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404" w:rsidRPr="004C6404" w:rsidRDefault="004C6404" w:rsidP="004C6404">
      <w:pPr>
        <w:spacing w:before="100" w:beforeAutospacing="1" w:after="100" w:afterAutospacing="1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1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3.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2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3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Zistite koľko molekúl obsahuje 1 cm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ľubovoľného plynu za normálnych podmienok.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4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5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V = 1 cm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-6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, p = 101325 </w:t>
        </w:r>
        <w:proofErr w:type="spellStart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Pa</w:t>
        </w:r>
        <w:proofErr w:type="spellEnd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, T = 273,15 K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6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530600" cy="1555750"/>
            <wp:effectExtent l="19050" t="0" r="0" b="0"/>
            <wp:docPr id="5" name="Obrázok 5" descr="fyzika-stavova-rovnica-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yzika-stavova-rovnica-3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7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 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8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9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Jeden cm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ľubovoľného plynu za normálnych podmienok obsahuje N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L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2,7.10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19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molekúl. Je to </w:t>
        </w:r>
        <w:proofErr w:type="spellStart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Loschmidtovo</w:t>
        </w:r>
        <w:proofErr w:type="spellEnd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číslo. (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fldChar w:fldCharType="begin"/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instrText xml:space="preserve"> HYPERLINK "http://cs.wikipedia.org/wiki/Johann_Josef_Loschmidt" \t "_blank" </w:instrTex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fldChar w:fldCharType="separate"/>
        </w:r>
        <w:r w:rsidRPr="004C64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Jozef </w:t>
        </w:r>
        <w:proofErr w:type="spellStart"/>
        <w:r w:rsidRPr="004C64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Loschmidt</w:t>
        </w:r>
        <w:proofErr w:type="spellEnd"/>
        <w:r w:rsidRPr="004C64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1821–1895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fldChar w:fldCharType="end"/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) </w:t>
        </w:r>
      </w:ins>
    </w:p>
    <w:p w:rsidR="004C6404" w:rsidRPr="004C6404" w:rsidRDefault="004C6404" w:rsidP="004C6404">
      <w:pPr>
        <w:spacing w:after="0" w:line="240" w:lineRule="auto"/>
        <w:rPr>
          <w:ins w:id="10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11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pict>
            <v:rect id="_x0000_i1030" style="width:0;height:1.5pt" o:hralign="center" o:hrstd="t" o:hr="t" fillcolor="#a0a0a0" stroked="f"/>
          </w:pic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12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13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4. V nádobe s vnútorným objemom 8,3 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je vodík H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2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s hmotnosťou 200 g a teplotou 27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o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C. Určite jeho tlak! </w:t>
        </w:r>
      </w:ins>
    </w:p>
    <w:p w:rsidR="004C6404" w:rsidRPr="004C6404" w:rsidRDefault="004C6404" w:rsidP="004C6404">
      <w:pPr>
        <w:spacing w:after="0" w:line="240" w:lineRule="auto"/>
        <w:rPr>
          <w:ins w:id="14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15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V = 8,3 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,  m = 200 g = 0,2 kg,  t = 27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o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C, T = (27 +273,15) K= 300,15 K 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br/>
          <w:t>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2.1.10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kg.mol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,  </w:t>
        </w:r>
        <w:proofErr w:type="spellStart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R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m</w:t>
        </w:r>
        <w:proofErr w:type="spellEnd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8,314 J.K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.mol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16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587750" cy="2400300"/>
            <wp:effectExtent l="19050" t="0" r="0" b="0"/>
            <wp:docPr id="7" name="Obrázok 7" descr="fyzika-stavova-rovnica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yzika-stavova-rovnica-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17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 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18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19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V nádobe je tlak vodíka asi 30 kPa. </w:t>
        </w:r>
      </w:ins>
    </w:p>
    <w:p w:rsidR="004C6404" w:rsidRPr="004C6404" w:rsidRDefault="004C6404" w:rsidP="004C6404">
      <w:pPr>
        <w:spacing w:after="0" w:line="240" w:lineRule="auto"/>
        <w:rPr>
          <w:ins w:id="20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21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pict>
            <v:rect id="_x0000_i1032" style="width:0;height:1.5pt" o:hralign="center" o:hrstd="t" o:hr="t" fillcolor="#a0a0a0" stroked="f"/>
          </w:pic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22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23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5.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24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25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V nádobe s vnútorným objemom 5.10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je uzavretý dusík N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2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pri teplote 39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o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C a tlaku 1,6.10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5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Pa. Určite jeho hmotnosť.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26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27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lastRenderedPageBreak/>
          <w:t>V = 5.10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,  p =1,6.10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5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Pa,  T = 312,15 K,  </w:t>
        </w:r>
        <w:proofErr w:type="spellStart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R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m</w:t>
        </w:r>
        <w:proofErr w:type="spellEnd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8,314 J.K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.mol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br/>
          <w:t>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2.14.10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kg.mol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28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070350" cy="1435100"/>
            <wp:effectExtent l="19050" t="0" r="6350" b="0"/>
            <wp:docPr id="9" name="Obrázok 9" descr="fyzika-stavova-rovnica-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yzika-stavova-rovnica-5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29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 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30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31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Hmotnosť dusíka je m = 8,63 g </w:t>
        </w:r>
      </w:ins>
    </w:p>
    <w:p w:rsidR="004C6404" w:rsidRPr="004C6404" w:rsidRDefault="004C6404" w:rsidP="004C6404">
      <w:pPr>
        <w:spacing w:after="0" w:line="240" w:lineRule="auto"/>
        <w:rPr>
          <w:ins w:id="32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33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pict>
            <v:rect id="_x0000_i1034" style="width:0;height:1.5pt" o:hralign="center" o:hrstd="t" o:hr="t" fillcolor="#a0a0a0" stroked="f"/>
          </w:pic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34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35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6.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36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37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Aký tlak má vzduch v pneumatike nákladného auta pri teplote 20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o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C a hustote 8kg.m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. 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(vzduch) = 29.10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kg.mol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38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39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T = 293,15 K,  ρ = 8kg.m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,  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(vzduch) = 29.10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kg.mol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br/>
        </w:r>
        <w:proofErr w:type="spellStart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R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m</w:t>
        </w:r>
        <w:proofErr w:type="spellEnd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8,314 J.K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.mol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40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41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 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159250" cy="3384550"/>
            <wp:effectExtent l="19050" t="0" r="0" b="0"/>
            <wp:docPr id="11" name="Obrázok 11" descr="fyzika-stavova-rovnica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yzika-stavova-rovnica-6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0" cy="338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42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43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44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Tlak vzduchu v pneumatike je p = 672 kPa. </w:t>
        </w:r>
      </w:ins>
    </w:p>
    <w:p w:rsidR="004C6404" w:rsidRPr="004C6404" w:rsidRDefault="004C6404" w:rsidP="004C6404">
      <w:pPr>
        <w:spacing w:after="0" w:line="240" w:lineRule="auto"/>
        <w:rPr>
          <w:ins w:id="45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46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pict>
            <v:rect id="_x0000_i1036" style="width:0;height:1.5pt" o:hralign="center" o:hrstd="t" o:hr="t" fillcolor="#a0a0a0" stroked="f"/>
          </w:pic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47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48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7.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49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50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lastRenderedPageBreak/>
          <w:t>Koľko molekúl je v guľatej nádobe s vnútorným polomerom 3 cm, naplnenej kyslíkom O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2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, ktorý má teplotu 27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o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C a tlak 1,36.10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-2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Pa.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51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52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r = 3 cm = 3.10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-2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m,  T = 300,15K,   p = 1,36.10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-2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Pa 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br/>
          <w:t>k = 1,38.10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-23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J.K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,  V = 4/3π.r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, N = ?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53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3727450" cy="1492250"/>
            <wp:effectExtent l="19050" t="0" r="6350" b="0"/>
            <wp:docPr id="13" name="Obrázok 13" descr="fyzika-stavova-rovnica-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yzika-stavova-rovnica-7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450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54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 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55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56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V nádobe je N = 3,71.10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14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molekúl kyslíka O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2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</w:ins>
    </w:p>
    <w:p w:rsidR="004C6404" w:rsidRPr="004C6404" w:rsidRDefault="004C6404" w:rsidP="004C6404">
      <w:pPr>
        <w:spacing w:after="0" w:line="240" w:lineRule="auto"/>
        <w:rPr>
          <w:ins w:id="57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58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pict>
            <v:rect id="_x0000_i1038" style="width:0;height:1.5pt" o:hralign="center" o:hrstd="t" o:hr="t" fillcolor="#a0a0a0" stroked="f"/>
          </w:pic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59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60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8.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61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62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V nádobe je dusík N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2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s hmotnosťou 10 kg pri tlaku 10 </w:t>
        </w:r>
        <w:proofErr w:type="spellStart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MPa</w:t>
        </w:r>
        <w:proofErr w:type="spellEnd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. Určite hmotnosť dusíka, ktorý treba vypustiť z nádoby, aby sa jeho tlak zmenšil na 2,5 </w:t>
        </w:r>
        <w:proofErr w:type="spellStart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MPa</w:t>
        </w:r>
        <w:proofErr w:type="spellEnd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. (Teplota dusíka sa nemení)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63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64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10 kg,  p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7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Pa,  p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2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2,5.10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6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Pa,  T = konštanta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65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66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 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241550" cy="3924300"/>
            <wp:effectExtent l="19050" t="0" r="6350" b="0"/>
            <wp:docPr id="15" name="Obrázok 15" descr="fyzika-stavova-rovnica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yzika-stavova-rovnica-8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67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68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69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lastRenderedPageBreak/>
          <w:t xml:space="preserve">Z nádoby treba vypustiť 7,5 kg dusíka. </w:t>
        </w:r>
      </w:ins>
    </w:p>
    <w:p w:rsidR="004C6404" w:rsidRPr="004C6404" w:rsidRDefault="004C6404" w:rsidP="004C6404">
      <w:pPr>
        <w:spacing w:after="0" w:line="240" w:lineRule="auto"/>
        <w:rPr>
          <w:ins w:id="70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71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pict>
            <v:rect id="_x0000_i1040" style="width:0;height:1.5pt" o:hralign="center" o:hrstd="t" o:hr="t" fillcolor="#a0a0a0" stroked="f"/>
          </w:pic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72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73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9.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74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75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Hustota dusíka za normálnych podmienok (T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273,15 K a p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101325 </w:t>
        </w:r>
        <w:proofErr w:type="spellStart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Pa</w:t>
        </w:r>
        <w:proofErr w:type="spellEnd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) je ρ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1,23 kg.m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. Určite hustotu dusíka pri teplote 30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o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C a normálneho tlaku.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76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77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T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273,15 K, T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2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303,15 K p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p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2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101325 </w:t>
        </w:r>
        <w:proofErr w:type="spellStart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Pa</w:t>
        </w:r>
        <w:proofErr w:type="spellEnd"/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, ρ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bscript"/>
            <w:lang w:eastAsia="sk-SK"/>
          </w:rPr>
          <w:t>1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= 1,23 kg.m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, ρ2 = ?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78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79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 </w:t>
        </w:r>
      </w:ins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4476750" cy="3530600"/>
            <wp:effectExtent l="19050" t="0" r="0" b="0"/>
            <wp:docPr id="17" name="Obrázok 17" descr="fyzika-stavova-rovnica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yzika-stavova-rovnica-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3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ins w:id="80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 </w:t>
        </w:r>
      </w:ins>
    </w:p>
    <w:p w:rsidR="004C6404" w:rsidRPr="004C6404" w:rsidRDefault="004C6404" w:rsidP="004C6404">
      <w:pPr>
        <w:spacing w:before="100" w:beforeAutospacing="1" w:after="100" w:afterAutospacing="1" w:line="240" w:lineRule="auto"/>
        <w:rPr>
          <w:ins w:id="81" w:author="Unknown"/>
          <w:rFonts w:ascii="Times New Roman" w:eastAsia="Times New Roman" w:hAnsi="Times New Roman" w:cs="Times New Roman"/>
          <w:sz w:val="24"/>
          <w:szCs w:val="24"/>
          <w:lang w:eastAsia="sk-SK"/>
        </w:rPr>
      </w:pPr>
      <w:ins w:id="82" w:author="Unknown"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Hustotu dusíka pri teplote 30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o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>C a normálneho tlaku je 1,1 kg.m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vertAlign w:val="superscript"/>
            <w:lang w:eastAsia="sk-SK"/>
          </w:rPr>
          <w:t>-3</w:t>
        </w:r>
        <w:r w:rsidRPr="004C6404">
          <w:rPr>
            <w:rFonts w:ascii="Times New Roman" w:eastAsia="Times New Roman" w:hAnsi="Times New Roman" w:cs="Times New Roman"/>
            <w:sz w:val="24"/>
            <w:szCs w:val="24"/>
            <w:lang w:eastAsia="sk-SK"/>
          </w:rPr>
          <w:t xml:space="preserve">. </w:t>
        </w:r>
      </w:ins>
    </w:p>
    <w:p w:rsidR="00CE52D1" w:rsidRDefault="00CE52D1" w:rsidP="004C6404">
      <w:pPr>
        <w:spacing w:after="0" w:line="240" w:lineRule="auto"/>
      </w:pPr>
    </w:p>
    <w:sectPr w:rsidR="00CE52D1" w:rsidSect="00CE5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6404"/>
    <w:rsid w:val="004C6404"/>
    <w:rsid w:val="00CE5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E52D1"/>
  </w:style>
  <w:style w:type="paragraph" w:styleId="Nadpis1">
    <w:name w:val="heading 1"/>
    <w:basedOn w:val="Normlny"/>
    <w:link w:val="Nadpis1Char"/>
    <w:uiPriority w:val="9"/>
    <w:qFormat/>
    <w:rsid w:val="004C64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C6404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4C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ot">
    <w:name w:val="dot"/>
    <w:basedOn w:val="Predvolenpsmoodseku"/>
    <w:rsid w:val="004C6404"/>
  </w:style>
  <w:style w:type="character" w:styleId="Hypertextovprepojenie">
    <w:name w:val="Hyperlink"/>
    <w:basedOn w:val="Predvolenpsmoodseku"/>
    <w:uiPriority w:val="99"/>
    <w:semiHidden/>
    <w:unhideWhenUsed/>
    <w:rsid w:val="004C6404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C6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C64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8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37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93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8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41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06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24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86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56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66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7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00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1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0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08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0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8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2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5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14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763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09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15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17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9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36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41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1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5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88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04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90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3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04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64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9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13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13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73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26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52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2015-10-31T16:40:00Z</dcterms:created>
  <dcterms:modified xsi:type="dcterms:W3CDTF">2015-10-31T16:43:00Z</dcterms:modified>
</cp:coreProperties>
</file>