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EB" w:rsidRPr="003812EB" w:rsidRDefault="003812EB" w:rsidP="003812EB">
      <w:pPr>
        <w:rPr>
          <w:rFonts w:cstheme="minorHAnsi"/>
        </w:rPr>
      </w:pPr>
      <w:r>
        <w:rPr>
          <w:rFonts w:cstheme="minorHAnsi"/>
        </w:rPr>
        <w:t>Stavová rovnica, A</w:t>
      </w:r>
    </w:p>
    <w:p w:rsidR="003812EB" w:rsidRPr="003812EB" w:rsidRDefault="003812EB" w:rsidP="003812EB">
      <w:pPr>
        <w:pStyle w:val="Odsekzoznamu"/>
        <w:numPr>
          <w:ilvl w:val="0"/>
          <w:numId w:val="1"/>
        </w:numPr>
        <w:rPr>
          <w:rFonts w:cstheme="minorHAnsi"/>
        </w:rPr>
      </w:pPr>
      <w:ins w:id="0" w:author="Unknown">
        <w:r w:rsidRPr="003812EB">
          <w:rPr>
            <w:rFonts w:eastAsia="Times New Roman" w:cstheme="minorHAnsi"/>
            <w:sz w:val="24"/>
            <w:szCs w:val="24"/>
            <w:lang w:eastAsia="sk-SK"/>
          </w:rPr>
          <w:t>V nádobe s vnútorným objemom 8,3 m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3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je vodík H</w:t>
        </w:r>
        <w:r w:rsidRPr="003812EB">
          <w:rPr>
            <w:rFonts w:eastAsia="Times New Roman" w:cstheme="minorHAnsi"/>
            <w:sz w:val="24"/>
            <w:szCs w:val="24"/>
            <w:vertAlign w:val="subscript"/>
            <w:lang w:eastAsia="sk-SK"/>
          </w:rPr>
          <w:t>2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s hmotnosťou 200 g a teplotou 27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o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>C. Určite jeho tlak</w:t>
        </w:r>
      </w:ins>
      <w:r w:rsidRPr="003812EB">
        <w:rPr>
          <w:rFonts w:eastAsia="Times New Roman" w:cstheme="minorHAnsi"/>
          <w:sz w:val="24"/>
          <w:szCs w:val="24"/>
          <w:lang w:eastAsia="sk-SK"/>
        </w:rPr>
        <w:t xml:space="preserve">! </w:t>
      </w:r>
      <w:ins w:id="1" w:author="Unknown">
        <w:r w:rsidRPr="003812EB">
          <w:rPr>
            <w:rFonts w:eastAsia="Times New Roman" w:cstheme="minorHAnsi"/>
            <w:sz w:val="24"/>
            <w:szCs w:val="24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vertAlign w:val="subscript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= 2.1.10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>kg.mol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-1</w:t>
        </w:r>
      </w:ins>
    </w:p>
    <w:p w:rsidR="003812EB" w:rsidRPr="003812EB" w:rsidRDefault="003812EB" w:rsidP="003812EB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rFonts w:cstheme="minorHAnsi"/>
        </w:rPr>
      </w:pPr>
      <w:r w:rsidRPr="003812EB">
        <w:rPr>
          <w:rFonts w:cstheme="minorHAnsi"/>
        </w:rPr>
        <w:t xml:space="preserve">Koľko gramov </w:t>
      </w:r>
      <w:proofErr w:type="spellStart"/>
      <w:r w:rsidRPr="003812EB">
        <w:rPr>
          <w:rFonts w:cstheme="minorHAnsi"/>
        </w:rPr>
        <w:t>Ar</w:t>
      </w:r>
      <w:proofErr w:type="spellEnd"/>
      <w:r w:rsidRPr="003812EB">
        <w:rPr>
          <w:rFonts w:cstheme="minorHAnsi"/>
        </w:rPr>
        <w:t xml:space="preserve"> obsahuje žiarovka s V= 250cm</w:t>
      </w:r>
      <w:r w:rsidRPr="003812EB">
        <w:rPr>
          <w:rFonts w:cstheme="minorHAnsi"/>
          <w:vertAlign w:val="superscript"/>
        </w:rPr>
        <w:t>3</w:t>
      </w:r>
      <w:r w:rsidRPr="003812EB">
        <w:rPr>
          <w:rFonts w:cstheme="minorHAnsi"/>
        </w:rPr>
        <w:t xml:space="preserve">, kt. pri T 293 K je vnútorný p=266 </w:t>
      </w:r>
      <w:proofErr w:type="spellStart"/>
      <w:r w:rsidRPr="003812EB">
        <w:rPr>
          <w:rFonts w:cstheme="minorHAnsi"/>
        </w:rPr>
        <w:t>Pa</w:t>
      </w:r>
      <w:proofErr w:type="spellEnd"/>
      <w:r w:rsidRPr="003812EB">
        <w:rPr>
          <w:rFonts w:cstheme="minorHAnsi"/>
        </w:rPr>
        <w:t>. Mm (</w:t>
      </w:r>
      <w:proofErr w:type="spellStart"/>
      <w:r w:rsidRPr="003812EB">
        <w:rPr>
          <w:rFonts w:cstheme="minorHAnsi"/>
        </w:rPr>
        <w:t>Ar</w:t>
      </w:r>
      <w:proofErr w:type="spellEnd"/>
      <w:r w:rsidRPr="003812EB">
        <w:rPr>
          <w:rFonts w:cstheme="minorHAnsi"/>
        </w:rPr>
        <w:t>)= 40. 10</w:t>
      </w:r>
      <w:r w:rsidRPr="003812EB">
        <w:rPr>
          <w:rFonts w:cstheme="minorHAnsi"/>
          <w:vertAlign w:val="superscript"/>
        </w:rPr>
        <w:t xml:space="preserve">-3 </w:t>
      </w:r>
      <w:r w:rsidRPr="003812EB">
        <w:rPr>
          <w:rFonts w:cstheme="minorHAnsi"/>
        </w:rPr>
        <w:t>kg.mol</w:t>
      </w:r>
      <w:r w:rsidRPr="003812EB">
        <w:rPr>
          <w:rFonts w:cstheme="minorHAnsi"/>
          <w:vertAlign w:val="superscript"/>
        </w:rPr>
        <w:t>-1</w:t>
      </w:r>
      <w:r w:rsidRPr="003812EB">
        <w:rPr>
          <w:rFonts w:cstheme="minorHAnsi"/>
        </w:rPr>
        <w:t xml:space="preserve">. </w:t>
      </w:r>
    </w:p>
    <w:p w:rsidR="003812EB" w:rsidRPr="003812EB" w:rsidRDefault="003812EB" w:rsidP="003812EB">
      <w:pPr>
        <w:rPr>
          <w:rFonts w:cstheme="minorHAnsi"/>
        </w:rPr>
      </w:pPr>
      <w:r>
        <w:rPr>
          <w:rFonts w:cstheme="minorHAnsi"/>
        </w:rPr>
        <w:t>Stavová rovnica, B</w:t>
      </w:r>
    </w:p>
    <w:p w:rsidR="003812EB" w:rsidRPr="003812EB" w:rsidRDefault="003812EB" w:rsidP="003812EB">
      <w:pPr>
        <w:pStyle w:val="Odsekzoznamu"/>
        <w:numPr>
          <w:ilvl w:val="0"/>
          <w:numId w:val="2"/>
        </w:numPr>
        <w:rPr>
          <w:rFonts w:cstheme="minorHAnsi"/>
        </w:rPr>
      </w:pPr>
      <w:r w:rsidRPr="003812EB">
        <w:rPr>
          <w:rFonts w:cstheme="minorHAnsi"/>
        </w:rPr>
        <w:t>Aký veľký tlak je v </w:t>
      </w:r>
      <w:proofErr w:type="spellStart"/>
      <w:r w:rsidRPr="003812EB">
        <w:rPr>
          <w:rFonts w:cstheme="minorHAnsi"/>
        </w:rPr>
        <w:t>Pb</w:t>
      </w:r>
      <w:proofErr w:type="spellEnd"/>
      <w:r w:rsidRPr="003812EB">
        <w:rPr>
          <w:rFonts w:cstheme="minorHAnsi"/>
        </w:rPr>
        <w:t xml:space="preserve"> fľaši  s objemom 40l, keď je v nej 4, 2 kg kyslíka pri teplote 20°C? Mm=207 10</w:t>
      </w:r>
      <w:r w:rsidRPr="003812EB">
        <w:rPr>
          <w:rFonts w:cstheme="minorHAnsi"/>
          <w:vertAlign w:val="superscript"/>
        </w:rPr>
        <w:t xml:space="preserve">-3 </w:t>
      </w:r>
      <w:r w:rsidRPr="003812EB">
        <w:rPr>
          <w:rFonts w:cstheme="minorHAnsi"/>
        </w:rPr>
        <w:t>kg.mol</w:t>
      </w:r>
      <w:r w:rsidRPr="003812EB">
        <w:rPr>
          <w:rFonts w:cstheme="minorHAnsi"/>
          <w:vertAlign w:val="superscript"/>
        </w:rPr>
        <w:t>-1</w:t>
      </w:r>
      <w:r w:rsidRPr="003812EB">
        <w:rPr>
          <w:rFonts w:cstheme="minorHAnsi"/>
        </w:rPr>
        <w:t>.</w:t>
      </w:r>
    </w:p>
    <w:p w:rsidR="003812EB" w:rsidRPr="003812EB" w:rsidRDefault="003812EB" w:rsidP="003812EB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ins w:id="2" w:author="Unknown"/>
          <w:rFonts w:eastAsia="Times New Roman" w:cstheme="minorHAnsi"/>
          <w:sz w:val="24"/>
          <w:szCs w:val="24"/>
          <w:u w:val="single"/>
          <w:lang w:eastAsia="sk-SK"/>
        </w:rPr>
      </w:pPr>
      <w:ins w:id="3" w:author="Unknown"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V nádobe s vnútorným objemom 5.10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je uzavretý dusík N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bscript"/>
            <w:lang w:eastAsia="sk-SK"/>
          </w:rPr>
          <w:t>2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pri teplote 39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o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C a tlaku 1,6.10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5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Pa. Určite jeho hmotnosť</w:t>
        </w:r>
      </w:ins>
      <w:r w:rsidRPr="003812EB">
        <w:rPr>
          <w:rFonts w:eastAsia="Times New Roman" w:cstheme="minorHAnsi"/>
          <w:sz w:val="24"/>
          <w:szCs w:val="24"/>
          <w:u w:val="single"/>
          <w:lang w:eastAsia="sk-SK"/>
        </w:rPr>
        <w:t xml:space="preserve">! </w:t>
      </w:r>
      <w:ins w:id="4" w:author="Unknown"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bscript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= 2.14.10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kg.mol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-1</w:t>
        </w:r>
      </w:ins>
    </w:p>
    <w:p w:rsidR="003812EB" w:rsidRPr="003812EB" w:rsidRDefault="003812EB" w:rsidP="003812EB">
      <w:pPr>
        <w:rPr>
          <w:rFonts w:cstheme="minorHAnsi"/>
        </w:rPr>
      </w:pPr>
      <w:r>
        <w:rPr>
          <w:rFonts w:cstheme="minorHAnsi"/>
        </w:rPr>
        <w:t>Stavová rovnica, A</w:t>
      </w:r>
    </w:p>
    <w:p w:rsidR="003812EB" w:rsidRPr="003812EB" w:rsidRDefault="003812EB" w:rsidP="003812EB">
      <w:pPr>
        <w:pStyle w:val="Odsekzoznamu"/>
        <w:numPr>
          <w:ilvl w:val="0"/>
          <w:numId w:val="3"/>
        </w:numPr>
        <w:rPr>
          <w:rFonts w:cstheme="minorHAnsi"/>
        </w:rPr>
      </w:pPr>
      <w:ins w:id="5" w:author="Unknown">
        <w:r w:rsidRPr="003812EB">
          <w:rPr>
            <w:rFonts w:eastAsia="Times New Roman" w:cstheme="minorHAnsi"/>
            <w:sz w:val="24"/>
            <w:szCs w:val="24"/>
            <w:lang w:eastAsia="sk-SK"/>
          </w:rPr>
          <w:t>V nádobe s vnútorným objemom 8,3 m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3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je vodík H</w:t>
        </w:r>
        <w:r w:rsidRPr="003812EB">
          <w:rPr>
            <w:rFonts w:eastAsia="Times New Roman" w:cstheme="minorHAnsi"/>
            <w:sz w:val="24"/>
            <w:szCs w:val="24"/>
            <w:vertAlign w:val="subscript"/>
            <w:lang w:eastAsia="sk-SK"/>
          </w:rPr>
          <w:t>2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s hmotnosťou 200 g a teplotou 27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o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>C. Určite jeho tlak</w:t>
        </w:r>
      </w:ins>
      <w:r w:rsidRPr="003812EB">
        <w:rPr>
          <w:rFonts w:eastAsia="Times New Roman" w:cstheme="minorHAnsi"/>
          <w:sz w:val="24"/>
          <w:szCs w:val="24"/>
          <w:lang w:eastAsia="sk-SK"/>
        </w:rPr>
        <w:t xml:space="preserve">! </w:t>
      </w:r>
      <w:ins w:id="6" w:author="Unknown">
        <w:r w:rsidRPr="003812EB">
          <w:rPr>
            <w:rFonts w:eastAsia="Times New Roman" w:cstheme="minorHAnsi"/>
            <w:sz w:val="24"/>
            <w:szCs w:val="24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vertAlign w:val="subscript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= 2.1.10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>kg.mol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-1</w:t>
        </w:r>
      </w:ins>
    </w:p>
    <w:p w:rsidR="003812EB" w:rsidRPr="003812EB" w:rsidRDefault="003812EB" w:rsidP="003812EB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rFonts w:cstheme="minorHAnsi"/>
        </w:rPr>
      </w:pPr>
      <w:r w:rsidRPr="003812EB">
        <w:rPr>
          <w:rFonts w:cstheme="minorHAnsi"/>
        </w:rPr>
        <w:t xml:space="preserve">Koľko gramov </w:t>
      </w:r>
      <w:proofErr w:type="spellStart"/>
      <w:r w:rsidRPr="003812EB">
        <w:rPr>
          <w:rFonts w:cstheme="minorHAnsi"/>
        </w:rPr>
        <w:t>Ar</w:t>
      </w:r>
      <w:proofErr w:type="spellEnd"/>
      <w:r w:rsidRPr="003812EB">
        <w:rPr>
          <w:rFonts w:cstheme="minorHAnsi"/>
        </w:rPr>
        <w:t xml:space="preserve"> obsahuje žiarovka s V= 250cm</w:t>
      </w:r>
      <w:r w:rsidRPr="003812EB">
        <w:rPr>
          <w:rFonts w:cstheme="minorHAnsi"/>
          <w:vertAlign w:val="superscript"/>
        </w:rPr>
        <w:t>3</w:t>
      </w:r>
      <w:r w:rsidRPr="003812EB">
        <w:rPr>
          <w:rFonts w:cstheme="minorHAnsi"/>
        </w:rPr>
        <w:t xml:space="preserve">, kt. pri T 293 K je vnútorný p=266 </w:t>
      </w:r>
      <w:proofErr w:type="spellStart"/>
      <w:r w:rsidRPr="003812EB">
        <w:rPr>
          <w:rFonts w:cstheme="minorHAnsi"/>
        </w:rPr>
        <w:t>Pa</w:t>
      </w:r>
      <w:proofErr w:type="spellEnd"/>
      <w:r w:rsidRPr="003812EB">
        <w:rPr>
          <w:rFonts w:cstheme="minorHAnsi"/>
        </w:rPr>
        <w:t>. Mm (</w:t>
      </w:r>
      <w:proofErr w:type="spellStart"/>
      <w:r w:rsidRPr="003812EB">
        <w:rPr>
          <w:rFonts w:cstheme="minorHAnsi"/>
        </w:rPr>
        <w:t>Ar</w:t>
      </w:r>
      <w:proofErr w:type="spellEnd"/>
      <w:r w:rsidRPr="003812EB">
        <w:rPr>
          <w:rFonts w:cstheme="minorHAnsi"/>
        </w:rPr>
        <w:t>)= 40. 10</w:t>
      </w:r>
      <w:r w:rsidRPr="003812EB">
        <w:rPr>
          <w:rFonts w:cstheme="minorHAnsi"/>
          <w:vertAlign w:val="superscript"/>
        </w:rPr>
        <w:t xml:space="preserve">-3 </w:t>
      </w:r>
      <w:r w:rsidRPr="003812EB">
        <w:rPr>
          <w:rFonts w:cstheme="minorHAnsi"/>
        </w:rPr>
        <w:t>kg.mol</w:t>
      </w:r>
      <w:r w:rsidRPr="003812EB">
        <w:rPr>
          <w:rFonts w:cstheme="minorHAnsi"/>
          <w:vertAlign w:val="superscript"/>
        </w:rPr>
        <w:t>-1</w:t>
      </w:r>
      <w:r w:rsidRPr="003812EB">
        <w:rPr>
          <w:rFonts w:cstheme="minorHAnsi"/>
        </w:rPr>
        <w:t xml:space="preserve">. </w:t>
      </w:r>
    </w:p>
    <w:p w:rsidR="003812EB" w:rsidRPr="003812EB" w:rsidRDefault="003812EB" w:rsidP="003812EB">
      <w:pPr>
        <w:rPr>
          <w:rFonts w:cstheme="minorHAnsi"/>
        </w:rPr>
      </w:pPr>
      <w:r>
        <w:rPr>
          <w:rFonts w:cstheme="minorHAnsi"/>
        </w:rPr>
        <w:t>Stavová rovnica, B</w:t>
      </w:r>
    </w:p>
    <w:p w:rsidR="003812EB" w:rsidRPr="003812EB" w:rsidRDefault="003812EB" w:rsidP="003812EB">
      <w:pPr>
        <w:pStyle w:val="Odsekzoznamu"/>
        <w:numPr>
          <w:ilvl w:val="0"/>
          <w:numId w:val="4"/>
        </w:numPr>
        <w:rPr>
          <w:rFonts w:cstheme="minorHAnsi"/>
        </w:rPr>
      </w:pPr>
      <w:r w:rsidRPr="003812EB">
        <w:rPr>
          <w:rFonts w:cstheme="minorHAnsi"/>
        </w:rPr>
        <w:t>Aký veľký tlak je v </w:t>
      </w:r>
      <w:proofErr w:type="spellStart"/>
      <w:r w:rsidRPr="003812EB">
        <w:rPr>
          <w:rFonts w:cstheme="minorHAnsi"/>
        </w:rPr>
        <w:t>Pb</w:t>
      </w:r>
      <w:proofErr w:type="spellEnd"/>
      <w:r w:rsidRPr="003812EB">
        <w:rPr>
          <w:rFonts w:cstheme="minorHAnsi"/>
        </w:rPr>
        <w:t xml:space="preserve"> fľaši  s objemom 40l, keď je v nej 4, 2 kg kyslíka pri teplote 20°C? Mm=207 10</w:t>
      </w:r>
      <w:r w:rsidRPr="003812EB">
        <w:rPr>
          <w:rFonts w:cstheme="minorHAnsi"/>
          <w:vertAlign w:val="superscript"/>
        </w:rPr>
        <w:t xml:space="preserve">-3 </w:t>
      </w:r>
      <w:r w:rsidRPr="003812EB">
        <w:rPr>
          <w:rFonts w:cstheme="minorHAnsi"/>
        </w:rPr>
        <w:t>kg.mol</w:t>
      </w:r>
      <w:r w:rsidRPr="003812EB">
        <w:rPr>
          <w:rFonts w:cstheme="minorHAnsi"/>
          <w:vertAlign w:val="superscript"/>
        </w:rPr>
        <w:t>-1</w:t>
      </w:r>
      <w:r w:rsidRPr="003812EB">
        <w:rPr>
          <w:rFonts w:cstheme="minorHAnsi"/>
        </w:rPr>
        <w:t>.</w:t>
      </w:r>
    </w:p>
    <w:p w:rsidR="0052687B" w:rsidRPr="003812EB" w:rsidRDefault="003812EB" w:rsidP="003812EB">
      <w:pPr>
        <w:pStyle w:val="Odsekzoznamu"/>
        <w:numPr>
          <w:ilvl w:val="0"/>
          <w:numId w:val="4"/>
        </w:numPr>
        <w:rPr>
          <w:rFonts w:eastAsia="Times New Roman" w:cstheme="minorHAnsi"/>
          <w:sz w:val="24"/>
          <w:szCs w:val="24"/>
          <w:u w:val="single"/>
          <w:vertAlign w:val="superscript"/>
          <w:lang w:eastAsia="sk-SK"/>
        </w:rPr>
      </w:pPr>
      <w:ins w:id="7" w:author="Unknown"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V nádobe s vnútorným objemom 5.10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je uzavretý dusík N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bscript"/>
            <w:lang w:eastAsia="sk-SK"/>
          </w:rPr>
          <w:t>2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pri teplote 39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o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C a tlaku 1,6.10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5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Pa. Určite jeho hmotnosť</w:t>
        </w:r>
      </w:ins>
      <w:r w:rsidRPr="003812EB">
        <w:rPr>
          <w:rFonts w:eastAsia="Times New Roman" w:cstheme="minorHAnsi"/>
          <w:sz w:val="24"/>
          <w:szCs w:val="24"/>
          <w:u w:val="single"/>
          <w:lang w:eastAsia="sk-SK"/>
        </w:rPr>
        <w:t xml:space="preserve">! </w:t>
      </w:r>
      <w:ins w:id="8" w:author="Unknown"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bscript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= 2.14.10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kg.mol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-1</w:t>
        </w:r>
      </w:ins>
    </w:p>
    <w:p w:rsidR="003812EB" w:rsidRPr="003812EB" w:rsidRDefault="003812EB" w:rsidP="003812EB">
      <w:pPr>
        <w:rPr>
          <w:rFonts w:cstheme="minorHAnsi"/>
        </w:rPr>
      </w:pPr>
      <w:r>
        <w:rPr>
          <w:rFonts w:cstheme="minorHAnsi"/>
        </w:rPr>
        <w:t>Stavová rovnica, A</w:t>
      </w:r>
    </w:p>
    <w:p w:rsidR="003812EB" w:rsidRPr="003812EB" w:rsidRDefault="003812EB" w:rsidP="003812EB">
      <w:pPr>
        <w:pStyle w:val="Odsekzoznamu"/>
        <w:numPr>
          <w:ilvl w:val="0"/>
          <w:numId w:val="5"/>
        </w:numPr>
        <w:rPr>
          <w:rFonts w:cstheme="minorHAnsi"/>
        </w:rPr>
      </w:pPr>
      <w:ins w:id="9" w:author="Unknown">
        <w:r w:rsidRPr="003812EB">
          <w:rPr>
            <w:rFonts w:eastAsia="Times New Roman" w:cstheme="minorHAnsi"/>
            <w:sz w:val="24"/>
            <w:szCs w:val="24"/>
            <w:lang w:eastAsia="sk-SK"/>
          </w:rPr>
          <w:t>V nádobe s vnútorným objemom 8,3 m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3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je vodík H</w:t>
        </w:r>
        <w:r w:rsidRPr="003812EB">
          <w:rPr>
            <w:rFonts w:eastAsia="Times New Roman" w:cstheme="minorHAnsi"/>
            <w:sz w:val="24"/>
            <w:szCs w:val="24"/>
            <w:vertAlign w:val="subscript"/>
            <w:lang w:eastAsia="sk-SK"/>
          </w:rPr>
          <w:t>2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s hmotnosťou 200 g a teplotou 27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o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>C. Určite jeho tlak</w:t>
        </w:r>
      </w:ins>
      <w:r w:rsidRPr="003812EB">
        <w:rPr>
          <w:rFonts w:eastAsia="Times New Roman" w:cstheme="minorHAnsi"/>
          <w:sz w:val="24"/>
          <w:szCs w:val="24"/>
          <w:lang w:eastAsia="sk-SK"/>
        </w:rPr>
        <w:t xml:space="preserve">! </w:t>
      </w:r>
      <w:ins w:id="10" w:author="Unknown">
        <w:r w:rsidRPr="003812EB">
          <w:rPr>
            <w:rFonts w:eastAsia="Times New Roman" w:cstheme="minorHAnsi"/>
            <w:sz w:val="24"/>
            <w:szCs w:val="24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vertAlign w:val="subscript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= 2.1.10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>kg.mol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-1</w:t>
        </w:r>
      </w:ins>
    </w:p>
    <w:p w:rsidR="003812EB" w:rsidRPr="003812EB" w:rsidRDefault="003812EB" w:rsidP="003812EB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rFonts w:cstheme="minorHAnsi"/>
        </w:rPr>
      </w:pPr>
      <w:r w:rsidRPr="003812EB">
        <w:rPr>
          <w:rFonts w:cstheme="minorHAnsi"/>
        </w:rPr>
        <w:t xml:space="preserve">Koľko gramov </w:t>
      </w:r>
      <w:proofErr w:type="spellStart"/>
      <w:r w:rsidRPr="003812EB">
        <w:rPr>
          <w:rFonts w:cstheme="minorHAnsi"/>
        </w:rPr>
        <w:t>Ar</w:t>
      </w:r>
      <w:proofErr w:type="spellEnd"/>
      <w:r w:rsidRPr="003812EB">
        <w:rPr>
          <w:rFonts w:cstheme="minorHAnsi"/>
        </w:rPr>
        <w:t xml:space="preserve"> obsahuje žiarovka s V= 250cm</w:t>
      </w:r>
      <w:r w:rsidRPr="003812EB">
        <w:rPr>
          <w:rFonts w:cstheme="minorHAnsi"/>
          <w:vertAlign w:val="superscript"/>
        </w:rPr>
        <w:t>3</w:t>
      </w:r>
      <w:r w:rsidRPr="003812EB">
        <w:rPr>
          <w:rFonts w:cstheme="minorHAnsi"/>
        </w:rPr>
        <w:t xml:space="preserve">, kt. pri T 293 K je vnútorný p=266 </w:t>
      </w:r>
      <w:proofErr w:type="spellStart"/>
      <w:r w:rsidRPr="003812EB">
        <w:rPr>
          <w:rFonts w:cstheme="minorHAnsi"/>
        </w:rPr>
        <w:t>Pa</w:t>
      </w:r>
      <w:proofErr w:type="spellEnd"/>
      <w:r w:rsidRPr="003812EB">
        <w:rPr>
          <w:rFonts w:cstheme="minorHAnsi"/>
        </w:rPr>
        <w:t>. Mm (</w:t>
      </w:r>
      <w:proofErr w:type="spellStart"/>
      <w:r w:rsidRPr="003812EB">
        <w:rPr>
          <w:rFonts w:cstheme="minorHAnsi"/>
        </w:rPr>
        <w:t>Ar</w:t>
      </w:r>
      <w:proofErr w:type="spellEnd"/>
      <w:r w:rsidRPr="003812EB">
        <w:rPr>
          <w:rFonts w:cstheme="minorHAnsi"/>
        </w:rPr>
        <w:t>)= 40. 10</w:t>
      </w:r>
      <w:r w:rsidRPr="003812EB">
        <w:rPr>
          <w:rFonts w:cstheme="minorHAnsi"/>
          <w:vertAlign w:val="superscript"/>
        </w:rPr>
        <w:t xml:space="preserve">-3 </w:t>
      </w:r>
      <w:r w:rsidRPr="003812EB">
        <w:rPr>
          <w:rFonts w:cstheme="minorHAnsi"/>
        </w:rPr>
        <w:t>kg.mol</w:t>
      </w:r>
      <w:r w:rsidRPr="003812EB">
        <w:rPr>
          <w:rFonts w:cstheme="minorHAnsi"/>
          <w:vertAlign w:val="superscript"/>
        </w:rPr>
        <w:t>-1</w:t>
      </w:r>
      <w:r w:rsidRPr="003812EB">
        <w:rPr>
          <w:rFonts w:cstheme="minorHAnsi"/>
        </w:rPr>
        <w:t xml:space="preserve">. </w:t>
      </w:r>
    </w:p>
    <w:p w:rsidR="003812EB" w:rsidRPr="003812EB" w:rsidRDefault="003812EB" w:rsidP="003812EB">
      <w:pPr>
        <w:rPr>
          <w:rFonts w:cstheme="minorHAnsi"/>
        </w:rPr>
      </w:pPr>
      <w:r>
        <w:rPr>
          <w:rFonts w:cstheme="minorHAnsi"/>
        </w:rPr>
        <w:t>Stavová rovnica, B</w:t>
      </w:r>
    </w:p>
    <w:p w:rsidR="003812EB" w:rsidRPr="003812EB" w:rsidRDefault="003812EB" w:rsidP="003812EB">
      <w:pPr>
        <w:pStyle w:val="Odsekzoznamu"/>
        <w:numPr>
          <w:ilvl w:val="0"/>
          <w:numId w:val="6"/>
        </w:numPr>
        <w:rPr>
          <w:rFonts w:cstheme="minorHAnsi"/>
        </w:rPr>
      </w:pPr>
      <w:r w:rsidRPr="003812EB">
        <w:rPr>
          <w:rFonts w:cstheme="minorHAnsi"/>
        </w:rPr>
        <w:t>Aký veľký tlak je v </w:t>
      </w:r>
      <w:proofErr w:type="spellStart"/>
      <w:r w:rsidRPr="003812EB">
        <w:rPr>
          <w:rFonts w:cstheme="minorHAnsi"/>
        </w:rPr>
        <w:t>Pb</w:t>
      </w:r>
      <w:proofErr w:type="spellEnd"/>
      <w:r w:rsidRPr="003812EB">
        <w:rPr>
          <w:rFonts w:cstheme="minorHAnsi"/>
        </w:rPr>
        <w:t xml:space="preserve"> fľaši  s objemom 40l, keď je v nej 4, 2 kg kyslíka pri teplote 20°C? Mm=207 10</w:t>
      </w:r>
      <w:r w:rsidRPr="003812EB">
        <w:rPr>
          <w:rFonts w:cstheme="minorHAnsi"/>
          <w:vertAlign w:val="superscript"/>
        </w:rPr>
        <w:t xml:space="preserve">-3 </w:t>
      </w:r>
      <w:r w:rsidRPr="003812EB">
        <w:rPr>
          <w:rFonts w:cstheme="minorHAnsi"/>
        </w:rPr>
        <w:t>kg.mol</w:t>
      </w:r>
      <w:r w:rsidRPr="003812EB">
        <w:rPr>
          <w:rFonts w:cstheme="minorHAnsi"/>
          <w:vertAlign w:val="superscript"/>
        </w:rPr>
        <w:t>-1</w:t>
      </w:r>
      <w:r w:rsidRPr="003812EB">
        <w:rPr>
          <w:rFonts w:cstheme="minorHAnsi"/>
        </w:rPr>
        <w:t>.</w:t>
      </w:r>
    </w:p>
    <w:p w:rsidR="003812EB" w:rsidRDefault="003812EB" w:rsidP="003812EB">
      <w:pPr>
        <w:pStyle w:val="Odsekzoznamu"/>
        <w:numPr>
          <w:ilvl w:val="0"/>
          <w:numId w:val="6"/>
        </w:numPr>
      </w:pPr>
      <w:ins w:id="11" w:author="Unknown"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V nádobe s vnútorným objemom 5.10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je uzavretý dusík N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bscript"/>
            <w:lang w:eastAsia="sk-SK"/>
          </w:rPr>
          <w:t>2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pri teplote 39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o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C a tlaku 1,6.10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5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Pa. Určite jeho hmotnosť</w:t>
        </w:r>
      </w:ins>
      <w:r w:rsidRPr="003812EB">
        <w:rPr>
          <w:rFonts w:eastAsia="Times New Roman" w:cstheme="minorHAnsi"/>
          <w:sz w:val="24"/>
          <w:szCs w:val="24"/>
          <w:u w:val="single"/>
          <w:lang w:eastAsia="sk-SK"/>
        </w:rPr>
        <w:t xml:space="preserve">! </w:t>
      </w:r>
      <w:ins w:id="12" w:author="Unknown"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bscript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= 2.14.10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kg.mol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-1</w:t>
        </w:r>
      </w:ins>
    </w:p>
    <w:p w:rsidR="003812EB" w:rsidRPr="003812EB" w:rsidRDefault="003812EB" w:rsidP="003812EB">
      <w:pPr>
        <w:rPr>
          <w:rFonts w:cstheme="minorHAnsi"/>
        </w:rPr>
      </w:pPr>
      <w:r>
        <w:rPr>
          <w:rFonts w:cstheme="minorHAnsi"/>
        </w:rPr>
        <w:t>Stavová rovnica, A</w:t>
      </w:r>
    </w:p>
    <w:p w:rsidR="003812EB" w:rsidRPr="003812EB" w:rsidRDefault="003812EB" w:rsidP="003812EB">
      <w:pPr>
        <w:pStyle w:val="Odsekzoznamu"/>
        <w:numPr>
          <w:ilvl w:val="0"/>
          <w:numId w:val="7"/>
        </w:numPr>
        <w:rPr>
          <w:rFonts w:cstheme="minorHAnsi"/>
        </w:rPr>
      </w:pPr>
      <w:ins w:id="13" w:author="Unknown">
        <w:r w:rsidRPr="003812EB">
          <w:rPr>
            <w:rFonts w:eastAsia="Times New Roman" w:cstheme="minorHAnsi"/>
            <w:sz w:val="24"/>
            <w:szCs w:val="24"/>
            <w:lang w:eastAsia="sk-SK"/>
          </w:rPr>
          <w:t>V nádobe s vnútorným objemom 8,3 m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3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je vodík H</w:t>
        </w:r>
        <w:r w:rsidRPr="003812EB">
          <w:rPr>
            <w:rFonts w:eastAsia="Times New Roman" w:cstheme="minorHAnsi"/>
            <w:sz w:val="24"/>
            <w:szCs w:val="24"/>
            <w:vertAlign w:val="subscript"/>
            <w:lang w:eastAsia="sk-SK"/>
          </w:rPr>
          <w:t>2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s hmotnosťou 200 g a teplotou 27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o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>C. Určite jeho tlak</w:t>
        </w:r>
      </w:ins>
      <w:r w:rsidRPr="003812EB">
        <w:rPr>
          <w:rFonts w:eastAsia="Times New Roman" w:cstheme="minorHAnsi"/>
          <w:sz w:val="24"/>
          <w:szCs w:val="24"/>
          <w:lang w:eastAsia="sk-SK"/>
        </w:rPr>
        <w:t xml:space="preserve">! </w:t>
      </w:r>
      <w:ins w:id="14" w:author="Unknown">
        <w:r w:rsidRPr="003812EB">
          <w:rPr>
            <w:rFonts w:eastAsia="Times New Roman" w:cstheme="minorHAnsi"/>
            <w:sz w:val="24"/>
            <w:szCs w:val="24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vertAlign w:val="subscript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 xml:space="preserve"> = 2.1.10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lang w:eastAsia="sk-SK"/>
          </w:rPr>
          <w:t>kg.mol</w:t>
        </w:r>
        <w:r w:rsidRPr="003812EB">
          <w:rPr>
            <w:rFonts w:eastAsia="Times New Roman" w:cstheme="minorHAnsi"/>
            <w:sz w:val="24"/>
            <w:szCs w:val="24"/>
            <w:vertAlign w:val="superscript"/>
            <w:lang w:eastAsia="sk-SK"/>
          </w:rPr>
          <w:t>-1</w:t>
        </w:r>
      </w:ins>
    </w:p>
    <w:p w:rsidR="003812EB" w:rsidRPr="003812EB" w:rsidRDefault="003812EB" w:rsidP="003812EB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rFonts w:cstheme="minorHAnsi"/>
        </w:rPr>
      </w:pPr>
      <w:r w:rsidRPr="003812EB">
        <w:rPr>
          <w:rFonts w:cstheme="minorHAnsi"/>
        </w:rPr>
        <w:t xml:space="preserve">Koľko gramov </w:t>
      </w:r>
      <w:proofErr w:type="spellStart"/>
      <w:r w:rsidRPr="003812EB">
        <w:rPr>
          <w:rFonts w:cstheme="minorHAnsi"/>
        </w:rPr>
        <w:t>Ar</w:t>
      </w:r>
      <w:proofErr w:type="spellEnd"/>
      <w:r w:rsidRPr="003812EB">
        <w:rPr>
          <w:rFonts w:cstheme="minorHAnsi"/>
        </w:rPr>
        <w:t xml:space="preserve"> obsahuje žiarovka s V= 250cm</w:t>
      </w:r>
      <w:r w:rsidRPr="003812EB">
        <w:rPr>
          <w:rFonts w:cstheme="minorHAnsi"/>
          <w:vertAlign w:val="superscript"/>
        </w:rPr>
        <w:t>3</w:t>
      </w:r>
      <w:r w:rsidRPr="003812EB">
        <w:rPr>
          <w:rFonts w:cstheme="minorHAnsi"/>
        </w:rPr>
        <w:t xml:space="preserve">, kt. pri T 293 K je vnútorný p=266 </w:t>
      </w:r>
      <w:proofErr w:type="spellStart"/>
      <w:r w:rsidRPr="003812EB">
        <w:rPr>
          <w:rFonts w:cstheme="minorHAnsi"/>
        </w:rPr>
        <w:t>Pa</w:t>
      </w:r>
      <w:proofErr w:type="spellEnd"/>
      <w:r w:rsidRPr="003812EB">
        <w:rPr>
          <w:rFonts w:cstheme="minorHAnsi"/>
        </w:rPr>
        <w:t>. Mm (</w:t>
      </w:r>
      <w:proofErr w:type="spellStart"/>
      <w:r w:rsidRPr="003812EB">
        <w:rPr>
          <w:rFonts w:cstheme="minorHAnsi"/>
        </w:rPr>
        <w:t>Ar</w:t>
      </w:r>
      <w:proofErr w:type="spellEnd"/>
      <w:r w:rsidRPr="003812EB">
        <w:rPr>
          <w:rFonts w:cstheme="minorHAnsi"/>
        </w:rPr>
        <w:t>)= 40. 10</w:t>
      </w:r>
      <w:r w:rsidRPr="003812EB">
        <w:rPr>
          <w:rFonts w:cstheme="minorHAnsi"/>
          <w:vertAlign w:val="superscript"/>
        </w:rPr>
        <w:t xml:space="preserve">-3 </w:t>
      </w:r>
      <w:r w:rsidRPr="003812EB">
        <w:rPr>
          <w:rFonts w:cstheme="minorHAnsi"/>
        </w:rPr>
        <w:t>kg.mol</w:t>
      </w:r>
      <w:r w:rsidRPr="003812EB">
        <w:rPr>
          <w:rFonts w:cstheme="minorHAnsi"/>
          <w:vertAlign w:val="superscript"/>
        </w:rPr>
        <w:t>-1</w:t>
      </w:r>
      <w:r w:rsidRPr="003812EB">
        <w:rPr>
          <w:rFonts w:cstheme="minorHAnsi"/>
        </w:rPr>
        <w:t xml:space="preserve">. </w:t>
      </w:r>
    </w:p>
    <w:p w:rsidR="003812EB" w:rsidRPr="003812EB" w:rsidRDefault="003812EB" w:rsidP="003812EB">
      <w:pPr>
        <w:rPr>
          <w:rFonts w:cstheme="minorHAnsi"/>
        </w:rPr>
      </w:pPr>
      <w:r>
        <w:rPr>
          <w:rFonts w:cstheme="minorHAnsi"/>
        </w:rPr>
        <w:t>Stavová rovnica, B</w:t>
      </w:r>
    </w:p>
    <w:p w:rsidR="003812EB" w:rsidRPr="003812EB" w:rsidRDefault="003812EB" w:rsidP="003812EB">
      <w:pPr>
        <w:pStyle w:val="Odsekzoznamu"/>
        <w:numPr>
          <w:ilvl w:val="0"/>
          <w:numId w:val="8"/>
        </w:numPr>
        <w:rPr>
          <w:rFonts w:cstheme="minorHAnsi"/>
        </w:rPr>
      </w:pPr>
      <w:r w:rsidRPr="003812EB">
        <w:rPr>
          <w:rFonts w:cstheme="minorHAnsi"/>
        </w:rPr>
        <w:t>Aký veľký tlak je v </w:t>
      </w:r>
      <w:proofErr w:type="spellStart"/>
      <w:r w:rsidRPr="003812EB">
        <w:rPr>
          <w:rFonts w:cstheme="minorHAnsi"/>
        </w:rPr>
        <w:t>Pb</w:t>
      </w:r>
      <w:proofErr w:type="spellEnd"/>
      <w:r w:rsidRPr="003812EB">
        <w:rPr>
          <w:rFonts w:cstheme="minorHAnsi"/>
        </w:rPr>
        <w:t xml:space="preserve"> fľaši  s objemom 40l, keď je v nej 4, 2 kg kyslíka pri teplote 20°C? Mm=207 10</w:t>
      </w:r>
      <w:r w:rsidRPr="003812EB">
        <w:rPr>
          <w:rFonts w:cstheme="minorHAnsi"/>
          <w:vertAlign w:val="superscript"/>
        </w:rPr>
        <w:t xml:space="preserve">-3 </w:t>
      </w:r>
      <w:r w:rsidRPr="003812EB">
        <w:rPr>
          <w:rFonts w:cstheme="minorHAnsi"/>
        </w:rPr>
        <w:t>kg.mol</w:t>
      </w:r>
      <w:r w:rsidRPr="003812EB">
        <w:rPr>
          <w:rFonts w:cstheme="minorHAnsi"/>
          <w:vertAlign w:val="superscript"/>
        </w:rPr>
        <w:t>-1</w:t>
      </w:r>
      <w:r w:rsidRPr="003812EB">
        <w:rPr>
          <w:rFonts w:cstheme="minorHAnsi"/>
        </w:rPr>
        <w:t>.</w:t>
      </w:r>
    </w:p>
    <w:p w:rsidR="003812EB" w:rsidRPr="003812EB" w:rsidRDefault="003812EB" w:rsidP="003812EB">
      <w:pPr>
        <w:pStyle w:val="Odsekzoznamu"/>
        <w:numPr>
          <w:ilvl w:val="0"/>
          <w:numId w:val="8"/>
        </w:numPr>
      </w:pPr>
      <w:ins w:id="15" w:author="Unknown"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V nádobe s vnútorným objemom 5.10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je uzavretý dusík N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bscript"/>
            <w:lang w:eastAsia="sk-SK"/>
          </w:rPr>
          <w:t>2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pri teplote 39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o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C a tlaku 1,6.10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5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Pa. Určite jeho hmotnosť</w:t>
        </w:r>
      </w:ins>
      <w:r w:rsidRPr="003812EB">
        <w:rPr>
          <w:rFonts w:eastAsia="Times New Roman" w:cstheme="minorHAnsi"/>
          <w:sz w:val="24"/>
          <w:szCs w:val="24"/>
          <w:u w:val="single"/>
          <w:lang w:eastAsia="sk-SK"/>
        </w:rPr>
        <w:t xml:space="preserve">! </w:t>
      </w:r>
      <w:ins w:id="16" w:author="Unknown"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bscript"/>
            <w:lang w:eastAsia="sk-SK"/>
          </w:rPr>
          <w:t>m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 xml:space="preserve"> = 2.14.10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-3</w:t>
        </w:r>
        <w:r w:rsidRPr="003812EB">
          <w:rPr>
            <w:rFonts w:eastAsia="Times New Roman" w:cstheme="minorHAnsi"/>
            <w:sz w:val="24"/>
            <w:szCs w:val="24"/>
            <w:u w:val="single"/>
            <w:lang w:eastAsia="sk-SK"/>
          </w:rPr>
          <w:t>kg.mol</w:t>
        </w:r>
        <w:r w:rsidRPr="003812EB">
          <w:rPr>
            <w:rFonts w:eastAsia="Times New Roman" w:cstheme="minorHAnsi"/>
            <w:sz w:val="24"/>
            <w:szCs w:val="24"/>
            <w:u w:val="single"/>
            <w:vertAlign w:val="superscript"/>
            <w:lang w:eastAsia="sk-SK"/>
          </w:rPr>
          <w:t>-1</w:t>
        </w:r>
      </w:ins>
    </w:p>
    <w:sectPr w:rsidR="003812EB" w:rsidRPr="003812EB" w:rsidSect="003812EB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9CA"/>
    <w:multiLevelType w:val="hybridMultilevel"/>
    <w:tmpl w:val="12022C3C"/>
    <w:lvl w:ilvl="0" w:tplc="01E040C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B08EE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834AA"/>
    <w:multiLevelType w:val="hybridMultilevel"/>
    <w:tmpl w:val="83584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4361F"/>
    <w:multiLevelType w:val="hybridMultilevel"/>
    <w:tmpl w:val="55C4D488"/>
    <w:lvl w:ilvl="0" w:tplc="740C848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D52DF"/>
    <w:multiLevelType w:val="hybridMultilevel"/>
    <w:tmpl w:val="FCE47AA2"/>
    <w:lvl w:ilvl="0" w:tplc="1914672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86C93"/>
    <w:multiLevelType w:val="hybridMultilevel"/>
    <w:tmpl w:val="B0D201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93262"/>
    <w:multiLevelType w:val="hybridMultilevel"/>
    <w:tmpl w:val="17E89AF0"/>
    <w:lvl w:ilvl="0" w:tplc="7F3CBA1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F16B5"/>
    <w:multiLevelType w:val="hybridMultilevel"/>
    <w:tmpl w:val="48067C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3812EB"/>
    <w:rsid w:val="003812EB"/>
    <w:rsid w:val="0052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8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812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2016-11-06T11:34:00Z</dcterms:created>
  <dcterms:modified xsi:type="dcterms:W3CDTF">2016-11-06T11:43:00Z</dcterms:modified>
</cp:coreProperties>
</file>