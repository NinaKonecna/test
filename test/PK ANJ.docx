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3BD" w:rsidRDefault="005003BD" w:rsidP="00436F88">
      <w:pPr>
        <w:pStyle w:val="Nzov"/>
        <w:tabs>
          <w:tab w:val="left" w:pos="3150"/>
        </w:tabs>
        <w:spacing w:line="360" w:lineRule="auto"/>
        <w:jc w:val="left"/>
        <w:rPr>
          <w:color w:val="auto"/>
        </w:rPr>
      </w:pPr>
    </w:p>
    <w:p w:rsidR="005003BD" w:rsidRDefault="005003BD" w:rsidP="005003BD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436F88" w:rsidRDefault="00436F88" w:rsidP="00436F88">
      <w:pPr>
        <w:jc w:val="center"/>
      </w:pPr>
      <w:r w:rsidRPr="00B43361">
        <w:rPr>
          <w:noProof/>
        </w:rPr>
        <w:drawing>
          <wp:inline distT="0" distB="0" distL="0" distR="0" wp14:anchorId="1D3AD8FA" wp14:editId="75A2A298">
            <wp:extent cx="314325" cy="619125"/>
            <wp:effectExtent l="0" t="0" r="9525" b="9525"/>
            <wp:docPr id="1" name="Obrázok 1" descr="s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v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Pr="00735536">
        <w:rPr>
          <w:b/>
          <w:sz w:val="32"/>
          <w:szCs w:val="32"/>
        </w:rPr>
        <w:t>Základná škola, Nám. L. Novomeského 2, Košice</w:t>
      </w:r>
    </w:p>
    <w:p w:rsidR="00436F88" w:rsidRDefault="00436F88" w:rsidP="00436F88">
      <w:pPr>
        <w:jc w:val="center"/>
      </w:pPr>
    </w:p>
    <w:p w:rsidR="00436F88" w:rsidRDefault="00436F88" w:rsidP="00436F88"/>
    <w:p w:rsidR="00436F88" w:rsidRDefault="00436F88" w:rsidP="00436F88"/>
    <w:p w:rsidR="00436F88" w:rsidRDefault="00436F88" w:rsidP="00436F88"/>
    <w:p w:rsidR="00436F88" w:rsidRDefault="00436F88" w:rsidP="00436F88"/>
    <w:p w:rsidR="00436F88" w:rsidRDefault="00436F88" w:rsidP="00436F88"/>
    <w:p w:rsidR="00436F88" w:rsidRDefault="00436F88" w:rsidP="00436F88"/>
    <w:p w:rsidR="00436F88" w:rsidRDefault="00436F88" w:rsidP="00436F88"/>
    <w:p w:rsidR="00436F88" w:rsidRPr="00735536" w:rsidRDefault="00436F88" w:rsidP="00436F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PRÍLOHA 6</w:t>
      </w:r>
    </w:p>
    <w:p w:rsidR="00436F88" w:rsidRPr="00735536" w:rsidRDefault="00436F88" w:rsidP="00436F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Plán práce</w:t>
      </w:r>
      <w:r w:rsidRPr="0073553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PK ANJ 2</w:t>
      </w:r>
    </w:p>
    <w:p w:rsidR="00436F88" w:rsidRDefault="00436F88" w:rsidP="00436F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Vedúca PK</w:t>
      </w:r>
      <w:r w:rsidRPr="00735536">
        <w:rPr>
          <w:b/>
          <w:sz w:val="32"/>
          <w:szCs w:val="32"/>
        </w:rPr>
        <w:t xml:space="preserve"> :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PaedDr.A.Pivarníková</w:t>
      </w:r>
      <w:proofErr w:type="spellEnd"/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</w:p>
    <w:p w:rsidR="00436F88" w:rsidRDefault="00436F88" w:rsidP="00436F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Školský rok : 2017/ 2018</w:t>
      </w:r>
    </w:p>
    <w:p w:rsidR="00E50342" w:rsidRDefault="005003BD" w:rsidP="00436F88">
      <w:pPr>
        <w:pStyle w:val="Nzov"/>
        <w:tabs>
          <w:tab w:val="left" w:pos="3150"/>
        </w:tabs>
        <w:spacing w:line="360" w:lineRule="auto"/>
        <w:jc w:val="left"/>
        <w:rPr>
          <w:color w:val="auto"/>
        </w:rPr>
      </w:pPr>
      <w:bookmarkStart w:id="0" w:name="_GoBack"/>
      <w:bookmarkEnd w:id="0"/>
      <w:r>
        <w:rPr>
          <w:color w:val="auto"/>
        </w:rPr>
        <w:t xml:space="preserve">                       </w:t>
      </w:r>
      <w:r w:rsidR="00436F88">
        <w:rPr>
          <w:color w:val="auto"/>
        </w:rPr>
        <w:t xml:space="preserve">                   </w:t>
      </w:r>
    </w:p>
    <w:p w:rsidR="00E50342" w:rsidRDefault="00E50342" w:rsidP="005003BD">
      <w:pPr>
        <w:pStyle w:val="Nzov"/>
        <w:tabs>
          <w:tab w:val="left" w:pos="3150"/>
        </w:tabs>
        <w:spacing w:line="360" w:lineRule="auto"/>
        <w:rPr>
          <w:color w:val="auto"/>
        </w:rPr>
      </w:pPr>
    </w:p>
    <w:p w:rsidR="005003BD" w:rsidRDefault="005003BD" w:rsidP="005003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1. Člen</w:t>
      </w:r>
      <w:r w:rsidR="009E3251">
        <w:rPr>
          <w:rFonts w:ascii="Times New Roman" w:hAnsi="Times New Roman" w:cs="Times New Roman"/>
          <w:b/>
          <w:bCs/>
          <w:sz w:val="28"/>
          <w:szCs w:val="28"/>
          <w:u w:val="single"/>
        </w:rPr>
        <w:t>ovia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PK AJ 2 v školskom roku 201</w:t>
      </w:r>
      <w:r w:rsidR="009E3251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/201</w:t>
      </w:r>
      <w:r w:rsidR="009E3251">
        <w:rPr>
          <w:rFonts w:ascii="Times New Roman" w:hAnsi="Times New Roman" w:cs="Times New Roman"/>
          <w:b/>
          <w:bCs/>
          <w:sz w:val="28"/>
          <w:szCs w:val="28"/>
          <w:u w:val="single"/>
        </w:rPr>
        <w:t>8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ich úväzky</w:t>
      </w:r>
    </w:p>
    <w:tbl>
      <w:tblPr>
        <w:tblpPr w:leftFromText="141" w:rightFromText="141" w:bottomFromText="200" w:vertAnchor="text" w:tblpXSpec="righ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816"/>
        <w:gridCol w:w="3290"/>
        <w:gridCol w:w="2763"/>
        <w:gridCol w:w="1063"/>
      </w:tblGrid>
      <w:tr w:rsidR="005003BD" w:rsidTr="00371DDA">
        <w:trPr>
          <w:trHeight w:val="284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5003BD" w:rsidRDefault="005003BD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Por.č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5003BD" w:rsidRDefault="005003BD" w:rsidP="00D90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 a priezvisko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5003BD" w:rsidRDefault="005003BD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Triedy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5003BD" w:rsidRDefault="005003BD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Úväzok</w:t>
            </w:r>
          </w:p>
        </w:tc>
      </w:tr>
      <w:tr w:rsidR="005003BD" w:rsidTr="00371DDA">
        <w:trPr>
          <w:trHeight w:val="376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5003BD" w:rsidRDefault="005003BD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:rsidR="005003BD" w:rsidRDefault="009E3251" w:rsidP="00D90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Róbert Čeremeta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003BD" w:rsidRDefault="00371DDA" w:rsidP="00371D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A, 6. B, 8. C, 9. A, 9. B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:rsidR="005003BD" w:rsidRDefault="00371DDA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hodín</w:t>
            </w:r>
          </w:p>
        </w:tc>
      </w:tr>
      <w:tr w:rsidR="009E3251" w:rsidTr="00371DDA">
        <w:trPr>
          <w:trHeight w:hRule="exact" w:val="459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9E3251" w:rsidRDefault="009E3251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  <w:p w:rsidR="009E3251" w:rsidRDefault="009E3251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E3251" w:rsidRDefault="009E3251" w:rsidP="00D90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Ingrid Demková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D90309" w:rsidRPr="00D90309" w:rsidRDefault="00D90309" w:rsidP="00D90309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90309">
              <w:rPr>
                <w:rFonts w:ascii="Times New Roman" w:hAnsi="Times New Roman" w:cs="Times New Roman"/>
                <w:sz w:val="24"/>
                <w:szCs w:val="24"/>
              </w:rPr>
              <w:t>5.C, 6. C, 7. B, 7. C</w:t>
            </w:r>
          </w:p>
          <w:p w:rsidR="00D90309" w:rsidRDefault="00D90309" w:rsidP="00D90309">
            <w:pPr>
              <w:spacing w:before="100" w:beforeAutospacing="1" w:after="100" w:afterAutospacing="1" w:line="240" w:lineRule="auto"/>
            </w:pPr>
            <w:r>
              <w:t>         6.C- 4 hod.</w:t>
            </w:r>
          </w:p>
          <w:p w:rsidR="00D90309" w:rsidRDefault="00D90309" w:rsidP="00D90309">
            <w:pPr>
              <w:spacing w:before="100" w:beforeAutospacing="1" w:after="100" w:afterAutospacing="1" w:line="240" w:lineRule="auto"/>
            </w:pPr>
            <w:r>
              <w:t>         7.B- 4 hod.</w:t>
            </w:r>
          </w:p>
          <w:p w:rsidR="009E3251" w:rsidRDefault="00D90309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         7.C- 4. hod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9E3251" w:rsidRDefault="00D90309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hodín</w:t>
            </w:r>
          </w:p>
        </w:tc>
      </w:tr>
      <w:tr w:rsidR="009E3251" w:rsidTr="00371DDA">
        <w:trPr>
          <w:trHeight w:hRule="exact" w:val="402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9E3251" w:rsidRDefault="009E3251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  <w:p w:rsidR="009E3251" w:rsidRDefault="009E3251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auto"/>
            </w:tcBorders>
            <w:hideMark/>
          </w:tcPr>
          <w:p w:rsidR="009E3251" w:rsidRDefault="009E3251" w:rsidP="00D90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Mgr. Michaela Košinová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E3251" w:rsidRDefault="00371DDA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 C, 7. B, 7. C, 9. A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9E3251" w:rsidRDefault="00371DDA" w:rsidP="00371DDA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16 hodín </w:t>
            </w:r>
          </w:p>
        </w:tc>
      </w:tr>
      <w:tr w:rsidR="009E3251" w:rsidTr="00371DDA">
        <w:trPr>
          <w:trHeight w:hRule="exact" w:val="430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</w:tcPr>
          <w:p w:rsidR="009E3251" w:rsidRDefault="009E3251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  <w:p w:rsidR="009E3251" w:rsidRDefault="009E3251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center"/>
          </w:tcPr>
          <w:p w:rsidR="009E3251" w:rsidRDefault="009E3251" w:rsidP="00D90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Ing. Eva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Perjéssyová</w:t>
            </w:r>
            <w:proofErr w:type="spellEnd"/>
          </w:p>
          <w:p w:rsidR="009E3251" w:rsidRDefault="009E3251" w:rsidP="00D90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E3251" w:rsidRPr="00437D80" w:rsidRDefault="00437D80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37D80">
              <w:rPr>
                <w:rFonts w:ascii="Times New Roman" w:hAnsi="Times New Roman" w:cs="Times New Roman"/>
                <w:sz w:val="24"/>
                <w:szCs w:val="24"/>
              </w:rPr>
              <w:t>5. B, 6. B, 7. A, 8. A, B, C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9E3251" w:rsidRPr="00437D80" w:rsidRDefault="00437D80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37D80">
              <w:rPr>
                <w:rFonts w:ascii="Times New Roman" w:hAnsi="Times New Roman" w:cs="Times New Roman"/>
                <w:bCs/>
                <w:sz w:val="24"/>
                <w:szCs w:val="24"/>
              </w:rPr>
              <w:t>23 hodín</w:t>
            </w:r>
          </w:p>
        </w:tc>
      </w:tr>
      <w:tr w:rsidR="009E3251" w:rsidTr="00371DDA">
        <w:trPr>
          <w:trHeight w:hRule="exact" w:val="435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E3251" w:rsidRDefault="009E3251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:rsidR="009E3251" w:rsidRDefault="009E3251" w:rsidP="00D90309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PaedDr. Adriána Pivarníková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9E3251" w:rsidRPr="00437D80" w:rsidRDefault="00437D80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37D80">
              <w:rPr>
                <w:rFonts w:ascii="Times New Roman" w:hAnsi="Times New Roman" w:cs="Times New Roman"/>
                <w:bCs/>
                <w:sz w:val="24"/>
                <w:szCs w:val="24"/>
              </w:rPr>
              <w:t>5. A, 5. C, 6. A, 7. A, 8. B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  <w:hideMark/>
          </w:tcPr>
          <w:p w:rsidR="009E3251" w:rsidRPr="00437D80" w:rsidRDefault="00437D80" w:rsidP="00D9030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80">
              <w:rPr>
                <w:rFonts w:ascii="Times New Roman" w:hAnsi="Times New Roman" w:cs="Times New Roman"/>
                <w:sz w:val="24"/>
                <w:szCs w:val="24"/>
              </w:rPr>
              <w:t>18 hodín</w:t>
            </w:r>
          </w:p>
        </w:tc>
      </w:tr>
      <w:tr w:rsidR="009E3251" w:rsidTr="00371DDA">
        <w:trPr>
          <w:trHeight w:hRule="exact" w:val="459"/>
        </w:trPr>
        <w:tc>
          <w:tcPr>
            <w:tcW w:w="0" w:type="auto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000000"/>
            </w:tcBorders>
            <w:vAlign w:val="center"/>
            <w:hideMark/>
          </w:tcPr>
          <w:p w:rsidR="009E3251" w:rsidRDefault="009E3251" w:rsidP="00371D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E3251" w:rsidRDefault="009E3251" w:rsidP="00371DD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Ing. Katarína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Vilimová</w:t>
            </w:r>
            <w:proofErr w:type="spellEnd"/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:rsidR="009E3251" w:rsidRPr="00437D80" w:rsidRDefault="00437D80" w:rsidP="00371D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80">
              <w:rPr>
                <w:rFonts w:ascii="Times New Roman" w:hAnsi="Times New Roman" w:cs="Times New Roman"/>
                <w:sz w:val="24"/>
                <w:szCs w:val="24"/>
              </w:rPr>
              <w:t>8. A, 9. B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9E3251" w:rsidRPr="00437D80" w:rsidRDefault="00437D80" w:rsidP="00371DD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80">
              <w:rPr>
                <w:rFonts w:ascii="Times New Roman" w:hAnsi="Times New Roman" w:cs="Times New Roman"/>
                <w:sz w:val="24"/>
                <w:szCs w:val="24"/>
              </w:rPr>
              <w:t>8 hodín</w:t>
            </w:r>
          </w:p>
        </w:tc>
      </w:tr>
    </w:tbl>
    <w:p w:rsidR="005003BD" w:rsidRDefault="005003BD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1" w:name="fff"/>
      <w:bookmarkEnd w:id="1"/>
    </w:p>
    <w:p w:rsidR="00ED57A5" w:rsidRDefault="00ED57A5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1DDA" w:rsidRDefault="00371DDA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1DDA" w:rsidRDefault="00371DDA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1DDA" w:rsidRDefault="00371DDA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1DDA" w:rsidRDefault="00371DDA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1DDA" w:rsidRDefault="00371DDA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71DDA" w:rsidRDefault="00371DDA" w:rsidP="005003BD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347"/>
        <w:gridCol w:w="3071"/>
      </w:tblGrid>
      <w:tr w:rsidR="005003BD" w:rsidRPr="009E3251" w:rsidTr="005003BD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Meno a priezvisko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Funkcia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aprobácia</w:t>
            </w:r>
          </w:p>
        </w:tc>
      </w:tr>
      <w:tr w:rsidR="005003BD" w:rsidRPr="009E3251" w:rsidTr="005003BD">
        <w:trPr>
          <w:trHeight w:val="1154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PaedDr. Adriána Pivarníková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 w:rsidP="009E3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vedúca PK, vedúca učebne SVP, vedúca JŠ</w:t>
            </w:r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, koordinátor Erasmus+" </w:t>
            </w:r>
            <w:proofErr w:type="spellStart"/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>Fantastic</w:t>
            </w:r>
            <w:proofErr w:type="spellEnd"/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>Four</w:t>
            </w:r>
            <w:proofErr w:type="spellEnd"/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>", triedna učiteľka 6. A</w:t>
            </w: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Anglický jazyk a literatúra, História</w:t>
            </w:r>
          </w:p>
        </w:tc>
      </w:tr>
      <w:tr w:rsidR="005003BD" w:rsidRPr="009E3251" w:rsidTr="005003BD">
        <w:trPr>
          <w:trHeight w:val="338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Ing. Eva </w:t>
            </w:r>
            <w:proofErr w:type="spellStart"/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Perjéssyová</w:t>
            </w:r>
            <w:proofErr w:type="spellEnd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 w:rsidP="009E3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členka PK, triedna učiteľka </w:t>
            </w:r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. A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Anglický jazyk </w:t>
            </w:r>
          </w:p>
        </w:tc>
      </w:tr>
      <w:tr w:rsidR="005003BD" w:rsidRPr="009E3251" w:rsidTr="005003BD">
        <w:trPr>
          <w:trHeight w:val="561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Ing. Katarína </w:t>
            </w:r>
            <w:proofErr w:type="spellStart"/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Vilimová</w:t>
            </w:r>
            <w:proofErr w:type="spellEnd"/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členka PK, zástupkyňa riaditeľa školy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Anglický jazyk a literatúra</w:t>
            </w:r>
          </w:p>
        </w:tc>
      </w:tr>
      <w:tr w:rsidR="005003BD" w:rsidRPr="009E3251" w:rsidTr="005003BD">
        <w:trPr>
          <w:trHeight w:val="272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Mgr. Ingrid Demková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 w:rsidP="00D9030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členka PK, vedúca učebne HUV, triedna učiteľka </w:t>
            </w:r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.C, vedúca učebne UCJ 2</w:t>
            </w:r>
            <w:r w:rsidR="00D90309">
              <w:rPr>
                <w:rFonts w:ascii="Times New Roman" w:hAnsi="Times New Roman" w:cs="Times New Roman"/>
                <w:sz w:val="24"/>
                <w:szCs w:val="24"/>
              </w:rPr>
              <w:t xml:space="preserve"> a spoločenskej miestnosti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Ruský jazyk - Hudobná výchova, Anglický jazyk </w:t>
            </w:r>
          </w:p>
        </w:tc>
      </w:tr>
      <w:tr w:rsidR="005003BD" w:rsidRPr="009E3251" w:rsidTr="005003BD">
        <w:trPr>
          <w:trHeight w:val="791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Mgr. Michaela Košinová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 w:rsidP="009E3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členka PK, triedna učiteľka </w:t>
            </w:r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. C, vedúca učebne UCJ 1 - AJ, 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Anglický jazyk - Slovenský jazyk</w:t>
            </w:r>
          </w:p>
        </w:tc>
      </w:tr>
      <w:tr w:rsidR="005003BD" w:rsidRPr="009E3251" w:rsidTr="005003BD">
        <w:trPr>
          <w:trHeight w:val="253"/>
        </w:trPr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 w:rsidP="009E3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Mgr. </w:t>
            </w:r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Róbert Čeremeta </w:t>
            </w:r>
          </w:p>
        </w:tc>
        <w:tc>
          <w:tcPr>
            <w:tcW w:w="2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 w:rsidP="009E3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>člen PK</w:t>
            </w:r>
          </w:p>
        </w:tc>
        <w:tc>
          <w:tcPr>
            <w:tcW w:w="3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003BD" w:rsidRPr="009E3251" w:rsidRDefault="005003BD" w:rsidP="009E325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3251">
              <w:rPr>
                <w:rFonts w:ascii="Times New Roman" w:hAnsi="Times New Roman" w:cs="Times New Roman"/>
                <w:sz w:val="24"/>
                <w:szCs w:val="24"/>
              </w:rPr>
              <w:t xml:space="preserve">Anglický jazyk a </w:t>
            </w:r>
            <w:r w:rsidR="009E3251" w:rsidRPr="009E3251">
              <w:rPr>
                <w:rFonts w:ascii="Times New Roman" w:hAnsi="Times New Roman" w:cs="Times New Roman"/>
                <w:sz w:val="24"/>
                <w:szCs w:val="24"/>
              </w:rPr>
              <w:t>Ruský jazyk</w:t>
            </w:r>
          </w:p>
        </w:tc>
      </w:tr>
    </w:tbl>
    <w:p w:rsidR="005003BD" w:rsidRDefault="005003BD" w:rsidP="00500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3251" w:rsidRDefault="009E3251" w:rsidP="00500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3BD" w:rsidRDefault="005003BD" w:rsidP="00500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0342" w:rsidRDefault="00E50342" w:rsidP="00500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0342" w:rsidRDefault="00E50342" w:rsidP="00500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50342" w:rsidRDefault="00E50342" w:rsidP="005003B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003BD" w:rsidRDefault="005003BD" w:rsidP="005003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Činnosť členov v rámci PK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Vedúca učebne SVP </w:t>
      </w:r>
      <w:r>
        <w:rPr>
          <w:rFonts w:ascii="Times New Roman" w:hAnsi="Times New Roman" w:cs="Times New Roman"/>
          <w:sz w:val="24"/>
          <w:szCs w:val="24"/>
        </w:rPr>
        <w:t>: Adriána Pivarníková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Vedúca UCJ1 - AJ</w:t>
      </w:r>
      <w:r>
        <w:rPr>
          <w:rFonts w:ascii="Times New Roman" w:hAnsi="Times New Roman" w:cs="Times New Roman"/>
          <w:sz w:val="24"/>
          <w:szCs w:val="24"/>
        </w:rPr>
        <w:t xml:space="preserve">: Michaela Košinová 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Vedúca UC2 - AJ</w:t>
      </w:r>
      <w:r>
        <w:rPr>
          <w:rFonts w:ascii="Times New Roman" w:hAnsi="Times New Roman" w:cs="Times New Roman"/>
          <w:sz w:val="24"/>
          <w:szCs w:val="24"/>
        </w:rPr>
        <w:t>: Ingrid. Demková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Distribúcia časopisu </w:t>
      </w:r>
      <w:r w:rsidR="009E3251">
        <w:rPr>
          <w:rFonts w:ascii="Times New Roman" w:hAnsi="Times New Roman" w:cs="Times New Roman"/>
          <w:sz w:val="24"/>
          <w:szCs w:val="24"/>
          <w:u w:val="single"/>
        </w:rPr>
        <w:t>R&amp;R,</w:t>
      </w:r>
      <w:r>
        <w:rPr>
          <w:rFonts w:ascii="Times New Roman" w:hAnsi="Times New Roman" w:cs="Times New Roman"/>
          <w:sz w:val="24"/>
          <w:szCs w:val="24"/>
          <w:u w:val="single"/>
        </w:rPr>
        <w:t>GATE</w:t>
      </w:r>
      <w:r w:rsidR="009E3251">
        <w:rPr>
          <w:rFonts w:ascii="Times New Roman" w:hAnsi="Times New Roman" w:cs="Times New Roman"/>
          <w:sz w:val="24"/>
          <w:szCs w:val="24"/>
          <w:u w:val="single"/>
        </w:rPr>
        <w:t xml:space="preserve"> a BRIDGE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3251">
        <w:rPr>
          <w:rFonts w:ascii="Times New Roman" w:hAnsi="Times New Roman" w:cs="Times New Roman"/>
          <w:sz w:val="24"/>
          <w:szCs w:val="24"/>
        </w:rPr>
        <w:t>Róbert Čeremeta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Zbieranie peňazí a distribúcia PZ: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251">
        <w:rPr>
          <w:rFonts w:ascii="Times New Roman" w:hAnsi="Times New Roman" w:cs="Times New Roman"/>
          <w:sz w:val="24"/>
          <w:szCs w:val="24"/>
        </w:rPr>
        <w:t xml:space="preserve">Eva </w:t>
      </w:r>
      <w:proofErr w:type="spellStart"/>
      <w:r w:rsidR="009E3251"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</w:p>
    <w:p w:rsidR="009E3251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Zbieranie peňazí za časopisy</w:t>
      </w:r>
      <w:r>
        <w:rPr>
          <w:rFonts w:ascii="Times New Roman" w:hAnsi="Times New Roman" w:cs="Times New Roman"/>
          <w:sz w:val="24"/>
          <w:szCs w:val="24"/>
        </w:rPr>
        <w:t>:</w:t>
      </w:r>
      <w:r w:rsidR="009E3251">
        <w:rPr>
          <w:rFonts w:ascii="Times New Roman" w:hAnsi="Times New Roman" w:cs="Times New Roman"/>
          <w:sz w:val="24"/>
          <w:szCs w:val="24"/>
        </w:rPr>
        <w:t xml:space="preserve"> Adriána Pivarníková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Zabezpečenie Grátis ponuky od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Oxfordu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Adriána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Zabezpečenie školského kola OAJ</w:t>
      </w:r>
      <w:r>
        <w:rPr>
          <w:rFonts w:ascii="Times New Roman" w:hAnsi="Times New Roman" w:cs="Times New Roman"/>
          <w:sz w:val="24"/>
          <w:szCs w:val="24"/>
        </w:rPr>
        <w:t>: Adriána Pivarníková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Erasmus+ projekty</w:t>
      </w:r>
      <w:r>
        <w:rPr>
          <w:rFonts w:ascii="Times New Roman" w:hAnsi="Times New Roman" w:cs="Times New Roman"/>
          <w:sz w:val="24"/>
          <w:szCs w:val="24"/>
        </w:rPr>
        <w:t xml:space="preserve">: Adriána </w:t>
      </w:r>
      <w:proofErr w:type="spellStart"/>
      <w:r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Organizácia divadelného predstavenie v ANJ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E3251">
        <w:rPr>
          <w:rFonts w:ascii="Times New Roman" w:hAnsi="Times New Roman" w:cs="Times New Roman"/>
          <w:sz w:val="24"/>
          <w:szCs w:val="24"/>
        </w:rPr>
        <w:t>Adriána Pivarníková</w:t>
      </w:r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Databáza testov</w:t>
      </w:r>
      <w:r>
        <w:rPr>
          <w:rFonts w:ascii="Times New Roman" w:hAnsi="Times New Roman" w:cs="Times New Roman"/>
          <w:sz w:val="24"/>
          <w:szCs w:val="24"/>
        </w:rPr>
        <w:t xml:space="preserve">: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</w:p>
    <w:p w:rsidR="005003BD" w:rsidRDefault="005003BD" w:rsidP="005003BD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03BD" w:rsidRDefault="005003BD" w:rsidP="005003B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2. Spôsob hodnotenia a klasifikácie A</w:t>
      </w:r>
      <w:r w:rsidR="0062076A">
        <w:rPr>
          <w:rFonts w:ascii="Times New Roman" w:hAnsi="Times New Roman" w:cs="Times New Roman"/>
          <w:b/>
          <w:bCs/>
          <w:sz w:val="28"/>
          <w:szCs w:val="28"/>
          <w:u w:val="single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J, kritéria hodnotenia žiakov</w:t>
      </w:r>
    </w:p>
    <w:p w:rsidR="005003BD" w:rsidRDefault="005003BD" w:rsidP="00500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V predmete Anglický jazyk sa bude hodnotiť podľa metodického pokynu č. 22/2011 na hodnotenie žiakov základnej školy. </w:t>
      </w:r>
    </w:p>
    <w:p w:rsidR="005003BD" w:rsidRDefault="005003BD" w:rsidP="00500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 výchovno-vzdelávacom procese sa uskutoční priebežné a celkové hodnotenie a to nasledovným spôsobom:</w:t>
      </w:r>
    </w:p>
    <w:p w:rsidR="005003BD" w:rsidRDefault="005003BD" w:rsidP="005003BD">
      <w:pPr>
        <w:pStyle w:val="odsek"/>
        <w:numPr>
          <w:ilvl w:val="2"/>
          <w:numId w:val="2"/>
        </w:numPr>
        <w:tabs>
          <w:tab w:val="num" w:pos="720"/>
        </w:tabs>
        <w:ind w:left="720" w:hanging="357"/>
        <w:rPr>
          <w:color w:val="auto"/>
        </w:rPr>
      </w:pPr>
      <w:r>
        <w:rPr>
          <w:b/>
          <w:bCs/>
          <w:color w:val="auto"/>
          <w:u w:val="single"/>
        </w:rPr>
        <w:t>priebežné hodnotenie</w:t>
      </w:r>
      <w:r>
        <w:rPr>
          <w:color w:val="auto"/>
        </w:rPr>
        <w:t xml:space="preserve"> sa uskutoční pri hodnotení čiastkových výsledkov prejavov žiaka na vyučovacích hodinách, má hlavne motivačný charakter; učiteľ zohľadňuje vekové a individuálne osobitosti žiaka a prihliada na jeho aktuálny psychický i fyzický stav,</w:t>
      </w:r>
    </w:p>
    <w:p w:rsidR="005003BD" w:rsidRDefault="005003BD" w:rsidP="005003BD">
      <w:pPr>
        <w:pStyle w:val="odsek"/>
        <w:numPr>
          <w:ilvl w:val="2"/>
          <w:numId w:val="2"/>
        </w:numPr>
        <w:tabs>
          <w:tab w:val="num" w:pos="720"/>
        </w:tabs>
        <w:ind w:left="720" w:hanging="357"/>
        <w:rPr>
          <w:color w:val="auto"/>
        </w:rPr>
      </w:pPr>
      <w:r>
        <w:rPr>
          <w:b/>
          <w:bCs/>
          <w:color w:val="auto"/>
          <w:u w:val="single"/>
        </w:rPr>
        <w:t>celkové hodnotenie</w:t>
      </w:r>
      <w:r>
        <w:rPr>
          <w:color w:val="auto"/>
        </w:rPr>
        <w:t xml:space="preserve"> žiaka v anglickom jazyku sa uskutoční na konci prvého polroka a na konci druhého polroka školského roka; a vyjadruje objektívne zhodnotenie úrovne vedomostí, zručností a návykov žiaka v danom vyučovacom predmete.</w:t>
      </w:r>
    </w:p>
    <w:p w:rsidR="005003BD" w:rsidRDefault="005003BD" w:rsidP="005003B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Hodnotiace portfólio:</w:t>
      </w:r>
    </w:p>
    <w:p w:rsidR="005003BD" w:rsidRDefault="005003BD" w:rsidP="00500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Povinné :</w:t>
      </w:r>
      <w:r>
        <w:rPr>
          <w:rFonts w:ascii="Times New Roman" w:hAnsi="Times New Roman" w:cs="Times New Roman"/>
          <w:sz w:val="24"/>
          <w:szCs w:val="24"/>
        </w:rPr>
        <w:t xml:space="preserve"> - ústne odpovede,  písomné testy (polročné, výstupné), didaktické testy, tvorba portfólia</w:t>
      </w:r>
    </w:p>
    <w:p w:rsidR="005003BD" w:rsidRDefault="005003BD" w:rsidP="00500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Nepovinné :</w:t>
      </w:r>
      <w:r>
        <w:rPr>
          <w:rFonts w:ascii="Times New Roman" w:hAnsi="Times New Roman" w:cs="Times New Roman"/>
          <w:sz w:val="24"/>
          <w:szCs w:val="24"/>
        </w:rPr>
        <w:t xml:space="preserve">  olympiáda v anglickom jazyku, tvorivé písanie, tvorba projektov, prezentácie projektov</w:t>
      </w:r>
    </w:p>
    <w:p w:rsidR="005003BD" w:rsidRDefault="005003BD" w:rsidP="005003B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Systém kontroly a hodnotenia žiakov :</w:t>
      </w:r>
    </w:p>
    <w:p w:rsidR="005003BD" w:rsidRDefault="005003BD" w:rsidP="005003BD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verbálnej komunikácii </w:t>
      </w:r>
      <w:r>
        <w:rPr>
          <w:rFonts w:ascii="Times New Roman" w:hAnsi="Times New Roman" w:cs="Times New Roman"/>
          <w:sz w:val="24"/>
          <w:szCs w:val="24"/>
        </w:rPr>
        <w:t xml:space="preserve">kontroly úrovne osvojenia poznatkov uprednostňovať prezentovanie poznatkov žiakmi na základe dobrovoľnej odpovede žiaka alebo určenia konkrétneho žiaka učiteľom. Pri verbálnej kontrole zisťovať a hodnotiť osvojenie základných poznatkov stanovených výkonovou časťou vzdelávacieho štandardu – </w:t>
      </w:r>
      <w:r>
        <w:rPr>
          <w:rFonts w:ascii="Times New Roman" w:hAnsi="Times New Roman" w:cs="Times New Roman"/>
          <w:b/>
          <w:bCs/>
          <w:sz w:val="24"/>
          <w:szCs w:val="24"/>
        </w:rPr>
        <w:t>hodnotiť známkou.</w:t>
      </w:r>
    </w:p>
    <w:p w:rsidR="005003BD" w:rsidRDefault="005003BD" w:rsidP="005003BD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Písomnou formou </w:t>
      </w:r>
      <w:r>
        <w:rPr>
          <w:rFonts w:ascii="Times New Roman" w:hAnsi="Times New Roman" w:cs="Times New Roman"/>
          <w:sz w:val="24"/>
          <w:szCs w:val="24"/>
        </w:rPr>
        <w:t xml:space="preserve">kontrolovať a hodnotiť osvojenie základných poznatkov  prostredníctvom testu na konci tematického celku alebo skupiny podobných učebných tém v časovom limite 15 - 20 min v rozsahu 15 - 20 otázok </w:t>
      </w:r>
      <w:proofErr w:type="spellStart"/>
      <w:r>
        <w:rPr>
          <w:rFonts w:ascii="Times New Roman" w:hAnsi="Times New Roman" w:cs="Times New Roman"/>
          <w:sz w:val="24"/>
          <w:szCs w:val="24"/>
        </w:rPr>
        <w:t>zostavenýh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podľa výkonovej </w:t>
      </w:r>
      <w:r>
        <w:rPr>
          <w:rFonts w:ascii="Times New Roman" w:hAnsi="Times New Roman" w:cs="Times New Roman"/>
          <w:sz w:val="24"/>
          <w:szCs w:val="24"/>
        </w:rPr>
        <w:lastRenderedPageBreak/>
        <w:t>časti vzdelávacieho štandardu. Hodnotenie známkou na základe percentuálnej úspešnosti podľa kritérií na základe vzájomnej dohody učiteľov.</w:t>
      </w:r>
    </w:p>
    <w:p w:rsidR="005003BD" w:rsidRDefault="005003BD" w:rsidP="005003BD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003BD" w:rsidRDefault="005003BD" w:rsidP="005003BD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100% - 90%     1  (výborný)</w:t>
      </w:r>
    </w:p>
    <w:p w:rsidR="005003BD" w:rsidRDefault="005003BD" w:rsidP="005003BD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89% - 75%      2 (chválitebný)</w:t>
      </w:r>
    </w:p>
    <w:p w:rsidR="005003BD" w:rsidRDefault="005003BD" w:rsidP="005003BD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74% - 50 %     3 (dobrý)</w:t>
      </w:r>
    </w:p>
    <w:p w:rsidR="005003BD" w:rsidRDefault="005003BD" w:rsidP="005003BD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49% - 30%      4 (dostatočný)</w:t>
      </w:r>
    </w:p>
    <w:p w:rsidR="005003BD" w:rsidRDefault="005003BD" w:rsidP="005003BD">
      <w:pPr>
        <w:widowControl w:val="0"/>
        <w:tabs>
          <w:tab w:val="left" w:pos="720"/>
        </w:tabs>
        <w:suppressAutoHyphens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29% - 0%        5 (nedostatočný)</w:t>
      </w:r>
    </w:p>
    <w:p w:rsidR="005003BD" w:rsidRDefault="005003BD" w:rsidP="005003BD">
      <w:pPr>
        <w:widowControl w:val="0"/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 </w:t>
      </w:r>
      <w:r>
        <w:rPr>
          <w:rFonts w:ascii="Times New Roman" w:hAnsi="Times New Roman" w:cs="Times New Roman"/>
          <w:b/>
          <w:bCs/>
          <w:sz w:val="24"/>
          <w:szCs w:val="24"/>
        </w:rPr>
        <w:t>praktických aktivitách</w:t>
      </w:r>
      <w:r>
        <w:rPr>
          <w:rFonts w:ascii="Times New Roman" w:hAnsi="Times New Roman" w:cs="Times New Roman"/>
          <w:sz w:val="24"/>
          <w:szCs w:val="24"/>
        </w:rPr>
        <w:t xml:space="preserve"> využívať slovné hodnotenie praktických zručností ( vrátane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posterov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schém podľa potreby ) s dôrazom na samostatnosť a správnosť tvorby záverov z riešenia úloh. </w:t>
      </w:r>
      <w:r>
        <w:rPr>
          <w:rFonts w:ascii="Times New Roman" w:hAnsi="Times New Roman" w:cs="Times New Roman"/>
          <w:b/>
          <w:bCs/>
          <w:sz w:val="24"/>
          <w:szCs w:val="24"/>
        </w:rPr>
        <w:t>Slovné hodnotenie</w:t>
      </w:r>
      <w:r>
        <w:rPr>
          <w:rFonts w:ascii="Times New Roman" w:hAnsi="Times New Roman" w:cs="Times New Roman"/>
          <w:sz w:val="24"/>
          <w:szCs w:val="24"/>
        </w:rPr>
        <w:t xml:space="preserve"> so stručným komentárom k výkonu žiaka.</w:t>
      </w:r>
    </w:p>
    <w:p w:rsidR="005003BD" w:rsidRDefault="005003BD" w:rsidP="005003BD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3BD" w:rsidRDefault="005003BD" w:rsidP="005003BD">
      <w:pPr>
        <w:widowControl w:val="0"/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003BD" w:rsidRDefault="005003BD" w:rsidP="005003BD">
      <w:pPr>
        <w:widowControl w:val="0"/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Úroveň </w:t>
      </w:r>
      <w:r>
        <w:rPr>
          <w:rFonts w:ascii="Times New Roman" w:hAnsi="Times New Roman" w:cs="Times New Roman"/>
          <w:b/>
          <w:bCs/>
          <w:sz w:val="24"/>
          <w:szCs w:val="24"/>
        </w:rPr>
        <w:t>kombinovaných</w:t>
      </w:r>
      <w:r>
        <w:rPr>
          <w:rFonts w:ascii="Times New Roman" w:hAnsi="Times New Roman" w:cs="Times New Roman"/>
          <w:sz w:val="24"/>
          <w:szCs w:val="24"/>
        </w:rPr>
        <w:t xml:space="preserve"> verbálnych, písomných, grafických prejavov a komunikatívnych zručností kontrolovať a hodnotiť prostredníctvom </w:t>
      </w:r>
      <w:r>
        <w:rPr>
          <w:rFonts w:ascii="Times New Roman" w:hAnsi="Times New Roman" w:cs="Times New Roman"/>
          <w:b/>
          <w:bCs/>
          <w:sz w:val="24"/>
          <w:szCs w:val="24"/>
        </w:rPr>
        <w:t>prezentácie projektov</w:t>
      </w:r>
      <w:r>
        <w:rPr>
          <w:rFonts w:ascii="Times New Roman" w:hAnsi="Times New Roman" w:cs="Times New Roman"/>
          <w:sz w:val="24"/>
          <w:szCs w:val="24"/>
        </w:rPr>
        <w:t xml:space="preserve"> podľa kritérií na základe vzájomnej dohody  (známkou, slovné hodnotenie).</w:t>
      </w:r>
    </w:p>
    <w:p w:rsidR="005003BD" w:rsidRDefault="005003BD" w:rsidP="005003B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988"/>
        <w:gridCol w:w="6224"/>
      </w:tblGrid>
      <w:tr w:rsidR="005003BD" w:rsidTr="005003BD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Ročník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Hodnotenie</w:t>
            </w:r>
          </w:p>
        </w:tc>
      </w:tr>
      <w:tr w:rsidR="005003BD" w:rsidTr="005003BD">
        <w:trPr>
          <w:trHeight w:val="294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5003BD" w:rsidTr="005003BD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5003BD" w:rsidTr="005003BD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5003BD" w:rsidTr="005003BD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  <w:tr w:rsidR="005003BD" w:rsidTr="005003BD"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6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známkou</w:t>
            </w:r>
          </w:p>
        </w:tc>
      </w:tr>
    </w:tbl>
    <w:p w:rsidR="005003BD" w:rsidRDefault="005003BD" w:rsidP="005003BD">
      <w:pPr>
        <w:rPr>
          <w:rFonts w:ascii="Times New Roman" w:hAnsi="Times New Roman" w:cs="Times New Roman"/>
          <w:sz w:val="24"/>
          <w:szCs w:val="24"/>
        </w:rPr>
      </w:pPr>
    </w:p>
    <w:p w:rsidR="005003BD" w:rsidRDefault="005003BD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03BD" w:rsidRDefault="005003BD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03BD" w:rsidRDefault="005003BD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D79" w:rsidRDefault="00576D79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D79" w:rsidRDefault="00576D79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D79" w:rsidRDefault="00576D79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D79" w:rsidRDefault="00576D79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D79" w:rsidRDefault="00576D79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D79" w:rsidRDefault="00576D79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76D79" w:rsidRDefault="00576D79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003BD" w:rsidRDefault="005003BD" w:rsidP="005003BD">
      <w:pPr>
        <w:widowControl w:val="0"/>
        <w:suppressAutoHyphens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Tabuľka hodnotenia ústneho prejavu</w:t>
      </w:r>
    </w:p>
    <w:tbl>
      <w:tblPr>
        <w:tblW w:w="999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9"/>
        <w:gridCol w:w="1746"/>
        <w:gridCol w:w="1745"/>
        <w:gridCol w:w="1718"/>
        <w:gridCol w:w="1551"/>
        <w:gridCol w:w="1701"/>
      </w:tblGrid>
      <w:tr w:rsidR="005003BD" w:rsidTr="005003BD"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známka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003BD" w:rsidTr="005003BD">
        <w:trPr>
          <w:trHeight w:val="5783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Gramatika a slovná zásoba /rozsah, presnosť, vhodnosť/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Snaha o využitie širokého rozsahu gram.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štruk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 a slovnej zásoby. Gramatika je presná, objavujú sa malé chyby. Slovná zásoba vhodne použitá na efektívne splnenie úlohy.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Dostatočne presné použitie gramatických štruktúr a slovnej zásoby na vyjadrenie myšlienok.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Väčšia chybovosť pri využití gramatických štruktúr a slovnej zásoby.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Rozsah gramatických foriem a slovnej zásoby je nedostatočný. Gramatika nie je dostatočná na zvládnutie úlohy. Slovná zásoba je požitá nevhodne.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nevyprodukoval dostatočné množstvo jazyka.</w:t>
            </w:r>
          </w:p>
        </w:tc>
      </w:tr>
      <w:tr w:rsidR="005003BD" w:rsidTr="005003BD">
        <w:trPr>
          <w:trHeight w:val="3099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Obsah a plynulosť vyjadrovania /súlad, logická prepojenosť, rozsah, relevantnosť/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Prejav je relevantný a logicky prepojený. Téma je dobre rozvinutá. 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Prejav je väčšinou relevantný a logicky prepojený. Výpovede majú dostatočnú dĺžku. 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Výpovede majú nedostatočnú dĺžku. Prejavu chýbajú logické súvislosti a je len málo relevantný.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Prejavu chýba relevantnosť a súdržnosť, téma nie je rozvitá. Výpovede sú krátke.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nevyprodukoval dostatočné množstvo jazyka.</w:t>
            </w:r>
          </w:p>
        </w:tc>
      </w:tr>
      <w:tr w:rsidR="005003BD" w:rsidTr="005003BD">
        <w:trPr>
          <w:trHeight w:val="1904"/>
        </w:trPr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Výslovnosť /prízvuk, rytmus, intonácia/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Efektívne použitie prízvuku a intonácie. Jasná artikulácia. Prejav je ľahko zrozumiteľný.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Väčšinou efektívne použitie prízvuku a intonácie, jasná artikulácia. Prejav je napriek malým chybám zrozumiteľný.</w:t>
            </w:r>
          </w:p>
        </w:tc>
        <w:tc>
          <w:tcPr>
            <w:tcW w:w="1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 prízvuku a intonácii sa objavujú vážnejšie nedostatky. Artikulácia je nie vždy zrozumiteľná. </w:t>
            </w:r>
          </w:p>
        </w:tc>
        <w:tc>
          <w:tcPr>
            <w:tcW w:w="1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Nevhodné použitie prízvuku a intonácie, zlá artikulácia spôsobujú problémy v porozumení.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003BD" w:rsidRDefault="005003BD">
            <w:pPr>
              <w:widowControl w:val="0"/>
              <w:suppressAutoHyphens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Žiak nevyprodukoval dostatočné množstvo jazyka.</w:t>
            </w:r>
          </w:p>
        </w:tc>
      </w:tr>
    </w:tbl>
    <w:p w:rsidR="005003BD" w:rsidRDefault="005003BD" w:rsidP="005003B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0342" w:rsidRDefault="00E50342" w:rsidP="005003BD">
      <w:pPr>
        <w:pStyle w:val="Nadpis1"/>
        <w:spacing w:line="360" w:lineRule="auto"/>
        <w:rPr>
          <w:i w:val="0"/>
          <w:iCs w:val="0"/>
          <w:color w:val="auto"/>
          <w:sz w:val="24"/>
          <w:szCs w:val="24"/>
          <w:u w:val="none"/>
        </w:rPr>
      </w:pPr>
    </w:p>
    <w:p w:rsidR="00E50342" w:rsidRPr="00E50342" w:rsidRDefault="00E50342" w:rsidP="00E50342">
      <w:pPr>
        <w:rPr>
          <w:lang w:eastAsia="cs-CZ"/>
        </w:rPr>
      </w:pPr>
    </w:p>
    <w:p w:rsidR="005003BD" w:rsidRDefault="005003BD" w:rsidP="005003BD">
      <w:pPr>
        <w:pStyle w:val="Nadpis1"/>
        <w:spacing w:line="360" w:lineRule="auto"/>
        <w:rPr>
          <w:i w:val="0"/>
          <w:iCs w:val="0"/>
          <w:color w:val="auto"/>
          <w:sz w:val="24"/>
          <w:szCs w:val="24"/>
          <w:u w:val="none"/>
        </w:rPr>
      </w:pPr>
      <w:r>
        <w:rPr>
          <w:i w:val="0"/>
          <w:iCs w:val="0"/>
          <w:color w:val="auto"/>
          <w:sz w:val="24"/>
          <w:szCs w:val="24"/>
          <w:u w:val="none"/>
        </w:rPr>
        <w:lastRenderedPageBreak/>
        <w:t>Východiskové dokumenty</w:t>
      </w:r>
    </w:p>
    <w:p w:rsidR="005003BD" w:rsidRDefault="005003BD" w:rsidP="005003B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POP MŠ SR pre školský rok 201</w:t>
      </w:r>
      <w:r w:rsidR="0060070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600702">
        <w:rPr>
          <w:rFonts w:ascii="Times New Roman" w:hAnsi="Times New Roman" w:cs="Times New Roman"/>
          <w:sz w:val="24"/>
          <w:szCs w:val="24"/>
        </w:rPr>
        <w:t>8</w:t>
      </w:r>
    </w:p>
    <w:p w:rsidR="005003BD" w:rsidRDefault="005003BD" w:rsidP="005003B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Učebné plány pre 5.- 9. ročník základných škôl schválené MŠ SR 14.5.2003 pod číslom 520/2003-41 s platnosťou od 1. septembra 2003</w:t>
      </w:r>
    </w:p>
    <w:p w:rsidR="005003BD" w:rsidRDefault="005003BD" w:rsidP="005003BD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Štátny vzdelávací program (ŠVP) pre </w:t>
      </w:r>
      <w:r w:rsidR="0060070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.-9. ročník ZŠ</w:t>
      </w:r>
    </w:p>
    <w:p w:rsidR="005003BD" w:rsidRDefault="005003BD" w:rsidP="005003BD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Inovovaný štátny vzdelávací program (</w:t>
      </w:r>
      <w:proofErr w:type="spellStart"/>
      <w:r>
        <w:rPr>
          <w:rFonts w:ascii="Times New Roman" w:hAnsi="Times New Roman" w:cs="Times New Roman"/>
          <w:sz w:val="24"/>
          <w:szCs w:val="24"/>
        </w:rPr>
        <w:t>iŠVP</w:t>
      </w:r>
      <w:proofErr w:type="spellEnd"/>
      <w:r>
        <w:rPr>
          <w:rFonts w:ascii="Times New Roman" w:hAnsi="Times New Roman" w:cs="Times New Roman"/>
          <w:sz w:val="24"/>
          <w:szCs w:val="24"/>
        </w:rPr>
        <w:t>) pre 5.</w:t>
      </w:r>
      <w:r w:rsidR="0060070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6 </w:t>
      </w:r>
      <w:r w:rsidR="00600702">
        <w:rPr>
          <w:rFonts w:ascii="Times New Roman" w:hAnsi="Times New Roman" w:cs="Times New Roman"/>
          <w:sz w:val="24"/>
          <w:szCs w:val="24"/>
        </w:rPr>
        <w:t xml:space="preserve"> a 7. </w:t>
      </w:r>
      <w:r>
        <w:rPr>
          <w:rFonts w:ascii="Times New Roman" w:hAnsi="Times New Roman" w:cs="Times New Roman"/>
          <w:sz w:val="24"/>
          <w:szCs w:val="24"/>
        </w:rPr>
        <w:t>ročník</w:t>
      </w:r>
    </w:p>
    <w:p w:rsidR="005003BD" w:rsidRDefault="005003BD" w:rsidP="005003B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Školský vzdelávací program</w:t>
      </w:r>
    </w:p>
    <w:p w:rsidR="005003BD" w:rsidRDefault="005003BD" w:rsidP="005003B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Všeobecne záväzné právne normy a ďalšie predpisy MŠ SR, vnútorné smernice a pokyny vedenia školy</w:t>
      </w:r>
    </w:p>
    <w:p w:rsidR="005003BD" w:rsidRDefault="005003BD" w:rsidP="005003B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Plán práce školy na školský rok 201</w:t>
      </w:r>
      <w:r w:rsidR="0060070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/201</w:t>
      </w:r>
      <w:r w:rsidR="00600702">
        <w:rPr>
          <w:rFonts w:ascii="Times New Roman" w:hAnsi="Times New Roman" w:cs="Times New Roman"/>
          <w:sz w:val="24"/>
          <w:szCs w:val="24"/>
        </w:rPr>
        <w:t>8</w:t>
      </w:r>
    </w:p>
    <w:p w:rsidR="005003BD" w:rsidRDefault="005003BD" w:rsidP="005003B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003BD" w:rsidRDefault="005003BD" w:rsidP="005003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3. Analýza práce PK AJ 2 v šk</w:t>
      </w:r>
      <w:r w:rsidR="00846917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roku 201</w:t>
      </w:r>
      <w:r w:rsidR="00371DDA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/201</w:t>
      </w:r>
      <w:r w:rsidR="00371DDA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 w:rsidR="008469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 podnety do šk. roku 2017/2018 </w:t>
      </w:r>
    </w:p>
    <w:p w:rsidR="005003BD" w:rsidRDefault="005003BD" w:rsidP="005003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 xml:space="preserve">- rozvíjať komunikačné zručnosti žiakov prostredníctvom rôznych 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drillov</w:t>
      </w:r>
      <w:proofErr w:type="spellEnd"/>
      <w:r w:rsidRPr="00846917">
        <w:rPr>
          <w:rFonts w:ascii="Times New Roman" w:hAnsi="Times New Roman" w:cs="Times New Roman"/>
          <w:sz w:val="24"/>
          <w:szCs w:val="24"/>
        </w:rPr>
        <w:t>, dialógov, diskusií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 xml:space="preserve">- rozvíjať čitateľskú gramotnosť žiakov prostredníctvom textov v časopisoch , R&amp;R, GATE a BRIDGE ako aj využívaním autentických textov z rôznych zdrojov (knihy, čítanky - 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graded</w:t>
      </w:r>
      <w:proofErr w:type="spellEnd"/>
      <w:r w:rsidRPr="00846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readers</w:t>
      </w:r>
      <w:proofErr w:type="spellEnd"/>
      <w:r w:rsidRPr="00846917">
        <w:rPr>
          <w:rFonts w:ascii="Times New Roman" w:hAnsi="Times New Roman" w:cs="Times New Roman"/>
          <w:sz w:val="24"/>
          <w:szCs w:val="24"/>
        </w:rPr>
        <w:t>, internet)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>- aktívne prispievať článkami v ANJ do časopisov R&amp;R, GATE a BRIDGE s cieľom spropagovať našu školu a jej aktivity v SR a ČR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>- zúčastniť sa divadelného predstavenia v anglickom jazyku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 xml:space="preserve">- organizovať medzitriedne </w:t>
      </w:r>
      <w:r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creative</w:t>
      </w:r>
      <w:proofErr w:type="spellEnd"/>
      <w:r w:rsidRPr="00846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writing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  <w:r w:rsidRPr="00846917">
        <w:rPr>
          <w:rFonts w:ascii="Times New Roman" w:hAnsi="Times New Roman" w:cs="Times New Roman"/>
          <w:sz w:val="24"/>
          <w:szCs w:val="24"/>
        </w:rPr>
        <w:t xml:space="preserve"> súťaže/spolupráce (napr. postupne vytvoriť príbeh so žiakmi viacerých skupín v jednom ročníku, ktorý by si posúvali a dopĺňali, finálny produkt uverejniť v školskom časopise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>- pracovať s talentovanými žiakmi, pripravovať ich na OAJ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 xml:space="preserve">-  využívať informačné technológie, 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iTOOLS</w:t>
      </w:r>
      <w:proofErr w:type="spellEnd"/>
      <w:r w:rsidRPr="00846917">
        <w:rPr>
          <w:rFonts w:ascii="Times New Roman" w:hAnsi="Times New Roman" w:cs="Times New Roman"/>
          <w:sz w:val="24"/>
          <w:szCs w:val="24"/>
        </w:rPr>
        <w:t>, Planétu vedomostí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 xml:space="preserve">- v spolupráci s vedením školy, PK Prírodovedných predmetov a PK ANJ 1 pripraviť a zrealizovať projektové stretnutie Erasmus+ 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Fantastic</w:t>
      </w:r>
      <w:proofErr w:type="spellEnd"/>
      <w:r w:rsidRPr="008469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6917">
        <w:rPr>
          <w:rFonts w:ascii="Times New Roman" w:hAnsi="Times New Roman" w:cs="Times New Roman"/>
          <w:sz w:val="24"/>
          <w:szCs w:val="24"/>
        </w:rPr>
        <w:t>Four</w:t>
      </w:r>
      <w:proofErr w:type="spellEnd"/>
      <w:r w:rsidRPr="00846917">
        <w:rPr>
          <w:rFonts w:ascii="Times New Roman" w:hAnsi="Times New Roman" w:cs="Times New Roman"/>
          <w:sz w:val="24"/>
          <w:szCs w:val="24"/>
        </w:rPr>
        <w:t xml:space="preserve"> v apríli/máji 2018</w:t>
      </w:r>
    </w:p>
    <w:p w:rsid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  <w:r w:rsidRPr="00846917">
        <w:rPr>
          <w:rFonts w:ascii="Times New Roman" w:hAnsi="Times New Roman" w:cs="Times New Roman"/>
          <w:sz w:val="24"/>
          <w:szCs w:val="24"/>
        </w:rPr>
        <w:t>-  navzájom si vymieňať informácie nadobudnuté na školeniach/workshopoch/seminároch pre učiteľov ANJ</w:t>
      </w:r>
    </w:p>
    <w:p w:rsidR="00846917" w:rsidRPr="00846917" w:rsidRDefault="00846917" w:rsidP="00846917">
      <w:pPr>
        <w:rPr>
          <w:rFonts w:ascii="Times New Roman" w:hAnsi="Times New Roman" w:cs="Times New Roman"/>
          <w:sz w:val="24"/>
          <w:szCs w:val="24"/>
        </w:rPr>
      </w:pPr>
    </w:p>
    <w:p w:rsidR="00AE777D" w:rsidRDefault="00AE777D">
      <w:pPr>
        <w:rPr>
          <w:rFonts w:ascii="Times New Roman" w:hAnsi="Times New Roman" w:cs="Times New Roman"/>
        </w:rPr>
      </w:pPr>
    </w:p>
    <w:p w:rsidR="00576D79" w:rsidRDefault="00576D7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6D79" w:rsidRDefault="00576D7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6D79" w:rsidRDefault="00576D79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3923C9" w:rsidRPr="003923C9" w:rsidRDefault="003923C9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23C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4.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Spoločná </w:t>
      </w:r>
      <w:r w:rsidRPr="003923C9">
        <w:rPr>
          <w:rFonts w:ascii="Times New Roman" w:hAnsi="Times New Roman" w:cs="Times New Roman"/>
          <w:b/>
          <w:sz w:val="28"/>
          <w:szCs w:val="28"/>
          <w:u w:val="single"/>
        </w:rPr>
        <w:t xml:space="preserve">SWOT analýza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členov</w:t>
      </w:r>
      <w:r w:rsidRPr="003923C9">
        <w:rPr>
          <w:rFonts w:ascii="Times New Roman" w:hAnsi="Times New Roman" w:cs="Times New Roman"/>
          <w:b/>
          <w:sz w:val="28"/>
          <w:szCs w:val="28"/>
          <w:u w:val="single"/>
        </w:rPr>
        <w:t xml:space="preserve"> PK ANJ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6"/>
        <w:gridCol w:w="4606"/>
      </w:tblGrid>
      <w:tr w:rsidR="003923C9" w:rsidRPr="00CA21FB" w:rsidTr="00997AA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Silné stránky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Slabé stránky</w:t>
            </w:r>
          </w:p>
        </w:tc>
      </w:tr>
      <w:tr w:rsidR="003923C9" w:rsidRPr="00CA21FB" w:rsidTr="00997AA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Ľudský potenciál :</w:t>
            </w:r>
          </w:p>
          <w:p w:rsidR="003923C9" w:rsidRPr="00CA21FB" w:rsidRDefault="00586D20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v</w:t>
            </w:r>
            <w:r w:rsidR="003923C9" w:rsidRPr="00CA21FB">
              <w:t>ýborná spolupráca a vzájomná pomoc</w:t>
            </w:r>
            <w:r w:rsidRPr="00CA21FB">
              <w:t xml:space="preserve"> v rámci PK</w:t>
            </w:r>
          </w:p>
          <w:p w:rsidR="003923C9" w:rsidRPr="00CA21FB" w:rsidRDefault="00586D20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tvoriví žiaci</w:t>
            </w:r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100% kvalifikovanosť členov PK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Materiálne vybavenie :</w:t>
            </w:r>
          </w:p>
          <w:p w:rsidR="003923C9" w:rsidRPr="00CA21FB" w:rsidRDefault="003923C9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 xml:space="preserve">možnosť využívania </w:t>
            </w:r>
            <w:proofErr w:type="spellStart"/>
            <w:r w:rsidR="00BF140E">
              <w:t>iTOOLS</w:t>
            </w:r>
            <w:proofErr w:type="spellEnd"/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notebooky, premietačky a CD prehrávač v triedach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Pedagogický proces:</w:t>
            </w:r>
          </w:p>
          <w:p w:rsidR="00586D20" w:rsidRPr="00CA21FB" w:rsidRDefault="00586D20" w:rsidP="00586D20">
            <w:pPr>
              <w:pStyle w:val="Odsekzoznamu"/>
              <w:numPr>
                <w:ilvl w:val="0"/>
                <w:numId w:val="5"/>
              </w:numPr>
            </w:pPr>
            <w:r w:rsidRPr="00CA21FB">
              <w:t xml:space="preserve">individuálny prístup k talentovaným a integrovaným žiakom </w:t>
            </w:r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využívanie moderných učebníc</w:t>
            </w:r>
          </w:p>
          <w:p w:rsidR="003923C9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práca s cudzojazyčnými časopismi</w:t>
            </w:r>
          </w:p>
          <w:p w:rsidR="00AF0AFF" w:rsidRPr="00CA21FB" w:rsidRDefault="00AF0AFF" w:rsidP="003923C9">
            <w:pPr>
              <w:pStyle w:val="Odsekzoznamu"/>
              <w:numPr>
                <w:ilvl w:val="0"/>
                <w:numId w:val="5"/>
              </w:numPr>
            </w:pPr>
            <w:r>
              <w:t>dôraz kladený na rozvoj komunikačných zručností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Ľudský potenciál :</w:t>
            </w:r>
          </w:p>
          <w:p w:rsidR="003923C9" w:rsidRPr="00CA21FB" w:rsidRDefault="00586D20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č</w:t>
            </w:r>
            <w:r w:rsidR="003923C9" w:rsidRPr="00CA21FB">
              <w:t>asté striedanie</w:t>
            </w:r>
            <w:r w:rsidRPr="00CA21FB">
              <w:t xml:space="preserve"> sa</w:t>
            </w:r>
            <w:r w:rsidR="003923C9" w:rsidRPr="00CA21FB">
              <w:t xml:space="preserve"> vyučujúcich</w:t>
            </w:r>
            <w:r w:rsidR="00BF140E">
              <w:t xml:space="preserve"> v skupinách</w:t>
            </w:r>
          </w:p>
          <w:p w:rsidR="003923C9" w:rsidRPr="00CA21FB" w:rsidRDefault="00586D20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fluktuácia v rámci PK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Materiálne vybavenie :</w:t>
            </w:r>
          </w:p>
          <w:p w:rsidR="003923C9" w:rsidRPr="00CA21FB" w:rsidRDefault="009E5792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p</w:t>
            </w:r>
            <w:r w:rsidR="003923C9" w:rsidRPr="00CA21FB">
              <w:t>omalé počítače, internet</w:t>
            </w:r>
          </w:p>
          <w:p w:rsidR="003923C9" w:rsidRPr="00CA21FB" w:rsidRDefault="009E5792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absentujúca moderná učebňa jazykov</w:t>
            </w:r>
          </w:p>
          <w:p w:rsidR="003923C9" w:rsidRPr="00CA21FB" w:rsidRDefault="00586D20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obmedzený prístup do učebne INF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Pedagogický proces:</w:t>
            </w:r>
          </w:p>
          <w:p w:rsidR="003923C9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nerovnomerné počty žiakov v skupinách</w:t>
            </w:r>
            <w:r w:rsidR="00F66606">
              <w:t xml:space="preserve"> (8. C)</w:t>
            </w:r>
          </w:p>
          <w:p w:rsidR="00CA21FB" w:rsidRPr="00CA21FB" w:rsidRDefault="00BF140E" w:rsidP="003923C9">
            <w:pPr>
              <w:pStyle w:val="Odsekzoznamu"/>
              <w:numPr>
                <w:ilvl w:val="0"/>
                <w:numId w:val="5"/>
              </w:numPr>
            </w:pPr>
            <w:r>
              <w:t xml:space="preserve">len </w:t>
            </w:r>
            <w:r w:rsidR="00CA21FB">
              <w:t>3 hodiny ANJ v 5. a 8. ročníku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923C9" w:rsidRPr="00CA21FB" w:rsidTr="00997AA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Príležitosti</w:t>
            </w: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Riziká / ohrozenia</w:t>
            </w:r>
          </w:p>
        </w:tc>
      </w:tr>
      <w:tr w:rsidR="003923C9" w:rsidRPr="00CA21FB" w:rsidTr="00997AAE"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Ľudský potenciál :</w:t>
            </w:r>
          </w:p>
          <w:p w:rsidR="003923C9" w:rsidRPr="00CA21FB" w:rsidRDefault="003923C9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vzájomná spolupráca členov a vymieňanie si poznatkov</w:t>
            </w:r>
          </w:p>
          <w:p w:rsidR="003923C9" w:rsidRPr="00CA21FB" w:rsidRDefault="003923C9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 xml:space="preserve">aktivita a tvorivosť členov, chuť učiť sa nové veci   </w:t>
            </w:r>
          </w:p>
          <w:p w:rsidR="003923C9" w:rsidRDefault="009E5792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práca v JŠ</w:t>
            </w:r>
          </w:p>
          <w:p w:rsidR="00CA21FB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zapájanie sa do projektových aktivít a vzdelávania v zahraničí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Materiálne vybavenie :</w:t>
            </w:r>
          </w:p>
          <w:p w:rsidR="00CA21FB" w:rsidRDefault="003923C9" w:rsidP="009E5792">
            <w:pPr>
              <w:pStyle w:val="Odsekzoznamu"/>
              <w:numPr>
                <w:ilvl w:val="0"/>
                <w:numId w:val="5"/>
              </w:numPr>
            </w:pPr>
            <w:r w:rsidRPr="00CA21FB">
              <w:t>využívani</w:t>
            </w:r>
            <w:r w:rsidR="00CA21FB" w:rsidRPr="00CA21FB">
              <w:t>e</w:t>
            </w:r>
            <w:r w:rsidRPr="00CA21FB">
              <w:t xml:space="preserve"> počítačov v počítačovej miestnosti</w:t>
            </w:r>
          </w:p>
          <w:p w:rsidR="00BF140E" w:rsidRPr="00CA21FB" w:rsidRDefault="00BF140E" w:rsidP="00BF140E">
            <w:pPr>
              <w:ind w:left="360"/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Pedagogický proces:</w:t>
            </w:r>
          </w:p>
          <w:p w:rsidR="003923C9" w:rsidRPr="00CA21FB" w:rsidRDefault="003923C9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aktívne zapájanie sa do akcií a súťaží v škole, aj mimo školy</w:t>
            </w:r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zapájanie žiakov viacerých skupín do spoločných aktivít</w:t>
            </w:r>
            <w:r w:rsidR="00BF140E">
              <w:t xml:space="preserve"> v rámci školy</w:t>
            </w:r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využívanie autentických aj učebných textov na rozvoj čitateľskej gramotnosti</w:t>
            </w:r>
          </w:p>
          <w:p w:rsid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 xml:space="preserve">zapájanie sa do </w:t>
            </w:r>
            <w:proofErr w:type="spellStart"/>
            <w:r w:rsidRPr="00CA21FB">
              <w:t>eTwinnng</w:t>
            </w:r>
            <w:proofErr w:type="spellEnd"/>
            <w:r w:rsidRPr="00CA21FB">
              <w:t xml:space="preserve"> projektov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Ľudský potenciál :</w:t>
            </w:r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č</w:t>
            </w:r>
            <w:r w:rsidR="003923C9" w:rsidRPr="00CA21FB">
              <w:t>asté zasahovanie zo strany rodičov</w:t>
            </w:r>
          </w:p>
          <w:p w:rsidR="003923C9" w:rsidRPr="00CA21FB" w:rsidRDefault="003923C9" w:rsidP="00997AAE">
            <w:pPr>
              <w:pStyle w:val="Odsekzoznamu"/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Materiálne vybavenie :</w:t>
            </w:r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nedostatok papiera na kopírovanie</w:t>
            </w: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23C9" w:rsidRPr="00CA21FB" w:rsidRDefault="003923C9" w:rsidP="009E5792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FB">
              <w:rPr>
                <w:rFonts w:ascii="Times New Roman" w:hAnsi="Times New Roman" w:cs="Times New Roman"/>
                <w:sz w:val="24"/>
                <w:szCs w:val="24"/>
              </w:rPr>
              <w:t>Pedagogický proces:</w:t>
            </w:r>
          </w:p>
          <w:p w:rsidR="003923C9" w:rsidRPr="00CA21FB" w:rsidRDefault="00CA21FB" w:rsidP="003923C9">
            <w:pPr>
              <w:pStyle w:val="Odsekzoznamu"/>
              <w:numPr>
                <w:ilvl w:val="0"/>
                <w:numId w:val="5"/>
              </w:numPr>
            </w:pPr>
            <w:r>
              <w:t>v</w:t>
            </w:r>
            <w:r w:rsidR="003923C9" w:rsidRPr="00CA21FB">
              <w:t>eľa byrokracie</w:t>
            </w:r>
          </w:p>
          <w:p w:rsidR="009E5792" w:rsidRPr="00CA21FB" w:rsidRDefault="00CA21FB" w:rsidP="009E5792">
            <w:pPr>
              <w:pStyle w:val="Odsekzoznamu"/>
              <w:numPr>
                <w:ilvl w:val="0"/>
                <w:numId w:val="5"/>
              </w:numPr>
            </w:pPr>
            <w:r>
              <w:t>z</w:t>
            </w:r>
            <w:r w:rsidR="009E5792" w:rsidRPr="00CA21FB">
              <w:t xml:space="preserve">vyšovanie počtu žiakov so ŠVVP a integrovaných žiakov </w:t>
            </w:r>
          </w:p>
          <w:p w:rsidR="003923C9" w:rsidRPr="00CA21FB" w:rsidRDefault="009E5792" w:rsidP="003923C9">
            <w:pPr>
              <w:pStyle w:val="Odsekzoznamu"/>
              <w:numPr>
                <w:ilvl w:val="0"/>
                <w:numId w:val="5"/>
              </w:numPr>
            </w:pPr>
            <w:r w:rsidRPr="00CA21FB">
              <w:t>zvyšujúci sa počet žiakov, ktorí odchádzajú na 5-  a 8- ročné  gymnáziá</w:t>
            </w:r>
          </w:p>
          <w:p w:rsidR="003923C9" w:rsidRPr="00CA21FB" w:rsidRDefault="00CA21FB" w:rsidP="00CA21FB">
            <w:pPr>
              <w:pStyle w:val="Odsekzoznamu"/>
              <w:numPr>
                <w:ilvl w:val="0"/>
                <w:numId w:val="5"/>
              </w:numPr>
            </w:pPr>
            <w:r w:rsidRPr="00CA21FB">
              <w:t>málo súťaží v ANJ v rámci okresu a kraja</w:t>
            </w:r>
          </w:p>
        </w:tc>
      </w:tr>
    </w:tbl>
    <w:p w:rsidR="003923C9" w:rsidRDefault="003923C9" w:rsidP="009E5792">
      <w:pPr>
        <w:spacing w:after="0"/>
        <w:rPr>
          <w:rFonts w:ascii="Times New Roman" w:hAnsi="Times New Roman" w:cs="Times New Roman"/>
        </w:rPr>
      </w:pPr>
    </w:p>
    <w:p w:rsidR="00A45CB4" w:rsidRDefault="00A45CB4" w:rsidP="009E579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6D79" w:rsidRDefault="00576D79" w:rsidP="009E579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6D79" w:rsidRDefault="00576D79" w:rsidP="009E579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76D79" w:rsidRDefault="00576D79" w:rsidP="009E579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3133" w:rsidRDefault="00C23133" w:rsidP="009E579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133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5. </w:t>
      </w:r>
      <w:r w:rsidR="00A45CB4">
        <w:rPr>
          <w:rFonts w:ascii="Times New Roman" w:hAnsi="Times New Roman" w:cs="Times New Roman"/>
          <w:b/>
          <w:sz w:val="28"/>
          <w:szCs w:val="28"/>
          <w:u w:val="single"/>
        </w:rPr>
        <w:t>Harmonogram</w:t>
      </w:r>
      <w:r w:rsidRPr="00C23133">
        <w:rPr>
          <w:rFonts w:ascii="Times New Roman" w:hAnsi="Times New Roman" w:cs="Times New Roman"/>
          <w:b/>
          <w:sz w:val="28"/>
          <w:szCs w:val="28"/>
          <w:u w:val="single"/>
        </w:rPr>
        <w:t xml:space="preserve"> zasadnutí PK </w:t>
      </w:r>
    </w:p>
    <w:p w:rsidR="00C23133" w:rsidRDefault="00C23133" w:rsidP="009E5792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3133" w:rsidRDefault="00C23133" w:rsidP="009E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zasadnutie PK - </w:t>
      </w:r>
      <w:r w:rsidRPr="00C23133">
        <w:rPr>
          <w:rFonts w:ascii="Times New Roman" w:hAnsi="Times New Roman" w:cs="Times New Roman"/>
          <w:sz w:val="24"/>
          <w:szCs w:val="24"/>
        </w:rPr>
        <w:t>21.8.,</w:t>
      </w:r>
    </w:p>
    <w:p w:rsidR="00C23133" w:rsidRDefault="00C23133" w:rsidP="009E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zasadnutie PK - </w:t>
      </w:r>
      <w:r w:rsidRPr="00C23133">
        <w:rPr>
          <w:rFonts w:ascii="Times New Roman" w:hAnsi="Times New Roman" w:cs="Times New Roman"/>
          <w:sz w:val="24"/>
          <w:szCs w:val="24"/>
        </w:rPr>
        <w:t xml:space="preserve"> 22.9.,</w:t>
      </w:r>
    </w:p>
    <w:p w:rsidR="00C23133" w:rsidRDefault="00C23133" w:rsidP="009E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zasadnutie PK -</w:t>
      </w:r>
      <w:r w:rsidRPr="00C23133">
        <w:rPr>
          <w:rFonts w:ascii="Times New Roman" w:hAnsi="Times New Roman" w:cs="Times New Roman"/>
          <w:sz w:val="24"/>
          <w:szCs w:val="24"/>
        </w:rPr>
        <w:t xml:space="preserve"> 24.11.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23133" w:rsidRDefault="00C23133" w:rsidP="009E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zasadnutie PK - </w:t>
      </w:r>
      <w:r w:rsidRPr="00C23133">
        <w:rPr>
          <w:rFonts w:ascii="Times New Roman" w:hAnsi="Times New Roman" w:cs="Times New Roman"/>
          <w:sz w:val="24"/>
          <w:szCs w:val="24"/>
        </w:rPr>
        <w:t>20.4.</w:t>
      </w:r>
      <w:r>
        <w:rPr>
          <w:rFonts w:ascii="Times New Roman" w:hAnsi="Times New Roman" w:cs="Times New Roman"/>
          <w:sz w:val="24"/>
          <w:szCs w:val="24"/>
        </w:rPr>
        <w:t>,</w:t>
      </w:r>
    </w:p>
    <w:p w:rsidR="00C23133" w:rsidRDefault="00C23133" w:rsidP="009E579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zasadnutie PK -</w:t>
      </w:r>
      <w:r w:rsidRPr="00C23133">
        <w:rPr>
          <w:rFonts w:ascii="Times New Roman" w:hAnsi="Times New Roman" w:cs="Times New Roman"/>
          <w:sz w:val="24"/>
          <w:szCs w:val="24"/>
        </w:rPr>
        <w:t xml:space="preserve"> 15.6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45CB4" w:rsidRDefault="00A45CB4" w:rsidP="00C23133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23133" w:rsidRPr="00F721A0" w:rsidRDefault="00F721A0" w:rsidP="00C231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F721A0">
        <w:rPr>
          <w:rFonts w:ascii="Times New Roman" w:hAnsi="Times New Roman" w:cs="Times New Roman"/>
          <w:b/>
          <w:sz w:val="28"/>
          <w:szCs w:val="28"/>
          <w:u w:val="single"/>
        </w:rPr>
        <w:t xml:space="preserve">6. Plán aktivít členov PK 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828"/>
        <w:gridCol w:w="2486"/>
        <w:gridCol w:w="1693"/>
        <w:gridCol w:w="1825"/>
        <w:gridCol w:w="1456"/>
      </w:tblGrid>
      <w:tr w:rsidR="0062076A" w:rsidTr="0062076A">
        <w:trPr>
          <w:trHeight w:val="249"/>
        </w:trPr>
        <w:tc>
          <w:tcPr>
            <w:tcW w:w="1828" w:type="dxa"/>
          </w:tcPr>
          <w:p w:rsidR="0062076A" w:rsidRDefault="0062076A" w:rsidP="00620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Mesiac</w:t>
            </w:r>
          </w:p>
        </w:tc>
        <w:tc>
          <w:tcPr>
            <w:tcW w:w="2486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Názov aktivity</w:t>
            </w:r>
          </w:p>
        </w:tc>
        <w:tc>
          <w:tcPr>
            <w:tcW w:w="1693" w:type="dxa"/>
          </w:tcPr>
          <w:p w:rsidR="0062076A" w:rsidRDefault="0062076A" w:rsidP="00620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Zodpovední vyučujúci</w:t>
            </w:r>
          </w:p>
        </w:tc>
        <w:tc>
          <w:tcPr>
            <w:tcW w:w="1825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Zapojené triedy</w:t>
            </w:r>
          </w:p>
        </w:tc>
        <w:tc>
          <w:tcPr>
            <w:tcW w:w="1456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Výstup</w:t>
            </w:r>
          </w:p>
        </w:tc>
      </w:tr>
      <w:tr w:rsidR="0062076A" w:rsidTr="0062076A">
        <w:trPr>
          <w:trHeight w:val="410"/>
        </w:trPr>
        <w:tc>
          <w:tcPr>
            <w:tcW w:w="1828" w:type="dxa"/>
            <w:vMerge w:val="restart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</w:t>
            </w:r>
          </w:p>
        </w:tc>
        <w:tc>
          <w:tcPr>
            <w:tcW w:w="2486" w:type="dxa"/>
          </w:tcPr>
          <w:p w:rsidR="0062076A" w:rsidRDefault="0062076A" w:rsidP="00620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5.9. OXFORD DAY - stretnutie učiteľov ANJ </w:t>
            </w:r>
          </w:p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62076A" w:rsidRDefault="0062076A" w:rsidP="00A4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 aktivitami </w:t>
            </w:r>
          </w:p>
        </w:tc>
      </w:tr>
      <w:tr w:rsidR="0062076A" w:rsidTr="0062076A">
        <w:trPr>
          <w:trHeight w:val="1458"/>
        </w:trPr>
        <w:tc>
          <w:tcPr>
            <w:tcW w:w="1828" w:type="dxa"/>
            <w:vMerge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26.9. - Európsky deň jazykov</w:t>
            </w:r>
          </w:p>
        </w:tc>
        <w:tc>
          <w:tcPr>
            <w:tcW w:w="1693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všetci členovia PK</w:t>
            </w:r>
          </w:p>
        </w:tc>
        <w:tc>
          <w:tcPr>
            <w:tcW w:w="1825" w:type="dxa"/>
          </w:tcPr>
          <w:p w:rsidR="0062076A" w:rsidRDefault="0062076A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všetky triedy</w:t>
            </w:r>
          </w:p>
        </w:tc>
        <w:tc>
          <w:tcPr>
            <w:tcW w:w="1456" w:type="dxa"/>
          </w:tcPr>
          <w:p w:rsidR="0062076A" w:rsidRDefault="0062076A" w:rsidP="006207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kvízy, jazykové hry, doplňovačky </w:t>
            </w:r>
          </w:p>
        </w:tc>
      </w:tr>
      <w:tr w:rsidR="00997AAE" w:rsidTr="00252309">
        <w:trPr>
          <w:trHeight w:val="427"/>
        </w:trPr>
        <w:tc>
          <w:tcPr>
            <w:tcW w:w="1828" w:type="dxa"/>
            <w:vMerge w:val="restart"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Október</w:t>
            </w:r>
          </w:p>
        </w:tc>
        <w:tc>
          <w:tcPr>
            <w:tcW w:w="2486" w:type="dxa"/>
          </w:tcPr>
          <w:p w:rsidR="00997AAE" w:rsidRDefault="00997AAE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Moja nová identita</w:t>
            </w:r>
          </w:p>
        </w:tc>
        <w:tc>
          <w:tcPr>
            <w:tcW w:w="1693" w:type="dxa"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Košinová</w:t>
            </w:r>
          </w:p>
        </w:tc>
        <w:tc>
          <w:tcPr>
            <w:tcW w:w="1825" w:type="dxa"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A, 5., B</w:t>
            </w:r>
          </w:p>
        </w:tc>
        <w:tc>
          <w:tcPr>
            <w:tcW w:w="1456" w:type="dxa"/>
          </w:tcPr>
          <w:p w:rsidR="00997AAE" w:rsidRDefault="00997AAE" w:rsidP="00A3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Ústna prezen</w:t>
            </w:r>
            <w:r w:rsidR="00A30BB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ácia</w:t>
            </w:r>
          </w:p>
        </w:tc>
      </w:tr>
      <w:tr w:rsidR="00997AAE" w:rsidTr="00997AAE">
        <w:trPr>
          <w:trHeight w:val="348"/>
        </w:trPr>
        <w:tc>
          <w:tcPr>
            <w:tcW w:w="1828" w:type="dxa"/>
            <w:vMerge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997AAE" w:rsidRDefault="00997AAE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Kemp snov</w:t>
            </w:r>
          </w:p>
        </w:tc>
        <w:tc>
          <w:tcPr>
            <w:tcW w:w="1693" w:type="dxa"/>
          </w:tcPr>
          <w:p w:rsidR="00997AAE" w:rsidRDefault="00997AAE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Čeremeta</w:t>
            </w:r>
          </w:p>
        </w:tc>
        <w:tc>
          <w:tcPr>
            <w:tcW w:w="1825" w:type="dxa"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  <w:tc>
          <w:tcPr>
            <w:tcW w:w="1456" w:type="dxa"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Brožúra</w:t>
            </w:r>
          </w:p>
        </w:tc>
      </w:tr>
      <w:tr w:rsidR="00997AAE" w:rsidTr="0062076A">
        <w:trPr>
          <w:trHeight w:val="462"/>
        </w:trPr>
        <w:tc>
          <w:tcPr>
            <w:tcW w:w="1828" w:type="dxa"/>
            <w:vMerge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997AAE" w:rsidRDefault="00997AAE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Vodné športy</w:t>
            </w:r>
          </w:p>
        </w:tc>
        <w:tc>
          <w:tcPr>
            <w:tcW w:w="1693" w:type="dxa"/>
          </w:tcPr>
          <w:p w:rsidR="00997AAE" w:rsidRDefault="00997AAE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A, C</w:t>
            </w:r>
          </w:p>
        </w:tc>
        <w:tc>
          <w:tcPr>
            <w:tcW w:w="1456" w:type="dxa"/>
          </w:tcPr>
          <w:p w:rsidR="00997AAE" w:rsidRDefault="00997AAE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Anketa,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</w:p>
        </w:tc>
      </w:tr>
      <w:tr w:rsidR="00350217" w:rsidTr="00252309">
        <w:trPr>
          <w:trHeight w:val="604"/>
        </w:trPr>
        <w:tc>
          <w:tcPr>
            <w:tcW w:w="1828" w:type="dxa"/>
            <w:vMerge w:val="restart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Takto vidím svoju budúcnosť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Košinová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Tvorivé písanie</w:t>
            </w:r>
          </w:p>
        </w:tc>
      </w:tr>
      <w:tr w:rsidR="00350217" w:rsidTr="00252309">
        <w:trPr>
          <w:trHeight w:val="302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Diskutujme!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Košinová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Diskusia</w:t>
            </w:r>
          </w:p>
        </w:tc>
      </w:tr>
      <w:tr w:rsidR="00350217" w:rsidTr="00252309">
        <w:trPr>
          <w:trHeight w:val="284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Kemp snov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Čeremeta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B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Brožúra</w:t>
            </w:r>
          </w:p>
        </w:tc>
      </w:tr>
      <w:tr w:rsidR="00350217" w:rsidTr="00DB32C4">
        <w:trPr>
          <w:trHeight w:val="569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Zvieratá doma a v ZOO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C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</w:p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0217" w:rsidTr="00DB32C4">
        <w:trPr>
          <w:trHeight w:val="498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Cestovanie, doprava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B, C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prezentácie</w:t>
            </w:r>
          </w:p>
        </w:tc>
      </w:tr>
      <w:tr w:rsidR="00350217" w:rsidTr="00DB32C4">
        <w:trPr>
          <w:trHeight w:val="312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Písanie básničiek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Acrostic</w:t>
            </w:r>
            <w:proofErr w:type="spellEnd"/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Perjéssyová</w:t>
            </w:r>
            <w:proofErr w:type="spellEnd"/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B, 6. B, 7.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básničky</w:t>
            </w:r>
          </w:p>
        </w:tc>
      </w:tr>
      <w:tr w:rsidR="00350217" w:rsidTr="00DB32C4">
        <w:trPr>
          <w:trHeight w:val="284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Môj deň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C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</w:p>
        </w:tc>
      </w:tr>
      <w:tr w:rsidR="00350217" w:rsidTr="00997AAE">
        <w:trPr>
          <w:trHeight w:val="515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Písanie básničiek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Cinquain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Perjéssyová</w:t>
            </w:r>
            <w:proofErr w:type="spellEnd"/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A, B, C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básničky</w:t>
            </w:r>
          </w:p>
        </w:tc>
      </w:tr>
      <w:tr w:rsidR="00350217" w:rsidTr="00B8298D">
        <w:trPr>
          <w:trHeight w:val="302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99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Môj život v jednom dni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99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A, C 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</w:p>
        </w:tc>
      </w:tr>
      <w:tr w:rsidR="00350217" w:rsidTr="00350217">
        <w:trPr>
          <w:trHeight w:val="267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B82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Moje obľúbené zviera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99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</w:p>
        </w:tc>
      </w:tr>
      <w:tr w:rsidR="00350217" w:rsidTr="00252309">
        <w:trPr>
          <w:trHeight w:val="267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B82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Cestovanie v čase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997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</w:p>
        </w:tc>
      </w:tr>
      <w:tr w:rsidR="00F721A0" w:rsidTr="0062076A">
        <w:tc>
          <w:tcPr>
            <w:tcW w:w="1828" w:type="dxa"/>
          </w:tcPr>
          <w:p w:rsidR="00F721A0" w:rsidRDefault="00F721A0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December</w:t>
            </w:r>
          </w:p>
        </w:tc>
        <w:tc>
          <w:tcPr>
            <w:tcW w:w="2486" w:type="dxa"/>
          </w:tcPr>
          <w:p w:rsidR="00F721A0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Výroba vianočných pohľadníc</w:t>
            </w:r>
          </w:p>
        </w:tc>
        <w:tc>
          <w:tcPr>
            <w:tcW w:w="1693" w:type="dxa"/>
          </w:tcPr>
          <w:p w:rsidR="00F721A0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Čeremeta</w:t>
            </w:r>
          </w:p>
        </w:tc>
        <w:tc>
          <w:tcPr>
            <w:tcW w:w="1825" w:type="dxa"/>
          </w:tcPr>
          <w:p w:rsidR="00F721A0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A, 6. B</w:t>
            </w:r>
          </w:p>
        </w:tc>
        <w:tc>
          <w:tcPr>
            <w:tcW w:w="1456" w:type="dxa"/>
          </w:tcPr>
          <w:p w:rsidR="00F721A0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pohľadnice</w:t>
            </w:r>
          </w:p>
        </w:tc>
      </w:tr>
      <w:tr w:rsidR="00350217" w:rsidTr="0062076A">
        <w:tc>
          <w:tcPr>
            <w:tcW w:w="1828" w:type="dxa"/>
            <w:vMerge w:val="restart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Január</w:t>
            </w:r>
          </w:p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Moje obľúbené jedlo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Čeremeta</w:t>
            </w:r>
          </w:p>
          <w:p w:rsidR="00350217" w:rsidRDefault="00350217" w:rsidP="00051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A, 6. B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</w:p>
        </w:tc>
      </w:tr>
      <w:tr w:rsidR="00350217" w:rsidTr="00B8298D">
        <w:trPr>
          <w:trHeight w:val="267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051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Čo mám a nemám rád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A, C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</w:p>
        </w:tc>
      </w:tr>
      <w:tr w:rsidR="00350217" w:rsidTr="00350217">
        <w:trPr>
          <w:trHeight w:val="284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051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Minulé leto</w:t>
            </w:r>
          </w:p>
        </w:tc>
        <w:tc>
          <w:tcPr>
            <w:tcW w:w="1693" w:type="dxa"/>
          </w:tcPr>
          <w:p w:rsidR="00350217" w:rsidRDefault="00350217" w:rsidP="00B82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</w:p>
        </w:tc>
      </w:tr>
      <w:tr w:rsidR="00350217" w:rsidTr="0062076A">
        <w:trPr>
          <w:trHeight w:val="250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05112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príbeh</w:t>
            </w:r>
          </w:p>
        </w:tc>
        <w:tc>
          <w:tcPr>
            <w:tcW w:w="1693" w:type="dxa"/>
          </w:tcPr>
          <w:p w:rsidR="00350217" w:rsidRDefault="00350217" w:rsidP="00B829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Príbeh </w:t>
            </w:r>
          </w:p>
        </w:tc>
      </w:tr>
      <w:tr w:rsidR="00252309" w:rsidTr="00252309">
        <w:trPr>
          <w:trHeight w:val="302"/>
        </w:trPr>
        <w:tc>
          <w:tcPr>
            <w:tcW w:w="1828" w:type="dxa"/>
            <w:vMerge w:val="restart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Február</w:t>
            </w:r>
          </w:p>
        </w:tc>
        <w:tc>
          <w:tcPr>
            <w:tcW w:w="2486" w:type="dxa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Hovorme spolu</w:t>
            </w:r>
          </w:p>
        </w:tc>
        <w:tc>
          <w:tcPr>
            <w:tcW w:w="1693" w:type="dxa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Košinová</w:t>
            </w:r>
          </w:p>
        </w:tc>
        <w:tc>
          <w:tcPr>
            <w:tcW w:w="1825" w:type="dxa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</w:t>
            </w:r>
          </w:p>
        </w:tc>
        <w:tc>
          <w:tcPr>
            <w:tcW w:w="1456" w:type="dxa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Diskusia</w:t>
            </w:r>
          </w:p>
        </w:tc>
      </w:tr>
      <w:tr w:rsidR="00252309" w:rsidTr="0062076A">
        <w:trPr>
          <w:trHeight w:val="231"/>
        </w:trPr>
        <w:tc>
          <w:tcPr>
            <w:tcW w:w="1828" w:type="dxa"/>
            <w:vMerge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252309" w:rsidRDefault="00252309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Život tínedžerov na Slovensku</w:t>
            </w:r>
          </w:p>
        </w:tc>
        <w:tc>
          <w:tcPr>
            <w:tcW w:w="1693" w:type="dxa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Čeremeta</w:t>
            </w:r>
          </w:p>
        </w:tc>
        <w:tc>
          <w:tcPr>
            <w:tcW w:w="1825" w:type="dxa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 A, B</w:t>
            </w:r>
          </w:p>
        </w:tc>
        <w:tc>
          <w:tcPr>
            <w:tcW w:w="1456" w:type="dxa"/>
          </w:tcPr>
          <w:p w:rsidR="00252309" w:rsidRDefault="00252309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prezentácia</w:t>
            </w:r>
          </w:p>
        </w:tc>
      </w:tr>
      <w:tr w:rsidR="00350217" w:rsidTr="00DB32C4">
        <w:trPr>
          <w:trHeight w:val="320"/>
        </w:trPr>
        <w:tc>
          <w:tcPr>
            <w:tcW w:w="1828" w:type="dxa"/>
            <w:vMerge w:val="restart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Marec</w:t>
            </w: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Vianoce vo svete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R. Čeremeta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C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</w:p>
        </w:tc>
      </w:tr>
      <w:tr w:rsidR="00350217" w:rsidTr="004E1A54">
        <w:trPr>
          <w:trHeight w:val="533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Moje mesto v minulosti a dnes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B, C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prezentácia</w:t>
            </w:r>
          </w:p>
        </w:tc>
      </w:tr>
      <w:tr w:rsidR="00350217" w:rsidTr="00350217">
        <w:trPr>
          <w:trHeight w:val="853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28.3. Divadelné predstavenie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Heroes</w:t>
            </w:r>
            <w:proofErr w:type="spellEnd"/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Všetci vyučujúci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- 9. ročník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Divadelné predstavenie</w:t>
            </w:r>
          </w:p>
        </w:tc>
      </w:tr>
      <w:tr w:rsidR="00350217" w:rsidTr="0062076A">
        <w:trPr>
          <w:trHeight w:val="233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252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Moje obľúbené jedlo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</w:p>
        </w:tc>
      </w:tr>
      <w:tr w:rsidR="00DB32C4" w:rsidTr="00DB32C4">
        <w:trPr>
          <w:trHeight w:val="426"/>
        </w:trPr>
        <w:tc>
          <w:tcPr>
            <w:tcW w:w="1828" w:type="dxa"/>
            <w:vMerge w:val="restart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Apríl</w:t>
            </w:r>
          </w:p>
        </w:tc>
        <w:tc>
          <w:tcPr>
            <w:tcW w:w="2486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Svetové rekordy</w:t>
            </w:r>
          </w:p>
        </w:tc>
        <w:tc>
          <w:tcPr>
            <w:tcW w:w="1693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 Košinová</w:t>
            </w:r>
          </w:p>
        </w:tc>
        <w:tc>
          <w:tcPr>
            <w:tcW w:w="1825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C</w:t>
            </w:r>
          </w:p>
        </w:tc>
        <w:tc>
          <w:tcPr>
            <w:tcW w:w="1456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prezentácia</w:t>
            </w:r>
          </w:p>
        </w:tc>
      </w:tr>
      <w:tr w:rsidR="00DB32C4" w:rsidTr="00DB32C4">
        <w:trPr>
          <w:trHeight w:val="267"/>
        </w:trPr>
        <w:tc>
          <w:tcPr>
            <w:tcW w:w="1828" w:type="dxa"/>
            <w:vMerge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Školské pravidlá</w:t>
            </w:r>
          </w:p>
        </w:tc>
        <w:tc>
          <w:tcPr>
            <w:tcW w:w="1693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E.Perjéssyová</w:t>
            </w:r>
            <w:proofErr w:type="spellEnd"/>
          </w:p>
        </w:tc>
        <w:tc>
          <w:tcPr>
            <w:tcW w:w="1825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B</w:t>
            </w:r>
          </w:p>
        </w:tc>
        <w:tc>
          <w:tcPr>
            <w:tcW w:w="1456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Projekty</w:t>
            </w:r>
          </w:p>
        </w:tc>
      </w:tr>
      <w:tr w:rsidR="00DB32C4" w:rsidTr="00DB32C4">
        <w:trPr>
          <w:trHeight w:val="426"/>
        </w:trPr>
        <w:tc>
          <w:tcPr>
            <w:tcW w:w="1828" w:type="dxa"/>
            <w:vMerge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DB32C4" w:rsidRDefault="00DB32C4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Môj obľúbený recept</w:t>
            </w:r>
          </w:p>
        </w:tc>
        <w:tc>
          <w:tcPr>
            <w:tcW w:w="1693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E.Perjéssyová</w:t>
            </w:r>
            <w:proofErr w:type="spellEnd"/>
          </w:p>
        </w:tc>
        <w:tc>
          <w:tcPr>
            <w:tcW w:w="1825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B</w:t>
            </w:r>
          </w:p>
        </w:tc>
        <w:tc>
          <w:tcPr>
            <w:tcW w:w="1456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Kuchárska kniha</w:t>
            </w:r>
          </w:p>
        </w:tc>
      </w:tr>
      <w:tr w:rsidR="00DB32C4" w:rsidTr="00DB32C4">
        <w:trPr>
          <w:trHeight w:val="320"/>
        </w:trPr>
        <w:tc>
          <w:tcPr>
            <w:tcW w:w="1828" w:type="dxa"/>
            <w:vMerge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DB32C4" w:rsidRDefault="00DB32C4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Moje mesto</w:t>
            </w:r>
          </w:p>
        </w:tc>
        <w:tc>
          <w:tcPr>
            <w:tcW w:w="1693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Perjéssyová</w:t>
            </w:r>
            <w:proofErr w:type="spellEnd"/>
          </w:p>
        </w:tc>
        <w:tc>
          <w:tcPr>
            <w:tcW w:w="1825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1456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Projekty</w:t>
            </w:r>
          </w:p>
        </w:tc>
      </w:tr>
      <w:tr w:rsidR="00DB32C4" w:rsidTr="0062076A">
        <w:trPr>
          <w:trHeight w:val="214"/>
        </w:trPr>
        <w:tc>
          <w:tcPr>
            <w:tcW w:w="1828" w:type="dxa"/>
            <w:vMerge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DB32C4" w:rsidRDefault="00DB32C4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Hrdinovia Slovenska</w:t>
            </w:r>
          </w:p>
        </w:tc>
        <w:tc>
          <w:tcPr>
            <w:tcW w:w="1693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Perjéssyová</w:t>
            </w:r>
            <w:proofErr w:type="spellEnd"/>
          </w:p>
        </w:tc>
        <w:tc>
          <w:tcPr>
            <w:tcW w:w="1825" w:type="dxa"/>
          </w:tcPr>
          <w:p w:rsidR="00DB32C4" w:rsidRDefault="00DB32C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 A, B, C</w:t>
            </w:r>
          </w:p>
        </w:tc>
        <w:tc>
          <w:tcPr>
            <w:tcW w:w="1456" w:type="dxa"/>
          </w:tcPr>
          <w:p w:rsidR="00DB32C4" w:rsidRDefault="00DB32C4" w:rsidP="00A30B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prezen</w:t>
            </w:r>
            <w:r w:rsidR="00A30BB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ácie</w:t>
            </w:r>
          </w:p>
        </w:tc>
      </w:tr>
      <w:tr w:rsidR="004E1A54" w:rsidTr="004E1A54">
        <w:trPr>
          <w:trHeight w:val="517"/>
        </w:trPr>
        <w:tc>
          <w:tcPr>
            <w:tcW w:w="1828" w:type="dxa"/>
            <w:vMerge w:val="restart"/>
          </w:tcPr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Máj</w:t>
            </w:r>
          </w:p>
        </w:tc>
        <w:tc>
          <w:tcPr>
            <w:tcW w:w="2486" w:type="dxa"/>
          </w:tcPr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Moje obľúbené TV programy</w:t>
            </w:r>
          </w:p>
        </w:tc>
        <w:tc>
          <w:tcPr>
            <w:tcW w:w="1693" w:type="dxa"/>
          </w:tcPr>
          <w:p w:rsidR="004E1A54" w:rsidRDefault="004E1A54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  <w:p w:rsidR="004E1A54" w:rsidRDefault="004E1A54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5" w:type="dxa"/>
          </w:tcPr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C</w:t>
            </w:r>
          </w:p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</w:p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1A54" w:rsidTr="004E1A54">
        <w:trPr>
          <w:trHeight w:val="340"/>
        </w:trPr>
        <w:tc>
          <w:tcPr>
            <w:tcW w:w="1828" w:type="dxa"/>
            <w:vMerge/>
          </w:tcPr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4E1A54" w:rsidRDefault="004E1A54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Môj obľúbený koláč</w:t>
            </w:r>
          </w:p>
        </w:tc>
        <w:tc>
          <w:tcPr>
            <w:tcW w:w="1693" w:type="dxa"/>
          </w:tcPr>
          <w:p w:rsidR="004E1A54" w:rsidRDefault="004E1A54" w:rsidP="00DB32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 Demková</w:t>
            </w:r>
          </w:p>
        </w:tc>
        <w:tc>
          <w:tcPr>
            <w:tcW w:w="1825" w:type="dxa"/>
          </w:tcPr>
          <w:p w:rsidR="004E1A54" w:rsidRDefault="004E1A54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 C</w:t>
            </w:r>
          </w:p>
        </w:tc>
        <w:tc>
          <w:tcPr>
            <w:tcW w:w="1456" w:type="dxa"/>
          </w:tcPr>
          <w:p w:rsidR="004E1A54" w:rsidRDefault="004E1A54" w:rsidP="004E1A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postery</w:t>
            </w:r>
            <w:proofErr w:type="spellEnd"/>
          </w:p>
        </w:tc>
      </w:tr>
      <w:tr w:rsidR="00350217" w:rsidTr="00350217">
        <w:trPr>
          <w:trHeight w:val="302"/>
        </w:trPr>
        <w:tc>
          <w:tcPr>
            <w:tcW w:w="1828" w:type="dxa"/>
            <w:vMerge w:val="restart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Jún</w:t>
            </w:r>
          </w:p>
        </w:tc>
        <w:tc>
          <w:tcPr>
            <w:tcW w:w="248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Filmová akadémia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Pivarníková</w:t>
            </w:r>
          </w:p>
        </w:tc>
        <w:tc>
          <w:tcPr>
            <w:tcW w:w="1825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Video</w:t>
            </w:r>
          </w:p>
        </w:tc>
      </w:tr>
      <w:tr w:rsidR="00350217" w:rsidTr="0062076A">
        <w:trPr>
          <w:trHeight w:val="232"/>
        </w:trPr>
        <w:tc>
          <w:tcPr>
            <w:tcW w:w="1828" w:type="dxa"/>
            <w:vMerge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8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Zákazy a príkazy</w:t>
            </w:r>
          </w:p>
        </w:tc>
        <w:tc>
          <w:tcPr>
            <w:tcW w:w="1693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A.Pivarníková</w:t>
            </w:r>
            <w:proofErr w:type="spellEnd"/>
          </w:p>
        </w:tc>
        <w:tc>
          <w:tcPr>
            <w:tcW w:w="1825" w:type="dxa"/>
          </w:tcPr>
          <w:p w:rsidR="00350217" w:rsidRDefault="00350217" w:rsidP="003502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 A</w:t>
            </w:r>
          </w:p>
        </w:tc>
        <w:tc>
          <w:tcPr>
            <w:tcW w:w="1456" w:type="dxa"/>
          </w:tcPr>
          <w:p w:rsidR="00350217" w:rsidRDefault="00350217" w:rsidP="00C231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Piktogramy </w:t>
            </w:r>
          </w:p>
        </w:tc>
      </w:tr>
    </w:tbl>
    <w:p w:rsidR="00F721A0" w:rsidRDefault="00F721A0" w:rsidP="00C23133">
      <w:pPr>
        <w:rPr>
          <w:rFonts w:ascii="Times New Roman" w:hAnsi="Times New Roman" w:cs="Times New Roman"/>
          <w:sz w:val="24"/>
          <w:szCs w:val="24"/>
        </w:rPr>
      </w:pPr>
    </w:p>
    <w:p w:rsidR="00827C96" w:rsidRDefault="00EB44B1" w:rsidP="00C2313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B44B1">
        <w:rPr>
          <w:rFonts w:ascii="Times New Roman" w:hAnsi="Times New Roman" w:cs="Times New Roman"/>
          <w:b/>
          <w:sz w:val="28"/>
          <w:szCs w:val="28"/>
          <w:u w:val="single"/>
        </w:rPr>
        <w:t>7. Úlohy vyplývajúce z PO MŠ pre šk. rok 2017/2018</w:t>
      </w:r>
    </w:p>
    <w:p w:rsidR="00EB44B1" w:rsidRPr="00EB44B1" w:rsidRDefault="00EB44B1" w:rsidP="00EB44B1">
      <w:pPr>
        <w:numPr>
          <w:ilvl w:val="0"/>
          <w:numId w:val="6"/>
        </w:numPr>
        <w:tabs>
          <w:tab w:val="left" w:pos="440"/>
        </w:tabs>
        <w:spacing w:after="0" w:line="240" w:lineRule="auto"/>
        <w:ind w:left="440" w:hanging="419"/>
        <w:jc w:val="both"/>
        <w:rPr>
          <w:rFonts w:ascii="Times New Roman" w:hAnsi="Times New Roman" w:cs="Times New Roman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>Pri vyučovaní cudzieho jazyka sa odporúča používať moderné učebnice a doplnkové výučbové prostriedky k nim, aplikovať činnostne zameraný prístup k vyučovaniu a učeniu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44B1">
        <w:rPr>
          <w:rFonts w:ascii="Times New Roman" w:hAnsi="Times New Roman" w:cs="Times New Roman"/>
          <w:sz w:val="24"/>
          <w:szCs w:val="24"/>
        </w:rPr>
        <w:t>sa cudzích jazykov a venovať pozornosť inovatívnym metódam a formám výučby s ohľadom na rôzne štýly učenia sa žiaka. Odporúča sa školám využívať didaktický prístup CLIL (obsahovo a jazykovo integrované vyučovanie).</w:t>
      </w:r>
    </w:p>
    <w:p w:rsidR="00F61F34" w:rsidRDefault="00F61F34" w:rsidP="00F61F34">
      <w:pPr>
        <w:tabs>
          <w:tab w:val="left" w:pos="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4B1" w:rsidRPr="00EB44B1" w:rsidRDefault="00EB44B1" w:rsidP="00EB44B1">
      <w:pPr>
        <w:numPr>
          <w:ilvl w:val="0"/>
          <w:numId w:val="7"/>
        </w:numPr>
        <w:tabs>
          <w:tab w:val="left" w:pos="440"/>
        </w:tabs>
        <w:spacing w:after="0" w:line="240" w:lineRule="auto"/>
        <w:ind w:left="440" w:hanging="419"/>
        <w:rPr>
          <w:rFonts w:ascii="Times New Roman" w:hAnsi="Times New Roman" w:cs="Times New Roman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 xml:space="preserve">Na  hodinách  cudzieho  jazyka  sa  odporúča  používať  jazykové  portfólio  ako  nástroj </w:t>
      </w:r>
    </w:p>
    <w:p w:rsidR="00EB44B1" w:rsidRPr="00EB44B1" w:rsidRDefault="00EB44B1" w:rsidP="00EB44B1">
      <w:pPr>
        <w:spacing w:after="0" w:line="240" w:lineRule="auto"/>
        <w:ind w:left="440"/>
        <w:rPr>
          <w:rFonts w:ascii="Times New Roman" w:hAnsi="Times New Roman" w:cs="Times New Roman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 xml:space="preserve">sebahodnotenia a podpory učenia sa jazykov. Informácie a podporné materiály k Európskemu jazykovému portfóliu sú zverejnené na </w:t>
      </w:r>
      <w:hyperlink r:id="rId7">
        <w:r w:rsidRPr="00EB44B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http://elp.ecml.at</w:t>
        </w:r>
        <w:r w:rsidRPr="00EB44B1">
          <w:rPr>
            <w:rFonts w:ascii="Times New Roman" w:hAnsi="Times New Roman" w:cs="Times New Roman"/>
            <w:sz w:val="24"/>
            <w:szCs w:val="24"/>
            <w:u w:val="single"/>
          </w:rPr>
          <w:t>.</w:t>
        </w:r>
      </w:hyperlink>
      <w:r w:rsidR="00860C6E">
        <w:rPr>
          <w:rFonts w:ascii="Times New Roman" w:hAnsi="Times New Roman" w:cs="Times New Roman"/>
          <w:sz w:val="24"/>
          <w:szCs w:val="24"/>
        </w:rPr>
        <w:t>.</w:t>
      </w:r>
    </w:p>
    <w:p w:rsidR="00F61F34" w:rsidRDefault="00F61F34" w:rsidP="00F61F34">
      <w:p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4B1" w:rsidRPr="00EB44B1" w:rsidRDefault="00EB44B1" w:rsidP="00EB44B1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19"/>
        <w:rPr>
          <w:rFonts w:ascii="Times New Roman" w:hAnsi="Times New Roman" w:cs="Times New Roman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>Učiteľom jazykov sa odporúča priebežne sledovať informácie zverejnené na webovom sídle</w:t>
      </w:r>
    </w:p>
    <w:p w:rsidR="00EB44B1" w:rsidRPr="00EB44B1" w:rsidRDefault="00EB44B1" w:rsidP="00EB44B1">
      <w:pPr>
        <w:spacing w:after="0" w:line="240" w:lineRule="auto"/>
        <w:ind w:left="420"/>
        <w:rPr>
          <w:rFonts w:ascii="Times New Roman" w:hAnsi="Times New Roman" w:cs="Times New Roman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 xml:space="preserve">Európskeho centra pre moderné jazyky v </w:t>
      </w:r>
      <w:proofErr w:type="spellStart"/>
      <w:r w:rsidRPr="00EB44B1">
        <w:rPr>
          <w:rFonts w:ascii="Times New Roman" w:hAnsi="Times New Roman" w:cs="Times New Roman"/>
          <w:sz w:val="24"/>
          <w:szCs w:val="24"/>
        </w:rPr>
        <w:t>Grazi</w:t>
      </w:r>
      <w:proofErr w:type="spellEnd"/>
      <w:r w:rsidRPr="00EB44B1">
        <w:rPr>
          <w:rFonts w:ascii="Times New Roman" w:hAnsi="Times New Roman" w:cs="Times New Roman"/>
          <w:sz w:val="24"/>
          <w:szCs w:val="24"/>
        </w:rPr>
        <w:t xml:space="preserve"> (ďalej len „ECML“) a zvážiť možnosť</w:t>
      </w:r>
    </w:p>
    <w:tbl>
      <w:tblPr>
        <w:tblW w:w="0" w:type="auto"/>
        <w:tblInd w:w="4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1252"/>
        <w:gridCol w:w="1440"/>
        <w:gridCol w:w="4360"/>
      </w:tblGrid>
      <w:tr w:rsidR="00EB44B1" w:rsidRPr="00EB44B1" w:rsidTr="0081133A">
        <w:trPr>
          <w:trHeight w:val="276"/>
        </w:trPr>
        <w:tc>
          <w:tcPr>
            <w:tcW w:w="4540" w:type="dxa"/>
            <w:gridSpan w:val="3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44B1">
              <w:rPr>
                <w:rFonts w:ascii="Times New Roman" w:hAnsi="Times New Roman" w:cs="Times New Roman"/>
                <w:sz w:val="24"/>
                <w:szCs w:val="24"/>
              </w:rPr>
              <w:t>participovať  v medzinárodných  projektoch.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60" w:type="dxa"/>
            <w:vAlign w:val="bottom"/>
          </w:tcPr>
          <w:p w:rsidR="00EB44B1" w:rsidRPr="00EB44B1" w:rsidRDefault="00EB44B1" w:rsidP="00EB44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44B1">
              <w:rPr>
                <w:rFonts w:ascii="Times New Roman" w:hAnsi="Times New Roman" w:cs="Times New Roman"/>
                <w:sz w:val="24"/>
                <w:szCs w:val="24"/>
              </w:rPr>
              <w:t>Učiteľom  sa  zároveň  odporúča  využívať</w:t>
            </w:r>
          </w:p>
        </w:tc>
      </w:tr>
      <w:tr w:rsidR="00EB44B1" w:rsidRPr="00EB44B1" w:rsidTr="0081133A">
        <w:trPr>
          <w:trHeight w:val="276"/>
        </w:trPr>
        <w:tc>
          <w:tcPr>
            <w:tcW w:w="4540" w:type="dxa"/>
            <w:gridSpan w:val="3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44B1">
              <w:rPr>
                <w:rFonts w:ascii="Times New Roman" w:hAnsi="Times New Roman" w:cs="Times New Roman"/>
                <w:sz w:val="24"/>
                <w:szCs w:val="24"/>
              </w:rPr>
              <w:t>vo vzdelávacom procese  relevantné  výstupy</w:t>
            </w:r>
          </w:p>
        </w:tc>
        <w:tc>
          <w:tcPr>
            <w:tcW w:w="4360" w:type="dxa"/>
            <w:vAlign w:val="bottom"/>
          </w:tcPr>
          <w:p w:rsidR="00EB44B1" w:rsidRPr="00EB44B1" w:rsidRDefault="00EB44B1" w:rsidP="00EB44B1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B44B1">
              <w:rPr>
                <w:rFonts w:ascii="Times New Roman" w:hAnsi="Times New Roman" w:cs="Times New Roman"/>
                <w:sz w:val="24"/>
                <w:szCs w:val="24"/>
              </w:rPr>
              <w:t>projektov  ECML,  ktoré  sú  zverejnené</w:t>
            </w:r>
          </w:p>
        </w:tc>
      </w:tr>
      <w:tr w:rsidR="00EB44B1" w:rsidRPr="00EB44B1" w:rsidTr="00A45CB4">
        <w:trPr>
          <w:trHeight w:val="91"/>
        </w:trPr>
        <w:tc>
          <w:tcPr>
            <w:tcW w:w="4540" w:type="dxa"/>
            <w:gridSpan w:val="3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B44B1">
              <w:rPr>
                <w:rFonts w:ascii="Times New Roman" w:hAnsi="Times New Roman" w:cs="Times New Roman"/>
                <w:sz w:val="24"/>
                <w:szCs w:val="24"/>
              </w:rPr>
              <w:t xml:space="preserve">na webovom sídle </w:t>
            </w:r>
            <w:hyperlink r:id="rId8">
              <w:r w:rsidRPr="00EB44B1">
                <w:rPr>
                  <w:rFonts w:ascii="Times New Roman" w:hAnsi="Times New Roman" w:cs="Times New Roman"/>
                  <w:color w:val="0000FF"/>
                  <w:sz w:val="24"/>
                  <w:szCs w:val="24"/>
                </w:rPr>
                <w:t>www.ecml.at</w:t>
              </w:r>
              <w:r w:rsidRPr="00EB44B1">
                <w:rPr>
                  <w:rFonts w:ascii="Times New Roman" w:hAnsi="Times New Roman" w:cs="Times New Roman"/>
                  <w:sz w:val="24"/>
                  <w:szCs w:val="24"/>
                </w:rPr>
                <w:t>.</w:t>
              </w:r>
            </w:hyperlink>
          </w:p>
        </w:tc>
        <w:tc>
          <w:tcPr>
            <w:tcW w:w="4360" w:type="dxa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44B1" w:rsidRPr="00EB44B1" w:rsidTr="00F61F34">
        <w:trPr>
          <w:trHeight w:val="294"/>
        </w:trPr>
        <w:tc>
          <w:tcPr>
            <w:tcW w:w="1848" w:type="dxa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2" w:type="dxa"/>
            <w:shd w:val="clear" w:color="auto" w:fill="FFFFFF" w:themeFill="background1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shd w:val="clear" w:color="auto" w:fill="FFFFFF" w:themeFill="background1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60" w:type="dxa"/>
            <w:vAlign w:val="bottom"/>
          </w:tcPr>
          <w:p w:rsidR="00EB44B1" w:rsidRPr="00EB44B1" w:rsidRDefault="00EB44B1" w:rsidP="00EB44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44B1" w:rsidRPr="00EB44B1" w:rsidRDefault="00A45CB4" w:rsidP="00EB44B1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B44B1" w:rsidRPr="00EB44B1">
        <w:rPr>
          <w:rFonts w:ascii="Times New Roman" w:hAnsi="Times New Roman" w:cs="Times New Roman"/>
          <w:sz w:val="24"/>
          <w:szCs w:val="24"/>
        </w:rPr>
        <w:t xml:space="preserve">dporúča sa školám zapájať žiakov do tvorivých aktivít v rámci Európskeho dňa jazykov a podporovať tak jazykovú zdatnosť a záujem o vzdelávanie v oblasti jazykov a poznávania reálií a kultúrnej rozmanitosti Európy. Cieľom Európskeho dňa jazykov je upozorniť na dôležitosť učenia sa jazykov, podporiť rozvoj viacjazyčnosti, jazykovej a kultúrnej rozmanitosti, interkultúrneho porozumenia i celoživotného vzdelávania. Bližšie informácie a námety pre učiteľov na oslávenie Európskeho dňa jazykov sú k dispozícii na webovom sídle ECML </w:t>
      </w:r>
      <w:hyperlink r:id="rId9">
        <w:r w:rsidR="00EB44B1" w:rsidRPr="00EB44B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http://edl.ecml.at</w:t>
        </w:r>
        <w:r w:rsidR="00EB44B1" w:rsidRPr="00EB44B1">
          <w:rPr>
            <w:rFonts w:ascii="Times New Roman" w:hAnsi="Times New Roman" w:cs="Times New Roman"/>
            <w:color w:val="13139D"/>
            <w:sz w:val="24"/>
            <w:szCs w:val="24"/>
            <w:u w:val="single"/>
          </w:rPr>
          <w:t>.</w:t>
        </w:r>
      </w:hyperlink>
    </w:p>
    <w:p w:rsidR="00F61F34" w:rsidRDefault="00F61F34" w:rsidP="00F61F34">
      <w:pPr>
        <w:tabs>
          <w:tab w:val="left" w:pos="42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B44B1" w:rsidRPr="00EB44B1" w:rsidRDefault="00EB44B1" w:rsidP="00EB44B1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19"/>
        <w:jc w:val="both"/>
        <w:rPr>
          <w:rFonts w:ascii="Times New Roman" w:hAnsi="Times New Roman" w:cs="Times New Roman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 xml:space="preserve">Školám sa odporúča zapojiť sa do súťaže Európska značka pre jazyky. Európska značka pre jazyky je iniciatívou Európskej komisie na podporu jazykového vzdelávania. Bližšie informácie sú zverejnené na </w:t>
      </w:r>
      <w:hyperlink r:id="rId10">
        <w:r w:rsidRPr="00EB44B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http://www.erasmusplus.sk/ELL/index.php</w:t>
        </w:r>
        <w:r w:rsidRPr="00EB44B1">
          <w:rPr>
            <w:rFonts w:ascii="Times New Roman" w:hAnsi="Times New Roman" w:cs="Times New Roman"/>
            <w:sz w:val="24"/>
            <w:szCs w:val="24"/>
            <w:u w:val="single"/>
          </w:rPr>
          <w:t>.</w:t>
        </w:r>
      </w:hyperlink>
    </w:p>
    <w:p w:rsidR="00F61F34" w:rsidRDefault="00F61F34" w:rsidP="00F61F34">
      <w:pPr>
        <w:tabs>
          <w:tab w:val="left" w:pos="4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B44B1" w:rsidRDefault="00EB44B1" w:rsidP="00EB44B1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19"/>
        <w:rPr>
          <w:rFonts w:ascii="Times New Roman" w:hAnsi="Times New Roman" w:cs="Times New Roman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 xml:space="preserve">Naďalej sa odporúča organizovať školské kolá olympiád v cudzích jazykoch a zúčastňovať sa vyšších kôl týchto súťaží. Informácie sú zverejnené na </w:t>
      </w:r>
      <w:hyperlink r:id="rId11">
        <w:r w:rsidRPr="00EB44B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www.iuventa.sk</w:t>
        </w:r>
        <w:r w:rsidRPr="00EB44B1">
          <w:rPr>
            <w:rFonts w:ascii="Times New Roman" w:hAnsi="Times New Roman" w:cs="Times New Roman"/>
            <w:sz w:val="24"/>
            <w:szCs w:val="24"/>
            <w:u w:val="single"/>
          </w:rPr>
          <w:t>.</w:t>
        </w:r>
      </w:hyperlink>
    </w:p>
    <w:p w:rsidR="00EB44B1" w:rsidRPr="00EB44B1" w:rsidRDefault="00F61F34" w:rsidP="00EB44B1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</w:t>
      </w:r>
      <w:r w:rsidR="00EB44B1" w:rsidRPr="00EB44B1">
        <w:rPr>
          <w:rFonts w:ascii="Times New Roman" w:hAnsi="Times New Roman" w:cs="Times New Roman"/>
          <w:sz w:val="24"/>
          <w:szCs w:val="24"/>
        </w:rPr>
        <w:t>čiteľom cudzích jazykov sa odporúča priebežne sledovať informácie na webovom sídle ŠPÚ, na ktorom sú zverejnené odborné články a publikácie, napr. aj slovenské preklady</w:t>
      </w:r>
    </w:p>
    <w:p w:rsidR="00EB44B1" w:rsidRPr="00EB44B1" w:rsidRDefault="00EB44B1" w:rsidP="00EB44B1">
      <w:pPr>
        <w:spacing w:after="0" w:line="240" w:lineRule="auto"/>
        <w:ind w:left="420"/>
        <w:rPr>
          <w:rFonts w:ascii="Times New Roman" w:hAnsi="Times New Roman" w:cs="Times New Roman"/>
          <w:color w:val="000000"/>
          <w:sz w:val="24"/>
          <w:szCs w:val="24"/>
        </w:rPr>
      </w:pPr>
      <w:r w:rsidRPr="00EB44B1">
        <w:rPr>
          <w:rFonts w:ascii="Times New Roman" w:hAnsi="Times New Roman" w:cs="Times New Roman"/>
          <w:sz w:val="24"/>
          <w:szCs w:val="24"/>
        </w:rPr>
        <w:t xml:space="preserve">odborných publikácií ECML: </w:t>
      </w:r>
      <w:hyperlink r:id="rId12">
        <w:r w:rsidRPr="00EB44B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http://www.statpedu.sk/clanky/ucebnice-metodiky-</w:t>
        </w:r>
      </w:hyperlink>
      <w:hyperlink r:id="rId13">
        <w:r w:rsidRPr="00EB44B1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publikacie-odborne-informacie/publikacie</w:t>
        </w:r>
        <w:r w:rsidRPr="00EB44B1">
          <w:rPr>
            <w:rFonts w:ascii="Times New Roman" w:hAnsi="Times New Roman" w:cs="Times New Roman"/>
            <w:color w:val="000000"/>
            <w:sz w:val="24"/>
            <w:szCs w:val="24"/>
          </w:rPr>
          <w:t>.</w:t>
        </w:r>
      </w:hyperlink>
      <w:bookmarkStart w:id="2" w:name="page17"/>
      <w:bookmarkEnd w:id="2"/>
    </w:p>
    <w:p w:rsidR="00EB44B1" w:rsidRDefault="00EB44B1" w:rsidP="00EB44B1">
      <w:pPr>
        <w:spacing w:after="0" w:line="234" w:lineRule="auto"/>
        <w:ind w:left="440"/>
      </w:pPr>
    </w:p>
    <w:p w:rsidR="0081133A" w:rsidRDefault="0081133A" w:rsidP="00EB44B1">
      <w:pPr>
        <w:spacing w:after="0" w:line="234" w:lineRule="auto"/>
        <w:ind w:left="440"/>
      </w:pPr>
    </w:p>
    <w:p w:rsidR="0081133A" w:rsidRDefault="0081133A" w:rsidP="0081133A">
      <w:pPr>
        <w:spacing w:after="0" w:line="234" w:lineRule="auto"/>
      </w:pPr>
    </w:p>
    <w:p w:rsidR="0081133A" w:rsidRDefault="0081133A" w:rsidP="0081133A">
      <w:pPr>
        <w:spacing w:after="0" w:line="234" w:lineRule="auto"/>
        <w:ind w:left="440" w:hanging="298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133A">
        <w:rPr>
          <w:rFonts w:ascii="Times New Roman" w:hAnsi="Times New Roman" w:cs="Times New Roman"/>
          <w:b/>
          <w:sz w:val="28"/>
          <w:szCs w:val="28"/>
          <w:u w:val="single"/>
        </w:rPr>
        <w:t xml:space="preserve">8. Úlohy vyplývajúce z POP MMK </w:t>
      </w:r>
    </w:p>
    <w:p w:rsidR="0081133A" w:rsidRDefault="0081133A" w:rsidP="0081133A">
      <w:pPr>
        <w:spacing w:after="0" w:line="234" w:lineRule="auto"/>
        <w:ind w:left="440" w:hanging="29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1133A" w:rsidRDefault="0081133A" w:rsidP="0081133A">
      <w:pPr>
        <w:spacing w:after="0" w:line="234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33A">
        <w:rPr>
          <w:rFonts w:ascii="Times New Roman" w:hAnsi="Times New Roman" w:cs="Times New Roman"/>
          <w:sz w:val="24"/>
          <w:szCs w:val="24"/>
        </w:rPr>
        <w:t>1. Vo výchovno-vzdelávacom procese poskytovať žiakom zväčšený priestor na diskusiu o aktuálnych problémoch spoločnosti (najmä extrémizmus, imigrácia, vplyv médií a osobitne sociálnych médií  na vytváranie postojov, korupcia a klientelizmus) a tým rozvíjať kritické myslenie a občianske kompetencie s dôrazom na budovanie osobnostných postojov a hodnôt v duchu humanizmu, tolerancie a demokracie.</w:t>
      </w:r>
    </w:p>
    <w:p w:rsidR="0081133A" w:rsidRDefault="0081133A" w:rsidP="0081133A">
      <w:pPr>
        <w:spacing w:after="0" w:line="234" w:lineRule="auto"/>
        <w:ind w:left="440" w:hanging="298"/>
        <w:jc w:val="both"/>
        <w:rPr>
          <w:rFonts w:ascii="Times New Roman" w:hAnsi="Times New Roman" w:cs="Times New Roman"/>
          <w:sz w:val="24"/>
          <w:szCs w:val="24"/>
        </w:rPr>
      </w:pPr>
    </w:p>
    <w:p w:rsidR="0081133A" w:rsidRPr="0081133A" w:rsidRDefault="0081133A" w:rsidP="0081133A">
      <w:pPr>
        <w:spacing w:before="120"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133A">
        <w:rPr>
          <w:rFonts w:ascii="Times New Roman" w:hAnsi="Times New Roman" w:cs="Times New Roman"/>
          <w:sz w:val="24"/>
          <w:szCs w:val="24"/>
        </w:rPr>
        <w:t xml:space="preserve">2. Zvýšenú pozornosť venovať deťom a žiakom s nadaním v intelektovej oblasti, v oblasti 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81133A">
        <w:rPr>
          <w:rFonts w:ascii="Times New Roman" w:hAnsi="Times New Roman" w:cs="Times New Roman"/>
          <w:sz w:val="24"/>
          <w:szCs w:val="24"/>
        </w:rPr>
        <w:t>umenia a športu, deťom a žiakom so špeciálnymi výchovno-vzdelávacími potrebami a deťom a žiakom zo sociálne znevýhodneného prostredia a  deťom s odkladom povinnej školskej dochádzky.</w:t>
      </w:r>
    </w:p>
    <w:p w:rsidR="0081133A" w:rsidRPr="0081133A" w:rsidRDefault="0081133A" w:rsidP="0081133A">
      <w:pPr>
        <w:spacing w:after="0" w:line="234" w:lineRule="auto"/>
        <w:ind w:left="440" w:hanging="298"/>
        <w:jc w:val="both"/>
        <w:rPr>
          <w:rFonts w:ascii="Times New Roman" w:hAnsi="Times New Roman" w:cs="Times New Roman"/>
          <w:sz w:val="24"/>
          <w:szCs w:val="24"/>
        </w:rPr>
      </w:pPr>
    </w:p>
    <w:p w:rsidR="00576D79" w:rsidRDefault="00576D79" w:rsidP="0081133A">
      <w:pPr>
        <w:spacing w:after="0" w:line="234" w:lineRule="auto"/>
        <w:ind w:left="440"/>
        <w:jc w:val="both"/>
        <w:rPr>
          <w:rFonts w:ascii="Times New Roman" w:hAnsi="Times New Roman" w:cs="Times New Roman"/>
          <w:sz w:val="24"/>
          <w:szCs w:val="24"/>
        </w:rPr>
      </w:pPr>
    </w:p>
    <w:p w:rsidR="0081133A" w:rsidRPr="00F61D01" w:rsidRDefault="0081133A" w:rsidP="0081133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1D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Zápisnica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z 1. zasadnutia zo dňa 21.8.2017</w:t>
      </w:r>
    </w:p>
    <w:p w:rsidR="0081133A" w:rsidRDefault="0081133A" w:rsidP="00811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Prítomní:  </w:t>
      </w:r>
      <w:r>
        <w:rPr>
          <w:rFonts w:ascii="Times New Roman" w:hAnsi="Times New Roman" w:cs="Times New Roman"/>
          <w:sz w:val="24"/>
          <w:szCs w:val="24"/>
        </w:rPr>
        <w:t xml:space="preserve">Ing. Katarína </w:t>
      </w:r>
      <w:proofErr w:type="spellStart"/>
      <w:r>
        <w:rPr>
          <w:rFonts w:ascii="Times New Roman" w:hAnsi="Times New Roman" w:cs="Times New Roman"/>
          <w:sz w:val="24"/>
          <w:szCs w:val="24"/>
        </w:rPr>
        <w:t>Vilimová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Ing. Eva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Mgr. Ingrid Demková, </w:t>
      </w:r>
    </w:p>
    <w:p w:rsidR="0081133A" w:rsidRDefault="0081133A" w:rsidP="008113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Mgr. Michaela Košinová, PaedDr. Adriána Pivarníková, Mgr. Róbert Čeremeta </w:t>
      </w:r>
    </w:p>
    <w:p w:rsidR="0081133A" w:rsidRDefault="0081133A" w:rsidP="0081133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D5E2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</w:p>
    <w:p w:rsidR="0081133A" w:rsidRDefault="0081133A" w:rsidP="0081133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81133A" w:rsidRPr="00AF2982" w:rsidRDefault="0081133A" w:rsidP="0081133A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F2982">
        <w:rPr>
          <w:rFonts w:ascii="Times New Roman" w:hAnsi="Times New Roman" w:cs="Times New Roman"/>
          <w:sz w:val="24"/>
          <w:szCs w:val="24"/>
        </w:rPr>
        <w:t>Analýz</w:t>
      </w:r>
      <w:r>
        <w:rPr>
          <w:rFonts w:ascii="Times New Roman" w:hAnsi="Times New Roman" w:cs="Times New Roman"/>
          <w:sz w:val="24"/>
          <w:szCs w:val="24"/>
        </w:rPr>
        <w:t>a práce PK v školskom roku 2016/</w:t>
      </w:r>
      <w:r w:rsidRPr="00AF2982">
        <w:rPr>
          <w:rFonts w:ascii="Times New Roman" w:hAnsi="Times New Roman" w:cs="Times New Roman"/>
          <w:sz w:val="24"/>
          <w:szCs w:val="24"/>
        </w:rPr>
        <w:t>201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81133A" w:rsidRPr="00AF2982" w:rsidRDefault="0081133A" w:rsidP="0081133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  Analýza POP 2017</w:t>
      </w:r>
      <w:r w:rsidRPr="00AF2982">
        <w:rPr>
          <w:rFonts w:ascii="Times New Roman" w:hAnsi="Times New Roman" w:cs="Times New Roman"/>
          <w:sz w:val="24"/>
          <w:szCs w:val="24"/>
        </w:rPr>
        <w:t>/2</w:t>
      </w:r>
      <w:r>
        <w:rPr>
          <w:rFonts w:ascii="Times New Roman" w:hAnsi="Times New Roman" w:cs="Times New Roman"/>
          <w:sz w:val="24"/>
          <w:szCs w:val="24"/>
        </w:rPr>
        <w:t>018</w:t>
      </w:r>
    </w:p>
    <w:p w:rsidR="0081133A" w:rsidRPr="00AF2982" w:rsidRDefault="0081133A" w:rsidP="0081133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  Návrh  plánu práce PK 2017/2018</w:t>
      </w:r>
    </w:p>
    <w:p w:rsidR="0081133A" w:rsidRPr="00AF2982" w:rsidRDefault="0081133A" w:rsidP="0081133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Prepracovanie tematických výchovno-vzdelávacích plánov,</w:t>
      </w:r>
      <w:r w:rsidRPr="000A41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C23611">
        <w:rPr>
          <w:rFonts w:ascii="Times New Roman" w:hAnsi="Times New Roman" w:cs="Times New Roman"/>
          <w:sz w:val="24"/>
          <w:szCs w:val="24"/>
        </w:rPr>
        <w:t>jednotenie kritérií hodnotenia výchovno-vzdelávacích výsledkov v rámci PK</w:t>
      </w:r>
      <w:r w:rsidRPr="00AF298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33A" w:rsidRDefault="0081133A" w:rsidP="0081133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.   Používané učebnice a doplnkový materiál </w:t>
      </w:r>
    </w:p>
    <w:p w:rsidR="0081133A" w:rsidRPr="00AF2982" w:rsidRDefault="0081133A" w:rsidP="0081133A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   Vypracovanie nových UO a TVVP pre siedmy ročník</w:t>
      </w:r>
    </w:p>
    <w:p w:rsidR="0081133A" w:rsidRDefault="0081133A" w:rsidP="0081133A">
      <w:pPr>
        <w:spacing w:after="0"/>
        <w:ind w:left="397"/>
        <w:jc w:val="both"/>
        <w:rPr>
          <w:rFonts w:ascii="Times New Roman" w:hAnsi="Times New Roman" w:cs="Times New Roman"/>
          <w:sz w:val="24"/>
          <w:szCs w:val="24"/>
        </w:rPr>
      </w:pPr>
    </w:p>
    <w:p w:rsidR="0081133A" w:rsidRDefault="0081133A" w:rsidP="008113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 bodu 1.</w:t>
      </w:r>
    </w:p>
    <w:p w:rsidR="0081133A" w:rsidRDefault="0081133A" w:rsidP="008113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Vedúca PK informovala členky s analýzou práce PK v uplynulom šk. roku.  </w:t>
      </w:r>
    </w:p>
    <w:p w:rsidR="0081133A" w:rsidRDefault="0081133A" w:rsidP="008113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 bodu 2. </w:t>
      </w:r>
    </w:p>
    <w:p w:rsidR="0081133A" w:rsidRDefault="0081133A" w:rsidP="0081133A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Vedúca PK informovala členky o úlohách vyplývajúcich z POP na školský rok 2017/2018. </w:t>
      </w:r>
    </w:p>
    <w:p w:rsidR="0081133A" w:rsidRDefault="0081133A" w:rsidP="0081133A">
      <w:pPr>
        <w:pStyle w:val="Odsekzoznamu"/>
        <w:ind w:left="0"/>
        <w:jc w:val="both"/>
      </w:pPr>
      <w:r>
        <w:t>K bodu 3</w:t>
      </w:r>
    </w:p>
    <w:p w:rsidR="0081133A" w:rsidRPr="00A67EB8" w:rsidRDefault="0081133A" w:rsidP="0081133A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67EB8">
        <w:rPr>
          <w:rFonts w:ascii="Times New Roman" w:hAnsi="Times New Roman" w:cs="Times New Roman"/>
          <w:sz w:val="24"/>
          <w:szCs w:val="24"/>
        </w:rPr>
        <w:t>Rozdelenie úloh v rámci PK bude</w:t>
      </w:r>
      <w:r>
        <w:rPr>
          <w:rFonts w:ascii="Times New Roman" w:hAnsi="Times New Roman" w:cs="Times New Roman"/>
          <w:sz w:val="24"/>
          <w:szCs w:val="24"/>
        </w:rPr>
        <w:t xml:space="preserve"> v školskom roku 2017/2018</w:t>
      </w:r>
      <w:r w:rsidRPr="00A67EB8">
        <w:rPr>
          <w:rFonts w:ascii="Times New Roman" w:hAnsi="Times New Roman" w:cs="Times New Roman"/>
          <w:sz w:val="24"/>
          <w:szCs w:val="24"/>
        </w:rPr>
        <w:t xml:space="preserve"> nasledujúce: 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Vedúca učebne SVP : Adriána Pivarníková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 xml:space="preserve">Vedúca UCJ1 - AJ: Michaela Košinová 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Vedúca UC</w:t>
      </w:r>
      <w:r>
        <w:rPr>
          <w:rFonts w:ascii="Times New Roman" w:hAnsi="Times New Roman" w:cs="Times New Roman"/>
          <w:sz w:val="24"/>
          <w:szCs w:val="24"/>
        </w:rPr>
        <w:t>J</w:t>
      </w:r>
      <w:r w:rsidRPr="00AB7A11">
        <w:rPr>
          <w:rFonts w:ascii="Times New Roman" w:hAnsi="Times New Roman" w:cs="Times New Roman"/>
          <w:sz w:val="24"/>
          <w:szCs w:val="24"/>
        </w:rPr>
        <w:t>2 - AJ: Ingrid. Demková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Distribúcia časopis</w:t>
      </w:r>
      <w:r>
        <w:rPr>
          <w:rFonts w:ascii="Times New Roman" w:hAnsi="Times New Roman" w:cs="Times New Roman"/>
          <w:sz w:val="24"/>
          <w:szCs w:val="24"/>
        </w:rPr>
        <w:t>ov</w:t>
      </w:r>
      <w:r w:rsidRPr="00AB7A1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Róbert Čeremeta 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 xml:space="preserve">Zbieranie peňazí 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AB7A11">
        <w:rPr>
          <w:rFonts w:ascii="Times New Roman" w:hAnsi="Times New Roman" w:cs="Times New Roman"/>
          <w:sz w:val="24"/>
          <w:szCs w:val="24"/>
        </w:rPr>
        <w:t xml:space="preserve">a PZ: Eva </w:t>
      </w:r>
      <w:proofErr w:type="spellStart"/>
      <w:r w:rsidRPr="00AB7A11"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Zbieranie peňazí za časopisy: Adriána Pivarníková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 xml:space="preserve">Zabezpečenie Grátis ponuky od </w:t>
      </w:r>
      <w:proofErr w:type="spellStart"/>
      <w:r w:rsidRPr="00AB7A11">
        <w:rPr>
          <w:rFonts w:ascii="Times New Roman" w:hAnsi="Times New Roman" w:cs="Times New Roman"/>
          <w:sz w:val="24"/>
          <w:szCs w:val="24"/>
        </w:rPr>
        <w:t>Oxfordu</w:t>
      </w:r>
      <w:proofErr w:type="spellEnd"/>
      <w:r w:rsidRPr="00AB7A11">
        <w:rPr>
          <w:rFonts w:ascii="Times New Roman" w:hAnsi="Times New Roman" w:cs="Times New Roman"/>
          <w:sz w:val="24"/>
          <w:szCs w:val="24"/>
        </w:rPr>
        <w:t xml:space="preserve">: Adriána </w:t>
      </w:r>
      <w:proofErr w:type="spellStart"/>
      <w:r w:rsidRPr="00AB7A11">
        <w:rPr>
          <w:rFonts w:ascii="Times New Roman" w:hAnsi="Times New Roman" w:cs="Times New Roman"/>
          <w:sz w:val="24"/>
          <w:szCs w:val="24"/>
        </w:rPr>
        <w:t>Pivarníková</w:t>
      </w:r>
      <w:proofErr w:type="spellEnd"/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>Zabezpečenie školského kola OAJ: Adriána Pivarníková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lastRenderedPageBreak/>
        <w:t>Koordinátor ERASMUS+ projektov: Adriána Pivarníková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 xml:space="preserve">Organizácia divadelného predstavenie v ANJ: </w:t>
      </w:r>
      <w:r>
        <w:rPr>
          <w:rFonts w:ascii="Times New Roman" w:hAnsi="Times New Roman" w:cs="Times New Roman"/>
          <w:sz w:val="24"/>
          <w:szCs w:val="24"/>
        </w:rPr>
        <w:t>Adriána Pivarníková</w:t>
      </w:r>
    </w:p>
    <w:p w:rsidR="0081133A" w:rsidRPr="00AB7A11" w:rsidRDefault="0081133A" w:rsidP="0081133A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B7A11">
        <w:rPr>
          <w:rFonts w:ascii="Times New Roman" w:hAnsi="Times New Roman" w:cs="Times New Roman"/>
          <w:sz w:val="24"/>
          <w:szCs w:val="24"/>
        </w:rPr>
        <w:t xml:space="preserve">Databáza testov: Eva </w:t>
      </w:r>
      <w:proofErr w:type="spellStart"/>
      <w:r w:rsidRPr="00AB7A11"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</w:p>
    <w:p w:rsidR="0081133A" w:rsidRDefault="0081133A" w:rsidP="0081133A">
      <w:pPr>
        <w:pStyle w:val="Odsekzoznamu"/>
        <w:ind w:left="0"/>
        <w:jc w:val="both"/>
      </w:pPr>
    </w:p>
    <w:p w:rsidR="0081133A" w:rsidRDefault="0081133A" w:rsidP="0081133A">
      <w:pPr>
        <w:pStyle w:val="Odsekzoznamu"/>
        <w:ind w:left="0"/>
        <w:jc w:val="both"/>
      </w:pPr>
      <w:r>
        <w:t>K bodu 4</w:t>
      </w:r>
    </w:p>
    <w:p w:rsidR="0081133A" w:rsidRDefault="0081133A" w:rsidP="0081133A">
      <w:pPr>
        <w:pStyle w:val="Odsekzoznamu"/>
        <w:ind w:left="0"/>
        <w:jc w:val="both"/>
      </w:pPr>
      <w:r>
        <w:t xml:space="preserve">Vedúca PK požiadala E. </w:t>
      </w:r>
      <w:proofErr w:type="spellStart"/>
      <w:r>
        <w:t>Perjéssyovú</w:t>
      </w:r>
      <w:proofErr w:type="spellEnd"/>
      <w:r>
        <w:t xml:space="preserve"> o pomoc pri vypracúvaní platných  TVVP pre 2. stupeň. Zároveň sa členky dohodli na jednotnom hodnotení VVV v predmete ANJ na druhom stupni. </w:t>
      </w:r>
    </w:p>
    <w:p w:rsidR="0081133A" w:rsidRDefault="0081133A" w:rsidP="0081133A">
      <w:pPr>
        <w:pStyle w:val="Odsekzoznamu"/>
        <w:ind w:left="0"/>
        <w:jc w:val="both"/>
      </w:pPr>
    </w:p>
    <w:p w:rsidR="0081133A" w:rsidRDefault="0081133A" w:rsidP="0081133A">
      <w:pPr>
        <w:pStyle w:val="Odsekzoznamu"/>
        <w:ind w:left="0"/>
        <w:jc w:val="both"/>
      </w:pPr>
      <w:r>
        <w:t xml:space="preserve">K bodu 5 </w:t>
      </w:r>
    </w:p>
    <w:p w:rsidR="0081133A" w:rsidRDefault="0081133A" w:rsidP="008113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0A4144">
        <w:rPr>
          <w:rFonts w:ascii="Times New Roman" w:hAnsi="Times New Roman" w:cs="Times New Roman"/>
          <w:sz w:val="24"/>
          <w:szCs w:val="24"/>
        </w:rPr>
        <w:t xml:space="preserve"> tomto školskom roku </w:t>
      </w:r>
      <w:r w:rsidR="00334C12">
        <w:rPr>
          <w:rFonts w:ascii="Times New Roman" w:hAnsi="Times New Roman" w:cs="Times New Roman"/>
          <w:sz w:val="24"/>
          <w:szCs w:val="24"/>
        </w:rPr>
        <w:t>sa</w:t>
      </w:r>
      <w:r w:rsidRPr="000A4144">
        <w:rPr>
          <w:rFonts w:ascii="Times New Roman" w:hAnsi="Times New Roman" w:cs="Times New Roman"/>
          <w:sz w:val="24"/>
          <w:szCs w:val="24"/>
        </w:rPr>
        <w:t xml:space="preserve"> členovia PK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4C12">
        <w:rPr>
          <w:rFonts w:ascii="Times New Roman" w:hAnsi="Times New Roman" w:cs="Times New Roman"/>
          <w:sz w:val="24"/>
          <w:szCs w:val="24"/>
        </w:rPr>
        <w:t xml:space="preserve"> dohodli, že otestujú využívanie časopisu R&amp;R aj v piatom ročníku, konkrétne v 5. A triede. Ten istý časopis budú používať aj žiaci 6. ročníka. V siedmom a ôsmom ročníku budú žiaci rozvíjať čítanie s porozumením v časopise GATE, žiaci deviateho ročníka budú na hodinách pracovať s časopisom BRIDGE. Učebnice zostávajú nezmenené.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81133A" w:rsidRDefault="0081133A" w:rsidP="008113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bodu 6</w:t>
      </w:r>
    </w:p>
    <w:p w:rsidR="0081133A" w:rsidRDefault="0081133A" w:rsidP="0081133A">
      <w:pPr>
        <w:jc w:val="both"/>
        <w:rPr>
          <w:rFonts w:ascii="Times New Roman" w:hAnsi="Times New Roman" w:cs="Times New Roman"/>
          <w:sz w:val="24"/>
          <w:szCs w:val="24"/>
        </w:rPr>
      </w:pPr>
      <w:r w:rsidRPr="007223F0">
        <w:rPr>
          <w:rFonts w:ascii="Times New Roman" w:hAnsi="Times New Roman" w:cs="Times New Roman"/>
          <w:sz w:val="24"/>
          <w:szCs w:val="24"/>
        </w:rPr>
        <w:t>Vedúca PK člen</w:t>
      </w:r>
      <w:r w:rsidR="00334C12">
        <w:rPr>
          <w:rFonts w:ascii="Times New Roman" w:hAnsi="Times New Roman" w:cs="Times New Roman"/>
          <w:sz w:val="24"/>
          <w:szCs w:val="24"/>
        </w:rPr>
        <w:t>ov informovala o tom, že v najbližších dňoch prepracuje UO a TVVP pre siedmy ročník</w:t>
      </w:r>
      <w:r w:rsidRPr="007223F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1133A" w:rsidRDefault="0081133A" w:rsidP="0081133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Zároveň členky informovala o tom, že </w:t>
      </w:r>
      <w:r w:rsidR="00334C12">
        <w:rPr>
          <w:rFonts w:ascii="Times New Roman" w:hAnsi="Times New Roman" w:cs="Times New Roman"/>
          <w:sz w:val="24"/>
          <w:szCs w:val="24"/>
        </w:rPr>
        <w:t xml:space="preserve">aj v tomto </w:t>
      </w:r>
      <w:r>
        <w:rPr>
          <w:rFonts w:ascii="Times New Roman" w:hAnsi="Times New Roman" w:cs="Times New Roman"/>
          <w:sz w:val="24"/>
          <w:szCs w:val="24"/>
        </w:rPr>
        <w:t>šk</w:t>
      </w:r>
      <w:r w:rsidR="00334C12">
        <w:rPr>
          <w:rFonts w:ascii="Times New Roman" w:hAnsi="Times New Roman" w:cs="Times New Roman"/>
          <w:sz w:val="24"/>
          <w:szCs w:val="24"/>
        </w:rPr>
        <w:t>olskom</w:t>
      </w:r>
      <w:r>
        <w:rPr>
          <w:rFonts w:ascii="Times New Roman" w:hAnsi="Times New Roman" w:cs="Times New Roman"/>
          <w:sz w:val="24"/>
          <w:szCs w:val="24"/>
        </w:rPr>
        <w:t xml:space="preserve"> rok</w:t>
      </w:r>
      <w:r w:rsidR="00334C1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je </w:t>
      </w:r>
      <w:r w:rsidR="00334C12">
        <w:rPr>
          <w:rFonts w:ascii="Times New Roman" w:hAnsi="Times New Roman" w:cs="Times New Roman"/>
          <w:sz w:val="24"/>
          <w:szCs w:val="24"/>
        </w:rPr>
        <w:t xml:space="preserve">potrebné rozvíjať </w:t>
      </w:r>
      <w:r>
        <w:rPr>
          <w:rFonts w:ascii="Times New Roman" w:hAnsi="Times New Roman" w:cs="Times New Roman"/>
          <w:sz w:val="24"/>
          <w:szCs w:val="24"/>
        </w:rPr>
        <w:t>čitateľsk</w:t>
      </w:r>
      <w:r w:rsidR="00334C12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</w:rPr>
        <w:t xml:space="preserve"> gramotnos</w:t>
      </w:r>
      <w:r w:rsidR="00334C12">
        <w:rPr>
          <w:rFonts w:ascii="Times New Roman" w:hAnsi="Times New Roman" w:cs="Times New Roman"/>
          <w:sz w:val="24"/>
          <w:szCs w:val="24"/>
        </w:rPr>
        <w:t xml:space="preserve">ť či už za pomoci vyššie spomenutých časopisov, textov v učebniciach </w:t>
      </w:r>
      <w:proofErr w:type="spellStart"/>
      <w:r w:rsidR="00334C12">
        <w:rPr>
          <w:rFonts w:ascii="Times New Roman" w:hAnsi="Times New Roman" w:cs="Times New Roman"/>
          <w:sz w:val="24"/>
          <w:szCs w:val="24"/>
        </w:rPr>
        <w:t>Family</w:t>
      </w:r>
      <w:proofErr w:type="spellEnd"/>
      <w:r w:rsidR="00334C1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334C12">
        <w:rPr>
          <w:rFonts w:ascii="Times New Roman" w:hAnsi="Times New Roman" w:cs="Times New Roman"/>
          <w:sz w:val="24"/>
          <w:szCs w:val="24"/>
        </w:rPr>
        <w:t>Friends</w:t>
      </w:r>
      <w:proofErr w:type="spellEnd"/>
      <w:r w:rsidR="00334C12">
        <w:rPr>
          <w:rFonts w:ascii="Times New Roman" w:hAnsi="Times New Roman" w:cs="Times New Roman"/>
          <w:sz w:val="24"/>
          <w:szCs w:val="24"/>
        </w:rPr>
        <w:t xml:space="preserve"> 3 a Project 2 - 5, ale aj prostredníctvom autentických textov a špeciálnych cvičení.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1133A" w:rsidRDefault="0081133A" w:rsidP="0081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33A" w:rsidRDefault="0081133A" w:rsidP="0081133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133A" w:rsidRDefault="0081133A" w:rsidP="0081133A">
      <w:pPr>
        <w:jc w:val="both"/>
        <w:rPr>
          <w:ins w:id="3" w:author="user" w:date="2014-09-19T06:55:00Z"/>
          <w:rFonts w:ascii="Times New Roman" w:hAnsi="Times New Roman" w:cs="Times New Roman"/>
          <w:sz w:val="24"/>
          <w:szCs w:val="24"/>
        </w:rPr>
      </w:pPr>
      <w:ins w:id="4" w:author="user" w:date="2014-09-19T06:55:00Z">
        <w:r>
          <w:rPr>
            <w:rFonts w:ascii="Times New Roman" w:hAnsi="Times New Roman" w:cs="Times New Roman"/>
            <w:sz w:val="24"/>
            <w:szCs w:val="24"/>
          </w:rPr>
          <w:t>Návrh na uznesenie</w:t>
        </w:r>
      </w:ins>
    </w:p>
    <w:p w:rsidR="0081133A" w:rsidRDefault="0081133A" w:rsidP="0081133A">
      <w:pPr>
        <w:spacing w:line="240" w:lineRule="auto"/>
        <w:rPr>
          <w:ins w:id="5" w:author="user" w:date="2014-09-19T06:55:00Z"/>
          <w:rFonts w:ascii="Times New Roman" w:hAnsi="Times New Roman" w:cs="Times New Roman"/>
          <w:sz w:val="24"/>
          <w:szCs w:val="24"/>
        </w:rPr>
      </w:pPr>
      <w:ins w:id="6" w:author="user" w:date="2014-09-19T06:55:00Z">
        <w:r>
          <w:rPr>
            <w:rFonts w:ascii="Times New Roman" w:hAnsi="Times New Roman" w:cs="Times New Roman"/>
            <w:sz w:val="24"/>
            <w:szCs w:val="24"/>
          </w:rPr>
          <w:t>PK berie na vedomie:</w:t>
        </w:r>
      </w:ins>
    </w:p>
    <w:p w:rsidR="0081133A" w:rsidRDefault="0081133A" w:rsidP="0081133A">
      <w:pPr>
        <w:numPr>
          <w:ilvl w:val="0"/>
          <w:numId w:val="10"/>
        </w:numPr>
        <w:spacing w:line="240" w:lineRule="auto"/>
        <w:rPr>
          <w:ins w:id="7" w:author="user" w:date="2014-09-19T06:55:00Z"/>
          <w:rFonts w:ascii="Times New Roman" w:hAnsi="Times New Roman" w:cs="Times New Roman"/>
          <w:sz w:val="24"/>
          <w:szCs w:val="24"/>
        </w:rPr>
      </w:pPr>
      <w:ins w:id="8" w:author="user" w:date="2014-09-19T06:55:00Z">
        <w:r>
          <w:rPr>
            <w:rFonts w:ascii="Times New Roman" w:hAnsi="Times New Roman" w:cs="Times New Roman"/>
            <w:sz w:val="24"/>
            <w:szCs w:val="24"/>
          </w:rPr>
          <w:t>Analýzu práce PK v uplynulom školskom roku</w:t>
        </w:r>
      </w:ins>
    </w:p>
    <w:p w:rsidR="0081133A" w:rsidRDefault="0081133A" w:rsidP="0081133A">
      <w:pPr>
        <w:numPr>
          <w:ilvl w:val="0"/>
          <w:numId w:val="10"/>
        </w:numPr>
        <w:spacing w:line="240" w:lineRule="auto"/>
        <w:rPr>
          <w:ins w:id="9" w:author="user" w:date="2014-09-19T06:55:00Z"/>
          <w:rFonts w:ascii="Times New Roman" w:hAnsi="Times New Roman" w:cs="Times New Roman"/>
          <w:sz w:val="24"/>
          <w:szCs w:val="24"/>
        </w:rPr>
      </w:pPr>
      <w:ins w:id="10" w:author="user" w:date="2014-09-19T06:55:00Z">
        <w:r>
          <w:rPr>
            <w:rFonts w:ascii="Times New Roman" w:hAnsi="Times New Roman" w:cs="Times New Roman"/>
            <w:sz w:val="24"/>
            <w:szCs w:val="24"/>
          </w:rPr>
          <w:t xml:space="preserve">Úlohy vyplývajúce z POP </w:t>
        </w:r>
      </w:ins>
      <w:r>
        <w:rPr>
          <w:rFonts w:ascii="Times New Roman" w:hAnsi="Times New Roman" w:cs="Times New Roman"/>
          <w:sz w:val="24"/>
          <w:szCs w:val="24"/>
        </w:rPr>
        <w:t>pre aktuálny šk. rok</w:t>
      </w:r>
    </w:p>
    <w:p w:rsidR="0081133A" w:rsidRDefault="0081133A" w:rsidP="0081133A">
      <w:pPr>
        <w:numPr>
          <w:ilvl w:val="0"/>
          <w:numId w:val="10"/>
        </w:numPr>
        <w:spacing w:line="240" w:lineRule="auto"/>
        <w:rPr>
          <w:ins w:id="11" w:author="user" w:date="2014-09-19T06:55:00Z"/>
          <w:rFonts w:ascii="Times New Roman" w:hAnsi="Times New Roman" w:cs="Times New Roman"/>
          <w:sz w:val="24"/>
          <w:szCs w:val="24"/>
        </w:rPr>
      </w:pPr>
      <w:ins w:id="12" w:author="user" w:date="2014-09-19T06:55:00Z">
        <w:r>
          <w:rPr>
            <w:rFonts w:ascii="Times New Roman" w:hAnsi="Times New Roman" w:cs="Times New Roman"/>
            <w:sz w:val="24"/>
            <w:szCs w:val="24"/>
          </w:rPr>
          <w:t xml:space="preserve">Návrh úloh do plánu práce školy </w:t>
        </w:r>
      </w:ins>
    </w:p>
    <w:p w:rsidR="0081133A" w:rsidRDefault="0081133A" w:rsidP="0081133A">
      <w:pPr>
        <w:numPr>
          <w:ilvl w:val="0"/>
          <w:numId w:val="10"/>
        </w:numPr>
        <w:spacing w:line="240" w:lineRule="auto"/>
        <w:rPr>
          <w:ins w:id="13" w:author="user" w:date="2014-09-19T06:55:00Z"/>
          <w:rFonts w:ascii="Times New Roman" w:hAnsi="Times New Roman" w:cs="Times New Roman"/>
          <w:sz w:val="24"/>
          <w:szCs w:val="24"/>
        </w:rPr>
      </w:pPr>
      <w:ins w:id="14" w:author="user" w:date="2014-09-19T06:55:00Z">
        <w:r>
          <w:rPr>
            <w:rFonts w:ascii="Times New Roman" w:hAnsi="Times New Roman" w:cs="Times New Roman"/>
            <w:sz w:val="24"/>
            <w:szCs w:val="24"/>
          </w:rPr>
          <w:t>Používané učebnice</w:t>
        </w:r>
      </w:ins>
      <w:r>
        <w:rPr>
          <w:rFonts w:ascii="Times New Roman" w:hAnsi="Times New Roman" w:cs="Times New Roman"/>
          <w:sz w:val="24"/>
          <w:szCs w:val="24"/>
        </w:rPr>
        <w:t xml:space="preserve"> a doplnkový materiál</w:t>
      </w:r>
    </w:p>
    <w:p w:rsidR="0081133A" w:rsidRDefault="0081133A" w:rsidP="0081133A">
      <w:pPr>
        <w:spacing w:line="240" w:lineRule="auto"/>
        <w:rPr>
          <w:ins w:id="15" w:author="user" w:date="2014-09-19T06:55:00Z"/>
          <w:rFonts w:ascii="Times New Roman" w:hAnsi="Times New Roman" w:cs="Times New Roman"/>
          <w:sz w:val="24"/>
          <w:szCs w:val="24"/>
        </w:rPr>
      </w:pPr>
      <w:ins w:id="16" w:author="user" w:date="2014-09-19T06:55:00Z">
        <w:r>
          <w:rPr>
            <w:rFonts w:ascii="Times New Roman" w:hAnsi="Times New Roman" w:cs="Times New Roman"/>
            <w:sz w:val="24"/>
            <w:szCs w:val="24"/>
          </w:rPr>
          <w:t>PK schvaľuje:</w:t>
        </w:r>
      </w:ins>
    </w:p>
    <w:p w:rsidR="0081133A" w:rsidRDefault="0081133A" w:rsidP="0081133A">
      <w:pPr>
        <w:numPr>
          <w:ilvl w:val="0"/>
          <w:numId w:val="11"/>
        </w:numPr>
        <w:spacing w:line="240" w:lineRule="auto"/>
        <w:rPr>
          <w:ins w:id="17" w:author="user" w:date="2014-09-19T06:55:00Z"/>
          <w:rFonts w:ascii="Times New Roman" w:hAnsi="Times New Roman" w:cs="Times New Roman"/>
          <w:sz w:val="24"/>
          <w:szCs w:val="24"/>
        </w:rPr>
      </w:pPr>
      <w:ins w:id="18" w:author="user" w:date="2014-09-19T06:55:00Z">
        <w:r>
          <w:rPr>
            <w:rFonts w:ascii="Times New Roman" w:hAnsi="Times New Roman" w:cs="Times New Roman"/>
            <w:sz w:val="24"/>
            <w:szCs w:val="24"/>
          </w:rPr>
          <w:t xml:space="preserve">Návrh úloh do plánu práce školy </w:t>
        </w:r>
      </w:ins>
    </w:p>
    <w:p w:rsidR="0081133A" w:rsidRDefault="0081133A" w:rsidP="0081133A">
      <w:pPr>
        <w:numPr>
          <w:ilvl w:val="0"/>
          <w:numId w:val="11"/>
        </w:numPr>
        <w:spacing w:line="240" w:lineRule="auto"/>
        <w:rPr>
          <w:ins w:id="19" w:author="user" w:date="2014-09-19T06:55:00Z"/>
          <w:rFonts w:ascii="Times New Roman" w:hAnsi="Times New Roman" w:cs="Times New Roman"/>
          <w:sz w:val="24"/>
          <w:szCs w:val="24"/>
        </w:rPr>
      </w:pPr>
      <w:ins w:id="20" w:author="user" w:date="2014-09-19T06:55:00Z">
        <w:r>
          <w:rPr>
            <w:rFonts w:ascii="Times New Roman" w:hAnsi="Times New Roman" w:cs="Times New Roman"/>
            <w:sz w:val="24"/>
            <w:szCs w:val="24"/>
          </w:rPr>
          <w:t xml:space="preserve">Hodnotenie a klasifikáciu predmetov </w:t>
        </w:r>
      </w:ins>
    </w:p>
    <w:p w:rsidR="0081133A" w:rsidRDefault="0081133A" w:rsidP="0081133A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  </w:t>
      </w:r>
      <w:ins w:id="21" w:author="user" w:date="2014-09-19T06:55:00Z">
        <w:r>
          <w:rPr>
            <w:rFonts w:ascii="Times New Roman" w:hAnsi="Times New Roman" w:cs="Times New Roman"/>
            <w:sz w:val="24"/>
            <w:szCs w:val="24"/>
          </w:rPr>
          <w:t>Používanie navrhnutých učebníc a doplnkových materiálov</w:t>
        </w:r>
      </w:ins>
    </w:p>
    <w:p w:rsidR="0081133A" w:rsidRDefault="0081133A" w:rsidP="0081133A">
      <w:pPr>
        <w:spacing w:line="240" w:lineRule="auto"/>
        <w:ind w:left="360"/>
        <w:rPr>
          <w:ins w:id="22" w:author="user" w:date="2014-09-19T06:55:00Z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d)  Rozdelenie úloh v rámci PK </w:t>
      </w:r>
    </w:p>
    <w:p w:rsidR="0081133A" w:rsidRDefault="0081133A" w:rsidP="0081133A">
      <w:pPr>
        <w:spacing w:line="240" w:lineRule="auto"/>
        <w:rPr>
          <w:ins w:id="23" w:author="user" w:date="2014-09-19T06:55:00Z"/>
          <w:rFonts w:ascii="Times New Roman" w:hAnsi="Times New Roman" w:cs="Times New Roman"/>
          <w:sz w:val="24"/>
          <w:szCs w:val="24"/>
        </w:rPr>
      </w:pPr>
      <w:ins w:id="24" w:author="user" w:date="2014-09-19T06:55:00Z">
        <w:r>
          <w:rPr>
            <w:rFonts w:ascii="Times New Roman" w:hAnsi="Times New Roman" w:cs="Times New Roman"/>
            <w:sz w:val="24"/>
            <w:szCs w:val="24"/>
          </w:rPr>
          <w:t>PK ukladá:</w:t>
        </w:r>
      </w:ins>
    </w:p>
    <w:p w:rsidR="0081133A" w:rsidRDefault="0081133A" w:rsidP="0081133A">
      <w:pPr>
        <w:numPr>
          <w:ilvl w:val="0"/>
          <w:numId w:val="12"/>
        </w:numPr>
        <w:spacing w:line="240" w:lineRule="auto"/>
        <w:rPr>
          <w:ins w:id="25" w:author="user" w:date="2014-09-19T06:55:00Z"/>
          <w:rFonts w:ascii="Times New Roman" w:hAnsi="Times New Roman" w:cs="Times New Roman"/>
          <w:sz w:val="24"/>
          <w:szCs w:val="24"/>
        </w:rPr>
      </w:pPr>
      <w:ins w:id="26" w:author="user" w:date="2014-09-19T06:55:00Z">
        <w:r>
          <w:rPr>
            <w:rFonts w:ascii="Times New Roman" w:hAnsi="Times New Roman" w:cs="Times New Roman"/>
            <w:sz w:val="24"/>
            <w:szCs w:val="24"/>
          </w:rPr>
          <w:t>Pri hodnotení a klasifikovaní dodržiavať Metodický pokyn č. 22/2011 na hodnotenie žiakov základnej školy s účinnosťou od 1.5.2011</w:t>
        </w:r>
      </w:ins>
    </w:p>
    <w:p w:rsidR="0081133A" w:rsidRDefault="0081133A" w:rsidP="0081133A">
      <w:pPr>
        <w:spacing w:line="240" w:lineRule="auto"/>
        <w:ind w:left="720"/>
        <w:rPr>
          <w:ins w:id="27" w:author="user" w:date="2014-09-19T06:55:00Z"/>
          <w:rFonts w:ascii="Times New Roman" w:hAnsi="Times New Roman" w:cs="Times New Roman"/>
          <w:sz w:val="24"/>
          <w:szCs w:val="24"/>
        </w:rPr>
      </w:pPr>
      <w:ins w:id="28" w:author="user" w:date="2014-09-19T06:55:00Z">
        <w:r>
          <w:rPr>
            <w:rFonts w:ascii="Times New Roman" w:hAnsi="Times New Roman" w:cs="Times New Roman"/>
            <w:sz w:val="24"/>
            <w:szCs w:val="24"/>
          </w:rPr>
          <w:t>T: stály                                                                  Z: členovia PK</w:t>
        </w:r>
      </w:ins>
    </w:p>
    <w:p w:rsidR="0081133A" w:rsidRDefault="0081133A" w:rsidP="0081133A">
      <w:pPr>
        <w:numPr>
          <w:ilvl w:val="0"/>
          <w:numId w:val="12"/>
        </w:numPr>
        <w:spacing w:line="240" w:lineRule="auto"/>
        <w:rPr>
          <w:ins w:id="29" w:author="user" w:date="2014-09-19T06:55:00Z"/>
          <w:rFonts w:ascii="Times New Roman" w:hAnsi="Times New Roman" w:cs="Times New Roman"/>
          <w:sz w:val="24"/>
          <w:szCs w:val="24"/>
        </w:rPr>
      </w:pPr>
      <w:ins w:id="30" w:author="user" w:date="2014-09-19T06:55:00Z">
        <w:r>
          <w:rPr>
            <w:rFonts w:ascii="Times New Roman" w:hAnsi="Times New Roman" w:cs="Times New Roman"/>
            <w:sz w:val="24"/>
            <w:szCs w:val="24"/>
          </w:rPr>
          <w:t>Plniť úlohy vyplývajúce z plánu práce školy</w:t>
        </w:r>
      </w:ins>
    </w:p>
    <w:p w:rsidR="0081133A" w:rsidRDefault="0081133A" w:rsidP="0081133A">
      <w:pPr>
        <w:spacing w:line="240" w:lineRule="auto"/>
        <w:ind w:left="720"/>
        <w:rPr>
          <w:ins w:id="31" w:author="user" w:date="2014-09-19T06:57:00Z"/>
          <w:rFonts w:ascii="Times New Roman" w:hAnsi="Times New Roman" w:cs="Times New Roman"/>
          <w:sz w:val="24"/>
          <w:szCs w:val="24"/>
        </w:rPr>
      </w:pPr>
      <w:ins w:id="32" w:author="user" w:date="2014-09-19T06:55:00Z">
        <w:r>
          <w:rPr>
            <w:rFonts w:ascii="Times New Roman" w:hAnsi="Times New Roman" w:cs="Times New Roman"/>
            <w:sz w:val="24"/>
            <w:szCs w:val="24"/>
          </w:rPr>
          <w:lastRenderedPageBreak/>
          <w:t>T: stály                                                                  Z: členovia PK</w:t>
        </w:r>
      </w:ins>
    </w:p>
    <w:p w:rsidR="0081133A" w:rsidRDefault="0081133A" w:rsidP="0081133A">
      <w:pPr>
        <w:spacing w:line="240" w:lineRule="auto"/>
        <w:ind w:left="720" w:hanging="294"/>
        <w:rPr>
          <w:ins w:id="33" w:author="user" w:date="2014-09-19T06:57:00Z"/>
          <w:rFonts w:ascii="Times New Roman" w:hAnsi="Times New Roman" w:cs="Times New Roman"/>
          <w:sz w:val="24"/>
          <w:szCs w:val="24"/>
        </w:rPr>
      </w:pPr>
      <w:ins w:id="34" w:author="user" w:date="2014-09-19T06:57:00Z">
        <w:r>
          <w:rPr>
            <w:rFonts w:ascii="Times New Roman" w:hAnsi="Times New Roman" w:cs="Times New Roman"/>
            <w:sz w:val="24"/>
            <w:szCs w:val="24"/>
          </w:rPr>
          <w:t xml:space="preserve">c) </w:t>
        </w:r>
      </w:ins>
      <w:r>
        <w:rPr>
          <w:rFonts w:ascii="Times New Roman" w:hAnsi="Times New Roman" w:cs="Times New Roman"/>
          <w:sz w:val="24"/>
          <w:szCs w:val="24"/>
        </w:rPr>
        <w:t>Monitorovať plnenie TVVP vo všetkých ročníkoch</w:t>
      </w:r>
    </w:p>
    <w:p w:rsidR="0081133A" w:rsidRDefault="0081133A" w:rsidP="0081133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ins w:id="35" w:author="user" w:date="2014-09-19T06:58:00Z">
        <w:r>
          <w:rPr>
            <w:rFonts w:ascii="Times New Roman" w:hAnsi="Times New Roman" w:cs="Times New Roman"/>
            <w:sz w:val="24"/>
            <w:szCs w:val="24"/>
          </w:rPr>
          <w:t xml:space="preserve"> T: stály                                                                 Z: </w:t>
        </w:r>
      </w:ins>
      <w:r>
        <w:rPr>
          <w:rFonts w:ascii="Times New Roman" w:hAnsi="Times New Roman" w:cs="Times New Roman"/>
          <w:sz w:val="24"/>
          <w:szCs w:val="24"/>
        </w:rPr>
        <w:t>členovia PK</w:t>
      </w:r>
    </w:p>
    <w:p w:rsidR="0081133A" w:rsidRDefault="0081133A" w:rsidP="0081133A">
      <w:pPr>
        <w:spacing w:line="240" w:lineRule="auto"/>
        <w:ind w:left="720" w:hanging="294"/>
        <w:rPr>
          <w:ins w:id="36" w:author="user" w:date="2014-09-19T06:59:00Z"/>
          <w:rFonts w:ascii="Times New Roman" w:hAnsi="Times New Roman" w:cs="Times New Roman"/>
          <w:sz w:val="24"/>
          <w:szCs w:val="24"/>
        </w:rPr>
      </w:pPr>
      <w:ins w:id="37" w:author="user" w:date="2014-09-19T06:59:00Z">
        <w:r>
          <w:rPr>
            <w:rFonts w:ascii="Times New Roman" w:hAnsi="Times New Roman" w:cs="Times New Roman"/>
            <w:sz w:val="24"/>
            <w:szCs w:val="24"/>
          </w:rPr>
          <w:t>d</w:t>
        </w:r>
      </w:ins>
      <w:ins w:id="38" w:author="user" w:date="2014-09-19T06:58:00Z">
        <w:r>
          <w:rPr>
            <w:rFonts w:ascii="Times New Roman" w:hAnsi="Times New Roman" w:cs="Times New Roman"/>
            <w:sz w:val="24"/>
            <w:szCs w:val="24"/>
          </w:rPr>
          <w:t>)</w:t>
        </w:r>
      </w:ins>
      <w:r>
        <w:rPr>
          <w:rFonts w:ascii="Times New Roman" w:hAnsi="Times New Roman" w:cs="Times New Roman"/>
          <w:sz w:val="24"/>
          <w:szCs w:val="24"/>
        </w:rPr>
        <w:t xml:space="preserve"> </w:t>
      </w:r>
      <w:ins w:id="39" w:author="user" w:date="2014-09-19T06:58:00Z">
        <w:r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>
        <w:rPr>
          <w:rFonts w:ascii="Times New Roman" w:hAnsi="Times New Roman" w:cs="Times New Roman"/>
          <w:sz w:val="24"/>
          <w:szCs w:val="24"/>
        </w:rPr>
        <w:t xml:space="preserve">Prepracovať TVVP pre aktuálny školský rok </w:t>
      </w:r>
    </w:p>
    <w:p w:rsidR="0081133A" w:rsidRDefault="0081133A" w:rsidP="0081133A">
      <w:pPr>
        <w:spacing w:line="240" w:lineRule="auto"/>
        <w:ind w:left="720"/>
        <w:rPr>
          <w:ins w:id="40" w:author="user" w:date="2014-09-19T06:59:00Z"/>
          <w:rFonts w:ascii="Times New Roman" w:hAnsi="Times New Roman" w:cs="Times New Roman"/>
          <w:sz w:val="24"/>
          <w:szCs w:val="24"/>
        </w:rPr>
      </w:pPr>
      <w:ins w:id="41" w:author="user" w:date="2014-09-19T06:59:00Z">
        <w:r>
          <w:rPr>
            <w:rFonts w:ascii="Times New Roman" w:hAnsi="Times New Roman" w:cs="Times New Roman"/>
            <w:sz w:val="24"/>
            <w:szCs w:val="24"/>
          </w:rPr>
          <w:t xml:space="preserve">  T: </w:t>
        </w:r>
      </w:ins>
      <w:r>
        <w:rPr>
          <w:rFonts w:ascii="Times New Roman" w:hAnsi="Times New Roman" w:cs="Times New Roman"/>
          <w:sz w:val="24"/>
          <w:szCs w:val="24"/>
        </w:rPr>
        <w:t xml:space="preserve">august </w:t>
      </w:r>
      <w:ins w:id="42" w:author="user" w:date="2014-09-19T06:59:00Z"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Z: </w:t>
        </w:r>
      </w:ins>
      <w:r>
        <w:rPr>
          <w:rFonts w:ascii="Times New Roman" w:hAnsi="Times New Roman" w:cs="Times New Roman"/>
          <w:sz w:val="24"/>
          <w:szCs w:val="24"/>
        </w:rPr>
        <w:t>A. Pivarníková</w:t>
      </w: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32"/>
        <w:gridCol w:w="5636"/>
      </w:tblGrid>
      <w:tr w:rsidR="0081133A" w:rsidTr="0081133A">
        <w:trPr>
          <w:ins w:id="43" w:author="user" w:date="2014-09-19T07:00:00Z"/>
        </w:trPr>
        <w:tc>
          <w:tcPr>
            <w:tcW w:w="2932" w:type="dxa"/>
          </w:tcPr>
          <w:p w:rsidR="0081133A" w:rsidRPr="00DF4CB9" w:rsidRDefault="0081133A" w:rsidP="0081133A">
            <w:pPr>
              <w:spacing w:after="0" w:line="480" w:lineRule="auto"/>
              <w:rPr>
                <w:ins w:id="44" w:author="user" w:date="2014-09-19T07:00:00Z"/>
                <w:rFonts w:ascii="Times New Roman" w:hAnsi="Times New Roman" w:cs="Times New Roman"/>
                <w:sz w:val="24"/>
                <w:szCs w:val="24"/>
              </w:rPr>
            </w:pPr>
            <w:ins w:id="45" w:author="user" w:date="2014-09-19T07:01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 xml:space="preserve">Mgr. </w:t>
              </w:r>
            </w:ins>
            <w:ins w:id="46" w:author="user" w:date="2014-09-19T07:00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>I. Demk</w:t>
              </w:r>
            </w:ins>
            <w:ins w:id="47" w:author="user" w:date="2014-09-19T07:01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>ová</w:t>
              </w:r>
            </w:ins>
          </w:p>
        </w:tc>
        <w:tc>
          <w:tcPr>
            <w:tcW w:w="5636" w:type="dxa"/>
          </w:tcPr>
          <w:p w:rsidR="0081133A" w:rsidRPr="00DF4CB9" w:rsidRDefault="0081133A" w:rsidP="0081133A">
            <w:pPr>
              <w:spacing w:after="0" w:line="480" w:lineRule="auto"/>
              <w:rPr>
                <w:ins w:id="48" w:author="user" w:date="2014-09-19T07:00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33A" w:rsidTr="0081133A">
        <w:trPr>
          <w:ins w:id="49" w:author="user" w:date="2014-09-19T07:00:00Z"/>
        </w:trPr>
        <w:tc>
          <w:tcPr>
            <w:tcW w:w="2932" w:type="dxa"/>
          </w:tcPr>
          <w:p w:rsidR="0081133A" w:rsidRPr="00DF4CB9" w:rsidRDefault="0081133A" w:rsidP="0081133A">
            <w:pPr>
              <w:spacing w:after="0" w:line="480" w:lineRule="auto"/>
              <w:rPr>
                <w:ins w:id="50" w:author="user" w:date="2014-09-19T07:00:00Z"/>
                <w:rFonts w:ascii="Times New Roman" w:hAnsi="Times New Roman" w:cs="Times New Roman"/>
                <w:sz w:val="24"/>
                <w:szCs w:val="24"/>
              </w:rPr>
            </w:pPr>
            <w:ins w:id="51" w:author="user" w:date="2014-09-19T07:02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 xml:space="preserve">Ing. K. </w:t>
              </w:r>
              <w:proofErr w:type="spellStart"/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>Vilimová</w:t>
              </w:r>
            </w:ins>
            <w:proofErr w:type="spellEnd"/>
          </w:p>
        </w:tc>
        <w:tc>
          <w:tcPr>
            <w:tcW w:w="5636" w:type="dxa"/>
          </w:tcPr>
          <w:p w:rsidR="0081133A" w:rsidRPr="00DF4CB9" w:rsidRDefault="0081133A" w:rsidP="0081133A">
            <w:pPr>
              <w:spacing w:after="0" w:line="480" w:lineRule="auto"/>
              <w:rPr>
                <w:ins w:id="52" w:author="user" w:date="2014-09-19T07:00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33A" w:rsidTr="0081133A">
        <w:trPr>
          <w:ins w:id="53" w:author="user" w:date="2014-09-19T07:00:00Z"/>
        </w:trPr>
        <w:tc>
          <w:tcPr>
            <w:tcW w:w="2932" w:type="dxa"/>
          </w:tcPr>
          <w:p w:rsidR="0081133A" w:rsidRPr="00DF4CB9" w:rsidRDefault="0081133A" w:rsidP="0081133A">
            <w:pPr>
              <w:spacing w:after="0" w:line="480" w:lineRule="auto"/>
              <w:rPr>
                <w:ins w:id="54" w:author="user" w:date="2014-09-19T07:00:00Z"/>
                <w:rFonts w:ascii="Times New Roman" w:hAnsi="Times New Roman" w:cs="Times New Roman"/>
                <w:sz w:val="24"/>
                <w:szCs w:val="24"/>
              </w:rPr>
            </w:pPr>
            <w:ins w:id="55" w:author="user" w:date="2014-09-19T07:01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 xml:space="preserve">Ing. E. </w:t>
              </w:r>
              <w:proofErr w:type="spellStart"/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>Perjéssyová</w:t>
              </w:r>
            </w:ins>
            <w:proofErr w:type="spellEnd"/>
          </w:p>
        </w:tc>
        <w:tc>
          <w:tcPr>
            <w:tcW w:w="5636" w:type="dxa"/>
          </w:tcPr>
          <w:p w:rsidR="0081133A" w:rsidRPr="00DF4CB9" w:rsidRDefault="0081133A" w:rsidP="0081133A">
            <w:pPr>
              <w:spacing w:after="0" w:line="480" w:lineRule="auto"/>
              <w:rPr>
                <w:ins w:id="56" w:author="user" w:date="2014-09-19T07:00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33A" w:rsidTr="0081133A">
        <w:trPr>
          <w:ins w:id="57" w:author="user" w:date="2014-09-19T07:00:00Z"/>
        </w:trPr>
        <w:tc>
          <w:tcPr>
            <w:tcW w:w="2932" w:type="dxa"/>
          </w:tcPr>
          <w:p w:rsidR="0081133A" w:rsidRPr="00DF4CB9" w:rsidRDefault="0081133A" w:rsidP="0081133A">
            <w:pPr>
              <w:spacing w:after="0" w:line="480" w:lineRule="auto"/>
              <w:rPr>
                <w:ins w:id="58" w:author="user" w:date="2014-09-19T07:00:00Z"/>
                <w:rFonts w:ascii="Times New Roman" w:hAnsi="Times New Roman" w:cs="Times New Roman"/>
                <w:sz w:val="24"/>
                <w:szCs w:val="24"/>
              </w:rPr>
            </w:pPr>
            <w:r w:rsidRPr="00DF4CB9">
              <w:rPr>
                <w:rFonts w:ascii="Times New Roman" w:hAnsi="Times New Roman" w:cs="Times New Roman"/>
                <w:sz w:val="24"/>
                <w:szCs w:val="24"/>
              </w:rPr>
              <w:t>PaedDr</w:t>
            </w:r>
            <w:ins w:id="59" w:author="user" w:date="2014-09-19T07:01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>. A. Pivarníková</w:t>
              </w:r>
            </w:ins>
          </w:p>
        </w:tc>
        <w:tc>
          <w:tcPr>
            <w:tcW w:w="5636" w:type="dxa"/>
          </w:tcPr>
          <w:p w:rsidR="0081133A" w:rsidRPr="00DF4CB9" w:rsidRDefault="0081133A" w:rsidP="0081133A">
            <w:pPr>
              <w:spacing w:after="0" w:line="480" w:lineRule="auto"/>
              <w:rPr>
                <w:ins w:id="60" w:author="user" w:date="2014-09-19T07:00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33A" w:rsidTr="00334C12">
        <w:trPr>
          <w:trHeight w:val="462"/>
          <w:ins w:id="61" w:author="user" w:date="2014-09-19T07:00:00Z"/>
        </w:trPr>
        <w:tc>
          <w:tcPr>
            <w:tcW w:w="2932" w:type="dxa"/>
            <w:tcBorders>
              <w:bottom w:val="single" w:sz="4" w:space="0" w:color="auto"/>
            </w:tcBorders>
          </w:tcPr>
          <w:p w:rsidR="00334C12" w:rsidRPr="00DF4CB9" w:rsidRDefault="0081133A" w:rsidP="0081133A">
            <w:pPr>
              <w:spacing w:after="0" w:line="480" w:lineRule="auto"/>
              <w:rPr>
                <w:ins w:id="62" w:author="user" w:date="2014-09-19T07:00:00Z"/>
                <w:rFonts w:ascii="Times New Roman" w:hAnsi="Times New Roman" w:cs="Times New Roman"/>
                <w:sz w:val="24"/>
                <w:szCs w:val="24"/>
              </w:rPr>
            </w:pPr>
            <w:ins w:id="63" w:author="user" w:date="2014-09-19T07:01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>Mgr.</w:t>
              </w:r>
            </w:ins>
            <w:ins w:id="64" w:author="user" w:date="2014-09-19T07:02:00Z">
              <w:r w:rsidRPr="00DF4CB9">
                <w:rPr>
                  <w:rFonts w:ascii="Times New Roman" w:hAnsi="Times New Roman" w:cs="Times New Roman"/>
                  <w:sz w:val="24"/>
                  <w:szCs w:val="24"/>
                </w:rPr>
                <w:t xml:space="preserve"> M. Košinová</w:t>
              </w:r>
            </w:ins>
          </w:p>
        </w:tc>
        <w:tc>
          <w:tcPr>
            <w:tcW w:w="5636" w:type="dxa"/>
            <w:tcBorders>
              <w:bottom w:val="single" w:sz="4" w:space="0" w:color="auto"/>
            </w:tcBorders>
          </w:tcPr>
          <w:p w:rsidR="0081133A" w:rsidRPr="00DF4CB9" w:rsidRDefault="0081133A" w:rsidP="0081133A">
            <w:pPr>
              <w:spacing w:after="0" w:line="480" w:lineRule="auto"/>
              <w:rPr>
                <w:ins w:id="65" w:author="user" w:date="2014-09-19T07:00:00Z"/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4C12" w:rsidTr="00334C12">
        <w:trPr>
          <w:trHeight w:val="640"/>
        </w:trPr>
        <w:tc>
          <w:tcPr>
            <w:tcW w:w="2932" w:type="dxa"/>
            <w:tcBorders>
              <w:top w:val="single" w:sz="4" w:space="0" w:color="auto"/>
            </w:tcBorders>
          </w:tcPr>
          <w:p w:rsidR="00334C12" w:rsidRPr="00DF4CB9" w:rsidRDefault="00334C12" w:rsidP="0081133A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Róbert Čeremeta </w:t>
            </w:r>
          </w:p>
        </w:tc>
        <w:tc>
          <w:tcPr>
            <w:tcW w:w="5636" w:type="dxa"/>
            <w:tcBorders>
              <w:top w:val="single" w:sz="4" w:space="0" w:color="auto"/>
            </w:tcBorders>
          </w:tcPr>
          <w:p w:rsidR="00334C12" w:rsidRPr="00DF4CB9" w:rsidRDefault="00334C12" w:rsidP="0081133A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1133A" w:rsidRDefault="0081133A" w:rsidP="0081133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1133A" w:rsidRDefault="0081133A" w:rsidP="0081133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81133A" w:rsidRDefault="0081133A" w:rsidP="0081133A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Zapísala: A. Pivarníková                                                          </w:t>
      </w:r>
      <w:r w:rsidR="00334C12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334C12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.201</w:t>
      </w:r>
      <w:r w:rsidR="00334C1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33A" w:rsidRDefault="0081133A" w:rsidP="0081133A">
      <w:pPr>
        <w:spacing w:after="0" w:line="234" w:lineRule="auto"/>
        <w:ind w:left="440"/>
        <w:jc w:val="both"/>
        <w:rPr>
          <w:rFonts w:ascii="Times New Roman" w:hAnsi="Times New Roman" w:cs="Times New Roman"/>
          <w:sz w:val="24"/>
          <w:szCs w:val="24"/>
        </w:rPr>
      </w:pPr>
    </w:p>
    <w:p w:rsidR="0081133A" w:rsidRPr="0081133A" w:rsidRDefault="0081133A" w:rsidP="0081133A">
      <w:pPr>
        <w:spacing w:after="0" w:line="234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C12" w:rsidRPr="00F61D01" w:rsidRDefault="00334C12" w:rsidP="00334C1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1D01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Zápisnica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z 2. zasadnutia zo dňa 19.9.2018</w:t>
      </w:r>
    </w:p>
    <w:p w:rsidR="00334C12" w:rsidRPr="00334C12" w:rsidRDefault="00334C12" w:rsidP="00334C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12">
        <w:rPr>
          <w:rFonts w:ascii="Times New Roman" w:hAnsi="Times New Roman" w:cs="Times New Roman"/>
          <w:b/>
          <w:bCs/>
          <w:sz w:val="24"/>
          <w:szCs w:val="24"/>
        </w:rPr>
        <w:t xml:space="preserve">Prítomní:  </w:t>
      </w:r>
      <w:r w:rsidRPr="00334C12">
        <w:rPr>
          <w:rFonts w:ascii="Times New Roman" w:hAnsi="Times New Roman" w:cs="Times New Roman"/>
          <w:sz w:val="24"/>
          <w:szCs w:val="24"/>
        </w:rPr>
        <w:t xml:space="preserve">Ing. Katarína </w:t>
      </w:r>
      <w:proofErr w:type="spellStart"/>
      <w:r w:rsidRPr="00334C12">
        <w:rPr>
          <w:rFonts w:ascii="Times New Roman" w:hAnsi="Times New Roman" w:cs="Times New Roman"/>
          <w:sz w:val="24"/>
          <w:szCs w:val="24"/>
        </w:rPr>
        <w:t>Vilimová</w:t>
      </w:r>
      <w:proofErr w:type="spellEnd"/>
      <w:r w:rsidRPr="00334C12">
        <w:rPr>
          <w:rFonts w:ascii="Times New Roman" w:hAnsi="Times New Roman" w:cs="Times New Roman"/>
          <w:sz w:val="24"/>
          <w:szCs w:val="24"/>
        </w:rPr>
        <w:t xml:space="preserve">, Ing. Eva </w:t>
      </w:r>
      <w:proofErr w:type="spellStart"/>
      <w:r w:rsidRPr="00334C12">
        <w:rPr>
          <w:rFonts w:ascii="Times New Roman" w:hAnsi="Times New Roman" w:cs="Times New Roman"/>
          <w:sz w:val="24"/>
          <w:szCs w:val="24"/>
        </w:rPr>
        <w:t>Perjéssyová</w:t>
      </w:r>
      <w:proofErr w:type="spellEnd"/>
      <w:r w:rsidRPr="00334C12">
        <w:rPr>
          <w:rFonts w:ascii="Times New Roman" w:hAnsi="Times New Roman" w:cs="Times New Roman"/>
          <w:sz w:val="24"/>
          <w:szCs w:val="24"/>
        </w:rPr>
        <w:t xml:space="preserve">, Mgr. Ingrid Demková, </w:t>
      </w:r>
    </w:p>
    <w:p w:rsidR="00334C12" w:rsidRPr="00334C12" w:rsidRDefault="00334C12" w:rsidP="00334C1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4C12">
        <w:rPr>
          <w:rFonts w:ascii="Times New Roman" w:hAnsi="Times New Roman" w:cs="Times New Roman"/>
          <w:sz w:val="24"/>
          <w:szCs w:val="24"/>
        </w:rPr>
        <w:t xml:space="preserve">Mgr. Michaela Košinová, PaedDr. Adriána Pivarníková, Mgr. Róbert Čeremeta </w:t>
      </w:r>
    </w:p>
    <w:p w:rsidR="00334C12" w:rsidRPr="00334C12" w:rsidRDefault="00334C12" w:rsidP="00334C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4C1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</w:t>
      </w:r>
    </w:p>
    <w:p w:rsidR="00334C12" w:rsidRPr="00334C12" w:rsidRDefault="00334C12" w:rsidP="00334C1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34C12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:rsidR="00EB44B1" w:rsidRPr="00334C12" w:rsidRDefault="00EB44B1" w:rsidP="00EB44B1">
      <w:pPr>
        <w:spacing w:line="234" w:lineRule="auto"/>
        <w:ind w:left="440"/>
        <w:rPr>
          <w:rFonts w:ascii="Times New Roman" w:hAnsi="Times New Roman" w:cs="Times New Roman"/>
        </w:rPr>
      </w:pPr>
    </w:p>
    <w:p w:rsidR="00334C12" w:rsidRDefault="00334C12" w:rsidP="00EB44B1">
      <w:pPr>
        <w:spacing w:line="234" w:lineRule="auto"/>
        <w:ind w:left="440"/>
        <w:rPr>
          <w:rFonts w:ascii="Times New Roman" w:hAnsi="Times New Roman" w:cs="Times New Roman"/>
          <w:sz w:val="24"/>
          <w:szCs w:val="24"/>
        </w:rPr>
      </w:pPr>
      <w:r w:rsidRPr="00496C20">
        <w:rPr>
          <w:rFonts w:ascii="Times New Roman" w:hAnsi="Times New Roman" w:cs="Times New Roman"/>
          <w:sz w:val="24"/>
          <w:szCs w:val="24"/>
        </w:rPr>
        <w:t>1. Schválenie plánu práce PK ANJ 2</w:t>
      </w:r>
    </w:p>
    <w:p w:rsidR="00496C20" w:rsidRDefault="00496C20" w:rsidP="00496C20">
      <w:pPr>
        <w:spacing w:line="234" w:lineRule="auto"/>
        <w:rPr>
          <w:rFonts w:ascii="Times New Roman" w:hAnsi="Times New Roman" w:cs="Times New Roman"/>
          <w:sz w:val="24"/>
          <w:szCs w:val="24"/>
        </w:rPr>
      </w:pPr>
    </w:p>
    <w:p w:rsidR="00496C20" w:rsidRDefault="00496C20" w:rsidP="00496C20">
      <w:pPr>
        <w:spacing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bodu 1</w:t>
      </w:r>
    </w:p>
    <w:p w:rsidR="00496C20" w:rsidRDefault="00496C20" w:rsidP="00496C20">
      <w:pPr>
        <w:spacing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Vedúca PK členom poďakovala za zaslanie podkladov pre vypracovanie aktuálneho plánu práce PK. Členovia si plán práce odsúhlasili.</w:t>
      </w:r>
    </w:p>
    <w:p w:rsidR="00496C20" w:rsidRDefault="00496C20" w:rsidP="00496C20">
      <w:pPr>
        <w:spacing w:line="234" w:lineRule="auto"/>
        <w:rPr>
          <w:rFonts w:ascii="Times New Roman" w:hAnsi="Times New Roman" w:cs="Times New Roman"/>
          <w:sz w:val="24"/>
          <w:szCs w:val="24"/>
        </w:rPr>
      </w:pPr>
    </w:p>
    <w:p w:rsidR="00496C20" w:rsidRDefault="00496C20" w:rsidP="00496C20">
      <w:pPr>
        <w:spacing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Návrh na uznesenie</w:t>
      </w:r>
    </w:p>
    <w:p w:rsidR="00496C20" w:rsidRDefault="00496C20" w:rsidP="00496C20">
      <w:pPr>
        <w:spacing w:line="23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 berie na vedomie:</w:t>
      </w:r>
    </w:p>
    <w:p w:rsidR="00496C20" w:rsidRPr="00496C20" w:rsidRDefault="00496C20" w:rsidP="00496C20">
      <w:pPr>
        <w:spacing w:line="234" w:lineRule="auto"/>
        <w:rPr>
          <w:rFonts w:ascii="Times New Roman" w:hAnsi="Times New Roman" w:cs="Times New Roman"/>
          <w:sz w:val="24"/>
          <w:szCs w:val="24"/>
        </w:rPr>
        <w:sectPr w:rsidR="00496C20" w:rsidRPr="00496C20">
          <w:pgSz w:w="11920" w:h="16841"/>
          <w:pgMar w:top="1322" w:right="1301" w:bottom="141" w:left="1280" w:header="0" w:footer="0" w:gutter="0"/>
          <w:cols w:space="708" w:equalWidth="0">
            <w:col w:w="9340"/>
          </w:cols>
        </w:sectPr>
      </w:pPr>
      <w:r>
        <w:rPr>
          <w:rFonts w:ascii="Times New Roman" w:hAnsi="Times New Roman" w:cs="Times New Roman"/>
          <w:sz w:val="24"/>
          <w:szCs w:val="24"/>
        </w:rPr>
        <w:t>a) Plán práce PK ANJ 2 pre školský rok 2017/2018</w:t>
      </w:r>
    </w:p>
    <w:p w:rsidR="00EB44B1" w:rsidRDefault="00496C20" w:rsidP="00C23133">
      <w:pPr>
        <w:rPr>
          <w:rFonts w:ascii="Times New Roman" w:hAnsi="Times New Roman" w:cs="Times New Roman"/>
          <w:sz w:val="24"/>
          <w:szCs w:val="24"/>
        </w:rPr>
      </w:pPr>
      <w:r w:rsidRPr="00496C20">
        <w:rPr>
          <w:rFonts w:ascii="Times New Roman" w:hAnsi="Times New Roman" w:cs="Times New Roman"/>
          <w:sz w:val="24"/>
          <w:szCs w:val="24"/>
        </w:rPr>
        <w:lastRenderedPageBreak/>
        <w:t xml:space="preserve">PK </w:t>
      </w:r>
      <w:r>
        <w:rPr>
          <w:rFonts w:ascii="Times New Roman" w:hAnsi="Times New Roman" w:cs="Times New Roman"/>
          <w:sz w:val="24"/>
          <w:szCs w:val="24"/>
        </w:rPr>
        <w:t>schvaľuje:</w:t>
      </w:r>
    </w:p>
    <w:p w:rsidR="00496C20" w:rsidRDefault="00496C20" w:rsidP="00C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Plán práce PK ANJ 2 so všetkými jeho súčasťami</w:t>
      </w:r>
    </w:p>
    <w:p w:rsidR="00496C20" w:rsidRDefault="00496C20" w:rsidP="00C23133">
      <w:pPr>
        <w:rPr>
          <w:rFonts w:ascii="Times New Roman" w:hAnsi="Times New Roman" w:cs="Times New Roman"/>
          <w:sz w:val="24"/>
          <w:szCs w:val="24"/>
        </w:rPr>
      </w:pPr>
    </w:p>
    <w:p w:rsidR="00496C20" w:rsidRDefault="00496C20" w:rsidP="00C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PK ukladá:</w:t>
      </w:r>
    </w:p>
    <w:p w:rsidR="00496C20" w:rsidRDefault="00496C20" w:rsidP="00C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 Plniť úlohy vyplývajúce z Plánu práce PK ANJ 2</w:t>
      </w:r>
    </w:p>
    <w:p w:rsidR="00496C20" w:rsidRDefault="00496C20" w:rsidP="00C231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T: stály                                                                            Z: členovia PK ANJ 2</w:t>
      </w:r>
    </w:p>
    <w:p w:rsidR="00496C20" w:rsidRDefault="00496C20" w:rsidP="00C23133">
      <w:pPr>
        <w:rPr>
          <w:rFonts w:ascii="Times New Roman" w:hAnsi="Times New Roman" w:cs="Times New Roman"/>
          <w:sz w:val="24"/>
          <w:szCs w:val="24"/>
        </w:rPr>
      </w:pPr>
    </w:p>
    <w:p w:rsidR="00496C20" w:rsidRDefault="00496C20" w:rsidP="00496C2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932"/>
        <w:gridCol w:w="5636"/>
      </w:tblGrid>
      <w:tr w:rsidR="00496C20" w:rsidTr="005361F7">
        <w:tc>
          <w:tcPr>
            <w:tcW w:w="2932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CB9">
              <w:rPr>
                <w:rFonts w:ascii="Times New Roman" w:hAnsi="Times New Roman" w:cs="Times New Roman"/>
                <w:sz w:val="24"/>
                <w:szCs w:val="24"/>
              </w:rPr>
              <w:t>Mgr. I. Demková</w:t>
            </w:r>
          </w:p>
        </w:tc>
        <w:tc>
          <w:tcPr>
            <w:tcW w:w="5636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C20" w:rsidTr="005361F7">
        <w:tc>
          <w:tcPr>
            <w:tcW w:w="2932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CB9">
              <w:rPr>
                <w:rFonts w:ascii="Times New Roman" w:hAnsi="Times New Roman" w:cs="Times New Roman"/>
                <w:sz w:val="24"/>
                <w:szCs w:val="24"/>
              </w:rPr>
              <w:t xml:space="preserve">Ing. K. </w:t>
            </w:r>
            <w:proofErr w:type="spellStart"/>
            <w:r w:rsidRPr="00DF4CB9">
              <w:rPr>
                <w:rFonts w:ascii="Times New Roman" w:hAnsi="Times New Roman" w:cs="Times New Roman"/>
                <w:sz w:val="24"/>
                <w:szCs w:val="24"/>
              </w:rPr>
              <w:t>Vilimová</w:t>
            </w:r>
            <w:proofErr w:type="spellEnd"/>
          </w:p>
        </w:tc>
        <w:tc>
          <w:tcPr>
            <w:tcW w:w="5636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C20" w:rsidTr="005361F7">
        <w:tc>
          <w:tcPr>
            <w:tcW w:w="2932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CB9">
              <w:rPr>
                <w:rFonts w:ascii="Times New Roman" w:hAnsi="Times New Roman" w:cs="Times New Roman"/>
                <w:sz w:val="24"/>
                <w:szCs w:val="24"/>
              </w:rPr>
              <w:t xml:space="preserve">Ing. E. </w:t>
            </w:r>
            <w:proofErr w:type="spellStart"/>
            <w:r w:rsidRPr="00DF4CB9">
              <w:rPr>
                <w:rFonts w:ascii="Times New Roman" w:hAnsi="Times New Roman" w:cs="Times New Roman"/>
                <w:sz w:val="24"/>
                <w:szCs w:val="24"/>
              </w:rPr>
              <w:t>Perjéssyová</w:t>
            </w:r>
            <w:proofErr w:type="spellEnd"/>
          </w:p>
        </w:tc>
        <w:tc>
          <w:tcPr>
            <w:tcW w:w="5636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C20" w:rsidTr="005361F7">
        <w:tc>
          <w:tcPr>
            <w:tcW w:w="2932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CB9">
              <w:rPr>
                <w:rFonts w:ascii="Times New Roman" w:hAnsi="Times New Roman" w:cs="Times New Roman"/>
                <w:sz w:val="24"/>
                <w:szCs w:val="24"/>
              </w:rPr>
              <w:t>PaedDr. A. Pivarníková</w:t>
            </w:r>
          </w:p>
        </w:tc>
        <w:tc>
          <w:tcPr>
            <w:tcW w:w="5636" w:type="dxa"/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C20" w:rsidTr="005361F7">
        <w:trPr>
          <w:trHeight w:val="462"/>
        </w:trPr>
        <w:tc>
          <w:tcPr>
            <w:tcW w:w="2932" w:type="dxa"/>
            <w:tcBorders>
              <w:bottom w:val="single" w:sz="4" w:space="0" w:color="auto"/>
            </w:tcBorders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4CB9">
              <w:rPr>
                <w:rFonts w:ascii="Times New Roman" w:hAnsi="Times New Roman" w:cs="Times New Roman"/>
                <w:sz w:val="24"/>
                <w:szCs w:val="24"/>
              </w:rPr>
              <w:t>Mgr. M. Košinová</w:t>
            </w:r>
          </w:p>
        </w:tc>
        <w:tc>
          <w:tcPr>
            <w:tcW w:w="5636" w:type="dxa"/>
            <w:tcBorders>
              <w:bottom w:val="single" w:sz="4" w:space="0" w:color="auto"/>
            </w:tcBorders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6C20" w:rsidTr="005361F7">
        <w:trPr>
          <w:trHeight w:val="640"/>
        </w:trPr>
        <w:tc>
          <w:tcPr>
            <w:tcW w:w="2932" w:type="dxa"/>
            <w:tcBorders>
              <w:top w:val="single" w:sz="4" w:space="0" w:color="auto"/>
            </w:tcBorders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Mgr. Róbert Čeremeta </w:t>
            </w:r>
          </w:p>
        </w:tc>
        <w:tc>
          <w:tcPr>
            <w:tcW w:w="5636" w:type="dxa"/>
            <w:tcBorders>
              <w:top w:val="single" w:sz="4" w:space="0" w:color="auto"/>
            </w:tcBorders>
          </w:tcPr>
          <w:p w:rsidR="00496C20" w:rsidRPr="00DF4CB9" w:rsidRDefault="00496C20" w:rsidP="005361F7">
            <w:pPr>
              <w:spacing w:after="0"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6C20" w:rsidRDefault="00496C20" w:rsidP="00496C20">
      <w:pPr>
        <w:rPr>
          <w:rFonts w:ascii="Times New Roman" w:hAnsi="Times New Roman" w:cs="Times New Roman"/>
          <w:sz w:val="24"/>
          <w:szCs w:val="24"/>
        </w:rPr>
      </w:pPr>
    </w:p>
    <w:p w:rsidR="00496C20" w:rsidRDefault="00496C20" w:rsidP="00496C20">
      <w:pPr>
        <w:rPr>
          <w:rFonts w:ascii="Times New Roman" w:hAnsi="Times New Roman" w:cs="Times New Roman"/>
          <w:sz w:val="24"/>
          <w:szCs w:val="24"/>
        </w:rPr>
      </w:pPr>
    </w:p>
    <w:p w:rsidR="00496C20" w:rsidRPr="00496C20" w:rsidRDefault="00496C20" w:rsidP="00496C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Zapísala: A. Pivarníková                                                               20.9.2017 </w:t>
      </w:r>
    </w:p>
    <w:sectPr w:rsidR="00496C20" w:rsidRPr="00496C20" w:rsidSect="00AE77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arSymbol">
    <w:altName w:val="Arial Unicode MS"/>
    <w:charset w:val="8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  <w:szCs w:val="18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eastAsia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 2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eastAsia="StarSymbol"/>
        <w:sz w:val="18"/>
        <w:szCs w:val="18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eastAsia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 2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eastAsia="StarSymbol"/>
        <w:sz w:val="18"/>
        <w:szCs w:val="18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eastAsia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 2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eastAsia="StarSymbol"/>
        <w:sz w:val="18"/>
        <w:szCs w:val="18"/>
      </w:rPr>
    </w:lvl>
  </w:abstractNum>
  <w:abstractNum w:abstractNumId="2">
    <w:nsid w:val="056F2DE9"/>
    <w:multiLevelType w:val="hybridMultilevel"/>
    <w:tmpl w:val="10BC5EA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A572CF"/>
    <w:multiLevelType w:val="hybridMultilevel"/>
    <w:tmpl w:val="1F183C1A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81723E"/>
    <w:multiLevelType w:val="hybridMultilevel"/>
    <w:tmpl w:val="879E3ED0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2344A"/>
    <w:multiLevelType w:val="hybridMultilevel"/>
    <w:tmpl w:val="27FE92AA"/>
    <w:lvl w:ilvl="0" w:tplc="8CB2346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b w:val="0"/>
        <w:color w:val="auto"/>
        <w:sz w:val="22"/>
        <w:szCs w:val="22"/>
      </w:rPr>
    </w:lvl>
    <w:lvl w:ilvl="1" w:tplc="FC669350">
      <w:start w:val="1"/>
      <w:numFmt w:val="lowerLetter"/>
      <w:lvlText w:val="%2)"/>
      <w:lvlJc w:val="left"/>
      <w:pPr>
        <w:tabs>
          <w:tab w:val="num" w:pos="786"/>
        </w:tabs>
        <w:ind w:left="786" w:hanging="360"/>
      </w:pPr>
      <w:rPr>
        <w:rFonts w:hint="default"/>
        <w:b w:val="0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F2E16A">
      <w:start w:val="1"/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5F3437"/>
    <w:multiLevelType w:val="hybridMultilevel"/>
    <w:tmpl w:val="B33A4E54"/>
    <w:lvl w:ilvl="0" w:tplc="4524018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5DFA9C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0F95D36"/>
    <w:multiLevelType w:val="multilevel"/>
    <w:tmpl w:val="130AE116"/>
    <w:lvl w:ilvl="0">
      <w:start w:val="1"/>
      <w:numFmt w:val="decimal"/>
      <w:pStyle w:val="lnok"/>
      <w:lvlText w:val="Čl. %1"/>
      <w:lvlJc w:val="left"/>
      <w:pPr>
        <w:tabs>
          <w:tab w:val="num" w:pos="833"/>
        </w:tabs>
        <w:ind w:left="0" w:firstLine="113"/>
      </w:pPr>
    </w:lvl>
    <w:lvl w:ilvl="1">
      <w:start w:val="1"/>
      <w:numFmt w:val="decimal"/>
      <w:pStyle w:val="odsek"/>
      <w:lvlText w:val="(%2)"/>
      <w:lvlJc w:val="left"/>
      <w:pPr>
        <w:tabs>
          <w:tab w:val="num" w:pos="510"/>
        </w:tabs>
        <w:ind w:left="0" w:firstLine="0"/>
      </w:pPr>
      <w:rPr>
        <w:color w:val="auto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720" w:hanging="357"/>
      </w:pPr>
    </w:lvl>
    <w:lvl w:ilvl="3">
      <w:start w:val="1"/>
      <w:numFmt w:val="decimal"/>
      <w:lvlText w:val="%4."/>
      <w:lvlJc w:val="left"/>
      <w:pPr>
        <w:tabs>
          <w:tab w:val="num" w:pos="1077"/>
        </w:tabs>
        <w:ind w:left="1077" w:hanging="357"/>
      </w:pPr>
    </w:lvl>
    <w:lvl w:ilvl="4">
      <w:start w:val="1"/>
      <w:numFmt w:val="lowerLetter"/>
      <w:lvlText w:val="(%5)"/>
      <w:lvlJc w:val="left"/>
      <w:pPr>
        <w:tabs>
          <w:tab w:val="num" w:pos="1443"/>
        </w:tabs>
        <w:ind w:left="1443" w:hanging="360"/>
      </w:pPr>
    </w:lvl>
    <w:lvl w:ilvl="5">
      <w:start w:val="1"/>
      <w:numFmt w:val="lowerRoman"/>
      <w:lvlText w:val="(%6)"/>
      <w:lvlJc w:val="left"/>
      <w:pPr>
        <w:tabs>
          <w:tab w:val="num" w:pos="1803"/>
        </w:tabs>
        <w:ind w:left="1803" w:hanging="360"/>
      </w:pPr>
    </w:lvl>
    <w:lvl w:ilvl="6">
      <w:start w:val="1"/>
      <w:numFmt w:val="decimal"/>
      <w:lvlText w:val="%7."/>
      <w:lvlJc w:val="left"/>
      <w:pPr>
        <w:tabs>
          <w:tab w:val="num" w:pos="2163"/>
        </w:tabs>
        <w:ind w:left="2163" w:hanging="360"/>
      </w:pPr>
    </w:lvl>
    <w:lvl w:ilvl="7">
      <w:start w:val="1"/>
      <w:numFmt w:val="lowerLetter"/>
      <w:lvlText w:val="%8."/>
      <w:lvlJc w:val="left"/>
      <w:pPr>
        <w:tabs>
          <w:tab w:val="num" w:pos="2523"/>
        </w:tabs>
        <w:ind w:left="2523" w:hanging="360"/>
      </w:pPr>
    </w:lvl>
    <w:lvl w:ilvl="8">
      <w:start w:val="1"/>
      <w:numFmt w:val="lowerRoman"/>
      <w:lvlText w:val="%9."/>
      <w:lvlJc w:val="left"/>
      <w:pPr>
        <w:tabs>
          <w:tab w:val="num" w:pos="2883"/>
        </w:tabs>
        <w:ind w:left="2883" w:hanging="360"/>
      </w:pPr>
    </w:lvl>
  </w:abstractNum>
  <w:abstractNum w:abstractNumId="8">
    <w:nsid w:val="59B379E5"/>
    <w:multiLevelType w:val="hybridMultilevel"/>
    <w:tmpl w:val="B864825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203D53"/>
    <w:multiLevelType w:val="hybridMultilevel"/>
    <w:tmpl w:val="CC7AF7EA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939A3"/>
    <w:multiLevelType w:val="hybridMultilevel"/>
    <w:tmpl w:val="96C6CA52"/>
    <w:lvl w:ilvl="0" w:tplc="846A7F9C">
      <w:start w:val="2"/>
      <w:numFmt w:val="decimal"/>
      <w:lvlText w:val="%1."/>
      <w:lvlJc w:val="left"/>
    </w:lvl>
    <w:lvl w:ilvl="1" w:tplc="28B2A1BA">
      <w:numFmt w:val="decimal"/>
      <w:lvlText w:val=""/>
      <w:lvlJc w:val="left"/>
    </w:lvl>
    <w:lvl w:ilvl="2" w:tplc="0B1C8FA8">
      <w:numFmt w:val="decimal"/>
      <w:lvlText w:val=""/>
      <w:lvlJc w:val="left"/>
    </w:lvl>
    <w:lvl w:ilvl="3" w:tplc="C06C8938">
      <w:numFmt w:val="decimal"/>
      <w:lvlText w:val=""/>
      <w:lvlJc w:val="left"/>
    </w:lvl>
    <w:lvl w:ilvl="4" w:tplc="8B862B4C">
      <w:numFmt w:val="decimal"/>
      <w:lvlText w:val=""/>
      <w:lvlJc w:val="left"/>
    </w:lvl>
    <w:lvl w:ilvl="5" w:tplc="5D6C8796">
      <w:numFmt w:val="decimal"/>
      <w:lvlText w:val=""/>
      <w:lvlJc w:val="left"/>
    </w:lvl>
    <w:lvl w:ilvl="6" w:tplc="0A78D8E8">
      <w:numFmt w:val="decimal"/>
      <w:lvlText w:val=""/>
      <w:lvlJc w:val="left"/>
    </w:lvl>
    <w:lvl w:ilvl="7" w:tplc="E34A3D80">
      <w:numFmt w:val="decimal"/>
      <w:lvlText w:val=""/>
      <w:lvlJc w:val="left"/>
    </w:lvl>
    <w:lvl w:ilvl="8" w:tplc="E75AE7AA">
      <w:numFmt w:val="decimal"/>
      <w:lvlText w:val=""/>
      <w:lvlJc w:val="left"/>
    </w:lvl>
  </w:abstractNum>
  <w:abstractNum w:abstractNumId="11">
    <w:nsid w:val="77485850"/>
    <w:multiLevelType w:val="hybridMultilevel"/>
    <w:tmpl w:val="0CBE2F56"/>
    <w:lvl w:ilvl="0" w:tplc="488C7E8E">
      <w:start w:val="1"/>
      <w:numFmt w:val="decimal"/>
      <w:lvlText w:val="%1."/>
      <w:lvlJc w:val="left"/>
    </w:lvl>
    <w:lvl w:ilvl="1" w:tplc="9428708C">
      <w:numFmt w:val="decimal"/>
      <w:lvlText w:val=""/>
      <w:lvlJc w:val="left"/>
    </w:lvl>
    <w:lvl w:ilvl="2" w:tplc="30A214BA">
      <w:numFmt w:val="decimal"/>
      <w:lvlText w:val=""/>
      <w:lvlJc w:val="left"/>
    </w:lvl>
    <w:lvl w:ilvl="3" w:tplc="8AFC7892">
      <w:numFmt w:val="decimal"/>
      <w:lvlText w:val=""/>
      <w:lvlJc w:val="left"/>
    </w:lvl>
    <w:lvl w:ilvl="4" w:tplc="1BB2E61E">
      <w:numFmt w:val="decimal"/>
      <w:lvlText w:val=""/>
      <w:lvlJc w:val="left"/>
    </w:lvl>
    <w:lvl w:ilvl="5" w:tplc="D150A7B4">
      <w:numFmt w:val="decimal"/>
      <w:lvlText w:val=""/>
      <w:lvlJc w:val="left"/>
    </w:lvl>
    <w:lvl w:ilvl="6" w:tplc="10D285E6">
      <w:numFmt w:val="decimal"/>
      <w:lvlText w:val=""/>
      <w:lvlJc w:val="left"/>
    </w:lvl>
    <w:lvl w:ilvl="7" w:tplc="7188F8AC">
      <w:numFmt w:val="decimal"/>
      <w:lvlText w:val=""/>
      <w:lvlJc w:val="left"/>
    </w:lvl>
    <w:lvl w:ilvl="8" w:tplc="65DAE988">
      <w:numFmt w:val="decimal"/>
      <w:lvlText w:val=""/>
      <w:lvlJc w:val="left"/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1"/>
  </w:num>
  <w:num w:numId="7">
    <w:abstractNumId w:val="10"/>
  </w:num>
  <w:num w:numId="8">
    <w:abstractNumId w:val="5"/>
  </w:num>
  <w:num w:numId="9">
    <w:abstractNumId w:val="8"/>
  </w:num>
  <w:num w:numId="10">
    <w:abstractNumId w:val="9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003BD"/>
    <w:rsid w:val="00051126"/>
    <w:rsid w:val="001C5077"/>
    <w:rsid w:val="00252309"/>
    <w:rsid w:val="00334C12"/>
    <w:rsid w:val="00350217"/>
    <w:rsid w:val="00371DDA"/>
    <w:rsid w:val="003923C9"/>
    <w:rsid w:val="00436F88"/>
    <w:rsid w:val="00437D80"/>
    <w:rsid w:val="00480E48"/>
    <w:rsid w:val="00496C20"/>
    <w:rsid w:val="004E1A54"/>
    <w:rsid w:val="005003BD"/>
    <w:rsid w:val="00576D79"/>
    <w:rsid w:val="00586D20"/>
    <w:rsid w:val="00600702"/>
    <w:rsid w:val="0062076A"/>
    <w:rsid w:val="0081133A"/>
    <w:rsid w:val="00827C96"/>
    <w:rsid w:val="00846917"/>
    <w:rsid w:val="00860C6E"/>
    <w:rsid w:val="00997AAE"/>
    <w:rsid w:val="009E3251"/>
    <w:rsid w:val="009E5792"/>
    <w:rsid w:val="00A30BB0"/>
    <w:rsid w:val="00A45CB4"/>
    <w:rsid w:val="00AE777D"/>
    <w:rsid w:val="00AF0AFF"/>
    <w:rsid w:val="00B8298D"/>
    <w:rsid w:val="00BF140E"/>
    <w:rsid w:val="00C23133"/>
    <w:rsid w:val="00CA21FB"/>
    <w:rsid w:val="00D05896"/>
    <w:rsid w:val="00D90309"/>
    <w:rsid w:val="00DB32C4"/>
    <w:rsid w:val="00E50342"/>
    <w:rsid w:val="00EB44B1"/>
    <w:rsid w:val="00ED57A5"/>
    <w:rsid w:val="00F61F34"/>
    <w:rsid w:val="00F66606"/>
    <w:rsid w:val="00F721A0"/>
    <w:rsid w:val="00F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8A5899-6D6A-405E-AE32-ABE840C0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003BD"/>
    <w:rPr>
      <w:rFonts w:ascii="Calibri" w:eastAsia="Calibri" w:hAnsi="Calibri" w:cs="Calibri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003B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/>
      <w:iCs/>
      <w:color w:val="000000"/>
      <w:sz w:val="28"/>
      <w:szCs w:val="28"/>
      <w:u w:val="single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rsid w:val="005003BD"/>
    <w:rPr>
      <w:rFonts w:ascii="Times New Roman" w:eastAsia="Times New Roman" w:hAnsi="Times New Roman" w:cs="Times New Roman"/>
      <w:b/>
      <w:bCs/>
      <w:i/>
      <w:iCs/>
      <w:color w:val="000000"/>
      <w:sz w:val="28"/>
      <w:szCs w:val="28"/>
      <w:u w:val="single"/>
      <w:lang w:eastAsia="cs-CZ"/>
    </w:rPr>
  </w:style>
  <w:style w:type="paragraph" w:styleId="Nzov">
    <w:name w:val="Title"/>
    <w:basedOn w:val="Normlny"/>
    <w:link w:val="NzovChar"/>
    <w:uiPriority w:val="99"/>
    <w:qFormat/>
    <w:rsid w:val="005003B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eastAsia="cs-CZ"/>
    </w:rPr>
  </w:style>
  <w:style w:type="character" w:customStyle="1" w:styleId="NzovChar">
    <w:name w:val="Názov Char"/>
    <w:basedOn w:val="Predvolenpsmoodseku"/>
    <w:link w:val="Nzov"/>
    <w:uiPriority w:val="99"/>
    <w:rsid w:val="005003BD"/>
    <w:rPr>
      <w:rFonts w:ascii="Times New Roman" w:eastAsia="Times New Roman" w:hAnsi="Times New Roman" w:cs="Times New Roman"/>
      <w:b/>
      <w:bCs/>
      <w:color w:val="000000"/>
      <w:sz w:val="28"/>
      <w:szCs w:val="28"/>
      <w:lang w:eastAsia="cs-CZ"/>
    </w:rPr>
  </w:style>
  <w:style w:type="paragraph" w:customStyle="1" w:styleId="odsek">
    <w:name w:val="odsek"/>
    <w:basedOn w:val="Normlny"/>
    <w:uiPriority w:val="99"/>
    <w:rsid w:val="005003BD"/>
    <w:pPr>
      <w:numPr>
        <w:ilvl w:val="1"/>
        <w:numId w:val="1"/>
      </w:numPr>
      <w:spacing w:after="120" w:line="240" w:lineRule="auto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sk-SK"/>
    </w:rPr>
  </w:style>
  <w:style w:type="paragraph" w:customStyle="1" w:styleId="lnok">
    <w:name w:val="článok"/>
    <w:basedOn w:val="Normlny"/>
    <w:next w:val="odsek"/>
    <w:uiPriority w:val="99"/>
    <w:rsid w:val="005003BD"/>
    <w:pPr>
      <w:numPr>
        <w:numId w:val="1"/>
      </w:numPr>
      <w:spacing w:before="120" w:after="240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  <w:szCs w:val="26"/>
      <w:lang w:eastAsia="sk-SK"/>
    </w:rPr>
  </w:style>
  <w:style w:type="paragraph" w:styleId="Odsekzoznamu">
    <w:name w:val="List Paragraph"/>
    <w:basedOn w:val="Normlny"/>
    <w:uiPriority w:val="99"/>
    <w:qFormat/>
    <w:rsid w:val="003923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table" w:styleId="Mriekatabuky">
    <w:name w:val="Table Grid"/>
    <w:basedOn w:val="Normlnatabuka"/>
    <w:uiPriority w:val="59"/>
    <w:rsid w:val="00F72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ml.at/" TargetMode="External"/><Relationship Id="rId13" Type="http://schemas.openxmlformats.org/officeDocument/2006/relationships/hyperlink" Target="http://www.statpedu.sk/clanky/ucebnice-metodiky-publikacie-odborne-informacie/publikacie" TargetMode="External"/><Relationship Id="rId3" Type="http://schemas.openxmlformats.org/officeDocument/2006/relationships/styles" Target="styles.xml"/><Relationship Id="rId7" Type="http://schemas.openxmlformats.org/officeDocument/2006/relationships/hyperlink" Target="http://elp.ecml.at/" TargetMode="External"/><Relationship Id="rId12" Type="http://schemas.openxmlformats.org/officeDocument/2006/relationships/hyperlink" Target="http://www.statpedu.sk/clanky/ucebnice-metodiky-publikacie-odborne-informacie/publikaci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://www.iuventa.s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erasmusplus.sk/ELL/index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dl.ecml.a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D53C20-3918-4B95-AB64-995F177A2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13</Pages>
  <Words>2935</Words>
  <Characters>16735</Characters>
  <Application>Microsoft Office Word</Application>
  <DocSecurity>0</DocSecurity>
  <Lines>139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Trieda</cp:lastModifiedBy>
  <cp:revision>31</cp:revision>
  <dcterms:created xsi:type="dcterms:W3CDTF">2017-09-17T20:46:00Z</dcterms:created>
  <dcterms:modified xsi:type="dcterms:W3CDTF">2017-09-20T11:46:00Z</dcterms:modified>
</cp:coreProperties>
</file>