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68D" w:rsidRDefault="009E54AB" w:rsidP="00B05F07">
      <w:pPr>
        <w:shd w:val="clear" w:color="auto" w:fill="FFFFFF"/>
        <w:jc w:val="both"/>
        <w:rPr>
          <w:rFonts w:cs="Arial"/>
          <w:b/>
          <w:sz w:val="32"/>
          <w:szCs w:val="32"/>
        </w:rPr>
      </w:pPr>
      <w:r w:rsidRPr="0000115E">
        <w:rPr>
          <w:rFonts w:cs="Arial"/>
          <w:b/>
          <w:sz w:val="32"/>
          <w:szCs w:val="32"/>
        </w:rPr>
        <w:t>Z tried do obývačiek: Z uč</w:t>
      </w:r>
      <w:r w:rsidR="00AE4CD7">
        <w:rPr>
          <w:rFonts w:cs="Arial"/>
          <w:b/>
          <w:sz w:val="32"/>
          <w:szCs w:val="32"/>
        </w:rPr>
        <w:t>iteľov sa stali psychológovia a</w:t>
      </w:r>
      <w:r w:rsidRPr="0000115E">
        <w:rPr>
          <w:rFonts w:cs="Arial"/>
          <w:b/>
          <w:sz w:val="32"/>
          <w:szCs w:val="32"/>
        </w:rPr>
        <w:t xml:space="preserve"> </w:t>
      </w:r>
      <w:proofErr w:type="spellStart"/>
      <w:r w:rsidRPr="0000115E">
        <w:rPr>
          <w:rFonts w:cs="Arial"/>
          <w:b/>
          <w:sz w:val="32"/>
          <w:szCs w:val="32"/>
        </w:rPr>
        <w:t>kreatívci</w:t>
      </w:r>
      <w:proofErr w:type="spellEnd"/>
      <w:r w:rsidRPr="0000115E">
        <w:rPr>
          <w:rFonts w:cs="Arial"/>
          <w:b/>
          <w:sz w:val="32"/>
          <w:szCs w:val="32"/>
        </w:rPr>
        <w:t xml:space="preserve"> </w:t>
      </w:r>
    </w:p>
    <w:p w:rsidR="00CE5982" w:rsidRDefault="00CE5982" w:rsidP="00B05F07">
      <w:pPr>
        <w:shd w:val="clear" w:color="auto" w:fill="FFFFFF"/>
        <w:jc w:val="both"/>
        <w:rPr>
          <w:rFonts w:cs="Arial"/>
          <w:b/>
          <w:sz w:val="32"/>
          <w:szCs w:val="32"/>
        </w:rPr>
      </w:pPr>
    </w:p>
    <w:p w:rsidR="00145F39" w:rsidRDefault="009E54AB" w:rsidP="00B05F07">
      <w:pPr>
        <w:shd w:val="clear" w:color="auto" w:fill="FFFFFF"/>
        <w:jc w:val="both"/>
        <w:rPr>
          <w:rFonts w:cs="Arial"/>
          <w:b/>
          <w:sz w:val="32"/>
          <w:szCs w:val="32"/>
        </w:rPr>
      </w:pPr>
      <w:r w:rsidRPr="00145F39">
        <w:rPr>
          <w:rFonts w:cs="Arial"/>
          <w:b/>
          <w:noProof/>
          <w:sz w:val="32"/>
          <w:szCs w:val="32"/>
          <w:lang w:eastAsia="sk-SK"/>
        </w:rPr>
        <w:drawing>
          <wp:inline distT="0" distB="0" distL="0" distR="0">
            <wp:extent cx="5270500" cy="3689350"/>
            <wp:effectExtent l="19050" t="0" r="6350" b="0"/>
            <wp:docPr id="11" name="obrázek 7" descr="Father helping his child do homework at home.Tired child does not understand.Homeschooling, distance learning, online studying, remote education for kids during quarantine is problems for many par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82533" name="Picture 7" descr="Father helping his child do homework at home.Tired child does not understand.Homeschooling, distance learning, online studying, remote education for kids during quarantine is problems for many parent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F39" w:rsidRDefault="00145F39" w:rsidP="00B05F07">
      <w:pPr>
        <w:shd w:val="clear" w:color="auto" w:fill="FFFFFF"/>
        <w:jc w:val="both"/>
        <w:rPr>
          <w:rFonts w:cs="Arial"/>
          <w:b/>
          <w:sz w:val="32"/>
          <w:szCs w:val="32"/>
        </w:rPr>
      </w:pPr>
    </w:p>
    <w:p w:rsidR="0000115E" w:rsidRDefault="009E54AB" w:rsidP="00B05F07">
      <w:pPr>
        <w:shd w:val="clear" w:color="auto" w:fill="FFFFFF"/>
        <w:jc w:val="both"/>
        <w:rPr>
          <w:rFonts w:cs="Arial"/>
          <w:b/>
        </w:rPr>
      </w:pPr>
      <w:r>
        <w:rPr>
          <w:rFonts w:cs="Arial"/>
          <w:b/>
        </w:rPr>
        <w:t xml:space="preserve">Pedagógovia sa tento rok museli popasovať s učením na diaľku. </w:t>
      </w:r>
      <w:r w:rsidR="00AE4CD7">
        <w:rPr>
          <w:rFonts w:cs="Arial"/>
          <w:b/>
        </w:rPr>
        <w:t xml:space="preserve">To, ako rýchlo dokázali nabehnúť na nový systém, oceňuje aj </w:t>
      </w:r>
      <w:r>
        <w:rPr>
          <w:rFonts w:cs="Arial"/>
          <w:b/>
        </w:rPr>
        <w:t xml:space="preserve">tretí ročník iniciatívy Učiteľ Slovenska. </w:t>
      </w:r>
    </w:p>
    <w:p w:rsidR="000550FC" w:rsidRDefault="000550FC" w:rsidP="00B05F07">
      <w:pPr>
        <w:shd w:val="clear" w:color="auto" w:fill="FFFFFF"/>
        <w:jc w:val="both"/>
        <w:rPr>
          <w:rFonts w:cs="Arial"/>
          <w:b/>
        </w:rPr>
      </w:pPr>
    </w:p>
    <w:tbl>
      <w:tblPr>
        <w:tblStyle w:val="Mriekatabuky"/>
        <w:tblW w:w="84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8438"/>
      </w:tblGrid>
      <w:tr w:rsidR="00E73872" w:rsidTr="00F63390">
        <w:trPr>
          <w:trHeight w:val="3146"/>
        </w:trPr>
        <w:tc>
          <w:tcPr>
            <w:tcW w:w="8438" w:type="dxa"/>
            <w:shd w:val="clear" w:color="auto" w:fill="B8CCE4" w:themeFill="accent1" w:themeFillTint="66"/>
            <w:vAlign w:val="center"/>
          </w:tcPr>
          <w:p w:rsidR="000550FC" w:rsidRPr="004C2F54" w:rsidRDefault="009E54AB" w:rsidP="009A2919">
            <w:pPr>
              <w:pStyle w:val="p1"/>
              <w:spacing w:before="0" w:beforeAutospacing="0" w:after="0" w:afterAutospacing="0"/>
              <w:rPr>
                <w:rFonts w:asciiTheme="minorHAnsi" w:eastAsiaTheme="minorEastAsia" w:hAnsiTheme="minorHAnsi" w:cs="Arial"/>
                <w:b/>
                <w:lang w:val="sk-SK" w:eastAsia="en-US"/>
              </w:rPr>
            </w:pPr>
            <w:r w:rsidRPr="004C2F54">
              <w:rPr>
                <w:rFonts w:asciiTheme="minorHAnsi" w:eastAsiaTheme="minorEastAsia" w:hAnsiTheme="minorHAnsi" w:cs="Arial"/>
                <w:b/>
                <w:lang w:val="sk-SK" w:eastAsia="en-US"/>
              </w:rPr>
              <w:t>Toto sa v článku dočítate:</w:t>
            </w:r>
          </w:p>
          <w:p w:rsidR="000550FC" w:rsidRPr="004C2F54" w:rsidRDefault="009E54AB" w:rsidP="004C2F54">
            <w:pPr>
              <w:pStyle w:val="p1"/>
              <w:numPr>
                <w:ilvl w:val="0"/>
                <w:numId w:val="19"/>
              </w:numPr>
              <w:spacing w:before="240" w:beforeAutospacing="0" w:after="0" w:afterAutospacing="0"/>
              <w:rPr>
                <w:rFonts w:asciiTheme="minorHAnsi" w:eastAsiaTheme="minorEastAsia" w:hAnsiTheme="minorHAnsi" w:cs="Arial"/>
                <w:lang w:val="sk-SK" w:eastAsia="en-US"/>
              </w:rPr>
            </w:pPr>
            <w:r w:rsidRPr="004C2F54">
              <w:rPr>
                <w:rFonts w:asciiTheme="minorHAnsi" w:eastAsiaTheme="minorEastAsia" w:hAnsiTheme="minorHAnsi" w:cs="Arial"/>
                <w:lang w:val="sk-SK" w:eastAsia="en-US"/>
              </w:rPr>
              <w:t>Ako si učitelia poradili s chýbajúcim technickým vybavením</w:t>
            </w:r>
          </w:p>
          <w:p w:rsidR="000550FC" w:rsidRPr="004C2F54" w:rsidRDefault="009E54AB" w:rsidP="004C2F54">
            <w:pPr>
              <w:pStyle w:val="p1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Theme="minorHAnsi" w:eastAsiaTheme="minorEastAsia" w:hAnsiTheme="minorHAnsi" w:cs="Arial"/>
                <w:lang w:val="sk-SK" w:eastAsia="en-US"/>
              </w:rPr>
            </w:pPr>
            <w:r w:rsidRPr="004C2F54">
              <w:rPr>
                <w:rFonts w:asciiTheme="minorHAnsi" w:eastAsiaTheme="minorEastAsia" w:hAnsiTheme="minorHAnsi" w:cs="Arial"/>
                <w:lang w:val="sk-SK" w:eastAsia="en-US"/>
              </w:rPr>
              <w:t xml:space="preserve">Či by uvítali </w:t>
            </w:r>
            <w:proofErr w:type="spellStart"/>
            <w:r w:rsidRPr="004C2F54">
              <w:rPr>
                <w:rFonts w:asciiTheme="minorHAnsi" w:eastAsiaTheme="minorEastAsia" w:hAnsiTheme="minorHAnsi" w:cs="Arial"/>
                <w:lang w:val="sk-SK" w:eastAsia="en-US"/>
              </w:rPr>
              <w:t>e-learning</w:t>
            </w:r>
            <w:proofErr w:type="spellEnd"/>
            <w:r w:rsidRPr="004C2F54">
              <w:rPr>
                <w:rFonts w:asciiTheme="minorHAnsi" w:eastAsiaTheme="minorEastAsia" w:hAnsiTheme="minorHAnsi" w:cs="Arial"/>
                <w:lang w:val="sk-SK" w:eastAsia="en-US"/>
              </w:rPr>
              <w:t xml:space="preserve"> aj po skončení pandémie</w:t>
            </w:r>
          </w:p>
          <w:p w:rsidR="000550FC" w:rsidRPr="004C2F54" w:rsidRDefault="009E54AB" w:rsidP="004C2F54">
            <w:pPr>
              <w:pStyle w:val="p1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Theme="minorHAnsi" w:eastAsiaTheme="minorEastAsia" w:hAnsiTheme="minorHAnsi" w:cs="Arial"/>
                <w:lang w:val="sk-SK" w:eastAsia="en-US"/>
              </w:rPr>
            </w:pPr>
            <w:r w:rsidRPr="004C2F54">
              <w:rPr>
                <w:rFonts w:asciiTheme="minorHAnsi" w:eastAsiaTheme="minorEastAsia" w:hAnsiTheme="minorHAnsi" w:cs="Arial"/>
                <w:lang w:val="sk-SK" w:eastAsia="en-US"/>
              </w:rPr>
              <w:t>Spôsoby, ako môžu pomôcť rodičia</w:t>
            </w:r>
          </w:p>
          <w:p w:rsidR="004C2F54" w:rsidRPr="004C2F54" w:rsidRDefault="009E54AB" w:rsidP="004C2F54">
            <w:pPr>
              <w:pStyle w:val="p1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Theme="minorHAnsi" w:eastAsiaTheme="minorEastAsia" w:hAnsiTheme="minorHAnsi" w:cs="Arial"/>
                <w:lang w:val="sk-SK" w:eastAsia="en-US"/>
              </w:rPr>
            </w:pPr>
            <w:r w:rsidRPr="004C2F54">
              <w:rPr>
                <w:rFonts w:asciiTheme="minorHAnsi" w:eastAsiaTheme="minorEastAsia" w:hAnsiTheme="minorHAnsi" w:cs="Arial"/>
                <w:lang w:val="sk-SK" w:eastAsia="en-US"/>
              </w:rPr>
              <w:t xml:space="preserve">Kreatívne nápady, ktoré spestrili </w:t>
            </w:r>
            <w:proofErr w:type="spellStart"/>
            <w:r w:rsidRPr="004C2F54">
              <w:rPr>
                <w:rFonts w:asciiTheme="minorHAnsi" w:eastAsiaTheme="minorEastAsia" w:hAnsiTheme="minorHAnsi" w:cs="Arial"/>
                <w:lang w:val="sk-SK" w:eastAsia="en-US"/>
              </w:rPr>
              <w:t>online</w:t>
            </w:r>
            <w:proofErr w:type="spellEnd"/>
            <w:r w:rsidRPr="004C2F54">
              <w:rPr>
                <w:rFonts w:asciiTheme="minorHAnsi" w:eastAsiaTheme="minorEastAsia" w:hAnsiTheme="minorHAnsi" w:cs="Arial"/>
                <w:lang w:val="sk-SK" w:eastAsia="en-US"/>
              </w:rPr>
              <w:t xml:space="preserve"> vyučovanie</w:t>
            </w:r>
          </w:p>
          <w:p w:rsidR="004C2F54" w:rsidRPr="004C2F54" w:rsidRDefault="009E54AB" w:rsidP="004C2F54">
            <w:pPr>
              <w:pStyle w:val="p1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Theme="minorHAnsi" w:eastAsiaTheme="minorEastAsia" w:hAnsiTheme="minorHAnsi" w:cs="Arial"/>
                <w:lang w:val="sk-SK" w:eastAsia="en-US"/>
              </w:rPr>
            </w:pPr>
            <w:r w:rsidRPr="004C2F54">
              <w:rPr>
                <w:rFonts w:asciiTheme="minorHAnsi" w:eastAsiaTheme="minorEastAsia" w:hAnsiTheme="minorHAnsi" w:cs="Arial"/>
                <w:lang w:val="sk-SK" w:eastAsia="en-US"/>
              </w:rPr>
              <w:t>Ako obstálo Slovensko v porovnaní so zahraničím</w:t>
            </w:r>
          </w:p>
          <w:p w:rsidR="004C2F54" w:rsidRDefault="009E54AB" w:rsidP="004C2F54">
            <w:pPr>
              <w:pStyle w:val="p1"/>
              <w:numPr>
                <w:ilvl w:val="0"/>
                <w:numId w:val="19"/>
              </w:numPr>
              <w:spacing w:before="0" w:beforeAutospacing="0" w:after="0" w:afterAutospacing="0"/>
              <w:rPr>
                <w:rFonts w:cs="Arial"/>
              </w:rPr>
            </w:pPr>
            <w:r w:rsidRPr="004C2F54">
              <w:rPr>
                <w:rFonts w:asciiTheme="minorHAnsi" w:eastAsiaTheme="minorEastAsia" w:hAnsiTheme="minorHAnsi" w:cs="Arial"/>
                <w:lang w:val="sk-SK" w:eastAsia="en-US"/>
              </w:rPr>
              <w:t>A o tom, ako sa učitelia stali deťom psychológmi aj priateľmi</w:t>
            </w:r>
          </w:p>
          <w:p w:rsidR="004C2F54" w:rsidRPr="00AA4A60" w:rsidRDefault="004C2F54" w:rsidP="009A2919">
            <w:pPr>
              <w:pStyle w:val="p1"/>
              <w:spacing w:before="0" w:beforeAutospacing="0" w:after="0" w:afterAutospacing="0"/>
              <w:rPr>
                <w:rFonts w:asciiTheme="minorHAnsi" w:eastAsiaTheme="minorEastAsia" w:hAnsiTheme="minorHAnsi" w:cs="Arial"/>
                <w:b/>
                <w:lang w:val="sk-SK" w:eastAsia="en-US"/>
              </w:rPr>
            </w:pPr>
          </w:p>
        </w:tc>
      </w:tr>
    </w:tbl>
    <w:p w:rsidR="008B468C" w:rsidRDefault="008B468C" w:rsidP="00B05F07">
      <w:pPr>
        <w:shd w:val="clear" w:color="auto" w:fill="FFFFFF"/>
        <w:jc w:val="both"/>
        <w:rPr>
          <w:rFonts w:cs="Arial"/>
          <w:b/>
        </w:rPr>
      </w:pPr>
    </w:p>
    <w:p w:rsidR="00645069" w:rsidRDefault="009E54AB" w:rsidP="001B3BF6">
      <w:pPr>
        <w:shd w:val="clear" w:color="auto" w:fill="FFFFFF"/>
        <w:jc w:val="both"/>
        <w:rPr>
          <w:rFonts w:cs="Arial"/>
        </w:rPr>
      </w:pPr>
      <w:r>
        <w:rPr>
          <w:rFonts w:cs="Arial"/>
        </w:rPr>
        <w:t>Asi najväčšou výzvou bolo chýbajúce technické vybavenie. Slovensko na takýto obrovský skok v </w:t>
      </w:r>
      <w:proofErr w:type="spellStart"/>
      <w:r>
        <w:rPr>
          <w:rFonts w:cs="Arial"/>
        </w:rPr>
        <w:t>online</w:t>
      </w:r>
      <w:proofErr w:type="spellEnd"/>
      <w:r>
        <w:rPr>
          <w:rFonts w:cs="Arial"/>
        </w:rPr>
        <w:t xml:space="preserve"> vzdelávaní pripravené </w:t>
      </w:r>
      <w:r w:rsidR="001B25F9">
        <w:rPr>
          <w:rFonts w:cs="Arial"/>
        </w:rPr>
        <w:t xml:space="preserve">rozhodne </w:t>
      </w:r>
      <w:r>
        <w:rPr>
          <w:rFonts w:cs="Arial"/>
        </w:rPr>
        <w:t xml:space="preserve">nebolo. </w:t>
      </w:r>
      <w:r w:rsidR="00C14D5E">
        <w:rPr>
          <w:rFonts w:cs="Arial"/>
        </w:rPr>
        <w:t>Učitelia boli väčšinou odkázaní na vlastné počítače, avšak mnohým žiakom chýbali</w:t>
      </w:r>
      <w:r w:rsidR="001B25F9">
        <w:rPr>
          <w:rFonts w:cs="Arial"/>
        </w:rPr>
        <w:t xml:space="preserve"> úplne</w:t>
      </w:r>
      <w:r w:rsidR="00C14D5E">
        <w:rPr>
          <w:rFonts w:cs="Arial"/>
        </w:rPr>
        <w:t xml:space="preserve">. </w:t>
      </w:r>
      <w:r w:rsidR="001B3BF6">
        <w:rPr>
          <w:rFonts w:cs="Arial"/>
        </w:rPr>
        <w:t xml:space="preserve">Ak chceli pedagógovia dať všetkým deťom a mladým ľuďom rovnakú šancu na vzdelávanie, museli si poradiť. </w:t>
      </w:r>
    </w:p>
    <w:p w:rsidR="00645069" w:rsidRDefault="00645069" w:rsidP="001B3BF6">
      <w:pPr>
        <w:shd w:val="clear" w:color="auto" w:fill="FFFFFF"/>
        <w:jc w:val="both"/>
        <w:rPr>
          <w:rFonts w:cs="Arial"/>
        </w:rPr>
      </w:pPr>
    </w:p>
    <w:p w:rsidR="001B3BF6" w:rsidRDefault="006A171F" w:rsidP="001B3BF6">
      <w:pPr>
        <w:shd w:val="clear" w:color="auto" w:fill="FFFFFF"/>
        <w:jc w:val="both"/>
        <w:rPr>
          <w:rFonts w:cs="Times New Roman"/>
        </w:rPr>
      </w:pPr>
      <w:r>
        <w:rPr>
          <w:rFonts w:cs="Arial"/>
        </w:rPr>
        <w:lastRenderedPageBreak/>
        <w:t xml:space="preserve">Stanislava </w:t>
      </w:r>
      <w:proofErr w:type="spellStart"/>
      <w:r>
        <w:rPr>
          <w:rFonts w:cs="Arial"/>
        </w:rPr>
        <w:t>Opátová</w:t>
      </w:r>
      <w:proofErr w:type="spellEnd"/>
      <w:r>
        <w:rPr>
          <w:rFonts w:cs="Arial"/>
        </w:rPr>
        <w:t xml:space="preserve">, učiteľka </w:t>
      </w:r>
      <w:r w:rsidR="009E54AB">
        <w:rPr>
          <w:rFonts w:cs="Arial"/>
        </w:rPr>
        <w:t>zo základnej školy v Nižnej a</w:t>
      </w:r>
      <w:r>
        <w:rPr>
          <w:rFonts w:cs="Arial"/>
        </w:rPr>
        <w:t xml:space="preserve"> </w:t>
      </w:r>
      <w:r w:rsidR="009E54AB">
        <w:rPr>
          <w:rFonts w:cs="Arial"/>
        </w:rPr>
        <w:t xml:space="preserve">finalistka </w:t>
      </w:r>
      <w:r w:rsidR="00B956A7">
        <w:rPr>
          <w:rFonts w:cs="Arial"/>
        </w:rPr>
        <w:t>Učiteľa Slovenska</w:t>
      </w:r>
      <w:r w:rsidR="009E54AB">
        <w:rPr>
          <w:rFonts w:cs="Arial"/>
        </w:rPr>
        <w:t xml:space="preserve"> 2019</w:t>
      </w:r>
      <w:r w:rsidR="00B956A7">
        <w:rPr>
          <w:rFonts w:cs="Arial"/>
        </w:rPr>
        <w:t xml:space="preserve"> </w:t>
      </w:r>
      <w:r w:rsidR="009E54AB" w:rsidRPr="00DD7D0D">
        <w:rPr>
          <w:rFonts w:cs="Times New Roman"/>
        </w:rPr>
        <w:t>vytvárala pre deti rôzne zábavné pracovné listy a nechávala ich v dohodnutom čase na lavičke pred školou.</w:t>
      </w:r>
      <w:r w:rsidR="009E54AB">
        <w:rPr>
          <w:rFonts w:cs="Times New Roman"/>
        </w:rPr>
        <w:t xml:space="preserve"> Aj ďalší finalisti</w:t>
      </w:r>
      <w:r w:rsidR="00B956A7">
        <w:rPr>
          <w:rFonts w:cs="Times New Roman"/>
        </w:rPr>
        <w:t xml:space="preserve"> tohto skvelého projektu</w:t>
      </w:r>
      <w:r w:rsidR="009E54AB">
        <w:rPr>
          <w:rFonts w:cs="Times New Roman"/>
        </w:rPr>
        <w:t xml:space="preserve"> sa s nami podelili</w:t>
      </w:r>
      <w:r w:rsidR="00B956A7">
        <w:rPr>
          <w:rFonts w:cs="Times New Roman"/>
        </w:rPr>
        <w:t xml:space="preserve"> o ich zážitky. A ic</w:t>
      </w:r>
      <w:r w:rsidR="009E54AB">
        <w:rPr>
          <w:rFonts w:cs="Times New Roman"/>
        </w:rPr>
        <w:t xml:space="preserve">h nápady a riešenia dokazujú, že svoju prácu robia srdcom.  </w:t>
      </w:r>
    </w:p>
    <w:p w:rsidR="00645069" w:rsidRDefault="00645069" w:rsidP="001B3BF6">
      <w:pPr>
        <w:shd w:val="clear" w:color="auto" w:fill="FFFFFF"/>
        <w:jc w:val="both"/>
        <w:rPr>
          <w:rFonts w:cs="Times New Roman"/>
        </w:rPr>
      </w:pPr>
    </w:p>
    <w:p w:rsidR="00645069" w:rsidRPr="00645069" w:rsidRDefault="009E54AB" w:rsidP="00645069">
      <w:pPr>
        <w:pStyle w:val="Textkomentra"/>
        <w:jc w:val="both"/>
        <w:rPr>
          <w:sz w:val="24"/>
          <w:szCs w:val="24"/>
        </w:rPr>
      </w:pPr>
      <w:r w:rsidRPr="00D70328">
        <w:rPr>
          <w:sz w:val="24"/>
          <w:szCs w:val="24"/>
        </w:rPr>
        <w:t xml:space="preserve">Nadácia Slovenskej sporiteľne </w:t>
      </w:r>
      <w:r>
        <w:rPr>
          <w:sz w:val="24"/>
          <w:szCs w:val="24"/>
        </w:rPr>
        <w:t>podporuje ocenenie Učiteľ Slovenska</w:t>
      </w:r>
      <w:r w:rsidRPr="00D70328">
        <w:rPr>
          <w:sz w:val="24"/>
          <w:szCs w:val="24"/>
        </w:rPr>
        <w:t xml:space="preserve"> </w:t>
      </w:r>
      <w:r>
        <w:rPr>
          <w:sz w:val="24"/>
          <w:szCs w:val="24"/>
        </w:rPr>
        <w:t>už od jeho vzniku v roku 2018</w:t>
      </w:r>
      <w:r w:rsidRPr="00D70328">
        <w:rPr>
          <w:sz w:val="24"/>
          <w:szCs w:val="24"/>
        </w:rPr>
        <w:t xml:space="preserve">. </w:t>
      </w:r>
      <w:r>
        <w:rPr>
          <w:sz w:val="24"/>
          <w:szCs w:val="24"/>
        </w:rPr>
        <w:t>Jedna z hlavných myšlienok Nadácie totiž je, že kvalitné vzdelávanie je základom pre prosperitu celej krajiny. Moderné Slovensko potrebuje učiteľov, ktorí si veria a tvoria lepšie školstvo. A práve v tejto ceste ich  Učiteľ Slovenska podporuje.</w:t>
      </w:r>
    </w:p>
    <w:p w:rsidR="00710FE3" w:rsidRDefault="00710FE3" w:rsidP="00B05F07">
      <w:pPr>
        <w:shd w:val="clear" w:color="auto" w:fill="FFFFFF"/>
        <w:jc w:val="both"/>
        <w:rPr>
          <w:rFonts w:cs="Arial"/>
        </w:rPr>
      </w:pPr>
    </w:p>
    <w:p w:rsidR="00DC08DD" w:rsidRPr="00DD7D0D" w:rsidRDefault="009E54AB" w:rsidP="00F966C4">
      <w:pPr>
        <w:shd w:val="clear" w:color="auto" w:fill="FFFFFF"/>
        <w:tabs>
          <w:tab w:val="left" w:pos="2268"/>
        </w:tabs>
        <w:jc w:val="both"/>
        <w:rPr>
          <w:rFonts w:cs="Arial"/>
          <w:b/>
          <w:color w:val="000000"/>
          <w:sz w:val="28"/>
          <w:szCs w:val="28"/>
        </w:rPr>
      </w:pPr>
      <w:r w:rsidRPr="00DD7D0D">
        <w:rPr>
          <w:rFonts w:cs="Arial"/>
          <w:b/>
          <w:color w:val="000000"/>
          <w:sz w:val="28"/>
          <w:szCs w:val="28"/>
        </w:rPr>
        <w:t xml:space="preserve">Vzdelávanie budúcnosti </w:t>
      </w:r>
    </w:p>
    <w:p w:rsidR="00AA1A4A" w:rsidRPr="00DD7D0D" w:rsidRDefault="00AA1A4A" w:rsidP="00B05F07">
      <w:pPr>
        <w:shd w:val="clear" w:color="auto" w:fill="FFFFFF"/>
        <w:jc w:val="both"/>
        <w:rPr>
          <w:rFonts w:cs="Arial"/>
          <w:color w:val="000000"/>
        </w:rPr>
      </w:pPr>
    </w:p>
    <w:p w:rsidR="00746068" w:rsidRDefault="009E54AB" w:rsidP="00B05F07">
      <w:pPr>
        <w:shd w:val="clear" w:color="auto" w:fill="FFFFFF"/>
        <w:jc w:val="both"/>
        <w:rPr>
          <w:rFonts w:cs="Arial"/>
          <w:color w:val="000000"/>
        </w:rPr>
      </w:pPr>
      <w:proofErr w:type="spellStart"/>
      <w:r w:rsidRPr="00DD7D0D">
        <w:rPr>
          <w:rFonts w:cs="Arial"/>
          <w:color w:val="000000"/>
        </w:rPr>
        <w:t>Online</w:t>
      </w:r>
      <w:proofErr w:type="spellEnd"/>
      <w:r w:rsidRPr="00DD7D0D">
        <w:rPr>
          <w:rFonts w:cs="Arial"/>
          <w:color w:val="000000"/>
        </w:rPr>
        <w:t xml:space="preserve"> vzdelávanie nie je vo svete novinkou. Tento trend by sa dal trochu nadnesene nazvať „ako z obývačky vyštudovať </w:t>
      </w:r>
      <w:proofErr w:type="spellStart"/>
      <w:r w:rsidRPr="00DD7D0D">
        <w:rPr>
          <w:rFonts w:cs="Arial"/>
          <w:color w:val="000000"/>
        </w:rPr>
        <w:t>Harvard</w:t>
      </w:r>
      <w:proofErr w:type="spellEnd"/>
      <w:r w:rsidRPr="00DD7D0D">
        <w:rPr>
          <w:rFonts w:cs="Arial"/>
          <w:color w:val="000000"/>
        </w:rPr>
        <w:t>“. S </w:t>
      </w:r>
      <w:proofErr w:type="spellStart"/>
      <w:r w:rsidRPr="00DD7D0D">
        <w:rPr>
          <w:rFonts w:cs="Arial"/>
          <w:color w:val="000000"/>
        </w:rPr>
        <w:t>e-learningom</w:t>
      </w:r>
      <w:proofErr w:type="spellEnd"/>
      <w:r w:rsidRPr="00DD7D0D">
        <w:rPr>
          <w:rFonts w:cs="Arial"/>
          <w:color w:val="000000"/>
        </w:rPr>
        <w:t xml:space="preserve"> totiž začali mnohé svetové univerzity a aj vy tak môžete vlastniť diplom z univerzít v </w:t>
      </w:r>
      <w:proofErr w:type="spellStart"/>
      <w:r w:rsidRPr="00DD7D0D">
        <w:rPr>
          <w:rFonts w:cs="Arial"/>
          <w:color w:val="000000"/>
        </w:rPr>
        <w:t>Cambrige</w:t>
      </w:r>
      <w:proofErr w:type="spellEnd"/>
      <w:r w:rsidRPr="00DD7D0D">
        <w:rPr>
          <w:rFonts w:cs="Arial"/>
          <w:color w:val="000000"/>
        </w:rPr>
        <w:t xml:space="preserve">, </w:t>
      </w:r>
      <w:proofErr w:type="spellStart"/>
      <w:r w:rsidRPr="00DD7D0D">
        <w:rPr>
          <w:rFonts w:cs="Arial"/>
          <w:color w:val="000000"/>
        </w:rPr>
        <w:t>Oxforde</w:t>
      </w:r>
      <w:proofErr w:type="spellEnd"/>
      <w:r w:rsidRPr="00DD7D0D">
        <w:rPr>
          <w:rFonts w:cs="Arial"/>
          <w:color w:val="000000"/>
        </w:rPr>
        <w:t xml:space="preserve"> či UCLA. </w:t>
      </w:r>
      <w:r w:rsidR="00B956A7" w:rsidRPr="00AB2F08">
        <w:rPr>
          <w:rFonts w:cs="Arial"/>
          <w:color w:val="000000"/>
        </w:rPr>
        <w:t>Aj pre viacerých učiteľov, ktorých sme sa pýtali, nebolo novinkou.</w:t>
      </w:r>
    </w:p>
    <w:p w:rsidR="00AB2F08" w:rsidRPr="00DD7D0D" w:rsidRDefault="00AB2F08" w:rsidP="00B05F07">
      <w:pPr>
        <w:shd w:val="clear" w:color="auto" w:fill="FFFFFF"/>
        <w:jc w:val="both"/>
        <w:rPr>
          <w:rFonts w:cs="Arial"/>
          <w:color w:val="000000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73872" w:rsidTr="00AB2F08">
        <w:tc>
          <w:tcPr>
            <w:tcW w:w="8516" w:type="dxa"/>
          </w:tcPr>
          <w:p w:rsidR="00AB2F08" w:rsidRPr="00AB2F08" w:rsidRDefault="009E54AB" w:rsidP="00710FE3">
            <w:pPr>
              <w:shd w:val="clear" w:color="auto" w:fill="FFFFFF"/>
              <w:jc w:val="both"/>
              <w:rPr>
                <w:rFonts w:cs="Arial"/>
                <w:color w:val="000000"/>
              </w:rPr>
            </w:pPr>
            <w:r w:rsidRPr="00AB2F08">
              <w:rPr>
                <w:rFonts w:cs="Arial"/>
                <w:i/>
                <w:color w:val="000000"/>
              </w:rPr>
              <w:t>„</w:t>
            </w:r>
            <w:proofErr w:type="spellStart"/>
            <w:r>
              <w:rPr>
                <w:rFonts w:cs="Arial"/>
                <w:i/>
                <w:color w:val="000000"/>
              </w:rPr>
              <w:t>O</w:t>
            </w:r>
            <w:r w:rsidRPr="00AB2F08">
              <w:rPr>
                <w:rFonts w:cs="Arial"/>
                <w:i/>
                <w:color w:val="000000"/>
              </w:rPr>
              <w:t>nline</w:t>
            </w:r>
            <w:proofErr w:type="spellEnd"/>
            <w:r w:rsidRPr="00AB2F08">
              <w:rPr>
                <w:rFonts w:cs="Arial"/>
                <w:i/>
                <w:color w:val="000000"/>
              </w:rPr>
              <w:t xml:space="preserve"> aktivity</w:t>
            </w:r>
            <w:r>
              <w:rPr>
                <w:rFonts w:cs="Arial"/>
                <w:i/>
                <w:color w:val="000000"/>
              </w:rPr>
              <w:t xml:space="preserve"> využívam</w:t>
            </w:r>
            <w:r w:rsidRPr="00AB2F08">
              <w:rPr>
                <w:rFonts w:cs="Arial"/>
                <w:i/>
                <w:color w:val="000000"/>
              </w:rPr>
              <w:t xml:space="preserve"> dlhodobo. Už pred niekoľkými rokmi som viedla napríklad </w:t>
            </w:r>
            <w:proofErr w:type="spellStart"/>
            <w:r w:rsidRPr="00AB2F08">
              <w:rPr>
                <w:rFonts w:cs="Arial"/>
                <w:i/>
                <w:color w:val="000000"/>
              </w:rPr>
              <w:t>online</w:t>
            </w:r>
            <w:proofErr w:type="spellEnd"/>
            <w:r w:rsidRPr="00AB2F08">
              <w:rPr>
                <w:rFonts w:cs="Arial"/>
                <w:i/>
                <w:color w:val="000000"/>
              </w:rPr>
              <w:t xml:space="preserve"> krúžky pre študentov končiacich deviaty ročník, ktorí sa pripravovali na testy</w:t>
            </w:r>
            <w:r w:rsidR="00710FE3">
              <w:rPr>
                <w:rFonts w:cs="Arial"/>
                <w:color w:val="000000"/>
              </w:rPr>
              <w:t>.“</w:t>
            </w:r>
            <w:r w:rsidRPr="00AB2F08">
              <w:rPr>
                <w:rFonts w:cs="Arial"/>
                <w:color w:val="000000"/>
              </w:rPr>
              <w:t xml:space="preserve"> </w:t>
            </w:r>
          </w:p>
        </w:tc>
      </w:tr>
    </w:tbl>
    <w:p w:rsidR="0005459E" w:rsidRDefault="009E54AB" w:rsidP="00AC3416">
      <w:pPr>
        <w:shd w:val="clear" w:color="auto" w:fill="FFFFFF"/>
        <w:jc w:val="both"/>
        <w:rPr>
          <w:rFonts w:cs="Arial"/>
          <w:i/>
          <w:color w:val="FF0000"/>
        </w:rPr>
      </w:pPr>
      <w:r w:rsidRPr="00710FE3">
        <w:rPr>
          <w:rFonts w:cs="Arial"/>
          <w:i/>
          <w:color w:val="FF0000"/>
        </w:rPr>
        <w:t xml:space="preserve"> </w:t>
      </w:r>
    </w:p>
    <w:tbl>
      <w:tblPr>
        <w:tblStyle w:val="Mriekatabuky"/>
        <w:tblW w:w="84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3600"/>
        <w:gridCol w:w="4838"/>
      </w:tblGrid>
      <w:tr w:rsidR="00E73872" w:rsidTr="00AA4A60">
        <w:trPr>
          <w:trHeight w:val="3146"/>
        </w:trPr>
        <w:tc>
          <w:tcPr>
            <w:tcW w:w="3600" w:type="dxa"/>
            <w:shd w:val="clear" w:color="auto" w:fill="B8CCE4" w:themeFill="accent1" w:themeFillTint="66"/>
            <w:vAlign w:val="center"/>
          </w:tcPr>
          <w:p w:rsidR="0005459E" w:rsidRPr="00AA4A60" w:rsidRDefault="009E54AB" w:rsidP="00AA4A60">
            <w:pPr>
              <w:pStyle w:val="p1"/>
              <w:spacing w:before="0" w:beforeAutospacing="0" w:after="0" w:afterAutospacing="0"/>
              <w:ind w:left="609" w:right="638" w:hanging="609"/>
              <w:jc w:val="right"/>
              <w:rPr>
                <w:rFonts w:asciiTheme="minorHAnsi" w:eastAsiaTheme="minorEastAsia" w:hAnsiTheme="minorHAnsi" w:cs="Arial"/>
                <w:b/>
                <w:lang w:val="sk-SK" w:eastAsia="en-US"/>
              </w:rPr>
            </w:pPr>
            <w:r w:rsidRPr="00AA4A60">
              <w:rPr>
                <w:rFonts w:asciiTheme="minorHAnsi" w:eastAsiaTheme="minorEastAsia" w:hAnsiTheme="minorHAnsi" w:cs="Arial"/>
                <w:b/>
                <w:noProof/>
                <w:lang w:val="sk-SK" w:eastAsia="sk-SK"/>
              </w:rPr>
              <w:drawing>
                <wp:inline distT="0" distB="0" distL="0" distR="0">
                  <wp:extent cx="1691640" cy="1691640"/>
                  <wp:effectExtent l="19050" t="0" r="3810" b="0"/>
                  <wp:docPr id="12" name="Obrázek 5" descr="Julia-Janosikov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69778" name="Julia-Janosikov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078" cy="1695078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8" w:type="dxa"/>
            <w:shd w:val="clear" w:color="auto" w:fill="B8CCE4" w:themeFill="accent1" w:themeFillTint="66"/>
            <w:vAlign w:val="center"/>
          </w:tcPr>
          <w:p w:rsidR="0005459E" w:rsidRPr="00AA4A60" w:rsidRDefault="009E54AB" w:rsidP="00AA4A60">
            <w:pPr>
              <w:pStyle w:val="p1"/>
              <w:spacing w:before="0" w:beforeAutospacing="0" w:after="0" w:afterAutospacing="0"/>
              <w:rPr>
                <w:rFonts w:asciiTheme="minorHAnsi" w:eastAsiaTheme="minorEastAsia" w:hAnsiTheme="minorHAnsi" w:cs="Arial"/>
                <w:b/>
                <w:lang w:val="sk-SK" w:eastAsia="en-US"/>
              </w:rPr>
            </w:pPr>
            <w:r w:rsidRPr="00AA4A60">
              <w:rPr>
                <w:rFonts w:asciiTheme="minorHAnsi" w:eastAsiaTheme="minorEastAsia" w:hAnsiTheme="minorHAnsi" w:cs="Arial"/>
                <w:b/>
                <w:lang w:val="sk-SK" w:eastAsia="en-US"/>
              </w:rPr>
              <w:t xml:space="preserve">Júlia Jánošíková </w:t>
            </w:r>
            <w:r w:rsidRPr="00AA4A60">
              <w:rPr>
                <w:rFonts w:asciiTheme="minorHAnsi" w:eastAsiaTheme="minorEastAsia" w:hAnsiTheme="minorHAnsi" w:cs="Arial"/>
                <w:lang w:val="sk-SK" w:eastAsia="en-US"/>
              </w:rPr>
              <w:t>učí fyziku na Gymnáziu Malacky. Študentov podporuje v tom, aby sa prepájali s reálnym prostredím a svojimi nápadmi sa snaží inšpirovať aj ostatných učiteľov.</w:t>
            </w:r>
          </w:p>
        </w:tc>
      </w:tr>
    </w:tbl>
    <w:p w:rsidR="00710FE3" w:rsidRDefault="00710FE3" w:rsidP="00AC3416">
      <w:pPr>
        <w:shd w:val="clear" w:color="auto" w:fill="FFFFFF"/>
        <w:jc w:val="both"/>
        <w:rPr>
          <w:rFonts w:cs="Arial"/>
        </w:rPr>
      </w:pPr>
    </w:p>
    <w:p w:rsidR="00AC3416" w:rsidRPr="00DD7D0D" w:rsidRDefault="009E54AB" w:rsidP="00AC3416">
      <w:pPr>
        <w:shd w:val="clear" w:color="auto" w:fill="FFFFFF"/>
        <w:jc w:val="both"/>
        <w:rPr>
          <w:rFonts w:cs="Arial"/>
          <w:color w:val="FF0000"/>
        </w:rPr>
      </w:pPr>
      <w:r w:rsidRPr="00DD7D0D">
        <w:rPr>
          <w:rFonts w:cs="Arial"/>
        </w:rPr>
        <w:t>Slovenským učiteľom by pred rokom ani nenapadlo, že sa budú žiakom a študentom denne prihovárať z obývačiek. Po náročnom začiatku a synchronizácii však začali objavovať plusy tohto moderného systému. Podľa</w:t>
      </w:r>
      <w:r w:rsidRPr="00DD7D0D">
        <w:rPr>
          <w:rFonts w:cs="Arial"/>
          <w:color w:val="000000"/>
        </w:rPr>
        <w:t xml:space="preserve"> Stanislavy Opátovej zo Základnej školy s materskou školou Nová doba v Nižnej dalo </w:t>
      </w:r>
      <w:proofErr w:type="spellStart"/>
      <w:r w:rsidRPr="00DD7D0D">
        <w:rPr>
          <w:rFonts w:cs="Arial"/>
          <w:color w:val="000000"/>
        </w:rPr>
        <w:t>online</w:t>
      </w:r>
      <w:proofErr w:type="spellEnd"/>
      <w:r w:rsidRPr="00DD7D0D">
        <w:rPr>
          <w:rFonts w:cs="Arial"/>
          <w:color w:val="000000"/>
        </w:rPr>
        <w:t xml:space="preserve"> vzdelávanie dokonca priestor deťom, ktoré sa v triede veľmi neprejavovali. Vďaka novému systému a pravidlám sa mohli presadiť v konkurencii „akčnejších“ spolužiakov. </w:t>
      </w:r>
    </w:p>
    <w:p w:rsidR="00B425C8" w:rsidRPr="00DD7D0D" w:rsidRDefault="00B425C8" w:rsidP="00B05F07">
      <w:pPr>
        <w:shd w:val="clear" w:color="auto" w:fill="FFFFFF"/>
        <w:jc w:val="both"/>
        <w:rPr>
          <w:rFonts w:cs="Arial"/>
          <w:color w:val="000000"/>
        </w:rPr>
      </w:pPr>
    </w:p>
    <w:p w:rsidR="00B425C8" w:rsidRPr="00DD7D0D" w:rsidRDefault="009E54AB" w:rsidP="00502238">
      <w:pPr>
        <w:shd w:val="clear" w:color="auto" w:fill="FFFFFF"/>
        <w:jc w:val="both"/>
        <w:rPr>
          <w:rFonts w:cs="Arial"/>
          <w:b/>
          <w:sz w:val="28"/>
          <w:szCs w:val="28"/>
        </w:rPr>
      </w:pPr>
      <w:proofErr w:type="spellStart"/>
      <w:r>
        <w:rPr>
          <w:rFonts w:cs="Arial"/>
          <w:b/>
          <w:sz w:val="28"/>
          <w:szCs w:val="28"/>
        </w:rPr>
        <w:t>Koronakríza</w:t>
      </w:r>
      <w:proofErr w:type="spellEnd"/>
      <w:r w:rsidRPr="00DD7D0D">
        <w:rPr>
          <w:rFonts w:cs="Arial"/>
          <w:b/>
          <w:sz w:val="28"/>
          <w:szCs w:val="28"/>
        </w:rPr>
        <w:t xml:space="preserve"> ako akcelerátor</w:t>
      </w:r>
    </w:p>
    <w:p w:rsidR="00AC3416" w:rsidRPr="00DD7D0D" w:rsidRDefault="00AC3416" w:rsidP="00502238">
      <w:pPr>
        <w:shd w:val="clear" w:color="auto" w:fill="FFFFFF"/>
        <w:jc w:val="both"/>
        <w:rPr>
          <w:rFonts w:cs="Arial"/>
          <w:b/>
          <w:color w:val="FF0000"/>
        </w:rPr>
      </w:pPr>
    </w:p>
    <w:p w:rsidR="00AC3416" w:rsidRPr="00DD7D0D" w:rsidRDefault="009E54AB" w:rsidP="00AC3416">
      <w:pPr>
        <w:shd w:val="clear" w:color="auto" w:fill="FFFFFF"/>
        <w:jc w:val="both"/>
        <w:rPr>
          <w:rFonts w:cs="Arial"/>
          <w:color w:val="000000"/>
        </w:rPr>
      </w:pPr>
      <w:r w:rsidRPr="00DD7D0D">
        <w:rPr>
          <w:rFonts w:cs="Arial"/>
          <w:color w:val="000000"/>
        </w:rPr>
        <w:t xml:space="preserve">Keby neprišiel </w:t>
      </w:r>
      <w:proofErr w:type="spellStart"/>
      <w:r w:rsidRPr="00DD7D0D">
        <w:rPr>
          <w:rFonts w:cs="Arial"/>
          <w:color w:val="000000"/>
        </w:rPr>
        <w:t>koronavírus</w:t>
      </w:r>
      <w:proofErr w:type="spellEnd"/>
      <w:r w:rsidRPr="00DD7D0D">
        <w:rPr>
          <w:rFonts w:cs="Arial"/>
          <w:color w:val="000000"/>
        </w:rPr>
        <w:t xml:space="preserve">, mnohé krajiny by s vyučovaním na diaľku ešte pár rokov otáľali. Je totiž drahé. Potrebujete kvalitný a rýchly internet aj zariadenie. </w:t>
      </w:r>
      <w:r w:rsidRPr="00DD7D0D">
        <w:rPr>
          <w:rFonts w:cs="Arial"/>
          <w:color w:val="000000"/>
        </w:rPr>
        <w:lastRenderedPageBreak/>
        <w:t xml:space="preserve">Pandémia však pôsobila ako akcelerátor a takmer zo dňa na deň sme si osvojili ten najmodernejší systém vzdelávania. </w:t>
      </w:r>
    </w:p>
    <w:p w:rsidR="006D7D18" w:rsidRPr="00DD7D0D" w:rsidRDefault="006D7D18" w:rsidP="00AC3416">
      <w:pPr>
        <w:shd w:val="clear" w:color="auto" w:fill="FFFFFF"/>
        <w:jc w:val="both"/>
        <w:rPr>
          <w:rFonts w:cs="Arial"/>
          <w:color w:val="000000"/>
        </w:rPr>
      </w:pPr>
    </w:p>
    <w:p w:rsidR="00D87FB7" w:rsidRDefault="009E54AB" w:rsidP="00D87FB7">
      <w:pPr>
        <w:shd w:val="clear" w:color="auto" w:fill="FFFFFF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Učitelia</w:t>
      </w:r>
      <w:r w:rsidRPr="00DD7D0D">
        <w:rPr>
          <w:rFonts w:cs="Arial"/>
          <w:color w:val="000000"/>
        </w:rPr>
        <w:t xml:space="preserve"> sa zhod</w:t>
      </w:r>
      <w:r>
        <w:rPr>
          <w:rFonts w:cs="Arial"/>
          <w:color w:val="000000"/>
        </w:rPr>
        <w:t>ujú</w:t>
      </w:r>
      <w:r w:rsidRPr="00DD7D0D">
        <w:rPr>
          <w:rFonts w:cs="Arial"/>
          <w:color w:val="000000"/>
        </w:rPr>
        <w:t xml:space="preserve">, že začiatky boli ťažké. Dnes </w:t>
      </w:r>
      <w:r w:rsidR="00CA368D">
        <w:rPr>
          <w:rFonts w:cs="Arial"/>
          <w:color w:val="000000"/>
        </w:rPr>
        <w:t xml:space="preserve">však hodnotia, že to zvládli </w:t>
      </w:r>
      <w:r w:rsidRPr="00DD7D0D">
        <w:rPr>
          <w:rFonts w:cs="Arial"/>
          <w:color w:val="000000"/>
        </w:rPr>
        <w:t>pedagógovia, deti aj rodičia.</w:t>
      </w:r>
      <w:r w:rsidR="008263F9">
        <w:rPr>
          <w:rFonts w:cs="Arial"/>
          <w:color w:val="000000"/>
        </w:rPr>
        <w:t xml:space="preserve"> </w:t>
      </w:r>
      <w:r w:rsidRPr="00DD7D0D">
        <w:rPr>
          <w:rFonts w:cs="Arial"/>
          <w:color w:val="000000"/>
        </w:rPr>
        <w:t>Aj z nedávneho prieskumu, Nadáci</w:t>
      </w:r>
      <w:r w:rsidR="004C7CB5">
        <w:rPr>
          <w:rFonts w:cs="Arial"/>
          <w:color w:val="000000"/>
        </w:rPr>
        <w:t>e</w:t>
      </w:r>
      <w:r w:rsidRPr="00DD7D0D">
        <w:rPr>
          <w:rFonts w:cs="Arial"/>
          <w:color w:val="000000"/>
        </w:rPr>
        <w:t xml:space="preserve"> Dionýza </w:t>
      </w:r>
      <w:proofErr w:type="spellStart"/>
      <w:r w:rsidRPr="00DD7D0D">
        <w:rPr>
          <w:rFonts w:cs="Arial"/>
          <w:color w:val="000000"/>
        </w:rPr>
        <w:t>Ilkoviča</w:t>
      </w:r>
      <w:proofErr w:type="spellEnd"/>
      <w:r w:rsidRPr="00DD7D0D">
        <w:rPr>
          <w:rFonts w:cs="Arial"/>
          <w:color w:val="000000"/>
        </w:rPr>
        <w:t xml:space="preserve">, vyplýva, že tento – aj keď vynútený – experiment bol úspešný. Väčšina učiteľov označila seba aj svoje školy za viac pripravené ako nepripravené. Rozbehnúť </w:t>
      </w:r>
      <w:proofErr w:type="spellStart"/>
      <w:r w:rsidRPr="00DD7D0D">
        <w:rPr>
          <w:rFonts w:cs="Arial"/>
          <w:color w:val="000000"/>
        </w:rPr>
        <w:t>online</w:t>
      </w:r>
      <w:proofErr w:type="spellEnd"/>
      <w:r w:rsidRPr="00DD7D0D">
        <w:rPr>
          <w:rFonts w:cs="Arial"/>
          <w:color w:val="000000"/>
        </w:rPr>
        <w:t xml:space="preserve"> vyučovanie sa do dvoch </w:t>
      </w:r>
      <w:proofErr w:type="spellStart"/>
      <w:r w:rsidRPr="00DD7D0D">
        <w:rPr>
          <w:rFonts w:cs="Arial"/>
          <w:color w:val="000000"/>
        </w:rPr>
        <w:t>týžňdov</w:t>
      </w:r>
      <w:proofErr w:type="spellEnd"/>
      <w:r w:rsidRPr="00DD7D0D">
        <w:rPr>
          <w:rFonts w:cs="Arial"/>
          <w:color w:val="000000"/>
        </w:rPr>
        <w:t xml:space="preserve"> podarilo až trom štvrtinám pedagógov. </w:t>
      </w:r>
    </w:p>
    <w:p w:rsidR="00AB2F08" w:rsidRPr="00DD7D0D" w:rsidRDefault="00AB2F08" w:rsidP="00D87FB7">
      <w:pPr>
        <w:shd w:val="clear" w:color="auto" w:fill="FFFFFF"/>
        <w:jc w:val="both"/>
        <w:rPr>
          <w:rFonts w:cs="Arial"/>
          <w:color w:val="000000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73872" w:rsidTr="00AB2F08">
        <w:tc>
          <w:tcPr>
            <w:tcW w:w="8516" w:type="dxa"/>
          </w:tcPr>
          <w:p w:rsidR="00AB2F08" w:rsidRPr="00AB2F08" w:rsidRDefault="009E54AB" w:rsidP="00710FE3">
            <w:pPr>
              <w:spacing w:before="100" w:beforeAutospacing="1" w:after="100" w:afterAutospacing="1"/>
              <w:jc w:val="both"/>
              <w:rPr>
                <w:rFonts w:cs="Calibri"/>
              </w:rPr>
            </w:pPr>
            <w:r w:rsidRPr="00AB2F08">
              <w:rPr>
                <w:rFonts w:cs="Arial"/>
              </w:rPr>
              <w:t>„</w:t>
            </w:r>
            <w:r w:rsidRPr="00AB2F08">
              <w:rPr>
                <w:rFonts w:cs="Calibri"/>
                <w:i/>
              </w:rPr>
              <w:t xml:space="preserve">Pozerala som </w:t>
            </w:r>
            <w:proofErr w:type="spellStart"/>
            <w:r w:rsidRPr="00AB2F08">
              <w:rPr>
                <w:rFonts w:cs="Calibri"/>
                <w:i/>
              </w:rPr>
              <w:t>webinár</w:t>
            </w:r>
            <w:proofErr w:type="spellEnd"/>
            <w:r w:rsidRPr="00AB2F08">
              <w:rPr>
                <w:rFonts w:cs="Calibri"/>
                <w:i/>
              </w:rPr>
              <w:t xml:space="preserve"> o vzdelávaní počas pandémie vo viacerých krajinách. Bola som veľmi prekvapená, že školy v Anglicku alebo Nemecku mali presne také isté problémy, ako my. Bola som pyšná na učiteľov z našej školy. Situáciu zvládli vynikajúco</w:t>
            </w:r>
            <w:r w:rsidR="00710FE3">
              <w:rPr>
                <w:rFonts w:cs="Calibri"/>
              </w:rPr>
              <w:t>.“</w:t>
            </w:r>
          </w:p>
        </w:tc>
      </w:tr>
    </w:tbl>
    <w:p w:rsidR="00710FE3" w:rsidRDefault="00710FE3" w:rsidP="00710FE3">
      <w:pPr>
        <w:shd w:val="clear" w:color="auto" w:fill="FFFFFF"/>
        <w:jc w:val="both"/>
        <w:rPr>
          <w:rFonts w:cs="Arial"/>
          <w:color w:val="FF0000"/>
        </w:rPr>
      </w:pPr>
    </w:p>
    <w:tbl>
      <w:tblPr>
        <w:tblStyle w:val="Mriekatabuky"/>
        <w:tblW w:w="84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3600"/>
        <w:gridCol w:w="4838"/>
      </w:tblGrid>
      <w:tr w:rsidR="00E73872" w:rsidTr="009A2919">
        <w:trPr>
          <w:trHeight w:val="3146"/>
        </w:trPr>
        <w:tc>
          <w:tcPr>
            <w:tcW w:w="3600" w:type="dxa"/>
            <w:shd w:val="clear" w:color="auto" w:fill="B8CCE4" w:themeFill="accent1" w:themeFillTint="66"/>
            <w:vAlign w:val="center"/>
          </w:tcPr>
          <w:p w:rsidR="00AA4A60" w:rsidRPr="00C81A77" w:rsidRDefault="009E54AB" w:rsidP="009A2919">
            <w:pPr>
              <w:pStyle w:val="p1"/>
              <w:spacing w:before="0" w:beforeAutospacing="0" w:after="0" w:afterAutospacing="0"/>
              <w:ind w:left="609" w:right="638" w:hanging="609"/>
              <w:jc w:val="right"/>
              <w:rPr>
                <w:rFonts w:ascii="Calibri" w:hAnsi="Calibri" w:cs="Calibri"/>
                <w:color w:val="000000"/>
                <w:lang w:val="sk-SK"/>
              </w:rPr>
            </w:pPr>
            <w:r>
              <w:rPr>
                <w:rFonts w:ascii="Calibri" w:hAnsi="Calibri" w:cs="Calibri"/>
                <w:noProof/>
                <w:color w:val="000000"/>
                <w:lang w:val="sk-SK" w:eastAsia="sk-SK"/>
              </w:rPr>
              <w:drawing>
                <wp:inline distT="0" distB="0" distL="0" distR="0">
                  <wp:extent cx="1692000" cy="1692000"/>
                  <wp:effectExtent l="19050" t="0" r="3450" b="0"/>
                  <wp:docPr id="18" name="Obrázek 17" descr="Jana Kramárová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631653" name="Jana Kramárová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000" cy="169200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8" w:type="dxa"/>
            <w:shd w:val="clear" w:color="auto" w:fill="B8CCE4" w:themeFill="accent1" w:themeFillTint="66"/>
            <w:vAlign w:val="center"/>
          </w:tcPr>
          <w:p w:rsidR="00AA4A60" w:rsidRPr="00AA4A60" w:rsidRDefault="009E54AB" w:rsidP="009A2919">
            <w:pPr>
              <w:pStyle w:val="p1"/>
              <w:spacing w:before="0" w:beforeAutospacing="0" w:after="0" w:afterAutospacing="0"/>
              <w:rPr>
                <w:rFonts w:ascii="Calibri" w:hAnsi="Calibri" w:cs="Calibri"/>
                <w:color w:val="0D0D0D" w:themeColor="text1" w:themeTint="F2"/>
              </w:rPr>
            </w:pPr>
            <w:r w:rsidRPr="00AA4A60">
              <w:rPr>
                <w:rFonts w:asciiTheme="minorHAnsi" w:eastAsiaTheme="minorEastAsia" w:hAnsiTheme="minorHAnsi" w:cs="Arial"/>
                <w:b/>
                <w:lang w:val="sk-SK" w:eastAsia="en-US"/>
              </w:rPr>
              <w:t xml:space="preserve">Jana </w:t>
            </w:r>
            <w:proofErr w:type="spellStart"/>
            <w:r w:rsidRPr="00AA4A60">
              <w:rPr>
                <w:rFonts w:asciiTheme="minorHAnsi" w:eastAsiaTheme="minorEastAsia" w:hAnsiTheme="minorHAnsi" w:cs="Arial"/>
                <w:b/>
                <w:lang w:val="sk-SK" w:eastAsia="en-US"/>
              </w:rPr>
              <w:t>Kramárová</w:t>
            </w:r>
            <w:proofErr w:type="spellEnd"/>
            <w:r w:rsidRPr="00AA4A60">
              <w:rPr>
                <w:rFonts w:asciiTheme="minorHAnsi" w:eastAsiaTheme="minorEastAsia" w:hAnsiTheme="minorHAnsi" w:cs="Arial"/>
                <w:lang w:val="sk-SK" w:eastAsia="en-US"/>
              </w:rPr>
              <w:t xml:space="preserve"> je riaditeľkou Súkromnej základnej školy v Novej Dubnici. Snaží sa, aby bolo vyučovanie pestré, využíva prácu v kruhu či prácu s denníkom. Zavádza inovatívne formy učenia a angažuje sa v rôznych projektoch v </w:t>
            </w:r>
            <w:proofErr w:type="spellStart"/>
            <w:r w:rsidRPr="00AA4A60">
              <w:rPr>
                <w:rFonts w:asciiTheme="minorHAnsi" w:eastAsiaTheme="minorEastAsia" w:hAnsiTheme="minorHAnsi" w:cs="Arial"/>
                <w:lang w:val="sk-SK" w:eastAsia="en-US"/>
              </w:rPr>
              <w:t>oblasi</w:t>
            </w:r>
            <w:proofErr w:type="spellEnd"/>
            <w:r w:rsidRPr="00AA4A60">
              <w:rPr>
                <w:rFonts w:asciiTheme="minorHAnsi" w:eastAsiaTheme="minorEastAsia" w:hAnsiTheme="minorHAnsi" w:cs="Arial"/>
                <w:lang w:val="sk-SK" w:eastAsia="en-US"/>
              </w:rPr>
              <w:t xml:space="preserve"> moderného vzdelávania.</w:t>
            </w:r>
          </w:p>
        </w:tc>
      </w:tr>
    </w:tbl>
    <w:p w:rsidR="00AA4A60" w:rsidRDefault="00AA4A60" w:rsidP="00710FE3">
      <w:pPr>
        <w:shd w:val="clear" w:color="auto" w:fill="FFFFFF"/>
        <w:jc w:val="both"/>
        <w:rPr>
          <w:rFonts w:cs="Arial"/>
          <w:color w:val="FF0000"/>
        </w:rPr>
      </w:pPr>
    </w:p>
    <w:p w:rsidR="00867F9E" w:rsidRPr="00DD7D0D" w:rsidRDefault="009E54AB" w:rsidP="00B05F07">
      <w:pPr>
        <w:shd w:val="clear" w:color="auto" w:fill="FFFFFF"/>
        <w:jc w:val="both"/>
        <w:rPr>
          <w:rFonts w:cs="Arial"/>
          <w:b/>
          <w:sz w:val="28"/>
          <w:szCs w:val="28"/>
        </w:rPr>
      </w:pPr>
      <w:r w:rsidRPr="00DD7D0D">
        <w:rPr>
          <w:rFonts w:cs="Arial"/>
          <w:b/>
          <w:sz w:val="28"/>
          <w:szCs w:val="28"/>
        </w:rPr>
        <w:t>Učitelia v našich obývačkách</w:t>
      </w:r>
    </w:p>
    <w:p w:rsidR="00867F9E" w:rsidRPr="00DD7D0D" w:rsidRDefault="00867F9E" w:rsidP="00B05F07">
      <w:pPr>
        <w:shd w:val="clear" w:color="auto" w:fill="FFFFFF"/>
        <w:jc w:val="both"/>
        <w:rPr>
          <w:rFonts w:cs="Arial"/>
          <w:b/>
          <w:color w:val="FF0000"/>
        </w:rPr>
      </w:pPr>
    </w:p>
    <w:p w:rsidR="00BC3B20" w:rsidRPr="00DD7D0D" w:rsidRDefault="009E54AB" w:rsidP="0063543B">
      <w:pPr>
        <w:shd w:val="clear" w:color="auto" w:fill="FFFFFF"/>
        <w:jc w:val="both"/>
        <w:rPr>
          <w:rFonts w:cs="Arial"/>
        </w:rPr>
      </w:pPr>
      <w:r w:rsidRPr="00DD7D0D">
        <w:rPr>
          <w:rFonts w:cs="Arial"/>
        </w:rPr>
        <w:t xml:space="preserve">Empatia, vynaliezavosť a trpezlivosť. Tak by sa dali v skratke zhodnotiť vlastnosti finalistov ocenenia Učiteľ Slovenska. </w:t>
      </w:r>
      <w:r w:rsidR="002D188D" w:rsidRPr="00DD7D0D">
        <w:rPr>
          <w:rFonts w:cs="Arial"/>
        </w:rPr>
        <w:t>Napriek tomu, že sami bojovali s úzkosťou a mnohými problémami, pre deti boli oporou a robili všetko pre to, aby im aj na diaľku preniesli radosť z</w:t>
      </w:r>
      <w:r w:rsidR="00702DA4" w:rsidRPr="00DD7D0D">
        <w:rPr>
          <w:rFonts w:cs="Arial"/>
        </w:rPr>
        <w:t xml:space="preserve">o spoločného </w:t>
      </w:r>
      <w:r w:rsidR="002D188D" w:rsidRPr="00DD7D0D">
        <w:rPr>
          <w:rFonts w:cs="Arial"/>
        </w:rPr>
        <w:t xml:space="preserve">učenia. </w:t>
      </w:r>
    </w:p>
    <w:p w:rsidR="00BC3B20" w:rsidRPr="00DD7D0D" w:rsidRDefault="00BC3B20" w:rsidP="00BC3B20">
      <w:pPr>
        <w:shd w:val="clear" w:color="auto" w:fill="FFFFFF"/>
        <w:jc w:val="both"/>
        <w:rPr>
          <w:rFonts w:cs="Arial"/>
        </w:rPr>
      </w:pPr>
    </w:p>
    <w:p w:rsidR="00BC3B20" w:rsidRDefault="009E54AB" w:rsidP="00BC3B20">
      <w:pPr>
        <w:shd w:val="clear" w:color="auto" w:fill="FFFFFF"/>
        <w:jc w:val="both"/>
        <w:rPr>
          <w:rFonts w:eastAsia="Times New Roman" w:cs="Arial"/>
          <w:color w:val="222222"/>
        </w:rPr>
      </w:pPr>
      <w:r w:rsidRPr="00DD7D0D">
        <w:rPr>
          <w:rFonts w:eastAsia="Times New Roman" w:cs="Arial"/>
          <w:color w:val="222222"/>
        </w:rPr>
        <w:t xml:space="preserve">Veľký obdiv patrí </w:t>
      </w:r>
      <w:r w:rsidR="008263F9">
        <w:rPr>
          <w:rFonts w:eastAsia="Times New Roman" w:cs="Arial"/>
          <w:color w:val="222222"/>
        </w:rPr>
        <w:t xml:space="preserve">ich </w:t>
      </w:r>
      <w:r w:rsidRPr="00DD7D0D">
        <w:rPr>
          <w:rFonts w:eastAsia="Times New Roman" w:cs="Arial"/>
          <w:color w:val="222222"/>
        </w:rPr>
        <w:t xml:space="preserve">úžasnej kreativite, ktorá motivovala a inšpirovala deti. Júlia Jánošíková </w:t>
      </w:r>
      <w:r w:rsidR="001E55F6">
        <w:rPr>
          <w:rFonts w:eastAsia="Times New Roman" w:cs="Arial"/>
          <w:color w:val="222222"/>
        </w:rPr>
        <w:t xml:space="preserve">napríklad </w:t>
      </w:r>
      <w:r w:rsidRPr="00DD7D0D">
        <w:rPr>
          <w:rFonts w:eastAsia="Times New Roman" w:cs="Arial"/>
          <w:color w:val="222222"/>
        </w:rPr>
        <w:t>zadávala deťom úlohy analyzovať rôzne filmy a hľadať v nich z pohľadu fyziky chyby. Chémia</w:t>
      </w:r>
      <w:r w:rsidR="001E55F6">
        <w:rPr>
          <w:rFonts w:eastAsia="Times New Roman" w:cs="Arial"/>
          <w:color w:val="222222"/>
        </w:rPr>
        <w:t xml:space="preserve"> na </w:t>
      </w:r>
      <w:ins w:id="0" w:author="spravca" w:date="2020-11-10T08:45:00Z">
        <w:r w:rsidR="00901167">
          <w:rPr>
            <w:rFonts w:eastAsia="Times New Roman" w:cs="Arial"/>
            <w:color w:val="222222"/>
          </w:rPr>
          <w:t xml:space="preserve">Gymnáziu v Gelnici </w:t>
        </w:r>
      </w:ins>
      <w:del w:id="1" w:author="spravca" w:date="2020-11-10T08:45:00Z">
        <w:r w:rsidR="001E55F6" w:rsidDel="00901167">
          <w:rPr>
            <w:rFonts w:eastAsia="Times New Roman" w:cs="Arial"/>
            <w:color w:val="222222"/>
          </w:rPr>
          <w:delText xml:space="preserve">inej škole </w:delText>
        </w:r>
      </w:del>
      <w:r w:rsidR="001E55F6">
        <w:rPr>
          <w:rFonts w:eastAsia="Times New Roman" w:cs="Arial"/>
          <w:color w:val="222222"/>
        </w:rPr>
        <w:t>zase</w:t>
      </w:r>
      <w:r w:rsidRPr="00DD7D0D">
        <w:rPr>
          <w:rFonts w:eastAsia="Times New Roman" w:cs="Arial"/>
          <w:color w:val="222222"/>
        </w:rPr>
        <w:t xml:space="preserve"> prebiehala aj tak, že deti robili </w:t>
      </w:r>
      <w:ins w:id="2" w:author="spravca" w:date="2020-11-10T08:49:00Z">
        <w:r w:rsidR="00901167">
          <w:rPr>
            <w:rFonts w:eastAsia="Times New Roman" w:cs="Arial"/>
            <w:color w:val="222222"/>
          </w:rPr>
          <w:t xml:space="preserve">a prezentovali </w:t>
        </w:r>
      </w:ins>
      <w:bookmarkStart w:id="3" w:name="_GoBack"/>
      <w:bookmarkEnd w:id="3"/>
      <w:proofErr w:type="spellStart"/>
      <w:r w:rsidRPr="00DD7D0D">
        <w:rPr>
          <w:rFonts w:eastAsia="Times New Roman" w:cs="Arial"/>
          <w:color w:val="222222"/>
        </w:rPr>
        <w:t>online</w:t>
      </w:r>
      <w:proofErr w:type="spellEnd"/>
      <w:r w:rsidRPr="00DD7D0D">
        <w:rPr>
          <w:rFonts w:eastAsia="Times New Roman" w:cs="Arial"/>
          <w:color w:val="222222"/>
        </w:rPr>
        <w:t xml:space="preserve"> pokusy z prísad, ktoré nájdu doma v kuchyni.</w:t>
      </w:r>
      <w:ins w:id="4" w:author="spravca" w:date="2020-11-10T08:46:00Z">
        <w:r w:rsidR="00901167">
          <w:rPr>
            <w:rFonts w:eastAsia="Times New Roman" w:cs="Arial"/>
            <w:color w:val="222222"/>
          </w:rPr>
          <w:t xml:space="preserve"> Vyučovanie biológie bolo úzko prepojené s</w:t>
        </w:r>
      </w:ins>
      <w:ins w:id="5" w:author="spravca" w:date="2020-11-10T08:48:00Z">
        <w:r w:rsidR="00901167">
          <w:rPr>
            <w:rFonts w:eastAsia="Times New Roman" w:cs="Arial"/>
            <w:color w:val="222222"/>
          </w:rPr>
          <w:t xml:space="preserve"> bádaním </w:t>
        </w:r>
      </w:ins>
      <w:ins w:id="6" w:author="spravca" w:date="2020-11-10T08:46:00Z">
        <w:r w:rsidR="00901167">
          <w:rPr>
            <w:rFonts w:eastAsia="Times New Roman" w:cs="Arial"/>
            <w:color w:val="222222"/>
          </w:rPr>
          <w:t>prírod</w:t>
        </w:r>
      </w:ins>
      <w:ins w:id="7" w:author="spravca" w:date="2020-11-10T08:48:00Z">
        <w:r w:rsidR="00901167">
          <w:rPr>
            <w:rFonts w:eastAsia="Times New Roman" w:cs="Arial"/>
            <w:color w:val="222222"/>
          </w:rPr>
          <w:t>y</w:t>
        </w:r>
      </w:ins>
      <w:ins w:id="8" w:author="spravca" w:date="2020-11-10T08:47:00Z">
        <w:r w:rsidR="00901167">
          <w:rPr>
            <w:rFonts w:eastAsia="Times New Roman" w:cs="Arial"/>
            <w:color w:val="222222"/>
          </w:rPr>
          <w:t>.</w:t>
        </w:r>
      </w:ins>
      <w:r w:rsidRPr="00DD7D0D">
        <w:rPr>
          <w:rFonts w:eastAsia="Times New Roman" w:cs="Arial"/>
          <w:color w:val="222222"/>
        </w:rPr>
        <w:t xml:space="preserve"> </w:t>
      </w:r>
    </w:p>
    <w:p w:rsidR="00CF1885" w:rsidRDefault="00CF1885" w:rsidP="00BC3B20">
      <w:pPr>
        <w:shd w:val="clear" w:color="auto" w:fill="FFFFFF"/>
        <w:jc w:val="both"/>
        <w:rPr>
          <w:rFonts w:eastAsia="Times New Roman" w:cs="Arial"/>
          <w:color w:val="222222"/>
        </w:rPr>
      </w:pPr>
    </w:p>
    <w:p w:rsidR="00CF1885" w:rsidRPr="00DD7D0D" w:rsidRDefault="009E54AB" w:rsidP="00BC3B20">
      <w:pPr>
        <w:shd w:val="clear" w:color="auto" w:fill="FFFFFF"/>
        <w:jc w:val="both"/>
        <w:rPr>
          <w:rFonts w:eastAsia="Times New Roman" w:cs="Arial"/>
          <w:color w:val="222222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5270500" cy="3689350"/>
            <wp:effectExtent l="19050" t="0" r="6350" b="0"/>
            <wp:docPr id="1" name="obrázek 1" descr="Teen girl school pupil wears headphones conference calling studying online with remote tutor from home. Teenage student using laptop talking in webcam video chat learning lesson with distance teach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9214" name="Picture 1" descr="Teen girl school pupil wears headphones conference calling studying online with remote tutor from home. Teenage student using laptop talking in webcam video chat learning lesson with distance teacher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B20" w:rsidRPr="00DD7D0D" w:rsidRDefault="00BC3B20" w:rsidP="0063543B">
      <w:pPr>
        <w:shd w:val="clear" w:color="auto" w:fill="FFFFFF"/>
        <w:jc w:val="both"/>
        <w:rPr>
          <w:rFonts w:cs="Arial"/>
        </w:rPr>
      </w:pPr>
    </w:p>
    <w:p w:rsidR="00BC3B20" w:rsidRPr="00DD7D0D" w:rsidRDefault="009E54AB" w:rsidP="0063543B">
      <w:pPr>
        <w:shd w:val="clear" w:color="auto" w:fill="FFFFFF"/>
        <w:jc w:val="both"/>
        <w:rPr>
          <w:rFonts w:cs="Arial"/>
        </w:rPr>
      </w:pPr>
      <w:r w:rsidRPr="00DD7D0D">
        <w:rPr>
          <w:rFonts w:cs="Arial"/>
        </w:rPr>
        <w:t>Pedagó</w:t>
      </w:r>
      <w:r w:rsidR="002D188D" w:rsidRPr="00DD7D0D">
        <w:rPr>
          <w:rFonts w:cs="Arial"/>
        </w:rPr>
        <w:t>govia sa na niekoľko mesiacov st</w:t>
      </w:r>
      <w:r w:rsidRPr="00DD7D0D">
        <w:rPr>
          <w:rFonts w:cs="Arial"/>
        </w:rPr>
        <w:t xml:space="preserve">ali aj amatérskymi psychológmi. Učiť sa totiž dajú len deti, ktoré sú pokojné a sústredené. </w:t>
      </w:r>
      <w:r w:rsidR="000D3F5B" w:rsidRPr="00DD7D0D">
        <w:rPr>
          <w:rFonts w:cs="Arial"/>
        </w:rPr>
        <w:t xml:space="preserve">Rozprávali sa s nimi o pandémii, opatreniach, budúcnosti. Upokojovali ich, vysvetľovali a deti pocítili, že učiteľom na nich záleží. </w:t>
      </w:r>
    </w:p>
    <w:p w:rsidR="00BC3B20" w:rsidRPr="00DD7D0D" w:rsidRDefault="00BC3B20" w:rsidP="0063543B">
      <w:pPr>
        <w:shd w:val="clear" w:color="auto" w:fill="FFFFFF"/>
        <w:jc w:val="both"/>
        <w:rPr>
          <w:rFonts w:cs="Arial"/>
        </w:rPr>
      </w:pPr>
    </w:p>
    <w:p w:rsidR="0063543B" w:rsidRPr="00AB2F08" w:rsidRDefault="009E54AB" w:rsidP="0063543B">
      <w:pPr>
        <w:shd w:val="clear" w:color="auto" w:fill="FFFFFF"/>
        <w:jc w:val="both"/>
        <w:rPr>
          <w:rFonts w:cs="Arial"/>
          <w:i/>
        </w:rPr>
      </w:pPr>
      <w:r w:rsidRPr="00AB2F08">
        <w:rPr>
          <w:rFonts w:cs="Calibri"/>
        </w:rPr>
        <w:t>„</w:t>
      </w:r>
      <w:r w:rsidRPr="00AB2F08">
        <w:rPr>
          <w:rFonts w:cs="Calibri"/>
          <w:i/>
        </w:rPr>
        <w:t>Nielen s deťmi, aj s učiteľmi sme sa rozprávali o súčasnej situácii. Všetci sme mali strach. Neustále sa rozprávame o všetkom, čo sa deje</w:t>
      </w:r>
      <w:r w:rsidR="001E55F6" w:rsidRPr="00AB2F08">
        <w:rPr>
          <w:rFonts w:cs="Calibri"/>
        </w:rPr>
        <w:t>,</w:t>
      </w:r>
      <w:r w:rsidRPr="00AB2F08">
        <w:rPr>
          <w:rFonts w:cs="Calibri"/>
        </w:rPr>
        <w:t xml:space="preserve">“ uvádza riaditeľka súkromnej základnej školy Jana </w:t>
      </w:r>
      <w:proofErr w:type="spellStart"/>
      <w:r w:rsidRPr="00AB2F08">
        <w:rPr>
          <w:rFonts w:cs="Calibri"/>
        </w:rPr>
        <w:t>Kramárová</w:t>
      </w:r>
      <w:proofErr w:type="spellEnd"/>
      <w:r w:rsidRPr="00AB2F08">
        <w:rPr>
          <w:rFonts w:cs="Calibri"/>
        </w:rPr>
        <w:t xml:space="preserve">. Otázku na túto tému sme položili aj Petrovi </w:t>
      </w:r>
      <w:proofErr w:type="spellStart"/>
      <w:r w:rsidRPr="00AB2F08">
        <w:rPr>
          <w:rFonts w:cs="Calibri"/>
        </w:rPr>
        <w:t>Pallovi</w:t>
      </w:r>
      <w:proofErr w:type="spellEnd"/>
      <w:r w:rsidRPr="00AB2F08">
        <w:rPr>
          <w:rFonts w:cs="Calibri"/>
        </w:rPr>
        <w:t xml:space="preserve"> zo Základnej školy s materskou školou Rudolfa </w:t>
      </w:r>
      <w:proofErr w:type="spellStart"/>
      <w:r w:rsidRPr="00AB2F08">
        <w:rPr>
          <w:rFonts w:cs="Calibri"/>
        </w:rPr>
        <w:t>Dilonga</w:t>
      </w:r>
      <w:proofErr w:type="spellEnd"/>
      <w:r w:rsidR="00FC0CEA">
        <w:rPr>
          <w:rFonts w:cs="Calibri"/>
        </w:rPr>
        <w:t xml:space="preserve"> v </w:t>
      </w:r>
      <w:proofErr w:type="spellStart"/>
      <w:r w:rsidR="00FC0CEA">
        <w:rPr>
          <w:rFonts w:cs="Calibri"/>
        </w:rPr>
        <w:t>Trstenej</w:t>
      </w:r>
      <w:r w:rsidRPr="00AB2F08">
        <w:rPr>
          <w:rFonts w:eastAsia="Times New Roman" w:cs="Arial"/>
          <w:i/>
          <w:color w:val="222222"/>
        </w:rPr>
        <w:t>„Pochopiteľne</w:t>
      </w:r>
      <w:proofErr w:type="spellEnd"/>
      <w:r w:rsidRPr="00AB2F08">
        <w:rPr>
          <w:rFonts w:eastAsia="Times New Roman" w:cs="Arial"/>
          <w:i/>
          <w:color w:val="222222"/>
        </w:rPr>
        <w:t xml:space="preserve">. Skôr sme sa zmenili na psychológov ako pedagógov.“ </w:t>
      </w:r>
    </w:p>
    <w:p w:rsidR="0063543B" w:rsidRPr="00DD7D0D" w:rsidRDefault="0063543B" w:rsidP="0063543B">
      <w:pPr>
        <w:shd w:val="clear" w:color="auto" w:fill="FFFFFF"/>
        <w:jc w:val="both"/>
        <w:rPr>
          <w:rFonts w:cs="Arial"/>
        </w:rPr>
      </w:pPr>
    </w:p>
    <w:p w:rsidR="00AB2F08" w:rsidRDefault="009E54AB" w:rsidP="000E7DF9">
      <w:pPr>
        <w:shd w:val="clear" w:color="auto" w:fill="FFFFFF"/>
        <w:jc w:val="both"/>
        <w:rPr>
          <w:rFonts w:cs="Arial"/>
        </w:rPr>
      </w:pPr>
      <w:r w:rsidRPr="00DD7D0D">
        <w:rPr>
          <w:rFonts w:cs="Arial"/>
        </w:rPr>
        <w:t>Tí</w:t>
      </w:r>
      <w:r w:rsidR="001E55F6">
        <w:rPr>
          <w:rFonts w:cs="Arial"/>
        </w:rPr>
        <w:t xml:space="preserve"> pedagógovia</w:t>
      </w:r>
      <w:r w:rsidR="000E7DF9" w:rsidRPr="00DD7D0D">
        <w:rPr>
          <w:rFonts w:cs="Arial"/>
        </w:rPr>
        <w:t xml:space="preserve">, ktorí učia aj srdcom, si poradili aj s chýbajúcim sociálnym kontaktom. S deťmi sa rozprávali o ich domácich zvieratkách, </w:t>
      </w:r>
      <w:r w:rsidRPr="00DD7D0D">
        <w:rPr>
          <w:rFonts w:cs="Arial"/>
        </w:rPr>
        <w:t xml:space="preserve">o trávení voľného </w:t>
      </w:r>
      <w:r w:rsidRPr="00AB2F08">
        <w:rPr>
          <w:rFonts w:cs="Arial"/>
        </w:rPr>
        <w:t xml:space="preserve">času, súrodencoch. Aj na diaľku tak budovali vzťah žiak – učiteľ a nechali priestor aj pre vzájomnú komunikáciu detí. </w:t>
      </w:r>
    </w:p>
    <w:p w:rsidR="00AB2F08" w:rsidRDefault="00AB2F08" w:rsidP="000E7DF9">
      <w:pPr>
        <w:shd w:val="clear" w:color="auto" w:fill="FFFFFF"/>
        <w:jc w:val="both"/>
        <w:rPr>
          <w:rFonts w:cs="Arial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73872" w:rsidTr="00AB2F08">
        <w:tc>
          <w:tcPr>
            <w:tcW w:w="8516" w:type="dxa"/>
          </w:tcPr>
          <w:p w:rsidR="00AB2F08" w:rsidRPr="00AB2F08" w:rsidRDefault="009E54AB" w:rsidP="00710FE3">
            <w:pPr>
              <w:shd w:val="clear" w:color="auto" w:fill="FFFFFF"/>
              <w:jc w:val="both"/>
              <w:rPr>
                <w:rFonts w:cs="Arial"/>
              </w:rPr>
            </w:pPr>
            <w:r w:rsidRPr="00AB2F08">
              <w:rPr>
                <w:rFonts w:cs="Times New Roman"/>
              </w:rPr>
              <w:t>„</w:t>
            </w:r>
            <w:r w:rsidRPr="00AB2F08">
              <w:rPr>
                <w:rFonts w:cs="Times New Roman"/>
                <w:i/>
              </w:rPr>
              <w:t>Často sa stávalo, že keď sme skončili vyučovanie, deti zostávali pripojené a len sa medzi sebou rozprávali</w:t>
            </w:r>
            <w:r w:rsidR="00710FE3">
              <w:rPr>
                <w:rFonts w:cs="Times New Roman"/>
              </w:rPr>
              <w:t>.“</w:t>
            </w:r>
          </w:p>
        </w:tc>
      </w:tr>
    </w:tbl>
    <w:p w:rsidR="005E7BA7" w:rsidRDefault="005E7BA7" w:rsidP="00710FE3">
      <w:pPr>
        <w:shd w:val="clear" w:color="auto" w:fill="FFFFFF"/>
        <w:jc w:val="both"/>
        <w:rPr>
          <w:rFonts w:cs="Arial"/>
          <w:color w:val="FF0000"/>
        </w:rPr>
      </w:pPr>
    </w:p>
    <w:p w:rsidR="000550FC" w:rsidRDefault="000550FC" w:rsidP="00710FE3">
      <w:pPr>
        <w:shd w:val="clear" w:color="auto" w:fill="FFFFFF"/>
        <w:jc w:val="both"/>
        <w:rPr>
          <w:rFonts w:cs="Arial"/>
          <w:i/>
          <w:color w:val="FF0000"/>
        </w:rPr>
      </w:pPr>
    </w:p>
    <w:tbl>
      <w:tblPr>
        <w:tblStyle w:val="Mriekatabuky"/>
        <w:tblW w:w="84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3600"/>
        <w:gridCol w:w="4838"/>
      </w:tblGrid>
      <w:tr w:rsidR="00E73872" w:rsidTr="009A2919">
        <w:trPr>
          <w:trHeight w:val="3146"/>
        </w:trPr>
        <w:tc>
          <w:tcPr>
            <w:tcW w:w="3600" w:type="dxa"/>
            <w:shd w:val="clear" w:color="auto" w:fill="B8CCE4" w:themeFill="accent1" w:themeFillTint="66"/>
            <w:vAlign w:val="center"/>
          </w:tcPr>
          <w:p w:rsidR="000550FC" w:rsidRPr="000550FC" w:rsidRDefault="009E54AB" w:rsidP="009A2919">
            <w:pPr>
              <w:pStyle w:val="p1"/>
              <w:spacing w:before="0" w:beforeAutospacing="0" w:after="0" w:afterAutospacing="0"/>
              <w:ind w:left="609" w:right="638" w:hanging="609"/>
              <w:jc w:val="right"/>
              <w:rPr>
                <w:rFonts w:asciiTheme="minorHAnsi" w:eastAsiaTheme="minorEastAsia" w:hAnsiTheme="minorHAnsi" w:cs="Arial"/>
                <w:lang w:val="sk-SK" w:eastAsia="en-US"/>
              </w:rPr>
            </w:pPr>
            <w:r>
              <w:rPr>
                <w:rFonts w:asciiTheme="minorHAnsi" w:eastAsiaTheme="minorEastAsia" w:hAnsiTheme="minorHAnsi" w:cs="Arial"/>
                <w:noProof/>
                <w:lang w:val="sk-SK" w:eastAsia="sk-SK"/>
              </w:rPr>
              <w:lastRenderedPageBreak/>
              <w:drawing>
                <wp:inline distT="0" distB="0" distL="0" distR="0">
                  <wp:extent cx="1690436" cy="1692000"/>
                  <wp:effectExtent l="19050" t="0" r="5014" b="0"/>
                  <wp:docPr id="20" name="Obrázek 19" descr="Stanislava Opátová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217363" name="Stanislava Opátová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436" cy="169200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8" w:type="dxa"/>
            <w:shd w:val="clear" w:color="auto" w:fill="B8CCE4" w:themeFill="accent1" w:themeFillTint="66"/>
            <w:vAlign w:val="center"/>
          </w:tcPr>
          <w:p w:rsidR="000550FC" w:rsidRPr="000550FC" w:rsidRDefault="009E54AB" w:rsidP="009A2919">
            <w:pPr>
              <w:pStyle w:val="p1"/>
              <w:spacing w:before="0" w:beforeAutospacing="0" w:after="0" w:afterAutospacing="0"/>
              <w:rPr>
                <w:rFonts w:asciiTheme="minorHAnsi" w:eastAsiaTheme="minorEastAsia" w:hAnsiTheme="minorHAnsi" w:cs="Arial"/>
                <w:lang w:val="sk-SK" w:eastAsia="en-US"/>
              </w:rPr>
            </w:pPr>
            <w:r w:rsidRPr="000550FC">
              <w:rPr>
                <w:rFonts w:asciiTheme="minorHAnsi" w:eastAsiaTheme="minorEastAsia" w:hAnsiTheme="minorHAnsi" w:cs="Arial"/>
                <w:b/>
                <w:lang w:val="sk-SK" w:eastAsia="en-US"/>
              </w:rPr>
              <w:t xml:space="preserve">Stanislava </w:t>
            </w:r>
            <w:proofErr w:type="spellStart"/>
            <w:r w:rsidRPr="000550FC">
              <w:rPr>
                <w:rFonts w:asciiTheme="minorHAnsi" w:eastAsiaTheme="minorEastAsia" w:hAnsiTheme="minorHAnsi" w:cs="Arial"/>
                <w:b/>
                <w:lang w:val="sk-SK" w:eastAsia="en-US"/>
              </w:rPr>
              <w:t>Opátová</w:t>
            </w:r>
            <w:proofErr w:type="spellEnd"/>
            <w:r w:rsidRPr="000550FC">
              <w:rPr>
                <w:rFonts w:asciiTheme="minorHAnsi" w:eastAsiaTheme="minorEastAsia" w:hAnsiTheme="minorHAnsi" w:cs="Arial"/>
                <w:lang w:val="sk-SK" w:eastAsia="en-US"/>
              </w:rPr>
              <w:t xml:space="preserve"> učí matematiku a slovenský jazyk na Základnej škole s materskou školou v Nižnej. V rámci matematiky rozvíja u detí logické myslenie, učí ich skupinovej práci, argumentácie a kritickému mysleniu. Do vyučovania aktívne zapája aj rodičov.</w:t>
            </w:r>
          </w:p>
        </w:tc>
      </w:tr>
    </w:tbl>
    <w:p w:rsidR="000550FC" w:rsidRDefault="000550FC" w:rsidP="00710FE3">
      <w:pPr>
        <w:shd w:val="clear" w:color="auto" w:fill="FFFFFF"/>
        <w:jc w:val="both"/>
        <w:rPr>
          <w:rFonts w:cs="Arial"/>
          <w:i/>
          <w:color w:val="FF0000"/>
        </w:rPr>
      </w:pPr>
    </w:p>
    <w:p w:rsidR="00635BA5" w:rsidRPr="00DD7D0D" w:rsidRDefault="009E54AB" w:rsidP="00B05F07">
      <w:pPr>
        <w:shd w:val="clear" w:color="auto" w:fill="FFFFFF"/>
        <w:jc w:val="both"/>
        <w:rPr>
          <w:rFonts w:cs="Arial"/>
          <w:b/>
          <w:sz w:val="28"/>
          <w:szCs w:val="28"/>
        </w:rPr>
      </w:pPr>
      <w:r w:rsidRPr="00DD7D0D">
        <w:rPr>
          <w:rFonts w:cs="Arial"/>
          <w:b/>
          <w:sz w:val="28"/>
          <w:szCs w:val="28"/>
        </w:rPr>
        <w:t xml:space="preserve">Sme na </w:t>
      </w:r>
      <w:proofErr w:type="spellStart"/>
      <w:r w:rsidRPr="00DD7D0D">
        <w:rPr>
          <w:rFonts w:cs="Arial"/>
          <w:b/>
          <w:sz w:val="28"/>
          <w:szCs w:val="28"/>
        </w:rPr>
        <w:t>online</w:t>
      </w:r>
      <w:proofErr w:type="spellEnd"/>
      <w:r w:rsidRPr="00DD7D0D">
        <w:rPr>
          <w:rFonts w:cs="Arial"/>
          <w:b/>
          <w:sz w:val="28"/>
          <w:szCs w:val="28"/>
        </w:rPr>
        <w:t xml:space="preserve"> vzdelávanie pripravení? </w:t>
      </w:r>
    </w:p>
    <w:p w:rsidR="00AA1A4A" w:rsidRPr="00DD7D0D" w:rsidRDefault="00AA1A4A" w:rsidP="00B05F07">
      <w:pPr>
        <w:shd w:val="clear" w:color="auto" w:fill="FFFFFF"/>
        <w:jc w:val="both"/>
        <w:rPr>
          <w:rFonts w:cs="Arial"/>
          <w:color w:val="000000"/>
        </w:rPr>
      </w:pPr>
    </w:p>
    <w:p w:rsidR="001E55F6" w:rsidRPr="001E55F6" w:rsidRDefault="009E54AB" w:rsidP="001E55F6">
      <w:pPr>
        <w:shd w:val="clear" w:color="auto" w:fill="FFFFFF"/>
        <w:jc w:val="both"/>
        <w:rPr>
          <w:rFonts w:cs="Arial"/>
          <w:color w:val="000000"/>
        </w:rPr>
      </w:pPr>
      <w:r w:rsidRPr="00DD7D0D">
        <w:rPr>
          <w:rFonts w:cs="Arial"/>
          <w:color w:val="000000"/>
        </w:rPr>
        <w:t xml:space="preserve">Ak by sme zhrnuli, čo sme sa dozvedeli od </w:t>
      </w:r>
      <w:r>
        <w:rPr>
          <w:rFonts w:cs="Arial"/>
          <w:color w:val="000000"/>
        </w:rPr>
        <w:t>učiteľov,</w:t>
      </w:r>
      <w:r w:rsidRPr="00DD7D0D">
        <w:rPr>
          <w:rFonts w:cs="Arial"/>
          <w:color w:val="000000"/>
        </w:rPr>
        <w:t xml:space="preserve"> odpoveď by bola: „</w:t>
      </w:r>
      <w:r w:rsidRPr="001E55F6">
        <w:rPr>
          <w:rFonts w:cs="Arial"/>
          <w:i/>
          <w:color w:val="000000"/>
        </w:rPr>
        <w:t>Nie sme. Ale robíme, čo môžeme</w:t>
      </w:r>
      <w:r w:rsidRPr="00DD7D0D">
        <w:rPr>
          <w:rFonts w:cs="Arial"/>
          <w:color w:val="000000"/>
        </w:rPr>
        <w:t>.“</w:t>
      </w:r>
      <w:r>
        <w:rPr>
          <w:rFonts w:cs="Arial"/>
          <w:color w:val="000000"/>
        </w:rPr>
        <w:t xml:space="preserve"> </w:t>
      </w:r>
      <w:r w:rsidRPr="00DD7D0D">
        <w:rPr>
          <w:rFonts w:cs="Arial"/>
        </w:rPr>
        <w:t xml:space="preserve">Keď vymenili učitelia triedy za svoje domovy, museli vyriešiť niekoľko problémov. Najvypuklejším bola chýbajúca technika. Všetci finalisti, s ktorými sme sa rozprávali, používali vlastné zariadenie. Väčšina škôl počítače nedokázala poskytnúť, prípadne boli citeľne menej kvalitné, ako </w:t>
      </w:r>
      <w:r w:rsidR="00510E4C">
        <w:rPr>
          <w:rFonts w:cs="Arial"/>
        </w:rPr>
        <w:t>ich vlastné</w:t>
      </w:r>
      <w:r w:rsidRPr="00DD7D0D">
        <w:rPr>
          <w:rFonts w:cs="Arial"/>
        </w:rPr>
        <w:t xml:space="preserve">. </w:t>
      </w:r>
      <w:r w:rsidRPr="00DD7D0D">
        <w:rPr>
          <w:rFonts w:cs="Times New Roman"/>
        </w:rPr>
        <w:t xml:space="preserve">Celoslovenský prieskum dokázal, že až 77,4 % učiteľov využívalo </w:t>
      </w:r>
      <w:r w:rsidR="00510E4C">
        <w:rPr>
          <w:rFonts w:cs="Times New Roman"/>
        </w:rPr>
        <w:t>súkromné</w:t>
      </w:r>
      <w:r w:rsidRPr="00DD7D0D">
        <w:rPr>
          <w:rFonts w:cs="Times New Roman"/>
        </w:rPr>
        <w:t xml:space="preserve"> zariadenie. </w:t>
      </w:r>
    </w:p>
    <w:p w:rsidR="001E55F6" w:rsidRPr="00DD7D0D" w:rsidRDefault="001E55F6" w:rsidP="00B05F07">
      <w:pPr>
        <w:shd w:val="clear" w:color="auto" w:fill="FFFFFF"/>
        <w:jc w:val="both"/>
        <w:rPr>
          <w:rFonts w:cs="Arial"/>
          <w:color w:val="000000"/>
        </w:rPr>
      </w:pPr>
    </w:p>
    <w:p w:rsidR="000356BC" w:rsidRPr="00DD7D0D" w:rsidRDefault="009E54AB" w:rsidP="00B05F07">
      <w:pPr>
        <w:shd w:val="clear" w:color="auto" w:fill="FFFFFF"/>
        <w:jc w:val="both"/>
        <w:rPr>
          <w:rFonts w:cs="Arial"/>
          <w:color w:val="000000"/>
        </w:rPr>
      </w:pPr>
      <w:r w:rsidRPr="00DD7D0D">
        <w:rPr>
          <w:rFonts w:cs="Arial"/>
          <w:color w:val="000000"/>
        </w:rPr>
        <w:t>Ďalší</w:t>
      </w:r>
      <w:r>
        <w:rPr>
          <w:rFonts w:cs="Arial"/>
          <w:color w:val="000000"/>
        </w:rPr>
        <w:t>m</w:t>
      </w:r>
      <w:r w:rsidRPr="00DD7D0D">
        <w:rPr>
          <w:rFonts w:cs="Arial"/>
          <w:color w:val="000000"/>
        </w:rPr>
        <w:t xml:space="preserve"> problém</w:t>
      </w:r>
      <w:r>
        <w:rPr>
          <w:rFonts w:cs="Arial"/>
          <w:color w:val="000000"/>
        </w:rPr>
        <w:t>om</w:t>
      </w:r>
      <w:r w:rsidRPr="00DD7D0D">
        <w:rPr>
          <w:rFonts w:cs="Arial"/>
          <w:color w:val="000000"/>
        </w:rPr>
        <w:t xml:space="preserve">, je nedostatok kvalitného obsahu. </w:t>
      </w:r>
      <w:r>
        <w:rPr>
          <w:rFonts w:cs="Arial"/>
          <w:color w:val="000000"/>
        </w:rPr>
        <w:t>Učitelia si</w:t>
      </w:r>
      <w:r w:rsidRPr="00DD7D0D">
        <w:rPr>
          <w:rFonts w:cs="Arial"/>
          <w:color w:val="000000"/>
        </w:rPr>
        <w:t xml:space="preserve"> učebný obsah vytvárali sami a pomáhali si napríklad špeciálnym vysielaním v televízii. Nikto z nich ako gro svojich hodín nepoužíval obsah tvorený Ministerstvom školstva. Potvrdili tak širší prieskum, v ktorom až 90 % slovenských učiteľov tvorilo vlastný obsah. </w:t>
      </w:r>
    </w:p>
    <w:p w:rsidR="00C514DB" w:rsidRPr="00DD7D0D" w:rsidRDefault="00C514DB" w:rsidP="00B05F07">
      <w:pPr>
        <w:shd w:val="clear" w:color="auto" w:fill="FFFFFF"/>
        <w:jc w:val="both"/>
        <w:rPr>
          <w:rFonts w:cs="Arial"/>
          <w:color w:val="000000"/>
        </w:rPr>
      </w:pPr>
    </w:p>
    <w:p w:rsidR="00AB2F08" w:rsidRDefault="009E54AB" w:rsidP="00B05F07">
      <w:pPr>
        <w:shd w:val="clear" w:color="auto" w:fill="FFFFFF"/>
        <w:jc w:val="both"/>
        <w:rPr>
          <w:rFonts w:cs="Arial"/>
          <w:color w:val="000000"/>
        </w:rPr>
      </w:pPr>
      <w:r w:rsidRPr="00DD7D0D">
        <w:rPr>
          <w:rFonts w:cs="Arial"/>
          <w:color w:val="000000"/>
        </w:rPr>
        <w:t xml:space="preserve">Nezabúdajme ani na záťaž na strane rodičov. </w:t>
      </w:r>
      <w:r w:rsidR="009314F7" w:rsidRPr="00DD7D0D">
        <w:rPr>
          <w:rFonts w:cs="Arial"/>
        </w:rPr>
        <w:t xml:space="preserve">Učitelia sa im stali partnermi a dávali im spätnú väzbu k vyučovaniu či rady. Osobné konzultácie či rodičovské združenia najčastejšie nahrádzali súkromné skupiny či diskusie na </w:t>
      </w:r>
      <w:proofErr w:type="spellStart"/>
      <w:r w:rsidR="009314F7" w:rsidRPr="00DD7D0D">
        <w:rPr>
          <w:rFonts w:cs="Arial"/>
        </w:rPr>
        <w:t>Facebooku</w:t>
      </w:r>
      <w:proofErr w:type="spellEnd"/>
      <w:r w:rsidR="009314F7" w:rsidRPr="00DD7D0D">
        <w:rPr>
          <w:rFonts w:cs="Arial"/>
        </w:rPr>
        <w:t xml:space="preserve">. </w:t>
      </w:r>
      <w:r w:rsidR="009314F7" w:rsidRPr="00DD7D0D">
        <w:rPr>
          <w:rFonts w:cs="Arial"/>
          <w:color w:val="000000"/>
        </w:rPr>
        <w:t xml:space="preserve"> </w:t>
      </w:r>
    </w:p>
    <w:p w:rsidR="00AB2F08" w:rsidRDefault="00AB2F08" w:rsidP="00B05F07">
      <w:pPr>
        <w:shd w:val="clear" w:color="auto" w:fill="FFFFFF"/>
        <w:jc w:val="both"/>
        <w:rPr>
          <w:rFonts w:cs="Arial"/>
          <w:color w:val="000000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73872" w:rsidTr="00AB2F08">
        <w:tc>
          <w:tcPr>
            <w:tcW w:w="8516" w:type="dxa"/>
          </w:tcPr>
          <w:p w:rsidR="00AB2F08" w:rsidRPr="00B956A7" w:rsidRDefault="009E54AB" w:rsidP="00710FE3">
            <w:pPr>
              <w:shd w:val="clear" w:color="auto" w:fill="FFFFFF"/>
              <w:jc w:val="both"/>
              <w:rPr>
                <w:rFonts w:cs="Arial"/>
              </w:rPr>
            </w:pPr>
            <w:r w:rsidRPr="00B956A7">
              <w:rPr>
                <w:rFonts w:cs="Arial"/>
                <w:color w:val="000000"/>
              </w:rPr>
              <w:t>„</w:t>
            </w:r>
            <w:r w:rsidRPr="00B956A7">
              <w:rPr>
                <w:rFonts w:eastAsia="Times New Roman" w:cs="Arial"/>
                <w:i/>
                <w:color w:val="222222"/>
              </w:rPr>
              <w:t xml:space="preserve">Žiaľ, nie každý je na tento spôsob vzdelávania sa pripravený a nemusí byť schopný si čas efektívne rozvrhnúť. Do veľkej miery je potom záťaž prenášaná na rodičov, bez ktorých by často </w:t>
            </w:r>
            <w:proofErr w:type="spellStart"/>
            <w:r w:rsidRPr="00B956A7">
              <w:rPr>
                <w:rFonts w:eastAsia="Times New Roman" w:cs="Arial"/>
                <w:i/>
                <w:color w:val="222222"/>
              </w:rPr>
              <w:t>online</w:t>
            </w:r>
            <w:proofErr w:type="spellEnd"/>
            <w:r w:rsidRPr="00B956A7">
              <w:rPr>
                <w:rFonts w:eastAsia="Times New Roman" w:cs="Arial"/>
                <w:i/>
                <w:color w:val="222222"/>
              </w:rPr>
              <w:t xml:space="preserve"> vzdelá</w:t>
            </w:r>
            <w:r w:rsidR="00710FE3">
              <w:rPr>
                <w:rFonts w:eastAsia="Times New Roman" w:cs="Arial"/>
                <w:i/>
                <w:color w:val="222222"/>
              </w:rPr>
              <w:t>vanie fungovalo len veľmi ťažko.“</w:t>
            </w:r>
          </w:p>
        </w:tc>
      </w:tr>
    </w:tbl>
    <w:p w:rsidR="005334DB" w:rsidRDefault="005334DB" w:rsidP="00710FE3">
      <w:pPr>
        <w:shd w:val="clear" w:color="auto" w:fill="FFFFFF"/>
        <w:jc w:val="both"/>
        <w:rPr>
          <w:rFonts w:cs="Arial"/>
          <w:color w:val="FF0000"/>
        </w:rPr>
      </w:pPr>
    </w:p>
    <w:tbl>
      <w:tblPr>
        <w:tblStyle w:val="Mriekatabuky"/>
        <w:tblW w:w="84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3600"/>
        <w:gridCol w:w="4838"/>
      </w:tblGrid>
      <w:tr w:rsidR="00E73872" w:rsidTr="009A2919">
        <w:trPr>
          <w:trHeight w:val="3146"/>
        </w:trPr>
        <w:tc>
          <w:tcPr>
            <w:tcW w:w="3600" w:type="dxa"/>
            <w:shd w:val="clear" w:color="auto" w:fill="B8CCE4" w:themeFill="accent1" w:themeFillTint="66"/>
            <w:vAlign w:val="center"/>
          </w:tcPr>
          <w:p w:rsidR="000550FC" w:rsidRPr="000550FC" w:rsidRDefault="009E54AB" w:rsidP="009A2919">
            <w:pPr>
              <w:pStyle w:val="p1"/>
              <w:spacing w:before="0" w:beforeAutospacing="0" w:after="0" w:afterAutospacing="0"/>
              <w:ind w:left="609" w:right="638" w:hanging="609"/>
              <w:jc w:val="right"/>
              <w:rPr>
                <w:rFonts w:asciiTheme="minorHAnsi" w:eastAsiaTheme="minorEastAsia" w:hAnsiTheme="minorHAnsi" w:cs="Arial"/>
                <w:lang w:val="sk-SK" w:eastAsia="en-US"/>
              </w:rPr>
            </w:pPr>
            <w:r>
              <w:rPr>
                <w:rFonts w:asciiTheme="minorHAnsi" w:eastAsiaTheme="minorEastAsia" w:hAnsiTheme="minorHAnsi" w:cs="Arial"/>
                <w:noProof/>
                <w:lang w:val="sk-SK" w:eastAsia="sk-SK"/>
              </w:rPr>
              <w:drawing>
                <wp:inline distT="0" distB="0" distL="0" distR="0">
                  <wp:extent cx="1693624" cy="1692000"/>
                  <wp:effectExtent l="19050" t="0" r="1826" b="0"/>
                  <wp:docPr id="22" name="Obrázek 21" descr="Floriárn Danko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321842" name="Floriárn Danko 1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624" cy="169200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8" w:type="dxa"/>
            <w:shd w:val="clear" w:color="auto" w:fill="B8CCE4" w:themeFill="accent1" w:themeFillTint="66"/>
            <w:vAlign w:val="center"/>
          </w:tcPr>
          <w:p w:rsidR="000550FC" w:rsidRPr="000550FC" w:rsidRDefault="009E54AB" w:rsidP="009A2919">
            <w:pPr>
              <w:pStyle w:val="p1"/>
              <w:spacing w:before="0" w:beforeAutospacing="0" w:after="0" w:afterAutospacing="0"/>
              <w:rPr>
                <w:rFonts w:asciiTheme="minorHAnsi" w:eastAsiaTheme="minorEastAsia" w:hAnsiTheme="minorHAnsi" w:cs="Arial"/>
                <w:lang w:val="sk-SK" w:eastAsia="en-US"/>
              </w:rPr>
            </w:pPr>
            <w:r w:rsidRPr="000550FC">
              <w:rPr>
                <w:rFonts w:asciiTheme="minorHAnsi" w:eastAsiaTheme="minorEastAsia" w:hAnsiTheme="minorHAnsi" w:cs="Arial"/>
                <w:b/>
                <w:color w:val="000000"/>
                <w:lang w:val="sk-SK" w:eastAsia="en-US"/>
              </w:rPr>
              <w:t xml:space="preserve">Florián </w:t>
            </w:r>
            <w:proofErr w:type="spellStart"/>
            <w:r w:rsidRPr="000550FC">
              <w:rPr>
                <w:rFonts w:asciiTheme="minorHAnsi" w:eastAsiaTheme="minorEastAsia" w:hAnsiTheme="minorHAnsi" w:cs="Arial"/>
                <w:b/>
                <w:color w:val="000000"/>
                <w:lang w:val="sk-SK" w:eastAsia="en-US"/>
              </w:rPr>
              <w:t>Danko</w:t>
            </w:r>
            <w:proofErr w:type="spellEnd"/>
            <w:r w:rsidRPr="000550FC">
              <w:rPr>
                <w:rFonts w:asciiTheme="minorHAnsi" w:eastAsiaTheme="minorEastAsia" w:hAnsiTheme="minorHAnsi" w:cs="Arial"/>
                <w:color w:val="000000"/>
                <w:lang w:val="sk-SK" w:eastAsia="en-US"/>
              </w:rPr>
              <w:t xml:space="preserve"> učí elektrotechniku na Strednej odbornej škole informačných technológií na </w:t>
            </w:r>
            <w:proofErr w:type="spellStart"/>
            <w:r w:rsidRPr="000550FC">
              <w:rPr>
                <w:rFonts w:asciiTheme="minorHAnsi" w:eastAsiaTheme="minorEastAsia" w:hAnsiTheme="minorHAnsi" w:cs="Arial"/>
                <w:color w:val="000000"/>
                <w:lang w:val="sk-SK" w:eastAsia="en-US"/>
              </w:rPr>
              <w:t>Hliníckej</w:t>
            </w:r>
            <w:proofErr w:type="spellEnd"/>
            <w:r w:rsidRPr="000550FC">
              <w:rPr>
                <w:rFonts w:asciiTheme="minorHAnsi" w:eastAsiaTheme="minorEastAsia" w:hAnsiTheme="minorHAnsi" w:cs="Arial"/>
                <w:color w:val="000000"/>
                <w:lang w:val="sk-SK" w:eastAsia="en-US"/>
              </w:rPr>
              <w:t xml:space="preserve"> v Bratislave. Učenie bolo jeho snom a v triedach je veľmi kreatívny. Snaží sa presadiť celoživotné vzdelávanie v oblasti elektrotechniky pre tých, ktorí majú maturitu absolvovanú, ale v odbore by sa radi naďalej rozvíjali.</w:t>
            </w:r>
          </w:p>
        </w:tc>
      </w:tr>
    </w:tbl>
    <w:p w:rsidR="00510E4C" w:rsidRPr="00645069" w:rsidRDefault="009E54AB" w:rsidP="000E6F34">
      <w:pPr>
        <w:spacing w:before="100" w:beforeAutospacing="1" w:after="100" w:afterAutospacing="1"/>
        <w:jc w:val="both"/>
        <w:rPr>
          <w:rFonts w:cs="Arial"/>
          <w:color w:val="000000"/>
        </w:rPr>
      </w:pPr>
      <w:r w:rsidRPr="00AB2F08">
        <w:rPr>
          <w:rFonts w:cs="Calibri"/>
          <w:i/>
        </w:rPr>
        <w:lastRenderedPageBreak/>
        <w:t xml:space="preserve"> </w:t>
      </w:r>
      <w:r w:rsidR="000E6F34" w:rsidRPr="00AB2F08">
        <w:rPr>
          <w:rFonts w:cs="Calibri"/>
          <w:i/>
        </w:rPr>
        <w:t xml:space="preserve">„U niektorých detí som si všimla nesamostatnosť. </w:t>
      </w:r>
      <w:r w:rsidR="000E6F34" w:rsidRPr="00AB2F08">
        <w:rPr>
          <w:rFonts w:eastAsia="Times New Roman" w:cstheme="minorHAnsi"/>
          <w:i/>
        </w:rPr>
        <w:t>A to nielen čo sa týka práce s technológiami, ale aj čo sa týka rozvrhu každodenných úloh súvisiacich s učením, ale aj fungovaním v domácnosti (budíček, domáce práce, starostlivosť o súrodenca...). Viacerým deťom chýbal dobrý a stabilný denný režim, ktorý veľmi pomáha v ťažkých životných situáciách</w:t>
      </w:r>
      <w:r w:rsidR="000E6F34" w:rsidRPr="00AB2F08">
        <w:rPr>
          <w:rFonts w:eastAsia="Times New Roman" w:cstheme="minorHAnsi"/>
        </w:rPr>
        <w:t xml:space="preserve">,“ upozorňuje Jana </w:t>
      </w:r>
      <w:proofErr w:type="spellStart"/>
      <w:r w:rsidR="000E6F34" w:rsidRPr="00AB2F08">
        <w:rPr>
          <w:rFonts w:eastAsia="Times New Roman" w:cstheme="minorHAnsi"/>
        </w:rPr>
        <w:t>Kramárová</w:t>
      </w:r>
      <w:proofErr w:type="spellEnd"/>
      <w:r w:rsidR="000E6F34" w:rsidRPr="00DD7D0D">
        <w:rPr>
          <w:rFonts w:cs="Arial"/>
          <w:color w:val="000000"/>
        </w:rPr>
        <w:t xml:space="preserve"> </w:t>
      </w:r>
    </w:p>
    <w:p w:rsidR="00597292" w:rsidRPr="00DD7D0D" w:rsidRDefault="009E54AB" w:rsidP="00B05F07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  <w:b/>
          <w:bCs/>
          <w:sz w:val="28"/>
          <w:szCs w:val="28"/>
          <w:lang w:val="en-US"/>
        </w:rPr>
      </w:pPr>
      <w:proofErr w:type="spellStart"/>
      <w:r w:rsidRPr="00DD7D0D">
        <w:rPr>
          <w:rFonts w:cs="Times"/>
          <w:b/>
          <w:bCs/>
          <w:sz w:val="28"/>
          <w:szCs w:val="28"/>
          <w:lang w:val="en-US"/>
        </w:rPr>
        <w:t>Budeme</w:t>
      </w:r>
      <w:proofErr w:type="spellEnd"/>
      <w:r w:rsidRPr="00DD7D0D">
        <w:rPr>
          <w:rFonts w:cs="Times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DD7D0D">
        <w:rPr>
          <w:rFonts w:cs="Times"/>
          <w:b/>
          <w:bCs/>
          <w:sz w:val="28"/>
          <w:szCs w:val="28"/>
          <w:lang w:val="en-US"/>
        </w:rPr>
        <w:t>sa</w:t>
      </w:r>
      <w:proofErr w:type="spellEnd"/>
      <w:proofErr w:type="gramEnd"/>
      <w:r w:rsidRPr="00DD7D0D">
        <w:rPr>
          <w:rFonts w:cs="Times"/>
          <w:b/>
          <w:bCs/>
          <w:sz w:val="28"/>
          <w:szCs w:val="28"/>
          <w:lang w:val="en-US"/>
        </w:rPr>
        <w:t xml:space="preserve"> </w:t>
      </w:r>
      <w:proofErr w:type="spellStart"/>
      <w:r w:rsidRPr="00DD7D0D">
        <w:rPr>
          <w:rFonts w:cs="Times"/>
          <w:b/>
          <w:bCs/>
          <w:sz w:val="28"/>
          <w:szCs w:val="28"/>
          <w:lang w:val="en-US"/>
        </w:rPr>
        <w:t>učiť</w:t>
      </w:r>
      <w:proofErr w:type="spellEnd"/>
      <w:r w:rsidRPr="00DD7D0D">
        <w:rPr>
          <w:rFonts w:cs="Times"/>
          <w:b/>
          <w:bCs/>
          <w:sz w:val="28"/>
          <w:szCs w:val="28"/>
          <w:lang w:val="en-US"/>
        </w:rPr>
        <w:t xml:space="preserve"> </w:t>
      </w:r>
      <w:proofErr w:type="spellStart"/>
      <w:r w:rsidRPr="00DD7D0D">
        <w:rPr>
          <w:rFonts w:cs="Times"/>
          <w:b/>
          <w:bCs/>
          <w:sz w:val="28"/>
          <w:szCs w:val="28"/>
          <w:lang w:val="en-US"/>
        </w:rPr>
        <w:t>na</w:t>
      </w:r>
      <w:proofErr w:type="spellEnd"/>
      <w:r w:rsidRPr="00DD7D0D">
        <w:rPr>
          <w:rFonts w:cs="Times"/>
          <w:b/>
          <w:bCs/>
          <w:sz w:val="28"/>
          <w:szCs w:val="28"/>
          <w:lang w:val="en-US"/>
        </w:rPr>
        <w:t xml:space="preserve"> </w:t>
      </w:r>
      <w:proofErr w:type="spellStart"/>
      <w:r w:rsidRPr="00DD7D0D">
        <w:rPr>
          <w:rFonts w:cs="Times"/>
          <w:b/>
          <w:bCs/>
          <w:sz w:val="28"/>
          <w:szCs w:val="28"/>
          <w:lang w:val="en-US"/>
        </w:rPr>
        <w:t>diaľku</w:t>
      </w:r>
      <w:proofErr w:type="spellEnd"/>
      <w:r w:rsidRPr="00DD7D0D">
        <w:rPr>
          <w:rFonts w:cs="Times"/>
          <w:b/>
          <w:bCs/>
          <w:sz w:val="28"/>
          <w:szCs w:val="28"/>
          <w:lang w:val="en-US"/>
        </w:rPr>
        <w:t xml:space="preserve"> </w:t>
      </w:r>
      <w:proofErr w:type="spellStart"/>
      <w:r w:rsidRPr="00DD7D0D">
        <w:rPr>
          <w:rFonts w:cs="Times"/>
          <w:b/>
          <w:bCs/>
          <w:sz w:val="28"/>
          <w:szCs w:val="28"/>
          <w:lang w:val="en-US"/>
        </w:rPr>
        <w:t>aj</w:t>
      </w:r>
      <w:proofErr w:type="spellEnd"/>
      <w:r w:rsidRPr="00DD7D0D">
        <w:rPr>
          <w:rFonts w:cs="Times"/>
          <w:b/>
          <w:bCs/>
          <w:sz w:val="28"/>
          <w:szCs w:val="28"/>
          <w:lang w:val="en-US"/>
        </w:rPr>
        <w:t xml:space="preserve"> </w:t>
      </w:r>
      <w:proofErr w:type="spellStart"/>
      <w:r w:rsidRPr="00DD7D0D">
        <w:rPr>
          <w:rFonts w:cs="Times"/>
          <w:b/>
          <w:bCs/>
          <w:sz w:val="28"/>
          <w:szCs w:val="28"/>
          <w:lang w:val="en-US"/>
        </w:rPr>
        <w:t>po</w:t>
      </w:r>
      <w:proofErr w:type="spellEnd"/>
      <w:r w:rsidRPr="00DD7D0D">
        <w:rPr>
          <w:rFonts w:cs="Times"/>
          <w:b/>
          <w:bCs/>
          <w:sz w:val="28"/>
          <w:szCs w:val="28"/>
          <w:lang w:val="en-US"/>
        </w:rPr>
        <w:t xml:space="preserve"> </w:t>
      </w:r>
      <w:proofErr w:type="spellStart"/>
      <w:r w:rsidRPr="00DD7D0D">
        <w:rPr>
          <w:rFonts w:cs="Times"/>
          <w:b/>
          <w:bCs/>
          <w:sz w:val="28"/>
          <w:szCs w:val="28"/>
          <w:lang w:val="en-US"/>
        </w:rPr>
        <w:t>korone</w:t>
      </w:r>
      <w:proofErr w:type="spellEnd"/>
      <w:r w:rsidRPr="00DD7D0D">
        <w:rPr>
          <w:rFonts w:cs="Times"/>
          <w:b/>
          <w:bCs/>
          <w:sz w:val="28"/>
          <w:szCs w:val="28"/>
          <w:lang w:val="en-US"/>
        </w:rPr>
        <w:t xml:space="preserve">? </w:t>
      </w:r>
    </w:p>
    <w:p w:rsidR="008B2874" w:rsidRDefault="009E54AB" w:rsidP="00B05F07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  <w:bCs/>
          <w:lang w:val="en-US"/>
        </w:rPr>
      </w:pPr>
      <w:proofErr w:type="spellStart"/>
      <w:proofErr w:type="gramStart"/>
      <w:r w:rsidRPr="00DD7D0D">
        <w:rPr>
          <w:rFonts w:cs="Times"/>
          <w:bCs/>
          <w:lang w:val="en-US"/>
        </w:rPr>
        <w:t>Asi</w:t>
      </w:r>
      <w:proofErr w:type="spellEnd"/>
      <w:proofErr w:type="gram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najväčšie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úskalie</w:t>
      </w:r>
      <w:proofErr w:type="spellEnd"/>
      <w:r w:rsidRPr="00DD7D0D">
        <w:rPr>
          <w:rFonts w:cs="Times"/>
          <w:bCs/>
          <w:lang w:val="en-US"/>
        </w:rPr>
        <w:t xml:space="preserve"> online </w:t>
      </w:r>
      <w:proofErr w:type="spellStart"/>
      <w:r w:rsidRPr="00DD7D0D">
        <w:rPr>
          <w:rFonts w:cs="Times"/>
          <w:bCs/>
          <w:lang w:val="en-US"/>
        </w:rPr>
        <w:t>vzdelávania</w:t>
      </w:r>
      <w:proofErr w:type="spellEnd"/>
      <w:r w:rsidRPr="00DD7D0D">
        <w:rPr>
          <w:rFonts w:cs="Times"/>
          <w:bCs/>
          <w:lang w:val="en-US"/>
        </w:rPr>
        <w:t xml:space="preserve"> je </w:t>
      </w:r>
      <w:proofErr w:type="spellStart"/>
      <w:r w:rsidR="004C7CB5">
        <w:rPr>
          <w:rFonts w:cs="Times"/>
          <w:bCs/>
          <w:lang w:val="en-US"/>
        </w:rPr>
        <w:t>chýbajúci</w:t>
      </w:r>
      <w:proofErr w:type="spellEnd"/>
      <w:r w:rsidR="004C7CB5"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sociálny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konta</w:t>
      </w:r>
      <w:r w:rsidR="00FA7A0B" w:rsidRPr="00DD7D0D">
        <w:rPr>
          <w:rFonts w:cs="Times"/>
          <w:bCs/>
          <w:lang w:val="en-US"/>
        </w:rPr>
        <w:t>kt</w:t>
      </w:r>
      <w:proofErr w:type="spellEnd"/>
      <w:r w:rsidR="00FA7A0B" w:rsidRPr="00DD7D0D">
        <w:rPr>
          <w:rFonts w:cs="Times"/>
          <w:bCs/>
          <w:lang w:val="en-US"/>
        </w:rPr>
        <w:t xml:space="preserve">. Je to </w:t>
      </w:r>
      <w:proofErr w:type="spellStart"/>
      <w:r w:rsidR="00FA7A0B" w:rsidRPr="00DD7D0D">
        <w:rPr>
          <w:rFonts w:cs="Times"/>
          <w:bCs/>
          <w:lang w:val="en-US"/>
        </w:rPr>
        <w:t>aj</w:t>
      </w:r>
      <w:proofErr w:type="spellEnd"/>
      <w:r w:rsidR="00FA7A0B" w:rsidRPr="00DD7D0D">
        <w:rPr>
          <w:rFonts w:cs="Times"/>
          <w:bCs/>
          <w:lang w:val="en-US"/>
        </w:rPr>
        <w:t xml:space="preserve"> </w:t>
      </w:r>
      <w:proofErr w:type="spellStart"/>
      <w:r w:rsidR="00FA7A0B" w:rsidRPr="00DD7D0D">
        <w:rPr>
          <w:rFonts w:cs="Times"/>
          <w:bCs/>
          <w:lang w:val="en-US"/>
        </w:rPr>
        <w:t>najčastejšie</w:t>
      </w:r>
      <w:proofErr w:type="spellEnd"/>
      <w:r w:rsidR="00FA7A0B" w:rsidRPr="00DD7D0D">
        <w:rPr>
          <w:rFonts w:cs="Times"/>
          <w:bCs/>
          <w:lang w:val="en-US"/>
        </w:rPr>
        <w:t xml:space="preserve"> </w:t>
      </w:r>
      <w:proofErr w:type="spellStart"/>
      <w:r w:rsidR="00FA7A0B" w:rsidRPr="00DD7D0D">
        <w:rPr>
          <w:rFonts w:cs="Times"/>
          <w:bCs/>
          <w:lang w:val="en-US"/>
        </w:rPr>
        <w:t>opakovaný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dôvod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tých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učiteľov</w:t>
      </w:r>
      <w:proofErr w:type="spellEnd"/>
      <w:r w:rsidRPr="00DD7D0D">
        <w:rPr>
          <w:rFonts w:cs="Times"/>
          <w:bCs/>
          <w:lang w:val="en-US"/>
        </w:rPr>
        <w:t xml:space="preserve">, </w:t>
      </w:r>
      <w:proofErr w:type="spellStart"/>
      <w:r w:rsidRPr="00DD7D0D">
        <w:rPr>
          <w:rFonts w:cs="Times"/>
          <w:bCs/>
          <w:lang w:val="en-US"/>
        </w:rPr>
        <w:t>ktorí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sú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proti</w:t>
      </w:r>
      <w:proofErr w:type="spellEnd"/>
      <w:r w:rsidR="002D58F4" w:rsidRPr="00DD7D0D">
        <w:rPr>
          <w:rFonts w:cs="Times"/>
          <w:bCs/>
          <w:lang w:val="en-US"/>
        </w:rPr>
        <w:t xml:space="preserve"> </w:t>
      </w:r>
      <w:proofErr w:type="spellStart"/>
      <w:r w:rsidR="002D58F4" w:rsidRPr="00DD7D0D">
        <w:rPr>
          <w:rFonts w:cs="Times"/>
          <w:bCs/>
          <w:lang w:val="en-US"/>
        </w:rPr>
        <w:t>jeho</w:t>
      </w:r>
      <w:proofErr w:type="spellEnd"/>
      <w:r w:rsidR="002D58F4" w:rsidRPr="00DD7D0D">
        <w:rPr>
          <w:rFonts w:cs="Times"/>
          <w:bCs/>
          <w:lang w:val="en-US"/>
        </w:rPr>
        <w:t xml:space="preserve"> </w:t>
      </w:r>
      <w:proofErr w:type="spellStart"/>
      <w:r w:rsidR="002D58F4" w:rsidRPr="00DD7D0D">
        <w:rPr>
          <w:rFonts w:cs="Times"/>
          <w:bCs/>
          <w:lang w:val="en-US"/>
        </w:rPr>
        <w:t>začleneniu</w:t>
      </w:r>
      <w:proofErr w:type="spellEnd"/>
      <w:r w:rsidR="002D58F4" w:rsidRPr="00DD7D0D">
        <w:rPr>
          <w:rFonts w:cs="Times"/>
          <w:bCs/>
          <w:lang w:val="en-US"/>
        </w:rPr>
        <w:t xml:space="preserve"> do </w:t>
      </w:r>
      <w:proofErr w:type="spellStart"/>
      <w:r w:rsidR="002D58F4" w:rsidRPr="00DD7D0D">
        <w:rPr>
          <w:rFonts w:cs="Times"/>
          <w:bCs/>
          <w:lang w:val="en-US"/>
        </w:rPr>
        <w:t>bežnej</w:t>
      </w:r>
      <w:proofErr w:type="spellEnd"/>
      <w:r w:rsidR="002D58F4" w:rsidRPr="00DD7D0D">
        <w:rPr>
          <w:rFonts w:cs="Times"/>
          <w:bCs/>
          <w:lang w:val="en-US"/>
        </w:rPr>
        <w:t xml:space="preserve"> </w:t>
      </w:r>
      <w:proofErr w:type="spellStart"/>
      <w:r w:rsidR="002D58F4" w:rsidRPr="00DD7D0D">
        <w:rPr>
          <w:rFonts w:cs="Times"/>
          <w:bCs/>
          <w:lang w:val="en-US"/>
        </w:rPr>
        <w:t>výučby</w:t>
      </w:r>
      <w:proofErr w:type="spellEnd"/>
      <w:r w:rsidRPr="00DD7D0D">
        <w:rPr>
          <w:rFonts w:cs="Times"/>
          <w:bCs/>
          <w:lang w:val="en-US"/>
        </w:rPr>
        <w:t xml:space="preserve">. </w:t>
      </w:r>
      <w:proofErr w:type="spellStart"/>
      <w:proofErr w:type="gramStart"/>
      <w:r w:rsidRPr="00DD7D0D">
        <w:rPr>
          <w:rFonts w:cs="Times"/>
          <w:bCs/>
          <w:lang w:val="en-US"/>
        </w:rPr>
        <w:t>Napriek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nesporným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výhodám</w:t>
      </w:r>
      <w:proofErr w:type="spellEnd"/>
      <w:r w:rsidRPr="00DD7D0D">
        <w:rPr>
          <w:rFonts w:cs="Times"/>
          <w:bCs/>
          <w:lang w:val="en-US"/>
        </w:rPr>
        <w:t xml:space="preserve"> je </w:t>
      </w:r>
      <w:proofErr w:type="spellStart"/>
      <w:r w:rsidRPr="00DD7D0D">
        <w:rPr>
          <w:rFonts w:cs="Times"/>
          <w:bCs/>
          <w:lang w:val="en-US"/>
        </w:rPr>
        <w:t>ich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totiž</w:t>
      </w:r>
      <w:proofErr w:type="spellEnd"/>
      <w:r w:rsidRPr="00DD7D0D">
        <w:rPr>
          <w:rFonts w:cs="Times"/>
          <w:bCs/>
          <w:lang w:val="en-US"/>
        </w:rPr>
        <w:t xml:space="preserve"> stale </w:t>
      </w:r>
      <w:proofErr w:type="spellStart"/>
      <w:r w:rsidRPr="00DD7D0D">
        <w:rPr>
          <w:rFonts w:cs="Times"/>
          <w:bCs/>
          <w:lang w:val="en-US"/>
        </w:rPr>
        <w:t>mnoho</w:t>
      </w:r>
      <w:proofErr w:type="spellEnd"/>
      <w:r w:rsidRPr="00DD7D0D">
        <w:rPr>
          <w:rFonts w:cs="Times"/>
          <w:bCs/>
          <w:lang w:val="en-US"/>
        </w:rPr>
        <w:t>.</w:t>
      </w:r>
      <w:proofErr w:type="gramEnd"/>
      <w:r w:rsidRPr="00DD7D0D">
        <w:rPr>
          <w:rFonts w:cs="Times"/>
          <w:bCs/>
          <w:lang w:val="en-US"/>
        </w:rPr>
        <w:t xml:space="preserve"> </w:t>
      </w:r>
      <w:proofErr w:type="gramStart"/>
      <w:r w:rsidRPr="00DD7D0D">
        <w:rPr>
          <w:rFonts w:cs="Times"/>
          <w:bCs/>
          <w:lang w:val="en-US"/>
        </w:rPr>
        <w:t xml:space="preserve">Ide </w:t>
      </w:r>
      <w:proofErr w:type="spellStart"/>
      <w:r w:rsidRPr="00DD7D0D">
        <w:rPr>
          <w:rFonts w:cs="Times"/>
          <w:bCs/>
          <w:lang w:val="en-US"/>
        </w:rPr>
        <w:t>však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najmä</w:t>
      </w:r>
      <w:proofErr w:type="spellEnd"/>
      <w:r w:rsidRPr="00DD7D0D">
        <w:rPr>
          <w:rFonts w:cs="Times"/>
          <w:bCs/>
          <w:lang w:val="en-US"/>
        </w:rPr>
        <w:t xml:space="preserve"> o </w:t>
      </w:r>
      <w:proofErr w:type="spellStart"/>
      <w:r w:rsidRPr="00DD7D0D">
        <w:rPr>
          <w:rFonts w:cs="Times"/>
          <w:bCs/>
          <w:lang w:val="en-US"/>
        </w:rPr>
        <w:t>učiteľov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malých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detí</w:t>
      </w:r>
      <w:proofErr w:type="spellEnd"/>
      <w:r w:rsidRPr="00DD7D0D">
        <w:rPr>
          <w:rFonts w:cs="Times"/>
          <w:bCs/>
          <w:lang w:val="en-US"/>
        </w:rPr>
        <w:t xml:space="preserve">, </w:t>
      </w:r>
      <w:proofErr w:type="spellStart"/>
      <w:r w:rsidRPr="00DD7D0D">
        <w:rPr>
          <w:rFonts w:cs="Times"/>
          <w:bCs/>
          <w:lang w:val="en-US"/>
        </w:rPr>
        <w:t>čo</w:t>
      </w:r>
      <w:proofErr w:type="spellEnd"/>
      <w:r w:rsidRPr="00DD7D0D">
        <w:rPr>
          <w:rFonts w:cs="Times"/>
          <w:bCs/>
          <w:lang w:val="en-US"/>
        </w:rPr>
        <w:t xml:space="preserve"> je </w:t>
      </w:r>
      <w:proofErr w:type="spellStart"/>
      <w:r w:rsidRPr="00DD7D0D">
        <w:rPr>
          <w:rFonts w:cs="Times"/>
          <w:bCs/>
          <w:lang w:val="en-US"/>
        </w:rPr>
        <w:t>pochopiteľné</w:t>
      </w:r>
      <w:proofErr w:type="spellEnd"/>
      <w:r w:rsidRPr="00DD7D0D">
        <w:rPr>
          <w:rFonts w:cs="Times"/>
          <w:bCs/>
          <w:lang w:val="en-US"/>
        </w:rPr>
        <w:t>.</w:t>
      </w:r>
      <w:proofErr w:type="gramEnd"/>
      <w:r w:rsidRPr="00DD7D0D">
        <w:rPr>
          <w:rFonts w:cs="Times"/>
          <w:bCs/>
          <w:lang w:val="en-US"/>
        </w:rPr>
        <w:t xml:space="preserve"> </w:t>
      </w:r>
      <w:proofErr w:type="spellStart"/>
      <w:proofErr w:type="gramStart"/>
      <w:r w:rsidRPr="00DD7D0D">
        <w:rPr>
          <w:rFonts w:cs="Times"/>
          <w:bCs/>
          <w:lang w:val="en-US"/>
        </w:rPr>
        <w:t>Prváčik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bude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zvládať</w:t>
      </w:r>
      <w:proofErr w:type="spellEnd"/>
      <w:r w:rsidRPr="00DD7D0D">
        <w:rPr>
          <w:rFonts w:cs="Times"/>
          <w:bCs/>
          <w:lang w:val="en-US"/>
        </w:rPr>
        <w:t xml:space="preserve"> online </w:t>
      </w:r>
      <w:proofErr w:type="spellStart"/>
      <w:r w:rsidRPr="00DD7D0D">
        <w:rPr>
          <w:rFonts w:cs="Times"/>
          <w:bCs/>
          <w:lang w:val="en-US"/>
        </w:rPr>
        <w:t>výučbu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oveľa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="00FC0CEA">
        <w:rPr>
          <w:rFonts w:cs="Times"/>
          <w:bCs/>
          <w:lang w:val="en-US"/>
        </w:rPr>
        <w:t>ťažšie</w:t>
      </w:r>
      <w:proofErr w:type="spellEnd"/>
      <w:r w:rsidRPr="00DD7D0D">
        <w:rPr>
          <w:rFonts w:cs="Times"/>
          <w:bCs/>
          <w:lang w:val="en-US"/>
        </w:rPr>
        <w:t xml:space="preserve">, </w:t>
      </w:r>
      <w:proofErr w:type="spellStart"/>
      <w:r w:rsidRPr="00DD7D0D">
        <w:rPr>
          <w:rFonts w:cs="Times"/>
          <w:bCs/>
          <w:lang w:val="en-US"/>
        </w:rPr>
        <w:t>ako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stredoškolák</w:t>
      </w:r>
      <w:proofErr w:type="spellEnd"/>
      <w:r w:rsidRPr="00DD7D0D">
        <w:rPr>
          <w:rFonts w:cs="Times"/>
          <w:bCs/>
          <w:lang w:val="en-US"/>
        </w:rPr>
        <w:t>.</w:t>
      </w:r>
      <w:proofErr w:type="gramEnd"/>
      <w:r w:rsidRPr="00DD7D0D">
        <w:rPr>
          <w:rFonts w:cs="Times"/>
          <w:bCs/>
          <w:lang w:val="en-US"/>
        </w:rPr>
        <w:t xml:space="preserve"> </w:t>
      </w:r>
      <w:proofErr w:type="gramStart"/>
      <w:r w:rsidRPr="00DD7D0D">
        <w:rPr>
          <w:rFonts w:cs="Times"/>
          <w:bCs/>
          <w:lang w:val="en-US"/>
        </w:rPr>
        <w:t>“</w:t>
      </w:r>
      <w:r w:rsidRPr="000F2A9E">
        <w:rPr>
          <w:rFonts w:cs="Times"/>
          <w:bCs/>
          <w:i/>
          <w:lang w:val="en-US"/>
        </w:rPr>
        <w:t xml:space="preserve"> </w:t>
      </w:r>
      <w:proofErr w:type="spellStart"/>
      <w:r w:rsidR="004C7CB5">
        <w:rPr>
          <w:rFonts w:cs="Times"/>
          <w:bCs/>
          <w:i/>
          <w:lang w:val="en-US"/>
        </w:rPr>
        <w:t>U</w:t>
      </w:r>
      <w:r w:rsidR="004C7CB5" w:rsidRPr="000F2A9E">
        <w:rPr>
          <w:rFonts w:cs="Times"/>
          <w:bCs/>
          <w:i/>
          <w:lang w:val="en-US"/>
        </w:rPr>
        <w:t>čím</w:t>
      </w:r>
      <w:proofErr w:type="spellEnd"/>
      <w:proofErr w:type="gramEnd"/>
      <w:r w:rsidR="004C7CB5" w:rsidRPr="000F2A9E">
        <w:rPr>
          <w:rFonts w:cs="Times"/>
          <w:bCs/>
          <w:i/>
          <w:lang w:val="en-US"/>
        </w:rPr>
        <w:t xml:space="preserve"> </w:t>
      </w:r>
      <w:proofErr w:type="spellStart"/>
      <w:r w:rsidRPr="000F2A9E">
        <w:rPr>
          <w:rFonts w:cs="Times"/>
          <w:bCs/>
          <w:i/>
          <w:lang w:val="en-US"/>
        </w:rPr>
        <w:t>mladších</w:t>
      </w:r>
      <w:proofErr w:type="spellEnd"/>
      <w:r w:rsidRPr="000F2A9E">
        <w:rPr>
          <w:rFonts w:cs="Times"/>
          <w:bCs/>
          <w:i/>
          <w:lang w:val="en-US"/>
        </w:rPr>
        <w:t xml:space="preserve"> </w:t>
      </w:r>
      <w:proofErr w:type="spellStart"/>
      <w:r w:rsidRPr="000F2A9E">
        <w:rPr>
          <w:rFonts w:cs="Times"/>
          <w:bCs/>
          <w:i/>
          <w:lang w:val="en-US"/>
        </w:rPr>
        <w:t>žiakov</w:t>
      </w:r>
      <w:proofErr w:type="spellEnd"/>
      <w:r w:rsidRPr="000F2A9E">
        <w:rPr>
          <w:rFonts w:cs="Times"/>
          <w:bCs/>
          <w:i/>
          <w:lang w:val="en-US"/>
        </w:rPr>
        <w:t xml:space="preserve"> a pre </w:t>
      </w:r>
      <w:proofErr w:type="spellStart"/>
      <w:r w:rsidRPr="000F2A9E">
        <w:rPr>
          <w:rFonts w:cs="Times"/>
          <w:bCs/>
          <w:i/>
          <w:lang w:val="en-US"/>
        </w:rPr>
        <w:t>nich</w:t>
      </w:r>
      <w:proofErr w:type="spellEnd"/>
      <w:r w:rsidRPr="000F2A9E">
        <w:rPr>
          <w:rFonts w:cs="Times"/>
          <w:bCs/>
          <w:i/>
          <w:lang w:val="en-US"/>
        </w:rPr>
        <w:t xml:space="preserve"> </w:t>
      </w:r>
      <w:proofErr w:type="spellStart"/>
      <w:r w:rsidRPr="000F2A9E">
        <w:rPr>
          <w:rFonts w:cs="Times"/>
          <w:bCs/>
          <w:i/>
          <w:lang w:val="en-US"/>
        </w:rPr>
        <w:t>aj</w:t>
      </w:r>
      <w:proofErr w:type="spellEnd"/>
      <w:r w:rsidRPr="000F2A9E">
        <w:rPr>
          <w:rFonts w:cs="Times"/>
          <w:bCs/>
          <w:i/>
          <w:lang w:val="en-US"/>
        </w:rPr>
        <w:t xml:space="preserve"> </w:t>
      </w:r>
      <w:proofErr w:type="spellStart"/>
      <w:r w:rsidRPr="000F2A9E">
        <w:rPr>
          <w:rFonts w:cs="Times"/>
          <w:bCs/>
          <w:i/>
          <w:lang w:val="en-US"/>
        </w:rPr>
        <w:t>ich</w:t>
      </w:r>
      <w:proofErr w:type="spellEnd"/>
      <w:r w:rsidRPr="000F2A9E">
        <w:rPr>
          <w:rFonts w:cs="Times"/>
          <w:bCs/>
          <w:i/>
          <w:lang w:val="en-US"/>
        </w:rPr>
        <w:t xml:space="preserve"> </w:t>
      </w:r>
      <w:proofErr w:type="spellStart"/>
      <w:r w:rsidRPr="000F2A9E">
        <w:rPr>
          <w:rFonts w:cs="Times"/>
          <w:bCs/>
          <w:i/>
          <w:lang w:val="en-US"/>
        </w:rPr>
        <w:t>rodičov</w:t>
      </w:r>
      <w:proofErr w:type="spellEnd"/>
      <w:r w:rsidRPr="000F2A9E">
        <w:rPr>
          <w:rFonts w:cs="Times"/>
          <w:bCs/>
          <w:i/>
          <w:lang w:val="en-US"/>
        </w:rPr>
        <w:t xml:space="preserve"> je </w:t>
      </w:r>
      <w:proofErr w:type="spellStart"/>
      <w:r w:rsidRPr="000F2A9E">
        <w:rPr>
          <w:rFonts w:cs="Times"/>
          <w:bCs/>
          <w:i/>
          <w:lang w:val="en-US"/>
        </w:rPr>
        <w:t>najlepšie</w:t>
      </w:r>
      <w:proofErr w:type="spellEnd"/>
      <w:r w:rsidRPr="000F2A9E">
        <w:rPr>
          <w:rFonts w:cs="Times"/>
          <w:bCs/>
          <w:i/>
          <w:lang w:val="en-US"/>
        </w:rPr>
        <w:t xml:space="preserve">, </w:t>
      </w:r>
      <w:proofErr w:type="spellStart"/>
      <w:r w:rsidRPr="000F2A9E">
        <w:rPr>
          <w:rFonts w:cs="Times"/>
          <w:bCs/>
          <w:i/>
          <w:lang w:val="en-US"/>
        </w:rPr>
        <w:t>ak</w:t>
      </w:r>
      <w:proofErr w:type="spellEnd"/>
      <w:r w:rsidRPr="000F2A9E">
        <w:rPr>
          <w:rFonts w:cs="Times"/>
          <w:bCs/>
          <w:i/>
          <w:lang w:val="en-US"/>
        </w:rPr>
        <w:t xml:space="preserve"> </w:t>
      </w:r>
      <w:proofErr w:type="spellStart"/>
      <w:r w:rsidRPr="000F2A9E">
        <w:rPr>
          <w:rFonts w:cs="Times"/>
          <w:bCs/>
          <w:i/>
          <w:lang w:val="en-US"/>
        </w:rPr>
        <w:t>môžeme</w:t>
      </w:r>
      <w:proofErr w:type="spellEnd"/>
      <w:r w:rsidRPr="000F2A9E">
        <w:rPr>
          <w:rFonts w:cs="Times"/>
          <w:bCs/>
          <w:i/>
          <w:lang w:val="en-US"/>
        </w:rPr>
        <w:t xml:space="preserve"> </w:t>
      </w:r>
      <w:proofErr w:type="spellStart"/>
      <w:r w:rsidRPr="000F2A9E">
        <w:rPr>
          <w:rFonts w:cs="Times"/>
          <w:bCs/>
          <w:i/>
          <w:lang w:val="en-US"/>
        </w:rPr>
        <w:t>byť</w:t>
      </w:r>
      <w:proofErr w:type="spellEnd"/>
      <w:r w:rsidRPr="000F2A9E">
        <w:rPr>
          <w:rFonts w:cs="Times"/>
          <w:bCs/>
          <w:i/>
          <w:lang w:val="en-US"/>
        </w:rPr>
        <w:t xml:space="preserve"> v </w:t>
      </w:r>
      <w:proofErr w:type="spellStart"/>
      <w:r w:rsidRPr="000F2A9E">
        <w:rPr>
          <w:rFonts w:cs="Times"/>
          <w:bCs/>
          <w:i/>
          <w:lang w:val="en-US"/>
        </w:rPr>
        <w:t>škole</w:t>
      </w:r>
      <w:proofErr w:type="spellEnd"/>
      <w:r w:rsidRPr="000F2A9E">
        <w:rPr>
          <w:rFonts w:cs="Times"/>
          <w:bCs/>
          <w:i/>
          <w:lang w:val="en-US"/>
        </w:rPr>
        <w:t xml:space="preserve">, </w:t>
      </w:r>
      <w:proofErr w:type="spellStart"/>
      <w:r w:rsidRPr="000F2A9E">
        <w:rPr>
          <w:rFonts w:cs="Times"/>
          <w:bCs/>
          <w:i/>
          <w:lang w:val="en-US"/>
        </w:rPr>
        <w:t>tvárou</w:t>
      </w:r>
      <w:proofErr w:type="spellEnd"/>
      <w:r w:rsidRPr="000F2A9E">
        <w:rPr>
          <w:rFonts w:cs="Times"/>
          <w:bCs/>
          <w:i/>
          <w:lang w:val="en-US"/>
        </w:rPr>
        <w:t xml:space="preserve"> v </w:t>
      </w:r>
      <w:proofErr w:type="spellStart"/>
      <w:r w:rsidRPr="000F2A9E">
        <w:rPr>
          <w:rFonts w:cs="Times"/>
          <w:bCs/>
          <w:i/>
          <w:lang w:val="en-US"/>
        </w:rPr>
        <w:t>tvár</w:t>
      </w:r>
      <w:proofErr w:type="spellEnd"/>
      <w:r w:rsidRPr="00DD7D0D">
        <w:rPr>
          <w:rFonts w:cs="Times"/>
          <w:bCs/>
          <w:lang w:val="en-US"/>
        </w:rPr>
        <w:t xml:space="preserve">,” </w:t>
      </w:r>
      <w:proofErr w:type="spellStart"/>
      <w:r w:rsidRPr="00DD7D0D">
        <w:rPr>
          <w:rFonts w:cs="Times"/>
          <w:bCs/>
          <w:lang w:val="en-US"/>
        </w:rPr>
        <w:t>vysvetlila</w:t>
      </w:r>
      <w:proofErr w:type="spellEnd"/>
      <w:r w:rsidRPr="00DD7D0D">
        <w:rPr>
          <w:rFonts w:cs="Times"/>
          <w:bCs/>
          <w:lang w:val="en-US"/>
        </w:rPr>
        <w:t xml:space="preserve"> Dagmar </w:t>
      </w:r>
      <w:proofErr w:type="spellStart"/>
      <w:r w:rsidRPr="00DD7D0D">
        <w:rPr>
          <w:rFonts w:cs="Times"/>
          <w:bCs/>
          <w:lang w:val="en-US"/>
        </w:rPr>
        <w:t>Môťovská</w:t>
      </w:r>
      <w:proofErr w:type="spellEnd"/>
      <w:r w:rsidRPr="00DD7D0D">
        <w:rPr>
          <w:rFonts w:cs="Times"/>
          <w:bCs/>
          <w:lang w:val="en-US"/>
        </w:rPr>
        <w:t xml:space="preserve"> zo </w:t>
      </w:r>
      <w:proofErr w:type="spellStart"/>
      <w:r w:rsidRPr="00DD7D0D">
        <w:rPr>
          <w:rFonts w:cs="Times"/>
          <w:bCs/>
          <w:lang w:val="en-US"/>
        </w:rPr>
        <w:t>Súkromnej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základnej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školy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na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Bajkalskej</w:t>
      </w:r>
      <w:proofErr w:type="spellEnd"/>
      <w:r w:rsidRPr="00DD7D0D">
        <w:rPr>
          <w:rFonts w:cs="Times"/>
          <w:bCs/>
          <w:lang w:val="en-US"/>
        </w:rPr>
        <w:t xml:space="preserve"> v </w:t>
      </w:r>
      <w:proofErr w:type="spellStart"/>
      <w:r w:rsidRPr="00DD7D0D">
        <w:rPr>
          <w:rFonts w:cs="Times"/>
          <w:bCs/>
          <w:lang w:val="en-US"/>
        </w:rPr>
        <w:t>Bratislave</w:t>
      </w:r>
      <w:proofErr w:type="spellEnd"/>
      <w:r w:rsidRPr="00DD7D0D">
        <w:rPr>
          <w:rFonts w:cs="Times"/>
          <w:bCs/>
          <w:lang w:val="en-US"/>
        </w:rPr>
        <w:t xml:space="preserve">. </w:t>
      </w:r>
    </w:p>
    <w:p w:rsidR="00CF1885" w:rsidRPr="00DD7D0D" w:rsidRDefault="009E54AB" w:rsidP="00B05F07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  <w:bCs/>
          <w:lang w:val="en-US"/>
        </w:rPr>
      </w:pPr>
      <w:r>
        <w:rPr>
          <w:noProof/>
          <w:lang w:eastAsia="sk-SK"/>
        </w:rPr>
        <w:drawing>
          <wp:inline distT="0" distB="0" distL="0" distR="0">
            <wp:extent cx="5270500" cy="3689350"/>
            <wp:effectExtent l="19050" t="0" r="6350" b="0"/>
            <wp:docPr id="2" name="obrázek 4" descr="College student uses laptop and answers lesson remotely. E-learning. screen displays an online lecture with teacher explaining subject from class. guy answers question. E-Education Distance Learning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58235" name="Picture 4" descr="College student uses laptop and answers lesson remotely. E-learning. screen displays an online lecture with teacher explaining subject from class. guy answers question. E-Education Distance Learning,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874" w:rsidRPr="00DD7D0D" w:rsidRDefault="009E54AB" w:rsidP="00B05F07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  <w:bCs/>
          <w:lang w:val="en-US"/>
        </w:rPr>
      </w:pPr>
      <w:proofErr w:type="spellStart"/>
      <w:r w:rsidRPr="00DD7D0D">
        <w:rPr>
          <w:rFonts w:cs="Times"/>
          <w:bCs/>
          <w:lang w:val="en-US"/>
        </w:rPr>
        <w:t>Chýbajúce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vzťahy</w:t>
      </w:r>
      <w:proofErr w:type="spellEnd"/>
      <w:r w:rsidR="000F2A9E">
        <w:rPr>
          <w:rFonts w:cs="Times"/>
          <w:bCs/>
          <w:lang w:val="en-US"/>
        </w:rPr>
        <w:t xml:space="preserve"> so </w:t>
      </w:r>
      <w:proofErr w:type="spellStart"/>
      <w:r w:rsidR="000F2A9E">
        <w:rPr>
          <w:rFonts w:cs="Times"/>
          <w:bCs/>
          <w:lang w:val="en-US"/>
        </w:rPr>
        <w:t>spolužiakmi</w:t>
      </w:r>
      <w:proofErr w:type="spellEnd"/>
      <w:r w:rsidR="000F2A9E">
        <w:rPr>
          <w:rFonts w:cs="Times"/>
          <w:bCs/>
          <w:lang w:val="en-US"/>
        </w:rPr>
        <w:t xml:space="preserve"> </w:t>
      </w:r>
      <w:proofErr w:type="spellStart"/>
      <w:r w:rsidR="000F2A9E">
        <w:rPr>
          <w:rFonts w:cs="Times"/>
          <w:bCs/>
          <w:lang w:val="en-US"/>
        </w:rPr>
        <w:t>aj</w:t>
      </w:r>
      <w:proofErr w:type="spellEnd"/>
      <w:r w:rsidR="000F2A9E">
        <w:rPr>
          <w:rFonts w:cs="Times"/>
          <w:bCs/>
          <w:lang w:val="en-US"/>
        </w:rPr>
        <w:t xml:space="preserve"> </w:t>
      </w:r>
      <w:proofErr w:type="spellStart"/>
      <w:r w:rsidR="000F2A9E">
        <w:rPr>
          <w:rFonts w:cs="Times"/>
          <w:bCs/>
          <w:lang w:val="en-US"/>
        </w:rPr>
        <w:t>učiteľmi</w:t>
      </w:r>
      <w:proofErr w:type="spellEnd"/>
      <w:r w:rsidR="000F2A9E">
        <w:rPr>
          <w:rFonts w:cs="Times"/>
          <w:bCs/>
          <w:lang w:val="en-US"/>
        </w:rPr>
        <w:t xml:space="preserve"> </w:t>
      </w:r>
      <w:proofErr w:type="spellStart"/>
      <w:r w:rsidR="000F2A9E">
        <w:rPr>
          <w:rFonts w:cs="Times"/>
          <w:bCs/>
          <w:lang w:val="en-US"/>
        </w:rPr>
        <w:t>môžu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mať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výrazný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vplyv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proofErr w:type="gramStart"/>
      <w:r w:rsidRPr="00DD7D0D">
        <w:rPr>
          <w:rFonts w:cs="Times"/>
          <w:bCs/>
          <w:lang w:val="en-US"/>
        </w:rPr>
        <w:t>na</w:t>
      </w:r>
      <w:proofErr w:type="spellEnd"/>
      <w:proofErr w:type="gram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vývoj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aj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psychiku</w:t>
      </w:r>
      <w:proofErr w:type="spellEnd"/>
      <w:r w:rsidRPr="00DD7D0D">
        <w:rPr>
          <w:rFonts w:cs="Times"/>
          <w:bCs/>
          <w:lang w:val="en-US"/>
        </w:rPr>
        <w:t xml:space="preserve">. </w:t>
      </w:r>
      <w:proofErr w:type="spellStart"/>
      <w:r w:rsidRPr="00DD7D0D">
        <w:rPr>
          <w:rFonts w:cs="Times"/>
          <w:bCs/>
          <w:lang w:val="en-US"/>
        </w:rPr>
        <w:t>Nikto</w:t>
      </w:r>
      <w:proofErr w:type="spellEnd"/>
      <w:r w:rsidRPr="00DD7D0D">
        <w:rPr>
          <w:rFonts w:cs="Times"/>
          <w:bCs/>
          <w:lang w:val="en-US"/>
        </w:rPr>
        <w:t xml:space="preserve"> z </w:t>
      </w:r>
      <w:proofErr w:type="spellStart"/>
      <w:r w:rsidRPr="00DD7D0D">
        <w:rPr>
          <w:rFonts w:cs="Times"/>
          <w:bCs/>
          <w:lang w:val="en-US"/>
        </w:rPr>
        <w:t>finalistov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národnej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ceny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Učiteľ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Slovenska</w:t>
      </w:r>
      <w:proofErr w:type="spellEnd"/>
      <w:r w:rsidRPr="00DD7D0D">
        <w:rPr>
          <w:rFonts w:cs="Times"/>
          <w:bCs/>
          <w:lang w:val="en-US"/>
        </w:rPr>
        <w:t xml:space="preserve"> 2019 </w:t>
      </w:r>
      <w:proofErr w:type="spellStart"/>
      <w:r w:rsidRPr="00DD7D0D">
        <w:rPr>
          <w:rFonts w:cs="Times"/>
          <w:bCs/>
          <w:lang w:val="en-US"/>
        </w:rPr>
        <w:t>nepovýšil</w:t>
      </w:r>
      <w:proofErr w:type="spellEnd"/>
      <w:r w:rsidRPr="00DD7D0D">
        <w:rPr>
          <w:rFonts w:cs="Times"/>
          <w:bCs/>
          <w:lang w:val="en-US"/>
        </w:rPr>
        <w:t xml:space="preserve"> online </w:t>
      </w:r>
      <w:proofErr w:type="spellStart"/>
      <w:r w:rsidRPr="00DD7D0D">
        <w:rPr>
          <w:rFonts w:cs="Times"/>
          <w:bCs/>
          <w:lang w:val="en-US"/>
        </w:rPr>
        <w:t>vzdelávanie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proofErr w:type="gramStart"/>
      <w:r w:rsidRPr="00DD7D0D">
        <w:rPr>
          <w:rFonts w:cs="Times"/>
          <w:bCs/>
          <w:lang w:val="en-US"/>
        </w:rPr>
        <w:t>nad</w:t>
      </w:r>
      <w:proofErr w:type="spellEnd"/>
      <w:proofErr w:type="gramEnd"/>
      <w:r w:rsidRPr="00DD7D0D">
        <w:rPr>
          <w:rFonts w:cs="Times"/>
          <w:bCs/>
          <w:lang w:val="en-US"/>
        </w:rPr>
        <w:t xml:space="preserve"> to </w:t>
      </w:r>
      <w:proofErr w:type="spellStart"/>
      <w:r w:rsidRPr="00DD7D0D">
        <w:rPr>
          <w:rFonts w:cs="Times"/>
          <w:bCs/>
          <w:lang w:val="en-US"/>
        </w:rPr>
        <w:t>klasické</w:t>
      </w:r>
      <w:proofErr w:type="spellEnd"/>
      <w:r w:rsidRPr="00DD7D0D">
        <w:rPr>
          <w:rFonts w:cs="Times"/>
          <w:bCs/>
          <w:lang w:val="en-US"/>
        </w:rPr>
        <w:t xml:space="preserve">. </w:t>
      </w:r>
      <w:proofErr w:type="spellStart"/>
      <w:r w:rsidRPr="00DD7D0D">
        <w:rPr>
          <w:rFonts w:cs="Times"/>
          <w:bCs/>
          <w:lang w:val="en-US"/>
        </w:rPr>
        <w:t>Vedia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si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však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predstaviť</w:t>
      </w:r>
      <w:proofErr w:type="spellEnd"/>
      <w:r w:rsidRPr="00DD7D0D">
        <w:rPr>
          <w:rFonts w:cs="Times"/>
          <w:bCs/>
          <w:lang w:val="en-US"/>
        </w:rPr>
        <w:t xml:space="preserve">, </w:t>
      </w:r>
      <w:proofErr w:type="spellStart"/>
      <w:r w:rsidRPr="00DD7D0D">
        <w:rPr>
          <w:rFonts w:cs="Times"/>
          <w:bCs/>
          <w:lang w:val="en-US"/>
        </w:rPr>
        <w:t>že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bude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výborným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doplnkom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pri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niektorých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predmetoch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či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krúžkoch</w:t>
      </w:r>
      <w:proofErr w:type="spellEnd"/>
      <w:r w:rsidRPr="00DD7D0D">
        <w:rPr>
          <w:rFonts w:cs="Times"/>
          <w:bCs/>
          <w:lang w:val="en-US"/>
        </w:rPr>
        <w:t xml:space="preserve">, </w:t>
      </w:r>
      <w:proofErr w:type="spellStart"/>
      <w:r w:rsidRPr="00DD7D0D">
        <w:rPr>
          <w:rFonts w:cs="Times"/>
          <w:bCs/>
          <w:lang w:val="en-US"/>
        </w:rPr>
        <w:t>alebo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vtedy</w:t>
      </w:r>
      <w:proofErr w:type="spellEnd"/>
      <w:r w:rsidRPr="00DD7D0D">
        <w:rPr>
          <w:rFonts w:cs="Times"/>
          <w:bCs/>
          <w:lang w:val="en-US"/>
        </w:rPr>
        <w:t xml:space="preserve">, </w:t>
      </w:r>
      <w:proofErr w:type="spellStart"/>
      <w:proofErr w:type="gramStart"/>
      <w:r w:rsidRPr="00DD7D0D">
        <w:rPr>
          <w:rFonts w:cs="Times"/>
          <w:bCs/>
          <w:lang w:val="en-US"/>
        </w:rPr>
        <w:t>ak</w:t>
      </w:r>
      <w:proofErr w:type="spellEnd"/>
      <w:proofErr w:type="gram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dieťa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alebo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pedagóg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nemôže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byť</w:t>
      </w:r>
      <w:proofErr w:type="spellEnd"/>
      <w:r w:rsidR="000F2A9E">
        <w:rPr>
          <w:rFonts w:cs="Times"/>
          <w:bCs/>
          <w:lang w:val="en-US"/>
        </w:rPr>
        <w:t xml:space="preserve"> </w:t>
      </w:r>
      <w:proofErr w:type="spellStart"/>
      <w:r w:rsidR="000F2A9E">
        <w:rPr>
          <w:rFonts w:cs="Times"/>
          <w:bCs/>
          <w:lang w:val="en-US"/>
        </w:rPr>
        <w:t>na</w:t>
      </w:r>
      <w:proofErr w:type="spellEnd"/>
      <w:r w:rsidR="000F2A9E">
        <w:rPr>
          <w:rFonts w:cs="Times"/>
          <w:bCs/>
          <w:lang w:val="en-US"/>
        </w:rPr>
        <w:t xml:space="preserve"> </w:t>
      </w:r>
      <w:proofErr w:type="spellStart"/>
      <w:r w:rsidR="000F2A9E">
        <w:rPr>
          <w:rFonts w:cs="Times"/>
          <w:bCs/>
          <w:lang w:val="en-US"/>
        </w:rPr>
        <w:t>hodine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fyzicky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prítomný</w:t>
      </w:r>
      <w:proofErr w:type="spellEnd"/>
      <w:r w:rsidRPr="00DD7D0D">
        <w:rPr>
          <w:rFonts w:cs="Times"/>
          <w:bCs/>
          <w:lang w:val="en-US"/>
        </w:rPr>
        <w:t xml:space="preserve">. </w:t>
      </w:r>
    </w:p>
    <w:p w:rsidR="008B2874" w:rsidRPr="00DD7D0D" w:rsidRDefault="009E54AB" w:rsidP="00B05F07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  <w:bCs/>
          <w:lang w:val="en-US"/>
        </w:rPr>
      </w:pPr>
      <w:proofErr w:type="gramStart"/>
      <w:r w:rsidRPr="000F2A9E">
        <w:rPr>
          <w:rFonts w:cs="Times"/>
          <w:bCs/>
          <w:i/>
          <w:lang w:val="en-US"/>
        </w:rPr>
        <w:t>“</w:t>
      </w:r>
      <w:proofErr w:type="spellStart"/>
      <w:r w:rsidRPr="000F2A9E">
        <w:rPr>
          <w:rFonts w:cs="Times"/>
          <w:bCs/>
          <w:i/>
          <w:lang w:val="en-US"/>
        </w:rPr>
        <w:t>Osobne</w:t>
      </w:r>
      <w:proofErr w:type="spellEnd"/>
      <w:r w:rsidRPr="000F2A9E">
        <w:rPr>
          <w:rFonts w:cs="Times"/>
          <w:bCs/>
          <w:i/>
          <w:lang w:val="en-US"/>
        </w:rPr>
        <w:t xml:space="preserve"> by </w:t>
      </w:r>
      <w:proofErr w:type="spellStart"/>
      <w:r w:rsidRPr="000F2A9E">
        <w:rPr>
          <w:rFonts w:cs="Times"/>
          <w:bCs/>
          <w:i/>
          <w:lang w:val="en-US"/>
        </w:rPr>
        <w:t>som</w:t>
      </w:r>
      <w:proofErr w:type="spellEnd"/>
      <w:r w:rsidRPr="000F2A9E">
        <w:rPr>
          <w:rFonts w:cs="Times"/>
          <w:bCs/>
          <w:i/>
          <w:lang w:val="en-US"/>
        </w:rPr>
        <w:t xml:space="preserve"> online </w:t>
      </w:r>
      <w:proofErr w:type="spellStart"/>
      <w:r w:rsidRPr="000F2A9E">
        <w:rPr>
          <w:rFonts w:cs="Times"/>
          <w:bCs/>
          <w:i/>
          <w:lang w:val="en-US"/>
        </w:rPr>
        <w:t>vzdelávanie</w:t>
      </w:r>
      <w:proofErr w:type="spellEnd"/>
      <w:r w:rsidRPr="000F2A9E">
        <w:rPr>
          <w:rFonts w:cs="Times"/>
          <w:bCs/>
          <w:i/>
          <w:lang w:val="en-US"/>
        </w:rPr>
        <w:t xml:space="preserve"> </w:t>
      </w:r>
      <w:proofErr w:type="spellStart"/>
      <w:r w:rsidRPr="000F2A9E">
        <w:rPr>
          <w:rFonts w:cs="Times"/>
          <w:bCs/>
          <w:i/>
          <w:lang w:val="en-US"/>
        </w:rPr>
        <w:t>zatiaľ</w:t>
      </w:r>
      <w:proofErr w:type="spellEnd"/>
      <w:r w:rsidRPr="000F2A9E">
        <w:rPr>
          <w:rFonts w:cs="Times"/>
          <w:bCs/>
          <w:i/>
          <w:lang w:val="en-US"/>
        </w:rPr>
        <w:t xml:space="preserve"> </w:t>
      </w:r>
      <w:proofErr w:type="spellStart"/>
      <w:r w:rsidRPr="000F2A9E">
        <w:rPr>
          <w:rFonts w:cs="Times"/>
          <w:bCs/>
          <w:i/>
          <w:lang w:val="en-US"/>
        </w:rPr>
        <w:t>vnímal</w:t>
      </w:r>
      <w:proofErr w:type="spellEnd"/>
      <w:r w:rsidRPr="000F2A9E">
        <w:rPr>
          <w:rFonts w:cs="Times"/>
          <w:bCs/>
          <w:i/>
          <w:lang w:val="en-US"/>
        </w:rPr>
        <w:t xml:space="preserve"> </w:t>
      </w:r>
      <w:proofErr w:type="spellStart"/>
      <w:r w:rsidRPr="000F2A9E">
        <w:rPr>
          <w:rFonts w:cs="Times"/>
          <w:bCs/>
          <w:i/>
          <w:lang w:val="en-US"/>
        </w:rPr>
        <w:t>skôr</w:t>
      </w:r>
      <w:proofErr w:type="spellEnd"/>
      <w:r w:rsidRPr="000F2A9E">
        <w:rPr>
          <w:rFonts w:cs="Times"/>
          <w:bCs/>
          <w:i/>
          <w:lang w:val="en-US"/>
        </w:rPr>
        <w:t xml:space="preserve"> </w:t>
      </w:r>
      <w:proofErr w:type="spellStart"/>
      <w:r w:rsidRPr="000F2A9E">
        <w:rPr>
          <w:rFonts w:cs="Times"/>
          <w:bCs/>
          <w:i/>
          <w:lang w:val="en-US"/>
        </w:rPr>
        <w:t>ako</w:t>
      </w:r>
      <w:proofErr w:type="spellEnd"/>
      <w:r w:rsidRPr="000F2A9E">
        <w:rPr>
          <w:rFonts w:cs="Times"/>
          <w:bCs/>
          <w:i/>
          <w:lang w:val="en-US"/>
        </w:rPr>
        <w:t xml:space="preserve"> </w:t>
      </w:r>
      <w:proofErr w:type="spellStart"/>
      <w:r w:rsidRPr="000F2A9E">
        <w:rPr>
          <w:rFonts w:cs="Times"/>
          <w:bCs/>
          <w:i/>
          <w:lang w:val="en-US"/>
        </w:rPr>
        <w:t>doplnok</w:t>
      </w:r>
      <w:proofErr w:type="spellEnd"/>
      <w:r w:rsidRPr="000F2A9E">
        <w:rPr>
          <w:rFonts w:cs="Times"/>
          <w:bCs/>
          <w:i/>
          <w:lang w:val="en-US"/>
        </w:rPr>
        <w:t xml:space="preserve">, </w:t>
      </w:r>
      <w:proofErr w:type="spellStart"/>
      <w:r w:rsidRPr="000F2A9E">
        <w:rPr>
          <w:rFonts w:cs="Times"/>
          <w:bCs/>
          <w:i/>
          <w:lang w:val="en-US"/>
        </w:rPr>
        <w:t>než</w:t>
      </w:r>
      <w:proofErr w:type="spellEnd"/>
      <w:r w:rsidRPr="000F2A9E">
        <w:rPr>
          <w:rFonts w:cs="Times"/>
          <w:bCs/>
          <w:i/>
          <w:lang w:val="en-US"/>
        </w:rPr>
        <w:t xml:space="preserve"> </w:t>
      </w:r>
      <w:proofErr w:type="spellStart"/>
      <w:r w:rsidRPr="000F2A9E">
        <w:rPr>
          <w:rFonts w:cs="Times"/>
          <w:bCs/>
          <w:i/>
          <w:lang w:val="en-US"/>
        </w:rPr>
        <w:t>plnohodnotný</w:t>
      </w:r>
      <w:proofErr w:type="spellEnd"/>
      <w:r w:rsidRPr="000F2A9E">
        <w:rPr>
          <w:rFonts w:cs="Times"/>
          <w:bCs/>
          <w:i/>
          <w:lang w:val="en-US"/>
        </w:rPr>
        <w:t xml:space="preserve"> </w:t>
      </w:r>
      <w:proofErr w:type="spellStart"/>
      <w:r w:rsidRPr="000F2A9E">
        <w:rPr>
          <w:rFonts w:cs="Times"/>
          <w:bCs/>
          <w:i/>
          <w:lang w:val="en-US"/>
        </w:rPr>
        <w:t>spôsob</w:t>
      </w:r>
      <w:proofErr w:type="spellEnd"/>
      <w:r w:rsidRPr="000F2A9E">
        <w:rPr>
          <w:rFonts w:cs="Times"/>
          <w:bCs/>
          <w:i/>
          <w:lang w:val="en-US"/>
        </w:rPr>
        <w:t xml:space="preserve"> </w:t>
      </w:r>
      <w:proofErr w:type="spellStart"/>
      <w:r w:rsidR="00C514DB" w:rsidRPr="000F2A9E">
        <w:rPr>
          <w:rFonts w:cs="Times"/>
          <w:bCs/>
          <w:i/>
          <w:lang w:val="en-US"/>
        </w:rPr>
        <w:t>náhrady</w:t>
      </w:r>
      <w:proofErr w:type="spellEnd"/>
      <w:r w:rsidR="00C514DB" w:rsidRPr="000F2A9E">
        <w:rPr>
          <w:rFonts w:cs="Times"/>
          <w:bCs/>
          <w:i/>
          <w:lang w:val="en-US"/>
        </w:rPr>
        <w:t>,”</w:t>
      </w:r>
      <w:r w:rsidR="00C514DB" w:rsidRPr="00DD7D0D">
        <w:rPr>
          <w:rFonts w:cs="Times"/>
          <w:bCs/>
          <w:lang w:val="en-US"/>
        </w:rPr>
        <w:t xml:space="preserve"> </w:t>
      </w:r>
      <w:proofErr w:type="spellStart"/>
      <w:r w:rsidR="00C514DB" w:rsidRPr="00DD7D0D">
        <w:rPr>
          <w:rFonts w:cs="Times"/>
          <w:bCs/>
          <w:lang w:val="en-US"/>
        </w:rPr>
        <w:t>povedal</w:t>
      </w:r>
      <w:proofErr w:type="spellEnd"/>
      <w:r w:rsidR="00C514DB" w:rsidRPr="00DD7D0D">
        <w:rPr>
          <w:rFonts w:cs="Times"/>
          <w:bCs/>
          <w:lang w:val="en-US"/>
        </w:rPr>
        <w:t xml:space="preserve"> </w:t>
      </w:r>
      <w:proofErr w:type="spellStart"/>
      <w:r w:rsidR="00C514DB" w:rsidRPr="00DD7D0D">
        <w:rPr>
          <w:rFonts w:cs="Times"/>
          <w:bCs/>
          <w:lang w:val="en-US"/>
        </w:rPr>
        <w:t>Florián</w:t>
      </w:r>
      <w:proofErr w:type="spellEnd"/>
      <w:r w:rsidR="00C514DB" w:rsidRPr="00DD7D0D">
        <w:rPr>
          <w:rFonts w:cs="Times"/>
          <w:bCs/>
          <w:lang w:val="en-US"/>
        </w:rPr>
        <w:t xml:space="preserve"> </w:t>
      </w:r>
      <w:proofErr w:type="spellStart"/>
      <w:r w:rsidR="00C514DB" w:rsidRPr="00DD7D0D">
        <w:rPr>
          <w:rFonts w:cs="Times"/>
          <w:bCs/>
          <w:lang w:val="en-US"/>
        </w:rPr>
        <w:t>Danko</w:t>
      </w:r>
      <w:proofErr w:type="spellEnd"/>
      <w:r w:rsidRPr="00DD7D0D">
        <w:rPr>
          <w:rFonts w:cs="Times"/>
          <w:bCs/>
          <w:lang w:val="en-US"/>
        </w:rPr>
        <w:t>.</w:t>
      </w:r>
      <w:proofErr w:type="gramEnd"/>
      <w:r w:rsidRPr="00DD7D0D">
        <w:rPr>
          <w:rFonts w:cs="Times"/>
          <w:bCs/>
          <w:lang w:val="en-US"/>
        </w:rPr>
        <w:t xml:space="preserve"> </w:t>
      </w:r>
      <w:proofErr w:type="spellStart"/>
      <w:proofErr w:type="gramStart"/>
      <w:r w:rsidRPr="00DD7D0D">
        <w:rPr>
          <w:rFonts w:cs="Times"/>
          <w:bCs/>
          <w:lang w:val="en-US"/>
        </w:rPr>
        <w:t>Lenka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Škarbeková</w:t>
      </w:r>
      <w:proofErr w:type="spellEnd"/>
      <w:r w:rsidRPr="00DD7D0D">
        <w:rPr>
          <w:rFonts w:cs="Times"/>
          <w:bCs/>
          <w:lang w:val="en-US"/>
        </w:rPr>
        <w:t xml:space="preserve"> z </w:t>
      </w:r>
      <w:proofErr w:type="spellStart"/>
      <w:r w:rsidRPr="00DD7D0D">
        <w:rPr>
          <w:rFonts w:cs="Times"/>
          <w:bCs/>
          <w:lang w:val="en-US"/>
        </w:rPr>
        <w:t>Gymnázia</w:t>
      </w:r>
      <w:proofErr w:type="spellEnd"/>
      <w:r w:rsidRPr="00DD7D0D">
        <w:rPr>
          <w:rFonts w:cs="Times"/>
          <w:bCs/>
          <w:lang w:val="en-US"/>
        </w:rPr>
        <w:t xml:space="preserve"> v </w:t>
      </w:r>
      <w:proofErr w:type="spellStart"/>
      <w:r w:rsidRPr="00DD7D0D">
        <w:rPr>
          <w:rFonts w:cs="Times"/>
          <w:bCs/>
          <w:lang w:val="en-US"/>
        </w:rPr>
        <w:t>Gelnici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však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rozhodne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upredn</w:t>
      </w:r>
      <w:r w:rsidR="000F2A9E">
        <w:rPr>
          <w:rFonts w:cs="Times"/>
          <w:bCs/>
          <w:lang w:val="en-US"/>
        </w:rPr>
        <w:t>ostňuje</w:t>
      </w:r>
      <w:proofErr w:type="spellEnd"/>
      <w:r w:rsidR="000F2A9E">
        <w:rPr>
          <w:rFonts w:cs="Times"/>
          <w:bCs/>
          <w:lang w:val="en-US"/>
        </w:rPr>
        <w:t xml:space="preserve"> </w:t>
      </w:r>
      <w:proofErr w:type="spellStart"/>
      <w:r w:rsidR="000F2A9E">
        <w:rPr>
          <w:rFonts w:cs="Times"/>
          <w:bCs/>
          <w:lang w:val="en-US"/>
        </w:rPr>
        <w:t>osobný</w:t>
      </w:r>
      <w:proofErr w:type="spellEnd"/>
      <w:r w:rsidR="000F2A9E">
        <w:rPr>
          <w:rFonts w:cs="Times"/>
          <w:bCs/>
          <w:lang w:val="en-US"/>
        </w:rPr>
        <w:t xml:space="preserve"> </w:t>
      </w:r>
      <w:proofErr w:type="spellStart"/>
      <w:r w:rsidR="000F2A9E">
        <w:rPr>
          <w:rFonts w:cs="Times"/>
          <w:bCs/>
          <w:lang w:val="en-US"/>
        </w:rPr>
        <w:t>kontakt</w:t>
      </w:r>
      <w:proofErr w:type="spellEnd"/>
      <w:r w:rsidR="000F2A9E">
        <w:rPr>
          <w:rFonts w:cs="Times"/>
          <w:bCs/>
          <w:lang w:val="en-US"/>
        </w:rPr>
        <w:t xml:space="preserve"> a </w:t>
      </w:r>
      <w:proofErr w:type="spellStart"/>
      <w:r w:rsidR="000F2A9E">
        <w:rPr>
          <w:rFonts w:cs="Times"/>
          <w:bCs/>
          <w:lang w:val="en-US"/>
        </w:rPr>
        <w:t>dištanč</w:t>
      </w:r>
      <w:r w:rsidRPr="00DD7D0D">
        <w:rPr>
          <w:rFonts w:cs="Times"/>
          <w:bCs/>
          <w:lang w:val="en-US"/>
        </w:rPr>
        <w:t>nú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formu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berie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ako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nutnú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alternatívu</w:t>
      </w:r>
      <w:proofErr w:type="spellEnd"/>
      <w:r w:rsidRPr="00DD7D0D">
        <w:rPr>
          <w:rFonts w:cs="Times"/>
          <w:bCs/>
          <w:lang w:val="en-US"/>
        </w:rPr>
        <w:t xml:space="preserve">, </w:t>
      </w:r>
      <w:proofErr w:type="spellStart"/>
      <w:r w:rsidRPr="00DD7D0D">
        <w:rPr>
          <w:rFonts w:cs="Times"/>
          <w:bCs/>
          <w:lang w:val="en-US"/>
        </w:rPr>
        <w:t>napríklad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pri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konzultáciách</w:t>
      </w:r>
      <w:proofErr w:type="spellEnd"/>
      <w:r w:rsidRPr="00DD7D0D">
        <w:rPr>
          <w:rFonts w:cs="Times"/>
          <w:bCs/>
          <w:lang w:val="en-US"/>
        </w:rPr>
        <w:t>.</w:t>
      </w:r>
      <w:proofErr w:type="gramEnd"/>
      <w:r w:rsidRPr="00DD7D0D">
        <w:rPr>
          <w:rFonts w:cs="Times"/>
          <w:bCs/>
          <w:lang w:val="en-US"/>
        </w:rPr>
        <w:t xml:space="preserve"> </w:t>
      </w:r>
    </w:p>
    <w:p w:rsidR="00AC3416" w:rsidRPr="00CE5982" w:rsidRDefault="009E54AB" w:rsidP="00CE5982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  <w:bCs/>
          <w:lang w:val="en-US"/>
        </w:rPr>
      </w:pPr>
      <w:r w:rsidRPr="00DD7D0D">
        <w:rPr>
          <w:rFonts w:cs="Times"/>
          <w:bCs/>
          <w:lang w:val="en-US"/>
        </w:rPr>
        <w:t xml:space="preserve">S </w:t>
      </w:r>
      <w:proofErr w:type="spellStart"/>
      <w:r w:rsidRPr="00DD7D0D">
        <w:rPr>
          <w:rFonts w:cs="Times"/>
          <w:bCs/>
          <w:lang w:val="en-US"/>
        </w:rPr>
        <w:t>podobnými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reakciami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sme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proofErr w:type="gramStart"/>
      <w:r w:rsidRPr="00DD7D0D">
        <w:rPr>
          <w:rFonts w:cs="Times"/>
          <w:bCs/>
          <w:lang w:val="en-US"/>
        </w:rPr>
        <w:t>sa</w:t>
      </w:r>
      <w:proofErr w:type="spellEnd"/>
      <w:proofErr w:type="gram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stretli</w:t>
      </w:r>
      <w:proofErr w:type="spellEnd"/>
      <w:r w:rsidRPr="00DD7D0D">
        <w:rPr>
          <w:rFonts w:cs="Times"/>
          <w:bCs/>
          <w:lang w:val="en-US"/>
        </w:rPr>
        <w:t xml:space="preserve"> u </w:t>
      </w:r>
      <w:proofErr w:type="spellStart"/>
      <w:r w:rsidRPr="00DD7D0D">
        <w:rPr>
          <w:rFonts w:cs="Times"/>
          <w:bCs/>
          <w:lang w:val="en-US"/>
        </w:rPr>
        <w:t>prevažnej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väčšiny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učiteľov</w:t>
      </w:r>
      <w:proofErr w:type="spellEnd"/>
      <w:r w:rsidRPr="00DD7D0D">
        <w:rPr>
          <w:rFonts w:cs="Times"/>
          <w:bCs/>
          <w:lang w:val="en-US"/>
        </w:rPr>
        <w:t xml:space="preserve">. </w:t>
      </w:r>
      <w:proofErr w:type="spellStart"/>
      <w:r w:rsidR="008B2874" w:rsidRPr="00DD7D0D">
        <w:rPr>
          <w:rFonts w:cs="Times"/>
          <w:bCs/>
          <w:lang w:val="en-US"/>
        </w:rPr>
        <w:t>Pedagógovia</w:t>
      </w:r>
      <w:proofErr w:type="spellEnd"/>
      <w:r w:rsidR="008B2874"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lastRenderedPageBreak/>
        <w:t>tiež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="008B2874" w:rsidRPr="00DD7D0D">
        <w:rPr>
          <w:rFonts w:cs="Times"/>
          <w:bCs/>
          <w:lang w:val="en-US"/>
        </w:rPr>
        <w:t>spoločne</w:t>
      </w:r>
      <w:proofErr w:type="spellEnd"/>
      <w:r w:rsidR="008B2874" w:rsidRPr="00DD7D0D">
        <w:rPr>
          <w:rFonts w:cs="Times"/>
          <w:bCs/>
          <w:lang w:val="en-US"/>
        </w:rPr>
        <w:t xml:space="preserve"> </w:t>
      </w:r>
      <w:proofErr w:type="spellStart"/>
      <w:r w:rsidR="008B2874" w:rsidRPr="00DD7D0D">
        <w:rPr>
          <w:rFonts w:cs="Times"/>
          <w:bCs/>
          <w:lang w:val="en-US"/>
        </w:rPr>
        <w:t>uviedli</w:t>
      </w:r>
      <w:proofErr w:type="spellEnd"/>
      <w:r w:rsidR="008B2874" w:rsidRPr="00DD7D0D">
        <w:rPr>
          <w:rFonts w:cs="Times"/>
          <w:bCs/>
          <w:lang w:val="en-US"/>
        </w:rPr>
        <w:t xml:space="preserve">, </w:t>
      </w:r>
      <w:proofErr w:type="spellStart"/>
      <w:r w:rsidR="008B2874" w:rsidRPr="00DD7D0D">
        <w:rPr>
          <w:rFonts w:cs="Times"/>
          <w:bCs/>
          <w:lang w:val="en-US"/>
        </w:rPr>
        <w:t>že</w:t>
      </w:r>
      <w:proofErr w:type="spellEnd"/>
      <w:r w:rsidR="008B2874" w:rsidRPr="00DD7D0D">
        <w:rPr>
          <w:rFonts w:cs="Times"/>
          <w:bCs/>
          <w:lang w:val="en-US"/>
        </w:rPr>
        <w:t xml:space="preserve"> </w:t>
      </w:r>
      <w:proofErr w:type="spellStart"/>
      <w:r w:rsidR="008B2874" w:rsidRPr="00DD7D0D">
        <w:rPr>
          <w:rFonts w:cs="Times"/>
          <w:bCs/>
          <w:lang w:val="en-US"/>
        </w:rPr>
        <w:t>boli</w:t>
      </w:r>
      <w:proofErr w:type="spellEnd"/>
      <w:r w:rsidR="008B2874" w:rsidRPr="00DD7D0D">
        <w:rPr>
          <w:rFonts w:cs="Times"/>
          <w:bCs/>
          <w:lang w:val="en-US"/>
        </w:rPr>
        <w:t xml:space="preserve"> milo </w:t>
      </w:r>
      <w:proofErr w:type="spellStart"/>
      <w:r w:rsidR="008B2874" w:rsidRPr="00DD7D0D">
        <w:rPr>
          <w:rFonts w:cs="Times"/>
          <w:bCs/>
          <w:lang w:val="en-US"/>
        </w:rPr>
        <w:t>prekvapení</w:t>
      </w:r>
      <w:proofErr w:type="spellEnd"/>
      <w:r w:rsidR="008B2874" w:rsidRPr="00DD7D0D">
        <w:rPr>
          <w:rFonts w:cs="Times"/>
          <w:bCs/>
          <w:lang w:val="en-US"/>
        </w:rPr>
        <w:t xml:space="preserve">, </w:t>
      </w:r>
      <w:proofErr w:type="spellStart"/>
      <w:r w:rsidR="008B2874" w:rsidRPr="00DD7D0D">
        <w:rPr>
          <w:rFonts w:cs="Times"/>
          <w:bCs/>
          <w:lang w:val="en-US"/>
        </w:rPr>
        <w:t>že</w:t>
      </w:r>
      <w:proofErr w:type="spellEnd"/>
      <w:r w:rsidR="008B2874" w:rsidRPr="00DD7D0D">
        <w:rPr>
          <w:rFonts w:cs="Times"/>
          <w:bCs/>
          <w:lang w:val="en-US"/>
        </w:rPr>
        <w:t xml:space="preserve"> </w:t>
      </w:r>
      <w:proofErr w:type="spellStart"/>
      <w:proofErr w:type="gramStart"/>
      <w:r w:rsidR="008B2874" w:rsidRPr="00DD7D0D">
        <w:rPr>
          <w:rFonts w:cs="Times"/>
          <w:bCs/>
          <w:lang w:val="en-US"/>
        </w:rPr>
        <w:t>sa</w:t>
      </w:r>
      <w:proofErr w:type="spellEnd"/>
      <w:proofErr w:type="gramEnd"/>
      <w:r w:rsidR="008B2874" w:rsidRPr="00DD7D0D">
        <w:rPr>
          <w:rFonts w:cs="Times"/>
          <w:bCs/>
          <w:lang w:val="en-US"/>
        </w:rPr>
        <w:t xml:space="preserve"> </w:t>
      </w:r>
      <w:proofErr w:type="spellStart"/>
      <w:r w:rsidR="008B2874" w:rsidRPr="00DD7D0D">
        <w:rPr>
          <w:rFonts w:cs="Times"/>
          <w:bCs/>
          <w:lang w:val="en-US"/>
        </w:rPr>
        <w:t>deti</w:t>
      </w:r>
      <w:proofErr w:type="spellEnd"/>
      <w:r w:rsidR="008B2874" w:rsidRPr="00DD7D0D">
        <w:rPr>
          <w:rFonts w:cs="Times"/>
          <w:bCs/>
          <w:lang w:val="en-US"/>
        </w:rPr>
        <w:t xml:space="preserve"> do </w:t>
      </w:r>
      <w:proofErr w:type="spellStart"/>
      <w:r w:rsidR="008B2874" w:rsidRPr="00DD7D0D">
        <w:rPr>
          <w:rFonts w:cs="Times"/>
          <w:bCs/>
          <w:lang w:val="en-US"/>
        </w:rPr>
        <w:t>škôl</w:t>
      </w:r>
      <w:proofErr w:type="spellEnd"/>
      <w:r w:rsidR="008B2874" w:rsidRPr="00DD7D0D">
        <w:rPr>
          <w:rFonts w:cs="Times"/>
          <w:bCs/>
          <w:lang w:val="en-US"/>
        </w:rPr>
        <w:t xml:space="preserve"> </w:t>
      </w:r>
      <w:proofErr w:type="spellStart"/>
      <w:r w:rsidR="008B2874" w:rsidRPr="00DD7D0D">
        <w:rPr>
          <w:rFonts w:cs="Times"/>
          <w:bCs/>
          <w:lang w:val="en-US"/>
        </w:rPr>
        <w:t>tešili</w:t>
      </w:r>
      <w:proofErr w:type="spellEnd"/>
      <w:r w:rsidR="008B2874" w:rsidRPr="00DD7D0D">
        <w:rPr>
          <w:rFonts w:cs="Times"/>
          <w:bCs/>
          <w:lang w:val="en-US"/>
        </w:rPr>
        <w:t xml:space="preserve"> a </w:t>
      </w:r>
      <w:proofErr w:type="spellStart"/>
      <w:r w:rsidR="008B2874" w:rsidRPr="00DD7D0D">
        <w:rPr>
          <w:rFonts w:cs="Times"/>
          <w:bCs/>
          <w:lang w:val="en-US"/>
        </w:rPr>
        <w:t>uvedomili</w:t>
      </w:r>
      <w:proofErr w:type="spellEnd"/>
      <w:r w:rsidR="008B2874" w:rsidRPr="00DD7D0D">
        <w:rPr>
          <w:rFonts w:cs="Times"/>
          <w:bCs/>
          <w:lang w:val="en-US"/>
        </w:rPr>
        <w:t xml:space="preserve"> </w:t>
      </w:r>
      <w:proofErr w:type="spellStart"/>
      <w:r w:rsidR="008B2874" w:rsidRPr="00DD7D0D">
        <w:rPr>
          <w:rFonts w:cs="Times"/>
          <w:bCs/>
          <w:lang w:val="en-US"/>
        </w:rPr>
        <w:t>si</w:t>
      </w:r>
      <w:proofErr w:type="spellEnd"/>
      <w:r w:rsidR="008B2874" w:rsidRPr="00DD7D0D">
        <w:rPr>
          <w:rFonts w:cs="Times"/>
          <w:bCs/>
          <w:lang w:val="en-US"/>
        </w:rPr>
        <w:t xml:space="preserve">, </w:t>
      </w:r>
      <w:proofErr w:type="spellStart"/>
      <w:r w:rsidR="008B2874" w:rsidRPr="00DD7D0D">
        <w:rPr>
          <w:rFonts w:cs="Times"/>
          <w:bCs/>
          <w:lang w:val="en-US"/>
        </w:rPr>
        <w:t>aká</w:t>
      </w:r>
      <w:proofErr w:type="spellEnd"/>
      <w:r w:rsidR="008B2874" w:rsidRPr="00DD7D0D">
        <w:rPr>
          <w:rFonts w:cs="Times"/>
          <w:bCs/>
          <w:lang w:val="en-US"/>
        </w:rPr>
        <w:t xml:space="preserve"> </w:t>
      </w:r>
      <w:proofErr w:type="spellStart"/>
      <w:r w:rsidR="008B2874" w:rsidRPr="00DD7D0D">
        <w:rPr>
          <w:rFonts w:cs="Times"/>
          <w:bCs/>
          <w:lang w:val="en-US"/>
        </w:rPr>
        <w:t>dôležitá</w:t>
      </w:r>
      <w:proofErr w:type="spellEnd"/>
      <w:r w:rsidR="008B2874" w:rsidRPr="00DD7D0D">
        <w:rPr>
          <w:rFonts w:cs="Times"/>
          <w:bCs/>
          <w:lang w:val="en-US"/>
        </w:rPr>
        <w:t xml:space="preserve"> je </w:t>
      </w:r>
      <w:proofErr w:type="spellStart"/>
      <w:r w:rsidR="008B2874" w:rsidRPr="00DD7D0D">
        <w:rPr>
          <w:rFonts w:cs="Times"/>
          <w:bCs/>
          <w:lang w:val="en-US"/>
        </w:rPr>
        <w:t>prí</w:t>
      </w:r>
      <w:r w:rsidRPr="00DD7D0D">
        <w:rPr>
          <w:rFonts w:cs="Times"/>
          <w:bCs/>
          <w:lang w:val="en-US"/>
        </w:rPr>
        <w:t>tomnosť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spolužiakov</w:t>
      </w:r>
      <w:proofErr w:type="spellEnd"/>
      <w:r w:rsidRPr="00DD7D0D">
        <w:rPr>
          <w:rFonts w:cs="Times"/>
          <w:bCs/>
          <w:lang w:val="en-US"/>
        </w:rPr>
        <w:t xml:space="preserve"> a </w:t>
      </w:r>
      <w:proofErr w:type="spellStart"/>
      <w:r w:rsidRPr="00DD7D0D">
        <w:rPr>
          <w:rFonts w:cs="Times"/>
          <w:bCs/>
          <w:lang w:val="en-US"/>
        </w:rPr>
        <w:t>učiteľov</w:t>
      </w:r>
      <w:proofErr w:type="spellEnd"/>
      <w:r w:rsidRPr="00DD7D0D">
        <w:rPr>
          <w:rFonts w:cs="Times"/>
          <w:bCs/>
          <w:lang w:val="en-US"/>
        </w:rPr>
        <w:t xml:space="preserve">. </w:t>
      </w:r>
      <w:proofErr w:type="spellStart"/>
      <w:r w:rsidR="00357797" w:rsidRPr="00DD7D0D">
        <w:rPr>
          <w:rFonts w:cs="Times"/>
          <w:bCs/>
          <w:lang w:val="en-US"/>
        </w:rPr>
        <w:t>Odmietavé</w:t>
      </w:r>
      <w:proofErr w:type="spellEnd"/>
      <w:r w:rsidR="00357797" w:rsidRPr="00DD7D0D">
        <w:rPr>
          <w:rFonts w:cs="Times"/>
          <w:bCs/>
          <w:lang w:val="en-US"/>
        </w:rPr>
        <w:t xml:space="preserve"> </w:t>
      </w:r>
      <w:proofErr w:type="spellStart"/>
      <w:r w:rsidR="00357797" w:rsidRPr="00DD7D0D">
        <w:rPr>
          <w:rFonts w:cs="Times"/>
          <w:bCs/>
          <w:lang w:val="en-US"/>
        </w:rPr>
        <w:t>reakcie</w:t>
      </w:r>
      <w:proofErr w:type="spellEnd"/>
      <w:r w:rsidR="00357797" w:rsidRPr="00DD7D0D">
        <w:rPr>
          <w:rFonts w:cs="Times"/>
          <w:bCs/>
          <w:lang w:val="en-US"/>
        </w:rPr>
        <w:t xml:space="preserve"> </w:t>
      </w:r>
      <w:proofErr w:type="spellStart"/>
      <w:r w:rsidR="00357797" w:rsidRPr="00DD7D0D">
        <w:rPr>
          <w:rFonts w:cs="Times"/>
          <w:bCs/>
          <w:lang w:val="en-US"/>
        </w:rPr>
        <w:t>sú</w:t>
      </w:r>
      <w:proofErr w:type="spellEnd"/>
      <w:r w:rsidR="00357797" w:rsidRPr="00DD7D0D">
        <w:rPr>
          <w:rFonts w:cs="Times"/>
          <w:bCs/>
          <w:lang w:val="en-US"/>
        </w:rPr>
        <w:t xml:space="preserve"> </w:t>
      </w:r>
      <w:proofErr w:type="spellStart"/>
      <w:r w:rsidR="00357797" w:rsidRPr="00DD7D0D">
        <w:rPr>
          <w:rFonts w:cs="Times"/>
          <w:bCs/>
          <w:lang w:val="en-US"/>
        </w:rPr>
        <w:t>však</w:t>
      </w:r>
      <w:proofErr w:type="spellEnd"/>
      <w:r w:rsidR="00357797" w:rsidRPr="00DD7D0D">
        <w:rPr>
          <w:rFonts w:cs="Times"/>
          <w:bCs/>
          <w:lang w:val="en-US"/>
        </w:rPr>
        <w:t xml:space="preserve"> </w:t>
      </w:r>
      <w:proofErr w:type="spellStart"/>
      <w:r w:rsidR="00357797" w:rsidRPr="00DD7D0D">
        <w:rPr>
          <w:rFonts w:cs="Times"/>
          <w:bCs/>
          <w:lang w:val="en-US"/>
        </w:rPr>
        <w:t>prirodzené</w:t>
      </w:r>
      <w:proofErr w:type="spellEnd"/>
      <w:r w:rsidRPr="00DD7D0D">
        <w:rPr>
          <w:rFonts w:cs="Times"/>
          <w:bCs/>
          <w:lang w:val="en-US"/>
        </w:rPr>
        <w:t xml:space="preserve">, </w:t>
      </w:r>
      <w:proofErr w:type="spellStart"/>
      <w:r w:rsidRPr="00DD7D0D">
        <w:rPr>
          <w:rFonts w:cs="Times"/>
          <w:bCs/>
          <w:lang w:val="en-US"/>
        </w:rPr>
        <w:t>vzhľadom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proofErr w:type="gramStart"/>
      <w:r w:rsidRPr="00DD7D0D">
        <w:rPr>
          <w:rFonts w:cs="Times"/>
          <w:bCs/>
          <w:lang w:val="en-US"/>
        </w:rPr>
        <w:t>na</w:t>
      </w:r>
      <w:proofErr w:type="spellEnd"/>
      <w:proofErr w:type="gram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dôvody</w:t>
      </w:r>
      <w:proofErr w:type="spellEnd"/>
      <w:r w:rsidRPr="00DD7D0D">
        <w:rPr>
          <w:rFonts w:cs="Times"/>
          <w:bCs/>
          <w:lang w:val="en-US"/>
        </w:rPr>
        <w:t xml:space="preserve">, </w:t>
      </w:r>
      <w:proofErr w:type="spellStart"/>
      <w:r w:rsidRPr="00DD7D0D">
        <w:rPr>
          <w:rFonts w:cs="Times"/>
          <w:bCs/>
          <w:lang w:val="en-US"/>
        </w:rPr>
        <w:t>ktoré</w:t>
      </w:r>
      <w:proofErr w:type="spellEnd"/>
      <w:r w:rsidRPr="00DD7D0D">
        <w:rPr>
          <w:rFonts w:cs="Times"/>
          <w:bCs/>
          <w:lang w:val="en-US"/>
        </w:rPr>
        <w:t xml:space="preserve"> k online </w:t>
      </w:r>
      <w:proofErr w:type="spellStart"/>
      <w:r w:rsidRPr="00DD7D0D">
        <w:rPr>
          <w:rFonts w:cs="Times"/>
          <w:bCs/>
          <w:lang w:val="en-US"/>
        </w:rPr>
        <w:t>výučbe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viedli</w:t>
      </w:r>
      <w:proofErr w:type="spellEnd"/>
      <w:r w:rsidRPr="00DD7D0D">
        <w:rPr>
          <w:rFonts w:cs="Times"/>
          <w:bCs/>
          <w:lang w:val="en-US"/>
        </w:rPr>
        <w:t xml:space="preserve">. </w:t>
      </w:r>
      <w:proofErr w:type="spellStart"/>
      <w:r w:rsidRPr="00DD7D0D">
        <w:rPr>
          <w:rFonts w:cs="Times"/>
          <w:bCs/>
          <w:lang w:val="en-US"/>
        </w:rPr>
        <w:t>Spájajú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proofErr w:type="gramStart"/>
      <w:r w:rsidRPr="00DD7D0D">
        <w:rPr>
          <w:rFonts w:cs="Times"/>
          <w:bCs/>
          <w:lang w:val="en-US"/>
        </w:rPr>
        <w:t>sa</w:t>
      </w:r>
      <w:proofErr w:type="spellEnd"/>
      <w:proofErr w:type="gramEnd"/>
      <w:r w:rsidRPr="00DD7D0D">
        <w:rPr>
          <w:rFonts w:cs="Times"/>
          <w:bCs/>
          <w:lang w:val="en-US"/>
        </w:rPr>
        <w:t xml:space="preserve"> s </w:t>
      </w:r>
      <w:proofErr w:type="spellStart"/>
      <w:r w:rsidRPr="00DD7D0D">
        <w:rPr>
          <w:rFonts w:cs="Times"/>
          <w:bCs/>
          <w:lang w:val="en-US"/>
        </w:rPr>
        <w:t>pandémiou</w:t>
      </w:r>
      <w:proofErr w:type="spellEnd"/>
      <w:r w:rsidRPr="00DD7D0D">
        <w:rPr>
          <w:rFonts w:cs="Times"/>
          <w:bCs/>
          <w:lang w:val="en-US"/>
        </w:rPr>
        <w:t xml:space="preserve"> a </w:t>
      </w:r>
      <w:proofErr w:type="spellStart"/>
      <w:r w:rsidRPr="00DD7D0D">
        <w:rPr>
          <w:rFonts w:cs="Times"/>
          <w:bCs/>
          <w:lang w:val="en-US"/>
        </w:rPr>
        <w:t>izoláciou</w:t>
      </w:r>
      <w:proofErr w:type="spellEnd"/>
      <w:r w:rsidRPr="00DD7D0D">
        <w:rPr>
          <w:rFonts w:cs="Times"/>
          <w:bCs/>
          <w:lang w:val="en-US"/>
        </w:rPr>
        <w:t xml:space="preserve">. Je </w:t>
      </w:r>
      <w:proofErr w:type="spellStart"/>
      <w:proofErr w:type="gramStart"/>
      <w:r w:rsidRPr="00DD7D0D">
        <w:rPr>
          <w:rFonts w:cs="Times"/>
          <w:bCs/>
          <w:lang w:val="en-US"/>
        </w:rPr>
        <w:t>na</w:t>
      </w:r>
      <w:proofErr w:type="spellEnd"/>
      <w:proofErr w:type="gram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nás</w:t>
      </w:r>
      <w:proofErr w:type="spellEnd"/>
      <w:r w:rsidRPr="00DD7D0D">
        <w:rPr>
          <w:rFonts w:cs="Times"/>
          <w:bCs/>
          <w:lang w:val="en-US"/>
        </w:rPr>
        <w:t xml:space="preserve">, aby </w:t>
      </w:r>
      <w:proofErr w:type="spellStart"/>
      <w:r w:rsidRPr="00DD7D0D">
        <w:rPr>
          <w:rFonts w:cs="Times"/>
          <w:bCs/>
          <w:lang w:val="en-US"/>
        </w:rPr>
        <w:t>sme</w:t>
      </w:r>
      <w:proofErr w:type="spellEnd"/>
      <w:r w:rsidRPr="00DD7D0D">
        <w:rPr>
          <w:rFonts w:cs="Times"/>
          <w:bCs/>
          <w:lang w:val="en-US"/>
        </w:rPr>
        <w:t xml:space="preserve"> s </w:t>
      </w:r>
      <w:proofErr w:type="spellStart"/>
      <w:r w:rsidRPr="00DD7D0D">
        <w:rPr>
          <w:rFonts w:cs="Times"/>
          <w:bCs/>
          <w:lang w:val="en-US"/>
        </w:rPr>
        <w:t>odstupom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vyhodnotili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="000F2A9E">
        <w:rPr>
          <w:rFonts w:cs="Times"/>
          <w:bCs/>
          <w:lang w:val="en-US"/>
        </w:rPr>
        <w:t>jej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pozitíva</w:t>
      </w:r>
      <w:proofErr w:type="spellEnd"/>
      <w:r w:rsidRPr="00DD7D0D">
        <w:rPr>
          <w:rFonts w:cs="Times"/>
          <w:bCs/>
          <w:lang w:val="en-US"/>
        </w:rPr>
        <w:t xml:space="preserve"> a </w:t>
      </w:r>
      <w:proofErr w:type="spellStart"/>
      <w:r w:rsidRPr="00DD7D0D">
        <w:rPr>
          <w:rFonts w:cs="Times"/>
          <w:bCs/>
          <w:lang w:val="en-US"/>
        </w:rPr>
        <w:t>objavili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všetky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úžasné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možnosti</w:t>
      </w:r>
      <w:proofErr w:type="spellEnd"/>
      <w:r w:rsidRPr="00DD7D0D">
        <w:rPr>
          <w:rFonts w:cs="Times"/>
          <w:bCs/>
          <w:lang w:val="en-US"/>
        </w:rPr>
        <w:t xml:space="preserve">, </w:t>
      </w:r>
      <w:proofErr w:type="spellStart"/>
      <w:r w:rsidRPr="00DD7D0D">
        <w:rPr>
          <w:rFonts w:cs="Times"/>
          <w:bCs/>
          <w:lang w:val="en-US"/>
        </w:rPr>
        <w:t>ktoré</w:t>
      </w:r>
      <w:proofErr w:type="spellEnd"/>
      <w:r w:rsidRPr="00DD7D0D">
        <w:rPr>
          <w:rFonts w:cs="Times"/>
          <w:bCs/>
          <w:lang w:val="en-US"/>
        </w:rPr>
        <w:t xml:space="preserve"> </w:t>
      </w:r>
      <w:proofErr w:type="spellStart"/>
      <w:r w:rsidRPr="00DD7D0D">
        <w:rPr>
          <w:rFonts w:cs="Times"/>
          <w:bCs/>
          <w:lang w:val="en-US"/>
        </w:rPr>
        <w:t>prináša</w:t>
      </w:r>
      <w:proofErr w:type="spellEnd"/>
      <w:r w:rsidRPr="00DD7D0D">
        <w:rPr>
          <w:rFonts w:cs="Times"/>
          <w:bCs/>
          <w:lang w:val="en-US"/>
        </w:rPr>
        <w:t xml:space="preserve">. </w:t>
      </w:r>
    </w:p>
    <w:p w:rsidR="00635BA5" w:rsidRPr="00DD7D0D" w:rsidRDefault="00635BA5" w:rsidP="00B05F07">
      <w:pPr>
        <w:shd w:val="clear" w:color="auto" w:fill="FFFFFF"/>
        <w:jc w:val="both"/>
        <w:rPr>
          <w:rFonts w:cs="Arial"/>
          <w:color w:val="000000"/>
        </w:rPr>
      </w:pPr>
    </w:p>
    <w:p w:rsidR="00330EDD" w:rsidRPr="00DD7D0D" w:rsidRDefault="00330EDD" w:rsidP="00B05F07">
      <w:pPr>
        <w:jc w:val="both"/>
      </w:pPr>
    </w:p>
    <w:sectPr w:rsidR="00330EDD" w:rsidRPr="00DD7D0D" w:rsidSect="00AA4A6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7F9428" w15:done="0"/>
  <w15:commentEx w15:paraId="1C63A8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7F9428" w16cid:durableId="2353A863"/>
  <w16cid:commentId w16cid:paraId="1C63A883" w16cid:durableId="2353878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4C3" w:rsidRDefault="00E444C3" w:rsidP="009E54AB">
      <w:r>
        <w:separator/>
      </w:r>
    </w:p>
  </w:endnote>
  <w:endnote w:type="continuationSeparator" w:id="0">
    <w:p w:rsidR="00E444C3" w:rsidRDefault="00E444C3" w:rsidP="009E5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4C3" w:rsidRDefault="00E444C3" w:rsidP="009E54AB">
      <w:r>
        <w:separator/>
      </w:r>
    </w:p>
  </w:footnote>
  <w:footnote w:type="continuationSeparator" w:id="0">
    <w:p w:rsidR="00E444C3" w:rsidRDefault="00E444C3" w:rsidP="009E5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C088D"/>
    <w:multiLevelType w:val="hybridMultilevel"/>
    <w:tmpl w:val="95961A18"/>
    <w:lvl w:ilvl="0" w:tplc="031A3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F67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8E6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4829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1419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840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EED4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84B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CA77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A361B"/>
    <w:multiLevelType w:val="hybridMultilevel"/>
    <w:tmpl w:val="EC5AC99C"/>
    <w:lvl w:ilvl="0" w:tplc="3B64F3BC">
      <w:start w:val="201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772A0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DE88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4A52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82D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00B6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C4A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C9E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848C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4351B"/>
    <w:multiLevelType w:val="hybridMultilevel"/>
    <w:tmpl w:val="018A875E"/>
    <w:lvl w:ilvl="0" w:tplc="2398EC72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" w:hint="default"/>
      </w:rPr>
    </w:lvl>
    <w:lvl w:ilvl="1" w:tplc="7A709B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4654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EF4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44E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22C6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E5C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309E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838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22F36"/>
    <w:multiLevelType w:val="hybridMultilevel"/>
    <w:tmpl w:val="CB62ED58"/>
    <w:lvl w:ilvl="0" w:tplc="B05E7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0C20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3438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FA06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AFE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5859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7818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9023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1CF3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86409"/>
    <w:multiLevelType w:val="hybridMultilevel"/>
    <w:tmpl w:val="FABE139E"/>
    <w:lvl w:ilvl="0" w:tplc="29A28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908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FC92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F62E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A85A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0E6D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6DB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EEF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0EDD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92819"/>
    <w:multiLevelType w:val="hybridMultilevel"/>
    <w:tmpl w:val="8486B278"/>
    <w:lvl w:ilvl="0" w:tplc="20641572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" w:hint="default"/>
      </w:rPr>
    </w:lvl>
    <w:lvl w:ilvl="1" w:tplc="2F52A7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8D1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C5F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46B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C31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AE78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900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AC1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62DA7"/>
    <w:multiLevelType w:val="hybridMultilevel"/>
    <w:tmpl w:val="22625E86"/>
    <w:lvl w:ilvl="0" w:tplc="716E0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230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906C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F0FC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008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DEFA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CCFF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276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E56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40297"/>
    <w:multiLevelType w:val="hybridMultilevel"/>
    <w:tmpl w:val="1B2CD660"/>
    <w:lvl w:ilvl="0" w:tplc="B52CD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F05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1A0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81A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90F0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A00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025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201D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26B4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B1872"/>
    <w:multiLevelType w:val="hybridMultilevel"/>
    <w:tmpl w:val="1B20144E"/>
    <w:lvl w:ilvl="0" w:tplc="545EF186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" w:hint="default"/>
      </w:rPr>
    </w:lvl>
    <w:lvl w:ilvl="1" w:tplc="62AA9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E1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9AC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C3E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4E0F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C6D9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036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A7C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60739"/>
    <w:multiLevelType w:val="multilevel"/>
    <w:tmpl w:val="977A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4378E2"/>
    <w:multiLevelType w:val="hybridMultilevel"/>
    <w:tmpl w:val="9D08DC14"/>
    <w:lvl w:ilvl="0" w:tplc="414EC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12E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6A85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E40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5C7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8ACB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E9A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6FE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FEA1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996E84"/>
    <w:multiLevelType w:val="multilevel"/>
    <w:tmpl w:val="03F0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52A5142"/>
    <w:multiLevelType w:val="hybridMultilevel"/>
    <w:tmpl w:val="2E66693E"/>
    <w:lvl w:ilvl="0" w:tplc="83802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7E5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C433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EDF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A02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5439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2DF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03D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8E50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3C0E40"/>
    <w:multiLevelType w:val="hybridMultilevel"/>
    <w:tmpl w:val="C3E82BE2"/>
    <w:lvl w:ilvl="0" w:tplc="043CC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9054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060C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E612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AE2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60DC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06C0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ECD4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A3D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BF319A"/>
    <w:multiLevelType w:val="hybridMultilevel"/>
    <w:tmpl w:val="3DC8AE18"/>
    <w:lvl w:ilvl="0" w:tplc="726C0A8E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" w:hint="default"/>
      </w:rPr>
    </w:lvl>
    <w:lvl w:ilvl="1" w:tplc="50D2E1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4A41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CE92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9663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89C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E0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C68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CDA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B2734F"/>
    <w:multiLevelType w:val="hybridMultilevel"/>
    <w:tmpl w:val="E61EBEA0"/>
    <w:lvl w:ilvl="0" w:tplc="C41E6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72F5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4FB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D255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A6A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A27E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492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CC57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523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711AF6"/>
    <w:multiLevelType w:val="hybridMultilevel"/>
    <w:tmpl w:val="06B00014"/>
    <w:lvl w:ilvl="0" w:tplc="5D74907A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" w:hint="default"/>
      </w:rPr>
    </w:lvl>
    <w:lvl w:ilvl="1" w:tplc="17CEA7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5E07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AF9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64C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9283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D4E5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00A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292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0E10B5"/>
    <w:multiLevelType w:val="hybridMultilevel"/>
    <w:tmpl w:val="63C630C0"/>
    <w:lvl w:ilvl="0" w:tplc="0BB2E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A8E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DC15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C7B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4FF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0A3D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E8EC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C10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8D4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AF494C"/>
    <w:multiLevelType w:val="hybridMultilevel"/>
    <w:tmpl w:val="58A082E0"/>
    <w:lvl w:ilvl="0" w:tplc="C400A722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" w:hint="default"/>
      </w:rPr>
    </w:lvl>
    <w:lvl w:ilvl="1" w:tplc="4F7A54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4AC7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18D2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40E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3647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FA8E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945B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FCBC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12"/>
  </w:num>
  <w:num w:numId="5">
    <w:abstractNumId w:val="13"/>
  </w:num>
  <w:num w:numId="6">
    <w:abstractNumId w:val="10"/>
  </w:num>
  <w:num w:numId="7">
    <w:abstractNumId w:val="0"/>
  </w:num>
  <w:num w:numId="8">
    <w:abstractNumId w:val="5"/>
  </w:num>
  <w:num w:numId="9">
    <w:abstractNumId w:val="2"/>
  </w:num>
  <w:num w:numId="10">
    <w:abstractNumId w:val="14"/>
  </w:num>
  <w:num w:numId="11">
    <w:abstractNumId w:val="8"/>
  </w:num>
  <w:num w:numId="12">
    <w:abstractNumId w:val="16"/>
  </w:num>
  <w:num w:numId="13">
    <w:abstractNumId w:val="18"/>
  </w:num>
  <w:num w:numId="14">
    <w:abstractNumId w:val="6"/>
  </w:num>
  <w:num w:numId="15">
    <w:abstractNumId w:val="3"/>
  </w:num>
  <w:num w:numId="16">
    <w:abstractNumId w:val="15"/>
  </w:num>
  <w:num w:numId="17">
    <w:abstractNumId w:val="1"/>
  </w:num>
  <w:num w:numId="18">
    <w:abstractNumId w:val="17"/>
  </w:num>
  <w:num w:numId="1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ALAJ Ján SLSP">
    <w15:presenceInfo w15:providerId="AD" w15:userId="S::433539@slsp.sk::c4e9891d-6e89-4fe8-b90e-eca5236854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trackRevisions/>
  <w:defaultTabStop w:val="720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93F"/>
    <w:rsid w:val="0000115E"/>
    <w:rsid w:val="00032728"/>
    <w:rsid w:val="000356BC"/>
    <w:rsid w:val="00047871"/>
    <w:rsid w:val="0005459E"/>
    <w:rsid w:val="000550FC"/>
    <w:rsid w:val="00091110"/>
    <w:rsid w:val="000B1E64"/>
    <w:rsid w:val="000D1A61"/>
    <w:rsid w:val="000D3F5B"/>
    <w:rsid w:val="000E6F34"/>
    <w:rsid w:val="000E7DF9"/>
    <w:rsid w:val="000F2A9E"/>
    <w:rsid w:val="00115421"/>
    <w:rsid w:val="00131750"/>
    <w:rsid w:val="00145F39"/>
    <w:rsid w:val="0018011D"/>
    <w:rsid w:val="00190226"/>
    <w:rsid w:val="001A3AF6"/>
    <w:rsid w:val="001B25F9"/>
    <w:rsid w:val="001B3BF6"/>
    <w:rsid w:val="001E1CF7"/>
    <w:rsid w:val="001E55F6"/>
    <w:rsid w:val="002108BA"/>
    <w:rsid w:val="00247483"/>
    <w:rsid w:val="00282A86"/>
    <w:rsid w:val="002D188D"/>
    <w:rsid w:val="002D58F4"/>
    <w:rsid w:val="002E6296"/>
    <w:rsid w:val="00303BAD"/>
    <w:rsid w:val="0031593F"/>
    <w:rsid w:val="00330EDD"/>
    <w:rsid w:val="00357797"/>
    <w:rsid w:val="00357A7C"/>
    <w:rsid w:val="0036039D"/>
    <w:rsid w:val="0037776E"/>
    <w:rsid w:val="003E6020"/>
    <w:rsid w:val="003E66CE"/>
    <w:rsid w:val="00424B5C"/>
    <w:rsid w:val="00474906"/>
    <w:rsid w:val="004A1557"/>
    <w:rsid w:val="004A15A6"/>
    <w:rsid w:val="004C2F54"/>
    <w:rsid w:val="004C7CB5"/>
    <w:rsid w:val="00502238"/>
    <w:rsid w:val="005027BD"/>
    <w:rsid w:val="0050738E"/>
    <w:rsid w:val="00510E4C"/>
    <w:rsid w:val="00512E6B"/>
    <w:rsid w:val="005334DB"/>
    <w:rsid w:val="00536ABB"/>
    <w:rsid w:val="00565701"/>
    <w:rsid w:val="00597292"/>
    <w:rsid w:val="005E66EC"/>
    <w:rsid w:val="005E7BA7"/>
    <w:rsid w:val="00616B5F"/>
    <w:rsid w:val="0063543B"/>
    <w:rsid w:val="00635BA5"/>
    <w:rsid w:val="00645069"/>
    <w:rsid w:val="006A171F"/>
    <w:rsid w:val="006B25B0"/>
    <w:rsid w:val="006D7D18"/>
    <w:rsid w:val="006E4BFD"/>
    <w:rsid w:val="00702DA4"/>
    <w:rsid w:val="00710FE3"/>
    <w:rsid w:val="00746068"/>
    <w:rsid w:val="00762E5A"/>
    <w:rsid w:val="0076672B"/>
    <w:rsid w:val="007A54C1"/>
    <w:rsid w:val="007B29FE"/>
    <w:rsid w:val="00804DC5"/>
    <w:rsid w:val="008263F9"/>
    <w:rsid w:val="00832B20"/>
    <w:rsid w:val="00840574"/>
    <w:rsid w:val="00867F9E"/>
    <w:rsid w:val="008B0357"/>
    <w:rsid w:val="008B2874"/>
    <w:rsid w:val="008B468C"/>
    <w:rsid w:val="008C0E9F"/>
    <w:rsid w:val="008F2A71"/>
    <w:rsid w:val="00901167"/>
    <w:rsid w:val="009314F7"/>
    <w:rsid w:val="009A2919"/>
    <w:rsid w:val="009A4D48"/>
    <w:rsid w:val="009E54AB"/>
    <w:rsid w:val="009F10A8"/>
    <w:rsid w:val="00A10528"/>
    <w:rsid w:val="00A2128E"/>
    <w:rsid w:val="00A95014"/>
    <w:rsid w:val="00AA193E"/>
    <w:rsid w:val="00AA1A4A"/>
    <w:rsid w:val="00AA2497"/>
    <w:rsid w:val="00AA4A60"/>
    <w:rsid w:val="00AB2F08"/>
    <w:rsid w:val="00AB588B"/>
    <w:rsid w:val="00AC3416"/>
    <w:rsid w:val="00AD186C"/>
    <w:rsid w:val="00AE38DB"/>
    <w:rsid w:val="00AE4CD7"/>
    <w:rsid w:val="00B05F07"/>
    <w:rsid w:val="00B425C8"/>
    <w:rsid w:val="00B52738"/>
    <w:rsid w:val="00B770A7"/>
    <w:rsid w:val="00B921B0"/>
    <w:rsid w:val="00B956A7"/>
    <w:rsid w:val="00BB62BC"/>
    <w:rsid w:val="00BC3B20"/>
    <w:rsid w:val="00C14D5E"/>
    <w:rsid w:val="00C335E6"/>
    <w:rsid w:val="00C514DB"/>
    <w:rsid w:val="00C81A77"/>
    <w:rsid w:val="00CA368D"/>
    <w:rsid w:val="00CC0F89"/>
    <w:rsid w:val="00CE5982"/>
    <w:rsid w:val="00CF1885"/>
    <w:rsid w:val="00CF6083"/>
    <w:rsid w:val="00D12DB1"/>
    <w:rsid w:val="00D70328"/>
    <w:rsid w:val="00D82FF7"/>
    <w:rsid w:val="00D87FB7"/>
    <w:rsid w:val="00DA22F2"/>
    <w:rsid w:val="00DC08DD"/>
    <w:rsid w:val="00DD7D0D"/>
    <w:rsid w:val="00DE5945"/>
    <w:rsid w:val="00DF64B9"/>
    <w:rsid w:val="00E24295"/>
    <w:rsid w:val="00E444C3"/>
    <w:rsid w:val="00E53C85"/>
    <w:rsid w:val="00E6418E"/>
    <w:rsid w:val="00E73872"/>
    <w:rsid w:val="00E84BC9"/>
    <w:rsid w:val="00E94B83"/>
    <w:rsid w:val="00E969A5"/>
    <w:rsid w:val="00EE6D2A"/>
    <w:rsid w:val="00F177A2"/>
    <w:rsid w:val="00F27133"/>
    <w:rsid w:val="00F503EE"/>
    <w:rsid w:val="00F52C9B"/>
    <w:rsid w:val="00F53EDC"/>
    <w:rsid w:val="00F966C4"/>
    <w:rsid w:val="00FA7A0B"/>
    <w:rsid w:val="00FC0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30EDD"/>
  </w:style>
  <w:style w:type="paragraph" w:styleId="Nadpis3">
    <w:name w:val="heading 3"/>
    <w:basedOn w:val="Normlny"/>
    <w:link w:val="Nadpis3Char"/>
    <w:uiPriority w:val="9"/>
    <w:qFormat/>
    <w:rsid w:val="00AB588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6039D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AB588B"/>
    <w:rPr>
      <w:rFonts w:ascii="Times" w:hAnsi="Times"/>
      <w:b/>
      <w:bCs/>
      <w:sz w:val="27"/>
      <w:szCs w:val="27"/>
    </w:rPr>
  </w:style>
  <w:style w:type="character" w:customStyle="1" w:styleId="gd">
    <w:name w:val="gd"/>
    <w:basedOn w:val="Predvolenpsmoodseku"/>
    <w:rsid w:val="00AB588B"/>
  </w:style>
  <w:style w:type="character" w:customStyle="1" w:styleId="il">
    <w:name w:val="il"/>
    <w:basedOn w:val="Predvolenpsmoodseku"/>
    <w:rsid w:val="00AD186C"/>
  </w:style>
  <w:style w:type="character" w:styleId="Odkaznakomentr">
    <w:name w:val="annotation reference"/>
    <w:basedOn w:val="Predvolenpsmoodseku"/>
    <w:uiPriority w:val="99"/>
    <w:semiHidden/>
    <w:unhideWhenUsed/>
    <w:rsid w:val="00E53C85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E53C85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E53C85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53C8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53C85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53C8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53C85"/>
    <w:rPr>
      <w:rFonts w:ascii="Segoe UI" w:hAnsi="Segoe UI" w:cs="Segoe UI"/>
      <w:sz w:val="18"/>
      <w:szCs w:val="18"/>
    </w:rPr>
  </w:style>
  <w:style w:type="table" w:styleId="Mriekatabuky">
    <w:name w:val="Table Grid"/>
    <w:basedOn w:val="Normlnatabuka"/>
    <w:uiPriority w:val="39"/>
    <w:rsid w:val="00AB2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lny"/>
    <w:rsid w:val="000545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30EDD"/>
  </w:style>
  <w:style w:type="paragraph" w:styleId="Nadpis3">
    <w:name w:val="heading 3"/>
    <w:basedOn w:val="Normlny"/>
    <w:link w:val="Nadpis3Char"/>
    <w:uiPriority w:val="9"/>
    <w:qFormat/>
    <w:rsid w:val="00AB588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6039D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AB588B"/>
    <w:rPr>
      <w:rFonts w:ascii="Times" w:hAnsi="Times"/>
      <w:b/>
      <w:bCs/>
      <w:sz w:val="27"/>
      <w:szCs w:val="27"/>
    </w:rPr>
  </w:style>
  <w:style w:type="character" w:customStyle="1" w:styleId="gd">
    <w:name w:val="gd"/>
    <w:basedOn w:val="Predvolenpsmoodseku"/>
    <w:rsid w:val="00AB588B"/>
  </w:style>
  <w:style w:type="character" w:customStyle="1" w:styleId="il">
    <w:name w:val="il"/>
    <w:basedOn w:val="Predvolenpsmoodseku"/>
    <w:rsid w:val="00AD186C"/>
  </w:style>
  <w:style w:type="character" w:styleId="Odkaznakomentr">
    <w:name w:val="annotation reference"/>
    <w:basedOn w:val="Predvolenpsmoodseku"/>
    <w:uiPriority w:val="99"/>
    <w:semiHidden/>
    <w:unhideWhenUsed/>
    <w:rsid w:val="00E53C85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E53C85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E53C85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53C8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53C85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53C8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53C85"/>
    <w:rPr>
      <w:rFonts w:ascii="Segoe UI" w:hAnsi="Segoe UI" w:cs="Segoe UI"/>
      <w:sz w:val="18"/>
      <w:szCs w:val="18"/>
    </w:rPr>
  </w:style>
  <w:style w:type="table" w:styleId="Mriekatabuky">
    <w:name w:val="Table Grid"/>
    <w:basedOn w:val="Normlnatabuka"/>
    <w:uiPriority w:val="39"/>
    <w:rsid w:val="00AB2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lny"/>
    <w:rsid w:val="000545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48F6C-B493-4F2E-9BA6-773B98004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1445</Words>
  <Characters>8238</Characters>
  <Application>Microsoft Office Word</Application>
  <DocSecurity>0</DocSecurity>
  <Lines>68</Lines>
  <Paragraphs>19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</dc:creator>
  <cp:lastModifiedBy>spravca</cp:lastModifiedBy>
  <cp:revision>2</cp:revision>
  <dcterms:created xsi:type="dcterms:W3CDTF">2020-11-10T07:50:00Z</dcterms:created>
  <dcterms:modified xsi:type="dcterms:W3CDTF">2020-11-10T07:50:00Z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939b85-7e40-4a1d-91e1-0e84c3b219d7_ActionId">
    <vt:lpwstr>77975986-be6a-4d5d-8c75-82955045c4e2</vt:lpwstr>
  </property>
  <property fmtid="{D5CDD505-2E9C-101B-9397-08002B2CF9AE}" pid="3" name="MSIP_Label_38939b85-7e40-4a1d-91e1-0e84c3b219d7_Application">
    <vt:lpwstr>Microsoft Azure Information Protection</vt:lpwstr>
  </property>
  <property fmtid="{D5CDD505-2E9C-101B-9397-08002B2CF9AE}" pid="4" name="MSIP_Label_38939b85-7e40-4a1d-91e1-0e84c3b219d7_Enabled">
    <vt:lpwstr>True</vt:lpwstr>
  </property>
  <property fmtid="{D5CDD505-2E9C-101B-9397-08002B2CF9AE}" pid="5" name="MSIP_Label_38939b85-7e40-4a1d-91e1-0e84c3b219d7_Extended_MSFT_Method">
    <vt:lpwstr>Automatic</vt:lpwstr>
  </property>
  <property fmtid="{D5CDD505-2E9C-101B-9397-08002B2CF9AE}" pid="6" name="MSIP_Label_38939b85-7e40-4a1d-91e1-0e84c3b219d7_Name">
    <vt:lpwstr>Internal</vt:lpwstr>
  </property>
  <property fmtid="{D5CDD505-2E9C-101B-9397-08002B2CF9AE}" pid="7" name="MSIP_Label_38939b85-7e40-4a1d-91e1-0e84c3b219d7_Owner">
    <vt:lpwstr>433539@slsp.sk</vt:lpwstr>
  </property>
  <property fmtid="{D5CDD505-2E9C-101B-9397-08002B2CF9AE}" pid="8" name="MSIP_Label_38939b85-7e40-4a1d-91e1-0e84c3b219d7_SetDate">
    <vt:lpwstr>2020-10-24T16:08:05.2738700Z</vt:lpwstr>
  </property>
  <property fmtid="{D5CDD505-2E9C-101B-9397-08002B2CF9AE}" pid="9" name="MSIP_Label_38939b85-7e40-4a1d-91e1-0e84c3b219d7_SiteId">
    <vt:lpwstr>3ad0376a-54d3-49a6-9e20-52de0a92fc89</vt:lpwstr>
  </property>
  <property fmtid="{D5CDD505-2E9C-101B-9397-08002B2CF9AE}" pid="10" name="Sensitivity">
    <vt:lpwstr>Internal</vt:lpwstr>
  </property>
</Properties>
</file>