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Prvý zvitok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 Ceste TAO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ak má byť Cestou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nie je nikdy nemenne trvalou Cestou,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ak má byť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pomenovateľným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nie je nikdy nemenne trvalo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pomenovateľným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Už na počiatku, keď ešte Nebo a Zem neboli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bola Matkou -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roditeľkou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všetkých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desaťtisícov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pomenovateľných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vecí!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čom ešte netrvá - praje si vyjavovať svoju tajuplnosť.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čom už trvá - praje si vyjavovať svoju šikovnosť.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 oboje vzniká súčasne a odlišuje sa len v pomenovaniach.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 spoločné nech je nazývané: Prvopočiatok.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Prvopočiatok všetkých prvopočiatkov,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Východzia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brána všetkých tajuplností!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spoznávaním krásna ako krásna vymedzuje sa i ošklivé,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spoznávaním dobra ako dobra vymedzuje sa i nedobré.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tak i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bytie a nebytie sa navzájom rodí,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ťažké a ľahké sa navzájom tvorí,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dlhé a krátke sa navzájom porovnáva,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vysoké a hlboké sa navzájom skláňa,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súzvuky a rámusy sa navzájom ladia,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predné a zadné sa navzájom spája.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koná nezasahovaním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je príkladný bez slov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desaťtisíce vecí urobia sa bez návodov,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zrodia sa bez prináležania,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vykonajú sa bez donucovania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a úspešne sa zavŕšia bez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ďaľšieho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 tom zotrvávania.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iba preto, že sa v ničom nezotrváva, nič neuniká!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Nevyzdvihuje nikoho ako úctyhodnejšieho a tým medzi ľuďmi nevytvára rozbroje,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neprikladá nijakú väčšiu cenu ťažko získateľnému tovaru a tým v ľuďoch nepodnecuje snahy okrádať,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nevystavuje na obdiv nič žiadostivé a tým v srdciach ľudí nevytvára zmätok.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práve 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za vlády Dokonalého Človeka sa mysle ľudu vyprázdňujú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napĺňajú sa jeho žalúdky,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jeho svojhlavosti sa oslabujú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posilňujú sa jeho kosti a svaly.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Tým sa obvykle dosahuje, že ľud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nemá v hlave mudrovania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ani v srdci skryté túžby.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od múdrych je najmúdrejšie nedovoľovať si nijaké zasahovania.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práve v konaní nezasahovaním je podstata usporiadanej vlády!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nekonečne plynúca, je vo všetkom potrebná, no nikde nepreteká cez okraj.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Ach, aká priepastná je, akoby bola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prarodičkou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desaťtisícich vecí!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Potláča svoju ostrosť,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premáha svoju neusporiadanosť,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zmierňuje svoju žiaru,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ststožňuje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so svojím "prašným svetom".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Ach, aká naskrz presiaknutá je, akoby bola naozaj jestvovaním čohosi!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Neviem, potomkom koho je, no zdá sa, že tu bola už pred Nebeským Cisárom!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Nebo a Zem netvoria z princípu ľudskosti, a tak s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desaťtisícami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vecí zaobchádzajú ako so slamenými psami!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Dokonalý Človek netvorí pre princíp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ľuskosti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 tak so stovkami rodov zaobchádza ako so slamenými psami!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Hľa, to, čo 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medti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Nebom a Zemou, akoby bolo rozdúchavané dúchadlom,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prázdnym a teda nevzdorujúcim,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plným tej najväčšej sily a vydávajúcim zo seba stále viac a viac.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slová sú zbytočné. Stačí: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"Niet nad pridŕžanie sa Stredu!"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Duchovná Hlbina nikde nezaniká a to je práve to, čomu hovorím "lono prvopočiatku"!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jeho otvor je práve to, čomu hovorím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"koreň pradiva Neba a Zeme"!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 pradivo akoby skutočne jestvovalo.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Vždy potrebné a ničím sa nerozrušujúce!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Nebo -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rozpriestranenosť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Zem - trvanie.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Nebo a Zem sú spoločne schopné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rozpriestranenosti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trvania.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Nezrodili sa len pre seba, a preto sú schopné dlhej plodotvornosti.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stavia do pozadia svoju osobu a tým ju dostáva do popredia,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stavia bokom svoju osobu a práve tým tu ona je!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pretože netrvá na svojich žiadostivostiach,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práve preto je schopný tvorby svojej osobnosti!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Najvyššie Dobro je ako voda.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Voda je dobrá a potrebná pre desaťtisíce vecí, hoci nijako o to nezápasí.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Nachádza sa aj tam, kde je to podľa mnohých ľudí zlé a teda je v mnohom ako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 dobro obydlia - dobrý pozemok,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 dobro srdca - jeho hĺbka,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 dobré ľudské vzťahy - princíp ľudskosti,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 správnu reč - dôveryhodnosť,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 dobré pomery - usporiadaná vláda,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 správnu činnosť - správne schopnosti,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 každú dobrú aktivitu - správna včasnosť.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len preto, že sa o nič nezápasí, všetko je!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Prehnať niečo, až to pretečie cez okraj - či nie je lepšie nechať to tak?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Vypočítavo niečo preceňovať - či nie je lepšie nevenovať tomu pozornosť?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Prepĺňať si paláce zlatom a drahokamami, ktoré neustrážiš,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zotrvávať v prepychu a urodzenosti a dospieť tým k vlastnej škode?!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Úspešne zavŕšiť a ísť od toho - to je večná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Jednotná plnosť ducha v jeho správnych medziach umožní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nerozrušenosť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Prejavovanie životnej energie až do tej najjemnejšej mäkkosti umožní zostávať dieťaťom!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Očistenie a odstránenie toho, čo bráni nazeraniu do tej najbytostnejšej prapodstaty umožní nedopúšťať sa chýb!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Milovaním ľudu správne vládnuť umožní nenamáhať sa zbytočným premýšľaním!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Ponechať, nech sa brány Nebies prirodzene otvárajú a zatvárajú, umožní nebyť v strehu, ako samička pri hniezdení!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Na všetky štyri strany jasná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osvetlenosť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umožní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zatrvávať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 nezasahovaní!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Narodiaci sa,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skultivujúci sa,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má potom žiť a nič nevlastniť,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stále konať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neuľpievať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prežiť dospelosť, a nebyť "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panovaniachtivý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to je to, čomu hovorím podstata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enerie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Tridsať žŕdok obopnutých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lúkoťami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to 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nvyhnutný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predpoklad voza,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jeho upotrebiteľnosť vytvára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jeho "je"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jeho "nie je".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Hrnčiarske práce sú nevyhnutným predpokladom nádoby,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jej upotrebiteľnosť vytvára 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jej "je"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jej "nie je".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Práce s tesárskymi nástrojmi, ktorými sa robia okná a dvere,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sú nevyhnutným predpokladom domu,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no jeho upotrebiteľnosť vytvára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jeho "je"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jeho "nie je".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 ich "je" tvorí užitočnosť vecí,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 ich "nie je" vytvára ich použiteľnosť!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Päť farieb súčasne oslepuje oko,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päť zvukov súčasne ohlušuje ucho,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päť chutí súčasne mätie ústa,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ohnivé kone a lov rozdivočia srdce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náhle uzretie vzácneho tovaru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vtbudzuje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 človeku chuť privlastniť si to!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tvorí pre žalúdky a nie pre vidiny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pridŕža sa týchto a odmieta tamto!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stave milosti či nemilosti, čo ak sa ozve zrazu strach?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blahobyte či utýranosti, čo ak sa ozve zrazu moje telo?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Prečo vravím: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"V stave milosti či nemilosti, čo ak sa ozve zrazu strach?"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Stav milosti prináša aj obavu pádu.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ak sa po dosiahnutí vysokého postavenia ozve zrazu strach?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ak sa po strate vysokého postavenia ozve zrazu strach?!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Naozaj sa možno preto obávať: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"V stave milosti či nemilosti, čo ak sa ozve zrazu strach?"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Prečo vravím: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"V blahobyte či utýranosti, čo ak sa ozve zrazu moje telo?"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som naopak schopný stavu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odtelesnenia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akáže utýranosť?!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si vo váženosti, telom učiní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bude môcť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prebývať,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si v láske, tak ako telo zamiluje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bude mu môcť byť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zverené!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To, na čo sa dívam a nevidím, toho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nazývam to "najrozptýlenejšie",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to, čo počúvam a nepočujem, toho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nazývam to "najnezreteľnejšie",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 xml:space="preserve">to, na čo siaham a nedosiahnem, toho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nazývam to "najminimálnejšie".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túto trojitosť nemožno nijako konkrétne pochopiť!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jej mnohorakosť tvorí univerzálnosť,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jej najvyššia výška neoslepuje svojou žiarou,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jej najhlbšia hĺbka nezatemňuje svojou temnotou.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 to spletitosť,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spletitosť, ktorá sa nedá pomenovať!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Vždy znovu a znovu sa prinavracajúca v nebytie.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to, čomu sa hovorí "beztvará tvárnosť nebytia",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tie podoby vecí, o ktorých sa dá povedať, že sú absolútne rozplynuté.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Kráčaš tomu v ústrety a nevidíš toho hlavu,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sleduješ to zozadu a nedovidíš toho ukončenie.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Pridŕžaj sa Cesty minulosti, aby si sa vyznal v prítomnosti!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schopnosť spoznávania počiatkov minulosti, to nazývam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"pamäťou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Ani učenci, usilujúci sa spoznať klady minulosti, hoci prenikajú až do tých najjemnejších tajomstiev jej počiatkov,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nie sú schopní rozpoznať to do hĺbky.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ani sa to nedá rozpoznať!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Treba sa stále otužovať ako pred prebrodením ľadovej rieky!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akým ostražitým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treby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pritom byť!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Akoby hrozilo zo všetkých strán nebezpečenstvo.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akým rozvážnym treba pritom byť!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 vo chvíľach, keď človek vykonáva privítací obrad.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akým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všeprenikajúcim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treba pritom byť!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 voda z roztápajúceho sa ľadu.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ako treba považovať všetko za veľmi dôležité!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Akoby si stál pred sebou ako pred neopracovaným drevom.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akým vyprázdneným treba pritom byť!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Akoby si bol bezdnou hlbinou!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akým stále nevyjasneným treba pritom byť!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Akoby si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sám sebe pripadal hlupákom.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ako inak by si dokázal zo svojej pôvodnej nevedomosti dopracovať sa do stavu ničím nenarušiteľnej vyrovnanosti?!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Veď ako inak by si dokázal zo svojej pôvodnej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ustrnulosti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dopracovať sa do stavu tej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najprenesmiernejšej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tvorivosti?!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Tí, čo sa usilujú o takúto Cestu poznania, nikdy v ničom "nepretečú cez okraj"!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len preto, že v ničom "nepretečú cez okraj", sú schopní naberať do seba stále viac a viac a konca v tom nikdy nedôjdu!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Dosahovaním ťažiska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vyprázdnenosti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dosahujem stav jednoty.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desaťtisícoch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vecí, ktoré sa neustále uskutočňujú, pozorujem jav akoby stáleho prinavracania sa.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Nespočetné množstvá mysliacich bytostí i nemysliacich vecí akoby sa znovu a znovu krúživo prinavracali ku svojim koreňom.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Prinavracanie sa ku koreňom nazývam "stavom utíšenia"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 je to, čo možno nazvať "znovuobnovením určenia".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Znovuobnovením určenia sa vymedzí aj moje bytie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pochopenie môjho bytia, to nazývam "pochopením svojho správneho zmyslu"!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Nepochopenie svojho správneho bytia býva sebaklam, ktorý plodí strašné nebezpečenstvá!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 pochopenia svojho správneho bytia sú následné formy správania sa.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Formy správania sa - a následná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verejnoprospešnosť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Verejnoprospešnosť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- následná schopnosť vládnutia.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Schopnosť vládnutia - následná účasť Nebies,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účasť Nebies - následná účasť na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účasť na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- a z toho následná dlhovekosť.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potom už strata tela nie je nijakou smrteľnou pohromou!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"Za tých najdokonalejších Vládcov, nižšie postavení vedia sami od seba, ako má čo byť,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za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ďaľších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vládne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rodinkárenie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podliezanie,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ďaľších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ustrašenosť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za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ďaľších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už len všeobecná nenávisť!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kde niet dôvery, tam zavládne nedôvera!"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Ó, aké ďalekosiahle sú tieto vzácne slová.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tam, kde sa bude môcť plodne pracovať, tak ako treba,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tam sa budú môcť ľudia vo všetkých stovkách rodov upokojovať: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"Je to s nami prirodzené!"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sa začne veľkolepá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narúšať, obvykle býva snaha o princíp ľudskosti a konania v medziach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správnosti a spravodlivosti!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začnú narastať špekulácie a podvody, obvykle vzniká obrovské úsilie o umelú nápravu!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vymizne súdržnosť šiestich hlavných kmeňov, obvykle vzniká snaha o princíp synovskej poslušnosti a bratskej lásky!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 v krajinách a rodoch zavládne rozvrat a anarchia, obvykle začína úsilie o princíp vernosti a občianskej poddajnosti!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19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Skoncujme s "dokonalosťou" a odmietnime "mudrlantstvá" a ľud tým stonásobne získa!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Skoncujme s "princípom ľudskosti" a odmietnime "princíp konania v medziach správnosti a spravodlivosti" a ľud sa prinavráti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 synovskej poslušnosti a bratskej láske!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Skoncujme so "šikovnosťou" a odmietnime "osobný prospech" a nebude nijakých zlodejov a lupičov!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všetky tieto tri druhy správania sú prejavmi nekultúrnosti!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Nech ku vám odteraz prináleží: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mať za vzor prostotu,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pridŕžať sa prirodzenosti,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potláčať sebeckosť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a znižovať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žiadostivoť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20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Skoncujme s učenosťou a bude po starostiach!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Jedinečné a mnohé navzájom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ostraňovať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- načo?!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Dobré a zlé navzájom zaháňať - načo?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čoho sa raz človek bojí, toho sa už nedokáže nebáť!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Ach, koľko neuvážeností a konca im niet!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Davy sa valia, vlna za vlnou,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akoby sa išli s pôžitkom zúčastňovať na krvavých obradoch v obetných ohradách,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akoby sa išli  pôžitkom zúčastňovať slávnostných jarných obiet na obradných terasách!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Ó, len ja jediný som ľahostajný a nikam sa nenáhlim, ako novorodenec čo ešte nie je ani dieťaťom!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Som ľahostajný, akoby som sa už netúžil nikam prinavracať!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Davy sa pachtia po nadbytku,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ja jediný by som sa najradšej všetkého zbavil!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Moja myseľ je ako myseľ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prostáčika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Ó, ako je neupriamená na nič!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Ostatní ľudia sú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prevelemúdri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ja jediný som akoby zaslepený!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Ostatní ľudia sa pachtia po vedomostiach a veciam sa chcú dostať na kĺb,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ja jediný som zasnený a od všetkého odpútaný!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Ó, ako nekonečne pokojný som, ako oceán,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ó, ako vietor na vrcholkoch hôr, ktorý už nič nezastaví!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Davy ľudí túžia mať všetko kvôli niečomu,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ja jediný som tvrdohlavý, akoby som šiel hlavou proti múru!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Ja jediný som iný ako ostatní?!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Pretože si vážim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Matku-živiteľku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Prejavujúca sa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v skutočnosti sled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to, ako sa Cestou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veci uskutočňujú, je nevypočítateľné ako dravý živel.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Ó, aká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nevypočitateľná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spontánnosť a šialená dravosť!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Akoby táto spontánnosť a dravosť boli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jedre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Jej základnou podobou!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Ó, aká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premiešanosť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akoby boli v Jej jadre ukryté všetky veci!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Ó, aká nerozoznateľnosť, akoby bola v jadre kvintesenciou všetkých vecí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akoby táto kvintesencia bola v jadre tou Jej najpravdivejšou pravdou!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Akoby bola v jadre Jej pravou vierohodnosťou!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Od minulosti až do prítomnosti nič, čo bolo pomenované na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sa nestráca a všetko by sa to dalo overiť.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 viem, že to bolo tak, akoby sa to práve teraz udialo?!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Jednoducho preto, lebo to tak bolo!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Drobulinké - neskôr úplné,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krivé - neskôr rovné,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navlhnuté -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nekôr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pretekajúce skoro cez okraj,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prastaré - neskôr nové,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málo - neskôr mnoho,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mnoho a vzápätí sklamanie!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aby Dokonalý Človek skutočne obsiahol univerzálnosť a bol vzorom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nehľadí na seba a preto je jasnozrivý,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nedáva sebe za pravdu a preto je obdivuhodný,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nie je priebojný a preto je úspešný,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nie je namyslený a preto je popredný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jedine preto, že s nikým nezápasí, niet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nikoho, kto by si dovolil zápasiť s ním!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už oddávna hovorievali: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"Najprv malilinké a napokon celé!"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Nuž či by to boli bývali len prázdne slová?!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práve dožadovaním sa úplnosti dosahuje sa návratnosť!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Rozprávať čo najmenej je prirodzené.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ani tajfún nevíchri až do rána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ani prietrž mračien netrvá po celý deň.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ich spôsobuje?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Nebo a Zem.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 ani Nebo a Zem nedokážu nič spôsobovať dlhodobo, tak čo potom človek!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Postupujte činorodo na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tým sa s Ňou stotožníte.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tým sa stotožníte aj s Jej tvorivou energiou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kto sa stane súčasťou jej straty, bude aj stotožnením sa s Jej stratou.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sa stotožní s Cestou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pociťuje radosť z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sa stotožní s Jej tvorivou energiou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pociťuje radosť z Jej tvorivej energie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kto sa stotožní s Jej stratou, bude mať radosť len z Jej straty!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kde zanikne dôvera, tam vznikne len nedôvera!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sa stavia na špičky, prestáva stáť pevne,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ustrnie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polkroku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prestane kráčať,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hľadí iba na seba, prestáva byť jasnozrivý,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dáva iba sebe za pravdu, prestáva byť hodný obdivu,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odporuje, prestane byť úspešný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kto sa len samým sebou pýši, nebude dlho v popredí!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však postupuje Cestou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ten si povie: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"Ach, aké malicherné je prejedať sa a pachtiť sa za vecami!"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 xml:space="preserve">Kto stelesňuje Cestu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nikdy v tom nezotrváva!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Jestvovalo čosi ako rozvírený prúd ešte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prd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zrodom Neba a Zeme.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Ach, aké osamelé a pusté vo svojej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samojedinosti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trvalo bezo zmien!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Krúživo plynulo ničím neohrozované.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Možno, že preto sa stalo Matkou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Nevie toho pomenovanie a preto to vyznačujem znakom: Cesta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 som predsa nútený pomenovať ju, tak ju nazvem: Obrovská!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obrovské, o tom možno povedať, že je rozpínavé.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rozpínavé, o tom možno povedať, že je nekonečné.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nekonečné, o tom možno povedať, že je navracajúce sa.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Obrovská,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Nebo je Obrovské,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Zem je Obrovská,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Človek je obrovsky Veľký!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Jadrom tohto vymedzenia sú teda štyri veľkosti a Človek je jednou z nich!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Zákony Človeka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podmiňuje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Zem,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zákony Zeme podmieňuje Nebo,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zákony Neba podmieňuje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sama zo seba!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Ťažké je koreňom ľahkého,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pokojné je pánom upachteného!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sa vo svojom každodennom konaní nikdy neodťahuje od bremena povinností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nech by mal pred sebou akékoľvek vidiny blahobytu, zostáva nad to povznesený ako lastovička vo výšavách.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Veď či vládca desaťtisícovej armády má právo, kvôli svojej osobe, brať na ľahkú váhu celé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 ho berie  na ľahkú váhu, veľmi rýchlo v ňom stratí oporu.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kto sa takto spochabí, stratí aj panovnícku moc!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správne postupuje nevybočí z koľají,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sa správne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vyjedruje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nenarobí chyby v argumentáciách,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správne počíta, nepotrebuje si robiť zárezy na bambuse,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správne dvere zatvára, nepotrebuje zámky ani závory, aby ich niekto chcel otvoriť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kto správne viaže, nepotrebuje pradivá ani zauzlenia, aby to niekto chcel rozviazať.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trvalo koná správne a v záujme ľudí, a preto ľudí nepodceňuje,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trvalo koná správne a v záujme vecí, a preto ani veci nepodceňuje.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 ňom sa skutočne teda dá povedať, že všetko jasnozrivo predvída a všetkému dokonale porozumie!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Dobre a správne sa správajúci k ľuďom nech sú učiteľmi tých, čo sa k ľuďom zle správajú!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kto by si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nevážil svojho učiteľa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necenil svoj materiál,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nech by bol akokoľvek múdry, dopustí sa tým hrozného omylu!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potom sa skutočne už len dá povedať: "To chce zázrak!"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aktívnom pochopení svojej mužskosti a pridŕžaní sa svojej ženskosti sa tvorí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riečište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v tvoriacom sa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riečišti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trvale a neprerušiteľne tvorivá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znovu a znovu prinavracia do stavov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novorodenectva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aktívnom pochopení svojej "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beloby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" a v pridŕžaní sa svojej "černe" sa tvoria kontúry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v tvoriacich sa kontúrach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trvale a neprerušiteľne tvorivá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znovu a znovu prinavracia do stavov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bulovosti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aktívnom pochopení svojej odvahy a v pridŕžaní sa svojej hanblivosti sa tvorí škály hĺbok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v tvoriacej sa škále hĺbok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trvale a neporušiteľne tvorivá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prinavracia do stavov základnej prirodzenej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prostoty.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 sa pôsobenie takejto prostoty rozšíri na všetko, stane sa to aj nástrojom vlády.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 si nástroj takejto vlády osvojí Dokonalý Človek, potom sa takými stanú aj všetci jeho hodnostári i starejší rodov.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potom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"zákony prestanú stínať hlavy"!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29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Vodca armády sa rozhodne zmocniť sa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podľa toho koná.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ja už vidím, že nedosiahne vôbec nič!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Veď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veľmi subtílna nádoba, s ktorou nemožno zaobchádzať hocijako!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Takýmto zaobchádzaním ju iba zničíte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násilným zmocnením sa jej ju stratíte!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veci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buď postupujú alebo zostupujú,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buď sa vstrebávajú alebo vytryskujú,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buď silnejú alebo slabnú,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buď bujnejú alebo zanikajú!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odmieta krajnosti,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odmieta výstrednosti,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odmieta prehnanosti!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Na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byť osožným vodcom ľudí, to neznamená vojskom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násilne k niečomu donucovať.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Lebo také konanie sa rado zvykne vracať!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kde sa rozloží armáda, tam zostane len tŕnie a bodľačie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po vpádoch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obravských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vojsk nastanú nevyhnutne roky utrpenia!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Plodom dobrého úsilia rozhodne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nie je uzurpátorstvo,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nie je spupná pýcha,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nie je robenie si na protiveň,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nie je bezohľadnosť,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nie je podmaňovanie si vecí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nie je násilie!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Až keď veci neustále plodne prekvitajú, až vtedy sa stávate úctyhodným človekom!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Naozaj vám radím: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Neschádzajte z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zíde z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veľmi rýchlo je s ním koniec!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Nech by vyzerali akokoľvek sľubne, vojenské zbrane nie sú šťastné prostriedky a veciam sú len na škodu!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Preto v tom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nespočíva!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kniežatá zotrvávajú v pokoji, potom prevahu získava smerovanie doľava,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kniežatá začnú narábať so zbraňami, potom prevahu získava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smerovamie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doprava.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Vojenské zbrane teda naozaj nie sú šťastné prostriedky a nemajú byť nástrojmi ušľachtilého človeka!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Preto on po nich nikdy nesiaha a jediné, čo kladie nadovšetko, to sú mierové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vyjenávania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víťazstvo pomocou ohavností, to v skutočnosti znamená mať záľubu vo vraždení ľudí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záľubou vo vraždení ľudí sa nedá dosiahnuť presadenie svojej vôle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Šťastnými životnými skutkami sa smeruje doľava,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nešťastnými životnými skutkami sa ustupuje doprava!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Ale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porazený generál máva obradné miesto vľavo,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víťazný generál máva obradné miesto vpravo.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povedzte, či to nie je ako rozmiestnenie na pohrebe!?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či množstvo pobitých ľudí nie je dôvodom pre náreky?!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Tak teda vojnové víťazstvo naozaj nie je nič iné než dôvod pre pohrebný ceremoniál!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vo svojej prapôvodnej jednoduchosti trvala už pred vznikom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pomenovateľností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nepotrebovala ani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tom najmenšom nikdy nijakého pomocníka!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Keby len lénni páni a králi bili schopní pridŕžať sa Jej, všetky desaťtisíce vecí by sa samé od seba pridŕžali svojich určení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Nebo a Zem by boli v takej vzájomnej harmónii, že na všetko akoby "padala sladká rosa".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Aj ľud by bol potom sám od seba taký, aký má byť!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aj vydávania príkazov a nariadení sú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pomenovateľnosti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pri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pomenovateľnostiach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má múdry človek vždy vedieť, kedy prestať!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ak vie, kedy prestať, potom je nádej, že to neskončí pohromou!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ak som nútený použiť len jedno prirovnanie, tak teda: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ako koryto a hlbina pre rieky a moria!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Spoznať iné - to je poznanie,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spoznať seba - to je osvietenie!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Zvíťaziť nad inými - to je sila,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zvíťaziť nad sebou - to je mohutnosť!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Vedieť sa uspokojiť - to je pravé bohatstvo,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byť neochabujúci vo svojom konaní - to je pravá vôľa!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Nevzdávať sa toho, akým mám byť - to je vytrvalosť!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potom zomrieť a nepominúť - to je dlhovekosť!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Ó, veľkolepá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schopná plynúť doľava i doprava!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Od teba závisia zrody desaťtisícich vecí i to, že ony bez rozkazu spejú k svojim plodným výsledkom!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Nerobíš si slávu z toho, že šatíš a živíš desaťtisíce vecí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všetvorstva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ani sa nerobíš ich vládkyňou!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Trvalo a navždy si ani v najmenšom nepraješ honosiť sa tým!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kolobehu prinavracajúcich sa desaťtisícich vecí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všetvorstva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nikdy sa nehráš ani na ich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vlákkyňu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ani na ich veliteľku!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práve preto Ťa možno pomenovať Veľkou, lebo sama sa naozaj nikdy Veľkou nerobíš!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Si naozaj schopná Veľkosti!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Pevne sa pridŕžajúc Jej Veľkosti,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začne uberať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Jek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smerom!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uberajúc sa Jej smerom, nebude ohrozená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ani jeho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spoojnosť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ani jeho vyváženosť!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Lahodná hudba a výborné pokrmy sú schopné zastaviť putujúceho.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to, čo vyžaruje z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vychutnávaš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nedovychutnávaš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toho,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dívaš sa na to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nevynahľadíš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na to,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počúvaš to a nedopočúvaš sa toho,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užívaš to a nikdy nie si schopný to vyčerpať!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je prianie niečo stiahnuť, muselo to byť pôvodne dlhé,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je prianie niečo zoslabiť, muselo to byť pôvodne silné,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je prianie niečo odstrániť, muselo to najprv niekde povstať,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je prianie niečo vyňať, muselo to najprv k niečomu prináležať!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tým sa dá naozaj vysvetliť a až do tých najmenších podrobností objasniť aj to, prečo mäkké a slabé napokon zvíťazí nad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tvrdým a silným!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tak, ako ryby nemožno vyhnať z ich vodných hlbín, tak ani nástrojom prospešnosti krajiny nemôže byť: obetovať ľudí!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vždy uskutočňuje nezasahovaním!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Keby sa kniežatá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kráľovia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pridŕžali tejto zásady, desaťtisíce vecí by sa samy od seba pretvárali vo svoje premeny.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ak by chcel niekto do procesu ich premien predsa zasahovať, musí mať na pamäti zásadu nevypovedateľnej prostoty!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k zásade takejto prostoty patrí aj stav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bezžiadostivosti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kde niet žiadostivostí, tam je pokoj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usmerňuje samé od seba!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 Jej tvorivej energii TE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najvyššom stupni sa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ako taká neprejavuje, a predsa takou je,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 xml:space="preserve">v najnižšom stupni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sama sebou nešetrí, a predsa tvorivou už nie je.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najvyššom stupni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nič nevykonáva, a predsa niet ničoho, čo by bolo treba ešte vykonať,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najnižšom stupni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koná a koná, a predsa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všeko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ešte len treba vykonať!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najvyššom stupni princípu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ľuskosti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netreba do ničoho zasahovať,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 najvyššom stupni princípu konania v medziach správnosti a spravodlivosti je ako do čoho zasahovať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v najvyššom stupni dodržiavania pravidiel obradnosti niet už ničoho, čo by nebolo vhodné, a tak už ani holé ramená nie sú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pohoršujúce!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Po strate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zostáva vám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prdsa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ešte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po strate energie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zpstáva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vám predsa ešte princíp ľudskosti,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 strate princípu ľudskosti zostáva vám ešte aspoň princíp konania v medziach správnosti a spravodlivosti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po strate princípu konania v medziach správnosti a spravodlivosti zostáva vám ešte aspoň obradné chovanie!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kto stratí už aj obradnosť, jeho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dôveryhohnosť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vernosť sa stanú tak chatrné, že mu už zostane iba zmätok v hlave!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 sa všetky predchádzajúce znalosti premenia iba v kvetnatú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okázalosť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jeho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tak to už bude počiatok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skutočnej hlúposti!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Veľký a kultivovaná vzdelanec zotrváva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v Jej najvyššej tvorivosti a nie v Jej ochabnutosti,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 v Jej skutočnej opravdivosti a nie v Jej falošnej kvetnatosti!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Odmietnite tamto a držte sa tohto!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39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Už od pradávna platí: je treba dosahovať jednotnosť!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Nebesia dosahujú jednotnosť svojou priezračnosťou,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Zem dosahuje jednotnosť svojou zhustenosťou,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duchovno dosahuje jednotnosť svojou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nadprirozenosťou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hlbina dosahuje jednotnosť svojou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naplniteľnosťou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desaťtisíce vecí dosahujú jednotnosť svojimi zrodmi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vládcovia dosiahnu jednotnosť tým, že budú privádzať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k šťastnému osudu!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Keby nebesia neboli priezračné, hrozilo by im zrútenie,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keby Zem nebola zhustené, hrozilo by jej vykypenie,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keby duchovno nebolo nadprirodzené, hrozila by mu smrteľnosť,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keby hlbina nebola naplnená, hrozilo by jej vyčerpanie,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keby desaťtisíce vecí neboli neustále rodiace sa, hrozilo by im vyhubenie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keby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vládcovia neboli úctyhodní, hrozilo by im zvrhnutie!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Vznešenosť nech si kladie za podklad ubiedenosť,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vysokovážená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úctyhodnosť nech si kladie za podklad poníženosť!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"Ale veď naši najnovší vládcovia často o sebe hovoria, že sú úbohé opustené siroty! Či to nie je pravý podklad ubiedenosti?!"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"Nie!"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je niekde veľa vozov, tam predsa voz nechýba!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nemusí si priať stať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sa drahokamom, čo už je nefritom,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ani ozdobou, čo už je ozdobným kameňom!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zvratoch je pohyb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poddajnosti je upotrebiteľnosť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tým sa desaťtisíce vecí neustále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rodia v svoje bytia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z bytí v nebytia!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Keď vysokopostavený vzdelanec začuje o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vzchopí sa a začne ňou postupovať,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keď začuje priemerný vzdelanec o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zaváha, či také niečo vôbec je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keď začuje podpriemerný vzdelanec o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pustí sa do hrozitánskeho smiechu.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Ale veď ani by to nebola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keby sa z Nej taký človek nesmial!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Obvykle sa predsa vravieva: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Osvetľovaním Cesty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akoby sa naopak zatemňovala,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vstupovaním na Cestu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akoby sa z Nej naopak ustupovalo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jednoduchosťou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akoby sa naopak komplikovala!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najvyššej miere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akoby hlbina,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najčistejšej miere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akoby hanebnosť,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najsústredenejšej miere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akoby neschopnosť,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najspoľahlivejšom stave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akoby nespoľahlivosť,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najopravdivejšom stave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akoby nestálosť.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Jej najväčšia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štvorcovitosť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akoby bez rohov,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Jej najväčšia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nádobitovosť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naplní akoby naposledy,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Jej najväčší zvuk je akoby nezvučný,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Jej najväčší tvar je akoby beztvarý!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tajuplnosť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nepomenovateľnosť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jedine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neustále všetko dokonale vytvára!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tvorí Jedno,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Jedno vytvára Dve,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Dve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vytváta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Tri,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Tri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vatvára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desaťtisíce vecí,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desťtisíce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vecí neustále odnáša prúd "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jin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" a prináša prúd "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jang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v tom plynúca životná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čchi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nato, aby všetko zharmonizovala.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Najnezávideniahodnejšie je byť opustenou sirotou. A predsa sa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knižatá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králi radi tak titulujú!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veci sú rozrušované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odtraňované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aby opäť povstávali,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alebo sú na svoj vrchol vynášané, aby vzápätí zanikali!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 je veľmi poučné pre ľudí a preto je to učenie, ktoré aj ja hlásam!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Silnému nosníku zlom nehrozí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ani mne, otcovi tohto učenia!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 tej najútlejšej útlosti akoby galopom dospievame do stavu najstuhnutejšej strnulosti.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nebytím vkročíme do stavu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neaktivity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 toho som najlepšie pochopil prospešnosť nezasahovania!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práve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príkladnosť bez slov 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prospešnosť nezasahovania,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to je to najcennejšie, čo sa dá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dosiahnuť!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Povesť či telo - čo z toho ti je bližšie?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Telo či majetok - čo z toho ti je viac hodné?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Dosiahnutie slávy či riziko záhuby - čo z toho je škodlivejšie?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 je ten pravý dôvod,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prečo sa za prehnané oddávanie sa láske draho platí,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prečo sa veľkým hromadením bohatstva dospieva k pohrome!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sa vieš uspokojiť - nebudeš zahanbený,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vieš prestať - nebudeš ohrozený.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sa dožiješ dlhého trvania!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Najväčšie zavŕšenie akoby bolo mrhaním, no jeho potrebnosť nie je ošiaľom,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najväčšia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preplnenosť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akoby bola rozliatím, no jej potrebnosť nie je zbytočnosťou,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najväčšia priamočiarosť akoby bola ohnutím,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najväčšia zručnosť akoby bola nešikovnosťou,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najväčšia výrečnosť akoby bola iba biednym hlesnutím!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Rýchlou chôdzou premôžeš chlad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upokojením premôžeš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rozhorúčenosť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Je teda jasné, že vyrovnávaním vytvára sa správny stav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sa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uskutočňuje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kone orú a hnoja polia,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sa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neuskutočňuje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vojnové kone sa preháňajú krajinou!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niet veru väčšej pohromy, než nevedieť sa uspokojiť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niet veru osudnejšej chyby, než stať sa chamtivým!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Až v schopnosti vedieť sa uspokojiť je trvalé uspokojenie!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Aj bez vykročenia z dverí dá sa spoznať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aj bez vyhliadnutia z okna dá sa odpozorovať večná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Veď čím ďalej zachádzaš, tým menej je tvoja myseľ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shopná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obsiahnuť!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spoznáva bez toho, aby za tým chodil,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pomenúva bez toho, aby to videl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završuje bez toho, aby do toho zasahoval!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Venovať sa štúdiu, tomu hovoria: "úspešne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vzostupovať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",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venovať sa Ceste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tomu hovoria: "spôsobovať si škodu!"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Ale veď stále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ďaľším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"spôsobovaním si škody" dospievam do stavu nezasahovania!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v dôsledku nezasahovania nie je potom nič, čo by sa nevykonalo!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Udržať si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to chce trvalo do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nočoho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nezasahovať!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Lebo ak do toho zasahujete, nedokážete si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udržať!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49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i bez toho, aby sa staral o starosti stoviek rodov, stará sa o ne!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Voči dobrým a schopným som dobrý,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voči zlým a neschopným som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takziež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dobrý,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- to je tvorivá energia Dokonalého Dobra!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Voči dôveryhodným som dôveryhodný,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ale aj voči nedôveryhodným som dôveryhodný,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- to je tvorivá energia Dôveryhodnosti!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Dokonalý Človek,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aj keby bol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úplne utiahnutý a uzavretý, aj tak má stále na mysli celé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pre Dokonalého Človeka akoby Ono bolo jeho dieťaťom!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Príchod - narodenie,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odchod - smrť.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Životné dospievanie - jedna tretina,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životné odumieranie - jedna tretina,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aktívny život medzi dospievaním a odumieraním - tiež jedna tretina!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Prečo?!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Jednoducho preto,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aby život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dosiahoj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svoje naplnenie!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počúvne, ako správne žiť,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tomu ani v najhlbšej divočine nepretne cestu tiger či jednorožec,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toho ani v najzúrivejšej bitke nezasiahne nijaká zbraň,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lebo 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nebude toho jednorožca, ktorý by doňho vrazil,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nebude toho tigra, ktorý by ho zdrapol,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nebude toho vojaka, ktorý by naňho meč vytasil!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Prečo?!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Jednoducho preto,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že toto nie je ešte miesto jeho smrti!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51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ich rodí,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ich živí,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veci ich formujú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fyzická sila ich dovršuje!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pre desaťtisíce vecí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všetvorstva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nie je naozaj nič dôležitejšie než rešpektovať Cestu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vážiť si Jej tvorivú energiu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Rešpektovať Cestu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vážiť si Jej tvorivú energiu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nijaký príkaz neprikazuje a je to teda spontánne prirodzené!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zrodený 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energiou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živený,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dospejúc,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zosilnejúc,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zosúladiac sa,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sformujúc sa,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zoživotaschopniac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rozmnožiac sa,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má potom žiť a nevlastniť,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stále konať, no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neuľpievať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žiť dospelosť, no "nebyť panovačný!"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to 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skupočne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to, čomu sa hovorí: Pravá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má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počiatok, má teda i Matku.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kto dospeje k tomu, že má Matku, pochopí, že je dieťaťom.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kto dospeje k tomu, že je dieťaťom, dospeje k opätovnej prítulnosti k svojej Matke.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vtedy už strata tela nie je nijakým nešťastím!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Zataras vstupy svojho vnútra a uzatvor ich brány a tvoje telo bude bez námahy!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Roztvor vstupy svojho vnútra a uvoľni ich priechodnosti a neubrániš si telo od vyčerpania!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najmenej očami lačnieť po veciach, tomu hovorím: múdrosť!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pridŕžať sa pritom pôvodnej jemnosti, tomu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hovotím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: sila!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Využívajúc Jej žiarivú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osvetlenosť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prinavrátite sa k jasnozrivej múdrosti!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potom zrieknutie sa telesnosti nebude nijakou pohromou.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 je to, čím sa dá obnovovať trvácnosť.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ja, ktorý mám obmedzené vedomosti, hodlám kráčať veľkolepou Cestou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iba z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jedného-jediného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mám strach!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veľkolepá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v skutočnosti veľmi prostá, a predsa si ju ľudia ešte radi skracujú!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Vladársky dvor si žije v odtrhnutosti,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kým vydrancované polia sú spustnuté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verejné sýpky zívajú prázdnotou.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odevy vrchnosti sú vyparádené,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spoza opaskov im ostré meče vytŕčajú,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jedlom a pitím sa bezostyšne prežierajú,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tovarom a bohatstvom sa prepchávajú.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 už treba naozaj nazvať zlodejstvom!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Takéto "hrdinstvo" veru nie je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dobre zakorenené, to sa nedá vytrhnúť,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dobre prichytené, to nemožno odcudziť!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ani tradíciu rituálnych obetí predkom, vykonávaných synmi a vnukmi, nemožno prerušiť!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Uvedúc sa v správny poriadok, stáva sa moja energia skutočne tvorivou,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uvedúc svoju rodinu v kultivovaný poriadok, stane sa jej tvorivá energia mnohonásobnou,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uvedúc svoju rodnú občinu v kultivovaný poriadok, stane sa jej tvorivá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eneria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skutočne ďalekosiahlou,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uvedúc svoju krajinu v kultivovaný poriadok, stane sa jej tvorivá energia skutočne vrcholnou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uvedúc celé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 kultivovaný poriadok, stane sa Jeho tvorivá energia skutočne univerzálnou!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sa týka svojho tela, pozorne naň dohliadajte!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sa týka rodiny, pozorne na ňu dohliadajte!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sa týka rodovej občiny, tiež na ňu pozorne dohliadajte!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sa týka krajiny, aj na ňu pozorne dohliadajte!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čo sa týka celého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i na to treba pozorne dohliadať!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Lenže, ako by som mohol ja rozumieť celému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Jednoducho takto!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Ten, kto má hojnosť tvorivej energie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prirovnateľný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k novorodeniatku: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ani pichnutie hmyzom mu nehrozí,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ani uštipnutie hadom mu nehrozí,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ani roztrhanie dravou zverou mu nehrozí,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ani uchmatnutie dravým vtákom mu nehrozí!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Hoci má slabé kosti a mäkké svaly, pevne sa drží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Matky-Živiteľky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hoci pritom nemá ani pomyslenie na spojenia muža a ženy, je schopný doviesť svoj plodivý akt k vrcholnému dovŕšeniu!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Vedieť tvoriť súčinne, to nazývam: trvalosť!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Vedieť tvoriť trvale, to nazývam: múdrosť!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tým rozhojňovať život, to nazývam: šťastný osud!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Srdcom a mysľou správne pôsobiť na svoju životnú energiu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čchi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to nazývam: silou!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keď sa veci iba fyzicky posilňujú, rýchlo starnú a tomu hovorím nesledovať Cestu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kto nesleduje Cestu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s tým je veľmi rýchlo koniec!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Byť múdry neznamená veľa hovoriť,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veľa hovoriť neznamená byť múdry!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Zatarasovať vstupy svojho vnútra,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uzatvárať ich brány,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obrusovať svoju ostrosť,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uvoľňovať svoju vyhranenosť,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zmierňovať svoju žiarlivosť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vedieť sa rozumne stotožniť s naším prašným svetom,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to je to, čo nazývam tým prapôvodným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stotožňonaním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nemožno o nič usilovať len preto, že mi je to drahé,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nemožno o nič usilovať z vlastnej rozhadzovačnosti,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nemožno o nič usilovať zo ziskuchtivosti,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nemožno o nič usilovať zo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zlomyseľňosti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nemožno o nič usilovať z hrabivosti,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nemožno o nič usilovať z ochoty zbedačenia sa!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Konajte len v snahe tvorivého obohacovania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Nech sú krajiny spravované správne,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nech je používanie vojsk čo najzriedkavejšie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nech sa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nezasahuje do prirodzeného chodu vecí!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Prečo som dospel k tomuto záveru?!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 toto: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Dosť už bolo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zastrašovania a vyhrážania, no osudom ľudu zostáva neustále zbedačovanie!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Ľudia majú stále viac vražedných nástrojov a v krajinách i v rodinách to vyvoláva stále väčšiu hnilobu a ľudskú tuposť!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čím sú ľudia vynaliezavejší,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tým viac ich veci popudzujú k buričstvám,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tým viac sú zákony len kvetnatými rečami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zlodejov a zdieračov je stále viac a viac!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si povie: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Nebudem zasahovať, nech sa ľud sám prirodzenou cestou mení!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Budem dobrý a mierumilovný, nech je ľud sám od seba správny!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Nebudem nič činiť násilne, nech ľud sám od seba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bohatsvo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zveľaďuje!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nebudem vyvolávať ani žiadostivosti, nech ľud sám od seba žije vo svojej prirodzenosti!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bude Jeho vláda umiernená, ľud bude voči nemu úprimný,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bude jeho vláda neúprosná, ľud bude vo vzťahu k nemu bez zábran!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"Ó, veď od šťastia k nešťastiu je tak náramne blízko!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Ó, veď nešťastie je šťastia častým premožiteľom!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Tak ako rozpoznám,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kde je čoho krajná hranica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čo je kvôli čomu nesprávne?!"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sa správne naopak stane zriedkavým,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sa dobré prevráti v skoro výstredné,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tak potom ľudská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poblúdilosť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hovorím vám, bude vládnuť naveky!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musí byť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zásadový, no neohrozujúci,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dôsledný, no neubližujúci,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presný, no neohraničujúci,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žiarivý, no neoslepujúci!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59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Pre správne spravovanie ľudu i službu Nebesiam nie je nič dôležitejšie, než skromnosť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sebaukáznenosť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Veď len skromnosť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sebaukáznenosť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skutočne tým, čo sa dá nazvať predvídavosťou!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predvídavosť je pre vrcholnú mieru tvorivej energie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hovorím vám, to najdôležitejšie!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Veď vo vrcholnej miere tvorivej energie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nejestvuje, aby ste boli vo svojom konaní neprimeraní.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tomu, kto vo svojom konaní nie je v ničom neprimeraný, sa nestáva, aby nepoznal ťažisko svojej pravej osi!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komu sa nestane, aby nepoznal ťažisko svojej pravej osi, ten je hodný vlastniť krajinu.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 sa stane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Matkou-živiteľkou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svojej krajiny, je hodný nadlho v tom zotrvávať!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potom skutočne o ňom možno povedať, že má hlboké korene a pevné základy!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 je Cesta dlhej a plodnej životaschopnosti!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Skutočne správne spravovať obrovskú krajinu je podobné umeniu smažiť krehkú rybičku!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 sa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riadi Cestou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duše zosnulých sa po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mrti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nestanú démonmi.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 sa duše zosnulých po smrti nestanú démonmi, ich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démonstvo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nebude ubližovať ľuďom.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 ich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démonstvo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nebude ubližovať ľuďom, potom ani Dokonalý Človek nebude nútený nikoho poškodiť.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si tieto dva svety nebudú vzájomne ubližovať!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tvorivá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 nich bude prúdiť neprerušene!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Keď sa veľká krajina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stane akoby dolným tokom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stáva sa jeho spojnicou,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stáva sa akoby jeho "samičkou".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samička nad samčekom obvykle víťazí "uspokojením sa", a to tým, že s uspokojením prijme svoje miesto "dole".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Veľká krajina práve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týn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že voči malej krajine prijme miesto "dole", získa si ju!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malá krajina tým, že voči veľkej krajine prijme miesto "dole", tiež získa!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tak jedna prijíma miesto "dole", aby získala,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druhá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prjíma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miesto "dole", aby tým získala!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Veľké krajiny si musia neustále priať zjednocovať a zhromažďovať ľudí,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malé krajiny si majú neustále priať byť v službách ľudstva.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Ale každá svoje prianie dosiahne až vtedy, keď bude klásť svoju "veľkosť" naozaj úplne naspodok!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vo svojom trvaní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je pre desaťtisíce vecí tajomstvom,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je pre správnych ľudí drahocennosťou,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je pre nesprávnych ľudí záchranou!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Ale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aj peknými rečičkami si možno všeličo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vyhandlovať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honosným správaním je možné získať ľudí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ako sa vyvarovať ľudských nesprávností?!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Práve 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bol ustanovený štatút Syna Nebies,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boli utvorené tri stupne verejných hodností!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Ale nech by vás poctili akokoľvek drahými kočmi, vpredu s bujným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štvorzáprahom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nikdy sa to veru nevyrovná usadeniu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sa a nastúpeniu do toho, čo je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Veď práve preto si už v dávnoveku najväčšmi vážili to, čím je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Nehovorievali predsa: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"Usilujúc sa, určite Ju dosiahneš a budeš ju mať!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Len chýb sa pritom vyvaruj!"?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Už kvôli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si Ju vážte!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Vykonáva nezasahovaním,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uskutočňuje nečinnosťou,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ochutnáva nevychutnávaním,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tvorí veľké z malého,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 mnohonásobné z nemnohého,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na zlo odpovedá činorodou a tvorivou energiou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dopredu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vyrieši obťažné pomocou toho, čo je prosté,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vytvorí veľké z toho, čo je malé a nepatrné.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Všetky ťažko riešiteľné veci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nevyhnutne začína od jednoduchostí,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všetky veľké činy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nevyhnutne začína od drobností!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sa nikdy Veľkým nerobí!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práve 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 schopný svoju veľkosť vytvárať!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Ľahkovážnosťou sa nevyhnutne pripravíte o dôveru,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zjednodušovaním nevyhnutne mnohé skomplikujete!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Dokonalému Človekovi práve preto, že všetko považuje za rovnako obťažné,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nič nie je napokon skutočne obťažné!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spokojné, ľahko sa dá spravovať,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čo ešte nie je vo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veštebné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ryyhy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vypálené, ľahko sa dá predznačiť,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krehké, ľahko sa dá rozomlieť,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drobulinké, ľahko sa á rozprášiť.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teda ešte nie je uskutočnené, to sa dá vykonať,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nie je rozvrátené, to  sa dá usporiadane spravovať!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Strom, ktorý ledva objímeš, zrodil sa z maličkého klíčka,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deväťposchodová pagoda vyrástla z drobných zrniek zeminy,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tisíc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li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dlhá cesta začala prvým vykročením.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zásahom do toho možno všetko zničiť,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uchvacovaním toho môžeme to tratiť!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atk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teda naozaj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práve tým, že nezasahuje, nič neničí,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práve tým, že nič neuchvacuje, nič nestratí!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Mnohé ľudské skutky bývajú už skoro vykonané a práve vtedy sa všetko zrazu zmarí!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 potrené, aby ste boli rovnako opatrní na konci ako na začiatku, len vtedy vaša námaha nebude márna!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snahou Dokonalého Človeka nie je pachtiť sa po ťažko získateľnom tovare,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vzdelávanie sa Dokonalého Človeka je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ďaľšom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Ďaľšom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odnaúčaní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ľudských chýb!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Tým napomáha desaťtisícom vecí v ich prirodzenom dianí a preto nikdy nepotrebuje do ničoho zasahovať!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dávnych dobách tí, čo správne postupovali Cestou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neusilovali sa o to, aby bol ľud osvietený, ale ponechávali ho v jeho prirodzenej prostote.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ťažké je spravovať ľud, ktorý veľa mudruje!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mudrovaním sa pri spravovaní zeme dospieva k jej vydrancovaniu,.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Jedine zbytočným nemudrovaním možno dospieť k šťastnému osudu!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pochopí tieto dva rozdiely, jedine ten dospeje k pochopeniu správnej miery vecí.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len pri trvalom pochopení správnej miery vecí možno hovoriť o pravej energii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Takáto pravá energia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máva potom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veľmi hlboké korene 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veľmi ďalekosiahle výsledky!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Opakom toho je zameriavanie sa na veci!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až keď pochopíte tento rozdiel, až potom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doiahnete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súlad vo všetkom!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Ako je možné, že rieky a moria majú moc ovládať stovky  hlbín a údolí?!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Pretože ich majstrovskou dokonalosťou je smerovať "nadol"!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má možnosť vládnuť stovkám údolí,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si praje "byť nad ľuďmi", má svojimi slovami smerovať k nim dolu,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ak si preje "byť pred ľuďmi", má svoju osobu klásť až za nich!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Jedine 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Človek,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dostanúc sa nad ľud nebude mu bremenom,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dostanúc sa pred ľud nebude jeho nešťastím!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nadšene si ho vyvoliac za svojho vládcu, nebude ho musieť znenávidieť, ba ani potom sa proti nemu vzbúriť!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potom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sa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nenájde nikto, kto by s ním bojoval o moc!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Všetci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tvrdia, že tá moja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síce Veľká, ale akoby bola pre život nepoužiteľná.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už len preto, že je Veľká, je akoby nepoužiteľná!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Predsa ak je niečo dlho obľúbené, tak to bude určite nejaká hlúposť!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Tri klenoty v sebe máme, ktoré si treba uchovávať a ochraňovať: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prvý je súcit,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druhý je skromnosť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tretí 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nedovaľonať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si stavať sa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pred iných!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Súcit podmieňuje schopnosť byť statočným,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skromnosť podmieňuje schopnosť byť štedrým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nedovoľovať si stavať sa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do popredia, to podmieňuje zmysel pre zodpovednosť!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Dnes je však súcit zavrhovaný, a tým je zavrhovaná aj naozajstná statočnosť.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Aj skromnosť je zavrhovaná, a tým je zavrhovaná aj štedrosť.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Ba zavrhovaná je aj ústupčivosť, a tým sú teda zavrhovaní aj tí, čo sa dokážu postaviť tvárou v tvár smrti!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bude mať súcit, ten v boji zvíťazí a v obrane bude neporaziteľný.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aby bolo po všetky dni aj v budúcnosti bezpečne, na to je potrebná obrana súcitom!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Mastrovský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veliteľ nie je bojachtivý,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majstrovský zápasník nie je vznetlivý,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majstrovský premožiteľ nie je zádrapčivý,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majstrovský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ovládateľ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ľudí sa vie podriadiť!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to je práve to, čomu hovorím: energia neútočenia,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to je to, čo nazývam: silou ovládania ľudí,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to je to, čo je tou najhodnotnejšou osou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Nebies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i ľudských dejín!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69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Kto používa vojsko, máva zásadu: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kde sa neodvážim byť pánom, budem aspoň hosťom,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kde sa neodvážim postúpiť o palec, ustúpim o stopu!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Ale to je to, čomu hovorím: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postupovať bez postupu,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vyhŕňať si rukáv bez odhalenia ramena,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uhýbať bez útočníka,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útočiť bez zbraní!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niet veru väčšieho nešťastia než brať na ľahkú váhu protivníka!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beriete na ľahkú váhu protivníka, dožijete sa väčšieho sklamania než pri kvílení nad stratou svojho pokladu!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vzájomne skrížite zbrane, nech zvíťazí ten, kto sa zľutuje!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Moje slová sú veľmi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ľahko pochopiteľné 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ľahko uskutočniteľné,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no napriek tomu niet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nikoho, kto ich vie pochopiť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kto ich vie uskutočniť.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Moje slová však majú svojho prapôvodcu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ich uskutočňovanie má svojho pána!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len preto, že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niet u ľudí porozumenia pre ne,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niet u nich porozumenia ani pre mňa.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Ale len čo mi niekto predsa porozumie, okamžite ma rešpektuje!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Tak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reda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predsa je pravdou,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že Dokonalému Človeku aj spod vrecoviny žiari v hrudi drahokam!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Spoznávaním nepoznaného sa dostávam na vrchol,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nepoznávaním poznaného upadnem do chorobnosti!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len tak, kto si v chorobe prizná, že je chorý,  je schopný choroby sa zbaviť!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práve preto nebýva chorý, že si v chorobe vie priznať, že je chorý.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sa z nej napokon naozaj dostane!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72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Akonáhle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ľud prestáva mať strach, potom je to už naozaj vyhrotené!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potom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nebude tej neúctivosti, v ktorej by nezotrvával,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nebude tej nenávisti, ktorú by nesplodil!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No nech len ten, kto nevie nenávidieť, môže nebyť nenávidený!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z vlastného sebapoznania neholduje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sebaobdivovaniu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a z lásky k sebe neholduje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sebauctievaniu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Odmietajte tamto a držte sa tohto!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73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Spojením odvahy s bezočivosťou sa dospieva k vraždeniu,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spojením odvahy s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ukáznenosťou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dospieva k životu.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Tieto dva druhy ľudského správania majú teda za následok alebo prospech,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alebo škodu!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A ak sa teda Nebesia rozhnevajú, každý vie, prečo!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Lenže tým sa aj Dokonalý Človek môže dostať do ťažkostí.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Nebeská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však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bez boja vždy zvíťazí,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bez slov dokonale odpovie,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aj bez zavolania sama od seba príde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všetko vždy dokonale vyrieši!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Veď sieťovina Nebies je taká rozsiahla, že sa z nej nič nevytratí!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74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sa už ľud prestal báť smrti, aký bude mať význam smrťou ho zastrašovať?!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Zapríčiní to jedine to, že ľud, ktorý bude trvalo žiť v hrôze smrti, začne byť nevypočítateľný a ťažko ho potom udržíte v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poslušnosti popravovaním.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Ach, veď kto by si už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vtedytaké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niečo trúfal?!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začne niekto popravovať namiesto kata, o tom tvrdím, že fušuje do remesla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majstrovi-tesárovi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keď niekto fušuje do remesla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majstrovi-tesárovi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nie je možné, aby si neporanil ruku!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75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Ak začne ľud trpieť hladom, pretože je vrchnosťou stále viac zdieraný nadmernými daňami, tak to už potom bude veľmi hrozný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hladomor!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Ak už bude ľud veľmi ťažko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spravovateľný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pretože do jeho vecí vrchnosť neustále zasahuje, tak to už potom bude naozaj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ťažko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spravovateľný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ak už ľud začne brať aj smrť na ľahkú váhu, pretože vrchnosť začína mať na jeho život stále väčšie požiadavky, tak to už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potom naozaj nebude ani smrťou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zastrašiteľný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Iba ten, kto odmieta zasahovať do života, iba ten je skutočne schopný vážiť si život!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76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Pri narodení býva človek mäkučký a slabučký,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pri smrti býva už tvrdý a ošľahaný.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Aj rastliny a stromy sú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pri zrode slabučké a krehučké,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pri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zhyne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hnilé 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zdrevenelé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Tvrdosť a sila sú sprievodnými znakmi umierania,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slabosť a mäkkosť sú sprievodnými znakmi zrodenia!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sila zbraní nie je víťazstvom 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sila stromu privábi len sekery!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Silou a velikášstvom sa dostávate nadol,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slabosťou a mäkkosťou sa dostanete na vrchol!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77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Nebeská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akoby bola napínaním obrovského luku.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Čím viac sa napína, tým viac sa ohýba,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čím menej sa napína, tým viac sa dohora zdvíha.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Kde má prebytky, tam uberá,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kde má nedostatky, tam pridáva.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Nebeská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teda z prebytkov uberá a nedostatkom pridáva!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Ľudská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tá býva inakšia: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uberá z nedostatkov, aby poslúžila prebytkom!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Kto z ľudí je však schopný nakladať s prebytkami tam, aby to poslúžilo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Podnebesiu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?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Len ten, kto má Cestu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tak teda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okonalý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Človek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koná bez toho, aby sa na to upínal,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úspešne dovršuje bez toho, aby v tom zotrvával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nikdy si nepraje vystavovať na obdiv svoju výnimočnosť!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78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nie je nič mäkšie a poddajnejšie ako voda,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predsa, ak voda zaútočí na tvrdé a silné, niet ničoho,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čo by nad ňou zvíťazilo,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čo by ju bytostne zmenilo!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To, že zvíťazí slabé nad silným,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mäkké nad tvrdým,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o tom niet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pochýb!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U mnohých ľudí však niet schopností konať podľa toho!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Práve preto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sa neustále utvrdzuje: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"Ak sa o tých, ktorí sa podujímajú odstraňovať odpadky a špinu, hovorí, že sú strážmajstrami duchov pôdy a úrody,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tak tí, ktorí sa podujímajú odstraňovať nešťastný osud zeme, tí musia byť v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Podnebesí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skutočnými Vojvodcami!"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Toto sú naozaj dôveryhodné slová, aj keď sa zdajú protirečivé!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79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Aj po utíšení veľkého rozhorčenia istá rozčúlenie zostáva.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Tak ako sa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ôžem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považovať za dokonale dobrého?!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Preto: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venuje pozornosť len zárezom na svojej ľavej strane úpisu a nevymáha dlhy od iných!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Kým má tvorivú energiu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Te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 plní si všetky svoje zárezy na úpise.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Keď ju nemá, hľadá, kam mu uniká.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večná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nepozná rodinkárstvo. Vždy je na strane perfektného Človeka!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80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Malé krajiny s malými počtami ľudí,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majúc rôzne prostriedky na zastrašovanie a nepoužívajúc ich,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lastRenderedPageBreak/>
        <w:t>a tým majúc ľud, ktorý z obáv pred smrťou nebude musieť prchať doďaleka,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hoci budú mať vojenské vozy i lode,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nebuddddú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musieť do nich nasadať,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hoci budú mať vojenské brnenia a zbrane, nebudú musieť používať ich. 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A práve tým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dosiahmu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, že ľud   si bude v pokoji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uzlíčkovať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čas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a vychutnávať sladkosť života!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Z jedla si bude robiť krásu,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</w:t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jeho odevy budú uhladené,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jeho obydlia budú veselé a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 xml:space="preserve">jeho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obyčajmi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sa stanú priateľské susedské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prostriedky!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Krajiny tieto si začnú byť akoby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nadohľad</w:t>
      </w:r>
      <w:proofErr w:type="spellEnd"/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vzájomne si budú počuť  kikiríkania kohútov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</w:r>
      <w:r w:rsidRPr="004A290A">
        <w:rPr>
          <w:rFonts w:ascii="Arial" w:eastAsia="Times New Roman" w:hAnsi="Arial" w:cs="Arial"/>
          <w:sz w:val="15"/>
          <w:szCs w:val="15"/>
          <w:lang w:eastAsia="sk-SK"/>
        </w:rPr>
        <w:tab/>
        <w:t>i štekot psov.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 ich obyvatelia budú zomierať až po dovŕšení staroby a bez toho,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aby sa museli beznádejne Podnebím potulovať sem a tam!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81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Dôveryhodné slová nebývajú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ľúbivé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>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ľúbivé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reči nebývajú dôveryhodné!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je vynikajúce, nepotrebuje byť obhajované,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čo potrebuje byť obhajované, nebýva vynikajúce!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Múdrosť nie sú rozsiahle vedomosti,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rozsiahle vedomosti nemusia byť múdrosťou!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Dokonalý Človek nehromadí!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Čím viac koná pre druhých, tým viac má,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čím viac ľuďom dáva, tým viac sa mu dostáva!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5"/>
          <w:szCs w:val="15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Večná Cesta </w:t>
      </w:r>
      <w:proofErr w:type="spellStart"/>
      <w:r w:rsidRPr="004A290A">
        <w:rPr>
          <w:rFonts w:ascii="Arial" w:eastAsia="Times New Roman" w:hAnsi="Arial" w:cs="Arial"/>
          <w:sz w:val="15"/>
          <w:szCs w:val="15"/>
          <w:lang w:eastAsia="sk-SK"/>
        </w:rPr>
        <w:t>Tao</w:t>
      </w:r>
      <w:proofErr w:type="spellEnd"/>
      <w:r w:rsidRPr="004A290A">
        <w:rPr>
          <w:rFonts w:ascii="Arial" w:eastAsia="Times New Roman" w:hAnsi="Arial" w:cs="Arial"/>
          <w:sz w:val="15"/>
          <w:szCs w:val="15"/>
          <w:lang w:eastAsia="sk-SK"/>
        </w:rPr>
        <w:t xml:space="preserve"> je tvorbou prospechu bez zničenia.</w:t>
      </w:r>
    </w:p>
    <w:p w:rsidR="004A290A" w:rsidRPr="004A290A" w:rsidRDefault="004A290A" w:rsidP="004A2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4A290A">
        <w:rPr>
          <w:rFonts w:ascii="Arial" w:eastAsia="Times New Roman" w:hAnsi="Arial" w:cs="Arial"/>
          <w:sz w:val="15"/>
          <w:szCs w:val="15"/>
          <w:lang w:eastAsia="sk-SK"/>
        </w:rPr>
        <w:t>Cesta Dokonalého Človeka je konaním bez boja!</w:t>
      </w:r>
    </w:p>
    <w:p w:rsidR="004A290A" w:rsidRPr="004A290A" w:rsidRDefault="004A290A" w:rsidP="004A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A290A" w:rsidRPr="004A290A" w:rsidRDefault="004A290A" w:rsidP="004A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92"/>
      </w:tblGrid>
      <w:tr w:rsidR="004A290A" w:rsidRPr="004A290A" w:rsidTr="004A290A">
        <w:trPr>
          <w:trHeight w:val="1425"/>
          <w:tblCellSpacing w:w="15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290A" w:rsidRPr="004A290A" w:rsidRDefault="004A290A" w:rsidP="004A2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A290A">
              <w:rPr>
                <w:rFonts w:ascii="Arial" w:eastAsia="Times New Roman" w:hAnsi="Arial" w:cs="Arial"/>
                <w:b/>
                <w:bCs/>
                <w:sz w:val="20"/>
                <w:lang w:eastAsia="sk-SK"/>
              </w:rPr>
              <w:t xml:space="preserve">   Knihu o Ceste </w:t>
            </w:r>
            <w:proofErr w:type="spellStart"/>
            <w:r w:rsidRPr="004A290A">
              <w:rPr>
                <w:rFonts w:ascii="Arial" w:eastAsia="Times New Roman" w:hAnsi="Arial" w:cs="Arial"/>
                <w:b/>
                <w:bCs/>
                <w:sz w:val="20"/>
                <w:lang w:eastAsia="sk-SK"/>
              </w:rPr>
              <w:t>Tao</w:t>
            </w:r>
            <w:proofErr w:type="spellEnd"/>
            <w:r w:rsidRPr="004A290A">
              <w:rPr>
                <w:rFonts w:ascii="Arial" w:eastAsia="Times New Roman" w:hAnsi="Arial" w:cs="Arial"/>
                <w:b/>
                <w:bCs/>
                <w:sz w:val="20"/>
                <w:lang w:eastAsia="sk-SK"/>
              </w:rPr>
              <w:t xml:space="preserve"> a jej tvorivej energii </w:t>
            </w:r>
            <w:proofErr w:type="spellStart"/>
            <w:r w:rsidRPr="004A290A">
              <w:rPr>
                <w:rFonts w:ascii="Arial" w:eastAsia="Times New Roman" w:hAnsi="Arial" w:cs="Arial"/>
                <w:b/>
                <w:bCs/>
                <w:sz w:val="20"/>
                <w:lang w:eastAsia="sk-SK"/>
              </w:rPr>
              <w:t>Te</w:t>
            </w:r>
            <w:proofErr w:type="spellEnd"/>
            <w:r w:rsidRPr="004A290A">
              <w:rPr>
                <w:rFonts w:ascii="Arial" w:eastAsia="Times New Roman" w:hAnsi="Arial" w:cs="Arial"/>
                <w:b/>
                <w:bCs/>
                <w:sz w:val="20"/>
                <w:lang w:eastAsia="sk-SK"/>
              </w:rPr>
              <w:t xml:space="preserve"> prepísal, upravil a poskytol OSIRIS.</w:t>
            </w:r>
          </w:p>
          <w:p w:rsidR="004A290A" w:rsidRPr="004A290A" w:rsidRDefault="004A290A" w:rsidP="004A290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hyperlink r:id="rId4" w:history="1">
              <w:r w:rsidRPr="004A290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sk-SK"/>
                </w:rPr>
                <w:t>mail</w:t>
              </w:r>
            </w:hyperlink>
            <w:r w:rsidRPr="004A290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4A290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sk-SK"/>
              </w:rPr>
              <w:t>homepage</w:t>
            </w:r>
            <w:proofErr w:type="spellEnd"/>
            <w:r w:rsidRPr="004A290A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</w:p>
        </w:tc>
      </w:tr>
    </w:tbl>
    <w:p w:rsidR="004A290A" w:rsidRPr="004A290A" w:rsidRDefault="004A290A" w:rsidP="004A290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>Sorry</w:t>
      </w:r>
      <w:proofErr w:type="spellEnd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za takého formátovanie. Nemal som čas (a chuť) to prerobiť...</w:t>
      </w: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hyperlink r:id="rId5" w:history="1">
        <w:r w:rsidRPr="004A290A">
          <w:rPr>
            <w:rFonts w:ascii="Times New Roman" w:eastAsia="Times New Roman" w:hAnsi="Times New Roman" w:cs="Times New Roman"/>
            <w:color w:val="0000FF"/>
            <w:sz w:val="20"/>
            <w:u w:val="single"/>
            <w:lang w:eastAsia="sk-SK"/>
          </w:rPr>
          <w:t>Stiahnite</w:t>
        </w:r>
      </w:hyperlink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si kompletné </w:t>
      </w:r>
      <w:proofErr w:type="spellStart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>Tao</w:t>
      </w:r>
      <w:proofErr w:type="spellEnd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>Te</w:t>
      </w:r>
      <w:proofErr w:type="spellEnd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 xml:space="preserve"> </w:t>
      </w:r>
      <w:proofErr w:type="spellStart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>Ting</w:t>
      </w:r>
      <w:proofErr w:type="spellEnd"/>
      <w:r w:rsidRPr="004A290A">
        <w:rPr>
          <w:rFonts w:ascii="Times New Roman" w:eastAsia="Times New Roman" w:hAnsi="Times New Roman" w:cs="Times New Roman"/>
          <w:sz w:val="20"/>
          <w:szCs w:val="20"/>
          <w:lang w:eastAsia="sk-SK"/>
        </w:rPr>
        <w:t>.</w:t>
      </w:r>
    </w:p>
    <w:p w:rsidR="004A290A" w:rsidRPr="004A290A" w:rsidRDefault="004A290A" w:rsidP="004A2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4A290A" w:rsidRPr="004A290A" w:rsidRDefault="004A290A" w:rsidP="004A29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pict/>
      </w: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pict/>
      </w: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pict/>
      </w:r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pict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525" cy="9525"/>
            <wp:effectExtent l="19050" t="0" r="9525" b="0"/>
            <wp:docPr id="5" name="Obrázok 5" descr="http://ads.lycos.com/lg.php?bannerid=518&amp;campaignid=484&amp;zoneid=113&amp;loc=1&amp;referer=http%3A%2F%2Fsacmystery.tripod.com%2Ftao_te_ting.htm&amp;cb=d8d6b1a245&amp;r_id=c59b32a6267b3f05d1a5f9d56648b7ab&amp;r_ts=kwes7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ds.lycos.com/lg.php?bannerid=518&amp;campaignid=484&amp;zoneid=113&amp;loc=1&amp;referer=http%3A%2F%2Fsacmystery.tripod.com%2Ftao_te_ting.htm&amp;cb=d8d6b1a245&amp;r_id=c59b32a6267b3f05d1a5f9d56648b7ab&amp;r_ts=kwes7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90A" w:rsidRPr="004A290A" w:rsidRDefault="004A290A" w:rsidP="004A290A">
      <w:pPr>
        <w:spacing w:after="240" w:line="240" w:lineRule="auto"/>
        <w:jc w:val="center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1" w:author="Unknown">
        <w:r w:rsidRPr="004A290A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pict/>
        </w:r>
      </w:ins>
      <w:r w:rsidRPr="004A290A">
        <w:rPr>
          <w:rFonts w:ascii="Times New Roman" w:eastAsia="Times New Roman" w:hAnsi="Times New Roman" w:cs="Times New Roman"/>
          <w:sz w:val="24"/>
          <w:szCs w:val="24"/>
          <w:lang w:eastAsia="sk-SK"/>
        </w:rPr>
        <w:pict/>
      </w:r>
    </w:p>
    <w:p w:rsidR="00266329" w:rsidRDefault="00266329"/>
    <w:sectPr w:rsidR="00266329" w:rsidSect="00266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290A"/>
    <w:rsid w:val="00266329"/>
    <w:rsid w:val="004A2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63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A290A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4A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4A2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4A290A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Siln">
    <w:name w:val="Strong"/>
    <w:basedOn w:val="Predvolenpsmoodseku"/>
    <w:uiPriority w:val="22"/>
    <w:qFormat/>
    <w:rsid w:val="004A290A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A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A2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sacmystery.tripod.com/lao-c.zip" TargetMode="External"/><Relationship Id="rId4" Type="http://schemas.openxmlformats.org/officeDocument/2006/relationships/hyperlink" Target="mailto:osiris@pobox.cz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7672</Words>
  <Characters>43731</Characters>
  <Application>Microsoft Office Word</Application>
  <DocSecurity>0</DocSecurity>
  <Lines>364</Lines>
  <Paragraphs>102</Paragraphs>
  <ScaleCrop>false</ScaleCrop>
  <Company/>
  <LinksUpToDate>false</LinksUpToDate>
  <CharactersWithSpaces>51301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2010-01-17T20:52:00Z</dcterms:created>
  <dcterms:modified xsi:type="dcterms:W3CDTF">2010-01-17T20:54:00Z</dcterms:modified>
</cp:coreProperties>
</file>