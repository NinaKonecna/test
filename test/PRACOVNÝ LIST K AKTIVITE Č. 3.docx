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C558" w14:textId="77777777" w:rsidR="006D74B1" w:rsidRDefault="006D74B1" w:rsidP="006D74B1">
      <w:pPr>
        <w:pStyle w:val="Nadpis1"/>
      </w:pPr>
      <w:bookmarkStart w:id="0" w:name="_Toc57884905"/>
      <w:r>
        <w:t>Pracovné materiály k 1. dňu vzdelávania</w:t>
      </w:r>
      <w:bookmarkEnd w:id="0"/>
    </w:p>
    <w:p w14:paraId="2B3187A1" w14:textId="77777777" w:rsidR="006D74B1" w:rsidRDefault="006D74B1" w:rsidP="006D74B1">
      <w:pPr>
        <w:pStyle w:val="Nadpis2"/>
      </w:pPr>
      <w:bookmarkStart w:id="1" w:name="_Toc57884906"/>
      <w:r w:rsidRPr="006229B5">
        <w:t xml:space="preserve">Pracovný </w:t>
      </w:r>
      <w:r>
        <w:t>list</w:t>
      </w:r>
      <w:r w:rsidRPr="006229B5">
        <w:t xml:space="preserve"> k aktivite č. </w:t>
      </w:r>
      <w:r w:rsidRPr="006812F6">
        <w:t>3 (alternatíva A)</w:t>
      </w:r>
      <w:bookmarkEnd w:id="1"/>
      <w:r w:rsidRPr="00A63382">
        <w:t xml:space="preserve"> </w:t>
      </w:r>
    </w:p>
    <w:p w14:paraId="262CE9FB" w14:textId="77777777" w:rsidR="006D74B1" w:rsidRPr="00AE1F6E" w:rsidRDefault="006D74B1" w:rsidP="006D74B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>Sebareflexia</w:t>
      </w:r>
      <w:r w:rsidRPr="00A6338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C1658">
        <w:rPr>
          <w:rFonts w:ascii="Times New Roman" w:hAnsi="Times New Roman" w:cs="Times New Roman"/>
          <w:sz w:val="24"/>
          <w:szCs w:val="24"/>
        </w:rPr>
        <w:t>vlastnej profesijnej dráhy</w:t>
      </w:r>
    </w:p>
    <w:p w14:paraId="24190865" w14:textId="77777777" w:rsidR="006D74B1" w:rsidRPr="008375CC" w:rsidRDefault="006D74B1" w:rsidP="006D74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8375CC">
        <w:rPr>
          <w:rFonts w:ascii="Times New Roman" w:hAnsi="Times New Roman" w:cs="Times New Roman"/>
          <w:b/>
          <w:bCs/>
          <w:sz w:val="24"/>
          <w:szCs w:val="24"/>
        </w:rPr>
        <w:t>Úloha:</w:t>
      </w:r>
      <w:r w:rsidRPr="008375C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p w14:paraId="6F63C5BB" w14:textId="77777777" w:rsidR="006D74B1" w:rsidRPr="008375CC" w:rsidRDefault="006D74B1" w:rsidP="006D74B1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375CC">
        <w:rPr>
          <w:rFonts w:ascii="Times New Roman" w:hAnsi="Times New Roman" w:cs="Times New Roman"/>
          <w:i/>
          <w:iCs/>
          <w:sz w:val="24"/>
          <w:szCs w:val="24"/>
        </w:rPr>
        <w:t xml:space="preserve">Individuálne sa zamyslite nad svojou doterajšou profesionálnou dráhou, </w:t>
      </w:r>
      <w:r>
        <w:rPr>
          <w:rFonts w:ascii="Times New Roman" w:hAnsi="Times New Roman" w:cs="Times New Roman"/>
          <w:i/>
          <w:iCs/>
          <w:sz w:val="24"/>
          <w:szCs w:val="24"/>
        </w:rPr>
        <w:t>označte</w:t>
      </w:r>
      <w:r w:rsidRPr="008375CC">
        <w:rPr>
          <w:rFonts w:ascii="Times New Roman" w:hAnsi="Times New Roman" w:cs="Times New Roman"/>
          <w:i/>
          <w:iCs/>
          <w:sz w:val="24"/>
          <w:szCs w:val="24"/>
        </w:rPr>
        <w:t xml:space="preserve">  míľniky rozvoja vlastnej profesionality, silné a slabé miesta uvedených období (v akých oblastiach vašej práce ste pociťovali istotu a v akých ste vnímali isté nedostatky, resp. neistotu).</w:t>
      </w:r>
    </w:p>
    <w:p w14:paraId="61A59C3B" w14:textId="77777777" w:rsidR="006D74B1" w:rsidRDefault="006D74B1" w:rsidP="006D74B1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812F6">
        <w:rPr>
          <w:rFonts w:ascii="Times New Roman" w:hAnsi="Times New Roman" w:cs="Times New Roman"/>
          <w:i/>
          <w:sz w:val="24"/>
          <w:szCs w:val="24"/>
        </w:rPr>
        <w:t>Formulujte potreby vlastného rozvoja v danom období.</w:t>
      </w:r>
    </w:p>
    <w:p w14:paraId="296762AB" w14:textId="77777777" w:rsidR="006D74B1" w:rsidRPr="00572E9D" w:rsidRDefault="006D74B1" w:rsidP="006D74B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375CC">
        <w:rPr>
          <w:rFonts w:ascii="Times New Roman" w:hAnsi="Times New Roman" w:cs="Times New Roman"/>
          <w:b/>
          <w:bCs/>
          <w:sz w:val="24"/>
          <w:szCs w:val="24"/>
        </w:rPr>
        <w:t>Forma:</w:t>
      </w:r>
      <w:r w:rsidRPr="00572E9D">
        <w:rPr>
          <w:rFonts w:ascii="Times New Roman" w:hAnsi="Times New Roman" w:cs="Times New Roman"/>
          <w:i/>
          <w:sz w:val="24"/>
          <w:szCs w:val="24"/>
        </w:rPr>
        <w:t xml:space="preserve"> individuálna</w:t>
      </w:r>
    </w:p>
    <w:p w14:paraId="7E410EC9" w14:textId="77777777" w:rsidR="006D74B1" w:rsidRPr="00572E9D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20E13EF7" w14:textId="77777777" w:rsidR="006D74B1" w:rsidRPr="001D2FA5" w:rsidRDefault="006D74B1" w:rsidP="006D74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2FA5">
        <w:rPr>
          <w:rFonts w:ascii="Times New Roman" w:hAnsi="Times New Roman" w:cs="Times New Roman"/>
          <w:b/>
          <w:sz w:val="24"/>
          <w:szCs w:val="24"/>
        </w:rPr>
        <w:t>a) Vstup do profesie:</w:t>
      </w:r>
    </w:p>
    <w:p w14:paraId="7C394CA3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D3E1149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1129F1F8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11345F69" w14:textId="77777777" w:rsidR="006D74B1" w:rsidRPr="001D2FA5" w:rsidRDefault="006D74B1" w:rsidP="006D74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2FA5">
        <w:rPr>
          <w:rFonts w:ascii="Times New Roman" w:hAnsi="Times New Roman" w:cs="Times New Roman"/>
          <w:b/>
          <w:sz w:val="24"/>
          <w:szCs w:val="24"/>
        </w:rPr>
        <w:t>b) Ukončenie adaptačného procesu:</w:t>
      </w:r>
    </w:p>
    <w:p w14:paraId="213CE7FC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89C61CC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260B23D" w14:textId="77777777" w:rsidR="006D74B1" w:rsidRPr="001D2FA5" w:rsidRDefault="006D74B1" w:rsidP="006D74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2FA5">
        <w:rPr>
          <w:rFonts w:ascii="Times New Roman" w:hAnsi="Times New Roman" w:cs="Times New Roman"/>
          <w:b/>
          <w:sz w:val="24"/>
          <w:szCs w:val="24"/>
        </w:rPr>
        <w:t>c) Samostatný pedagogický zamestnanec:</w:t>
      </w:r>
    </w:p>
    <w:p w14:paraId="32A2B3EA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26DCE51C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034E397E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B0053D6" w14:textId="77777777" w:rsidR="006D74B1" w:rsidRPr="001D2FA5" w:rsidRDefault="006D74B1" w:rsidP="006D74B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D2FA5">
        <w:rPr>
          <w:rFonts w:ascii="Times New Roman" w:hAnsi="Times New Roman" w:cs="Times New Roman"/>
          <w:b/>
          <w:sz w:val="24"/>
          <w:szCs w:val="24"/>
        </w:rPr>
        <w:t>d) Pedagogický zamestnanec s prvou atestáciou (koho sa to týka):</w:t>
      </w:r>
    </w:p>
    <w:p w14:paraId="069D3A60" w14:textId="77777777" w:rsidR="006D74B1" w:rsidRDefault="006D74B1" w:rsidP="006D74B1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812F6">
        <w:rPr>
          <w:rFonts w:ascii="Times New Roman" w:hAnsi="Times New Roman" w:cs="Times New Roman"/>
          <w:i/>
          <w:sz w:val="24"/>
          <w:szCs w:val="24"/>
        </w:rPr>
        <w:t>V ktorých etapách svojho profesijného rozvoja ste uvažovali o práci v niektorej z </w:t>
      </w:r>
      <w:proofErr w:type="spellStart"/>
      <w:r w:rsidRPr="006812F6">
        <w:rPr>
          <w:rFonts w:ascii="Times New Roman" w:hAnsi="Times New Roman" w:cs="Times New Roman"/>
          <w:i/>
          <w:sz w:val="24"/>
          <w:szCs w:val="24"/>
        </w:rPr>
        <w:t>kariérových</w:t>
      </w:r>
      <w:proofErr w:type="spellEnd"/>
      <w:r w:rsidRPr="006812F6">
        <w:rPr>
          <w:rFonts w:ascii="Times New Roman" w:hAnsi="Times New Roman" w:cs="Times New Roman"/>
          <w:i/>
          <w:sz w:val="24"/>
          <w:szCs w:val="24"/>
        </w:rPr>
        <w:t xml:space="preserve"> pozícií?</w:t>
      </w:r>
    </w:p>
    <w:p w14:paraId="58D52235" w14:textId="77777777" w:rsidR="006D74B1" w:rsidRDefault="006D74B1" w:rsidP="006D74B1">
      <w:pPr>
        <w:pStyle w:val="Odsekzoznamu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038E20FA" w14:textId="77777777" w:rsidR="006D74B1" w:rsidRPr="006812F6" w:rsidRDefault="006D74B1" w:rsidP="006D74B1">
      <w:pPr>
        <w:pStyle w:val="Odsekzoznamu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E93C280" w14:textId="77777777" w:rsidR="006D74B1" w:rsidRPr="006812F6" w:rsidRDefault="006D74B1" w:rsidP="006D74B1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812F6">
        <w:rPr>
          <w:rFonts w:ascii="Times New Roman" w:hAnsi="Times New Roman" w:cs="Times New Roman"/>
          <w:i/>
          <w:sz w:val="24"/>
          <w:szCs w:val="24"/>
        </w:rPr>
        <w:t xml:space="preserve">Kedy, za akých okolností ste </w:t>
      </w:r>
      <w:r>
        <w:rPr>
          <w:rFonts w:ascii="Times New Roman" w:hAnsi="Times New Roman" w:cs="Times New Roman"/>
          <w:i/>
          <w:sz w:val="24"/>
          <w:szCs w:val="24"/>
        </w:rPr>
        <w:t xml:space="preserve">si uvedomili </w:t>
      </w:r>
      <w:r w:rsidRPr="006812F6">
        <w:rPr>
          <w:rFonts w:ascii="Times New Roman" w:hAnsi="Times New Roman" w:cs="Times New Roman"/>
          <w:i/>
          <w:sz w:val="24"/>
          <w:szCs w:val="24"/>
        </w:rPr>
        <w:t>potrebu vzdelávať sa?</w:t>
      </w:r>
    </w:p>
    <w:p w14:paraId="155952A5" w14:textId="77777777" w:rsidR="006229B5" w:rsidRPr="00423062" w:rsidRDefault="00A63382" w:rsidP="00417A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062">
        <w:rPr>
          <w:rFonts w:ascii="Times New Roman" w:hAnsi="Times New Roman" w:cs="Times New Roman"/>
          <w:sz w:val="24"/>
          <w:szCs w:val="24"/>
        </w:rPr>
        <w:t>Čas: 20 min.</w:t>
      </w:r>
    </w:p>
    <w:p w14:paraId="698E87C7" w14:textId="77777777" w:rsidR="00776045" w:rsidRDefault="00776045">
      <w:pPr>
        <w:rPr>
          <w:ins w:id="2" w:author="Eva Pupíková" w:date="2020-09-28T15:38:00Z"/>
          <w:rFonts w:ascii="Times New Roman" w:hAnsi="Times New Roman" w:cs="Times New Roman"/>
          <w:i/>
          <w:sz w:val="24"/>
          <w:szCs w:val="24"/>
        </w:rPr>
        <w:sectPr w:rsidR="00776045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5121CA" w14:textId="77777777" w:rsidR="006D74B1" w:rsidRDefault="006D74B1" w:rsidP="006D74B1">
      <w:pPr>
        <w:pStyle w:val="Nadpis2"/>
      </w:pPr>
      <w:bookmarkStart w:id="3" w:name="_Toc57884907"/>
      <w:r w:rsidRPr="006229B5">
        <w:lastRenderedPageBreak/>
        <w:t xml:space="preserve">Pracovný </w:t>
      </w:r>
      <w:r>
        <w:t>list</w:t>
      </w:r>
      <w:r w:rsidRPr="006229B5">
        <w:t xml:space="preserve"> k aktivite č. </w:t>
      </w:r>
      <w:r w:rsidRPr="006812F6">
        <w:t xml:space="preserve">3 (alternatíva </w:t>
      </w:r>
      <w:r>
        <w:t>B</w:t>
      </w:r>
      <w:r w:rsidRPr="006812F6">
        <w:t>)</w:t>
      </w:r>
      <w:bookmarkEnd w:id="3"/>
      <w:r w:rsidRPr="00A63382">
        <w:t xml:space="preserve"> </w:t>
      </w:r>
    </w:p>
    <w:p w14:paraId="118A078B" w14:textId="77777777" w:rsidR="006D74B1" w:rsidRPr="00AE1F6E" w:rsidRDefault="006D74B1" w:rsidP="006D74B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>Sebareflexia</w:t>
      </w:r>
      <w:r w:rsidRPr="00A6338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C1658">
        <w:rPr>
          <w:rFonts w:ascii="Times New Roman" w:hAnsi="Times New Roman" w:cs="Times New Roman"/>
          <w:sz w:val="24"/>
          <w:szCs w:val="24"/>
        </w:rPr>
        <w:t>vlastnej profesijnej dráhy</w:t>
      </w:r>
    </w:p>
    <w:p w14:paraId="77502C12" w14:textId="77777777" w:rsidR="006D74B1" w:rsidRPr="008375CC" w:rsidRDefault="006D74B1" w:rsidP="006D74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75CC">
        <w:rPr>
          <w:rFonts w:ascii="Times New Roman" w:hAnsi="Times New Roman" w:cs="Times New Roman"/>
          <w:b/>
          <w:bCs/>
          <w:sz w:val="24"/>
          <w:szCs w:val="24"/>
        </w:rPr>
        <w:t>Úloha:</w:t>
      </w:r>
    </w:p>
    <w:p w14:paraId="59B7A0CE" w14:textId="77777777" w:rsidR="006D74B1" w:rsidRDefault="006D74B1" w:rsidP="006D74B1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72E9D">
        <w:rPr>
          <w:rFonts w:ascii="Times New Roman" w:hAnsi="Times New Roman" w:cs="Times New Roman"/>
          <w:i/>
          <w:sz w:val="24"/>
          <w:szCs w:val="24"/>
        </w:rPr>
        <w:t xml:space="preserve">Na </w:t>
      </w:r>
      <w:r>
        <w:rPr>
          <w:rFonts w:ascii="Times New Roman" w:hAnsi="Times New Roman" w:cs="Times New Roman"/>
          <w:i/>
          <w:sz w:val="24"/>
          <w:szCs w:val="24"/>
        </w:rPr>
        <w:t xml:space="preserve">jednoduchú </w:t>
      </w:r>
      <w:r w:rsidRPr="00572E9D">
        <w:rPr>
          <w:rFonts w:ascii="Times New Roman" w:hAnsi="Times New Roman" w:cs="Times New Roman"/>
          <w:i/>
          <w:sz w:val="24"/>
          <w:szCs w:val="24"/>
        </w:rPr>
        <w:t>číseln</w:t>
      </w:r>
      <w:r>
        <w:rPr>
          <w:rFonts w:ascii="Times New Roman" w:hAnsi="Times New Roman" w:cs="Times New Roman"/>
          <w:i/>
          <w:sz w:val="24"/>
          <w:szCs w:val="24"/>
        </w:rPr>
        <w:t>ú</w:t>
      </w:r>
      <w:r w:rsidRPr="00572E9D">
        <w:rPr>
          <w:rFonts w:ascii="Times New Roman" w:hAnsi="Times New Roman" w:cs="Times New Roman"/>
          <w:i/>
          <w:sz w:val="24"/>
          <w:szCs w:val="24"/>
        </w:rPr>
        <w:t xml:space="preserve"> os</w:t>
      </w:r>
      <w:r>
        <w:rPr>
          <w:rFonts w:ascii="Times New Roman" w:hAnsi="Times New Roman" w:cs="Times New Roman"/>
          <w:i/>
          <w:sz w:val="24"/>
          <w:szCs w:val="24"/>
        </w:rPr>
        <w:t xml:space="preserve"> zaznačte </w:t>
      </w:r>
      <w:r w:rsidRPr="00572E9D">
        <w:rPr>
          <w:rFonts w:ascii="Times New Roman" w:hAnsi="Times New Roman" w:cs="Times New Roman"/>
          <w:i/>
          <w:sz w:val="24"/>
          <w:szCs w:val="24"/>
        </w:rPr>
        <w:t xml:space="preserve">dôležité medzníky svojho profesijného života. V úvode zaznačte </w:t>
      </w:r>
      <w:proofErr w:type="spellStart"/>
      <w:r w:rsidRPr="00572E9D">
        <w:rPr>
          <w:rFonts w:ascii="Times New Roman" w:hAnsi="Times New Roman" w:cs="Times New Roman"/>
          <w:i/>
          <w:sz w:val="24"/>
          <w:szCs w:val="24"/>
        </w:rPr>
        <w:t>pregraduálnu</w:t>
      </w:r>
      <w:proofErr w:type="spellEnd"/>
      <w:r w:rsidRPr="00572E9D">
        <w:rPr>
          <w:rFonts w:ascii="Times New Roman" w:hAnsi="Times New Roman" w:cs="Times New Roman"/>
          <w:i/>
          <w:sz w:val="24"/>
          <w:szCs w:val="24"/>
        </w:rPr>
        <w:t xml:space="preserve"> prípravu, nástup do zamestnania, dôležité úsek</w:t>
      </w:r>
      <w:r>
        <w:rPr>
          <w:rFonts w:ascii="Times New Roman" w:hAnsi="Times New Roman" w:cs="Times New Roman"/>
          <w:i/>
          <w:sz w:val="24"/>
          <w:szCs w:val="24"/>
        </w:rPr>
        <w:t>y pracovného života zvýraznite</w:t>
      </w:r>
      <w:r w:rsidRPr="00572E9D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Na os</w:t>
      </w:r>
      <w:r w:rsidRPr="00572E9D">
        <w:rPr>
          <w:rFonts w:ascii="Times New Roman" w:hAnsi="Times New Roman" w:cs="Times New Roman"/>
          <w:i/>
          <w:sz w:val="24"/>
          <w:szCs w:val="24"/>
        </w:rPr>
        <w:t xml:space="preserve"> môžete </w:t>
      </w:r>
      <w:r>
        <w:rPr>
          <w:rFonts w:ascii="Times New Roman" w:hAnsi="Times New Roman" w:cs="Times New Roman"/>
          <w:i/>
          <w:sz w:val="24"/>
          <w:szCs w:val="24"/>
        </w:rPr>
        <w:t xml:space="preserve">tiež </w:t>
      </w:r>
      <w:r w:rsidRPr="00572E9D">
        <w:rPr>
          <w:rFonts w:ascii="Times New Roman" w:hAnsi="Times New Roman" w:cs="Times New Roman"/>
          <w:i/>
          <w:sz w:val="24"/>
          <w:szCs w:val="24"/>
        </w:rPr>
        <w:t xml:space="preserve">zaznačiť udalosti, situácie, ľudí, ktorí mali vplyv na vašu kariérnu dráhu. </w:t>
      </w:r>
    </w:p>
    <w:p w14:paraId="74A0D8D2" w14:textId="77777777" w:rsidR="006D74B1" w:rsidRDefault="006D74B1" w:rsidP="006D74B1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375CC">
        <w:rPr>
          <w:rFonts w:ascii="Times New Roman" w:hAnsi="Times New Roman" w:cs="Times New Roman"/>
          <w:i/>
          <w:iCs/>
          <w:sz w:val="24"/>
          <w:szCs w:val="24"/>
        </w:rPr>
        <w:t xml:space="preserve">Vo vymedzených etapách (medzníkoch) formulujte vaše vzdelávacie (rozvojové) potreby, ktoré ste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 </w:t>
      </w:r>
      <w:r w:rsidRPr="008375CC">
        <w:rPr>
          <w:rFonts w:ascii="Times New Roman" w:hAnsi="Times New Roman" w:cs="Times New Roman"/>
          <w:i/>
          <w:iCs/>
          <w:sz w:val="24"/>
          <w:szCs w:val="24"/>
        </w:rPr>
        <w:t xml:space="preserve">vtedy </w:t>
      </w:r>
      <w:r>
        <w:rPr>
          <w:rFonts w:ascii="Times New Roman" w:hAnsi="Times New Roman" w:cs="Times New Roman"/>
          <w:i/>
          <w:iCs/>
          <w:sz w:val="24"/>
          <w:szCs w:val="24"/>
        </w:rPr>
        <w:t>uvedomovali</w:t>
      </w:r>
      <w:r w:rsidRPr="008375C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9AAF642" w14:textId="77777777" w:rsidR="006D74B1" w:rsidRPr="008375CC" w:rsidRDefault="006D74B1" w:rsidP="006D74B1">
      <w:pPr>
        <w:pStyle w:val="Odsekzoznamu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Pokúste sa stanoviť spôsob nasýtenia vašich rozvojových potrieb. </w:t>
      </w:r>
    </w:p>
    <w:p w14:paraId="0EB6397E" w14:textId="77777777" w:rsidR="006D74B1" w:rsidRPr="00572E9D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8375CC">
        <w:rPr>
          <w:rFonts w:ascii="Times New Roman" w:hAnsi="Times New Roman" w:cs="Times New Roman"/>
          <w:b/>
          <w:bCs/>
          <w:sz w:val="24"/>
          <w:szCs w:val="24"/>
        </w:rPr>
        <w:t>Forma:</w:t>
      </w:r>
      <w:r w:rsidRPr="00572E9D">
        <w:rPr>
          <w:rFonts w:ascii="Times New Roman" w:hAnsi="Times New Roman" w:cs="Times New Roman"/>
          <w:i/>
          <w:sz w:val="24"/>
          <w:szCs w:val="24"/>
        </w:rPr>
        <w:t xml:space="preserve"> individuálna</w:t>
      </w:r>
    </w:p>
    <w:p w14:paraId="7FC83F62" w14:textId="77777777" w:rsidR="006D74B1" w:rsidRPr="00572E9D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0347DAD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8C61F0E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23A22152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1DE51A56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9301D05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84B33" wp14:editId="01C9A372">
                <wp:simplePos x="0" y="0"/>
                <wp:positionH relativeFrom="column">
                  <wp:posOffset>7011150</wp:posOffset>
                </wp:positionH>
                <wp:positionV relativeFrom="paragraph">
                  <wp:posOffset>162098</wp:posOffset>
                </wp:positionV>
                <wp:extent cx="0" cy="283845"/>
                <wp:effectExtent l="0" t="0" r="38100" b="20955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55F68" id="Rovná spojnica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05pt,12.75pt" to="552.0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" strokecolor="#4579b8 [3044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D91" wp14:editId="41FF8383">
                <wp:simplePos x="0" y="0"/>
                <wp:positionH relativeFrom="column">
                  <wp:posOffset>153150</wp:posOffset>
                </wp:positionH>
                <wp:positionV relativeFrom="paragraph">
                  <wp:posOffset>162098</wp:posOffset>
                </wp:positionV>
                <wp:extent cx="0" cy="284018"/>
                <wp:effectExtent l="0" t="0" r="38100" b="20955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98C4A" id="Rovná spojnica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12.75pt" to="12.0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650F49" wp14:editId="7A081D10">
                <wp:simplePos x="0" y="0"/>
                <wp:positionH relativeFrom="column">
                  <wp:posOffset>-635</wp:posOffset>
                </wp:positionH>
                <wp:positionV relativeFrom="paragraph">
                  <wp:posOffset>238760</wp:posOffset>
                </wp:positionV>
                <wp:extent cx="8831580" cy="60960"/>
                <wp:effectExtent l="0" t="76200" r="7620" b="3429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15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C71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-.05pt;margin-top:18.8pt;width:695.4pt;height:4.8pt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45D64978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8CD55C9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Ukončenie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Súčasnosť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Budúcnosť</w:t>
      </w:r>
    </w:p>
    <w:p w14:paraId="0860EE05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pregraduálnej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A32B0DD" w14:textId="0A886050" w:rsidR="002C1658" w:rsidRDefault="006D74B1" w:rsidP="0077604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prípravy</w:t>
      </w:r>
    </w:p>
    <w:p w14:paraId="7C118C03" w14:textId="2E5E1AE0" w:rsidR="001B3E63" w:rsidRDefault="001B3E63" w:rsidP="00417A7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  <w:sectPr w:rsidR="001B3E63" w:rsidSect="001B3E63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4522E2B" w14:textId="77777777" w:rsidR="006D74B1" w:rsidRDefault="006D74B1" w:rsidP="006D74B1">
      <w:pPr>
        <w:pStyle w:val="Nadpis2"/>
      </w:pPr>
      <w:bookmarkStart w:id="4" w:name="_Toc57884908"/>
      <w:r w:rsidRPr="006229B5">
        <w:lastRenderedPageBreak/>
        <w:t xml:space="preserve">Pracovný </w:t>
      </w:r>
      <w:r>
        <w:t>list</w:t>
      </w:r>
      <w:r w:rsidRPr="006229B5">
        <w:t xml:space="preserve"> k aktivite č. </w:t>
      </w:r>
      <w:r w:rsidRPr="006812F6">
        <w:t xml:space="preserve">3 (alternatíva </w:t>
      </w:r>
      <w:r>
        <w:t>C</w:t>
      </w:r>
      <w:r w:rsidRPr="006812F6">
        <w:t>)</w:t>
      </w:r>
      <w:bookmarkEnd w:id="4"/>
      <w:r w:rsidRPr="00A63382">
        <w:t xml:space="preserve"> </w:t>
      </w:r>
    </w:p>
    <w:p w14:paraId="5FC1D5C6" w14:textId="77777777" w:rsidR="006D74B1" w:rsidRPr="00AE1F6E" w:rsidRDefault="006D74B1" w:rsidP="006D74B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>Sebareflexia</w:t>
      </w:r>
      <w:r w:rsidRPr="00A6338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C1658">
        <w:rPr>
          <w:rFonts w:ascii="Times New Roman" w:hAnsi="Times New Roman" w:cs="Times New Roman"/>
          <w:sz w:val="24"/>
          <w:szCs w:val="24"/>
        </w:rPr>
        <w:t>vlastnej profesijnej dráhy</w:t>
      </w:r>
    </w:p>
    <w:p w14:paraId="2A3308F0" w14:textId="77777777" w:rsidR="006D74B1" w:rsidRPr="008375CC" w:rsidRDefault="006D74B1" w:rsidP="006D74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75CC">
        <w:rPr>
          <w:rFonts w:ascii="Times New Roman" w:hAnsi="Times New Roman" w:cs="Times New Roman"/>
          <w:b/>
          <w:bCs/>
          <w:sz w:val="24"/>
          <w:szCs w:val="24"/>
        </w:rPr>
        <w:t>Úloha:</w:t>
      </w:r>
    </w:p>
    <w:p w14:paraId="02EAAA45" w14:textId="77777777" w:rsidR="006D74B1" w:rsidRPr="008375CC" w:rsidRDefault="006D74B1" w:rsidP="006D74B1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72E9D">
        <w:rPr>
          <w:rFonts w:ascii="Times New Roman" w:hAnsi="Times New Roman" w:cs="Times New Roman"/>
          <w:i/>
          <w:sz w:val="24"/>
          <w:szCs w:val="24"/>
        </w:rPr>
        <w:t xml:space="preserve">Na </w:t>
      </w:r>
      <w:r>
        <w:rPr>
          <w:rFonts w:ascii="Times New Roman" w:hAnsi="Times New Roman" w:cs="Times New Roman"/>
          <w:i/>
          <w:sz w:val="24"/>
          <w:szCs w:val="24"/>
        </w:rPr>
        <w:t xml:space="preserve">jednoduchú </w:t>
      </w:r>
      <w:r w:rsidRPr="00572E9D">
        <w:rPr>
          <w:rFonts w:ascii="Times New Roman" w:hAnsi="Times New Roman" w:cs="Times New Roman"/>
          <w:i/>
          <w:sz w:val="24"/>
          <w:szCs w:val="24"/>
        </w:rPr>
        <w:t>číseln</w:t>
      </w:r>
      <w:r>
        <w:rPr>
          <w:rFonts w:ascii="Times New Roman" w:hAnsi="Times New Roman" w:cs="Times New Roman"/>
          <w:i/>
          <w:sz w:val="24"/>
          <w:szCs w:val="24"/>
        </w:rPr>
        <w:t>ú</w:t>
      </w:r>
      <w:r w:rsidRPr="00572E9D">
        <w:rPr>
          <w:rFonts w:ascii="Times New Roman" w:hAnsi="Times New Roman" w:cs="Times New Roman"/>
          <w:i/>
          <w:sz w:val="24"/>
          <w:szCs w:val="24"/>
        </w:rPr>
        <w:t xml:space="preserve"> os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375CC">
        <w:rPr>
          <w:rFonts w:ascii="Times New Roman" w:hAnsi="Times New Roman" w:cs="Times New Roman"/>
          <w:i/>
          <w:iCs/>
          <w:sz w:val="24"/>
          <w:szCs w:val="24"/>
        </w:rPr>
        <w:t xml:space="preserve">vyznačte dôležité míľniky svojho profesionálneho života. Začnite ukončením </w:t>
      </w:r>
      <w:proofErr w:type="spellStart"/>
      <w:r w:rsidRPr="008375CC">
        <w:rPr>
          <w:rFonts w:ascii="Times New Roman" w:hAnsi="Times New Roman" w:cs="Times New Roman"/>
          <w:i/>
          <w:iCs/>
          <w:sz w:val="24"/>
          <w:szCs w:val="24"/>
        </w:rPr>
        <w:t>pregraduálnej</w:t>
      </w:r>
      <w:proofErr w:type="spellEnd"/>
      <w:r w:rsidRPr="008375CC">
        <w:rPr>
          <w:rFonts w:ascii="Times New Roman" w:hAnsi="Times New Roman" w:cs="Times New Roman"/>
          <w:i/>
          <w:iCs/>
          <w:sz w:val="24"/>
          <w:szCs w:val="24"/>
        </w:rPr>
        <w:t xml:space="preserve"> prípravy a nástupom do 1. zamestnania v profesii. </w:t>
      </w:r>
      <w:r>
        <w:rPr>
          <w:rFonts w:ascii="Times New Roman" w:hAnsi="Times New Roman" w:cs="Times New Roman"/>
          <w:i/>
          <w:iCs/>
          <w:sz w:val="24"/>
          <w:szCs w:val="24"/>
        </w:rPr>
        <w:t>Na os</w:t>
      </w:r>
      <w:r w:rsidRPr="008375CC">
        <w:rPr>
          <w:rFonts w:ascii="Times New Roman" w:hAnsi="Times New Roman" w:cs="Times New Roman"/>
          <w:i/>
          <w:iCs/>
          <w:sz w:val="24"/>
          <w:szCs w:val="24"/>
        </w:rPr>
        <w:t xml:space="preserve"> môžete zaznačiť udalosti, situácie, ľudí, ktorí mali vplyv na vašu kariéru.</w:t>
      </w:r>
    </w:p>
    <w:p w14:paraId="7F92CCB0" w14:textId="77777777" w:rsidR="006D74B1" w:rsidRDefault="006D74B1" w:rsidP="006D74B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375CC">
        <w:rPr>
          <w:rFonts w:ascii="Times New Roman" w:hAnsi="Times New Roman" w:cs="Times New Roman"/>
          <w:i/>
          <w:iCs/>
          <w:sz w:val="24"/>
          <w:szCs w:val="24"/>
        </w:rPr>
        <w:t>Vo vymedzených etapách (medzníkoch) formulujte vaše vzdelávacie (rozvojové) potreby, ktoré ste vtedy pociťovali.</w:t>
      </w:r>
    </w:p>
    <w:p w14:paraId="3DC381E9" w14:textId="77777777" w:rsidR="006D74B1" w:rsidRPr="008375CC" w:rsidRDefault="006D74B1" w:rsidP="006D74B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Pokúste sa stanoviť spôsob nasýtenia vašich rozvojových potrieb. </w:t>
      </w:r>
    </w:p>
    <w:p w14:paraId="105BAFDF" w14:textId="77777777" w:rsidR="006D74B1" w:rsidRDefault="006D74B1" w:rsidP="006D74B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375CC">
        <w:rPr>
          <w:rFonts w:ascii="Times New Roman" w:hAnsi="Times New Roman" w:cs="Times New Roman"/>
          <w:b/>
          <w:bCs/>
          <w:sz w:val="24"/>
          <w:szCs w:val="24"/>
        </w:rPr>
        <w:t>Forma:</w:t>
      </w:r>
      <w:r>
        <w:rPr>
          <w:rFonts w:ascii="Times New Roman" w:hAnsi="Times New Roman" w:cs="Times New Roman"/>
          <w:i/>
          <w:sz w:val="24"/>
          <w:szCs w:val="24"/>
        </w:rPr>
        <w:t xml:space="preserve"> individuálna</w:t>
      </w:r>
    </w:p>
    <w:p w14:paraId="2876CAE4" w14:textId="77777777" w:rsidR="006D74B1" w:rsidRPr="00572E9D" w:rsidRDefault="006D74B1" w:rsidP="006D74B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72E9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5B051" wp14:editId="6B39D177">
                <wp:simplePos x="0" y="0"/>
                <wp:positionH relativeFrom="column">
                  <wp:posOffset>881380</wp:posOffset>
                </wp:positionH>
                <wp:positionV relativeFrom="paragraph">
                  <wp:posOffset>121285</wp:posOffset>
                </wp:positionV>
                <wp:extent cx="38100" cy="6381750"/>
                <wp:effectExtent l="95250" t="0" r="57150" b="5715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38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AE8C" id="Rovná spojovacia šípka 7" o:spid="_x0000_s1026" type="#_x0000_t32" style="position:absolute;margin-left:69.4pt;margin-top:9.55pt;width:3pt;height:502.5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Pr="00572E9D">
        <w:rPr>
          <w:rFonts w:ascii="Times New Roman" w:hAnsi="Times New Roman" w:cs="Times New Roman"/>
          <w:i/>
          <w:sz w:val="24"/>
          <w:szCs w:val="24"/>
        </w:rPr>
        <w:t>ukončenie</w:t>
      </w:r>
    </w:p>
    <w:p w14:paraId="70524E3D" w14:textId="77777777" w:rsidR="006D74B1" w:rsidRDefault="006D74B1" w:rsidP="006D74B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pregraduálnej</w:t>
      </w:r>
      <w:proofErr w:type="spellEnd"/>
    </w:p>
    <w:p w14:paraId="209069F5" w14:textId="77777777" w:rsidR="006D74B1" w:rsidRDefault="006D74B1" w:rsidP="006D74B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prípravy</w:t>
      </w:r>
    </w:p>
    <w:p w14:paraId="5F3D8FC7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57C1B2D6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CF6AB03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5E0B61D0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5B44C97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20EB2981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8A3FC06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6085AEE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99533E7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BF4FDC8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00B8CBD5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C706CB1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100692A1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733DEA3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BF0FD3D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772FE7D2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03DD5B41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súčasnosť</w:t>
      </w:r>
    </w:p>
    <w:p w14:paraId="5E0278BF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1FDF10B4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B9090A6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040A002F" w14:textId="77777777" w:rsidR="006D74B1" w:rsidRDefault="006D74B1" w:rsidP="006D74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budúcnosť</w:t>
      </w:r>
    </w:p>
    <w:p w14:paraId="6A96D56B" w14:textId="77777777" w:rsidR="003B7ADB" w:rsidRDefault="003B7ADB" w:rsidP="006D74B1">
      <w:pPr>
        <w:pStyle w:val="Nadpis2"/>
      </w:pPr>
      <w:bookmarkStart w:id="5" w:name="_Toc57884909"/>
    </w:p>
    <w:bookmarkEnd w:id="5"/>
    <w:sectPr w:rsidR="003B7AD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35251" w14:textId="77777777" w:rsidR="001C42D8" w:rsidRDefault="001C42D8" w:rsidP="007000AC">
      <w:pPr>
        <w:spacing w:after="0" w:line="240" w:lineRule="auto"/>
      </w:pPr>
      <w:r>
        <w:separator/>
      </w:r>
    </w:p>
  </w:endnote>
  <w:endnote w:type="continuationSeparator" w:id="0">
    <w:p w14:paraId="1F90ECEF" w14:textId="77777777" w:rsidR="001C42D8" w:rsidRDefault="001C42D8" w:rsidP="0070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55034" w14:textId="77777777" w:rsidR="001C42D8" w:rsidRDefault="001C42D8" w:rsidP="007000AC">
      <w:pPr>
        <w:spacing w:after="0" w:line="240" w:lineRule="auto"/>
      </w:pPr>
      <w:r>
        <w:separator/>
      </w:r>
    </w:p>
  </w:footnote>
  <w:footnote w:type="continuationSeparator" w:id="0">
    <w:p w14:paraId="030AAB84" w14:textId="77777777" w:rsidR="001C42D8" w:rsidRDefault="001C42D8" w:rsidP="0070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5645B" w14:textId="77777777" w:rsidR="00D46BBE" w:rsidRDefault="00D46BBE">
    <w:pPr>
      <w:pStyle w:val="Hlavika"/>
    </w:pPr>
    <w:r>
      <w:rPr>
        <w:noProof/>
        <w:lang w:eastAsia="sk-SK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6CCBAC1" wp14:editId="072554CF">
              <wp:simplePos x="0" y="0"/>
              <wp:positionH relativeFrom="column">
                <wp:posOffset>833755</wp:posOffset>
              </wp:positionH>
              <wp:positionV relativeFrom="paragraph">
                <wp:posOffset>-297180</wp:posOffset>
              </wp:positionV>
              <wp:extent cx="3868420" cy="706755"/>
              <wp:effectExtent l="0" t="0" r="0" b="0"/>
              <wp:wrapNone/>
              <wp:docPr id="11" name="Skupina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3868420" cy="706755"/>
                        <a:chOff x="0" y="0"/>
                        <a:chExt cx="3754419" cy="657662"/>
                      </a:xfrm>
                    </wpg:grpSpPr>
                    <pic:pic xmlns:pic="http://schemas.openxmlformats.org/drawingml/2006/picture">
                      <pic:nvPicPr>
                        <pic:cNvPr id="12" name="Picture 2" descr="Pozvánka na seminár Podpora multilingválnych tried | Ministerstvo školstva,  vedy, výskumu a športu Slovenskej republik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48197" y="0"/>
                          <a:ext cx="1006222" cy="65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Obrázok 1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1551" y="172129"/>
                          <a:ext cx="1378738" cy="313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5" name="Obrázok 3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2129"/>
                          <a:ext cx="1173643" cy="3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8C5A85" id="Skupina 11" o:spid="_x0000_s1026" style="position:absolute;margin-left:65.65pt;margin-top:-23.4pt;width:304.6pt;height:55.65pt;z-index:251663360" coordsize="37544,65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+&#10;/i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Pozvánka na seminár Podpora multilingválnych tried | Ministerstvo školstva,  vedy, výskumu a športu Slovenskej republiky" style="position:absolute;left:27481;width:10063;height: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">
                <v:imagedata r:id="rId4" o:title="Pozvánka na seminár Podpora multilingválnych tried | Ministerstvo školstva,  vedy, výskumu a športu Slovenskej republiky"/>
              </v:shape>
              <v:shape id="Obrázok 14" o:spid="_x0000_s1028" type="#_x0000_t75" style="position:absolute;left:12715;top:1721;width:13787;height:3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">
                <v:imagedata r:id="rId5" o:title=""/>
                <v:path arrowok="t"/>
              </v:shape>
              <v:shape id="Obrázok 35" o:spid="_x0000_s1029" type="#_x0000_t75" style="position:absolute;top:1721;width:1173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">
                <v:imagedata r:id="rId6" o:title=""/>
                <v:path arrowok="t"/>
              </v:shape>
            </v:group>
          </w:pict>
        </mc:Fallback>
      </mc:AlternateContent>
    </w:r>
  </w:p>
  <w:p w14:paraId="0997C06B" w14:textId="77777777" w:rsidR="00D46BBE" w:rsidRDefault="00D46BBE">
    <w:pPr>
      <w:pStyle w:val="Hlavika"/>
    </w:pPr>
  </w:p>
  <w:p w14:paraId="1DBD75AE" w14:textId="77777777" w:rsidR="00D46BBE" w:rsidRDefault="00D46BBE">
    <w:pPr>
      <w:pStyle w:val="Hlavika"/>
    </w:pPr>
  </w:p>
  <w:p w14:paraId="75748D7B" w14:textId="77777777" w:rsidR="00D46BBE" w:rsidRDefault="00D46BBE">
    <w:pPr>
      <w:pStyle w:val="Hlavika"/>
    </w:pPr>
  </w:p>
  <w:p w14:paraId="13648C8A" w14:textId="77777777" w:rsidR="00D46BBE" w:rsidRDefault="00D46BBE">
    <w:pPr>
      <w:pStyle w:val="Hlavika"/>
    </w:pPr>
  </w:p>
  <w:p w14:paraId="1370507E" w14:textId="77777777" w:rsidR="00D46BBE" w:rsidRDefault="00D46BBE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0AD2" w14:textId="26E38893" w:rsidR="00D46BBE" w:rsidRDefault="00D46BBE">
    <w:pPr>
      <w:pStyle w:val="Hlavika"/>
    </w:pPr>
    <w:r>
      <w:rPr>
        <w:noProof/>
        <w:lang w:eastAsia="sk-SK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1FB2DD2" wp14:editId="404D869A">
              <wp:simplePos x="0" y="0"/>
              <wp:positionH relativeFrom="column">
                <wp:posOffset>2853055</wp:posOffset>
              </wp:positionH>
              <wp:positionV relativeFrom="paragraph">
                <wp:posOffset>-335280</wp:posOffset>
              </wp:positionV>
              <wp:extent cx="3868420" cy="706755"/>
              <wp:effectExtent l="0" t="0" r="0" b="0"/>
              <wp:wrapNone/>
              <wp:docPr id="15" name="Skupina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3868420" cy="706755"/>
                        <a:chOff x="0" y="0"/>
                        <a:chExt cx="3754419" cy="657662"/>
                      </a:xfrm>
                    </wpg:grpSpPr>
                    <pic:pic xmlns:pic="http://schemas.openxmlformats.org/drawingml/2006/picture">
                      <pic:nvPicPr>
                        <pic:cNvPr id="16" name="Picture 2" descr="Pozvánka na seminár Podpora multilingválnych tried | Ministerstvo školstva,  vedy, výskumu a športu Slovenskej republik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48197" y="0"/>
                          <a:ext cx="1006222" cy="65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Obrázok 1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1551" y="172129"/>
                          <a:ext cx="1378738" cy="313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Obrázok 1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2129"/>
                          <a:ext cx="1173643" cy="3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97D5367" id="Skupina 15" o:spid="_x0000_s1026" style="position:absolute;margin-left:224.65pt;margin-top:-26.4pt;width:304.6pt;height:55.65pt;z-index:251655168" coordsize="37544,65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7+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Pozvánka na seminár Podpora multilingválnych tried | Ministerstvo školstva,  vedy, výskumu a športu Slovenskej republiky" style="position:absolute;left:27481;width:10063;height: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">
                <v:imagedata r:id="rId4" o:title="Pozvánka na seminár Podpora multilingválnych tried | Ministerstvo školstva,  vedy, výskumu a športu Slovenskej republiky"/>
              </v:shape>
              <v:shape id="Obrázok 17" o:spid="_x0000_s1028" type="#_x0000_t75" style="position:absolute;left:12715;top:1721;width:13787;height:3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">
                <v:imagedata r:id="rId5" o:title=""/>
                <v:path arrowok="t"/>
              </v:shape>
              <v:shape id="Obrázok 18" o:spid="_x0000_s1029" type="#_x0000_t75" style="position:absolute;top:1721;width:1173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">
                <v:imagedata r:id="rId6" o:title=""/>
                <v:path arrowok="t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0CE46" w14:textId="10E949A0" w:rsidR="00D46BBE" w:rsidRDefault="00D46BBE">
    <w:pPr>
      <w:pStyle w:val="Hlavika"/>
    </w:pPr>
    <w:r>
      <w:rPr>
        <w:noProof/>
        <w:lang w:eastAsia="sk-SK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0BA4615" wp14:editId="77C7FD53">
              <wp:simplePos x="0" y="0"/>
              <wp:positionH relativeFrom="column">
                <wp:posOffset>909955</wp:posOffset>
              </wp:positionH>
              <wp:positionV relativeFrom="paragraph">
                <wp:posOffset>-329758</wp:posOffset>
              </wp:positionV>
              <wp:extent cx="3868420" cy="706755"/>
              <wp:effectExtent l="0" t="0" r="0" b="0"/>
              <wp:wrapNone/>
              <wp:docPr id="31" name="Skupina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3868420" cy="706755"/>
                        <a:chOff x="0" y="0"/>
                        <a:chExt cx="3754419" cy="657662"/>
                      </a:xfrm>
                    </wpg:grpSpPr>
                    <pic:pic xmlns:pic="http://schemas.openxmlformats.org/drawingml/2006/picture">
                      <pic:nvPicPr>
                        <pic:cNvPr id="32" name="Picture 2" descr="Pozvánka na seminár Podpora multilingválnych tried | Ministerstvo školstva,  vedy, výskumu a športu Slovenskej republik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48197" y="0"/>
                          <a:ext cx="1006222" cy="65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3" name="Obrázok 3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1551" y="172129"/>
                          <a:ext cx="1378738" cy="313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4" name="Obrázok 3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2129"/>
                          <a:ext cx="1173643" cy="3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4EDF285" id="Skupina 31" o:spid="_x0000_s1026" style="position:absolute;margin-left:71.65pt;margin-top:-25.95pt;width:304.6pt;height:55.65pt;z-index:251669504" coordsize="37544,65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+/i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Pozvánka na seminár Podpora multilingválnych tried | Ministerstvo školstva,  vedy, výskumu a športu Slovenskej republiky" style="position:absolute;left:27481;width:10063;height: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">
                <v:imagedata r:id="rId4" o:title="Pozvánka na seminár Podpora multilingválnych tried | Ministerstvo školstva,  vedy, výskumu a športu Slovenskej republiky"/>
              </v:shape>
              <v:shape id="Obrázok 33" o:spid="_x0000_s1028" type="#_x0000_t75" style="position:absolute;left:12715;top:1721;width:13787;height:3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">
                <v:imagedata r:id="rId5" o:title=""/>
                <v:path arrowok="t"/>
              </v:shape>
              <v:shape id="Obrázok 34" o:spid="_x0000_s1029" type="#_x0000_t75" style="position:absolute;top:1721;width:1173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">
                <v:imagedata r:id="rId6" o:title="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9234F"/>
    <w:multiLevelType w:val="hybridMultilevel"/>
    <w:tmpl w:val="1F58F052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68B"/>
    <w:multiLevelType w:val="hybridMultilevel"/>
    <w:tmpl w:val="742631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F03F4"/>
    <w:multiLevelType w:val="hybridMultilevel"/>
    <w:tmpl w:val="71122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E3530"/>
    <w:multiLevelType w:val="hybridMultilevel"/>
    <w:tmpl w:val="B0DA1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96150"/>
    <w:multiLevelType w:val="hybridMultilevel"/>
    <w:tmpl w:val="0EC26C20"/>
    <w:lvl w:ilvl="0" w:tplc="6046D3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1CDE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B043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440D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92A6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4CD3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EAFB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3C84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D404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9425A"/>
    <w:multiLevelType w:val="hybridMultilevel"/>
    <w:tmpl w:val="5C6E3AC4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42ADA"/>
    <w:multiLevelType w:val="hybridMultilevel"/>
    <w:tmpl w:val="DC6CB4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525A3"/>
    <w:multiLevelType w:val="hybridMultilevel"/>
    <w:tmpl w:val="EB70A562"/>
    <w:lvl w:ilvl="0" w:tplc="0400C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842"/>
    <w:multiLevelType w:val="hybridMultilevel"/>
    <w:tmpl w:val="BA24A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80C83"/>
    <w:multiLevelType w:val="hybridMultilevel"/>
    <w:tmpl w:val="3CF4B2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E62E7"/>
    <w:multiLevelType w:val="hybridMultilevel"/>
    <w:tmpl w:val="CC1851B0"/>
    <w:lvl w:ilvl="0" w:tplc="C6F2D9D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va Pupíková">
    <w15:presenceInfo w15:providerId="Windows Live" w15:userId="d1ed328f9b21fe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DC"/>
    <w:rsid w:val="00054A64"/>
    <w:rsid w:val="0008372A"/>
    <w:rsid w:val="000B0002"/>
    <w:rsid w:val="000C7F1C"/>
    <w:rsid w:val="000E6A6C"/>
    <w:rsid w:val="00135FC3"/>
    <w:rsid w:val="00137144"/>
    <w:rsid w:val="001533BF"/>
    <w:rsid w:val="00155503"/>
    <w:rsid w:val="00175F75"/>
    <w:rsid w:val="00190B1A"/>
    <w:rsid w:val="001B39C4"/>
    <w:rsid w:val="001B3E63"/>
    <w:rsid w:val="001C42D8"/>
    <w:rsid w:val="001D2FA5"/>
    <w:rsid w:val="001F508F"/>
    <w:rsid w:val="002134F7"/>
    <w:rsid w:val="00234233"/>
    <w:rsid w:val="00243C50"/>
    <w:rsid w:val="00257438"/>
    <w:rsid w:val="002C1658"/>
    <w:rsid w:val="002E06B2"/>
    <w:rsid w:val="002E2172"/>
    <w:rsid w:val="003046DD"/>
    <w:rsid w:val="003279DF"/>
    <w:rsid w:val="00361682"/>
    <w:rsid w:val="003A3EEC"/>
    <w:rsid w:val="003B7ADB"/>
    <w:rsid w:val="003C06D0"/>
    <w:rsid w:val="003D0D87"/>
    <w:rsid w:val="003F6592"/>
    <w:rsid w:val="004109D7"/>
    <w:rsid w:val="00414830"/>
    <w:rsid w:val="004148AB"/>
    <w:rsid w:val="00417A71"/>
    <w:rsid w:val="0042031F"/>
    <w:rsid w:val="00423062"/>
    <w:rsid w:val="004278E1"/>
    <w:rsid w:val="00437C4F"/>
    <w:rsid w:val="00442201"/>
    <w:rsid w:val="00443445"/>
    <w:rsid w:val="00452899"/>
    <w:rsid w:val="00474470"/>
    <w:rsid w:val="00497237"/>
    <w:rsid w:val="004C2372"/>
    <w:rsid w:val="004C3B26"/>
    <w:rsid w:val="00572E9D"/>
    <w:rsid w:val="0058291B"/>
    <w:rsid w:val="005D0493"/>
    <w:rsid w:val="005E66EF"/>
    <w:rsid w:val="00616F63"/>
    <w:rsid w:val="006217BE"/>
    <w:rsid w:val="006229B5"/>
    <w:rsid w:val="0063209F"/>
    <w:rsid w:val="006633B5"/>
    <w:rsid w:val="006812F6"/>
    <w:rsid w:val="006A5145"/>
    <w:rsid w:val="006B1225"/>
    <w:rsid w:val="006D14AD"/>
    <w:rsid w:val="006D74B1"/>
    <w:rsid w:val="007000AC"/>
    <w:rsid w:val="007249E5"/>
    <w:rsid w:val="00725E73"/>
    <w:rsid w:val="0075106F"/>
    <w:rsid w:val="007665B5"/>
    <w:rsid w:val="00776045"/>
    <w:rsid w:val="00796E44"/>
    <w:rsid w:val="00834804"/>
    <w:rsid w:val="008375CC"/>
    <w:rsid w:val="008438DC"/>
    <w:rsid w:val="00871258"/>
    <w:rsid w:val="008723BC"/>
    <w:rsid w:val="008A7DF7"/>
    <w:rsid w:val="008B5FBA"/>
    <w:rsid w:val="008C5BC0"/>
    <w:rsid w:val="009245B0"/>
    <w:rsid w:val="00950365"/>
    <w:rsid w:val="00964A86"/>
    <w:rsid w:val="009E4806"/>
    <w:rsid w:val="00A021BD"/>
    <w:rsid w:val="00A1122A"/>
    <w:rsid w:val="00A164A2"/>
    <w:rsid w:val="00A63382"/>
    <w:rsid w:val="00AC2D05"/>
    <w:rsid w:val="00AD789B"/>
    <w:rsid w:val="00AE1F6E"/>
    <w:rsid w:val="00AE2C46"/>
    <w:rsid w:val="00AF756F"/>
    <w:rsid w:val="00B12BB3"/>
    <w:rsid w:val="00B42A3A"/>
    <w:rsid w:val="00B82794"/>
    <w:rsid w:val="00B82DD9"/>
    <w:rsid w:val="00B9168D"/>
    <w:rsid w:val="00B93D78"/>
    <w:rsid w:val="00BB6B5A"/>
    <w:rsid w:val="00BD657D"/>
    <w:rsid w:val="00C270CF"/>
    <w:rsid w:val="00C35CE2"/>
    <w:rsid w:val="00C81F91"/>
    <w:rsid w:val="00C8480A"/>
    <w:rsid w:val="00CB3B57"/>
    <w:rsid w:val="00CE140E"/>
    <w:rsid w:val="00CF0FC7"/>
    <w:rsid w:val="00D21E32"/>
    <w:rsid w:val="00D3353E"/>
    <w:rsid w:val="00D46BBE"/>
    <w:rsid w:val="00D70074"/>
    <w:rsid w:val="00D8182E"/>
    <w:rsid w:val="00D86B33"/>
    <w:rsid w:val="00D96F77"/>
    <w:rsid w:val="00DA3E61"/>
    <w:rsid w:val="00E04F62"/>
    <w:rsid w:val="00E453BE"/>
    <w:rsid w:val="00E46A5D"/>
    <w:rsid w:val="00EA2CFD"/>
    <w:rsid w:val="00ED2325"/>
    <w:rsid w:val="00EE5069"/>
    <w:rsid w:val="00EF3831"/>
    <w:rsid w:val="00F45CE7"/>
    <w:rsid w:val="00F61E4A"/>
    <w:rsid w:val="00F70C71"/>
    <w:rsid w:val="00F74853"/>
    <w:rsid w:val="00F8418B"/>
    <w:rsid w:val="00F87B31"/>
    <w:rsid w:val="00F9178A"/>
    <w:rsid w:val="00FA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F941404"/>
  <w15:docId w15:val="{50255007-7648-45E6-B3A2-EF5A6D3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514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A514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1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C8480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8480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8480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8480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8480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8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80A"/>
    <w:rPr>
      <w:rFonts w:ascii="Tahoma" w:hAnsi="Tahoma" w:cs="Tahoma"/>
      <w:sz w:val="16"/>
      <w:szCs w:val="16"/>
    </w:rPr>
  </w:style>
  <w:style w:type="paragraph" w:styleId="Revzia">
    <w:name w:val="Revision"/>
    <w:hidden/>
    <w:uiPriority w:val="99"/>
    <w:semiHidden/>
    <w:rsid w:val="002134F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665B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000AC"/>
  </w:style>
  <w:style w:type="paragraph" w:styleId="Pta">
    <w:name w:val="footer"/>
    <w:basedOn w:val="Normlny"/>
    <w:link w:val="Pt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000AC"/>
  </w:style>
  <w:style w:type="character" w:customStyle="1" w:styleId="Nadpis1Char">
    <w:name w:val="Nadpis 1 Char"/>
    <w:basedOn w:val="Predvolenpsmoodseku"/>
    <w:link w:val="Nadpis1"/>
    <w:uiPriority w:val="9"/>
    <w:rsid w:val="006A51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6A514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D86B33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86B3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D86B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F40CB-AB7F-45ED-BB04-03B9FAF98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MAROŠ D</cp:lastModifiedBy>
  <cp:revision>7</cp:revision>
  <cp:lastPrinted>2020-10-09T11:34:00Z</cp:lastPrinted>
  <dcterms:created xsi:type="dcterms:W3CDTF">2021-01-11T11:36:00Z</dcterms:created>
  <dcterms:modified xsi:type="dcterms:W3CDTF">2021-02-24T08:14:00Z</dcterms:modified>
</cp:coreProperties>
</file>