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17E" w:rsidRPr="004B5735" w:rsidRDefault="0009017E" w:rsidP="0009017E">
      <w:pPr>
        <w:jc w:val="center"/>
        <w:rPr>
          <w:rFonts w:ascii="Times New Roman" w:hAnsi="Times New Roman" w:cs="Times New Roman"/>
          <w:b/>
          <w:i/>
          <w:iCs/>
        </w:rPr>
      </w:pPr>
      <w:r w:rsidRPr="004B5735">
        <w:rPr>
          <w:rFonts w:ascii="Times New Roman" w:hAnsi="Times New Roman" w:cs="Times New Roman"/>
          <w:b/>
          <w:i/>
          <w:iCs/>
        </w:rPr>
        <w:t>Zásady správneho konania</w:t>
      </w:r>
    </w:p>
    <w:p w:rsidR="009F54E5" w:rsidRPr="004B5735" w:rsidRDefault="0009017E">
      <w:pPr>
        <w:rPr>
          <w:rFonts w:ascii="Times New Roman" w:hAnsi="Times New Roman" w:cs="Times New Roman"/>
          <w:i/>
          <w:iCs/>
        </w:rPr>
      </w:pPr>
      <w:r w:rsidRPr="004B5735">
        <w:rPr>
          <w:rFonts w:ascii="Times New Roman" w:eastAsia="Calibri" w:hAnsi="Times New Roman" w:cs="Times New Roman"/>
          <w:i/>
          <w:iCs/>
        </w:rPr>
        <w:t>Zásady správneho konania predstavujú súhrn legislatívno-právnych postulátov a procesných pravidiel, ktoré určujú charakter a ovládajú správne konanie ako celok</w:t>
      </w:r>
      <w:r w:rsidRPr="004B5735">
        <w:rPr>
          <w:rFonts w:ascii="Times New Roman" w:hAnsi="Times New Roman" w:cs="Times New Roman"/>
          <w:i/>
          <w:iCs/>
        </w:rPr>
        <w:t>.</w:t>
      </w:r>
    </w:p>
    <w:p w:rsidR="0009017E" w:rsidRPr="004B5735" w:rsidRDefault="0009017E">
      <w:pPr>
        <w:rPr>
          <w:rFonts w:ascii="Times New Roman" w:hAnsi="Times New Roman" w:cs="Times New Roman"/>
        </w:rPr>
      </w:pPr>
      <w:r w:rsidRPr="004B5735">
        <w:rPr>
          <w:rFonts w:ascii="Times New Roman" w:hAnsi="Times New Roman" w:cs="Times New Roman"/>
          <w:b/>
        </w:rPr>
        <w:t>Zásada zákonnosti:</w:t>
      </w:r>
      <w:r w:rsidRPr="004B5735">
        <w:rPr>
          <w:rFonts w:ascii="Times New Roman" w:hAnsi="Times New Roman" w:cs="Times New Roman"/>
        </w:rPr>
        <w:t xml:space="preserve"> </w:t>
      </w:r>
      <w:r w:rsidRPr="004B5735">
        <w:rPr>
          <w:rFonts w:ascii="Times New Roman" w:eastAsia="Calibri" w:hAnsi="Times New Roman" w:cs="Times New Roman"/>
        </w:rPr>
        <w:t>jej podstata spočíva v podmienke, že každý postup správneho orgánu musí ponímať oporu v platnom práve, tzn. musí vychádzať z relevantného právneho základu a z hľadiska spôsobu a rozsahu musí byť uskutočnený v ním stanovených limitoch</w:t>
      </w:r>
    </w:p>
    <w:p w:rsidR="0009017E" w:rsidRPr="004B5735" w:rsidRDefault="0009017E" w:rsidP="0009017E">
      <w:pPr>
        <w:spacing w:after="0" w:line="240" w:lineRule="auto"/>
        <w:jc w:val="both"/>
        <w:rPr>
          <w:rFonts w:ascii="Times New Roman" w:hAnsi="Times New Roman" w:cs="Times New Roman"/>
        </w:rPr>
      </w:pPr>
      <w:r w:rsidRPr="004B5735">
        <w:rPr>
          <w:rFonts w:ascii="Times New Roman" w:hAnsi="Times New Roman" w:cs="Times New Roman"/>
          <w:b/>
          <w:bCs/>
        </w:rPr>
        <w:t>Z</w:t>
      </w:r>
      <w:r w:rsidRPr="004B5735">
        <w:rPr>
          <w:rFonts w:ascii="Times New Roman" w:eastAsia="Calibri" w:hAnsi="Times New Roman" w:cs="Times New Roman"/>
          <w:b/>
          <w:bCs/>
        </w:rPr>
        <w:t>ásada materiálnej (objektívnej) pravdy</w:t>
      </w:r>
      <w:r w:rsidRPr="004B5735">
        <w:rPr>
          <w:rFonts w:ascii="Times New Roman" w:eastAsia="Calibri" w:hAnsi="Times New Roman" w:cs="Times New Roman"/>
        </w:rPr>
        <w:t xml:space="preserve"> – je vyjadrením povinnosti správnych orgánov úplne a presne zistiť s</w:t>
      </w:r>
      <w:r w:rsidRPr="004B5735">
        <w:rPr>
          <w:rFonts w:ascii="Times New Roman" w:hAnsi="Times New Roman" w:cs="Times New Roman"/>
        </w:rPr>
        <w:t>kutočný stav prejednávanej vec a až potom rozhodnúť.</w:t>
      </w:r>
    </w:p>
    <w:p w:rsidR="0009017E" w:rsidRPr="004B5735" w:rsidRDefault="0009017E" w:rsidP="0009017E">
      <w:pPr>
        <w:spacing w:after="0" w:line="240" w:lineRule="auto"/>
        <w:jc w:val="both"/>
        <w:rPr>
          <w:rFonts w:ascii="Times New Roman" w:hAnsi="Times New Roman" w:cs="Times New Roman"/>
        </w:rPr>
      </w:pPr>
      <w:r w:rsidRPr="004B5735">
        <w:rPr>
          <w:rFonts w:ascii="Times New Roman" w:hAnsi="Times New Roman" w:cs="Times New Roman"/>
        </w:rPr>
        <w:t>S</w:t>
      </w:r>
      <w:r w:rsidRPr="004B5735">
        <w:rPr>
          <w:rFonts w:ascii="Times New Roman" w:eastAsia="Calibri" w:hAnsi="Times New Roman" w:cs="Times New Roman"/>
        </w:rPr>
        <w:t>právny orgán je v konaní nositeľom tzv. materiálneho dôkazného bremena a s ním spojenej zodpovednosti. Správny orgán je preto zo zákona povinný objektívne zistiť skutočný stav prejednávanej veci, najmä posúdiť všetky pre rozhodnutie podstatné skutočnosti a zaobstarať si v súlade s tým všetky pre rozhodnutie potrebné podklady.</w:t>
      </w:r>
    </w:p>
    <w:p w:rsidR="0009017E" w:rsidRPr="004B5735" w:rsidRDefault="0009017E" w:rsidP="0009017E">
      <w:pPr>
        <w:spacing w:after="0" w:line="240" w:lineRule="auto"/>
        <w:jc w:val="both"/>
        <w:rPr>
          <w:rFonts w:ascii="Times New Roman" w:hAnsi="Times New Roman" w:cs="Times New Roman"/>
        </w:rPr>
      </w:pPr>
    </w:p>
    <w:p w:rsidR="004A58F6" w:rsidRPr="004B5735" w:rsidRDefault="00992AFA" w:rsidP="000B0404">
      <w:pPr>
        <w:spacing w:line="240" w:lineRule="auto"/>
        <w:jc w:val="both"/>
        <w:rPr>
          <w:rFonts w:ascii="Times New Roman" w:hAnsi="Times New Roman" w:cs="Times New Roman"/>
        </w:rPr>
      </w:pPr>
      <w:r w:rsidRPr="004B5735">
        <w:rPr>
          <w:rFonts w:ascii="Times New Roman" w:eastAsia="Calibri" w:hAnsi="Times New Roman" w:cs="Times New Roman"/>
          <w:b/>
          <w:bCs/>
        </w:rPr>
        <w:t>Z</w:t>
      </w:r>
      <w:r w:rsidR="004A58F6" w:rsidRPr="004B5735">
        <w:rPr>
          <w:rFonts w:ascii="Times New Roman" w:eastAsia="Calibri" w:hAnsi="Times New Roman" w:cs="Times New Roman"/>
          <w:b/>
          <w:bCs/>
        </w:rPr>
        <w:t>ásada aktí</w:t>
      </w:r>
      <w:r w:rsidR="002E71EA" w:rsidRPr="004B5735">
        <w:rPr>
          <w:rFonts w:ascii="Times New Roman" w:hAnsi="Times New Roman" w:cs="Times New Roman"/>
          <w:b/>
          <w:bCs/>
        </w:rPr>
        <w:t>vnej súčinnosti účastníkov konania</w:t>
      </w:r>
      <w:r w:rsidR="004A58F6" w:rsidRPr="004B5735">
        <w:rPr>
          <w:rFonts w:ascii="Times New Roman" w:eastAsia="Calibri" w:hAnsi="Times New Roman" w:cs="Times New Roman"/>
        </w:rPr>
        <w:t xml:space="preserve"> – </w:t>
      </w:r>
      <w:r w:rsidR="002E71EA" w:rsidRPr="004B5735">
        <w:rPr>
          <w:rFonts w:ascii="Times New Roman" w:eastAsia="Calibri" w:hAnsi="Times New Roman" w:cs="Times New Roman"/>
        </w:rPr>
        <w:t xml:space="preserve">Podľa správneho poriadku sú </w:t>
      </w:r>
      <w:r w:rsidR="002E71EA" w:rsidRPr="004B5735">
        <w:rPr>
          <w:rFonts w:ascii="Times New Roman" w:eastAsia="Calibri" w:hAnsi="Times New Roman" w:cs="Times New Roman"/>
          <w:u w:val="single"/>
        </w:rPr>
        <w:t>správne orgány povinné postupovať v konaní v úzkej súčinnosti s občanmi a organizáciami a dať im vždy príležitosť, aby mohli svoje práva a záujmy hájiť</w:t>
      </w:r>
      <w:r w:rsidR="002E71EA" w:rsidRPr="004B5735">
        <w:rPr>
          <w:rFonts w:ascii="Times New Roman" w:eastAsia="Calibri" w:hAnsi="Times New Roman" w:cs="Times New Roman"/>
        </w:rPr>
        <w:t>. Pritom je správny orgán povinný postupovať tak, aby jeho klient neutrp</w:t>
      </w:r>
      <w:r w:rsidR="000B0404" w:rsidRPr="004B5735">
        <w:rPr>
          <w:rFonts w:ascii="Times New Roman" w:hAnsi="Times New Roman" w:cs="Times New Roman"/>
        </w:rPr>
        <w:t xml:space="preserve">el ujmu. Zároveň je v správnom poriadku zakotvená zásada spolupráce účastníkov so správnymi orgánmi, keď sú účastníci povinní spolupracovať s orgánmi štátnej správy po celú dobu konania. </w:t>
      </w:r>
      <w:r w:rsidR="000B0404" w:rsidRPr="004B5735">
        <w:rPr>
          <w:rFonts w:ascii="Times New Roman" w:hAnsi="Times New Roman" w:cs="Times New Roman"/>
        </w:rPr>
        <w:tab/>
      </w:r>
      <w:r w:rsidR="000B0404" w:rsidRPr="004B5735">
        <w:rPr>
          <w:rFonts w:ascii="Times New Roman" w:hAnsi="Times New Roman" w:cs="Times New Roman"/>
        </w:rPr>
        <w:tab/>
      </w:r>
      <w:r w:rsidR="000B0404" w:rsidRPr="004B5735">
        <w:rPr>
          <w:rFonts w:ascii="Times New Roman" w:hAnsi="Times New Roman" w:cs="Times New Roman"/>
        </w:rPr>
        <w:tab/>
      </w:r>
      <w:r w:rsidR="000B0404" w:rsidRPr="004B5735">
        <w:rPr>
          <w:rFonts w:ascii="Times New Roman" w:hAnsi="Times New Roman" w:cs="Times New Roman"/>
        </w:rPr>
        <w:tab/>
      </w:r>
      <w:r w:rsidR="000B0404" w:rsidRPr="004B5735">
        <w:rPr>
          <w:rFonts w:ascii="Times New Roman" w:hAnsi="Times New Roman" w:cs="Times New Roman"/>
        </w:rPr>
        <w:tab/>
      </w:r>
      <w:r w:rsidR="000B0404" w:rsidRPr="004B5735">
        <w:rPr>
          <w:rFonts w:ascii="Times New Roman" w:hAnsi="Times New Roman" w:cs="Times New Roman"/>
        </w:rPr>
        <w:tab/>
      </w:r>
      <w:r w:rsidR="002E71EA" w:rsidRPr="004B5735">
        <w:rPr>
          <w:rFonts w:ascii="Times New Roman" w:eastAsia="Calibri" w:hAnsi="Times New Roman" w:cs="Times New Roman"/>
        </w:rPr>
        <w:t>Spolupráca účastníkov konania a správnych orgánov nepochybne prispieva k lepšiemu a efektívnejšiemu zisteniu skutočného stavu vecí.</w:t>
      </w:r>
    </w:p>
    <w:p w:rsidR="00BC381A" w:rsidRPr="004B5735" w:rsidRDefault="00BC381A" w:rsidP="00BC381A">
      <w:pPr>
        <w:spacing w:after="0" w:line="240" w:lineRule="auto"/>
        <w:jc w:val="both"/>
        <w:rPr>
          <w:rFonts w:ascii="Times New Roman" w:hAnsi="Times New Roman" w:cs="Times New Roman"/>
          <w:b/>
        </w:rPr>
      </w:pPr>
      <w:r w:rsidRPr="004B5735">
        <w:rPr>
          <w:rFonts w:ascii="Times New Roman" w:hAnsi="Times New Roman" w:cs="Times New Roman"/>
          <w:b/>
        </w:rPr>
        <w:t xml:space="preserve">Zásada hospodárnosti a rýchlosti konania: </w:t>
      </w:r>
      <w:r w:rsidRPr="004B5735">
        <w:rPr>
          <w:rFonts w:ascii="Times New Roman" w:eastAsia="Calibri" w:hAnsi="Times New Roman" w:cs="Times New Roman"/>
        </w:rPr>
        <w:t>Správne orgány sú v súlade s touto zásadou povinné zaoberať sa každou vecou svedomito a zodpovedne a použitím vhodných prostriedkov ju vybaviť správne, včas a bez zbytočných prieťahov.</w:t>
      </w:r>
    </w:p>
    <w:p w:rsidR="00BC381A" w:rsidRPr="004B5735" w:rsidRDefault="00BC381A" w:rsidP="00BC381A">
      <w:pPr>
        <w:spacing w:after="0" w:line="240" w:lineRule="auto"/>
        <w:jc w:val="both"/>
        <w:rPr>
          <w:rFonts w:ascii="Times New Roman" w:hAnsi="Times New Roman" w:cs="Times New Roman"/>
        </w:rPr>
      </w:pPr>
      <w:r w:rsidRPr="004B5735">
        <w:rPr>
          <w:rFonts w:ascii="Times New Roman" w:eastAsia="Calibri" w:hAnsi="Times New Roman" w:cs="Times New Roman"/>
        </w:rPr>
        <w:t xml:space="preserve">Hospodárnosť konania vyjadruje podmienku tzv. procesnej ekonómie, podľa ktorej je správny orgán povinný použiť také zákonné prostriedky, ktoré sú vzhľadom na povahu prejednávanej veci účinné, hospodárne (tzn. neprimerane nezvyšujú náklady a nezaťažujú účastníkov) a vedú k správnemu rozhodnutiu veci. </w:t>
      </w:r>
      <w:r w:rsidRPr="004B5735">
        <w:rPr>
          <w:rFonts w:ascii="Times New Roman" w:eastAsia="Calibri" w:hAnsi="Times New Roman" w:cs="Times New Roman"/>
          <w:b/>
        </w:rPr>
        <w:t>Rýchlosť</w:t>
      </w:r>
      <w:r w:rsidRPr="004B5735">
        <w:rPr>
          <w:rFonts w:ascii="Times New Roman" w:eastAsia="Calibri" w:hAnsi="Times New Roman" w:cs="Times New Roman"/>
        </w:rPr>
        <w:t xml:space="preserve"> konania je požiadavkou na včasné, a tým súčasne aj účinné vybavenie veci s dôrazom na predchádzanie akýchkoľvek zbytočných prieťahov v správnom konaní. Uplatnenie zásady hospodárnosti a rýchlosti konania však musí byť zo strany správneho orgánu realizované pri striktnom zachovaní objektivity a spravodlivosti rozhodovania.</w:t>
      </w:r>
    </w:p>
    <w:p w:rsidR="005270C7" w:rsidRPr="004B5735" w:rsidRDefault="005270C7" w:rsidP="005270C7">
      <w:pPr>
        <w:spacing w:line="240" w:lineRule="auto"/>
        <w:jc w:val="both"/>
        <w:rPr>
          <w:rFonts w:ascii="Times New Roman" w:eastAsia="Calibri" w:hAnsi="Times New Roman" w:cs="Times New Roman"/>
          <w:i/>
        </w:rPr>
      </w:pPr>
      <w:r w:rsidRPr="004B5735">
        <w:rPr>
          <w:rFonts w:ascii="Times New Roman" w:eastAsia="Calibri" w:hAnsi="Times New Roman" w:cs="Times New Roman"/>
          <w:i/>
        </w:rPr>
        <w:t xml:space="preserve">V ďalších ustanoveniach sa táto zásada konkretizuje </w:t>
      </w:r>
      <w:r w:rsidRPr="004B5735">
        <w:rPr>
          <w:rFonts w:ascii="Times New Roman" w:eastAsia="Calibri" w:hAnsi="Times New Roman" w:cs="Times New Roman"/>
          <w:b/>
          <w:i/>
        </w:rPr>
        <w:t>v podobe lehôt</w:t>
      </w:r>
      <w:r w:rsidRPr="004B5735">
        <w:rPr>
          <w:rFonts w:ascii="Times New Roman" w:eastAsia="Calibri" w:hAnsi="Times New Roman" w:cs="Times New Roman"/>
          <w:i/>
        </w:rPr>
        <w:t>. Správny orgán rozhoduje v </w:t>
      </w:r>
      <w:r w:rsidRPr="004B5735">
        <w:rPr>
          <w:rFonts w:ascii="Times New Roman" w:eastAsia="Calibri" w:hAnsi="Times New Roman" w:cs="Times New Roman"/>
          <w:i/>
          <w:u w:val="single"/>
        </w:rPr>
        <w:t>konaní jednoduchých vecí bezodkladne</w:t>
      </w:r>
      <w:r w:rsidRPr="004B5735">
        <w:rPr>
          <w:rFonts w:ascii="Times New Roman" w:eastAsia="Calibri" w:hAnsi="Times New Roman" w:cs="Times New Roman"/>
          <w:i/>
        </w:rPr>
        <w:t xml:space="preserve"> na podklade dokladov predložených účastníkom konania. </w:t>
      </w:r>
      <w:r w:rsidRPr="004B5735">
        <w:rPr>
          <w:rFonts w:ascii="Times New Roman" w:eastAsia="Calibri" w:hAnsi="Times New Roman" w:cs="Times New Roman"/>
          <w:i/>
          <w:u w:val="single"/>
        </w:rPr>
        <w:t>V ostatných prípadoch sa má rozhodovať do 30 dní</w:t>
      </w:r>
      <w:r w:rsidRPr="004B5735">
        <w:rPr>
          <w:rFonts w:ascii="Times New Roman" w:eastAsia="Calibri" w:hAnsi="Times New Roman" w:cs="Times New Roman"/>
          <w:i/>
        </w:rPr>
        <w:t xml:space="preserve"> </w:t>
      </w:r>
      <w:r w:rsidRPr="004B5735">
        <w:rPr>
          <w:rFonts w:ascii="Times New Roman" w:eastAsia="Calibri" w:hAnsi="Times New Roman" w:cs="Times New Roman"/>
          <w:i/>
          <w:u w:val="single"/>
        </w:rPr>
        <w:t>od zahájenia konania</w:t>
      </w:r>
      <w:r w:rsidRPr="004B5735">
        <w:rPr>
          <w:rFonts w:ascii="Times New Roman" w:eastAsia="Calibri" w:hAnsi="Times New Roman" w:cs="Times New Roman"/>
          <w:i/>
        </w:rPr>
        <w:t xml:space="preserve">, vo zvlášť </w:t>
      </w:r>
      <w:r w:rsidRPr="004B5735">
        <w:rPr>
          <w:rFonts w:ascii="Times New Roman" w:eastAsia="Calibri" w:hAnsi="Times New Roman" w:cs="Times New Roman"/>
          <w:i/>
          <w:u w:val="single"/>
        </w:rPr>
        <w:t>zložitých prípadoch najviac do 60 dní</w:t>
      </w:r>
      <w:r w:rsidRPr="004B5735">
        <w:rPr>
          <w:rFonts w:ascii="Times New Roman" w:eastAsia="Calibri" w:hAnsi="Times New Roman" w:cs="Times New Roman"/>
          <w:i/>
        </w:rPr>
        <w:t xml:space="preserve">. O tejto lehote môže vo výnimočných prípadoch rozhodnúť vyššie postavený správny orgán, ktorý by rozhodoval o odvolaní. </w:t>
      </w:r>
      <w:r w:rsidR="009C294D" w:rsidRPr="004B5735">
        <w:rPr>
          <w:rFonts w:ascii="Times New Roman" w:eastAsia="Calibri" w:hAnsi="Times New Roman" w:cs="Times New Roman"/>
          <w:i/>
        </w:rPr>
        <w:tab/>
      </w:r>
      <w:r w:rsidR="009C294D" w:rsidRPr="004B5735">
        <w:rPr>
          <w:rFonts w:ascii="Times New Roman" w:eastAsia="Calibri" w:hAnsi="Times New Roman" w:cs="Times New Roman"/>
          <w:i/>
        </w:rPr>
        <w:tab/>
      </w:r>
      <w:r w:rsidR="009C294D" w:rsidRPr="004B5735">
        <w:rPr>
          <w:rFonts w:ascii="Times New Roman" w:eastAsia="Calibri" w:hAnsi="Times New Roman" w:cs="Times New Roman"/>
          <w:i/>
        </w:rPr>
        <w:tab/>
      </w:r>
      <w:r w:rsidR="009C294D" w:rsidRPr="004B5735">
        <w:rPr>
          <w:rFonts w:ascii="Times New Roman" w:eastAsia="Calibri" w:hAnsi="Times New Roman" w:cs="Times New Roman"/>
          <w:i/>
        </w:rPr>
        <w:tab/>
      </w:r>
      <w:r w:rsidR="009C294D" w:rsidRPr="004B5735">
        <w:rPr>
          <w:rFonts w:ascii="Times New Roman" w:eastAsia="Calibri" w:hAnsi="Times New Roman" w:cs="Times New Roman"/>
          <w:i/>
        </w:rPr>
        <w:tab/>
      </w:r>
      <w:r w:rsidR="009C294D" w:rsidRPr="004B5735">
        <w:rPr>
          <w:rFonts w:ascii="Times New Roman" w:eastAsia="Calibri" w:hAnsi="Times New Roman" w:cs="Times New Roman"/>
          <w:i/>
        </w:rPr>
        <w:tab/>
      </w:r>
      <w:r w:rsidRPr="004B5735">
        <w:rPr>
          <w:rFonts w:ascii="Times New Roman" w:eastAsia="Calibri" w:hAnsi="Times New Roman" w:cs="Times New Roman"/>
          <w:i/>
        </w:rPr>
        <w:t>Zásadu rýchlosti a hospodárnosti konania však nemožno uplatňovať vždy, zvlášť pokiaľ by sa tak malo stať na úkor realizácie zásady materiálnej pravdy. V mnohých prípadoch môže byť</w:t>
      </w:r>
      <w:r w:rsidRPr="004B5735">
        <w:rPr>
          <w:rFonts w:ascii="Times New Roman" w:eastAsia="Calibri" w:hAnsi="Times New Roman" w:cs="Times New Roman"/>
        </w:rPr>
        <w:t xml:space="preserve"> </w:t>
      </w:r>
      <w:r w:rsidRPr="004B5735">
        <w:rPr>
          <w:rFonts w:ascii="Times New Roman" w:eastAsia="Calibri" w:hAnsi="Times New Roman" w:cs="Times New Roman"/>
          <w:i/>
        </w:rPr>
        <w:t>dlhšie trvanie konania nevyhnutnou podmienkou pre zistenie skutočného stavu veci a nazhromaždenia všetkých podkladov pre rozhodnutie.</w:t>
      </w:r>
    </w:p>
    <w:p w:rsidR="00BC381A" w:rsidRPr="004B5735" w:rsidRDefault="009C294D" w:rsidP="00BC381A">
      <w:pPr>
        <w:spacing w:after="0" w:line="240" w:lineRule="auto"/>
        <w:jc w:val="both"/>
        <w:rPr>
          <w:rFonts w:ascii="Times New Roman" w:eastAsia="Calibri" w:hAnsi="Times New Roman" w:cs="Times New Roman"/>
        </w:rPr>
      </w:pPr>
      <w:r w:rsidRPr="004B5735">
        <w:rPr>
          <w:rFonts w:ascii="Times New Roman" w:eastAsia="Calibri" w:hAnsi="Times New Roman" w:cs="Times New Roman"/>
          <w:b/>
          <w:bCs/>
        </w:rPr>
        <w:t>Z</w:t>
      </w:r>
      <w:r w:rsidR="00BC381A" w:rsidRPr="004B5735">
        <w:rPr>
          <w:rFonts w:ascii="Times New Roman" w:eastAsia="Calibri" w:hAnsi="Times New Roman" w:cs="Times New Roman"/>
          <w:b/>
          <w:bCs/>
        </w:rPr>
        <w:t>ásada rovnosti účastníkov konania</w:t>
      </w:r>
      <w:r w:rsidR="00BC381A" w:rsidRPr="004B5735">
        <w:rPr>
          <w:rFonts w:ascii="Times New Roman" w:eastAsia="Calibri" w:hAnsi="Times New Roman" w:cs="Times New Roman"/>
        </w:rPr>
        <w:t xml:space="preserve"> – je reflexiou ústavnej zásady rovnosti pred zákonom a znamená, že účastníci konania majú v konaní pred správnym orgánom, príp. jeho časti (napr. svedok, znalec) rovnaké procesné práva a povinnosti.</w:t>
      </w:r>
    </w:p>
    <w:p w:rsidR="004B5735" w:rsidRPr="004B5735" w:rsidRDefault="004B5735" w:rsidP="004B5735">
      <w:pPr>
        <w:jc w:val="both"/>
        <w:rPr>
          <w:rFonts w:ascii="Times New Roman" w:hAnsi="Times New Roman" w:cs="Times New Roman"/>
          <w:bCs/>
        </w:rPr>
      </w:pPr>
      <w:r w:rsidRPr="004B5735">
        <w:rPr>
          <w:rFonts w:ascii="Times New Roman" w:hAnsi="Times New Roman" w:cs="Times New Roman"/>
          <w:b/>
          <w:bCs/>
        </w:rPr>
        <w:t>Zásada voľného hodnotenia dôkazov:</w:t>
      </w:r>
      <w:r w:rsidRPr="004B5735">
        <w:rPr>
          <w:rFonts w:ascii="Lucida Sans Unicode" w:eastAsia="+mn-ea" w:hAnsi="Lucida Sans Unicode" w:cs="+mn-cs"/>
          <w:color w:val="000000"/>
          <w:kern w:val="24"/>
          <w:lang w:eastAsia="sk-SK"/>
        </w:rPr>
        <w:t xml:space="preserve"> </w:t>
      </w:r>
      <w:r w:rsidR="00A500B6" w:rsidRPr="004B5735">
        <w:rPr>
          <w:rFonts w:ascii="Times New Roman" w:hAnsi="Times New Roman" w:cs="Times New Roman"/>
          <w:bCs/>
        </w:rPr>
        <w:t xml:space="preserve">Povinnosť zhromažďovať vykonávať a hodnotiť každý dôkaz samostatne a následne potom všetky dôkazy podľa správnej úvahy vo vzájomných súvislostiach. </w:t>
      </w:r>
    </w:p>
    <w:p w:rsidR="007A4234" w:rsidRPr="004B5735" w:rsidRDefault="007A4234" w:rsidP="004B5735">
      <w:pPr>
        <w:jc w:val="both"/>
        <w:rPr>
          <w:rFonts w:ascii="Times New Roman" w:hAnsi="Times New Roman" w:cs="Times New Roman"/>
          <w:bCs/>
        </w:rPr>
      </w:pPr>
      <w:r w:rsidRPr="004B5735">
        <w:rPr>
          <w:rFonts w:ascii="Times New Roman" w:hAnsi="Times New Roman" w:cs="Times New Roman"/>
          <w:b/>
        </w:rPr>
        <w:t xml:space="preserve">Zásada dvojstupňového konania: </w:t>
      </w:r>
    </w:p>
    <w:p w:rsidR="007A4234" w:rsidRPr="00992AFA" w:rsidRDefault="00A500B6" w:rsidP="007A4234">
      <w:pPr>
        <w:spacing w:after="0" w:line="240" w:lineRule="auto"/>
        <w:jc w:val="both"/>
        <w:rPr>
          <w:rFonts w:ascii="Times New Roman" w:hAnsi="Times New Roman" w:cs="Times New Roman"/>
          <w:sz w:val="24"/>
          <w:szCs w:val="24"/>
        </w:rPr>
      </w:pPr>
      <w:r w:rsidRPr="004B5735">
        <w:rPr>
          <w:rFonts w:ascii="Times New Roman" w:hAnsi="Times New Roman" w:cs="Times New Roman"/>
        </w:rPr>
        <w:t>Ustanovuje, že proti každému prvostupňovému rozhodnutiu je prípustný riadny</w:t>
      </w:r>
      <w:r w:rsidRPr="00992AFA">
        <w:rPr>
          <w:rFonts w:ascii="Times New Roman" w:hAnsi="Times New Roman" w:cs="Times New Roman"/>
          <w:sz w:val="24"/>
          <w:szCs w:val="24"/>
        </w:rPr>
        <w:t xml:space="preserve"> opravný prostriedok, ak zákon neustanoví inak. </w:t>
      </w:r>
    </w:p>
    <w:p w:rsidR="004B5735" w:rsidRDefault="007A4234" w:rsidP="008A6139">
      <w:pPr>
        <w:spacing w:after="0" w:line="240" w:lineRule="auto"/>
        <w:jc w:val="both"/>
        <w:rPr>
          <w:rFonts w:ascii="Times New Roman" w:eastAsia="Calibri" w:hAnsi="Times New Roman" w:cs="Times New Roman"/>
          <w:i/>
        </w:rPr>
      </w:pPr>
      <w:r w:rsidRPr="009C294D">
        <w:rPr>
          <w:rFonts w:ascii="Times New Roman" w:hAnsi="Times New Roman" w:cs="Times New Roman"/>
          <w:i/>
        </w:rPr>
        <w:t>P</w:t>
      </w:r>
      <w:r w:rsidRPr="009C294D">
        <w:rPr>
          <w:rFonts w:ascii="Times New Roman" w:eastAsia="Calibri" w:hAnsi="Times New Roman" w:cs="Times New Roman"/>
          <w:i/>
        </w:rPr>
        <w:t>redstavuje garanciu možnosti preskúmania rozhodnutia prvostupňového orgánu orgánom druhostupňovým, inštančne nadriadeným.</w:t>
      </w:r>
    </w:p>
    <w:p w:rsidR="008A6139" w:rsidRDefault="008A6139" w:rsidP="008A6139">
      <w:pPr>
        <w:spacing w:after="0" w:line="240" w:lineRule="auto"/>
        <w:jc w:val="both"/>
        <w:rPr>
          <w:rFonts w:ascii="Times New Roman" w:eastAsia="Calibri" w:hAnsi="Times New Roman" w:cs="Times New Roman"/>
          <w:i/>
        </w:rPr>
      </w:pPr>
    </w:p>
    <w:p w:rsidR="008A6139" w:rsidRPr="008A6139" w:rsidRDefault="008A6139" w:rsidP="008A6139">
      <w:pPr>
        <w:spacing w:after="0" w:line="240" w:lineRule="auto"/>
        <w:jc w:val="both"/>
        <w:rPr>
          <w:rFonts w:ascii="Times New Roman" w:eastAsia="Calibri" w:hAnsi="Times New Roman" w:cs="Times New Roman"/>
          <w:i/>
        </w:rPr>
      </w:pPr>
    </w:p>
    <w:p w:rsidR="009C294D" w:rsidRPr="00AA3AEF" w:rsidRDefault="007A4234">
      <w:pPr>
        <w:rPr>
          <w:rFonts w:ascii="Times New Roman" w:hAnsi="Times New Roman" w:cs="Times New Roman"/>
          <w:sz w:val="20"/>
          <w:szCs w:val="20"/>
        </w:rPr>
      </w:pPr>
      <w:r w:rsidRPr="00AA3AEF">
        <w:rPr>
          <w:rFonts w:ascii="Times New Roman" w:hAnsi="Times New Roman" w:cs="Times New Roman"/>
          <w:sz w:val="20"/>
          <w:szCs w:val="20"/>
        </w:rPr>
        <w:lastRenderedPageBreak/>
        <w:t>Ďalšie zásady:</w:t>
      </w:r>
    </w:p>
    <w:p w:rsidR="00E11CCB" w:rsidRPr="00AA3AEF" w:rsidRDefault="00A500B6" w:rsidP="009C294D">
      <w:pPr>
        <w:numPr>
          <w:ilvl w:val="0"/>
          <w:numId w:val="3"/>
        </w:numPr>
        <w:spacing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Dispozičná zásada</w:t>
      </w:r>
    </w:p>
    <w:p w:rsidR="00E11CCB" w:rsidRPr="00AA3AEF" w:rsidRDefault="00A500B6" w:rsidP="009C294D">
      <w:pPr>
        <w:numPr>
          <w:ilvl w:val="0"/>
          <w:numId w:val="3"/>
        </w:numPr>
        <w:spacing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oficiality</w:t>
      </w:r>
    </w:p>
    <w:p w:rsidR="00E11CCB" w:rsidRPr="00AA3AEF" w:rsidRDefault="00A500B6" w:rsidP="009C294D">
      <w:pPr>
        <w:numPr>
          <w:ilvl w:val="0"/>
          <w:numId w:val="3"/>
        </w:numPr>
        <w:spacing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koncentrácie konania</w:t>
      </w:r>
    </w:p>
    <w:p w:rsidR="00E11CCB" w:rsidRPr="00AA3AEF" w:rsidRDefault="00A500B6" w:rsidP="009C294D">
      <w:pPr>
        <w:numPr>
          <w:ilvl w:val="0"/>
          <w:numId w:val="3"/>
        </w:numPr>
        <w:spacing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 xml:space="preserve">Zásada ústnosti </w:t>
      </w:r>
    </w:p>
    <w:p w:rsidR="00E11CCB" w:rsidRPr="00AA3AEF" w:rsidRDefault="00A500B6" w:rsidP="009C294D">
      <w:pPr>
        <w:numPr>
          <w:ilvl w:val="0"/>
          <w:numId w:val="3"/>
        </w:numPr>
        <w:spacing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písomnosti</w:t>
      </w:r>
      <w:r w:rsidR="00AA3AEF" w:rsidRPr="00AA3AEF">
        <w:rPr>
          <w:rStyle w:val="Odkaznakoncovpoznmku"/>
          <w:rFonts w:ascii="Times New Roman" w:hAnsi="Times New Roman" w:cs="Times New Roman"/>
          <w:sz w:val="20"/>
          <w:szCs w:val="20"/>
        </w:rPr>
        <w:endnoteReference w:id="2"/>
      </w:r>
    </w:p>
    <w:p w:rsidR="00E11CCB" w:rsidRPr="00AA3AEF" w:rsidRDefault="00A500B6" w:rsidP="009C294D">
      <w:pPr>
        <w:numPr>
          <w:ilvl w:val="0"/>
          <w:numId w:val="3"/>
        </w:numPr>
        <w:spacing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neverejnosti ale aj zásada verejnosti</w:t>
      </w:r>
    </w:p>
    <w:p w:rsidR="009C294D" w:rsidRPr="004B5735" w:rsidRDefault="009C294D" w:rsidP="009C294D">
      <w:pPr>
        <w:spacing w:line="240" w:lineRule="auto"/>
        <w:ind w:left="714"/>
        <w:rPr>
          <w:rFonts w:ascii="Times New Roman" w:hAnsi="Times New Roman" w:cs="Times New Roman"/>
          <w:sz w:val="20"/>
          <w:szCs w:val="20"/>
        </w:rPr>
      </w:pPr>
      <w:r w:rsidRPr="004B5735">
        <w:rPr>
          <w:rFonts w:ascii="Times New Roman" w:hAnsi="Times New Roman" w:cs="Times New Roman"/>
          <w:sz w:val="20"/>
          <w:szCs w:val="20"/>
        </w:rPr>
        <w:t>Zákon č. 346/2005 Z.z. a z neho vychádzajúci Služobný predpis hlavného služobného</w:t>
      </w:r>
      <w:r w:rsidR="004B5735" w:rsidRPr="004B5735">
        <w:rPr>
          <w:rFonts w:ascii="Times New Roman" w:hAnsi="Times New Roman" w:cs="Times New Roman"/>
          <w:sz w:val="20"/>
          <w:szCs w:val="20"/>
        </w:rPr>
        <w:t xml:space="preserve"> úradu pre štátnu službu profesionálnych vojakov ozbrojených síl Slovenskej republiky č. 55/2007 špecificky upravuje tieto príslušnosti a to vo vertikálnej ose od úrovne veliteľa voj. útvaru, bez rozdielu, kde bol priestupok spáchaný. </w:t>
      </w:r>
    </w:p>
    <w:p w:rsidR="0009017E" w:rsidRPr="004B5735" w:rsidRDefault="0000056A" w:rsidP="004B5735">
      <w:pPr>
        <w:jc w:val="both"/>
        <w:rPr>
          <w:rFonts w:ascii="Times New Roman" w:hAnsi="Times New Roman" w:cs="Times New Roman"/>
          <w:b/>
          <w:sz w:val="24"/>
          <w:szCs w:val="24"/>
        </w:rPr>
      </w:pPr>
      <w:r w:rsidRPr="00992AFA">
        <w:rPr>
          <w:rFonts w:ascii="Times New Roman" w:hAnsi="Times New Roman" w:cs="Times New Roman"/>
          <w:b/>
          <w:sz w:val="24"/>
          <w:szCs w:val="24"/>
        </w:rPr>
        <w:t>Dispozičná zásada:</w:t>
      </w:r>
      <w:r w:rsidR="004B5735">
        <w:rPr>
          <w:rFonts w:ascii="Times New Roman" w:hAnsi="Times New Roman" w:cs="Times New Roman"/>
          <w:b/>
          <w:sz w:val="24"/>
          <w:szCs w:val="24"/>
        </w:rPr>
        <w:t xml:space="preserve"> </w:t>
      </w:r>
      <w:r w:rsidR="00D24834" w:rsidRPr="00992AFA">
        <w:rPr>
          <w:rFonts w:ascii="Times New Roman" w:eastAsia="Calibri" w:hAnsi="Times New Roman" w:cs="Times New Roman"/>
          <w:i/>
          <w:iCs/>
          <w:sz w:val="24"/>
          <w:szCs w:val="24"/>
        </w:rPr>
        <w:t>Dispozičná zásada</w:t>
      </w:r>
      <w:r w:rsidR="00D24834" w:rsidRPr="00992AFA">
        <w:rPr>
          <w:rFonts w:ascii="Times New Roman" w:eastAsia="Calibri" w:hAnsi="Times New Roman" w:cs="Times New Roman"/>
          <w:sz w:val="24"/>
          <w:szCs w:val="24"/>
        </w:rPr>
        <w:t xml:space="preserve"> znamená, že správne konanie sa začína na návrh účastníka a účastník je oprávnený týmto a ďalšími kvalifikovanými podaniami spravidla až do ukončenia konania autonómne disponovať (napr. vziať ich späť a spôsobiť tak zastavenie konania, ktoré svojím návrhom inicioval).</w:t>
      </w:r>
    </w:p>
    <w:p w:rsidR="00D24834" w:rsidRPr="00AA3AEF" w:rsidRDefault="00D24834" w:rsidP="00AA3AEF">
      <w:pPr>
        <w:rPr>
          <w:rFonts w:ascii="Times New Roman" w:hAnsi="Times New Roman" w:cs="Times New Roman"/>
          <w:b/>
          <w:sz w:val="24"/>
          <w:szCs w:val="24"/>
        </w:rPr>
      </w:pPr>
      <w:r w:rsidRPr="00992AFA">
        <w:rPr>
          <w:rFonts w:ascii="Times New Roman" w:hAnsi="Times New Roman" w:cs="Times New Roman"/>
          <w:b/>
          <w:sz w:val="24"/>
          <w:szCs w:val="24"/>
        </w:rPr>
        <w:t xml:space="preserve">Zásada oficiality: </w:t>
      </w:r>
      <w:r w:rsidRPr="00992AFA">
        <w:rPr>
          <w:rFonts w:ascii="Times New Roman" w:eastAsia="Calibri" w:hAnsi="Times New Roman" w:cs="Times New Roman"/>
          <w:sz w:val="24"/>
          <w:szCs w:val="24"/>
        </w:rPr>
        <w:t>konanie začína výlučne príslušný správny orgán z úradnej moci (ex offo) na základe podnetu, ktorý získal z vlastnej činnosti alebo od iného subjektu (iný správny orgán, fyzická osoba apod.). Táto zásada sa výlučne aplikuje napr. pri tzv. mimoodvolacom konaní</w:t>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r>
      <w:r w:rsidR="00AA3AEF">
        <w:rPr>
          <w:rFonts w:ascii="Times New Roman" w:hAnsi="Times New Roman" w:cs="Times New Roman"/>
          <w:b/>
          <w:sz w:val="24"/>
          <w:szCs w:val="24"/>
        </w:rPr>
        <w:tab/>
        <w:t xml:space="preserve">        </w:t>
      </w:r>
      <w:r w:rsidRPr="004B5735">
        <w:rPr>
          <w:rFonts w:ascii="Times New Roman" w:hAnsi="Times New Roman" w:cs="Times New Roman"/>
          <w:sz w:val="20"/>
          <w:szCs w:val="20"/>
        </w:rPr>
        <w:t xml:space="preserve">* </w:t>
      </w:r>
      <w:r w:rsidRPr="004B5735">
        <w:rPr>
          <w:rFonts w:ascii="Times New Roman" w:eastAsia="Calibri" w:hAnsi="Times New Roman" w:cs="Times New Roman"/>
          <w:sz w:val="20"/>
          <w:szCs w:val="20"/>
        </w:rPr>
        <w:t>pri uplatnení niektorých procesných inštitútov možno aplikovať obe zásady</w:t>
      </w:r>
      <w:r w:rsidRPr="004B5735">
        <w:rPr>
          <w:rFonts w:ascii="Times New Roman" w:hAnsi="Times New Roman" w:cs="Times New Roman"/>
          <w:sz w:val="20"/>
          <w:szCs w:val="20"/>
        </w:rPr>
        <w:t xml:space="preserve"> (dispozičnú aj zásadu oficiality) </w:t>
      </w:r>
      <w:r w:rsidRPr="004B5735">
        <w:rPr>
          <w:rFonts w:ascii="Times New Roman" w:eastAsia="Calibri" w:hAnsi="Times New Roman" w:cs="Times New Roman"/>
          <w:sz w:val="20"/>
          <w:szCs w:val="20"/>
        </w:rPr>
        <w:t xml:space="preserve"> – napr. pri obnove konania.</w:t>
      </w:r>
    </w:p>
    <w:p w:rsidR="004919C9" w:rsidRPr="00AA3AEF" w:rsidRDefault="004919C9" w:rsidP="004919C9">
      <w:pPr>
        <w:spacing w:line="240" w:lineRule="auto"/>
        <w:jc w:val="both"/>
        <w:rPr>
          <w:rFonts w:ascii="Times New Roman" w:eastAsia="Calibri" w:hAnsi="Times New Roman" w:cs="Times New Roman"/>
          <w:b/>
          <w:i/>
          <w:sz w:val="24"/>
          <w:szCs w:val="24"/>
        </w:rPr>
      </w:pPr>
      <w:r w:rsidRPr="00992AFA">
        <w:rPr>
          <w:rFonts w:ascii="Times New Roman" w:eastAsia="Calibri" w:hAnsi="Times New Roman" w:cs="Times New Roman"/>
          <w:b/>
          <w:i/>
          <w:sz w:val="24"/>
          <w:szCs w:val="24"/>
        </w:rPr>
        <w:t>Zásada koncentrácie konania</w:t>
      </w:r>
      <w:r w:rsidR="00AA3AEF">
        <w:rPr>
          <w:rFonts w:ascii="Times New Roman" w:eastAsia="Calibri" w:hAnsi="Times New Roman" w:cs="Times New Roman"/>
          <w:b/>
          <w:i/>
          <w:sz w:val="24"/>
          <w:szCs w:val="24"/>
        </w:rPr>
        <w:t>:</w:t>
      </w:r>
      <w:r w:rsidR="00AA3AEF">
        <w:rPr>
          <w:rFonts w:ascii="Times New Roman" w:eastAsia="Calibri" w:hAnsi="Times New Roman" w:cs="Times New Roman"/>
          <w:b/>
          <w:i/>
          <w:sz w:val="24"/>
          <w:szCs w:val="24"/>
        </w:rPr>
        <w:tab/>
      </w:r>
      <w:r w:rsidRPr="00992AFA">
        <w:rPr>
          <w:rFonts w:ascii="Times New Roman" w:eastAsia="Calibri" w:hAnsi="Times New Roman" w:cs="Times New Roman"/>
          <w:i/>
          <w:sz w:val="24"/>
          <w:szCs w:val="24"/>
        </w:rPr>
        <w:t xml:space="preserve">Táto zásada je v správnom konaní stanovená ako </w:t>
      </w:r>
      <w:r w:rsidRPr="00992AFA">
        <w:rPr>
          <w:rFonts w:ascii="Times New Roman" w:eastAsia="Calibri" w:hAnsi="Times New Roman" w:cs="Times New Roman"/>
          <w:i/>
          <w:sz w:val="24"/>
          <w:szCs w:val="24"/>
          <w:u w:val="single"/>
        </w:rPr>
        <w:t>povinnosť správneho orgánu prizvať k ústnemu jednaniu všetkých účastníkov a vyzvať ich, aby uplatnili všetky svoje námety a pripomienky.</w:t>
      </w:r>
      <w:r w:rsidRPr="00992AFA">
        <w:rPr>
          <w:rFonts w:ascii="Times New Roman" w:eastAsia="Calibri" w:hAnsi="Times New Roman" w:cs="Times New Roman"/>
          <w:i/>
          <w:sz w:val="24"/>
          <w:szCs w:val="24"/>
        </w:rPr>
        <w:t xml:space="preserve"> Jedná sa o akési spresnenie zásady rýchlosti a hospodárnosti konania, ktoré má sústrediť konanie do čo najmenšieho časového priestoru a prejednať naraz otázky, ktoré je potrebné vyriešiť s viacerými účastníkmi. </w:t>
      </w:r>
    </w:p>
    <w:p w:rsidR="004919C9" w:rsidRPr="00AA3AEF" w:rsidRDefault="004919C9" w:rsidP="004919C9">
      <w:pPr>
        <w:spacing w:line="240" w:lineRule="auto"/>
        <w:jc w:val="both"/>
        <w:rPr>
          <w:rFonts w:ascii="Times New Roman" w:eastAsia="Calibri" w:hAnsi="Times New Roman" w:cs="Times New Roman"/>
          <w:b/>
          <w:i/>
          <w:sz w:val="24"/>
          <w:szCs w:val="24"/>
        </w:rPr>
      </w:pPr>
      <w:r w:rsidRPr="00992AFA">
        <w:rPr>
          <w:rFonts w:ascii="Times New Roman" w:eastAsia="Calibri" w:hAnsi="Times New Roman" w:cs="Times New Roman"/>
          <w:b/>
          <w:i/>
          <w:sz w:val="24"/>
          <w:szCs w:val="24"/>
        </w:rPr>
        <w:t>Zásada aktívnej účasti účastníkov konania</w:t>
      </w:r>
      <w:r w:rsidR="00AA3AEF">
        <w:rPr>
          <w:rFonts w:ascii="Times New Roman" w:eastAsia="Calibri" w:hAnsi="Times New Roman" w:cs="Times New Roman"/>
          <w:b/>
          <w:i/>
          <w:sz w:val="24"/>
          <w:szCs w:val="24"/>
        </w:rPr>
        <w:tab/>
      </w:r>
      <w:r w:rsidR="00AA3AEF">
        <w:rPr>
          <w:rFonts w:ascii="Times New Roman" w:eastAsia="Calibri" w:hAnsi="Times New Roman" w:cs="Times New Roman"/>
          <w:b/>
          <w:i/>
          <w:sz w:val="24"/>
          <w:szCs w:val="24"/>
        </w:rPr>
        <w:tab/>
      </w:r>
      <w:r w:rsidRPr="00992AFA">
        <w:rPr>
          <w:rFonts w:ascii="Times New Roman" w:eastAsia="Calibri" w:hAnsi="Times New Roman" w:cs="Times New Roman"/>
          <w:i/>
          <w:sz w:val="24"/>
          <w:szCs w:val="24"/>
        </w:rPr>
        <w:t xml:space="preserve">V mnohých prípadoch sa môže stať, že pre zistenie skutočného stavu veci je nevyhnutná </w:t>
      </w:r>
      <w:r w:rsidRPr="00992AFA">
        <w:rPr>
          <w:rFonts w:ascii="Times New Roman" w:eastAsia="Calibri" w:hAnsi="Times New Roman" w:cs="Times New Roman"/>
          <w:i/>
          <w:sz w:val="24"/>
          <w:szCs w:val="24"/>
          <w:u w:val="single"/>
        </w:rPr>
        <w:t>osobná účasť účastníkov v konaní</w:t>
      </w:r>
      <w:r w:rsidRPr="00992AFA">
        <w:rPr>
          <w:rFonts w:ascii="Times New Roman" w:eastAsia="Calibri" w:hAnsi="Times New Roman" w:cs="Times New Roman"/>
          <w:i/>
          <w:sz w:val="24"/>
          <w:szCs w:val="24"/>
        </w:rPr>
        <w:t>. Vo veciach sociálnej správy ide napr. o všetky procesy, kde podmienkou pre rozhodnutie je zistenie zdravotného stavu občana. Pokiaľ sa tento občan nedostaví, nemožno zistiť údaje potrebné napr. pre rozhodnutie, či je občan invalidný, čiastočne invalidný, práce schopný a pod. Dôsledkom takého jednania spravidla býva procesno-právna sankcia – správny orgán konanie najčastejšie zastaví, alebo preruší.</w:t>
      </w:r>
    </w:p>
    <w:p w:rsidR="004919C9" w:rsidRPr="00AA3AEF" w:rsidRDefault="004919C9" w:rsidP="004919C9">
      <w:pPr>
        <w:spacing w:line="240" w:lineRule="auto"/>
        <w:jc w:val="both"/>
        <w:rPr>
          <w:rFonts w:ascii="Times New Roman" w:eastAsia="Calibri" w:hAnsi="Times New Roman" w:cs="Times New Roman"/>
          <w:b/>
          <w:i/>
          <w:sz w:val="24"/>
          <w:szCs w:val="24"/>
        </w:rPr>
      </w:pPr>
      <w:r w:rsidRPr="00992AFA">
        <w:rPr>
          <w:rFonts w:ascii="Times New Roman" w:eastAsia="Calibri" w:hAnsi="Times New Roman" w:cs="Times New Roman"/>
          <w:b/>
          <w:i/>
          <w:sz w:val="24"/>
          <w:szCs w:val="24"/>
        </w:rPr>
        <w:t>Zásada písomnosti</w:t>
      </w:r>
      <w:r w:rsidR="00AA3AEF">
        <w:rPr>
          <w:rFonts w:ascii="Times New Roman" w:eastAsia="Calibri" w:hAnsi="Times New Roman" w:cs="Times New Roman"/>
          <w:b/>
          <w:i/>
          <w:sz w:val="24"/>
          <w:szCs w:val="24"/>
        </w:rPr>
        <w:tab/>
      </w:r>
      <w:r w:rsidRPr="00992AFA">
        <w:rPr>
          <w:rFonts w:ascii="Times New Roman" w:eastAsia="Calibri" w:hAnsi="Times New Roman" w:cs="Times New Roman"/>
          <w:i/>
          <w:sz w:val="24"/>
          <w:szCs w:val="24"/>
        </w:rPr>
        <w:t xml:space="preserve">Vo väčšine vecí sociálnej správy sa rozhoduje bez jednania, preto sa </w:t>
      </w:r>
      <w:r w:rsidRPr="00992AFA">
        <w:rPr>
          <w:rFonts w:ascii="Times New Roman" w:eastAsia="Calibri" w:hAnsi="Times New Roman" w:cs="Times New Roman"/>
          <w:i/>
          <w:sz w:val="24"/>
          <w:szCs w:val="24"/>
          <w:u w:val="single"/>
        </w:rPr>
        <w:t>neuplatní zásada ústneho prejednania, ale zásada písomnosti,</w:t>
      </w:r>
      <w:r w:rsidRPr="00992AFA">
        <w:rPr>
          <w:rFonts w:ascii="Times New Roman" w:eastAsia="Calibri" w:hAnsi="Times New Roman" w:cs="Times New Roman"/>
          <w:i/>
          <w:sz w:val="24"/>
          <w:szCs w:val="24"/>
        </w:rPr>
        <w:t xml:space="preserve"> zakotvená v správnom poriadku. Hovorí sa v ňom: “Správny orgán nariadi ústne jednanie, ak si to vyžaduje povaha veci, zvlášť, ak sa tým prispeje k objasneniu, alebo ak to stanovuje zvláštny právny predpis.“ Logicky z toho vyplýva, </w:t>
      </w:r>
      <w:r w:rsidRPr="00992AFA">
        <w:rPr>
          <w:rFonts w:ascii="Times New Roman" w:eastAsia="Calibri" w:hAnsi="Times New Roman" w:cs="Times New Roman"/>
          <w:i/>
          <w:sz w:val="24"/>
          <w:szCs w:val="24"/>
          <w:u w:val="single"/>
        </w:rPr>
        <w:t>že pravidlom v správnom konaní je písomné vybavenie záležitostí.</w:t>
      </w:r>
      <w:r w:rsidRPr="00992AFA">
        <w:rPr>
          <w:rFonts w:ascii="Times New Roman" w:eastAsia="Calibri" w:hAnsi="Times New Roman" w:cs="Times New Roman"/>
          <w:i/>
          <w:sz w:val="24"/>
          <w:szCs w:val="24"/>
        </w:rPr>
        <w:t xml:space="preserve"> </w:t>
      </w:r>
    </w:p>
    <w:p w:rsidR="004919C9" w:rsidRPr="003447B2" w:rsidRDefault="004919C9" w:rsidP="004919C9">
      <w:pPr>
        <w:spacing w:line="240" w:lineRule="auto"/>
        <w:jc w:val="both"/>
        <w:rPr>
          <w:rFonts w:ascii="Times New Roman" w:hAnsi="Times New Roman" w:cs="Times New Roman"/>
          <w:i/>
          <w:color w:val="000000" w:themeColor="text1"/>
          <w:sz w:val="20"/>
          <w:szCs w:val="20"/>
        </w:rPr>
      </w:pPr>
      <w:r w:rsidRPr="00AA3AEF">
        <w:rPr>
          <w:rFonts w:ascii="Times New Roman" w:eastAsia="Calibri" w:hAnsi="Times New Roman" w:cs="Times New Roman"/>
          <w:i/>
          <w:sz w:val="20"/>
          <w:szCs w:val="20"/>
        </w:rPr>
        <w:t xml:space="preserve">V zásade teda nedochádza k ústnemu jednaniu a osobná účasť účastníkov konania nie je potrebná. O žiadostiach dávky, či služby sociálnej pomoci, ktoré tvoria väčšinu podnetov pre zahájenie konania v oblasti sociálnej správy sa rozhoduje </w:t>
      </w:r>
      <w:r w:rsidRPr="003447B2">
        <w:rPr>
          <w:rFonts w:ascii="Times New Roman" w:eastAsia="Calibri" w:hAnsi="Times New Roman" w:cs="Times New Roman"/>
          <w:i/>
          <w:color w:val="000000" w:themeColor="text1"/>
          <w:sz w:val="20"/>
          <w:szCs w:val="20"/>
        </w:rPr>
        <w:t>spravidla „byrokratickou formou“, teda bez jednania, len na základe štúdia podkladov pre rozhodnutie.</w:t>
      </w:r>
    </w:p>
    <w:p w:rsidR="00A500B6" w:rsidRPr="008A6139" w:rsidRDefault="00A500B6" w:rsidP="008A6139">
      <w:pPr>
        <w:jc w:val="both"/>
      </w:pPr>
      <w:r w:rsidRPr="00AA3AEF">
        <w:rPr>
          <w:rFonts w:ascii="Times New Roman" w:hAnsi="Times New Roman" w:cs="Times New Roman"/>
          <w:b/>
          <w:i/>
          <w:sz w:val="24"/>
          <w:szCs w:val="24"/>
        </w:rPr>
        <w:lastRenderedPageBreak/>
        <w:t>Zásada verejnosti a neverejnosti konania</w:t>
      </w:r>
      <w:r w:rsidR="00AA3AEF" w:rsidRPr="00AA3AEF">
        <w:rPr>
          <w:rFonts w:ascii="Times New Roman" w:hAnsi="Times New Roman" w:cs="Times New Roman"/>
          <w:sz w:val="24"/>
          <w:szCs w:val="24"/>
        </w:rPr>
        <w:t>:</w:t>
      </w:r>
      <w:r w:rsidR="00AA3AEF" w:rsidRPr="00AA3AEF">
        <w:rPr>
          <w:rFonts w:ascii="Lucida Sans Unicode" w:eastAsia="+mn-ea" w:hAnsi="Lucida Sans Unicode" w:cs="+mn-cs"/>
          <w:iCs/>
          <w:color w:val="000000"/>
          <w:kern w:val="24"/>
          <w:sz w:val="54"/>
          <w:szCs w:val="54"/>
          <w:lang w:eastAsia="sk-SK"/>
        </w:rPr>
        <w:t xml:space="preserve"> </w:t>
      </w:r>
      <w:r w:rsidRPr="00AA3AEF">
        <w:rPr>
          <w:iCs/>
        </w:rPr>
        <w:t>správny orgán povolí prístup k jednaniu len tomu, komu bolo priznané postavenie účastníka konania. Ostatné osoby sú z jednania vylúčené, iba ak by bolo stanovené inak.</w:t>
      </w:r>
      <w:r w:rsidRPr="00AA3AEF">
        <w:t xml:space="preserve"> </w:t>
      </w:r>
    </w:p>
    <w:sectPr w:rsidR="00A500B6" w:rsidRPr="008A6139" w:rsidSect="009C294D">
      <w:footerReference w:type="default" r:id="rId8"/>
      <w:pgSz w:w="11906" w:h="16838"/>
      <w:pgMar w:top="851"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5A5" w:rsidRDefault="00CF25A5" w:rsidP="002E71EA">
      <w:pPr>
        <w:spacing w:after="0" w:line="240" w:lineRule="auto"/>
      </w:pPr>
      <w:r>
        <w:separator/>
      </w:r>
    </w:p>
  </w:endnote>
  <w:endnote w:type="continuationSeparator" w:id="1">
    <w:p w:rsidR="00CF25A5" w:rsidRDefault="00CF25A5" w:rsidP="002E71EA">
      <w:pPr>
        <w:spacing w:after="0" w:line="240" w:lineRule="auto"/>
      </w:pPr>
      <w:r>
        <w:continuationSeparator/>
      </w:r>
    </w:p>
  </w:endnote>
  <w:endnote w:id="2">
    <w:p w:rsidR="003447B2" w:rsidRPr="003447B2" w:rsidRDefault="003447B2" w:rsidP="008A6139">
      <w:pPr>
        <w:spacing w:before="100" w:beforeAutospacing="1" w:after="100" w:afterAutospacing="1" w:line="240" w:lineRule="auto"/>
        <w:ind w:firstLine="708"/>
        <w:outlineLvl w:val="3"/>
        <w:rPr>
          <w:rFonts w:ascii="Arial" w:eastAsia="Times New Roman" w:hAnsi="Arial" w:cs="Arial"/>
          <w:b/>
          <w:bCs/>
          <w:color w:val="307010"/>
          <w:sz w:val="24"/>
          <w:szCs w:val="24"/>
          <w:lang w:eastAsia="sk-SK"/>
        </w:rPr>
      </w:pPr>
      <w:r w:rsidRPr="003447B2">
        <w:rPr>
          <w:rFonts w:ascii="Arial" w:eastAsia="Times New Roman" w:hAnsi="Arial" w:cs="Arial"/>
          <w:b/>
          <w:bCs/>
          <w:color w:val="000000" w:themeColor="text1"/>
          <w:sz w:val="24"/>
          <w:szCs w:val="24"/>
          <w:lang w:eastAsia="sk-SK"/>
        </w:rPr>
        <w:t>Základné pravidlá konania</w:t>
      </w:r>
      <w:r w:rsidRPr="00650216">
        <w:rPr>
          <w:rFonts w:ascii="ms sans serif" w:eastAsia="Times New Roman" w:hAnsi="ms sans serif"/>
          <w:color w:val="000000"/>
          <w:sz w:val="20"/>
          <w:szCs w:val="20"/>
          <w:lang w:eastAsia="sk-SK"/>
        </w:rPr>
        <w:br/>
        <w:t>(1) Správne orgány postupujú v konaní v súlade so zákonmi a inými právnymi predpismi. Sú povinné chrániť záujmy štátu a spoločnosti, práva a záujmy fyzických osôb a právnických osôb a dôsledne vyžadovať plnenie ich povinností.</w:t>
      </w:r>
      <w:r w:rsidRPr="00650216">
        <w:rPr>
          <w:rFonts w:ascii="ms sans serif" w:eastAsia="Times New Roman" w:hAnsi="ms sans serif"/>
          <w:color w:val="000000"/>
          <w:sz w:val="20"/>
          <w:szCs w:val="20"/>
          <w:lang w:eastAsia="sk-SK"/>
        </w:rPr>
        <w:br/>
      </w:r>
      <w:r w:rsidRPr="003447B2">
        <w:rPr>
          <w:rFonts w:ascii="ms sans serif" w:eastAsia="Times New Roman" w:hAnsi="ms sans serif"/>
          <w:color w:val="000000" w:themeColor="text1"/>
          <w:sz w:val="20"/>
          <w:szCs w:val="20"/>
          <w:lang w:eastAsia="sk-SK"/>
        </w:rPr>
        <w:br/>
        <w:t>(2) Správne orgány sú povinné postupovať v konaní v úzkej súčinnosti s účastníkmi konania, zúčastnenými osobami a inými osobami, ktorých sa konanie týka, a dať im vždy príležitosť, aby mohli svoje práva a záujmy účinne obhajovať, najmä sa vyjadriť k podkladu rozhodnutia, a uplatniť svoje návrhy. Účastníkom konania, zúčastneným osobám a iným osobám, ktorých sa konanie týka, musia správne orgány poskytovať pomoc a poučenia, aby pre neznalosť právnych predpisov neutrpeli v konaní ujmu.</w:t>
      </w:r>
      <w:r w:rsidRPr="003447B2">
        <w:rPr>
          <w:rFonts w:ascii="ms sans serif" w:eastAsia="Times New Roman" w:hAnsi="ms sans serif"/>
          <w:color w:val="000000" w:themeColor="text1"/>
          <w:sz w:val="20"/>
          <w:szCs w:val="20"/>
          <w:lang w:eastAsia="sk-SK"/>
        </w:rPr>
        <w:br/>
      </w:r>
      <w:r w:rsidRPr="003447B2">
        <w:rPr>
          <w:rFonts w:ascii="ms sans serif" w:eastAsia="Times New Roman" w:hAnsi="ms sans serif"/>
          <w:color w:val="000000" w:themeColor="text1"/>
          <w:sz w:val="20"/>
          <w:szCs w:val="20"/>
          <w:lang w:eastAsia="sk-SK"/>
        </w:rPr>
        <w:br/>
        <w:t>(3) Občan Slovenskej republiky, ktorý je osobou patriacou k národnostnej menšine, a ktorý má právo používať jazyk národnostnej menšiny podľa osobitného predpisu, má právo v obciach vymedzených osobitným predpisom konať pred správnym orgánom v jazyku národnostnej menšiny. Správne orgány podľa prvej vety sú povinné mu zabezpečiť rovnaké možnosti na uplatnenie jeho práv.</w:t>
      </w:r>
      <w:r w:rsidRPr="003447B2">
        <w:rPr>
          <w:rFonts w:ascii="ms sans serif" w:eastAsia="Times New Roman" w:hAnsi="ms sans serif"/>
          <w:color w:val="000000" w:themeColor="text1"/>
          <w:sz w:val="20"/>
          <w:szCs w:val="20"/>
          <w:lang w:eastAsia="sk-SK"/>
        </w:rPr>
        <w:br/>
      </w:r>
      <w:r w:rsidRPr="003447B2">
        <w:rPr>
          <w:rFonts w:ascii="ms sans serif" w:eastAsia="Times New Roman" w:hAnsi="ms sans serif"/>
          <w:color w:val="000000" w:themeColor="text1"/>
          <w:sz w:val="20"/>
          <w:szCs w:val="20"/>
          <w:lang w:eastAsia="sk-SK"/>
        </w:rPr>
        <w:br/>
        <w:t>(4) Správne orgány sú povinné svedomite a zodpovedne sa zaoberať každou vecou, ktorá je predmetom konania, vybaviť ju včas a bez zbytočných prieťahov a použiť najvhodnejšie prostriedky, ktoré vedú k správnemu vybaveniu veci. Ak to povaha veci pripúšťa, má sa správny orgán vždy pokúsiť o jej zmierne vybavenie. Správne orgány dbajú na to, aby konanie prebiehalo hospodárne a bez zbytočného zaťažovania účastníkov konania a iných osôb.</w:t>
      </w:r>
      <w:r w:rsidRPr="003447B2">
        <w:rPr>
          <w:rFonts w:ascii="ms sans serif" w:eastAsia="Times New Roman" w:hAnsi="ms sans serif"/>
          <w:color w:val="000000" w:themeColor="text1"/>
          <w:sz w:val="20"/>
          <w:szCs w:val="20"/>
          <w:lang w:eastAsia="sk-SK"/>
        </w:rPr>
        <w:br/>
      </w:r>
      <w:r w:rsidRPr="003447B2">
        <w:rPr>
          <w:rFonts w:ascii="ms sans serif" w:eastAsia="Times New Roman" w:hAnsi="ms sans serif"/>
          <w:color w:val="000000" w:themeColor="text1"/>
          <w:sz w:val="20"/>
          <w:szCs w:val="20"/>
          <w:lang w:eastAsia="sk-SK"/>
        </w:rPr>
        <w:br/>
        <w:t>(5) Rozhodnutie správnych orgánov musí vychádzať zo spoľahlivo zisteného stavu veci. Správne orgány dbajú o to, aby v rozhodovaní o skutkovo zhodných alebo podobných prípadoch nevznikali neodôvodnené rozdiely.</w:t>
      </w:r>
      <w:r w:rsidRPr="003447B2">
        <w:rPr>
          <w:rFonts w:ascii="ms sans serif" w:eastAsia="Times New Roman" w:hAnsi="ms sans serif"/>
          <w:color w:val="000000" w:themeColor="text1"/>
          <w:sz w:val="20"/>
          <w:szCs w:val="20"/>
          <w:lang w:eastAsia="sk-SK"/>
        </w:rPr>
        <w:br/>
      </w:r>
      <w:r w:rsidRPr="003447B2">
        <w:rPr>
          <w:rFonts w:ascii="ms sans serif" w:eastAsia="Times New Roman" w:hAnsi="ms sans serif"/>
          <w:color w:val="000000" w:themeColor="text1"/>
          <w:sz w:val="20"/>
          <w:szCs w:val="20"/>
          <w:lang w:eastAsia="sk-SK"/>
        </w:rPr>
        <w:br/>
        <w:t>(6) Správne orgány sú povinné na úradnej tabuli správneho orgánu, na internete, ak majú k nemu prístup, prípadne aj iným vhodným spôsobom zrozumiteľne a včas informovať verejnosť o začatí, uskutočňovaní a o skončení konania vo veciach, ktoré sú predmetom záujmu verejnosti alebo o ktorých to ustanovuje osobitný zákon. Pritom sú povinné ochraňovať práva a právom chránené záujmy účastníkov konania a iných osôb. Úradná tabuľa správneho orgánu musí byť nepretržite prístupná verejnosti.</w:t>
      </w:r>
      <w:r w:rsidRPr="003447B2">
        <w:rPr>
          <w:rFonts w:ascii="ms sans serif" w:eastAsia="Times New Roman" w:hAnsi="ms sans serif"/>
          <w:color w:val="000000" w:themeColor="text1"/>
          <w:sz w:val="20"/>
          <w:szCs w:val="20"/>
          <w:lang w:eastAsia="sk-SK"/>
        </w:rPr>
        <w:br/>
      </w:r>
      <w:r w:rsidRPr="003447B2">
        <w:rPr>
          <w:rFonts w:ascii="ms sans serif" w:eastAsia="Times New Roman" w:hAnsi="ms sans serif"/>
          <w:color w:val="000000" w:themeColor="text1"/>
          <w:sz w:val="20"/>
          <w:szCs w:val="20"/>
          <w:lang w:eastAsia="sk-SK"/>
        </w:rPr>
        <w:br/>
        <w:t>(7) Ustanovenia o základných pravidlách konania uvedených v odsekoch 1 až 6 sa primerane použijú aj pri vydávaní osvedčení, posudkov, vyjadrení, odporúčaní a iných podobných opatrení.</w:t>
      </w:r>
    </w:p>
    <w:p w:rsidR="003447B2" w:rsidRPr="00650216" w:rsidRDefault="003447B2" w:rsidP="003447B2">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Účastníci konania (§ 14) spolupracujú so správnymi orgánmi v priebehu celého konania.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Všetci účastníci majú v konaní rovnaké procesné práva a povinnosti. Ten, komu osobitný zákon priznáva postavenie účastníka konania len na časť konania, má v konaní procesné práva a povinnosti len v tej časti konania, pre ktorú má priznané postavenie účastníka konania.</w:t>
      </w:r>
    </w:p>
    <w:p w:rsidR="00AA3AEF" w:rsidRPr="003447B2" w:rsidRDefault="003447B2">
      <w:pPr>
        <w:pStyle w:val="Textkoncovejpoznmky"/>
        <w:rPr>
          <w:b/>
          <w:sz w:val="24"/>
          <w:szCs w:val="24"/>
        </w:rPr>
      </w:pPr>
      <w:r w:rsidRPr="003447B2">
        <w:rPr>
          <w:b/>
          <w:sz w:val="24"/>
          <w:szCs w:val="24"/>
        </w:rPr>
        <w:t>UČASTNÍCI KONANIA</w:t>
      </w:r>
    </w:p>
    <w:p w:rsidR="00F112E8" w:rsidRPr="00F112E8" w:rsidRDefault="00F112E8" w:rsidP="00F112E8">
      <w:p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Účastníkom konania je subjekt, prostredníctvom ktorého sa individuálna rozhodovacia činnosť konkretizuje.</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b/>
          <w:bCs/>
          <w:sz w:val="24"/>
          <w:szCs w:val="24"/>
          <w:lang w:eastAsia="sk-SK"/>
        </w:rPr>
        <w:t xml:space="preserve">Účastníkom správneho konania je FO, PO, </w:t>
      </w:r>
    </w:p>
    <w:p w:rsidR="00F112E8" w:rsidRPr="00F112E8" w:rsidRDefault="00F112E8" w:rsidP="00F112E8">
      <w:pPr>
        <w:numPr>
          <w:ilvl w:val="0"/>
          <w:numId w:val="7"/>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o ktorej právach, právom chránených záujmoch alebo povinnostiach sa v konaní rozhoduje,</w:t>
      </w:r>
    </w:p>
    <w:p w:rsidR="00F112E8" w:rsidRPr="00F112E8" w:rsidRDefault="00F112E8" w:rsidP="00F112E8">
      <w:pPr>
        <w:numPr>
          <w:ilvl w:val="0"/>
          <w:numId w:val="7"/>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ktorej sa konanie dotýka jej práv, právom chránených záujmov a povinnosti, </w:t>
      </w:r>
    </w:p>
    <w:p w:rsidR="00F112E8" w:rsidRPr="00F112E8" w:rsidRDefault="00F112E8" w:rsidP="00F112E8">
      <w:pPr>
        <w:numPr>
          <w:ilvl w:val="0"/>
          <w:numId w:val="7"/>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kto tvrdí že môže byť' rozhodnutím vo svojich právach, právom chránených záujmoch alebo povinnostiach priamo dotknutý, a to až do času, kým sa nepreukáže opak, </w:t>
      </w:r>
    </w:p>
    <w:p w:rsidR="00F112E8" w:rsidRPr="00F112E8" w:rsidRDefault="00F112E8" w:rsidP="00F112E8">
      <w:pPr>
        <w:numPr>
          <w:ilvl w:val="0"/>
          <w:numId w:val="7"/>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komu osobitný právny predpis priznáva postavenie účastníka konania. </w:t>
      </w:r>
    </w:p>
    <w:p w:rsidR="00F112E8" w:rsidRPr="00F112E8" w:rsidRDefault="00F112E8" w:rsidP="00F112E8">
      <w:p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Znakom účastníka konania je </w:t>
      </w:r>
      <w:r w:rsidRPr="00F112E8">
        <w:rPr>
          <w:rFonts w:ascii="Times New Roman" w:eastAsia="Times New Roman" w:hAnsi="Times New Roman" w:cs="Times New Roman"/>
          <w:b/>
          <w:bCs/>
          <w:sz w:val="24"/>
          <w:szCs w:val="24"/>
          <w:lang w:eastAsia="sk-SK"/>
        </w:rPr>
        <w:t>hmotno-právny pomer k veci</w:t>
      </w:r>
      <w:r w:rsidRPr="00F112E8">
        <w:rPr>
          <w:rFonts w:ascii="Times New Roman" w:eastAsia="Times New Roman" w:hAnsi="Times New Roman" w:cs="Times New Roman"/>
          <w:sz w:val="24"/>
          <w:szCs w:val="24"/>
          <w:lang w:eastAsia="sk-SK"/>
        </w:rPr>
        <w:t xml:space="preserve">, ktorá je predmetom konania. Správny orgán je povinný spresňovať okruh účastníkov počas celého konania /pribudnutie účastníka, alebo neexistencia postavenia účastníka konania. </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t xml:space="preserve">Medzi správnym orgánom a účastníkom správneho konania sa vytvára </w:t>
      </w:r>
      <w:r w:rsidRPr="00F112E8">
        <w:rPr>
          <w:rFonts w:ascii="Times New Roman" w:eastAsia="Times New Roman" w:hAnsi="Times New Roman" w:cs="Times New Roman"/>
          <w:b/>
          <w:bCs/>
          <w:sz w:val="24"/>
          <w:szCs w:val="24"/>
          <w:lang w:eastAsia="sk-SK"/>
        </w:rPr>
        <w:t xml:space="preserve">procesno-právny </w:t>
      </w:r>
      <w:r w:rsidRPr="00F112E8">
        <w:rPr>
          <w:rFonts w:ascii="Times New Roman" w:eastAsia="Times New Roman" w:hAnsi="Times New Roman" w:cs="Times New Roman"/>
          <w:sz w:val="24"/>
          <w:szCs w:val="24"/>
          <w:lang w:eastAsia="sk-SK"/>
        </w:rPr>
        <w:t xml:space="preserve">vzťah, ktorého obsahom sú </w:t>
      </w:r>
      <w:r w:rsidRPr="00F112E8">
        <w:rPr>
          <w:rFonts w:ascii="Times New Roman" w:eastAsia="Times New Roman" w:hAnsi="Times New Roman" w:cs="Times New Roman"/>
          <w:b/>
          <w:bCs/>
          <w:sz w:val="24"/>
          <w:szCs w:val="24"/>
          <w:lang w:eastAsia="sk-SK"/>
        </w:rPr>
        <w:t>vzájomné procesné práva a povinnosti</w:t>
      </w:r>
      <w:r w:rsidRPr="00F112E8">
        <w:rPr>
          <w:rFonts w:ascii="Times New Roman" w:eastAsia="Times New Roman" w:hAnsi="Times New Roman" w:cs="Times New Roman"/>
          <w:sz w:val="24"/>
          <w:szCs w:val="24"/>
          <w:lang w:eastAsia="sk-SK"/>
        </w:rPr>
        <w:t>.</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t>Účastníkom konania nieje konajúci správny orgán, ani vtedy keď' ide o preskúmanie jeho vlastného rozhodnutia alebo</w:t>
      </w:r>
      <w:r w:rsidRPr="00F112E8">
        <w:rPr>
          <w:rFonts w:ascii="Times New Roman" w:eastAsia="Times New Roman" w:hAnsi="Times New Roman" w:cs="Times New Roman"/>
          <w:sz w:val="24"/>
          <w:szCs w:val="24"/>
          <w:lang w:eastAsia="sk-SK"/>
        </w:rPr>
        <w:br/>
        <w:t xml:space="preserve">o výkon jeho vlastného rozhodnutia ak sa tak deje v správnom konaní. </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t>Účastníkom nie sú všetky osoby, ktoré sa aktívne zúčastňujú na správnom konaní, a to ktoré nemajú procesné postavenie - svedkovia, znalci, tlmočníci, splnomocnení zástupcovia. </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t xml:space="preserve">Procesné práva a povinnosti účastníkov konania. </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t>PRÁVA</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na upovedomenie o začatí konania,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prizvanie k ústnemu konaniu,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klásť otázky na ústnom konaní znalcom, a svedkom,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vyjadriť sa pred vydaním rozhodnutia  k jeho podkladom,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žiadať vykonať doplnenie dokazovania,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právo nazerať do  spisového materiálu,</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zvoliť si zástupcu.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požadovať vydanie písomného rozhodnutia v určenej lehote,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na doručenie rozhodnutia v písomnej forme, </w:t>
      </w:r>
    </w:p>
    <w:p w:rsidR="00F112E8" w:rsidRPr="00F112E8" w:rsidRDefault="00F112E8" w:rsidP="00F112E8">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právo podať opravný prostriedok </w:t>
      </w:r>
    </w:p>
    <w:p w:rsidR="00F112E8" w:rsidRPr="00F112E8" w:rsidRDefault="00F112E8" w:rsidP="00F112E8">
      <w:p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u w:val="single"/>
          <w:lang w:eastAsia="sk-SK"/>
        </w:rPr>
        <w:t>POVINNOSTI</w:t>
      </w:r>
    </w:p>
    <w:p w:rsidR="00F112E8" w:rsidRPr="00F112E8" w:rsidRDefault="00F112E8" w:rsidP="00F112E8">
      <w:pPr>
        <w:numPr>
          <w:ilvl w:val="0"/>
          <w:numId w:val="9"/>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dodržiavanie určitých lehôt </w:t>
      </w:r>
    </w:p>
    <w:p w:rsidR="00F112E8" w:rsidRPr="00F112E8" w:rsidRDefault="00F112E8" w:rsidP="00F112E8">
      <w:pPr>
        <w:numPr>
          <w:ilvl w:val="0"/>
          <w:numId w:val="9"/>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povinnosť navrhnúť dôkazy ktoré sú mu známe, </w:t>
      </w:r>
    </w:p>
    <w:p w:rsidR="00F112E8" w:rsidRPr="00F112E8" w:rsidRDefault="00F112E8" w:rsidP="00F112E8">
      <w:pPr>
        <w:numPr>
          <w:ilvl w:val="0"/>
          <w:numId w:val="9"/>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predložiť listiny potrebné na dôkazné konanie, </w:t>
      </w:r>
    </w:p>
    <w:p w:rsidR="00F112E8" w:rsidRPr="00F112E8" w:rsidRDefault="00F112E8" w:rsidP="00F112E8">
      <w:pPr>
        <w:numPr>
          <w:ilvl w:val="0"/>
          <w:numId w:val="9"/>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 xml:space="preserve">strpieť miestnu obhliadku, </w:t>
      </w:r>
    </w:p>
    <w:p w:rsidR="00F112E8" w:rsidRPr="00F112E8" w:rsidRDefault="00F112E8" w:rsidP="00F112E8">
      <w:pPr>
        <w:numPr>
          <w:ilvl w:val="0"/>
          <w:numId w:val="9"/>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dostaviť  sa na predvolanie správnemu orgánu,</w:t>
      </w:r>
    </w:p>
    <w:p w:rsidR="00F112E8" w:rsidRPr="00F112E8" w:rsidRDefault="00F112E8" w:rsidP="00F112E8">
      <w:pPr>
        <w:numPr>
          <w:ilvl w:val="0"/>
          <w:numId w:val="9"/>
        </w:num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u w:val="single"/>
          <w:lang w:eastAsia="sk-SK"/>
        </w:rPr>
        <w:t>doplniť</w:t>
      </w:r>
      <w:r w:rsidRPr="00F112E8">
        <w:rPr>
          <w:rFonts w:ascii="Times New Roman" w:eastAsia="Times New Roman" w:hAnsi="Times New Roman" w:cs="Times New Roman"/>
          <w:sz w:val="24"/>
          <w:szCs w:val="24"/>
          <w:lang w:eastAsia="sk-SK"/>
        </w:rPr>
        <w:t xml:space="preserve"> náležitosti podania predpísané  právnymi normami. </w:t>
      </w:r>
    </w:p>
    <w:p w:rsidR="00F112E8" w:rsidRPr="00F112E8" w:rsidRDefault="00F112E8" w:rsidP="00F112E8">
      <w:pPr>
        <w:spacing w:before="100" w:beforeAutospacing="1" w:after="100" w:afterAutospacing="1" w:line="240" w:lineRule="auto"/>
        <w:rPr>
          <w:rFonts w:ascii="Times New Roman" w:eastAsia="Times New Roman" w:hAnsi="Times New Roman" w:cs="Times New Roman"/>
          <w:sz w:val="24"/>
          <w:szCs w:val="24"/>
          <w:lang w:eastAsia="sk-SK"/>
        </w:rPr>
      </w:pPr>
      <w:r w:rsidRPr="00F112E8">
        <w:rPr>
          <w:rFonts w:ascii="Times New Roman" w:eastAsia="Times New Roman" w:hAnsi="Times New Roman" w:cs="Times New Roman"/>
          <w:sz w:val="24"/>
          <w:szCs w:val="24"/>
          <w:lang w:eastAsia="sk-SK"/>
        </w:rPr>
        <w:t>Pre realizáciu uvedených práv a povinnosti sa predpokladá aktivita účastníka. Účastník môže samostatne konať v takom rozsahu, v akom má spôsobilosť vlastnými úkonmi nadobúdať práva a brať na seba zodpovednosť</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b/>
          <w:bCs/>
          <w:sz w:val="24"/>
          <w:szCs w:val="24"/>
          <w:lang w:eastAsia="sk-SK"/>
        </w:rPr>
        <w:t>Zastupovanie</w:t>
      </w:r>
      <w:r w:rsidRPr="00F112E8">
        <w:rPr>
          <w:rFonts w:ascii="Times New Roman" w:eastAsia="Times New Roman" w:hAnsi="Times New Roman" w:cs="Times New Roman"/>
          <w:sz w:val="24"/>
          <w:szCs w:val="24"/>
          <w:lang w:eastAsia="sk-SK"/>
        </w:rPr>
        <w:t xml:space="preserve"> : Účastníka konania, ktorý nemôže konať samostatne, zastupuje ho zákonný zástupca, ak nemá zákonného zástupcu a ak je to potrebné na obhajovanie jeho</w:t>
      </w:r>
      <w:r w:rsidRPr="00F112E8">
        <w:rPr>
          <w:rFonts w:ascii="Times New Roman" w:eastAsia="Times New Roman" w:hAnsi="Times New Roman" w:cs="Times New Roman"/>
          <w:b/>
          <w:bCs/>
          <w:sz w:val="24"/>
          <w:szCs w:val="24"/>
          <w:lang w:eastAsia="sk-SK"/>
        </w:rPr>
        <w:t xml:space="preserve"> práv,</w:t>
      </w:r>
      <w:r w:rsidRPr="00F112E8">
        <w:rPr>
          <w:rFonts w:ascii="Times New Roman" w:eastAsia="Times New Roman" w:hAnsi="Times New Roman" w:cs="Times New Roman"/>
          <w:sz w:val="24"/>
          <w:szCs w:val="24"/>
          <w:lang w:eastAsia="sk-SK"/>
        </w:rPr>
        <w:t xml:space="preserve"> správny orgán mu ustanoví </w:t>
      </w:r>
      <w:r w:rsidRPr="00F112E8">
        <w:rPr>
          <w:rFonts w:ascii="Times New Roman" w:eastAsia="Times New Roman" w:hAnsi="Times New Roman" w:cs="Times New Roman"/>
          <w:sz w:val="24"/>
          <w:szCs w:val="24"/>
          <w:u w:val="single"/>
          <w:lang w:eastAsia="sk-SK"/>
        </w:rPr>
        <w:t>opatrovníka.</w:t>
      </w:r>
      <w:r w:rsidRPr="00F112E8">
        <w:rPr>
          <w:rFonts w:ascii="Times New Roman" w:eastAsia="Times New Roman" w:hAnsi="Times New Roman" w:cs="Times New Roman"/>
          <w:sz w:val="24"/>
          <w:szCs w:val="24"/>
          <w:lang w:eastAsia="sk-SK"/>
        </w:rPr>
        <w:t xml:space="preserve"> Správny orgán ustanoví opatrovníka aj účastníkovi konania, ktorého pobyt nieje známy, alebo ktorému sa nepodarilo doručiť písomnosť na známu adresu v cudzine a ktorý si neustanovil zástupcu, ako aj účastníkovi konania, ktorý je postihnutý duševnou alebo inou poruchou, pre</w:t>
      </w:r>
      <w:r w:rsidRPr="00F112E8">
        <w:rPr>
          <w:rFonts w:ascii="Times New Roman" w:eastAsia="Times New Roman" w:hAnsi="Times New Roman" w:cs="Times New Roman"/>
          <w:sz w:val="24"/>
          <w:szCs w:val="24"/>
          <w:lang w:eastAsia="sk-SK"/>
        </w:rPr>
        <w:br/>
        <w:t xml:space="preserve">ktorú nemôže konať a nemá zákonného zástupcu. </w:t>
      </w:r>
      <w:r w:rsidRPr="00F112E8">
        <w:rPr>
          <w:rFonts w:ascii="Times New Roman" w:eastAsia="Times New Roman" w:hAnsi="Times New Roman" w:cs="Times New Roman"/>
          <w:sz w:val="24"/>
          <w:szCs w:val="24"/>
          <w:lang w:eastAsia="sk-SK"/>
        </w:rPr>
        <w:br/>
      </w:r>
      <w:r w:rsidRPr="00F112E8">
        <w:rPr>
          <w:rFonts w:ascii="Times New Roman" w:eastAsia="Times New Roman" w:hAnsi="Times New Roman" w:cs="Times New Roman"/>
          <w:sz w:val="24"/>
          <w:szCs w:val="24"/>
          <w:lang w:eastAsia="sk-SK"/>
        </w:rPr>
        <w:br/>
        <w:t>Účastníci konania, ich zákonní zástupcovia a opatrovníci sa môžu dať zastupovať advokátom alebo iným zástupcom, ktorého si zvolia. Organizácia koná prostredníctvom svojich orgánov alebo prostredníctvom svojho zástupcu. Dobrovoľná spoločen. organizácia môže v konaní zastupovať svojho člena na jeho žiadosť. V mene organizácie konaná za zastúpeného člen alebo pracovník organizácie, ktorého táto organizácia zastupovaním poverila. Splnomocnenie na  zastupovanie  treba preukázať  písomným plnomocenstvom,  alebo plnomocenstvom vyhláseným do zápisnice. Ak niekoľko účastníkov konania urobilo spoločné podanie, zvolia si spoločného splnomocnenca pre doručenie, inak ho</w:t>
      </w:r>
      <w:r w:rsidRPr="00F112E8">
        <w:rPr>
          <w:rFonts w:ascii="Times New Roman" w:eastAsia="Times New Roman" w:hAnsi="Times New Roman" w:cs="Times New Roman"/>
          <w:sz w:val="24"/>
          <w:szCs w:val="24"/>
          <w:lang w:eastAsia="sk-SK"/>
        </w:rPr>
        <w:br/>
        <w:t>určí správny orgán.</w:t>
      </w:r>
    </w:p>
    <w:p w:rsidR="00F112E8" w:rsidRPr="00F112E8" w:rsidRDefault="00F112E8" w:rsidP="00F112E8">
      <w:pPr>
        <w:spacing w:after="0" w:line="240" w:lineRule="auto"/>
        <w:rPr>
          <w:ins w:id="0" w:author="Unknown"/>
          <w:rFonts w:ascii="Times New Roman" w:eastAsia="Times New Roman" w:hAnsi="Times New Roman" w:cs="Times New Roman"/>
          <w:b/>
          <w:sz w:val="24"/>
          <w:szCs w:val="24"/>
          <w:lang w:eastAsia="sk-SK"/>
        </w:rPr>
      </w:pPr>
      <w:r w:rsidRPr="00F112E8">
        <w:rPr>
          <w:rFonts w:ascii="Times New Roman" w:eastAsia="Times New Roman" w:hAnsi="Times New Roman" w:cs="Times New Roman"/>
          <w:b/>
          <w:sz w:val="24"/>
          <w:szCs w:val="24"/>
          <w:lang w:eastAsia="sk-SK"/>
        </w:rPr>
        <w:t>PRIEBEH SPRÁVNEHO KONANIA A JEHO NÁLEŽITOSTI</w:t>
      </w:r>
    </w:p>
    <w:p w:rsidR="008A6139" w:rsidRDefault="00D054FA" w:rsidP="008A6139">
      <w:pPr>
        <w:spacing w:before="100" w:beforeAutospacing="1" w:after="100" w:afterAutospacing="1" w:line="240" w:lineRule="auto"/>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t>Začatie konania</w:t>
      </w:r>
    </w:p>
    <w:p w:rsidR="00D054FA" w:rsidRPr="008A6139" w:rsidRDefault="00D054FA" w:rsidP="008A6139">
      <w:pPr>
        <w:spacing w:before="100" w:beforeAutospacing="1" w:after="100" w:afterAutospacing="1" w:line="240" w:lineRule="auto"/>
        <w:outlineLvl w:val="4"/>
        <w:rPr>
          <w:rFonts w:ascii="Arial" w:eastAsia="Times New Roman" w:hAnsi="Arial" w:cs="Arial"/>
          <w:b/>
          <w:bCs/>
          <w:color w:val="303030"/>
          <w:sz w:val="20"/>
          <w:szCs w:val="20"/>
          <w:lang w:eastAsia="sk-SK"/>
        </w:rPr>
      </w:pPr>
      <w:r w:rsidRPr="00650216">
        <w:rPr>
          <w:rFonts w:ascii="ms sans serif" w:eastAsia="Times New Roman" w:hAnsi="ms sans serif"/>
          <w:color w:val="000000"/>
          <w:sz w:val="20"/>
          <w:szCs w:val="20"/>
          <w:lang w:eastAsia="sk-SK"/>
        </w:rPr>
        <w:t>(1) Konanie sa začína na návrh účastníka konania alebo na podnet správneho orgánu.</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Konanie je začaté dňom, keď podanie účastníka konania došlo správnemu orgánu príslušnému vo veci rozhodnúť. Pokiaľ sa konanie začína na podnet správneho orgánu, je konanie začaté dňom, keď tento orgán urobil voči účastníkovi konania prvý úkon.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O začatí konania správny orgán upovedomí všetkých známych účastníkov konania; ak mu účastníci konania alebo ich pobyt nie sú známi, alebo pokiaľ to ustanovuje osobitný zákon, upovedomí ich o začatí konania verejnou vyhláškou.</w:t>
      </w:r>
    </w:p>
    <w:p w:rsidR="00D054FA" w:rsidRDefault="00D054FA" w:rsidP="00D054FA">
      <w:pPr>
        <w:spacing w:before="100" w:beforeAutospacing="1" w:after="100" w:afterAutospacing="1" w:line="240" w:lineRule="auto"/>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t>Podanie</w:t>
      </w:r>
    </w:p>
    <w:p w:rsidR="00D054FA" w:rsidRPr="00D054FA" w:rsidRDefault="00D054FA" w:rsidP="00D054FA">
      <w:pPr>
        <w:spacing w:before="100" w:beforeAutospacing="1" w:after="100" w:afterAutospacing="1" w:line="240" w:lineRule="auto"/>
        <w:outlineLvl w:val="4"/>
        <w:rPr>
          <w:rFonts w:ascii="Arial" w:eastAsia="Times New Roman" w:hAnsi="Arial" w:cs="Arial"/>
          <w:b/>
          <w:bCs/>
          <w:color w:val="303030"/>
          <w:sz w:val="20"/>
          <w:szCs w:val="20"/>
          <w:lang w:eastAsia="sk-SK"/>
        </w:rPr>
      </w:pPr>
      <w:r w:rsidRPr="00650216">
        <w:rPr>
          <w:rFonts w:ascii="ms sans serif" w:eastAsia="Times New Roman" w:hAnsi="ms sans serif"/>
          <w:color w:val="000000"/>
          <w:sz w:val="20"/>
          <w:szCs w:val="20"/>
          <w:lang w:eastAsia="sk-SK"/>
        </w:rPr>
        <w:t>(1) Podanie možno urobiť písomne alebo ústne do zápisnice, alebo elektronickými prostriedkami podpísané zaručeným elektronickým podpisom podľa osobitného zákona. Možno ho urobiť aj telegraficky alebo telefaxom; také podanie obsahujúce návrh vo veci treba písomne alebo ústne do zápisnice doplniť najneskôr do troch dní.</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Podanie sa posudzuje podľa jeho obsahu. Z podania musí byť zrejmé, kto ho podáva, akej veci sa týka a čo sa navrhuje. Osobitné právne predpisy môžu ustanoviť jeho ďalšie náležitosti.</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Pokiaľ podanie nemá predpísané náležitosti, správny orgán pomôže účastníkovi konania nedostatky odstrániť, prípadne ho vyzve, aby ich v určenej lehote odstránil; súčasne ho poučí, že inak konanie zastaví.</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Podanie sa podáva na vecne a miestne príslušnom orgáne (§ 5 až 7).</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(5) Na žiadosť účastníka konania musí sa prijatie podania potvrdiť.</w:t>
      </w:r>
    </w:p>
    <w:p w:rsidR="00D054FA" w:rsidRPr="00650216" w:rsidRDefault="00D054FA" w:rsidP="008A6139">
      <w:pPr>
        <w:spacing w:before="100" w:beforeAutospacing="1" w:after="100" w:afterAutospacing="1" w:line="240" w:lineRule="auto"/>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t>Postúpenie</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t>Ak správny orgán nie je príslušný na rozhodnutie, je povinný podanie bez meškania postúpiť príslušnému správnemu orgánu a upovedomiť o tom účastníka konania. Ak je nebezpečenstvo z omeškania, správny orgán urobí nevyhnutné úkony, najmä na odvrátenie hroziacej škody.</w:t>
      </w:r>
    </w:p>
    <w:p w:rsidR="008A6139" w:rsidRDefault="00D054FA" w:rsidP="008A6139">
      <w:pPr>
        <w:spacing w:before="100" w:beforeAutospacing="1" w:after="100" w:afterAutospacing="1" w:line="240" w:lineRule="auto"/>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t>Ústne pojednávanie</w:t>
      </w:r>
    </w:p>
    <w:p w:rsidR="00D054FA" w:rsidRPr="008A6139" w:rsidRDefault="00D054FA" w:rsidP="008A6139">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ms sans serif" w:eastAsia="Times New Roman" w:hAnsi="ms sans serif"/>
          <w:color w:val="000000"/>
          <w:sz w:val="20"/>
          <w:szCs w:val="20"/>
          <w:lang w:eastAsia="sk-SK"/>
        </w:rPr>
        <w:t>(1) Správny orgán nariadi ústne pojednávanie, ak to vyžaduje povaha veci, najmä ak sa tým prispeje k jej objasneniu, alebo ak to ustanovuje osobitný zákon. Ak sa má pri ústnom pojednávaní uskutočniť ohliadka, uskutočňuje sa ústne pojednávanie spravidla na mieste ohliadky.</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Na ústne pojednávanie správny orgán prizve všetkých účastníkov konania a požiada ich, aby pri ústnom pojednávaní uplatnili svoje pripomienky a námety. Osobitné zákony ustanovia, v ktorých prípadoch sa na neskôr uplatnené pripomienky a námietky neprihliada; na túto skutočnosť musia byť účastníci konania výslovne upozornení.</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r>
      <w:r w:rsidRPr="00E05403">
        <w:rPr>
          <w:rFonts w:ascii="ms sans serif" w:eastAsia="Times New Roman" w:hAnsi="ms sans serif"/>
          <w:b/>
          <w:color w:val="000000"/>
          <w:sz w:val="20"/>
          <w:szCs w:val="20"/>
          <w:lang w:eastAsia="sk-SK"/>
        </w:rPr>
        <w:t>(3) Ústne pojednávanie je neverejné, pokiaľ osobitný zákon alebo správny orgán neustanovia inak.</w:t>
      </w:r>
    </w:p>
    <w:p w:rsidR="00D054FA" w:rsidRPr="00650216" w:rsidRDefault="00D054FA" w:rsidP="00D054F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Zápisnica</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 xml:space="preserve">(1) </w:t>
      </w:r>
      <w:r w:rsidRPr="00E05403">
        <w:rPr>
          <w:rFonts w:ascii="ms sans serif" w:eastAsia="Times New Roman" w:hAnsi="ms sans serif"/>
          <w:b/>
          <w:color w:val="000000"/>
          <w:sz w:val="20"/>
          <w:szCs w:val="20"/>
          <w:lang w:eastAsia="sk-SK"/>
        </w:rPr>
        <w:t>O ústnych podaniach a o dôležitých úkonoch v konaní, najmä o vykonaných dôkazoch, o vyjadreniach účastníkov konania, o ústnom pojednávaní a o hlasovaní správny orgán spíše zápisnicu.</w:t>
      </w:r>
      <w:r w:rsidRPr="00E05403">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(2) Zo zápisnice musí byť najmä zrejmé, kto, kde a kedy konanie uskutočňoval, predmet konania, ktoré osoby sa na ňom zúčastnili, ako konanie prebiehalo, aké návrhy boli podané a aké opatrenia sa prijali; v zápisnici o hlasovaní sa uvedie aj výrok rozhodnutia a výsledok hlasovania.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Zápisnicu podpisujú po prečítaní všetky osoby, ktoré sa na konaní zúčastnili, a zamestnanec (člen) správneho orgánu uskutočňujúceho konanie, zápisnicu o hlasovaní všetci prítomní členovia správneho orgánu. Odopretie podpisu, dôvody tohto odopretia a námietky proti obsahu zápisnice sa v nej zaznamenajú.</w:t>
      </w:r>
    </w:p>
    <w:p w:rsidR="00D054FA" w:rsidRPr="00650216" w:rsidRDefault="00D054FA" w:rsidP="00D054F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Nazeranie do spisov</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Účastníci konania a ich zástupcovia a zúčastnené osoby majú právo nazerať do spisov, robiť si z nich výpisy, odpisy a dostať kópie spisov s výnimkou zápisníc o hlasovaní alebo dostať informáciu zo spisov s výnimkou zápisníc o hlasovaní iným spôsobom.</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Správny orgán môže povoliť nazrieť do spisov a urobiť si výpis, odpis, môže poskytnúť kópiu spisov alebo môže poskytnúť informáciu zo spisov iným spôsobom aj iným osobám, pokiaľ preukážu odôvodnenosť svojej požiadavky. Správny orgán je povinný umožniť nazerať do spisov verejnému ochrancovi práv v súvislosti s výkonom jeho pôsobnosti.</w:t>
      </w:r>
      <w:r w:rsidRPr="00650216">
        <w:rPr>
          <w:rFonts w:ascii="ms sans serif" w:eastAsia="Times New Roman" w:hAnsi="ms sans serif"/>
          <w:color w:val="000000"/>
          <w:sz w:val="20"/>
          <w:szCs w:val="20"/>
          <w:vertAlign w:val="superscript"/>
          <w:lang w:eastAsia="sk-SK"/>
        </w:rPr>
        <w:t>1)</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Správny orgán je povinný urobiť opatrenie, aby sa postupom podľa odsekov 1 a 2 nesprístupnila utajovaná skutočnosť, bankové tajomstvo, daňové tajomstvo, obchodné tajomstvo alebo neporušila zákonom uložená alebo uznaná povinnosť mlčanlivosti.</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Správny orgán poskytuje kópie spisov za úhradu materiálnych nákladov spojených so zhotovením kópií, zadovážením technických nosičov a s ich odoslaním.</w:t>
      </w:r>
    </w:p>
    <w:p w:rsidR="00D054FA" w:rsidRPr="00650216" w:rsidRDefault="00D054FA" w:rsidP="00D054F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t>Doručenie do vlastných rúk</w:t>
      </w:r>
      <w:r w:rsidRPr="00650216">
        <w:rPr>
          <w:rFonts w:ascii="Arial" w:eastAsia="Times New Roman" w:hAnsi="Arial" w:cs="Arial"/>
          <w:b/>
          <w:bCs/>
          <w:color w:val="303030"/>
          <w:sz w:val="20"/>
          <w:szCs w:val="20"/>
          <w:lang w:eastAsia="sk-SK"/>
        </w:rPr>
        <w:br/>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Dôležité písomnosti, najmä rozhodnutia, sa doručujú do vlastných rúk adresátovi alebo osobe, ktorá sa preukáže jeho splnomocnením na preberanie zásielok.</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(2) </w:t>
      </w:r>
      <w:r w:rsidRPr="00E05403">
        <w:rPr>
          <w:rFonts w:ascii="ms sans serif" w:eastAsia="Times New Roman" w:hAnsi="ms sans serif"/>
          <w:b/>
          <w:color w:val="000000"/>
          <w:sz w:val="20"/>
          <w:szCs w:val="20"/>
          <w:lang w:eastAsia="sk-SK"/>
        </w:rPr>
        <w:t>Ak nebol adresát písomnosti, ktorá sa má doručiť do vlastných rúk, zastihnutý, hoci sa v mieste doručenia zdržiava, doručovateľ ho vhodným spôsobom upovedomí, že písomnosť príde znovu doručiť v určený deň a hodinu.</w:t>
      </w:r>
      <w:r w:rsidRPr="00650216">
        <w:rPr>
          <w:rFonts w:ascii="ms sans serif" w:eastAsia="Times New Roman" w:hAnsi="ms sans serif"/>
          <w:color w:val="000000"/>
          <w:sz w:val="20"/>
          <w:szCs w:val="20"/>
          <w:lang w:eastAsia="sk-SK"/>
        </w:rPr>
        <w:t xml:space="preserve"> Ak nový pokus o doručenie zostane bezvýsledný, doručovateľ uloží písomnosť na pošte a adresáta o tom vhodným spôsobom </w:t>
      </w:r>
      <w:r w:rsidRPr="00E05403">
        <w:rPr>
          <w:rFonts w:ascii="ms sans serif" w:eastAsia="Times New Roman" w:hAnsi="ms sans serif"/>
          <w:b/>
          <w:color w:val="000000"/>
          <w:sz w:val="20"/>
          <w:szCs w:val="20"/>
          <w:lang w:eastAsia="sk-SK"/>
        </w:rPr>
        <w:t>upovedomí. Ak si adresát nevyzdvihne písomnosť do troch dní od uloženia, posledný deň tejto lehoty sa považuje za deň doručenia, aj keď sa adresát o uložení nedozvedel.</w:t>
      </w:r>
      <w:r w:rsidRPr="00E05403">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(3) Ak adresát bezdôvodne odoprel písomnosť prijať, je doručená dňom, keď sa jej prijatie odoprelo; na to musí doručovateľ adresáta upozorniť.</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Ak má účastník konania, ktorý sa zdržiava v cudzine alebo tam má sídlo, opatrovníka alebo zástupcu v tuzemsku, doručí sa písomnosť tomuto opatrovníkovi alebo zástupcovi.</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 xml:space="preserve">(1) </w:t>
      </w:r>
      <w:r w:rsidRPr="00E05403">
        <w:rPr>
          <w:rFonts w:ascii="ms sans serif" w:eastAsia="Times New Roman" w:hAnsi="ms sans serif"/>
          <w:b/>
          <w:color w:val="000000"/>
          <w:sz w:val="20"/>
          <w:szCs w:val="20"/>
          <w:lang w:eastAsia="sk-SK"/>
        </w:rPr>
        <w:t>Písomnosti určené do vlastných rúk adresované orgánom a právnickým osobám sa doručujú ich zamestnancom povereným prijímať písomnosti. Ak nie je určený zamestnanec na prijímanie písomností, doručí sa písomnosť určená do vlastných rúk tomu, kto je oprávnený za orgán alebo právnickú osobu konať.</w:t>
      </w:r>
      <w:r w:rsidRPr="00E05403">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(2) Ak nemožno doručiť písomnosť právnickej osobe na adresu, ktorú uviedla alebo je známa, ani na adresu jej sídla uvedenú v obchodnom registri alebo v inom registri, v ktorom je zapísaná, a jej iná adresa nie je správnemu orgánu známa, písomnosť sa považuje po troch dňoch od vrátenia nedoručenej zásielky správnemu orgánu za doručenú, a to aj vtedy, ak ten, kto je oprávnený konať za právnickú osobu, sa o tom nedozvie.</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(3) Ak nemožno doručiť písomnosť podnikateľovi - fyzickej osobe na adresu, ktorú uviedla alebo je známa, ani na adresu jej miesta podnikania uvedenú v živnostenskom registri alebo v inom registri, v ktorom je zapísaná, a jej iná adresa nie je správnemu orgánu známa, písomnosť sa považuje po troch dňoch od </w:t>
      </w:r>
      <w:r w:rsidRPr="00E05403">
        <w:rPr>
          <w:rFonts w:ascii="ms sans serif" w:eastAsia="Times New Roman" w:hAnsi="ms sans serif"/>
          <w:b/>
          <w:color w:val="000000"/>
          <w:sz w:val="20"/>
          <w:szCs w:val="20"/>
          <w:lang w:eastAsia="sk-SK"/>
        </w:rPr>
        <w:t>vrátenia nedoručenej zásielky správnemu orgánu za doručenú, a to aj vtedy, ak sa podnikateľ - fyzická osoba o tom nedozvie.</w:t>
      </w:r>
      <w:r w:rsidRPr="00E05403">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Ak si adresát vyhradí doručovanie zásielok do poštového priečinku, pošta adresátovi oznámi príchod zásielky, možnosť prevzatia a odbernú lehotu na predpísanom tlačive, ktoré vloží do poštového priečinku. Ak si adresát na základe dohody preberá zásielky na pošte a nemá pridelený priečinok, pošta tieto zásielky neoznamuje.</w:t>
      </w:r>
      <w:r w:rsidRPr="00E05403">
        <w:rPr>
          <w:rFonts w:ascii="ms sans serif" w:eastAsia="Times New Roman" w:hAnsi="ms sans serif"/>
          <w:b/>
          <w:color w:val="000000"/>
          <w:sz w:val="20"/>
          <w:szCs w:val="20"/>
          <w:lang w:eastAsia="sk-SK"/>
        </w:rPr>
        <w:t xml:space="preserve"> V obidvoch prípadoch sa dátum príchodu zásielky považuje za dátum uloženia.</w:t>
      </w:r>
      <w:r w:rsidRPr="00650216">
        <w:rPr>
          <w:rFonts w:ascii="ms sans serif" w:eastAsia="Times New Roman" w:hAnsi="ms sans serif"/>
          <w:color w:val="000000"/>
          <w:sz w:val="20"/>
          <w:szCs w:val="20"/>
          <w:lang w:eastAsia="sk-SK"/>
        </w:rPr>
        <w:t xml:space="preserve"> </w:t>
      </w:r>
      <w:r w:rsidRPr="00E05403">
        <w:rPr>
          <w:rFonts w:ascii="ms sans serif" w:eastAsia="Times New Roman" w:hAnsi="ms sans serif"/>
          <w:b/>
          <w:color w:val="000000"/>
          <w:sz w:val="20"/>
          <w:szCs w:val="20"/>
          <w:lang w:eastAsia="sk-SK"/>
        </w:rPr>
        <w:t>Ak si adresát nevyzdvihne písomnosť do troch dní od uloženia, posledný deň tejto lehoty sa považuje za deň doručenia, aj keď sa adresát o uložení nedozvedel.</w:t>
      </w:r>
      <w:r w:rsidRPr="00E05403">
        <w:rPr>
          <w:rFonts w:ascii="ms sans serif" w:eastAsia="Times New Roman" w:hAnsi="ms sans serif"/>
          <w:b/>
          <w:color w:val="000000"/>
          <w:sz w:val="20"/>
          <w:szCs w:val="20"/>
          <w:lang w:eastAsia="sk-SK"/>
        </w:rPr>
        <w:br/>
      </w:r>
      <w:r w:rsidRPr="00E05403">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t>(5) Ak má účastník konania zástupcu s plnomocenstvom na celé konanie, písomnosť určená do vlastných rúk sa doručuje iba tomu zástupcovi. Ustanovenia odsekov 1 až 3 sa vzťahujú na toto doručovanie. Ak však účastník konania má osobne v konaní niečo vykonať, doručuje sa písomnosť nielen zástupcovi, ale aj jemu.</w:t>
      </w:r>
    </w:p>
    <w:p w:rsidR="00D054FA" w:rsidRPr="00650216" w:rsidRDefault="00D054FA" w:rsidP="00D054F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Doručenie verejnou vyhláškou</w:t>
      </w:r>
    </w:p>
    <w:p w:rsidR="00D054FA" w:rsidRPr="00397457" w:rsidRDefault="00D054FA"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Doručenie verejnou vyhláškou použije správny orgán v prípade, keď účastníci konania alebo ich pobyt nie sú mu známi, alebo pokiaľ to ustanovuje osobitný zákon.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(2) </w:t>
      </w:r>
      <w:r w:rsidRPr="00E05403">
        <w:rPr>
          <w:rFonts w:ascii="ms sans serif" w:eastAsia="Times New Roman" w:hAnsi="ms sans serif"/>
          <w:b/>
          <w:color w:val="000000"/>
          <w:sz w:val="20"/>
          <w:szCs w:val="20"/>
          <w:lang w:eastAsia="sk-SK"/>
        </w:rPr>
        <w:t>Doručenie verejnou vyhláškou sa vykoná tak, že sa písomnosť vyvesí po dobu 15 dní na úradnej tabuli správneho orgánu.</w:t>
      </w:r>
      <w:r w:rsidRPr="00650216">
        <w:rPr>
          <w:rFonts w:ascii="ms sans serif" w:eastAsia="Times New Roman" w:hAnsi="ms sans serif"/>
          <w:color w:val="000000"/>
          <w:sz w:val="20"/>
          <w:szCs w:val="20"/>
          <w:lang w:eastAsia="sk-SK"/>
        </w:rPr>
        <w:t xml:space="preserve"> Posledný deň tejto lehoty je dňom doručenia. Správny orgán zverejňuje písomnosť súčasne iným spôsobom v mieste obvyklým, najmä v miestnej tlači, rozhlase alebo na dočasnej úradnej tabuli správneho orgánu na mieste, ktorého sa kon</w:t>
      </w:r>
      <w:r w:rsidR="00397457">
        <w:rPr>
          <w:rFonts w:ascii="ms sans serif" w:eastAsia="Times New Roman" w:hAnsi="ms sans serif"/>
          <w:color w:val="000000"/>
          <w:sz w:val="20"/>
          <w:szCs w:val="20"/>
          <w:lang w:eastAsia="sk-SK"/>
        </w:rPr>
        <w:t>anie týka.</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Ak je to potrebné, správny orgán určí na vykonanie úkonu v konaní primeranú lehotu, pokiaľ ju neustanovuje tento zákon alebo osobitný zákon.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w:t>
      </w:r>
      <w:r w:rsidRPr="00E05403">
        <w:rPr>
          <w:rFonts w:ascii="ms sans serif" w:eastAsia="Times New Roman" w:hAnsi="ms sans serif"/>
          <w:b/>
          <w:color w:val="000000"/>
          <w:sz w:val="20"/>
          <w:szCs w:val="20"/>
          <w:lang w:eastAsia="sk-SK"/>
        </w:rPr>
        <w:t>) Do lehoty sa nezapočítava deň, keď došlo ku skutočnosti určujúcej začiatok lehoty</w:t>
      </w:r>
      <w:r w:rsidRPr="00650216">
        <w:rPr>
          <w:rFonts w:ascii="ms sans serif" w:eastAsia="Times New Roman" w:hAnsi="ms sans serif"/>
          <w:color w:val="000000"/>
          <w:sz w:val="20"/>
          <w:szCs w:val="20"/>
          <w:lang w:eastAsia="sk-SK"/>
        </w:rPr>
        <w:t>. Lehoty určené podľa týždňov, mesiacov alebo rokov sa končia uplynutím toho dňa, ktorý sa svojím označením zhoduje s dňom, keď došlo ku skutočnosti určujúcej začiatok lehoty, a ak taký deň v mesiaci nie je, končí sa lehota posledným dňom mesiaca. Ak koniec lehoty pripadne na sobotu alebo na deň pracovného pokoja, je posledným dňom lehoty najbližší budúci pracovný deň.</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(3) </w:t>
      </w:r>
      <w:r w:rsidRPr="00E05403">
        <w:rPr>
          <w:rFonts w:ascii="ms sans serif" w:eastAsia="Times New Roman" w:hAnsi="ms sans serif"/>
          <w:b/>
          <w:color w:val="000000"/>
          <w:sz w:val="20"/>
          <w:szCs w:val="20"/>
          <w:lang w:eastAsia="sk-SK"/>
        </w:rPr>
        <w:t>Lehota je zachovaná, ak sa posledný deň lehoty podanie podá na správnom orgáne uvedenom v § 19 ods. 4 alebo ak sa podanie odovzdá na poštovú prepravu.</w:t>
      </w:r>
      <w:r w:rsidRPr="00E05403">
        <w:rPr>
          <w:rFonts w:ascii="ms sans serif" w:eastAsia="Times New Roman" w:hAnsi="ms sans serif"/>
          <w:b/>
          <w:color w:val="000000"/>
          <w:sz w:val="20"/>
          <w:szCs w:val="20"/>
          <w:lang w:eastAsia="sk-SK"/>
        </w:rPr>
        <w:br/>
      </w:r>
      <w:r w:rsidRPr="00E05403">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t>(4) V pochybnostiach sa považuje lehota za zachovanú, pokiaľ sa nepreukáže opak.</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 xml:space="preserve">(1) </w:t>
      </w:r>
      <w:r w:rsidRPr="00397559">
        <w:rPr>
          <w:rFonts w:ascii="ms sans serif" w:eastAsia="Times New Roman" w:hAnsi="ms sans serif"/>
          <w:b/>
          <w:color w:val="000000"/>
          <w:sz w:val="20"/>
          <w:szCs w:val="20"/>
          <w:lang w:eastAsia="sk-SK"/>
        </w:rPr>
        <w:t>Správny orgán zo závažných dôvodov odpustí zmeškanie lehoty, ak o to účastník konania požiada do 15 dní odo dňa, keď pominula príčina zmeškania, a ak v tej istej lehote urobí zmeškaný úkon. Správny orgán môže tejto žiadosti priznať odkladný účinok.</w:t>
      </w:r>
      <w:r w:rsidRPr="00397559">
        <w:rPr>
          <w:rFonts w:ascii="ms sans serif" w:eastAsia="Times New Roman" w:hAnsi="ms sans serif"/>
          <w:b/>
          <w:color w:val="000000"/>
          <w:sz w:val="20"/>
          <w:szCs w:val="20"/>
          <w:lang w:eastAsia="sk-SK"/>
        </w:rPr>
        <w:br/>
      </w:r>
      <w:r w:rsidRPr="00397559">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t>(2) Zmeškanie lehoty nemožno odpustiť, ak odo dňa, keď sa mal úkon urobiť, uplynul jeden rok.</w:t>
      </w:r>
      <w:r w:rsidRPr="00650216">
        <w:rPr>
          <w:rFonts w:ascii="ms sans serif" w:eastAsia="Times New Roman" w:hAnsi="ms sans serif"/>
          <w:color w:val="000000"/>
          <w:sz w:val="20"/>
          <w:szCs w:val="20"/>
          <w:lang w:eastAsia="sk-SK"/>
        </w:rPr>
        <w:br/>
      </w:r>
      <w:r w:rsidRPr="00397559">
        <w:rPr>
          <w:rFonts w:ascii="ms sans serif" w:eastAsia="Times New Roman" w:hAnsi="ms sans serif"/>
          <w:b/>
          <w:color w:val="000000"/>
          <w:sz w:val="20"/>
          <w:szCs w:val="20"/>
          <w:lang w:eastAsia="sk-SK"/>
        </w:rPr>
        <w:br/>
        <w:t>(3) Proti rozhodnutiu o návrhu na odpustenie zmeškanej lehoty sa nemožno odvolať.</w:t>
      </w:r>
    </w:p>
    <w:p w:rsidR="00D054FA" w:rsidRPr="00650216" w:rsidRDefault="00D054FA" w:rsidP="00D054F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Prerušenie konania</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Správny orgán konanie preruší, ak sa začalo konanie o predbežnej otázke alebo ak bol účastník konania vyzvaný, aby v určenej lehote odstránil nedostatky podania, alebo ak účastník konania nemá zákonného zástupcu alebo ustanoveného opatrovníka, hoci ho má mať, alebo ak tak ustanovuje osobitný zákon.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(2) </w:t>
      </w:r>
      <w:r w:rsidRPr="00397559">
        <w:rPr>
          <w:rFonts w:ascii="ms sans serif" w:eastAsia="Times New Roman" w:hAnsi="ms sans serif"/>
          <w:b/>
          <w:color w:val="000000"/>
          <w:sz w:val="20"/>
          <w:szCs w:val="20"/>
          <w:lang w:eastAsia="sk-SK"/>
        </w:rPr>
        <w:t>Správny orgán môže tiež konanie prerušiť najdlhšie na dobu 30 dní, ak to z dôležitých dôvodov zhodne navrhnú účastníci konania.</w:t>
      </w:r>
      <w:r w:rsidRPr="00397559">
        <w:rPr>
          <w:rFonts w:ascii="ms sans serif" w:eastAsia="Times New Roman" w:hAnsi="ms sans serif"/>
          <w:color w:val="000000"/>
          <w:sz w:val="20"/>
          <w:szCs w:val="20"/>
          <w:lang w:eastAsia="sk-SK"/>
        </w:rPr>
        <w:br/>
      </w:r>
      <w:r w:rsidRPr="00397559">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t>(3) Proti rozhodnutiu o prerušení konania sa nemožno odvolať.</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Správny orgán v konaní pokračuje z vlastného podnetu alebo na podnet účastníka konania, len čo pominuli prekážky, pre ktoré sa konanie prerušilo, prípadne len čo uplynula lehota uvedená v odseku 2.</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(5) Pokiaľ je konanie prerušené, lehoty podľa tohto zákona neplynú.</w:t>
      </w:r>
    </w:p>
    <w:p w:rsidR="00D054FA" w:rsidRPr="00650216" w:rsidRDefault="00D054FA" w:rsidP="00D054FA">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Zastavenie konania</w:t>
      </w:r>
    </w:p>
    <w:p w:rsidR="00D054FA" w:rsidRPr="00650216" w:rsidRDefault="00D054FA" w:rsidP="00D054FA">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Správny orgán konanie zastaví, ak</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a) zistí, že ten, kto podal návrh na začatie konania, nie je účastníkom konania a nejde o konanie, ktoré môže začať správny orgán, </w:t>
      </w:r>
      <w:r w:rsidRPr="00650216">
        <w:rPr>
          <w:rFonts w:ascii="ms sans serif" w:eastAsia="Times New Roman" w:hAnsi="ms sans serif"/>
          <w:color w:val="000000"/>
          <w:sz w:val="20"/>
          <w:szCs w:val="20"/>
          <w:lang w:eastAsia="sk-SK"/>
        </w:rPr>
        <w:br/>
        <w:t xml:space="preserve">b) účastník konania vzal svoj návrh na začatie konania späť a konanie sa netýka iného účastníka konania alebo ostatní účastníci konania súhlasia so späťvzatím návrhu a nejde o konanie, ktoré môže začať správny orgán, </w:t>
      </w:r>
      <w:r w:rsidRPr="00650216">
        <w:rPr>
          <w:rFonts w:ascii="ms sans serif" w:eastAsia="Times New Roman" w:hAnsi="ms sans serif"/>
          <w:color w:val="000000"/>
          <w:sz w:val="20"/>
          <w:szCs w:val="20"/>
          <w:lang w:eastAsia="sk-SK"/>
        </w:rPr>
        <w:br/>
        <w:t xml:space="preserve">c) účastník konania zomrel, bol vyhlásený za mŕtveho alebo zanikol bez právneho nástupcu a konanie sa týkalo len tohto účastníka konania, </w:t>
      </w:r>
      <w:r w:rsidRPr="00650216">
        <w:rPr>
          <w:rFonts w:ascii="ms sans serif" w:eastAsia="Times New Roman" w:hAnsi="ms sans serif"/>
          <w:color w:val="000000"/>
          <w:sz w:val="20"/>
          <w:szCs w:val="20"/>
          <w:lang w:eastAsia="sk-SK"/>
        </w:rPr>
        <w:br/>
        <w:t xml:space="preserve">d) účastník konania na výzvu správneho orgánu v určenej lehote neodstránil nedostatky svojho podania a bol o možnosti zastavenia konania poučený, </w:t>
      </w:r>
      <w:r w:rsidRPr="00650216">
        <w:rPr>
          <w:rFonts w:ascii="ms sans serif" w:eastAsia="Times New Roman" w:hAnsi="ms sans serif"/>
          <w:color w:val="000000"/>
          <w:sz w:val="20"/>
          <w:szCs w:val="20"/>
          <w:lang w:eastAsia="sk-SK"/>
        </w:rPr>
        <w:br/>
        <w:t xml:space="preserve">e) zistí, že nie je príslušným na konanie a vec nemožno postúpiť príslušnému orgánu, </w:t>
      </w:r>
      <w:r w:rsidRPr="00650216">
        <w:rPr>
          <w:rFonts w:ascii="ms sans serif" w:eastAsia="Times New Roman" w:hAnsi="ms sans serif"/>
          <w:color w:val="000000"/>
          <w:sz w:val="20"/>
          <w:szCs w:val="20"/>
          <w:lang w:eastAsia="sk-SK"/>
        </w:rPr>
        <w:br/>
        <w:t xml:space="preserve">f) zistí, že vo veci už začal konať iný príslušný správny orgán, ak sa správne orgány nedohodli inak, </w:t>
      </w:r>
      <w:r w:rsidRPr="00650216">
        <w:rPr>
          <w:rFonts w:ascii="ms sans serif" w:eastAsia="Times New Roman" w:hAnsi="ms sans serif"/>
          <w:color w:val="000000"/>
          <w:sz w:val="20"/>
          <w:szCs w:val="20"/>
          <w:lang w:eastAsia="sk-SK"/>
        </w:rPr>
        <w:br/>
        <w:t xml:space="preserve">g) zistí, že pred podaním návrhu vo veci začal konať súd, ak osobitný zákon neustanovuje inak, </w:t>
      </w:r>
      <w:r w:rsidRPr="00650216">
        <w:rPr>
          <w:rFonts w:ascii="ms sans serif" w:eastAsia="Times New Roman" w:hAnsi="ms sans serif"/>
          <w:color w:val="000000"/>
          <w:sz w:val="20"/>
          <w:szCs w:val="20"/>
          <w:lang w:eastAsia="sk-SK"/>
        </w:rPr>
        <w:br/>
        <w:t xml:space="preserve">h) odpadol dôvod konania začatého na podnet správneho orgánu, </w:t>
      </w:r>
      <w:r w:rsidRPr="00650216">
        <w:rPr>
          <w:rFonts w:ascii="ms sans serif" w:eastAsia="Times New Roman" w:hAnsi="ms sans serif"/>
          <w:color w:val="000000"/>
          <w:sz w:val="20"/>
          <w:szCs w:val="20"/>
          <w:lang w:eastAsia="sk-SK"/>
        </w:rPr>
        <w:br/>
        <w:t xml:space="preserve">i) v tej istej veci sa právoplatne rozhodlo a skutkový stav sa podstatne nezmenil, </w:t>
      </w:r>
      <w:r w:rsidRPr="00650216">
        <w:rPr>
          <w:rFonts w:ascii="ms sans serif" w:eastAsia="Times New Roman" w:hAnsi="ms sans serif"/>
          <w:color w:val="000000"/>
          <w:sz w:val="20"/>
          <w:szCs w:val="20"/>
          <w:lang w:eastAsia="sk-SK"/>
        </w:rPr>
        <w:br/>
        <w:t>j) tak ustanoví osobitný zákon.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Proti rozhodnutiu o zastavení konania podľa odseku 1 písm. b), c), f), g) a h) sa nemožno odvolať.</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Rozhodnutie o zastavení konania podľa odseku 1 písm. b) a c) sa iba vyznačí v spise.</w:t>
      </w:r>
    </w:p>
    <w:p w:rsidR="00397457" w:rsidRDefault="00397457" w:rsidP="00397457">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eastAsia="Times New Roman" w:hAnsi="Arial" w:cs="Arial"/>
          <w:b/>
          <w:bCs/>
          <w:color w:val="303030"/>
          <w:sz w:val="20"/>
          <w:szCs w:val="20"/>
          <w:lang w:eastAsia="sk-SK"/>
        </w:rPr>
        <w:t>Trovy konania</w:t>
      </w:r>
    </w:p>
    <w:p w:rsidR="003447B2" w:rsidRPr="000403A1" w:rsidRDefault="00D054FA" w:rsidP="000403A1">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ms sans serif" w:eastAsia="Times New Roman" w:hAnsi="ms sans serif"/>
          <w:color w:val="000000"/>
          <w:sz w:val="20"/>
          <w:szCs w:val="20"/>
          <w:lang w:eastAsia="sk-SK"/>
        </w:rPr>
        <w:br/>
        <w:t xml:space="preserve">(1) </w:t>
      </w:r>
      <w:r w:rsidRPr="00397559">
        <w:rPr>
          <w:rFonts w:ascii="ms sans serif" w:eastAsia="Times New Roman" w:hAnsi="ms sans serif"/>
          <w:b/>
          <w:color w:val="000000"/>
          <w:sz w:val="20"/>
          <w:szCs w:val="20"/>
          <w:lang w:eastAsia="sk-SK"/>
        </w:rPr>
        <w:t>Trovy konania, ktoré vznikli správnemu orgánu, znáša tento orgán. Trovy, ktoré v konaní vznikli účastníkovi konania, znáša účastník. Trovy, ktoré v konaní vznikli zúčastnenej osobe, znáša zúčastnená osoba.</w:t>
      </w:r>
      <w:r w:rsidRPr="00397559">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(2) Správny orgán môže účastníkom konania, zúčastneným osobám, svedkom a znalcom uložiť, aby nahradili trovy, ktoré vznikli správnemu orgánu ich zavinením; môže im tiež uložiť, aby nahradili trovy, ktoré vznikli ich zavinením, ostatným účastníkom konania.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(3) </w:t>
      </w:r>
      <w:r w:rsidRPr="00397559">
        <w:rPr>
          <w:rFonts w:ascii="ms sans serif" w:eastAsia="Times New Roman" w:hAnsi="ms sans serif"/>
          <w:b/>
          <w:color w:val="000000"/>
          <w:sz w:val="20"/>
          <w:szCs w:val="20"/>
          <w:lang w:eastAsia="sk-SK"/>
        </w:rPr>
        <w:t>Správny orgán nahradí svedkovi hotové výdavky a mzdu, ktorá mu preukázateľne ušla. Nárok treba uplatniť do 3 dní po výsluchu, inak zaniká.</w:t>
      </w:r>
      <w:r w:rsidRPr="00397559">
        <w:rPr>
          <w:rFonts w:ascii="ms sans serif" w:eastAsia="Times New Roman" w:hAnsi="ms sans serif"/>
          <w:b/>
          <w:color w:val="000000"/>
          <w:sz w:val="20"/>
          <w:szCs w:val="20"/>
          <w:lang w:eastAsia="sk-SK"/>
        </w:rPr>
        <w:br/>
      </w:r>
      <w:r w:rsidRPr="00397559">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t>(4) Náklady spojené s predložením listiny alebo s ohliadkou, ktoré vznikli tomu, kto nie je účastníkom konania, uhrádza správny orgán.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(5) Náhrada hotových výdavkov a poskytovanie odmien znalcom a tlmočníkom sa spravuje osobitnými právnymi predpismi.</w:t>
      </w:r>
    </w:p>
    <w:p w:rsidR="00D054FA" w:rsidRPr="000403A1" w:rsidRDefault="00397457">
      <w:pPr>
        <w:pStyle w:val="Textkoncovejpoznmky"/>
        <w:rPr>
          <w:b/>
          <w:sz w:val="24"/>
          <w:szCs w:val="24"/>
        </w:rPr>
      </w:pPr>
      <w:r w:rsidRPr="000403A1">
        <w:rPr>
          <w:b/>
          <w:sz w:val="24"/>
          <w:szCs w:val="24"/>
        </w:rPr>
        <w:t>OPRAVNÉ PROSTRIEDKY</w:t>
      </w:r>
    </w:p>
    <w:p w:rsidR="00397457" w:rsidRDefault="00397457">
      <w:pPr>
        <w:pStyle w:val="Textkoncovejpoznmky"/>
      </w:pPr>
      <w:r>
        <w:t xml:space="preserve">Mimoriadne opravné prostriedky </w:t>
      </w:r>
      <w:r>
        <w:br/>
        <w:t>Obnova konania</w:t>
      </w:r>
      <w:r>
        <w:br/>
        <w:t>-- návrhom na obnovu konania možno napadnúť právoplatné rozhodnutie buď na návrh účastníka alebo to nariadi správny orgán</w:t>
      </w:r>
      <w:r>
        <w:br/>
        <w:t>-- obnova konania je prípustná iba v prípadoch, ktoré taxatívne vymedzuje zákon o správnom konaní :</w:t>
      </w:r>
      <w:r>
        <w:br/>
      </w:r>
      <w:r>
        <w:br/>
        <w:t xml:space="preserve">A) ak vyšli najavo nové dôkazy, ktoré nemohli byť uplatnené v pôvodnom konaní bez zavinenia účastníka </w:t>
      </w:r>
      <w:r>
        <w:br/>
        <w:t xml:space="preserve">B) ak bolo nesprávne rozhodnuté o predbežnej otázke </w:t>
      </w:r>
      <w:r>
        <w:br/>
        <w:t>C) ak správny orgán postupoval v konaní nesprávne a znemožnil účastníkovi účasť na konaní</w:t>
      </w:r>
      <w:r>
        <w:br/>
        <w:t>D) ak rozhodnutie vydal vylúčený orgán</w:t>
      </w:r>
      <w:r>
        <w:br/>
        <w:t>E) ukázalo sa, že uplatňované dôkazy sú nepravdivé, alebo ak sa rozhodnutie dosiahlo trestným činom, napr. podvodom, úplatkárstvom</w:t>
      </w:r>
    </w:p>
    <w:p w:rsidR="00397457" w:rsidRPr="00397457" w:rsidRDefault="00397457">
      <w:pPr>
        <w:pStyle w:val="Textkoncovejpoznmky"/>
        <w:rPr>
          <w:b/>
        </w:rPr>
      </w:pPr>
    </w:p>
    <w:p w:rsidR="00397457" w:rsidRPr="000403A1" w:rsidRDefault="00397457">
      <w:pPr>
        <w:pStyle w:val="Textkoncovejpoznmky"/>
        <w:rPr>
          <w:b/>
          <w:sz w:val="24"/>
          <w:szCs w:val="24"/>
        </w:rPr>
      </w:pPr>
      <w:r w:rsidRPr="000403A1">
        <w:rPr>
          <w:b/>
          <w:sz w:val="24"/>
          <w:szCs w:val="24"/>
        </w:rPr>
        <w:t>ROZHODNUTIE</w:t>
      </w:r>
    </w:p>
    <w:p w:rsidR="00397457" w:rsidRPr="00397457" w:rsidRDefault="00397457">
      <w:pPr>
        <w:pStyle w:val="Textkoncovejpoznmky"/>
        <w:rPr>
          <w:b/>
        </w:rPr>
      </w:pPr>
    </w:p>
    <w:p w:rsidR="00397457"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t>Rozhodnutie musí byť v súlade so zákonmi a ostatnými právnymi predpismi, musí ho vydať orgán na to príslušný, musí vychádzať zo spoľahlivo zisteného stavu veci a musí ob</w:t>
      </w:r>
      <w:r>
        <w:rPr>
          <w:rFonts w:ascii="ms sans serif" w:eastAsia="Times New Roman" w:hAnsi="ms sans serif"/>
          <w:color w:val="000000"/>
          <w:sz w:val="20"/>
          <w:szCs w:val="20"/>
          <w:lang w:eastAsia="sk-SK"/>
        </w:rPr>
        <w:t>sahovať predpísané náležitosti.</w:t>
      </w:r>
    </w:p>
    <w:p w:rsidR="00397457" w:rsidRPr="00397457" w:rsidRDefault="00397457" w:rsidP="00397457">
      <w:pPr>
        <w:spacing w:after="240" w:line="240" w:lineRule="auto"/>
        <w:rPr>
          <w:rFonts w:ascii="ms sans serif" w:eastAsia="Times New Roman" w:hAnsi="ms sans serif"/>
          <w:color w:val="000000"/>
          <w:sz w:val="20"/>
          <w:szCs w:val="20"/>
          <w:lang w:eastAsia="sk-SK"/>
        </w:rPr>
      </w:pPr>
      <w:r w:rsidRPr="00650216">
        <w:rPr>
          <w:rFonts w:ascii="Arial" w:eastAsia="Times New Roman" w:hAnsi="Arial" w:cs="Arial"/>
          <w:b/>
          <w:bCs/>
          <w:color w:val="303030"/>
          <w:sz w:val="20"/>
          <w:szCs w:val="20"/>
          <w:lang w:eastAsia="sk-SK"/>
        </w:rPr>
        <w:br/>
        <w:t>Náležitosti rozhodnutia</w:t>
      </w:r>
    </w:p>
    <w:p w:rsidR="00397457"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Rozhodnutie musí obsahovať výrok, odôvodnenie a poučenie o odvolaní (rozklade). Odôvodnenie nie je potrebné, ak sa všetkým účastníkom konania vyhovuje v plnom rozsahu.</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Výrok obsahuje rozhodnutie vo veci s uvedením ustanovenia právneho predpisu, podľa ktorého sa rozhodlo, prípadne aj rozhodnutie o povinnosti nahradiť trovy konania. Pokiaľ sa v rozhodnutí ukladá účastníkovi konania povinnosť na plnenie, správny orgán určí pre ňu lehotu; lehota nesmie byť kratšia, než ustanovuje osobitný zákon.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V odôvodnení rozhodnutia správny orgán uvedie, ktoré skutočnosti boli podkladom na rozhodnutie, akými úvahami bol vedený pri hodnotení dôkazov, ako použil správnu úvahu pri použití právnych predpisov, na základe ktorých rozhodoval, a ako sa vyrovnal s návrhmi a námietkami účastníkov konania a s ich vyjadreniami k podkladom rozhodnutia.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Poučenie o odvolaní (rozklade) obsahuje údaj, či je rozhodnutie konečné alebo či sa možno proti nemu odvolať (podať rozklad), v akej lehote, na ktorý orgán a kde možno odvolanie podať. Poučenie obsahuje aj údaj, či rozhodnutie možno preskúmať súdom.</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(5) V písomnom vyhotovení rozhodnutia sa uvedie aj orgán, ktorý rozhodnutie vydal, dátum vydania rozhodnutia, meno a priezvisko fyzickej osoby a názov právnickej osoby</w:t>
      </w:r>
      <w:r w:rsidRPr="00C324B1">
        <w:rPr>
          <w:rFonts w:ascii="ms sans serif" w:eastAsia="Times New Roman" w:hAnsi="ms sans serif"/>
          <w:b/>
          <w:color w:val="000000"/>
          <w:sz w:val="20"/>
          <w:szCs w:val="20"/>
          <w:lang w:eastAsia="sk-SK"/>
        </w:rPr>
        <w:t>. Rozhodnutie musí mať úradnú pečiatku a podpis s uvedením mena, priezviska a funkcie oprávnenej osoby</w:t>
      </w:r>
      <w:r w:rsidRPr="00650216">
        <w:rPr>
          <w:rFonts w:ascii="ms sans serif" w:eastAsia="Times New Roman" w:hAnsi="ms sans serif"/>
          <w:color w:val="000000"/>
          <w:sz w:val="20"/>
          <w:szCs w:val="20"/>
          <w:lang w:eastAsia="sk-SK"/>
        </w:rPr>
        <w:t>. Osobitné právne predpisy môžu ustanoviť ďalšie náležitosti rozhodnutia.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(6) Chyby v písaní, v počtoch a iné zrejmé nesprávnosti v písomnom vyhotovení rozhodnutia správny orgán kedykoľvek aj bez návrhu opraví a upovedomí o tom účastníkov konania.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(7) Osobitné zákony ustanovujú, v ktorých prípadoch sa rozhodnutie, ktorým sa účastníkovi konania v plnom rozsahu vyhovuje, len vyznačí v spise a účastníkovi konania sa namiesto písomného vyhotovenia rozhodnutia vydá osobitný</w:t>
      </w:r>
      <w:r>
        <w:rPr>
          <w:rFonts w:ascii="ms sans serif" w:eastAsia="Times New Roman" w:hAnsi="ms sans serif"/>
          <w:color w:val="000000"/>
          <w:sz w:val="20"/>
          <w:szCs w:val="20"/>
          <w:lang w:eastAsia="sk-SK"/>
        </w:rPr>
        <w:t xml:space="preserve"> doklad alebo poskytne plnenie.</w:t>
      </w:r>
    </w:p>
    <w:p w:rsidR="000403A1" w:rsidRDefault="00397457" w:rsidP="00397457">
      <w:pPr>
        <w:spacing w:after="240" w:line="240" w:lineRule="auto"/>
        <w:rPr>
          <w:rFonts w:ascii="ms sans serif" w:eastAsia="Times New Roman" w:hAnsi="ms sans serif"/>
          <w:color w:val="000000"/>
          <w:sz w:val="20"/>
          <w:szCs w:val="20"/>
          <w:lang w:eastAsia="sk-SK"/>
        </w:rPr>
      </w:pPr>
      <w:r w:rsidRPr="00650216">
        <w:rPr>
          <w:rFonts w:ascii="Arial" w:eastAsia="Times New Roman" w:hAnsi="Arial" w:cs="Arial"/>
          <w:b/>
          <w:bCs/>
          <w:color w:val="303030"/>
          <w:sz w:val="20"/>
          <w:szCs w:val="20"/>
          <w:lang w:eastAsia="sk-SK"/>
        </w:rPr>
        <w:br/>
        <w:t>Zmier</w:t>
      </w:r>
    </w:p>
    <w:p w:rsidR="00397457" w:rsidRPr="000403A1"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t>(1) Ak to pripúšťa povaha veci, môžu účastníci konania medzi sebou so schválením správneho orgánu uzavrieť zmier. Správny orgán zmier neschváli, ak odporuje právnym predpisom alebo všeobecnému záujmu.</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(2) </w:t>
      </w:r>
      <w:r w:rsidRPr="00C324B1">
        <w:rPr>
          <w:rFonts w:ascii="ms sans serif" w:eastAsia="Times New Roman" w:hAnsi="ms sans serif"/>
          <w:b/>
          <w:color w:val="000000"/>
          <w:sz w:val="20"/>
          <w:szCs w:val="20"/>
          <w:lang w:eastAsia="sk-SK"/>
        </w:rPr>
        <w:t>Proti schválenému zmieru sa nemožno odvolať. Schválený zmier je vykonateľný.</w:t>
      </w:r>
    </w:p>
    <w:p w:rsidR="00397457" w:rsidRPr="00650216" w:rsidRDefault="00397457" w:rsidP="00397457">
      <w:pPr>
        <w:spacing w:before="100" w:beforeAutospacing="1" w:after="100" w:afterAutospacing="1" w:line="240" w:lineRule="auto"/>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t>Lehota pre rozhodnutie</w:t>
      </w:r>
    </w:p>
    <w:p w:rsidR="00397457" w:rsidRPr="00C324B1" w:rsidRDefault="00397457" w:rsidP="00397457">
      <w:pPr>
        <w:spacing w:after="240" w:line="240" w:lineRule="auto"/>
        <w:rPr>
          <w:rFonts w:ascii="ms sans serif" w:eastAsia="Times New Roman" w:hAnsi="ms sans serif"/>
          <w:b/>
          <w:color w:val="000000"/>
          <w:sz w:val="20"/>
          <w:szCs w:val="20"/>
          <w:lang w:eastAsia="sk-SK"/>
        </w:rPr>
      </w:pPr>
      <w:r w:rsidRPr="00650216">
        <w:rPr>
          <w:rFonts w:ascii="ms sans serif" w:eastAsia="Times New Roman" w:hAnsi="ms sans serif"/>
          <w:color w:val="000000"/>
          <w:sz w:val="20"/>
          <w:szCs w:val="20"/>
          <w:lang w:eastAsia="sk-SK"/>
        </w:rPr>
        <w:br/>
        <w:t xml:space="preserve">(1) V </w:t>
      </w:r>
      <w:r w:rsidRPr="00C324B1">
        <w:rPr>
          <w:rFonts w:ascii="ms sans serif" w:eastAsia="Times New Roman" w:hAnsi="ms sans serif"/>
          <w:b/>
          <w:color w:val="000000"/>
          <w:sz w:val="20"/>
          <w:szCs w:val="20"/>
          <w:lang w:eastAsia="sk-SK"/>
        </w:rPr>
        <w:t>jednoduchých veciach, najmä ak možno rozhodnúť na podklade dokladov predložených účastníkom konania, správny orgán rozhodne bezodkladne.</w:t>
      </w:r>
      <w:r w:rsidRPr="00C324B1">
        <w:rPr>
          <w:rFonts w:ascii="ms sans serif" w:eastAsia="Times New Roman" w:hAnsi="ms sans serif"/>
          <w:b/>
          <w:color w:val="000000"/>
          <w:sz w:val="20"/>
          <w:szCs w:val="20"/>
          <w:lang w:eastAsia="sk-SK"/>
        </w:rPr>
        <w:br/>
      </w:r>
      <w:r w:rsidRPr="00C324B1">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t xml:space="preserve">(2) V </w:t>
      </w:r>
      <w:r w:rsidRPr="00C324B1">
        <w:rPr>
          <w:rFonts w:ascii="ms sans serif" w:eastAsia="Times New Roman" w:hAnsi="ms sans serif"/>
          <w:b/>
          <w:color w:val="000000"/>
          <w:sz w:val="20"/>
          <w:szCs w:val="20"/>
          <w:lang w:eastAsia="sk-SK"/>
        </w:rPr>
        <w:t>ostatných prípadoch, ak osobitný zákon neustanovuje inak, je správny orgán povinný rozhodnúť vo veci do 30 dní od začatia konania; vo zvlášť zložitých prípadoch rozhodne najneskôr do 60 dní; ak nemožno vzhľadom na povahu veci rozhodnúť ani v tejto lehote, môže ju primerane predĺžiť odvolací orgán (orgán príslušný rozhodnúť o rozklade). Ak správny orgán nemôže rozhodnúť do 30, prípadne do 60 dní, je povinný o tom účastníka konania s uvedením dôvodov upovedomiť.</w:t>
      </w:r>
    </w:p>
    <w:p w:rsidR="00397457" w:rsidRPr="00650216" w:rsidRDefault="00397457" w:rsidP="00397457">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Opatrenia proti nečinnosti</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Ak to dovoľuje povaha veci a ak nápravu nemožno dosiahnuť inak, správny orgán, ktorý by bol inak oprávnený rozhodnúť o odvolaní, sám vo veci rozhodne, pokiaľ správny orgán príslušný na rozhodnutie nezačal konanie, hoci je na to povinný alebo pokiaľ nerozhodol v lehote ustanovenej v § 49 ods. 2.</w:t>
      </w:r>
    </w:p>
    <w:p w:rsidR="00397457" w:rsidRPr="00650216" w:rsidRDefault="00397457" w:rsidP="00397457">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Oznámenie rozhodnutia</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 xml:space="preserve">(1) </w:t>
      </w:r>
      <w:r w:rsidRPr="00C324B1">
        <w:rPr>
          <w:rFonts w:ascii="ms sans serif" w:eastAsia="Times New Roman" w:hAnsi="ms sans serif"/>
          <w:b/>
          <w:color w:val="000000"/>
          <w:sz w:val="20"/>
          <w:szCs w:val="20"/>
          <w:lang w:eastAsia="sk-SK"/>
        </w:rPr>
        <w:t>Rozhodnutie sa účastníkovi konania oznamuje doručením písomného vyhotovenia tohto rozhodnutia, ak zákon neustanovuje inak. Deň doručenia rozhodnutia je dňom jeho oznámenia.</w:t>
      </w:r>
      <w:r w:rsidRPr="00C324B1">
        <w:rPr>
          <w:rFonts w:ascii="ms sans serif" w:eastAsia="Times New Roman" w:hAnsi="ms sans serif"/>
          <w:b/>
          <w:color w:val="000000"/>
          <w:sz w:val="20"/>
          <w:szCs w:val="20"/>
          <w:lang w:eastAsia="sk-SK"/>
        </w:rPr>
        <w:br/>
      </w:r>
      <w:r w:rsidRPr="00C324B1">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t>(2) Účastníkovi konania, ktorý je prítomný, môže sa rozhodnutie oznámiť ústnym vyhlásením; deň ústneho vyhlásenia rozhodnutia je dňom oznámenia rozhodnutia len vtedy, pokiaľ sa prítomný účastník konania vzdal nároku na doručenie písomného vyhotovenia rozhodnutia.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Ak sa namiesto doručenia písomného vyhotovenia rozhodnutia vydáva osobitný doklad, je dňom oznámenia rozhodnutia deň prevzatia dokladu. Ak sa namiesto doručenia písomného vyhotovenia rozhodnutia poskytuje plnenie, je dňom oznámenia rozhodnutia deň prijatia prvého poskytnutého plnenia.</w:t>
      </w:r>
    </w:p>
    <w:p w:rsidR="00397457" w:rsidRPr="00650216" w:rsidRDefault="00397457" w:rsidP="00397457">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50216">
        <w:rPr>
          <w:rFonts w:ascii="Arial" w:eastAsia="Times New Roman" w:hAnsi="Arial" w:cs="Arial"/>
          <w:b/>
          <w:bCs/>
          <w:color w:val="303030"/>
          <w:sz w:val="20"/>
          <w:szCs w:val="20"/>
          <w:lang w:eastAsia="sk-SK"/>
        </w:rPr>
        <w:br/>
        <w:t>Právoplatnosť a vykonateľnosť rozhodnutia</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Rozhodnutie, proti ktorému sa nemožno odvolať (podať rozklad), je právoplatné.</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Rozhodnutie je vykonateľné, ak sa proti nemu nemožno odvolať (podať rozklad) alebo ak odvolanie (rozklad) nemá odkladný účinok.</w:t>
      </w:r>
    </w:p>
    <w:p w:rsidR="00397457" w:rsidRPr="00397457" w:rsidRDefault="00397457" w:rsidP="00397457">
      <w:pPr>
        <w:spacing w:before="100" w:beforeAutospacing="1" w:after="100" w:afterAutospacing="1" w:line="240" w:lineRule="auto"/>
        <w:outlineLvl w:val="1"/>
        <w:rPr>
          <w:rFonts w:ascii="Arial" w:eastAsia="Times New Roman" w:hAnsi="Arial" w:cs="Arial"/>
          <w:b/>
          <w:bCs/>
          <w:color w:val="000000" w:themeColor="text1"/>
          <w:lang w:eastAsia="sk-SK"/>
        </w:rPr>
      </w:pPr>
      <w:r w:rsidRPr="00397457">
        <w:rPr>
          <w:rFonts w:ascii="Arial" w:eastAsia="Times New Roman" w:hAnsi="Arial" w:cs="Arial"/>
          <w:b/>
          <w:bCs/>
          <w:color w:val="000000" w:themeColor="text1"/>
          <w:lang w:eastAsia="sk-SK"/>
        </w:rPr>
        <w:t>PRESKÚMANIE ROZHODNUTÍ</w:t>
      </w:r>
    </w:p>
    <w:p w:rsidR="00397457" w:rsidRPr="00397457" w:rsidRDefault="00397457" w:rsidP="00397457">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r w:rsidRPr="00397457">
        <w:rPr>
          <w:rFonts w:ascii="Arial" w:eastAsia="Times New Roman" w:hAnsi="Arial" w:cs="Arial"/>
          <w:b/>
          <w:bCs/>
          <w:color w:val="000000" w:themeColor="text1"/>
          <w:sz w:val="24"/>
          <w:szCs w:val="24"/>
          <w:lang w:eastAsia="sk-SK"/>
        </w:rPr>
        <w:t>Odvolacie konanie</w:t>
      </w:r>
    </w:p>
    <w:p w:rsidR="00397457" w:rsidRPr="00397457" w:rsidRDefault="00397457" w:rsidP="00397457">
      <w:pPr>
        <w:spacing w:after="240" w:line="240" w:lineRule="auto"/>
        <w:rPr>
          <w:rFonts w:ascii="ms sans serif" w:eastAsia="Times New Roman" w:hAnsi="ms sans serif"/>
          <w:b/>
          <w:color w:val="000000"/>
          <w:sz w:val="20"/>
          <w:szCs w:val="20"/>
          <w:lang w:eastAsia="sk-SK"/>
        </w:rPr>
      </w:pPr>
      <w:r w:rsidRPr="00650216">
        <w:rPr>
          <w:rFonts w:ascii="ms sans serif" w:eastAsia="Times New Roman" w:hAnsi="ms sans serif"/>
          <w:color w:val="000000"/>
          <w:sz w:val="20"/>
          <w:szCs w:val="20"/>
          <w:lang w:eastAsia="sk-SK"/>
        </w:rPr>
        <w:br/>
      </w:r>
      <w:r w:rsidRPr="00EB147E">
        <w:rPr>
          <w:rFonts w:ascii="ms sans serif" w:eastAsia="Times New Roman" w:hAnsi="ms sans serif"/>
          <w:b/>
          <w:color w:val="000000"/>
          <w:sz w:val="20"/>
          <w:szCs w:val="20"/>
          <w:lang w:eastAsia="sk-SK"/>
        </w:rPr>
        <w:t>Proti rozhodnutiu správneho orgánu má účastník konania právo podať odvolanie, pokiaľ zákon neustanovuje inak alebo pokiaľ sa účastník konania odvolania písomne al</w:t>
      </w:r>
      <w:r>
        <w:rPr>
          <w:rFonts w:ascii="ms sans serif" w:eastAsia="Times New Roman" w:hAnsi="ms sans serif"/>
          <w:b/>
          <w:color w:val="000000"/>
          <w:sz w:val="20"/>
          <w:szCs w:val="20"/>
          <w:lang w:eastAsia="sk-SK"/>
        </w:rPr>
        <w:t>ebo ústne do zápisnice nevzdal.</w:t>
      </w:r>
      <w:r w:rsidRPr="00650216">
        <w:rPr>
          <w:rFonts w:ascii="ms sans serif" w:eastAsia="Times New Roman" w:hAnsi="ms sans serif"/>
          <w:color w:val="000000"/>
          <w:sz w:val="20"/>
          <w:szCs w:val="20"/>
          <w:lang w:eastAsia="sk-SK"/>
        </w:rPr>
        <w:br/>
        <w:t>(1</w:t>
      </w:r>
      <w:r w:rsidRPr="00EB147E">
        <w:rPr>
          <w:rFonts w:ascii="ms sans serif" w:eastAsia="Times New Roman" w:hAnsi="ms sans serif"/>
          <w:b/>
          <w:color w:val="000000"/>
          <w:sz w:val="20"/>
          <w:szCs w:val="20"/>
          <w:lang w:eastAsia="sk-SK"/>
        </w:rPr>
        <w:t>) Odvolanie sa podáva na správnom orgáne, ktorý napadnuté rozhodnutie vydal.</w:t>
      </w:r>
      <w:r w:rsidRPr="00EB147E">
        <w:rPr>
          <w:rFonts w:ascii="ms sans serif" w:eastAsia="Times New Roman" w:hAnsi="ms sans serif"/>
          <w:b/>
          <w:color w:val="000000"/>
          <w:sz w:val="20"/>
          <w:szCs w:val="20"/>
          <w:lang w:eastAsia="sk-SK"/>
        </w:rPr>
        <w:br/>
      </w:r>
      <w:r w:rsidRPr="00EB147E">
        <w:rPr>
          <w:rFonts w:ascii="ms sans serif" w:eastAsia="Times New Roman" w:hAnsi="ms sans serif"/>
          <w:b/>
          <w:color w:val="000000"/>
          <w:sz w:val="20"/>
          <w:szCs w:val="20"/>
          <w:lang w:eastAsia="sk-SK"/>
        </w:rPr>
        <w:br/>
        <w:t>(2) Odvolanie treba podať v lehote 15 dní odo dňa oznámenia rozhodnutia, ak inú lehotu neustanovuje osobitný zákon.</w:t>
      </w:r>
      <w:r w:rsidRPr="00EB147E">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 xml:space="preserve">(3) Pokiaľ účastník konania v dôsledku nesprávneho poučenia alebo pre to, že nebol poučený vôbec, </w:t>
      </w:r>
      <w:r w:rsidRPr="00EB147E">
        <w:rPr>
          <w:rFonts w:ascii="ms sans serif" w:eastAsia="Times New Roman" w:hAnsi="ms sans serif"/>
          <w:b/>
          <w:color w:val="000000"/>
          <w:sz w:val="20"/>
          <w:szCs w:val="20"/>
          <w:lang w:eastAsia="sk-SK"/>
        </w:rPr>
        <w:t>podal opravný prostriedok po lehote, predpokladá sa, že ho podal včas, ak tak urobil najneskôr do 3 mesiacov odo dňa oznámenia rozhodnutia.</w:t>
      </w:r>
      <w:r w:rsidRPr="00EB147E">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(4) Účastník konania môže odvolanie vziať späť, kým sa o ňom nerozhodlo. Ak účastník konania vzal odvolanie späť, nemôže sa znova odvolať.</w:t>
      </w:r>
      <w:r w:rsidRPr="00650216">
        <w:rPr>
          <w:rFonts w:ascii="ms sans serif" w:eastAsia="Times New Roman" w:hAnsi="ms sans serif"/>
          <w:color w:val="000000"/>
          <w:sz w:val="20"/>
          <w:szCs w:val="20"/>
          <w:lang w:eastAsia="sk-SK"/>
        </w:rPr>
        <w:br/>
        <w:t xml:space="preserve">(1) </w:t>
      </w:r>
      <w:r w:rsidRPr="00EB147E">
        <w:rPr>
          <w:rFonts w:ascii="ms sans serif" w:eastAsia="Times New Roman" w:hAnsi="ms sans serif"/>
          <w:b/>
          <w:color w:val="000000"/>
          <w:sz w:val="20"/>
          <w:szCs w:val="20"/>
          <w:lang w:eastAsia="sk-SK"/>
        </w:rPr>
        <w:t>Pokiaľ osobitný zákon neustanovuje inak, včas podané odvolanie má odkladný účinok.</w:t>
      </w:r>
      <w:r w:rsidRPr="00EB147E">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(2) Ak to vyžaduje naliehavý všeobecný záujem alebo ak je nebezpečenstvo, že odkladom výkonu rozhodnutia utrpí účastník konania alebo niekto iný nenahraditeľnú ujmu, môže správny orgán odkladný účinok vylúčiť; naliehavosť treba riadne odôvodniť. Odkladný účinok nemožno vylúčiť, ak tak ustanovuje osobitný zákon.</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(3) </w:t>
      </w:r>
      <w:r w:rsidRPr="00EB147E">
        <w:rPr>
          <w:rFonts w:ascii="ms sans serif" w:eastAsia="Times New Roman" w:hAnsi="ms sans serif"/>
          <w:b/>
          <w:color w:val="000000"/>
          <w:sz w:val="20"/>
          <w:szCs w:val="20"/>
          <w:lang w:eastAsia="sk-SK"/>
        </w:rPr>
        <w:t>Proti rozhodnutiu o vylúčení odkladného účinku sa nemožno odvolať.</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Správny orgán, ktorý napadnuté rozhodnutie vydal, upovedomí ostatných účastníkov konania o obsahu podaného odvolania, vyzve ich, aby sa k nemu vyjadrili, a podľa potreby doplní konanie vykonaním novonavrhnutých dôkazov.</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Správny orgán, ktorý napadnuté rozhodnutie vydal, môže o odvolaní sám rozhodnúť, ak odvolaniu v plnom rozsahu vyhovie a ak sa rozhodnutie netýka iného účastníka konania ako odvolateľa alebo ak s tým ostatní účastníci konania súhlasia.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Ak nerozhodne správny orgán, ktorý napadnuté rozhodnutie vydal, o odvolaní, predloží ho spolu s výsledkami doplneného konania a so spisovým materiálom odvolaciemu orgánu najneskôr do 30 dní odo dňa, keď mu odvolanie došlo, a upovedomí o tom účastníka konania.</w:t>
      </w:r>
    </w:p>
    <w:p w:rsidR="00397457" w:rsidRDefault="00397457" w:rsidP="00397457">
      <w:pPr>
        <w:spacing w:before="100" w:beforeAutospacing="1" w:after="100" w:afterAutospacing="1" w:line="240" w:lineRule="auto"/>
        <w:outlineLvl w:val="4"/>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Ak osobitný zákon neustanovuje inak, odvolacím orgánom je správny orgán najbližšieho vyššieho stupňa nadriadený správnemu orgánu, ktorý napadnuté rozhodnutie vydal.</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O odvolaní proti rozhodnutiu orgánu právnickej osoby rozhoduje útvar ustanovený zákonom, a ak ho zákon neustanovuje, útvar určený jej štatútom; ak taký útvar nie je, rozhoduje orgán, ktorý ju zriadil alebo založil.</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Ak nemožno odvolací orgán určiť podľa odsekov 1 a 2, rozhoduje vedúci správneho orgánu na základe návrhu ním ustanovenej osobitnej komisie.</w:t>
      </w:r>
    </w:p>
    <w:p w:rsidR="00397457" w:rsidRDefault="00397457" w:rsidP="00397457">
      <w:pPr>
        <w:spacing w:before="100" w:beforeAutospacing="1" w:after="100" w:afterAutospacing="1" w:line="240" w:lineRule="auto"/>
        <w:outlineLvl w:val="4"/>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Odvolací orgán preskúma napadnuté rozhodnutie v celom rozsahu; ak je to nevyhnutné, doterajšie konanie doplní, prípadne zistené vady odstráni.</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Ak sú pre to dôvody, odvolací orgán rozhodnutie zmení alebo zruší, inak odvolanie zamietne a rozhodnutie potvrdí.</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Odvolací orgán rozhodnutie zruší a vec vráti správnemu orgánu, ktorý ho vydal, na nové prejednanie a rozhodnutie, pokiaľ je to vhodnejšie najmä z dôvodov rýchlosti alebo hospodárnosti; správny orgán je právnym názorom odvolacieho orgánu viazaný.</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Proti rozhodnutiu odvolacieho orgánu o odv</w:t>
      </w:r>
      <w:r>
        <w:rPr>
          <w:rFonts w:ascii="ms sans serif" w:eastAsia="Times New Roman" w:hAnsi="ms sans serif"/>
          <w:color w:val="000000"/>
          <w:sz w:val="20"/>
          <w:szCs w:val="20"/>
          <w:lang w:eastAsia="sk-SK"/>
        </w:rPr>
        <w:t>olaní sa nemožno ďalej odvolať.</w:t>
      </w:r>
    </w:p>
    <w:p w:rsidR="00397457" w:rsidRDefault="00397457" w:rsidP="00397457">
      <w:pPr>
        <w:spacing w:before="100" w:beforeAutospacing="1" w:after="100" w:afterAutospacing="1" w:line="240" w:lineRule="auto"/>
        <w:outlineLvl w:val="4"/>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Odvolací orgán je povinný preskúmať i oneskorené odvolanie z toho hľadiska, či neodôvodňuje obnovu konania alebo zmenu alebo zrušenie rozhod</w:t>
      </w:r>
      <w:r>
        <w:rPr>
          <w:rFonts w:ascii="ms sans serif" w:eastAsia="Times New Roman" w:hAnsi="ms sans serif"/>
          <w:color w:val="000000"/>
          <w:sz w:val="20"/>
          <w:szCs w:val="20"/>
          <w:lang w:eastAsia="sk-SK"/>
        </w:rPr>
        <w:t>nutia mimo odvolacieho konania.</w:t>
      </w:r>
      <w:r w:rsidRPr="00650216">
        <w:rPr>
          <w:rFonts w:ascii="ms sans serif" w:eastAsia="Times New Roman" w:hAnsi="ms sans serif"/>
          <w:color w:val="000000"/>
          <w:sz w:val="20"/>
          <w:szCs w:val="20"/>
          <w:lang w:eastAsia="sk-SK"/>
        </w:rPr>
        <w:br/>
        <w:t>Ustanovenia prvej až tretej časti sa primerane vzť</w:t>
      </w:r>
      <w:r>
        <w:rPr>
          <w:rFonts w:ascii="ms sans serif" w:eastAsia="Times New Roman" w:hAnsi="ms sans serif"/>
          <w:color w:val="000000"/>
          <w:sz w:val="20"/>
          <w:szCs w:val="20"/>
          <w:lang w:eastAsia="sk-SK"/>
        </w:rPr>
        <w:t>ahujú aj na konanie o odvolaní.</w:t>
      </w:r>
    </w:p>
    <w:p w:rsidR="00397457" w:rsidRPr="00650216" w:rsidRDefault="00397457" w:rsidP="00397457">
      <w:pPr>
        <w:spacing w:before="100" w:beforeAutospacing="1" w:after="100" w:afterAutospacing="1" w:line="240" w:lineRule="auto"/>
        <w:outlineLvl w:val="4"/>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 xml:space="preserve">(1) </w:t>
      </w:r>
      <w:r w:rsidRPr="00F01EC5">
        <w:rPr>
          <w:rFonts w:ascii="ms sans serif" w:eastAsia="Times New Roman" w:hAnsi="ms sans serif"/>
          <w:b/>
          <w:color w:val="000000"/>
          <w:sz w:val="20"/>
          <w:szCs w:val="20"/>
          <w:lang w:eastAsia="sk-SK"/>
        </w:rPr>
        <w:t>Proti rozhodnutiu ústredného orgánu štátnej správy, vydanému v prvom stupni, možno podať na tomto orgáne v lehote 15 dní odo dňa oznámenia rozhodnutia rozklad; včas podaný rozklad má odkladný účinok.</w:t>
      </w:r>
      <w:r w:rsidRPr="00F01EC5">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(2) O rozklade rozhoduje vedúci ústredného orgánu štátnej správy na základe návrhu ním ustanovenej osobitnej komisie. Proti tomuto rozhodnutiu sa nemožno odvolať.</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Ustanovenia o odvolacom konaní sa primerane vzťahujú aj na konanie o rozklade.</w:t>
      </w:r>
    </w:p>
    <w:p w:rsidR="00397457" w:rsidRPr="00397457" w:rsidRDefault="00397457" w:rsidP="00397457">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r w:rsidRPr="00397457">
        <w:rPr>
          <w:rFonts w:ascii="Arial" w:eastAsia="Times New Roman" w:hAnsi="Arial" w:cs="Arial"/>
          <w:b/>
          <w:bCs/>
          <w:color w:val="000000" w:themeColor="text1"/>
          <w:sz w:val="24"/>
          <w:szCs w:val="24"/>
          <w:lang w:eastAsia="sk-SK"/>
        </w:rPr>
        <w:t>Obnova konania</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Konanie pred správnym orgánom ukončené rozhodnutím, ktoré je právoplatné, sa na návrh účastníka konania obnoví, ak</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a) vyšli najavo nové skutočnosti alebo dôkazy, ktoré mohli mať podstatný vplyv na rozhodnutie a nemohli sa v konaní uplatniť bez zavinenia účastníka konania;</w:t>
      </w:r>
      <w:r w:rsidRPr="00650216">
        <w:rPr>
          <w:rFonts w:ascii="ms sans serif" w:eastAsia="Times New Roman" w:hAnsi="ms sans serif"/>
          <w:color w:val="000000"/>
          <w:sz w:val="20"/>
          <w:szCs w:val="20"/>
          <w:lang w:eastAsia="sk-SK"/>
        </w:rPr>
        <w:br/>
        <w:t>b) rozhodnutie záviselo od posúdenia predbežnej otázky, o ktorej príslušný orgán rozhodol inak;</w:t>
      </w:r>
      <w:r w:rsidRPr="00650216">
        <w:rPr>
          <w:rFonts w:ascii="ms sans serif" w:eastAsia="Times New Roman" w:hAnsi="ms sans serif"/>
          <w:color w:val="000000"/>
          <w:sz w:val="20"/>
          <w:szCs w:val="20"/>
          <w:lang w:eastAsia="sk-SK"/>
        </w:rPr>
        <w:br/>
        <w:t>c) nesprávnym postupom správneho orgánu sa účastníkovi konania odňala možnosť zúčastniť sa na konaní, ak to mohlo mať podstatný vplyv na rozhodnutie a ak sa náprava nemohla urobiť v odvolacom konaní;</w:t>
      </w:r>
      <w:r w:rsidRPr="00650216">
        <w:rPr>
          <w:rFonts w:ascii="ms sans serif" w:eastAsia="Times New Roman" w:hAnsi="ms sans serif"/>
          <w:color w:val="000000"/>
          <w:sz w:val="20"/>
          <w:szCs w:val="20"/>
          <w:lang w:eastAsia="sk-SK"/>
        </w:rPr>
        <w:br/>
        <w:t>d) rozhodnutie vydal vylúčený orgán (§ 9 a 13), ak to mohlo mať podstatný vplyv na rozhodnutie a ak sa náprava nemohla urobiť v odvolacom konaní;</w:t>
      </w:r>
      <w:r w:rsidRPr="00650216">
        <w:rPr>
          <w:rFonts w:ascii="ms sans serif" w:eastAsia="Times New Roman" w:hAnsi="ms sans serif"/>
          <w:color w:val="000000"/>
          <w:sz w:val="20"/>
          <w:szCs w:val="20"/>
          <w:lang w:eastAsia="sk-SK"/>
        </w:rPr>
        <w:br/>
        <w:t>e) rozhodnutie sa opiera o dôkazy, ktoré sa ukázali ako nepravdivé, alebo rozhodnutie sa dosiahlo trestným činom.</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Správny orgán nariadi obnovu konania z dôvodov uvedených v odseku 1, ak je na preskúmaní rozhodnutia všeobecný záujem.</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Obnova konania nie je prípustná, ak bol rozhodnutím účastníkovi konania udelený súhlas na občianskoprávne alebo pracovnoprávne konanie, alebo ak sa rozhodlo vo veci osobného stavu a účastník konania nadobudol práva dobromyseľne.</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Obnovu konania povolí na návrh účastníka konania alebo nariadi správny orgán, ktorý vo veci rozhodol v poslednom stupni.</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V návrhu na obnovu konania treba uviesť dôvody obnovy konania a skutočnosti svedčiace o tom, že návrh je podaný včas.</w:t>
      </w:r>
      <w:r w:rsidRPr="00650216">
        <w:rPr>
          <w:rFonts w:ascii="ms sans serif" w:eastAsia="Times New Roman" w:hAnsi="ms sans serif"/>
          <w:color w:val="000000"/>
          <w:sz w:val="20"/>
          <w:szCs w:val="20"/>
          <w:lang w:eastAsia="sk-SK"/>
        </w:rPr>
        <w:br/>
      </w:r>
      <w:r w:rsidRPr="00F01EC5">
        <w:rPr>
          <w:rFonts w:ascii="ms sans serif" w:eastAsia="Times New Roman" w:hAnsi="ms sans serif"/>
          <w:b/>
          <w:color w:val="000000"/>
          <w:sz w:val="20"/>
          <w:szCs w:val="20"/>
          <w:lang w:eastAsia="sk-SK"/>
        </w:rPr>
        <w:br/>
        <w:t>(3) Návrh sa podáva na správnom orgáne uvedenom v odseku 1 v lehote 3 mesiacov odo dňa, keď sa účastník dozvedel o dôvodoch obnovy, najneskôr však do 3 rokov od právoplatnosti rozhodnutia; v rovnakej lehote môže správny orgán obnovu konania nariadiť. Zmeškanie lehoty (§ 28) nemožno odpustiť.</w:t>
      </w:r>
      <w:r w:rsidRPr="00F01EC5">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br/>
        <w:t>(4</w:t>
      </w:r>
      <w:r w:rsidRPr="00F01EC5">
        <w:rPr>
          <w:rFonts w:ascii="ms sans serif" w:eastAsia="Times New Roman" w:hAnsi="ms sans serif"/>
          <w:b/>
          <w:color w:val="000000"/>
          <w:sz w:val="20"/>
          <w:szCs w:val="20"/>
          <w:lang w:eastAsia="sk-SK"/>
        </w:rPr>
        <w:t>) Po uplynutí troch rokov od právoplatnosti rozhodnutia možno podať návrh na obnovu konania alebo obnovu konania nariadiť len vtedy, ak sa rozhodnutie dosiahlo trestným činom.</w:t>
      </w:r>
      <w:r w:rsidRPr="00F01EC5">
        <w:rPr>
          <w:rFonts w:ascii="ms sans serif" w:eastAsia="Times New Roman" w:hAnsi="ms sans serif"/>
          <w:b/>
          <w:color w:val="000000"/>
          <w:sz w:val="20"/>
          <w:szCs w:val="20"/>
          <w:lang w:eastAsia="sk-SK"/>
        </w:rPr>
        <w:br/>
      </w:r>
      <w:r w:rsidRPr="00F01EC5">
        <w:rPr>
          <w:rFonts w:ascii="ms sans serif" w:eastAsia="Times New Roman" w:hAnsi="ms sans serif"/>
          <w:b/>
          <w:color w:val="000000"/>
          <w:sz w:val="20"/>
          <w:szCs w:val="20"/>
          <w:lang w:eastAsia="sk-SK"/>
        </w:rPr>
        <w:br/>
      </w:r>
      <w:r w:rsidRPr="00650216">
        <w:rPr>
          <w:rFonts w:ascii="ms sans serif" w:eastAsia="Times New Roman" w:hAnsi="ms sans serif"/>
          <w:color w:val="000000"/>
          <w:sz w:val="20"/>
          <w:szCs w:val="20"/>
          <w:lang w:eastAsia="sk-SK"/>
        </w:rPr>
        <w:t>(5) Proti rozhodnutiu o obnove konania možno podať odvolanie (rozklad). Rozhodnutie o povolení alebo nariadení obnovy má odkladný účinok, pokiaľ sa napadnuté rozhodnutie ešte nevykonalo.</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Nové konanie vo veci uskutoční správny orgán, ktorého rozhodnutia sa dôvod obnovy konania týka; ak sa dôvod obnovy konania týka rozhodnutia správnych orgánov prvého i druhého stupňa, nové konanie uskutoční správny orgán prvého stupňa.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Pokiaľ sa dôvod obnovy konania týka iba konania pred odvolacím orgánom, spojí sa rozhodnutie o obnove konania s novým rozhodnutím vo veci.</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Novým rozhodnutím vo veci sa pôvodné rozhodnutie zrušuje.</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Proti novému rozhodnutiu vo veci sa možno odvolať (podať rozklad).</w:t>
      </w:r>
    </w:p>
    <w:p w:rsidR="00397457" w:rsidRPr="00397457" w:rsidRDefault="00397457" w:rsidP="00397457">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r w:rsidRPr="00397457">
        <w:rPr>
          <w:rFonts w:ascii="Arial" w:eastAsia="Times New Roman" w:hAnsi="Arial" w:cs="Arial"/>
          <w:b/>
          <w:bCs/>
          <w:color w:val="000000" w:themeColor="text1"/>
          <w:sz w:val="24"/>
          <w:szCs w:val="24"/>
          <w:lang w:eastAsia="sk-SK"/>
        </w:rPr>
        <w:t>Preskúmanie rozhodnutia mimo odvolacieho konania</w:t>
      </w:r>
    </w:p>
    <w:p w:rsidR="00397457" w:rsidRPr="00650216" w:rsidRDefault="00397457" w:rsidP="00397457">
      <w:pPr>
        <w:spacing w:before="100" w:beforeAutospacing="1" w:after="100" w:afterAutospacing="1" w:line="240" w:lineRule="auto"/>
        <w:outlineLvl w:val="4"/>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t xml:space="preserve"> (1) Rozhodnutie, ktoré je právoplatné, môže z vlastného alebo iného podnetu preskúmať správny orgán najbližšie vyššieho stupňa nadriadený správnemu orgánu, ktorý toto rozhodnutie vydal (§ 58), ak ide o rozhodnutie ústredného orgánu štátnej správy, jeho vedúci na základe návrhu ním ustavenej osobitnej komisie (§ 61 ods. 2).</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Správny orgán príslušný na preskúmanie rozhodnutia ho zruší alebo zmení, ak bolo vydané v rozpore so zákonom, všeobecne záväzným právnym predpisom alebo všeobecne záväzným nariadením. Pri zrušení alebo zmene rozhodnutia dbá na to, aby práva nadobudnuté dobromyseľne boli čo najmenej dotknuté.</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Pri preskúmavaní rozhodnutia vychádza správny orgán z právneho stavu a skutkových okolností v čase vydania rozhodnutia. Nemôže preto zrušiť alebo zmeniť rozhodnutie, ak sa po jeho vydaní dodatočne zmenili rozhodujúce skutkové okolnosti, z ktorých pôvodné rozhodnutie vychádzalo.</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r>
      <w:r w:rsidRPr="00271AE3">
        <w:rPr>
          <w:rFonts w:ascii="ms sans serif" w:eastAsia="Times New Roman" w:hAnsi="ms sans serif"/>
          <w:b/>
          <w:color w:val="000000"/>
          <w:sz w:val="20"/>
          <w:szCs w:val="20"/>
          <w:lang w:eastAsia="sk-SK"/>
        </w:rPr>
        <w:t>Podnetu účastníka konania na preskúmanie rozhodnutia môže v plnom rozsahu vyhovieť aj správny orgán, ktorý rozhodnutie vydal, ak sa rozhodnutie netýka iného účastníka konania alebo ak s tým</w:t>
      </w:r>
      <w:r w:rsidRPr="00650216">
        <w:rPr>
          <w:rFonts w:ascii="ms sans serif" w:eastAsia="Times New Roman" w:hAnsi="ms sans serif"/>
          <w:color w:val="000000"/>
          <w:sz w:val="20"/>
          <w:szCs w:val="20"/>
          <w:lang w:eastAsia="sk-SK"/>
        </w:rPr>
        <w:t xml:space="preserve"> súhlasia ostatní účastníci konania.</w:t>
      </w:r>
    </w:p>
    <w:p w:rsidR="00397457" w:rsidRPr="00650216" w:rsidRDefault="00397457" w:rsidP="00397457">
      <w:pPr>
        <w:spacing w:before="100" w:beforeAutospacing="1" w:after="100" w:afterAutospacing="1" w:line="240" w:lineRule="auto"/>
        <w:jc w:val="center"/>
        <w:outlineLvl w:val="4"/>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t>Rozhodnutie, ktorým sa účastníkovi konania dal súhlas na občianskoprávny alebo pracovnoprávny úkon alebo ktorým sa rozhodlo vo veci osobného stavu, nemožno mimo odvolacieho konania zrušiť alebo zmeniť, ak účastník konania nadobudol práva dobromyseľne.</w:t>
      </w:r>
    </w:p>
    <w:p w:rsidR="00397457"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 xml:space="preserve">(1) </w:t>
      </w:r>
      <w:r w:rsidRPr="00271AE3">
        <w:rPr>
          <w:rFonts w:ascii="ms sans serif" w:eastAsia="Times New Roman" w:hAnsi="ms sans serif"/>
          <w:b/>
          <w:color w:val="000000"/>
          <w:sz w:val="20"/>
          <w:szCs w:val="20"/>
          <w:lang w:eastAsia="sk-SK"/>
        </w:rPr>
        <w:t>Správny orgán nemôže mimo odvolacieho konania rozhodnutie zrušiť alebo zmeniť po uplynutí troch rokov od právoplatnosti napadnutého rozhodnutia.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Proti rozhodnutiu, ktorým sa zrušuje alebo mení rozhodnutie mimo odvolacieho konania, sa možno odvolať (podať rozklad). Ak správny orgán oznámil, že začal preskúmavať rozhodnutie mimo odvolacieho konania, na preskúmanie a na rozhodnutie o odvolaní sa ne</w:t>
      </w:r>
      <w:r>
        <w:rPr>
          <w:rFonts w:ascii="ms sans serif" w:eastAsia="Times New Roman" w:hAnsi="ms sans serif"/>
          <w:color w:val="000000"/>
          <w:sz w:val="20"/>
          <w:szCs w:val="20"/>
          <w:lang w:eastAsia="sk-SK"/>
        </w:rPr>
        <w:t>vzťahuje lehota podľa odseku 1.</w:t>
      </w:r>
    </w:p>
    <w:p w:rsidR="00397457" w:rsidRPr="00397457" w:rsidRDefault="00397457" w:rsidP="00397457">
      <w:pPr>
        <w:spacing w:after="240" w:line="240" w:lineRule="auto"/>
        <w:rPr>
          <w:rFonts w:ascii="ms sans serif" w:eastAsia="Times New Roman" w:hAnsi="ms sans serif"/>
          <w:color w:val="000000" w:themeColor="text1"/>
          <w:sz w:val="20"/>
          <w:szCs w:val="20"/>
          <w:lang w:eastAsia="sk-SK"/>
        </w:rPr>
      </w:pPr>
      <w:r w:rsidRPr="00650216">
        <w:rPr>
          <w:rFonts w:ascii="Arial" w:eastAsia="Times New Roman" w:hAnsi="Arial" w:cs="Arial"/>
          <w:b/>
          <w:bCs/>
          <w:color w:val="307010"/>
          <w:sz w:val="24"/>
          <w:szCs w:val="24"/>
          <w:lang w:eastAsia="sk-SK"/>
        </w:rPr>
        <w:br/>
      </w:r>
      <w:r w:rsidRPr="00397457">
        <w:rPr>
          <w:rFonts w:ascii="Arial" w:eastAsia="Times New Roman" w:hAnsi="Arial" w:cs="Arial"/>
          <w:b/>
          <w:bCs/>
          <w:color w:val="000000" w:themeColor="text1"/>
          <w:sz w:val="24"/>
          <w:szCs w:val="24"/>
          <w:lang w:eastAsia="sk-SK"/>
        </w:rPr>
        <w:t>Konanie o proteste prokurátora</w:t>
      </w:r>
      <w:r w:rsidRPr="00650216">
        <w:rPr>
          <w:rFonts w:ascii="ms sans serif" w:eastAsia="Times New Roman" w:hAnsi="ms sans serif"/>
          <w:color w:val="000000"/>
          <w:sz w:val="20"/>
          <w:szCs w:val="20"/>
          <w:lang w:eastAsia="sk-SK"/>
        </w:rPr>
        <w:br/>
        <w:t>(1) Ak sa protest prokurátora podal na správnom orgáne, ktorý rozhodnutie vydal, môže tento orgán sám svoje rozhodnutie, proti ktorému protest smeruje, zrušiť alebo nahradiť rozhodnutím zodpovedajúcim zákonu.</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Ak takto správny orgán plne nevyhovie protestu sám, je povinný predložiť ho spolu so spisovým materiálom v lehote určenej v proteste, a ak lehota nie je určená, do 30 dní na rozhodnutie nadriadenému správnemu orgánu najbližšie vyššieho stupňa (§ 58); ak ide o ústredný orgán štátnej správy, predloží protest svojmu vedúcemu, ktorý rozhodne na základe návrhu ním ustavenej osobitnej komisie (§ 61 ods. 2).</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Rozhodnutie o proteste prokurátora sa doručí prokurátorovi a účastníkom konania.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Proti rozhodnutiu o proteste prokurátora sa môžu účastníci konania odvolať (podať rozklad).</w:t>
      </w:r>
    </w:p>
    <w:p w:rsidR="00397457" w:rsidRPr="00397457" w:rsidRDefault="00397457" w:rsidP="00397457">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r w:rsidRPr="00397457">
        <w:rPr>
          <w:rFonts w:ascii="Arial" w:eastAsia="Times New Roman" w:hAnsi="Arial" w:cs="Arial"/>
          <w:b/>
          <w:bCs/>
          <w:color w:val="000000" w:themeColor="text1"/>
          <w:sz w:val="24"/>
          <w:szCs w:val="24"/>
          <w:lang w:eastAsia="sk-SK"/>
        </w:rPr>
        <w:t>Preskúmavanie rozhodnutí správnych orgánov súdom</w:t>
      </w:r>
    </w:p>
    <w:p w:rsidR="00397457" w:rsidRPr="00397457" w:rsidRDefault="00397457" w:rsidP="00397457">
      <w:pPr>
        <w:spacing w:before="100" w:beforeAutospacing="1" w:after="100" w:afterAutospacing="1" w:line="240" w:lineRule="auto"/>
        <w:outlineLvl w:val="3"/>
        <w:rPr>
          <w:rFonts w:ascii="Arial" w:eastAsia="Times New Roman" w:hAnsi="Arial" w:cs="Arial"/>
          <w:b/>
          <w:bCs/>
          <w:color w:val="307010"/>
          <w:sz w:val="24"/>
          <w:szCs w:val="24"/>
          <w:lang w:eastAsia="sk-SK"/>
        </w:rPr>
      </w:pPr>
      <w:r w:rsidRPr="00650216">
        <w:rPr>
          <w:rFonts w:ascii="ms sans serif" w:eastAsia="Times New Roman" w:hAnsi="ms sans serif"/>
          <w:color w:val="000000"/>
          <w:sz w:val="20"/>
          <w:szCs w:val="20"/>
          <w:lang w:eastAsia="sk-SK"/>
        </w:rPr>
        <w:br/>
        <w:t>Osobitné zákony ustanovujú, v ktorých prípadoch súdy preskúmavajú rozhodnutia správnych orgánov.</w:t>
      </w:r>
    </w:p>
    <w:p w:rsidR="00397457" w:rsidRPr="000403A1" w:rsidRDefault="00397457" w:rsidP="00397457">
      <w:pPr>
        <w:spacing w:before="100" w:beforeAutospacing="1" w:after="100" w:afterAutospacing="1" w:line="240" w:lineRule="auto"/>
        <w:outlineLvl w:val="1"/>
        <w:rPr>
          <w:rFonts w:ascii="Arial" w:eastAsia="Times New Roman" w:hAnsi="Arial" w:cs="Arial"/>
          <w:b/>
          <w:bCs/>
          <w:color w:val="000000" w:themeColor="text1"/>
          <w:sz w:val="24"/>
          <w:szCs w:val="24"/>
          <w:lang w:eastAsia="sk-SK"/>
        </w:rPr>
      </w:pPr>
      <w:r w:rsidRPr="00650216">
        <w:rPr>
          <w:rFonts w:ascii="Arial" w:eastAsia="Times New Roman" w:hAnsi="Arial" w:cs="Arial"/>
          <w:b/>
          <w:bCs/>
          <w:color w:val="804000"/>
          <w:sz w:val="28"/>
          <w:szCs w:val="28"/>
          <w:lang w:eastAsia="sk-SK"/>
        </w:rPr>
        <w:br/>
      </w:r>
      <w:r w:rsidRPr="00397457">
        <w:rPr>
          <w:rFonts w:ascii="Arial" w:eastAsia="Times New Roman" w:hAnsi="Arial" w:cs="Arial"/>
          <w:b/>
          <w:bCs/>
          <w:color w:val="000000" w:themeColor="text1"/>
          <w:sz w:val="24"/>
          <w:szCs w:val="24"/>
          <w:lang w:eastAsia="sk-SK"/>
        </w:rPr>
        <w:t>VÝKON ROZHODNUTÍ</w:t>
      </w:r>
      <w:r w:rsidRPr="000403A1">
        <w:rPr>
          <w:rFonts w:ascii="Arial" w:eastAsia="Times New Roman" w:hAnsi="Arial" w:cs="Arial"/>
          <w:b/>
          <w:bCs/>
          <w:color w:val="000000" w:themeColor="text1"/>
          <w:sz w:val="24"/>
          <w:szCs w:val="24"/>
          <w:lang w:eastAsia="sk-SK"/>
        </w:rPr>
        <w:br/>
        <w:t>Spoločné ustanovenia</w:t>
      </w:r>
    </w:p>
    <w:p w:rsidR="00397457" w:rsidRPr="00271AE3" w:rsidRDefault="000403A1" w:rsidP="000403A1">
      <w:pPr>
        <w:spacing w:before="100" w:beforeAutospacing="1" w:after="100" w:afterAutospacing="1" w:line="240" w:lineRule="auto"/>
        <w:outlineLvl w:val="4"/>
        <w:rPr>
          <w:rFonts w:ascii="ms sans serif" w:eastAsia="Times New Roman" w:hAnsi="ms sans serif"/>
          <w:b/>
          <w:color w:val="000000"/>
          <w:sz w:val="20"/>
          <w:szCs w:val="20"/>
          <w:lang w:eastAsia="sk-SK"/>
        </w:rPr>
      </w:pPr>
      <w:r w:rsidRPr="00650216">
        <w:rPr>
          <w:rFonts w:ascii="ms sans serif" w:eastAsia="Times New Roman" w:hAnsi="ms sans serif"/>
          <w:color w:val="000000"/>
          <w:sz w:val="20"/>
          <w:szCs w:val="20"/>
          <w:lang w:eastAsia="sk-SK"/>
        </w:rPr>
        <w:t xml:space="preserve"> </w:t>
      </w:r>
      <w:r w:rsidR="00397457" w:rsidRPr="00650216">
        <w:rPr>
          <w:rFonts w:ascii="ms sans serif" w:eastAsia="Times New Roman" w:hAnsi="ms sans serif"/>
          <w:color w:val="000000"/>
          <w:sz w:val="20"/>
          <w:szCs w:val="20"/>
          <w:lang w:eastAsia="sk-SK"/>
        </w:rPr>
        <w:t>(1) Ak účastník konania nesplní v určenej lehote dobrovoľne povinnosť uloženú mu rozhodnutím, ktoré je vykonateľné (§ 52 ods. 2), alebo zmierom schváleným správnym orgánom alebo ním zostaveným výkazom nedoplatkov (ďalej len "rozhodnutie"), ich výkon sa uskutoční. Ak v rozhodnutí nebola určená lehota na plnenie, určí ju orgán, ktorý uskutočňuje výkon rozhodnutia; lehota nesmie byť kratšia, než ustanovuje osobitný zákon.</w:t>
      </w:r>
      <w:r w:rsidR="00397457" w:rsidRPr="00650216">
        <w:rPr>
          <w:rFonts w:ascii="ms sans serif" w:eastAsia="Times New Roman" w:hAnsi="ms sans serif"/>
          <w:color w:val="000000"/>
          <w:sz w:val="20"/>
          <w:szCs w:val="20"/>
          <w:lang w:eastAsia="sk-SK"/>
        </w:rPr>
        <w:br/>
      </w:r>
      <w:r w:rsidR="00397457" w:rsidRPr="00650216">
        <w:rPr>
          <w:rFonts w:ascii="ms sans serif" w:eastAsia="Times New Roman" w:hAnsi="ms sans serif"/>
          <w:color w:val="000000"/>
          <w:sz w:val="20"/>
          <w:szCs w:val="20"/>
          <w:lang w:eastAsia="sk-SK"/>
        </w:rPr>
        <w:br/>
        <w:t>(2) Výkaz nedoplatkov možno vykonať, ak bol zostavený na základe vykonateľného rozhodnutia alebo na základe povinnosti dlžníka ustanovenej zákonom zaplatiť bez vydania osobitného rozhodnutia.</w:t>
      </w:r>
      <w:r w:rsidR="00397457" w:rsidRPr="00650216">
        <w:rPr>
          <w:rFonts w:ascii="ms sans serif" w:eastAsia="Times New Roman" w:hAnsi="ms sans serif"/>
          <w:color w:val="000000"/>
          <w:sz w:val="20"/>
          <w:szCs w:val="20"/>
          <w:lang w:eastAsia="sk-SK"/>
        </w:rPr>
        <w:br/>
      </w:r>
      <w:r w:rsidR="00397457" w:rsidRPr="00650216">
        <w:rPr>
          <w:rFonts w:ascii="ms sans serif" w:eastAsia="Times New Roman" w:hAnsi="ms sans serif"/>
          <w:color w:val="000000"/>
          <w:sz w:val="20"/>
          <w:szCs w:val="20"/>
          <w:lang w:eastAsia="sk-SK"/>
        </w:rPr>
        <w:br/>
        <w:t>(3</w:t>
      </w:r>
      <w:r w:rsidR="00397457" w:rsidRPr="00271AE3">
        <w:rPr>
          <w:rFonts w:ascii="ms sans serif" w:eastAsia="Times New Roman" w:hAnsi="ms sans serif"/>
          <w:b/>
          <w:color w:val="000000"/>
          <w:sz w:val="20"/>
          <w:szCs w:val="20"/>
          <w:lang w:eastAsia="sk-SK"/>
        </w:rPr>
        <w:t>) Výkon rozhodnutia možno nariadiť najneskôr do 3 rokov po uplynutí lehoty určenej pre splnenie uloženej povinnosti (ods. 1).</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(1) Výkon rozhodnutia sa uskutočňuje na návrh účastníka konania alebo na podnet správneho orgánu, ktorý v prvom stupni vydal rozhodnutie, schválil zmier alebo vyhotovil výkaz nedoplatkov (vymáhajúci správny orgán). Pokiaľ tento orgán nie je sám na výkon rozhodnutia oprávnený, postúpi vec orgánu príslušnému podľa § 73.</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Účastník konania alebo vymáhajúci správny orgán alebo ten, o kom to ustanovuje zákon, môžu podať návrh na súdny výkon rozhodnutia alebo návrh na vykonanie exekúcie súdnym exekútorom.</w:t>
      </w:r>
    </w:p>
    <w:p w:rsidR="000403A1"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br/>
        <w:t>Výkon rozhodnutia uskutočňuje správny orgán, ktorý vo veci rozhodol v prvom stupni, ak os</w:t>
      </w:r>
      <w:r w:rsidR="000403A1">
        <w:rPr>
          <w:rFonts w:ascii="ms sans serif" w:eastAsia="Times New Roman" w:hAnsi="ms sans serif"/>
          <w:color w:val="000000"/>
          <w:sz w:val="20"/>
          <w:szCs w:val="20"/>
          <w:lang w:eastAsia="sk-SK"/>
        </w:rPr>
        <w:t>obitný zákon neustanovuje inak.</w:t>
      </w:r>
    </w:p>
    <w:p w:rsidR="00397457" w:rsidRPr="00650216" w:rsidRDefault="00397457" w:rsidP="00397457">
      <w:pPr>
        <w:spacing w:after="240" w:line="240" w:lineRule="auto"/>
        <w:rPr>
          <w:rFonts w:ascii="ms sans serif" w:eastAsia="Times New Roman" w:hAnsi="ms sans serif"/>
          <w:color w:val="000000"/>
          <w:sz w:val="20"/>
          <w:szCs w:val="20"/>
          <w:lang w:eastAsia="sk-SK"/>
        </w:rPr>
      </w:pPr>
      <w:r w:rsidRPr="00650216">
        <w:rPr>
          <w:rFonts w:ascii="ms sans serif" w:eastAsia="Times New Roman" w:hAnsi="ms sans serif"/>
          <w:color w:val="000000"/>
          <w:sz w:val="20"/>
          <w:szCs w:val="20"/>
          <w:lang w:eastAsia="sk-SK"/>
        </w:rPr>
        <w:t xml:space="preserve">Orgán uskutočňujúci výkon rozhodnutia je povinný oznámiť účastníkovi konania, ktorého sa výkon týka, začatie výkonu rozhodnutia; ak treba určiť lehotu na plnenie (§ 71 ods. </w:t>
      </w:r>
      <w:r w:rsidR="000403A1">
        <w:rPr>
          <w:rFonts w:ascii="ms sans serif" w:eastAsia="Times New Roman" w:hAnsi="ms sans serif"/>
          <w:color w:val="000000"/>
          <w:sz w:val="20"/>
          <w:szCs w:val="20"/>
          <w:lang w:eastAsia="sk-SK"/>
        </w:rPr>
        <w:t>1), uvedie sa v tomto oznámení.</w:t>
      </w:r>
      <w:r w:rsidRPr="00650216">
        <w:rPr>
          <w:rFonts w:ascii="ms sans serif" w:eastAsia="Times New Roman" w:hAnsi="ms sans serif"/>
          <w:color w:val="000000"/>
          <w:sz w:val="20"/>
          <w:szCs w:val="20"/>
          <w:lang w:eastAsia="sk-SK"/>
        </w:rPr>
        <w:br/>
        <w:t>(1) Orgán uskutočňujúci výkon rozhodnutia môže zo závažných dôvodov na návrh účastníka konania alebo z vlastného, prípadne iného podnetu výkon rozhodnutia odložiť.</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Na návrh účastníka konania alebo z vlastného podnetu orgán uskutočňujúci výkon rozhodnutia od výkonu upustí, ak</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a) vymáhaný nárok zanikol alebo sa jeho vymáhanie stalo bezpredmetným, </w:t>
      </w:r>
      <w:r w:rsidRPr="00650216">
        <w:rPr>
          <w:rFonts w:ascii="ms sans serif" w:eastAsia="Times New Roman" w:hAnsi="ms sans serif"/>
          <w:color w:val="000000"/>
          <w:sz w:val="20"/>
          <w:szCs w:val="20"/>
          <w:lang w:eastAsia="sk-SK"/>
        </w:rPr>
        <w:br/>
        <w:t xml:space="preserve">b) podklad pre výkon rozhodnutia (§ 71 ods. 1) bol zrušený, </w:t>
      </w:r>
      <w:r w:rsidRPr="00650216">
        <w:rPr>
          <w:rFonts w:ascii="ms sans serif" w:eastAsia="Times New Roman" w:hAnsi="ms sans serif"/>
          <w:color w:val="000000"/>
          <w:sz w:val="20"/>
          <w:szCs w:val="20"/>
          <w:lang w:eastAsia="sk-SK"/>
        </w:rPr>
        <w:br/>
        <w:t xml:space="preserve">c) splnenie tej istej povinnosti vymáha súd, </w:t>
      </w:r>
      <w:r w:rsidRPr="00650216">
        <w:rPr>
          <w:rFonts w:ascii="ms sans serif" w:eastAsia="Times New Roman" w:hAnsi="ms sans serif"/>
          <w:color w:val="000000"/>
          <w:sz w:val="20"/>
          <w:szCs w:val="20"/>
          <w:lang w:eastAsia="sk-SK"/>
        </w:rPr>
        <w:br/>
        <w:t xml:space="preserve">d) výkon rozhodnutia je neprípustný, </w:t>
      </w:r>
      <w:r w:rsidRPr="00650216">
        <w:rPr>
          <w:rFonts w:ascii="ms sans serif" w:eastAsia="Times New Roman" w:hAnsi="ms sans serif"/>
          <w:color w:val="000000"/>
          <w:sz w:val="20"/>
          <w:szCs w:val="20"/>
          <w:lang w:eastAsia="sk-SK"/>
        </w:rPr>
        <w:br/>
        <w:t>e) na predmet, ktorého sa výkon rozhodnutia týka, úspešne sa uplatnilo právo, ktoré výkon rozhodnutia nepripúšťa.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O zastavení výkonu rozhodnutia, proti ktorému prokurátor podal protest, platia us</w:t>
      </w:r>
      <w:r w:rsidR="000403A1">
        <w:rPr>
          <w:rFonts w:ascii="ms sans serif" w:eastAsia="Times New Roman" w:hAnsi="ms sans serif"/>
          <w:color w:val="000000"/>
          <w:sz w:val="20"/>
          <w:szCs w:val="20"/>
          <w:lang w:eastAsia="sk-SK"/>
        </w:rPr>
        <w:t>tanovenia zákona o prokuratúre.</w:t>
      </w:r>
      <w:r w:rsidRPr="00650216">
        <w:rPr>
          <w:rFonts w:ascii="ms sans serif" w:eastAsia="Times New Roman" w:hAnsi="ms sans serif"/>
          <w:color w:val="000000"/>
          <w:sz w:val="20"/>
          <w:szCs w:val="20"/>
          <w:lang w:eastAsia="sk-SK"/>
        </w:rPr>
        <w:br/>
        <w:t>(1) Proti jednotlivým úkonom a opatreniam spojeným s výkonom rozhodnutia možno podať námietky.</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(2) Námietky majú odkladný účinok len vtedy, </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 xml:space="preserve">a) ak smerujú proti povoleniu odkladu alebo upusteniu od výkonu rozhodnutia, </w:t>
      </w:r>
      <w:r w:rsidRPr="00650216">
        <w:rPr>
          <w:rFonts w:ascii="ms sans serif" w:eastAsia="Times New Roman" w:hAnsi="ms sans serif"/>
          <w:color w:val="000000"/>
          <w:sz w:val="20"/>
          <w:szCs w:val="20"/>
          <w:lang w:eastAsia="sk-SK"/>
        </w:rPr>
        <w:br/>
        <w:t xml:space="preserve">b) ak smerujú proti začatiu výkonu rozhodnutia pri výkone rozhodnutia vyprataním, </w:t>
      </w:r>
      <w:r w:rsidRPr="00650216">
        <w:rPr>
          <w:rFonts w:ascii="ms sans serif" w:eastAsia="Times New Roman" w:hAnsi="ms sans serif"/>
          <w:color w:val="000000"/>
          <w:sz w:val="20"/>
          <w:szCs w:val="20"/>
          <w:lang w:eastAsia="sk-SK"/>
        </w:rPr>
        <w:br/>
        <w:t xml:space="preserve">c) ak sa v nich uplatňuje, že vymáhané plnenie sa už vykonalo alebo že ešte neuplynula lehota na plnenie, </w:t>
      </w:r>
      <w:r w:rsidRPr="00650216">
        <w:rPr>
          <w:rFonts w:ascii="ms sans serif" w:eastAsia="Times New Roman" w:hAnsi="ms sans serif"/>
          <w:color w:val="000000"/>
          <w:sz w:val="20"/>
          <w:szCs w:val="20"/>
          <w:lang w:eastAsia="sk-SK"/>
        </w:rPr>
        <w:br/>
        <w:t>d) ak sa v nich uplatňuje na predmet, ktorého sa výkon rozhodnutia týka, právo, ktoré výkon rozhodnutia nepripúšťa.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O námietkach rozhoduje orgán uskutočňujúci výkon rozhodnutia. Proti rozhodnutiu o</w:t>
      </w:r>
      <w:r w:rsidR="000403A1">
        <w:rPr>
          <w:rFonts w:ascii="ms sans serif" w:eastAsia="Times New Roman" w:hAnsi="ms sans serif"/>
          <w:color w:val="000000"/>
          <w:sz w:val="20"/>
          <w:szCs w:val="20"/>
          <w:lang w:eastAsia="sk-SK"/>
        </w:rPr>
        <w:t xml:space="preserve"> námietkach sa nemožno odvolať.</w:t>
      </w:r>
      <w:r w:rsidRPr="00650216">
        <w:rPr>
          <w:rFonts w:ascii="ms sans serif" w:eastAsia="Times New Roman" w:hAnsi="ms sans serif"/>
          <w:color w:val="000000"/>
          <w:sz w:val="20"/>
          <w:szCs w:val="20"/>
          <w:lang w:eastAsia="sk-SK"/>
        </w:rPr>
        <w:br/>
        <w:t>(1) Výkon rozhodnutia možno uskutočniť len prostriedkami uvedenými v zákone. Pri výkone rozhodnutia sa použije prostriedok, ktorý účastníka konania čo najmenej postihuje a vedie ešte k cieľu.</w:t>
      </w:r>
      <w:r w:rsidRPr="00650216">
        <w:rPr>
          <w:rFonts w:ascii="ms sans serif" w:eastAsia="Times New Roman" w:hAnsi="ms sans serif"/>
          <w:color w:val="000000"/>
          <w:sz w:val="20"/>
          <w:szCs w:val="20"/>
          <w:lang w:eastAsia="sk-SK"/>
        </w:rPr>
        <w:br/>
      </w:r>
      <w:r w:rsidRPr="00F9728F">
        <w:rPr>
          <w:rFonts w:ascii="ms sans serif" w:eastAsia="Times New Roman" w:hAnsi="ms sans serif"/>
          <w:b/>
          <w:color w:val="000000"/>
          <w:sz w:val="20"/>
          <w:szCs w:val="20"/>
          <w:lang w:eastAsia="sk-SK"/>
        </w:rPr>
        <w:br/>
        <w:t>(2) Výkon rozhodnutia sa uskutočňuje na základe exekučného príkazu.</w:t>
      </w:r>
    </w:p>
    <w:p w:rsidR="00397457" w:rsidRPr="000403A1" w:rsidRDefault="00397457" w:rsidP="000403A1">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r w:rsidRPr="000403A1">
        <w:rPr>
          <w:rFonts w:ascii="Arial" w:eastAsia="Times New Roman" w:hAnsi="Arial" w:cs="Arial"/>
          <w:b/>
          <w:bCs/>
          <w:color w:val="000000" w:themeColor="text1"/>
          <w:sz w:val="24"/>
          <w:szCs w:val="24"/>
          <w:lang w:eastAsia="sk-SK"/>
        </w:rPr>
        <w:t>Vymáhanie peňažných plnení</w:t>
      </w:r>
      <w:r w:rsidRPr="00650216">
        <w:rPr>
          <w:rFonts w:ascii="ms sans serif" w:eastAsia="Times New Roman" w:hAnsi="ms sans serif"/>
          <w:color w:val="000000"/>
          <w:sz w:val="20"/>
          <w:szCs w:val="20"/>
          <w:lang w:eastAsia="sk-SK"/>
        </w:rPr>
        <w:br/>
        <w:t>(1) Výkon rozhodnutia ukladajúceho peňažné plnenie sa uskutočňuje zrážkami zo mzdy, prikázaním pohľadávky alebo predajom hnuteľných vecí alebo nehnuteľnosti.</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(2) Príkaz na vykonanie zrážok zo mzdy vydá správny orgán tomu, kto vypláca dlžníkovi mzdu, inú odmenu za prácu alebo náhradu za pracovný príjem.</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(3) Prikázanie pohľadávky správny orgán vykoná tak, že tomu, voči komu má dlžník pohľadávku, prikáže, aby pohľadávku do výšky dlžnej sumy zaplatil správnemu orgánu.</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(4) Výkon rozhodnutia prikázaním pohľadávky z účtu v banke alebo v pobočke zahraničnej banky sa uskutoční jej odpísaním z účtu dlžníka.</w:t>
      </w:r>
      <w:r w:rsidRPr="00650216">
        <w:rPr>
          <w:rFonts w:ascii="ms sans serif" w:eastAsia="Times New Roman" w:hAnsi="ms sans serif"/>
          <w:color w:val="000000"/>
          <w:sz w:val="20"/>
          <w:szCs w:val="20"/>
          <w:lang w:eastAsia="sk-SK"/>
        </w:rPr>
        <w:br/>
      </w:r>
      <w:r w:rsidRPr="00650216">
        <w:rPr>
          <w:rFonts w:ascii="ms sans serif" w:eastAsia="Times New Roman" w:hAnsi="ms sans serif"/>
          <w:color w:val="000000"/>
          <w:sz w:val="20"/>
          <w:szCs w:val="20"/>
          <w:lang w:eastAsia="sk-SK"/>
        </w:rPr>
        <w:br/>
        <w:t>(5) Pri výkone rozhodnutia podľa odsekov 1 až 4 sa primerane použijú ustanovenia Občianskeho súdneho poriadku.</w:t>
      </w:r>
    </w:p>
    <w:p w:rsidR="008A6139" w:rsidRDefault="008A6139" w:rsidP="000403A1">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p>
    <w:p w:rsidR="008A6139" w:rsidRDefault="008A6139" w:rsidP="000403A1">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p>
    <w:p w:rsidR="008A6139" w:rsidRDefault="008A6139" w:rsidP="000403A1">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p>
    <w:p w:rsidR="00397457" w:rsidRPr="000403A1" w:rsidRDefault="00CF2A3E" w:rsidP="000403A1">
      <w:pPr>
        <w:spacing w:before="100" w:beforeAutospacing="1" w:after="100" w:afterAutospacing="1" w:line="240" w:lineRule="auto"/>
        <w:outlineLvl w:val="3"/>
        <w:rPr>
          <w:rFonts w:ascii="Arial" w:eastAsia="Times New Roman" w:hAnsi="Arial" w:cs="Arial"/>
          <w:b/>
          <w:bCs/>
          <w:color w:val="000000" w:themeColor="text1"/>
          <w:sz w:val="24"/>
          <w:szCs w:val="24"/>
          <w:lang w:eastAsia="sk-SK"/>
        </w:rPr>
      </w:pPr>
      <w:r>
        <w:rPr>
          <w:rFonts w:ascii="Arial" w:eastAsia="Times New Roman" w:hAnsi="Arial" w:cs="Arial"/>
          <w:b/>
          <w:bCs/>
          <w:color w:val="000000" w:themeColor="text1"/>
          <w:sz w:val="24"/>
          <w:szCs w:val="24"/>
          <w:lang w:eastAsia="sk-SK"/>
        </w:rPr>
        <w:t xml:space="preserve"> </w:t>
      </w:r>
      <w:r w:rsidR="00397457" w:rsidRPr="000403A1">
        <w:rPr>
          <w:rFonts w:ascii="Arial" w:eastAsia="Times New Roman" w:hAnsi="Arial" w:cs="Arial"/>
          <w:b/>
          <w:bCs/>
          <w:color w:val="000000" w:themeColor="text1"/>
          <w:sz w:val="24"/>
          <w:szCs w:val="24"/>
          <w:lang w:eastAsia="sk-SK"/>
        </w:rPr>
        <w:t>Vymáhanie nepeňažných plnení</w:t>
      </w:r>
      <w:r w:rsidR="00397457" w:rsidRPr="00650216">
        <w:rPr>
          <w:rFonts w:ascii="ms sans serif" w:eastAsia="Times New Roman" w:hAnsi="ms sans serif"/>
          <w:color w:val="000000"/>
          <w:sz w:val="20"/>
          <w:szCs w:val="20"/>
          <w:lang w:eastAsia="sk-SK"/>
        </w:rPr>
        <w:br/>
        <w:t>(1) Rozhodnutie ukladajúce nepeňažné plnenie sa vykoná náhradným výkonom, ukladaním peňažných pokút alebo priamym vynútením uloženej povinnosti.</w:t>
      </w:r>
      <w:r w:rsidR="00397457" w:rsidRPr="00650216">
        <w:rPr>
          <w:rFonts w:ascii="ms sans serif" w:eastAsia="Times New Roman" w:hAnsi="ms sans serif"/>
          <w:color w:val="000000"/>
          <w:sz w:val="20"/>
          <w:szCs w:val="20"/>
          <w:lang w:eastAsia="sk-SK"/>
        </w:rPr>
        <w:br/>
      </w:r>
      <w:r w:rsidR="00397457" w:rsidRPr="00650216">
        <w:rPr>
          <w:rFonts w:ascii="ms sans serif" w:eastAsia="Times New Roman" w:hAnsi="ms sans serif"/>
          <w:color w:val="000000"/>
          <w:sz w:val="20"/>
          <w:szCs w:val="20"/>
          <w:lang w:eastAsia="sk-SK"/>
        </w:rPr>
        <w:br/>
        <w:t>(2) Náhradný výkon spočíva v tom, že uložené práce a výkony sa uskutočnia na náklad a nebezpečenstvo povinného, ak uloženú prácu alebo výkon môže uskutočniť aj niekto iný ako povinný.</w:t>
      </w:r>
      <w:r w:rsidR="00397457" w:rsidRPr="00650216">
        <w:rPr>
          <w:rFonts w:ascii="ms sans serif" w:eastAsia="Times New Roman" w:hAnsi="ms sans serif"/>
          <w:color w:val="000000"/>
          <w:sz w:val="20"/>
          <w:szCs w:val="20"/>
          <w:lang w:eastAsia="sk-SK"/>
        </w:rPr>
        <w:br/>
      </w:r>
      <w:r w:rsidR="00397457" w:rsidRPr="00650216">
        <w:rPr>
          <w:rFonts w:ascii="ms sans serif" w:eastAsia="Times New Roman" w:hAnsi="ms sans serif"/>
          <w:color w:val="000000"/>
          <w:sz w:val="20"/>
          <w:szCs w:val="20"/>
          <w:lang w:eastAsia="sk-SK"/>
        </w:rPr>
        <w:br/>
        <w:t>(3) Ak náhradný výkon nie je podľa povahy veci možný alebo účelný, vymáha sa splnenie povinnosti uloženej rozhodnutím postupným ukladaním pokút; jednorazovo uložená pokuta nesmie prevýšiť sumu 1659 eur.</w:t>
      </w:r>
      <w:r w:rsidR="00397457" w:rsidRPr="00650216">
        <w:rPr>
          <w:rFonts w:ascii="ms sans serif" w:eastAsia="Times New Roman" w:hAnsi="ms sans serif"/>
          <w:color w:val="000000"/>
          <w:sz w:val="20"/>
          <w:szCs w:val="20"/>
          <w:lang w:eastAsia="sk-SK"/>
        </w:rPr>
        <w:br/>
      </w:r>
      <w:r w:rsidR="00397457" w:rsidRPr="00650216">
        <w:rPr>
          <w:rFonts w:ascii="ms sans serif" w:eastAsia="Times New Roman" w:hAnsi="ms sans serif"/>
          <w:color w:val="000000"/>
          <w:sz w:val="20"/>
          <w:szCs w:val="20"/>
          <w:lang w:eastAsia="sk-SK"/>
        </w:rPr>
        <w:br/>
        <w:t>(4) Priame vynútenie povinnosti sa vykoná najmä vyprataním bytu, nebytového priestoru, nehnuteľnosti alebo jej časti, odňatím veci alebo listiny a predvedením osoby.</w:t>
      </w:r>
      <w:r w:rsidR="00397457" w:rsidRPr="00650216">
        <w:rPr>
          <w:rFonts w:ascii="ms sans serif" w:eastAsia="Times New Roman" w:hAnsi="ms sans serif"/>
          <w:color w:val="000000"/>
          <w:sz w:val="20"/>
          <w:szCs w:val="20"/>
          <w:lang w:eastAsia="sk-SK"/>
        </w:rPr>
        <w:br/>
      </w:r>
      <w:r w:rsidR="00397457" w:rsidRPr="00650216">
        <w:rPr>
          <w:rFonts w:ascii="ms sans serif" w:eastAsia="Times New Roman" w:hAnsi="ms sans serif"/>
          <w:color w:val="000000"/>
          <w:sz w:val="20"/>
          <w:szCs w:val="20"/>
          <w:lang w:eastAsia="sk-SK"/>
        </w:rPr>
        <w:br/>
        <w:t>(5) Pri vynútení povinnosti vyprataním sa primerane použijú ustanovenia Občianskeho súdneho poriadku. Výkon rozhodnutia odňatím veci alebo listiny sa uskutoční za prítomnosti plnoletej osoby.</w:t>
      </w:r>
      <w:r w:rsidR="00397457" w:rsidRPr="00650216">
        <w:rPr>
          <w:rFonts w:ascii="ms sans serif" w:eastAsia="Times New Roman" w:hAnsi="ms sans serif"/>
          <w:color w:val="000000"/>
          <w:sz w:val="20"/>
          <w:szCs w:val="20"/>
          <w:lang w:eastAsia="sk-SK"/>
        </w:rPr>
        <w:br/>
        <w:t>(1) Zamestnanec poverený uskutočnením výkonu rozhodnutia robí jednotlivé úkony podľa písomného príkazu, ktorý vydá orgán uvedený v § 73. Týmto príkazom je povinný sa preukázať.</w:t>
      </w:r>
      <w:r w:rsidR="00397457" w:rsidRPr="00650216">
        <w:rPr>
          <w:rFonts w:ascii="ms sans serif" w:eastAsia="Times New Roman" w:hAnsi="ms sans serif"/>
          <w:color w:val="000000"/>
          <w:sz w:val="20"/>
          <w:szCs w:val="20"/>
          <w:lang w:eastAsia="sk-SK"/>
        </w:rPr>
        <w:br/>
      </w:r>
      <w:r w:rsidR="00397457" w:rsidRPr="00650216">
        <w:rPr>
          <w:rFonts w:ascii="ms sans serif" w:eastAsia="Times New Roman" w:hAnsi="ms sans serif"/>
          <w:color w:val="000000"/>
          <w:sz w:val="20"/>
          <w:szCs w:val="20"/>
          <w:lang w:eastAsia="sk-SK"/>
        </w:rPr>
        <w:br/>
        <w:t>(2) Ak účastník konania preukáže, že vymáhaná povinnosť bola už splnená alebo že sa na vymáhaní netrvá, alebo že uskutočnenie výkonu rozhodnutia bolo odložené alebo zastavené, alebo že boli podané námietky, ktoré majú odkladný účinok, zamestnanec poverený uskutočnením výkonu rozhodnutia úkon neurobí.</w:t>
      </w:r>
    </w:p>
    <w:p w:rsidR="00397457" w:rsidRPr="003447B2" w:rsidRDefault="00397457">
      <w:pPr>
        <w:pStyle w:val="Textkoncovejpoznmky"/>
        <w:rPr>
          <w:b/>
        </w:rP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ucida Sans Unicode">
    <w:panose1 w:val="020B0602030504020204"/>
    <w:charset w:val="EE"/>
    <w:family w:val="swiss"/>
    <w:pitch w:val="variable"/>
    <w:sig w:usb0="80000AFF" w:usb1="0000396B" w:usb2="00000000" w:usb3="00000000" w:csb0="000000B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8602"/>
      <w:docPartObj>
        <w:docPartGallery w:val="Page Numbers (Bottom of Page)"/>
        <w:docPartUnique/>
      </w:docPartObj>
    </w:sdtPr>
    <w:sdtContent>
      <w:p w:rsidR="008A6139" w:rsidRDefault="008A6139">
        <w:pPr>
          <w:pStyle w:val="Pta"/>
          <w:jc w:val="right"/>
        </w:pPr>
        <w:fldSimple w:instr=" PAGE   \* MERGEFORMAT ">
          <w:r w:rsidR="00F43C60">
            <w:rPr>
              <w:noProof/>
            </w:rPr>
            <w:t>1</w:t>
          </w:r>
        </w:fldSimple>
      </w:p>
    </w:sdtContent>
  </w:sdt>
  <w:p w:rsidR="008A6139" w:rsidRDefault="008A6139">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5A5" w:rsidRDefault="00CF25A5" w:rsidP="002E71EA">
      <w:pPr>
        <w:spacing w:after="0" w:line="240" w:lineRule="auto"/>
      </w:pPr>
      <w:r>
        <w:separator/>
      </w:r>
    </w:p>
  </w:footnote>
  <w:footnote w:type="continuationSeparator" w:id="1">
    <w:p w:rsidR="00CF25A5" w:rsidRDefault="00CF25A5" w:rsidP="002E71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40A"/>
    <w:multiLevelType w:val="multilevel"/>
    <w:tmpl w:val="D3E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27FA9"/>
    <w:multiLevelType w:val="hybridMultilevel"/>
    <w:tmpl w:val="A8AC504A"/>
    <w:lvl w:ilvl="0" w:tplc="9D80CEC8">
      <w:start w:val="1"/>
      <w:numFmt w:val="bullet"/>
      <w:lvlText w:val="•"/>
      <w:lvlJc w:val="left"/>
      <w:pPr>
        <w:tabs>
          <w:tab w:val="num" w:pos="720"/>
        </w:tabs>
        <w:ind w:left="720" w:hanging="360"/>
      </w:pPr>
      <w:rPr>
        <w:rFonts w:ascii="Arial" w:hAnsi="Arial" w:hint="default"/>
      </w:rPr>
    </w:lvl>
    <w:lvl w:ilvl="1" w:tplc="8D7E814C" w:tentative="1">
      <w:start w:val="1"/>
      <w:numFmt w:val="bullet"/>
      <w:lvlText w:val="•"/>
      <w:lvlJc w:val="left"/>
      <w:pPr>
        <w:tabs>
          <w:tab w:val="num" w:pos="1440"/>
        </w:tabs>
        <w:ind w:left="1440" w:hanging="360"/>
      </w:pPr>
      <w:rPr>
        <w:rFonts w:ascii="Arial" w:hAnsi="Arial" w:hint="default"/>
      </w:rPr>
    </w:lvl>
    <w:lvl w:ilvl="2" w:tplc="9F400208" w:tentative="1">
      <w:start w:val="1"/>
      <w:numFmt w:val="bullet"/>
      <w:lvlText w:val="•"/>
      <w:lvlJc w:val="left"/>
      <w:pPr>
        <w:tabs>
          <w:tab w:val="num" w:pos="2160"/>
        </w:tabs>
        <w:ind w:left="2160" w:hanging="360"/>
      </w:pPr>
      <w:rPr>
        <w:rFonts w:ascii="Arial" w:hAnsi="Arial" w:hint="default"/>
      </w:rPr>
    </w:lvl>
    <w:lvl w:ilvl="3" w:tplc="6F047E3C" w:tentative="1">
      <w:start w:val="1"/>
      <w:numFmt w:val="bullet"/>
      <w:lvlText w:val="•"/>
      <w:lvlJc w:val="left"/>
      <w:pPr>
        <w:tabs>
          <w:tab w:val="num" w:pos="2880"/>
        </w:tabs>
        <w:ind w:left="2880" w:hanging="360"/>
      </w:pPr>
      <w:rPr>
        <w:rFonts w:ascii="Arial" w:hAnsi="Arial" w:hint="default"/>
      </w:rPr>
    </w:lvl>
    <w:lvl w:ilvl="4" w:tplc="574201FA" w:tentative="1">
      <w:start w:val="1"/>
      <w:numFmt w:val="bullet"/>
      <w:lvlText w:val="•"/>
      <w:lvlJc w:val="left"/>
      <w:pPr>
        <w:tabs>
          <w:tab w:val="num" w:pos="3600"/>
        </w:tabs>
        <w:ind w:left="3600" w:hanging="360"/>
      </w:pPr>
      <w:rPr>
        <w:rFonts w:ascii="Arial" w:hAnsi="Arial" w:hint="default"/>
      </w:rPr>
    </w:lvl>
    <w:lvl w:ilvl="5" w:tplc="429CB66A" w:tentative="1">
      <w:start w:val="1"/>
      <w:numFmt w:val="bullet"/>
      <w:lvlText w:val="•"/>
      <w:lvlJc w:val="left"/>
      <w:pPr>
        <w:tabs>
          <w:tab w:val="num" w:pos="4320"/>
        </w:tabs>
        <w:ind w:left="4320" w:hanging="360"/>
      </w:pPr>
      <w:rPr>
        <w:rFonts w:ascii="Arial" w:hAnsi="Arial" w:hint="default"/>
      </w:rPr>
    </w:lvl>
    <w:lvl w:ilvl="6" w:tplc="923687CC" w:tentative="1">
      <w:start w:val="1"/>
      <w:numFmt w:val="bullet"/>
      <w:lvlText w:val="•"/>
      <w:lvlJc w:val="left"/>
      <w:pPr>
        <w:tabs>
          <w:tab w:val="num" w:pos="5040"/>
        </w:tabs>
        <w:ind w:left="5040" w:hanging="360"/>
      </w:pPr>
      <w:rPr>
        <w:rFonts w:ascii="Arial" w:hAnsi="Arial" w:hint="default"/>
      </w:rPr>
    </w:lvl>
    <w:lvl w:ilvl="7" w:tplc="FD506A12" w:tentative="1">
      <w:start w:val="1"/>
      <w:numFmt w:val="bullet"/>
      <w:lvlText w:val="•"/>
      <w:lvlJc w:val="left"/>
      <w:pPr>
        <w:tabs>
          <w:tab w:val="num" w:pos="5760"/>
        </w:tabs>
        <w:ind w:left="5760" w:hanging="360"/>
      </w:pPr>
      <w:rPr>
        <w:rFonts w:ascii="Arial" w:hAnsi="Arial" w:hint="default"/>
      </w:rPr>
    </w:lvl>
    <w:lvl w:ilvl="8" w:tplc="A1FCF2BA" w:tentative="1">
      <w:start w:val="1"/>
      <w:numFmt w:val="bullet"/>
      <w:lvlText w:val="•"/>
      <w:lvlJc w:val="left"/>
      <w:pPr>
        <w:tabs>
          <w:tab w:val="num" w:pos="6480"/>
        </w:tabs>
        <w:ind w:left="6480" w:hanging="360"/>
      </w:pPr>
      <w:rPr>
        <w:rFonts w:ascii="Arial" w:hAnsi="Arial" w:hint="default"/>
      </w:rPr>
    </w:lvl>
  </w:abstractNum>
  <w:abstractNum w:abstractNumId="2">
    <w:nsid w:val="348F05A6"/>
    <w:multiLevelType w:val="hybridMultilevel"/>
    <w:tmpl w:val="9CB67458"/>
    <w:lvl w:ilvl="0" w:tplc="04050001">
      <w:start w:val="1"/>
      <w:numFmt w:val="bullet"/>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800"/>
        </w:tabs>
        <w:ind w:left="1800" w:hanging="360"/>
      </w:pPr>
      <w:rPr>
        <w:rFonts w:ascii="Courier New" w:hAnsi="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3">
    <w:nsid w:val="451B4E6E"/>
    <w:multiLevelType w:val="hybridMultilevel"/>
    <w:tmpl w:val="1AD48846"/>
    <w:lvl w:ilvl="0" w:tplc="8E46A744">
      <w:start w:val="1"/>
      <w:numFmt w:val="bullet"/>
      <w:lvlText w:val=""/>
      <w:lvlJc w:val="left"/>
      <w:pPr>
        <w:tabs>
          <w:tab w:val="num" w:pos="720"/>
        </w:tabs>
        <w:ind w:left="720" w:hanging="360"/>
      </w:pPr>
      <w:rPr>
        <w:rFonts w:ascii="Wingdings 3" w:hAnsi="Wingdings 3" w:hint="default"/>
      </w:rPr>
    </w:lvl>
    <w:lvl w:ilvl="1" w:tplc="6CCAE388" w:tentative="1">
      <w:start w:val="1"/>
      <w:numFmt w:val="bullet"/>
      <w:lvlText w:val=""/>
      <w:lvlJc w:val="left"/>
      <w:pPr>
        <w:tabs>
          <w:tab w:val="num" w:pos="1440"/>
        </w:tabs>
        <w:ind w:left="1440" w:hanging="360"/>
      </w:pPr>
      <w:rPr>
        <w:rFonts w:ascii="Wingdings 3" w:hAnsi="Wingdings 3" w:hint="default"/>
      </w:rPr>
    </w:lvl>
    <w:lvl w:ilvl="2" w:tplc="99029176" w:tentative="1">
      <w:start w:val="1"/>
      <w:numFmt w:val="bullet"/>
      <w:lvlText w:val=""/>
      <w:lvlJc w:val="left"/>
      <w:pPr>
        <w:tabs>
          <w:tab w:val="num" w:pos="2160"/>
        </w:tabs>
        <w:ind w:left="2160" w:hanging="360"/>
      </w:pPr>
      <w:rPr>
        <w:rFonts w:ascii="Wingdings 3" w:hAnsi="Wingdings 3" w:hint="default"/>
      </w:rPr>
    </w:lvl>
    <w:lvl w:ilvl="3" w:tplc="F634C58C" w:tentative="1">
      <w:start w:val="1"/>
      <w:numFmt w:val="bullet"/>
      <w:lvlText w:val=""/>
      <w:lvlJc w:val="left"/>
      <w:pPr>
        <w:tabs>
          <w:tab w:val="num" w:pos="2880"/>
        </w:tabs>
        <w:ind w:left="2880" w:hanging="360"/>
      </w:pPr>
      <w:rPr>
        <w:rFonts w:ascii="Wingdings 3" w:hAnsi="Wingdings 3" w:hint="default"/>
      </w:rPr>
    </w:lvl>
    <w:lvl w:ilvl="4" w:tplc="2E32A6B2" w:tentative="1">
      <w:start w:val="1"/>
      <w:numFmt w:val="bullet"/>
      <w:lvlText w:val=""/>
      <w:lvlJc w:val="left"/>
      <w:pPr>
        <w:tabs>
          <w:tab w:val="num" w:pos="3600"/>
        </w:tabs>
        <w:ind w:left="3600" w:hanging="360"/>
      </w:pPr>
      <w:rPr>
        <w:rFonts w:ascii="Wingdings 3" w:hAnsi="Wingdings 3" w:hint="default"/>
      </w:rPr>
    </w:lvl>
    <w:lvl w:ilvl="5" w:tplc="A8C4FA7A" w:tentative="1">
      <w:start w:val="1"/>
      <w:numFmt w:val="bullet"/>
      <w:lvlText w:val=""/>
      <w:lvlJc w:val="left"/>
      <w:pPr>
        <w:tabs>
          <w:tab w:val="num" w:pos="4320"/>
        </w:tabs>
        <w:ind w:left="4320" w:hanging="360"/>
      </w:pPr>
      <w:rPr>
        <w:rFonts w:ascii="Wingdings 3" w:hAnsi="Wingdings 3" w:hint="default"/>
      </w:rPr>
    </w:lvl>
    <w:lvl w:ilvl="6" w:tplc="AEB010DC" w:tentative="1">
      <w:start w:val="1"/>
      <w:numFmt w:val="bullet"/>
      <w:lvlText w:val=""/>
      <w:lvlJc w:val="left"/>
      <w:pPr>
        <w:tabs>
          <w:tab w:val="num" w:pos="5040"/>
        </w:tabs>
        <w:ind w:left="5040" w:hanging="360"/>
      </w:pPr>
      <w:rPr>
        <w:rFonts w:ascii="Wingdings 3" w:hAnsi="Wingdings 3" w:hint="default"/>
      </w:rPr>
    </w:lvl>
    <w:lvl w:ilvl="7" w:tplc="47529190" w:tentative="1">
      <w:start w:val="1"/>
      <w:numFmt w:val="bullet"/>
      <w:lvlText w:val=""/>
      <w:lvlJc w:val="left"/>
      <w:pPr>
        <w:tabs>
          <w:tab w:val="num" w:pos="5760"/>
        </w:tabs>
        <w:ind w:left="5760" w:hanging="360"/>
      </w:pPr>
      <w:rPr>
        <w:rFonts w:ascii="Wingdings 3" w:hAnsi="Wingdings 3" w:hint="default"/>
      </w:rPr>
    </w:lvl>
    <w:lvl w:ilvl="8" w:tplc="A634AB8E" w:tentative="1">
      <w:start w:val="1"/>
      <w:numFmt w:val="bullet"/>
      <w:lvlText w:val=""/>
      <w:lvlJc w:val="left"/>
      <w:pPr>
        <w:tabs>
          <w:tab w:val="num" w:pos="6480"/>
        </w:tabs>
        <w:ind w:left="6480" w:hanging="360"/>
      </w:pPr>
      <w:rPr>
        <w:rFonts w:ascii="Wingdings 3" w:hAnsi="Wingdings 3" w:hint="default"/>
      </w:rPr>
    </w:lvl>
  </w:abstractNum>
  <w:abstractNum w:abstractNumId="4">
    <w:nsid w:val="51AE4BEB"/>
    <w:multiLevelType w:val="multilevel"/>
    <w:tmpl w:val="85B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7215FC"/>
    <w:multiLevelType w:val="hybridMultilevel"/>
    <w:tmpl w:val="3BE421D0"/>
    <w:lvl w:ilvl="0" w:tplc="AC64EE48">
      <w:start w:val="1"/>
      <w:numFmt w:val="bullet"/>
      <w:lvlText w:val=""/>
      <w:lvlJc w:val="left"/>
      <w:pPr>
        <w:tabs>
          <w:tab w:val="num" w:pos="720"/>
        </w:tabs>
        <w:ind w:left="720" w:hanging="360"/>
      </w:pPr>
      <w:rPr>
        <w:rFonts w:ascii="Wingdings 3" w:hAnsi="Wingdings 3" w:hint="default"/>
      </w:rPr>
    </w:lvl>
    <w:lvl w:ilvl="1" w:tplc="E940D93E" w:tentative="1">
      <w:start w:val="1"/>
      <w:numFmt w:val="bullet"/>
      <w:lvlText w:val=""/>
      <w:lvlJc w:val="left"/>
      <w:pPr>
        <w:tabs>
          <w:tab w:val="num" w:pos="1440"/>
        </w:tabs>
        <w:ind w:left="1440" w:hanging="360"/>
      </w:pPr>
      <w:rPr>
        <w:rFonts w:ascii="Wingdings 3" w:hAnsi="Wingdings 3" w:hint="default"/>
      </w:rPr>
    </w:lvl>
    <w:lvl w:ilvl="2" w:tplc="BEFC69E0" w:tentative="1">
      <w:start w:val="1"/>
      <w:numFmt w:val="bullet"/>
      <w:lvlText w:val=""/>
      <w:lvlJc w:val="left"/>
      <w:pPr>
        <w:tabs>
          <w:tab w:val="num" w:pos="2160"/>
        </w:tabs>
        <w:ind w:left="2160" w:hanging="360"/>
      </w:pPr>
      <w:rPr>
        <w:rFonts w:ascii="Wingdings 3" w:hAnsi="Wingdings 3" w:hint="default"/>
      </w:rPr>
    </w:lvl>
    <w:lvl w:ilvl="3" w:tplc="0F0CC064" w:tentative="1">
      <w:start w:val="1"/>
      <w:numFmt w:val="bullet"/>
      <w:lvlText w:val=""/>
      <w:lvlJc w:val="left"/>
      <w:pPr>
        <w:tabs>
          <w:tab w:val="num" w:pos="2880"/>
        </w:tabs>
        <w:ind w:left="2880" w:hanging="360"/>
      </w:pPr>
      <w:rPr>
        <w:rFonts w:ascii="Wingdings 3" w:hAnsi="Wingdings 3" w:hint="default"/>
      </w:rPr>
    </w:lvl>
    <w:lvl w:ilvl="4" w:tplc="6742E22C" w:tentative="1">
      <w:start w:val="1"/>
      <w:numFmt w:val="bullet"/>
      <w:lvlText w:val=""/>
      <w:lvlJc w:val="left"/>
      <w:pPr>
        <w:tabs>
          <w:tab w:val="num" w:pos="3600"/>
        </w:tabs>
        <w:ind w:left="3600" w:hanging="360"/>
      </w:pPr>
      <w:rPr>
        <w:rFonts w:ascii="Wingdings 3" w:hAnsi="Wingdings 3" w:hint="default"/>
      </w:rPr>
    </w:lvl>
    <w:lvl w:ilvl="5" w:tplc="76BEFBDC" w:tentative="1">
      <w:start w:val="1"/>
      <w:numFmt w:val="bullet"/>
      <w:lvlText w:val=""/>
      <w:lvlJc w:val="left"/>
      <w:pPr>
        <w:tabs>
          <w:tab w:val="num" w:pos="4320"/>
        </w:tabs>
        <w:ind w:left="4320" w:hanging="360"/>
      </w:pPr>
      <w:rPr>
        <w:rFonts w:ascii="Wingdings 3" w:hAnsi="Wingdings 3" w:hint="default"/>
      </w:rPr>
    </w:lvl>
    <w:lvl w:ilvl="6" w:tplc="AF54AC9C" w:tentative="1">
      <w:start w:val="1"/>
      <w:numFmt w:val="bullet"/>
      <w:lvlText w:val=""/>
      <w:lvlJc w:val="left"/>
      <w:pPr>
        <w:tabs>
          <w:tab w:val="num" w:pos="5040"/>
        </w:tabs>
        <w:ind w:left="5040" w:hanging="360"/>
      </w:pPr>
      <w:rPr>
        <w:rFonts w:ascii="Wingdings 3" w:hAnsi="Wingdings 3" w:hint="default"/>
      </w:rPr>
    </w:lvl>
    <w:lvl w:ilvl="7" w:tplc="91061CD2" w:tentative="1">
      <w:start w:val="1"/>
      <w:numFmt w:val="bullet"/>
      <w:lvlText w:val=""/>
      <w:lvlJc w:val="left"/>
      <w:pPr>
        <w:tabs>
          <w:tab w:val="num" w:pos="5760"/>
        </w:tabs>
        <w:ind w:left="5760" w:hanging="360"/>
      </w:pPr>
      <w:rPr>
        <w:rFonts w:ascii="Wingdings 3" w:hAnsi="Wingdings 3" w:hint="default"/>
      </w:rPr>
    </w:lvl>
    <w:lvl w:ilvl="8" w:tplc="EF6CC416" w:tentative="1">
      <w:start w:val="1"/>
      <w:numFmt w:val="bullet"/>
      <w:lvlText w:val=""/>
      <w:lvlJc w:val="left"/>
      <w:pPr>
        <w:tabs>
          <w:tab w:val="num" w:pos="6480"/>
        </w:tabs>
        <w:ind w:left="6480" w:hanging="360"/>
      </w:pPr>
      <w:rPr>
        <w:rFonts w:ascii="Wingdings 3" w:hAnsi="Wingdings 3" w:hint="default"/>
      </w:rPr>
    </w:lvl>
  </w:abstractNum>
  <w:abstractNum w:abstractNumId="6">
    <w:nsid w:val="5EC27D3E"/>
    <w:multiLevelType w:val="multilevel"/>
    <w:tmpl w:val="F4C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274A3"/>
    <w:multiLevelType w:val="hybridMultilevel"/>
    <w:tmpl w:val="C1461F44"/>
    <w:lvl w:ilvl="0" w:tplc="F15A99BE">
      <w:start w:val="1"/>
      <w:numFmt w:val="bullet"/>
      <w:lvlText w:val="•"/>
      <w:lvlJc w:val="left"/>
      <w:pPr>
        <w:tabs>
          <w:tab w:val="num" w:pos="720"/>
        </w:tabs>
        <w:ind w:left="720" w:hanging="360"/>
      </w:pPr>
      <w:rPr>
        <w:rFonts w:ascii="Arial" w:hAnsi="Arial" w:hint="default"/>
      </w:rPr>
    </w:lvl>
    <w:lvl w:ilvl="1" w:tplc="A7CCE544" w:tentative="1">
      <w:start w:val="1"/>
      <w:numFmt w:val="bullet"/>
      <w:lvlText w:val="•"/>
      <w:lvlJc w:val="left"/>
      <w:pPr>
        <w:tabs>
          <w:tab w:val="num" w:pos="1440"/>
        </w:tabs>
        <w:ind w:left="1440" w:hanging="360"/>
      </w:pPr>
      <w:rPr>
        <w:rFonts w:ascii="Arial" w:hAnsi="Arial" w:hint="default"/>
      </w:rPr>
    </w:lvl>
    <w:lvl w:ilvl="2" w:tplc="21CE2B16" w:tentative="1">
      <w:start w:val="1"/>
      <w:numFmt w:val="bullet"/>
      <w:lvlText w:val="•"/>
      <w:lvlJc w:val="left"/>
      <w:pPr>
        <w:tabs>
          <w:tab w:val="num" w:pos="2160"/>
        </w:tabs>
        <w:ind w:left="2160" w:hanging="360"/>
      </w:pPr>
      <w:rPr>
        <w:rFonts w:ascii="Arial" w:hAnsi="Arial" w:hint="default"/>
      </w:rPr>
    </w:lvl>
    <w:lvl w:ilvl="3" w:tplc="5FB4D6F6" w:tentative="1">
      <w:start w:val="1"/>
      <w:numFmt w:val="bullet"/>
      <w:lvlText w:val="•"/>
      <w:lvlJc w:val="left"/>
      <w:pPr>
        <w:tabs>
          <w:tab w:val="num" w:pos="2880"/>
        </w:tabs>
        <w:ind w:left="2880" w:hanging="360"/>
      </w:pPr>
      <w:rPr>
        <w:rFonts w:ascii="Arial" w:hAnsi="Arial" w:hint="default"/>
      </w:rPr>
    </w:lvl>
    <w:lvl w:ilvl="4" w:tplc="47AE619A" w:tentative="1">
      <w:start w:val="1"/>
      <w:numFmt w:val="bullet"/>
      <w:lvlText w:val="•"/>
      <w:lvlJc w:val="left"/>
      <w:pPr>
        <w:tabs>
          <w:tab w:val="num" w:pos="3600"/>
        </w:tabs>
        <w:ind w:left="3600" w:hanging="360"/>
      </w:pPr>
      <w:rPr>
        <w:rFonts w:ascii="Arial" w:hAnsi="Arial" w:hint="default"/>
      </w:rPr>
    </w:lvl>
    <w:lvl w:ilvl="5" w:tplc="AAB0A7C6" w:tentative="1">
      <w:start w:val="1"/>
      <w:numFmt w:val="bullet"/>
      <w:lvlText w:val="•"/>
      <w:lvlJc w:val="left"/>
      <w:pPr>
        <w:tabs>
          <w:tab w:val="num" w:pos="4320"/>
        </w:tabs>
        <w:ind w:left="4320" w:hanging="360"/>
      </w:pPr>
      <w:rPr>
        <w:rFonts w:ascii="Arial" w:hAnsi="Arial" w:hint="default"/>
      </w:rPr>
    </w:lvl>
    <w:lvl w:ilvl="6" w:tplc="D62C0F36" w:tentative="1">
      <w:start w:val="1"/>
      <w:numFmt w:val="bullet"/>
      <w:lvlText w:val="•"/>
      <w:lvlJc w:val="left"/>
      <w:pPr>
        <w:tabs>
          <w:tab w:val="num" w:pos="5040"/>
        </w:tabs>
        <w:ind w:left="5040" w:hanging="360"/>
      </w:pPr>
      <w:rPr>
        <w:rFonts w:ascii="Arial" w:hAnsi="Arial" w:hint="default"/>
      </w:rPr>
    </w:lvl>
    <w:lvl w:ilvl="7" w:tplc="FBC8B834" w:tentative="1">
      <w:start w:val="1"/>
      <w:numFmt w:val="bullet"/>
      <w:lvlText w:val="•"/>
      <w:lvlJc w:val="left"/>
      <w:pPr>
        <w:tabs>
          <w:tab w:val="num" w:pos="5760"/>
        </w:tabs>
        <w:ind w:left="5760" w:hanging="360"/>
      </w:pPr>
      <w:rPr>
        <w:rFonts w:ascii="Arial" w:hAnsi="Arial" w:hint="default"/>
      </w:rPr>
    </w:lvl>
    <w:lvl w:ilvl="8" w:tplc="502C3AE2" w:tentative="1">
      <w:start w:val="1"/>
      <w:numFmt w:val="bullet"/>
      <w:lvlText w:val="•"/>
      <w:lvlJc w:val="left"/>
      <w:pPr>
        <w:tabs>
          <w:tab w:val="num" w:pos="6480"/>
        </w:tabs>
        <w:ind w:left="6480" w:hanging="360"/>
      </w:pPr>
      <w:rPr>
        <w:rFonts w:ascii="Arial" w:hAnsi="Arial" w:hint="default"/>
      </w:rPr>
    </w:lvl>
  </w:abstractNum>
  <w:abstractNum w:abstractNumId="8">
    <w:nsid w:val="7F400B30"/>
    <w:multiLevelType w:val="hybridMultilevel"/>
    <w:tmpl w:val="DC7E55E6"/>
    <w:lvl w:ilvl="0" w:tplc="D0BA1AD6">
      <w:start w:val="1"/>
      <w:numFmt w:val="bullet"/>
      <w:lvlText w:val="•"/>
      <w:lvlJc w:val="left"/>
      <w:pPr>
        <w:tabs>
          <w:tab w:val="num" w:pos="720"/>
        </w:tabs>
        <w:ind w:left="720" w:hanging="360"/>
      </w:pPr>
      <w:rPr>
        <w:rFonts w:ascii="Arial" w:hAnsi="Arial" w:hint="default"/>
      </w:rPr>
    </w:lvl>
    <w:lvl w:ilvl="1" w:tplc="F2346ECE" w:tentative="1">
      <w:start w:val="1"/>
      <w:numFmt w:val="bullet"/>
      <w:lvlText w:val="•"/>
      <w:lvlJc w:val="left"/>
      <w:pPr>
        <w:tabs>
          <w:tab w:val="num" w:pos="1440"/>
        </w:tabs>
        <w:ind w:left="1440" w:hanging="360"/>
      </w:pPr>
      <w:rPr>
        <w:rFonts w:ascii="Arial" w:hAnsi="Arial" w:hint="default"/>
      </w:rPr>
    </w:lvl>
    <w:lvl w:ilvl="2" w:tplc="3678F73E" w:tentative="1">
      <w:start w:val="1"/>
      <w:numFmt w:val="bullet"/>
      <w:lvlText w:val="•"/>
      <w:lvlJc w:val="left"/>
      <w:pPr>
        <w:tabs>
          <w:tab w:val="num" w:pos="2160"/>
        </w:tabs>
        <w:ind w:left="2160" w:hanging="360"/>
      </w:pPr>
      <w:rPr>
        <w:rFonts w:ascii="Arial" w:hAnsi="Arial" w:hint="default"/>
      </w:rPr>
    </w:lvl>
    <w:lvl w:ilvl="3" w:tplc="ACF47874" w:tentative="1">
      <w:start w:val="1"/>
      <w:numFmt w:val="bullet"/>
      <w:lvlText w:val="•"/>
      <w:lvlJc w:val="left"/>
      <w:pPr>
        <w:tabs>
          <w:tab w:val="num" w:pos="2880"/>
        </w:tabs>
        <w:ind w:left="2880" w:hanging="360"/>
      </w:pPr>
      <w:rPr>
        <w:rFonts w:ascii="Arial" w:hAnsi="Arial" w:hint="default"/>
      </w:rPr>
    </w:lvl>
    <w:lvl w:ilvl="4" w:tplc="72BC2490" w:tentative="1">
      <w:start w:val="1"/>
      <w:numFmt w:val="bullet"/>
      <w:lvlText w:val="•"/>
      <w:lvlJc w:val="left"/>
      <w:pPr>
        <w:tabs>
          <w:tab w:val="num" w:pos="3600"/>
        </w:tabs>
        <w:ind w:left="3600" w:hanging="360"/>
      </w:pPr>
      <w:rPr>
        <w:rFonts w:ascii="Arial" w:hAnsi="Arial" w:hint="default"/>
      </w:rPr>
    </w:lvl>
    <w:lvl w:ilvl="5" w:tplc="09404F1C" w:tentative="1">
      <w:start w:val="1"/>
      <w:numFmt w:val="bullet"/>
      <w:lvlText w:val="•"/>
      <w:lvlJc w:val="left"/>
      <w:pPr>
        <w:tabs>
          <w:tab w:val="num" w:pos="4320"/>
        </w:tabs>
        <w:ind w:left="4320" w:hanging="360"/>
      </w:pPr>
      <w:rPr>
        <w:rFonts w:ascii="Arial" w:hAnsi="Arial" w:hint="default"/>
      </w:rPr>
    </w:lvl>
    <w:lvl w:ilvl="6" w:tplc="7A4C44AC" w:tentative="1">
      <w:start w:val="1"/>
      <w:numFmt w:val="bullet"/>
      <w:lvlText w:val="•"/>
      <w:lvlJc w:val="left"/>
      <w:pPr>
        <w:tabs>
          <w:tab w:val="num" w:pos="5040"/>
        </w:tabs>
        <w:ind w:left="5040" w:hanging="360"/>
      </w:pPr>
      <w:rPr>
        <w:rFonts w:ascii="Arial" w:hAnsi="Arial" w:hint="default"/>
      </w:rPr>
    </w:lvl>
    <w:lvl w:ilvl="7" w:tplc="E6B655E8" w:tentative="1">
      <w:start w:val="1"/>
      <w:numFmt w:val="bullet"/>
      <w:lvlText w:val="•"/>
      <w:lvlJc w:val="left"/>
      <w:pPr>
        <w:tabs>
          <w:tab w:val="num" w:pos="5760"/>
        </w:tabs>
        <w:ind w:left="5760" w:hanging="360"/>
      </w:pPr>
      <w:rPr>
        <w:rFonts w:ascii="Arial" w:hAnsi="Arial" w:hint="default"/>
      </w:rPr>
    </w:lvl>
    <w:lvl w:ilvl="8" w:tplc="F56E3FC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1"/>
  </w:num>
  <w:num w:numId="4">
    <w:abstractNumId w:val="8"/>
  </w:num>
  <w:num w:numId="5">
    <w:abstractNumId w:val="5"/>
  </w:num>
  <w:num w:numId="6">
    <w:abstractNumId w:val="3"/>
  </w:num>
  <w:num w:numId="7">
    <w:abstractNumId w:val="6"/>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9017E"/>
    <w:rsid w:val="0000056A"/>
    <w:rsid w:val="00023B50"/>
    <w:rsid w:val="000403A1"/>
    <w:rsid w:val="000431BA"/>
    <w:rsid w:val="0009017E"/>
    <w:rsid w:val="000B0404"/>
    <w:rsid w:val="002E71EA"/>
    <w:rsid w:val="003447B2"/>
    <w:rsid w:val="003758B3"/>
    <w:rsid w:val="00397457"/>
    <w:rsid w:val="003D04D1"/>
    <w:rsid w:val="004919C9"/>
    <w:rsid w:val="004A58F6"/>
    <w:rsid w:val="004B5735"/>
    <w:rsid w:val="004E2B18"/>
    <w:rsid w:val="005270C7"/>
    <w:rsid w:val="00741D0C"/>
    <w:rsid w:val="007A4234"/>
    <w:rsid w:val="008A6139"/>
    <w:rsid w:val="00992AFA"/>
    <w:rsid w:val="009C294D"/>
    <w:rsid w:val="009F54E5"/>
    <w:rsid w:val="00A500B6"/>
    <w:rsid w:val="00AA3AEF"/>
    <w:rsid w:val="00BC381A"/>
    <w:rsid w:val="00CF25A5"/>
    <w:rsid w:val="00CF2A3E"/>
    <w:rsid w:val="00D054FA"/>
    <w:rsid w:val="00D24834"/>
    <w:rsid w:val="00E11CCB"/>
    <w:rsid w:val="00F112E8"/>
    <w:rsid w:val="00F43C6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54E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TextpoznmkypodiarouChar">
    <w:name w:val="Text poznámky pod čiarou Char"/>
    <w:basedOn w:val="Predvolenpsmoodseku"/>
    <w:link w:val="Textpoznmkypodiarou"/>
    <w:semiHidden/>
    <w:locked/>
    <w:rsid w:val="002E71EA"/>
    <w:rPr>
      <w:rFonts w:ascii="Calibri" w:hAnsi="Calibri"/>
      <w:lang w:eastAsia="sk-SK"/>
    </w:rPr>
  </w:style>
  <w:style w:type="paragraph" w:styleId="Textpoznmkypodiarou">
    <w:name w:val="footnote text"/>
    <w:basedOn w:val="Normlny"/>
    <w:link w:val="TextpoznmkypodiarouChar"/>
    <w:semiHidden/>
    <w:rsid w:val="002E71EA"/>
    <w:rPr>
      <w:rFonts w:ascii="Calibri" w:hAnsi="Calibri"/>
      <w:lang w:eastAsia="sk-SK"/>
    </w:rPr>
  </w:style>
  <w:style w:type="character" w:customStyle="1" w:styleId="TextpoznmkypodiarouChar1">
    <w:name w:val="Text poznámky pod čiarou Char1"/>
    <w:basedOn w:val="Predvolenpsmoodseku"/>
    <w:link w:val="Textpoznmkypodiarou"/>
    <w:uiPriority w:val="99"/>
    <w:semiHidden/>
    <w:rsid w:val="002E71EA"/>
    <w:rPr>
      <w:sz w:val="20"/>
      <w:szCs w:val="20"/>
    </w:rPr>
  </w:style>
  <w:style w:type="character" w:styleId="Odkaznapoznmkupodiarou">
    <w:name w:val="footnote reference"/>
    <w:basedOn w:val="Predvolenpsmoodseku"/>
    <w:semiHidden/>
    <w:rsid w:val="002E71EA"/>
    <w:rPr>
      <w:vertAlign w:val="superscript"/>
    </w:rPr>
  </w:style>
  <w:style w:type="paragraph" w:styleId="Odsekzoznamu">
    <w:name w:val="List Paragraph"/>
    <w:basedOn w:val="Normlny"/>
    <w:uiPriority w:val="34"/>
    <w:qFormat/>
    <w:rsid w:val="004B5735"/>
    <w:pPr>
      <w:spacing w:after="0" w:line="240" w:lineRule="auto"/>
      <w:ind w:left="720"/>
      <w:contextualSpacing/>
    </w:pPr>
    <w:rPr>
      <w:rFonts w:ascii="Times New Roman" w:eastAsia="Times New Roman" w:hAnsi="Times New Roman" w:cs="Times New Roman"/>
      <w:sz w:val="24"/>
      <w:szCs w:val="24"/>
      <w:lang w:eastAsia="sk-SK"/>
    </w:rPr>
  </w:style>
  <w:style w:type="paragraph" w:styleId="Textkoncovejpoznmky">
    <w:name w:val="endnote text"/>
    <w:basedOn w:val="Normlny"/>
    <w:link w:val="TextkoncovejpoznmkyChar"/>
    <w:uiPriority w:val="99"/>
    <w:semiHidden/>
    <w:unhideWhenUsed/>
    <w:rsid w:val="00AA3AEF"/>
    <w:pPr>
      <w:spacing w:after="0" w:line="240" w:lineRule="auto"/>
    </w:pPr>
    <w:rPr>
      <w:sz w:val="20"/>
      <w:szCs w:val="20"/>
    </w:rPr>
  </w:style>
  <w:style w:type="character" w:customStyle="1" w:styleId="TextkoncovejpoznmkyChar">
    <w:name w:val="Text koncovej poznámky Char"/>
    <w:basedOn w:val="Predvolenpsmoodseku"/>
    <w:link w:val="Textkoncovejpoznmky"/>
    <w:uiPriority w:val="99"/>
    <w:semiHidden/>
    <w:rsid w:val="00AA3AEF"/>
    <w:rPr>
      <w:sz w:val="20"/>
      <w:szCs w:val="20"/>
    </w:rPr>
  </w:style>
  <w:style w:type="character" w:styleId="Odkaznakoncovpoznmku">
    <w:name w:val="endnote reference"/>
    <w:basedOn w:val="Predvolenpsmoodseku"/>
    <w:uiPriority w:val="99"/>
    <w:semiHidden/>
    <w:unhideWhenUsed/>
    <w:rsid w:val="00AA3AEF"/>
    <w:rPr>
      <w:vertAlign w:val="superscript"/>
    </w:rPr>
  </w:style>
  <w:style w:type="paragraph" w:styleId="Hlavika">
    <w:name w:val="header"/>
    <w:basedOn w:val="Normlny"/>
    <w:link w:val="HlavikaChar"/>
    <w:uiPriority w:val="99"/>
    <w:semiHidden/>
    <w:unhideWhenUsed/>
    <w:rsid w:val="008A6139"/>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8A6139"/>
  </w:style>
  <w:style w:type="paragraph" w:styleId="Pta">
    <w:name w:val="footer"/>
    <w:basedOn w:val="Normlny"/>
    <w:link w:val="PtaChar"/>
    <w:uiPriority w:val="99"/>
    <w:unhideWhenUsed/>
    <w:rsid w:val="008A6139"/>
    <w:pPr>
      <w:tabs>
        <w:tab w:val="center" w:pos="4536"/>
        <w:tab w:val="right" w:pos="9072"/>
      </w:tabs>
      <w:spacing w:after="0" w:line="240" w:lineRule="auto"/>
    </w:pPr>
  </w:style>
  <w:style w:type="character" w:customStyle="1" w:styleId="PtaChar">
    <w:name w:val="Päta Char"/>
    <w:basedOn w:val="Predvolenpsmoodseku"/>
    <w:link w:val="Pta"/>
    <w:uiPriority w:val="99"/>
    <w:rsid w:val="008A6139"/>
  </w:style>
</w:styles>
</file>

<file path=word/webSettings.xml><?xml version="1.0" encoding="utf-8"?>
<w:webSettings xmlns:r="http://schemas.openxmlformats.org/officeDocument/2006/relationships" xmlns:w="http://schemas.openxmlformats.org/wordprocessingml/2006/main">
  <w:divs>
    <w:div w:id="133764388">
      <w:bodyDiv w:val="1"/>
      <w:marLeft w:val="0"/>
      <w:marRight w:val="0"/>
      <w:marTop w:val="0"/>
      <w:marBottom w:val="0"/>
      <w:divBdr>
        <w:top w:val="none" w:sz="0" w:space="0" w:color="auto"/>
        <w:left w:val="none" w:sz="0" w:space="0" w:color="auto"/>
        <w:bottom w:val="none" w:sz="0" w:space="0" w:color="auto"/>
        <w:right w:val="none" w:sz="0" w:space="0" w:color="auto"/>
      </w:divBdr>
      <w:divsChild>
        <w:div w:id="1905025598">
          <w:marLeft w:val="547"/>
          <w:marRight w:val="0"/>
          <w:marTop w:val="154"/>
          <w:marBottom w:val="0"/>
          <w:divBdr>
            <w:top w:val="none" w:sz="0" w:space="0" w:color="auto"/>
            <w:left w:val="none" w:sz="0" w:space="0" w:color="auto"/>
            <w:bottom w:val="none" w:sz="0" w:space="0" w:color="auto"/>
            <w:right w:val="none" w:sz="0" w:space="0" w:color="auto"/>
          </w:divBdr>
        </w:div>
      </w:divsChild>
    </w:div>
    <w:div w:id="240678824">
      <w:bodyDiv w:val="1"/>
      <w:marLeft w:val="0"/>
      <w:marRight w:val="0"/>
      <w:marTop w:val="0"/>
      <w:marBottom w:val="0"/>
      <w:divBdr>
        <w:top w:val="none" w:sz="0" w:space="0" w:color="auto"/>
        <w:left w:val="none" w:sz="0" w:space="0" w:color="auto"/>
        <w:bottom w:val="none" w:sz="0" w:space="0" w:color="auto"/>
        <w:right w:val="none" w:sz="0" w:space="0" w:color="auto"/>
      </w:divBdr>
      <w:divsChild>
        <w:div w:id="620845843">
          <w:marLeft w:val="547"/>
          <w:marRight w:val="0"/>
          <w:marTop w:val="154"/>
          <w:marBottom w:val="0"/>
          <w:divBdr>
            <w:top w:val="none" w:sz="0" w:space="0" w:color="auto"/>
            <w:left w:val="none" w:sz="0" w:space="0" w:color="auto"/>
            <w:bottom w:val="none" w:sz="0" w:space="0" w:color="auto"/>
            <w:right w:val="none" w:sz="0" w:space="0" w:color="auto"/>
          </w:divBdr>
        </w:div>
      </w:divsChild>
    </w:div>
    <w:div w:id="455760845">
      <w:bodyDiv w:val="1"/>
      <w:marLeft w:val="0"/>
      <w:marRight w:val="0"/>
      <w:marTop w:val="0"/>
      <w:marBottom w:val="0"/>
      <w:divBdr>
        <w:top w:val="none" w:sz="0" w:space="0" w:color="auto"/>
        <w:left w:val="none" w:sz="0" w:space="0" w:color="auto"/>
        <w:bottom w:val="none" w:sz="0" w:space="0" w:color="auto"/>
        <w:right w:val="none" w:sz="0" w:space="0" w:color="auto"/>
      </w:divBdr>
      <w:divsChild>
        <w:div w:id="92483632">
          <w:marLeft w:val="0"/>
          <w:marRight w:val="0"/>
          <w:marTop w:val="0"/>
          <w:marBottom w:val="0"/>
          <w:divBdr>
            <w:top w:val="none" w:sz="0" w:space="0" w:color="auto"/>
            <w:left w:val="none" w:sz="0" w:space="0" w:color="auto"/>
            <w:bottom w:val="none" w:sz="0" w:space="0" w:color="auto"/>
            <w:right w:val="none" w:sz="0" w:space="0" w:color="auto"/>
          </w:divBdr>
        </w:div>
        <w:div w:id="1084303997">
          <w:marLeft w:val="0"/>
          <w:marRight w:val="0"/>
          <w:marTop w:val="0"/>
          <w:marBottom w:val="0"/>
          <w:divBdr>
            <w:top w:val="none" w:sz="0" w:space="0" w:color="auto"/>
            <w:left w:val="none" w:sz="0" w:space="0" w:color="auto"/>
            <w:bottom w:val="none" w:sz="0" w:space="0" w:color="auto"/>
            <w:right w:val="none" w:sz="0" w:space="0" w:color="auto"/>
          </w:divBdr>
        </w:div>
      </w:divsChild>
    </w:div>
    <w:div w:id="919603917">
      <w:bodyDiv w:val="1"/>
      <w:marLeft w:val="0"/>
      <w:marRight w:val="0"/>
      <w:marTop w:val="0"/>
      <w:marBottom w:val="0"/>
      <w:divBdr>
        <w:top w:val="none" w:sz="0" w:space="0" w:color="auto"/>
        <w:left w:val="none" w:sz="0" w:space="0" w:color="auto"/>
        <w:bottom w:val="none" w:sz="0" w:space="0" w:color="auto"/>
        <w:right w:val="none" w:sz="0" w:space="0" w:color="auto"/>
      </w:divBdr>
      <w:divsChild>
        <w:div w:id="2067028005">
          <w:marLeft w:val="576"/>
          <w:marRight w:val="0"/>
          <w:marTop w:val="80"/>
          <w:marBottom w:val="0"/>
          <w:divBdr>
            <w:top w:val="none" w:sz="0" w:space="0" w:color="auto"/>
            <w:left w:val="none" w:sz="0" w:space="0" w:color="auto"/>
            <w:bottom w:val="none" w:sz="0" w:space="0" w:color="auto"/>
            <w:right w:val="none" w:sz="0" w:space="0" w:color="auto"/>
          </w:divBdr>
        </w:div>
      </w:divsChild>
    </w:div>
    <w:div w:id="1547060680">
      <w:bodyDiv w:val="1"/>
      <w:marLeft w:val="0"/>
      <w:marRight w:val="0"/>
      <w:marTop w:val="0"/>
      <w:marBottom w:val="0"/>
      <w:divBdr>
        <w:top w:val="none" w:sz="0" w:space="0" w:color="auto"/>
        <w:left w:val="none" w:sz="0" w:space="0" w:color="auto"/>
        <w:bottom w:val="none" w:sz="0" w:space="0" w:color="auto"/>
        <w:right w:val="none" w:sz="0" w:space="0" w:color="auto"/>
      </w:divBdr>
      <w:divsChild>
        <w:div w:id="1201162779">
          <w:marLeft w:val="547"/>
          <w:marRight w:val="0"/>
          <w:marTop w:val="154"/>
          <w:marBottom w:val="0"/>
          <w:divBdr>
            <w:top w:val="none" w:sz="0" w:space="0" w:color="auto"/>
            <w:left w:val="none" w:sz="0" w:space="0" w:color="auto"/>
            <w:bottom w:val="none" w:sz="0" w:space="0" w:color="auto"/>
            <w:right w:val="none" w:sz="0" w:space="0" w:color="auto"/>
          </w:divBdr>
        </w:div>
        <w:div w:id="490873055">
          <w:marLeft w:val="547"/>
          <w:marRight w:val="0"/>
          <w:marTop w:val="154"/>
          <w:marBottom w:val="0"/>
          <w:divBdr>
            <w:top w:val="none" w:sz="0" w:space="0" w:color="auto"/>
            <w:left w:val="none" w:sz="0" w:space="0" w:color="auto"/>
            <w:bottom w:val="none" w:sz="0" w:space="0" w:color="auto"/>
            <w:right w:val="none" w:sz="0" w:space="0" w:color="auto"/>
          </w:divBdr>
        </w:div>
        <w:div w:id="781803802">
          <w:marLeft w:val="547"/>
          <w:marRight w:val="0"/>
          <w:marTop w:val="154"/>
          <w:marBottom w:val="0"/>
          <w:divBdr>
            <w:top w:val="none" w:sz="0" w:space="0" w:color="auto"/>
            <w:left w:val="none" w:sz="0" w:space="0" w:color="auto"/>
            <w:bottom w:val="none" w:sz="0" w:space="0" w:color="auto"/>
            <w:right w:val="none" w:sz="0" w:space="0" w:color="auto"/>
          </w:divBdr>
        </w:div>
        <w:div w:id="1280919393">
          <w:marLeft w:val="547"/>
          <w:marRight w:val="0"/>
          <w:marTop w:val="154"/>
          <w:marBottom w:val="0"/>
          <w:divBdr>
            <w:top w:val="none" w:sz="0" w:space="0" w:color="auto"/>
            <w:left w:val="none" w:sz="0" w:space="0" w:color="auto"/>
            <w:bottom w:val="none" w:sz="0" w:space="0" w:color="auto"/>
            <w:right w:val="none" w:sz="0" w:space="0" w:color="auto"/>
          </w:divBdr>
        </w:div>
        <w:div w:id="1959986304">
          <w:marLeft w:val="547"/>
          <w:marRight w:val="0"/>
          <w:marTop w:val="154"/>
          <w:marBottom w:val="0"/>
          <w:divBdr>
            <w:top w:val="none" w:sz="0" w:space="0" w:color="auto"/>
            <w:left w:val="none" w:sz="0" w:space="0" w:color="auto"/>
            <w:bottom w:val="none" w:sz="0" w:space="0" w:color="auto"/>
            <w:right w:val="none" w:sz="0" w:space="0" w:color="auto"/>
          </w:divBdr>
        </w:div>
        <w:div w:id="554508353">
          <w:marLeft w:val="547"/>
          <w:marRight w:val="0"/>
          <w:marTop w:val="154"/>
          <w:marBottom w:val="0"/>
          <w:divBdr>
            <w:top w:val="none" w:sz="0" w:space="0" w:color="auto"/>
            <w:left w:val="none" w:sz="0" w:space="0" w:color="auto"/>
            <w:bottom w:val="none" w:sz="0" w:space="0" w:color="auto"/>
            <w:right w:val="none" w:sz="0" w:space="0" w:color="auto"/>
          </w:divBdr>
        </w:div>
      </w:divsChild>
    </w:div>
    <w:div w:id="1694499435">
      <w:bodyDiv w:val="1"/>
      <w:marLeft w:val="0"/>
      <w:marRight w:val="0"/>
      <w:marTop w:val="0"/>
      <w:marBottom w:val="0"/>
      <w:divBdr>
        <w:top w:val="none" w:sz="0" w:space="0" w:color="auto"/>
        <w:left w:val="none" w:sz="0" w:space="0" w:color="auto"/>
        <w:bottom w:val="none" w:sz="0" w:space="0" w:color="auto"/>
        <w:right w:val="none" w:sz="0" w:space="0" w:color="auto"/>
      </w:divBdr>
      <w:divsChild>
        <w:div w:id="32259091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EA10E-787D-49C8-9769-15B206D6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1053</Words>
  <Characters>6007</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janka</dc:creator>
  <cp:lastModifiedBy>janka</cp:lastModifiedBy>
  <cp:revision>3</cp:revision>
  <cp:lastPrinted>2013-01-05T16:41:00Z</cp:lastPrinted>
  <dcterms:created xsi:type="dcterms:W3CDTF">2013-01-04T17:41:00Z</dcterms:created>
  <dcterms:modified xsi:type="dcterms:W3CDTF">2013-01-05T17:59:00Z</dcterms:modified>
</cp:coreProperties>
</file>