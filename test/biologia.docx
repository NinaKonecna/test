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t>Baktérie</w:t>
      </w:r>
    </w:p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noProof/>
        </w:rPr>
      </w:pPr>
    </w:p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noProof/>
        </w:rPr>
      </w:pPr>
    </w:p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>
            <wp:extent cx="4045585" cy="3088005"/>
            <wp:effectExtent l="19050" t="0" r="0" b="0"/>
            <wp:docPr id="1" name="Obrázok 1" descr="Zdroj: http://www.bioweb.genezis.eu/vir_prokaryota/bakterie_tv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vir_prokaryota/bakterie_tvar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1142F">
        <w:rPr>
          <w:rFonts w:ascii="Arial" w:hAnsi="Arial" w:cs="Arial"/>
          <w:b/>
          <w:bCs/>
          <w:u w:val="single"/>
        </w:rPr>
        <w:t>Tvar baktérií:</w:t>
      </w:r>
    </w:p>
    <w:p w:rsidR="0021142F" w:rsidRPr="0021142F" w:rsidRDefault="0021142F" w:rsidP="002114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koky – </w:t>
      </w:r>
      <w:r w:rsidRPr="0021142F">
        <w:rPr>
          <w:rFonts w:ascii="Arial" w:eastAsia="Times New Roman" w:hAnsi="Arial" w:cs="Arial"/>
          <w:sz w:val="24"/>
          <w:szCs w:val="24"/>
        </w:rPr>
        <w:t xml:space="preserve">baktérie guľovitého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tvaru.Po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rozdelení bunky môžu zostať novovzniknuté koky spolu a vytvárať dvojice – 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diplokoky</w:t>
      </w:r>
      <w:proofErr w:type="spellEnd"/>
      <w:r w:rsidRPr="0021142F">
        <w:rPr>
          <w:rFonts w:ascii="Arial" w:eastAsia="Times New Roman" w:hAnsi="Arial" w:cs="Arial"/>
          <w:b/>
          <w:bCs/>
          <w:sz w:val="24"/>
          <w:szCs w:val="24"/>
        </w:rPr>
        <w:t>, </w:t>
      </w:r>
      <w:r w:rsidRPr="0021142F">
        <w:rPr>
          <w:rFonts w:ascii="Arial" w:eastAsia="Times New Roman" w:hAnsi="Arial" w:cs="Arial"/>
          <w:sz w:val="24"/>
          <w:szCs w:val="24"/>
        </w:rPr>
        <w:t>retiazky –</w:t>
      </w:r>
      <w:r w:rsidRPr="0021142F">
        <w:rPr>
          <w:rFonts w:ascii="Arial" w:eastAsia="Times New Roman" w:hAnsi="Arial" w:cs="Arial"/>
          <w:b/>
          <w:bCs/>
          <w:sz w:val="24"/>
          <w:szCs w:val="24"/>
        </w:rPr>
        <w:t> streptokoky, </w:t>
      </w:r>
      <w:r w:rsidRPr="0021142F">
        <w:rPr>
          <w:rFonts w:ascii="Arial" w:eastAsia="Times New Roman" w:hAnsi="Arial" w:cs="Arial"/>
          <w:sz w:val="24"/>
          <w:szCs w:val="24"/>
        </w:rPr>
        <w:t>strapcovité útvary – </w:t>
      </w:r>
      <w:r w:rsidRPr="0021142F">
        <w:rPr>
          <w:rFonts w:ascii="Arial" w:eastAsia="Times New Roman" w:hAnsi="Arial" w:cs="Arial"/>
          <w:b/>
          <w:bCs/>
          <w:sz w:val="24"/>
          <w:szCs w:val="24"/>
        </w:rPr>
        <w:t>stafylokoky </w:t>
      </w:r>
      <w:r w:rsidRPr="0021142F">
        <w:rPr>
          <w:rFonts w:ascii="Arial" w:eastAsia="Times New Roman" w:hAnsi="Arial" w:cs="Arial"/>
          <w:sz w:val="24"/>
          <w:szCs w:val="24"/>
        </w:rPr>
        <w:t>alebo balíčky – 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sarcíny</w:t>
      </w:r>
      <w:proofErr w:type="spellEnd"/>
      <w:r w:rsidRPr="0021142F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21142F" w:rsidRPr="0021142F" w:rsidRDefault="0021142F" w:rsidP="002114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bacily</w:t>
      </w:r>
      <w:r w:rsidRPr="0021142F">
        <w:rPr>
          <w:rFonts w:ascii="Arial" w:eastAsia="Times New Roman" w:hAnsi="Arial" w:cs="Arial"/>
          <w:sz w:val="24"/>
          <w:szCs w:val="24"/>
        </w:rPr>
        <w:t xml:space="preserve"> –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tyčinkovité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baktérie</w:t>
      </w:r>
    </w:p>
    <w:p w:rsidR="0021142F" w:rsidRPr="0021142F" w:rsidRDefault="0021142F" w:rsidP="002114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spirily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 – zvlnené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tyčinkovité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baktérie</w:t>
      </w:r>
    </w:p>
    <w:p w:rsidR="0021142F" w:rsidRPr="0021142F" w:rsidRDefault="0021142F" w:rsidP="002114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spirochéty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 – špirálovito stočené baktérie</w:t>
      </w:r>
    </w:p>
    <w:p w:rsidR="0021142F" w:rsidRPr="0021142F" w:rsidRDefault="0021142F" w:rsidP="002114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vibriá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 –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rožtekovito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ohnuté baktérie</w:t>
      </w:r>
    </w:p>
    <w:p w:rsidR="0021142F" w:rsidRPr="0021142F" w:rsidRDefault="0021142F" w:rsidP="0021142F">
      <w:pPr>
        <w:rPr>
          <w:rStyle w:val="apple-converted-space"/>
          <w:sz w:val="24"/>
          <w:szCs w:val="24"/>
        </w:rPr>
      </w:pPr>
    </w:p>
    <w:p w:rsidR="0021142F" w:rsidRPr="0021142F" w:rsidRDefault="0021142F" w:rsidP="0021142F">
      <w:pPr>
        <w:pStyle w:val="Odsekzoznamu"/>
        <w:numPr>
          <w:ilvl w:val="0"/>
          <w:numId w:val="4"/>
        </w:numPr>
        <w:rPr>
          <w:rStyle w:val="apple-converted-space"/>
          <w:sz w:val="24"/>
          <w:szCs w:val="24"/>
        </w:rPr>
      </w:pPr>
      <w:r w:rsidRPr="0021142F">
        <w:rPr>
          <w:rFonts w:ascii="Arial" w:hAnsi="Arial" w:cs="Arial"/>
          <w:b/>
          <w:bCs/>
          <w:shd w:val="clear" w:color="auto" w:fill="FFFFFF"/>
        </w:rPr>
        <w:t>pohybujú sa pomocou jedného alebo viacerých bičíkov</w:t>
      </w:r>
      <w:r w:rsidRPr="0021142F">
        <w:rPr>
          <w:rFonts w:ascii="Arial" w:hAnsi="Arial" w:cs="Arial"/>
          <w:shd w:val="clear" w:color="auto" w:fill="FFFFFF"/>
        </w:rPr>
        <w:t>.</w:t>
      </w:r>
      <w:r w:rsidRPr="0021142F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21142F" w:rsidRPr="0021142F" w:rsidRDefault="0021142F" w:rsidP="0021142F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21142F">
        <w:rPr>
          <w:rFonts w:ascii="Arial" w:eastAsia="Times New Roman" w:hAnsi="Arial" w:cs="Arial"/>
          <w:color w:val="000000"/>
          <w:sz w:val="24"/>
          <w:szCs w:val="24"/>
        </w:rPr>
        <w:t>Rozmnožovanie baktérií sa deje priečnym delením bunky </w:t>
      </w:r>
      <w:r w:rsidRPr="0021142F">
        <w:rPr>
          <w:rFonts w:ascii="Arial" w:eastAsia="Times New Roman" w:hAnsi="Arial" w:cs="Arial"/>
          <w:b/>
          <w:bCs/>
          <w:color w:val="000000"/>
          <w:sz w:val="24"/>
          <w:szCs w:val="24"/>
        </w:rPr>
        <w:t>– </w:t>
      </w:r>
      <w:proofErr w:type="spellStart"/>
      <w:r w:rsidRPr="0021142F">
        <w:rPr>
          <w:rFonts w:ascii="Arial" w:eastAsia="Times New Roman" w:hAnsi="Arial" w:cs="Arial"/>
          <w:color w:val="000000"/>
          <w:sz w:val="24"/>
          <w:szCs w:val="24"/>
        </w:rPr>
        <w:t>amitózou</w:t>
      </w:r>
      <w:proofErr w:type="spellEnd"/>
      <w:r w:rsidRPr="0021142F">
        <w:rPr>
          <w:rFonts w:ascii="Arial" w:eastAsia="Times New Roman" w:hAnsi="Arial" w:cs="Arial"/>
          <w:color w:val="000000"/>
          <w:sz w:val="24"/>
          <w:szCs w:val="24"/>
        </w:rPr>
        <w:t xml:space="preserve">. Časové trvanie delenia je asi 15 – 30 </w:t>
      </w:r>
      <w:proofErr w:type="spellStart"/>
      <w:r w:rsidRPr="0021142F">
        <w:rPr>
          <w:rFonts w:ascii="Arial" w:eastAsia="Times New Roman" w:hAnsi="Arial" w:cs="Arial"/>
          <w:color w:val="000000"/>
          <w:sz w:val="24"/>
          <w:szCs w:val="24"/>
        </w:rPr>
        <w:t>minút.Niektoré</w:t>
      </w:r>
      <w:proofErr w:type="spellEnd"/>
      <w:r w:rsidRPr="0021142F">
        <w:rPr>
          <w:rFonts w:ascii="Arial" w:eastAsia="Times New Roman" w:hAnsi="Arial" w:cs="Arial"/>
          <w:color w:val="000000"/>
          <w:sz w:val="24"/>
          <w:szCs w:val="24"/>
        </w:rPr>
        <w:t xml:space="preserve"> druhy baktérií napr. bacily majú schopnosť vytvárať spóry odolné voči nepriaznivým podmienkam (napr. nepriaznivé teploty, chemikálie). Najstaršie spóry sú známe z archeologických nálezísk egyptských múmií.</w:t>
      </w:r>
    </w:p>
    <w:p w:rsidR="0021142F" w:rsidRDefault="0021142F" w:rsidP="0021142F">
      <w:pPr>
        <w:rPr>
          <w:rStyle w:val="apple-converted-space"/>
          <w:sz w:val="24"/>
          <w:szCs w:val="24"/>
        </w:rPr>
      </w:pPr>
    </w:p>
    <w:p w:rsidR="0021142F" w:rsidRDefault="0021142F" w:rsidP="0021142F">
      <w:pPr>
        <w:rPr>
          <w:rStyle w:val="apple-converted-space"/>
          <w:sz w:val="36"/>
          <w:szCs w:val="36"/>
        </w:rPr>
      </w:pPr>
    </w:p>
    <w:p w:rsidR="0021142F" w:rsidRDefault="0021142F" w:rsidP="0021142F">
      <w:pPr>
        <w:rPr>
          <w:rStyle w:val="apple-converted-space"/>
          <w:sz w:val="36"/>
          <w:szCs w:val="36"/>
        </w:rPr>
      </w:pPr>
    </w:p>
    <w:p w:rsidR="0021142F" w:rsidRDefault="0021142F" w:rsidP="0021142F">
      <w:pPr>
        <w:rPr>
          <w:rStyle w:val="apple-converted-space"/>
          <w:sz w:val="36"/>
          <w:szCs w:val="36"/>
        </w:rPr>
      </w:pPr>
    </w:p>
    <w:p w:rsidR="0021142F" w:rsidRDefault="0021142F" w:rsidP="0021142F">
      <w:pPr>
        <w:rPr>
          <w:rStyle w:val="apple-converted-space"/>
          <w:sz w:val="36"/>
          <w:szCs w:val="36"/>
        </w:rPr>
      </w:pPr>
    </w:p>
    <w:p w:rsidR="0021142F" w:rsidRPr="0021142F" w:rsidRDefault="0021142F" w:rsidP="0021142F">
      <w:pPr>
        <w:rPr>
          <w:rStyle w:val="apple-converted-space"/>
          <w:sz w:val="36"/>
          <w:szCs w:val="36"/>
        </w:rPr>
      </w:pPr>
      <w:r w:rsidRPr="0021142F">
        <w:rPr>
          <w:rStyle w:val="apple-converted-space"/>
          <w:sz w:val="36"/>
          <w:szCs w:val="36"/>
        </w:rPr>
        <w:lastRenderedPageBreak/>
        <w:t>Vírusy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</w:rPr>
        <w:t>Sú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nebunkové organizmy</w:t>
      </w:r>
      <w:r w:rsidRPr="0021142F">
        <w:rPr>
          <w:rFonts w:ascii="Arial" w:hAnsi="Arial" w:cs="Arial"/>
        </w:rPr>
        <w:t>, viditeľné len elektrónovým mikroskopom. Ich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veľkosť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>sa pohybuje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v rozmedzí 15 – 300 nm.</w:t>
      </w:r>
      <w:r w:rsidRPr="0021142F">
        <w:rPr>
          <w:rStyle w:val="apple-converted-space"/>
          <w:rFonts w:ascii="Arial" w:hAnsi="Arial" w:cs="Arial"/>
        </w:rPr>
        <w:t> </w:t>
      </w:r>
      <w:proofErr w:type="spellStart"/>
      <w:r w:rsidRPr="0021142F">
        <w:rPr>
          <w:rFonts w:ascii="Arial" w:hAnsi="Arial" w:cs="Arial"/>
        </w:rPr>
        <w:t>Častokrát</w:t>
      </w:r>
      <w:proofErr w:type="spellEnd"/>
      <w:r w:rsidRPr="0021142F">
        <w:rPr>
          <w:rFonts w:ascii="Arial" w:hAnsi="Arial" w:cs="Arial"/>
        </w:rPr>
        <w:t xml:space="preserve"> sú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definované ako molekulárne vnútrobunkové parazity na genetickej úrovni.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>Ich život je viazaný na konkrétneho hostiteľa, pretože samy nie sú schopné zabezpečiť si všetky životné funkcie.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Bez hostiteľskej bunky nie sú schopné rásť a deliť sa.</w:t>
      </w:r>
      <w:r w:rsidRPr="0021142F">
        <w:rPr>
          <w:rStyle w:val="apple-converted-space"/>
          <w:rFonts w:ascii="Arial" w:hAnsi="Arial" w:cs="Arial"/>
          <w:b/>
          <w:bCs/>
        </w:rPr>
        <w:t> </w:t>
      </w:r>
      <w:r w:rsidRPr="0021142F">
        <w:rPr>
          <w:rFonts w:ascii="Arial" w:hAnsi="Arial" w:cs="Arial"/>
        </w:rPr>
        <w:t>Ich latinské označenie v preklade znamená – akékoľvek faktory schopné vyvolávať infekčné ochorenia.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</w:rPr>
        <w:t>Odbor zaoberajúci sa štúdiom vírusov je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>virológia</w:t>
      </w:r>
      <w:r w:rsidRPr="0021142F">
        <w:rPr>
          <w:rFonts w:ascii="Arial" w:hAnsi="Arial" w:cs="Arial"/>
        </w:rPr>
        <w:t>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proofErr w:type="spellStart"/>
      <w:r w:rsidRPr="0021142F">
        <w:rPr>
          <w:rFonts w:ascii="Arial" w:hAnsi="Arial" w:cs="Arial"/>
          <w:b/>
          <w:bCs/>
        </w:rPr>
        <w:t>Virión</w:t>
      </w:r>
      <w:proofErr w:type="spellEnd"/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>je stavebná častica vírusu (infekčná častica). Zásadne sa odlišuje od bunky.</w:t>
      </w:r>
    </w:p>
    <w:p w:rsidR="0021142F" w:rsidRPr="0021142F" w:rsidRDefault="0021142F" w:rsidP="0021142F">
      <w:pPr>
        <w:rPr>
          <w:rStyle w:val="apple-converted-space"/>
          <w:sz w:val="24"/>
          <w:szCs w:val="24"/>
        </w:rPr>
      </w:pPr>
    </w:p>
    <w:p w:rsidR="0021142F" w:rsidRDefault="0021142F" w:rsidP="0021142F">
      <w:pPr>
        <w:ind w:left="360"/>
        <w:rPr>
          <w:sz w:val="24"/>
          <w:szCs w:val="24"/>
        </w:rPr>
      </w:pPr>
      <w:r>
        <w:rPr>
          <w:sz w:val="24"/>
          <w:szCs w:val="24"/>
        </w:rPr>
        <w:t>STAVBA:</w:t>
      </w:r>
    </w:p>
    <w:p w:rsidR="0021142F" w:rsidRPr="0021142F" w:rsidRDefault="0021142F" w:rsidP="002114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jednu alebo viac molekúl nukleovej kyseliny</w:t>
      </w:r>
      <w:r w:rsidRPr="0021142F">
        <w:rPr>
          <w:rFonts w:ascii="Arial" w:eastAsia="Times New Roman" w:hAnsi="Arial" w:cs="Arial"/>
          <w:sz w:val="24"/>
          <w:szCs w:val="24"/>
        </w:rPr>
        <w:t>. Na rozdiel od bunkových organizmov je to vždy iba jeden druh nukleovej kyseliny, buď RNA alebo DNA molekula.</w:t>
      </w:r>
    </w:p>
    <w:p w:rsidR="0021142F" w:rsidRPr="0021142F" w:rsidRDefault="0021142F" w:rsidP="002114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</w:rPr>
      </w:pP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kapsida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 - bielkovinový obal chrániaci genetický materiál vírusu. Niekedy je členený na menšie stavebné jednotky – 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kapsoméry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.</w:t>
      </w:r>
    </w:p>
    <w:p w:rsidR="0021142F" w:rsidRPr="0021142F" w:rsidRDefault="0021142F" w:rsidP="002114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</w:rPr>
      </w:pP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lipoidový</w:t>
      </w:r>
      <w:proofErr w:type="spellEnd"/>
      <w:r w:rsidRPr="0021142F">
        <w:rPr>
          <w:rFonts w:ascii="Arial" w:eastAsia="Times New Roman" w:hAnsi="Arial" w:cs="Arial"/>
          <w:b/>
          <w:bCs/>
          <w:sz w:val="24"/>
          <w:szCs w:val="24"/>
        </w:rPr>
        <w:t xml:space="preserve"> (lipoproteínový) obal</w:t>
      </w:r>
      <w:r w:rsidRPr="0021142F">
        <w:rPr>
          <w:rFonts w:ascii="Arial" w:eastAsia="Times New Roman" w:hAnsi="Arial" w:cs="Arial"/>
          <w:sz w:val="24"/>
          <w:szCs w:val="24"/>
        </w:rPr>
        <w:t> - vytvorený len u niektorých vírusov</w:t>
      </w:r>
    </w:p>
    <w:p w:rsidR="0021142F" w:rsidRPr="0021142F" w:rsidRDefault="0021142F" w:rsidP="00211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1142F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21142F" w:rsidRPr="0021142F" w:rsidRDefault="0021142F" w:rsidP="0021142F">
      <w:pPr>
        <w:ind w:left="360"/>
        <w:rPr>
          <w:sz w:val="24"/>
          <w:szCs w:val="24"/>
        </w:rPr>
      </w:pPr>
    </w:p>
    <w:p w:rsidR="0021142F" w:rsidRPr="0021142F" w:rsidRDefault="0021142F" w:rsidP="002114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Tvary vírusov:</w:t>
      </w:r>
    </w:p>
    <w:p w:rsidR="0021142F" w:rsidRPr="0021142F" w:rsidRDefault="0021142F" w:rsidP="002114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1142F">
        <w:rPr>
          <w:rFonts w:ascii="Arial" w:eastAsia="Times New Roman" w:hAnsi="Arial" w:cs="Arial"/>
          <w:sz w:val="18"/>
          <w:szCs w:val="18"/>
        </w:rPr>
        <w:t> </w:t>
      </w:r>
    </w:p>
    <w:p w:rsidR="0021142F" w:rsidRPr="0021142F" w:rsidRDefault="0021142F" w:rsidP="002114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15"/>
          <w:szCs w:val="15"/>
        </w:rPr>
      </w:pPr>
      <w:r w:rsidRPr="0021142F">
        <w:rPr>
          <w:rFonts w:ascii="Arial" w:eastAsia="Times New Roman" w:hAnsi="Arial" w:cs="Arial"/>
          <w:sz w:val="24"/>
          <w:szCs w:val="24"/>
        </w:rPr>
        <w:t>guľovitý (vírus chrípky)</w:t>
      </w:r>
    </w:p>
    <w:p w:rsidR="0021142F" w:rsidRPr="0021142F" w:rsidRDefault="0021142F" w:rsidP="002114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15"/>
          <w:szCs w:val="15"/>
        </w:rPr>
      </w:pPr>
      <w:proofErr w:type="spellStart"/>
      <w:r w:rsidRPr="0021142F">
        <w:rPr>
          <w:rFonts w:ascii="Arial" w:eastAsia="Times New Roman" w:hAnsi="Arial" w:cs="Arial"/>
          <w:sz w:val="24"/>
          <w:szCs w:val="24"/>
        </w:rPr>
        <w:t>tyčinkovitý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(vírus tabakovej mozaiky)</w:t>
      </w:r>
    </w:p>
    <w:p w:rsidR="0021142F" w:rsidRPr="0021142F" w:rsidRDefault="0021142F" w:rsidP="002114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15"/>
          <w:szCs w:val="15"/>
        </w:rPr>
      </w:pPr>
      <w:proofErr w:type="spellStart"/>
      <w:r w:rsidRPr="0021142F">
        <w:rPr>
          <w:rFonts w:ascii="Arial" w:eastAsia="Times New Roman" w:hAnsi="Arial" w:cs="Arial"/>
          <w:sz w:val="24"/>
          <w:szCs w:val="24"/>
        </w:rPr>
        <w:t>bakteriofág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(vírus baktérií so špecifickou stavbou)</w:t>
      </w:r>
    </w:p>
    <w:p w:rsidR="0021142F" w:rsidRPr="0021142F" w:rsidRDefault="0021142F" w:rsidP="00211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5"/>
          <w:szCs w:val="15"/>
        </w:rPr>
      </w:pPr>
      <w:r w:rsidRPr="0021142F">
        <w:rPr>
          <w:rFonts w:ascii="Arial" w:eastAsia="Times New Roman" w:hAnsi="Arial" w:cs="Arial"/>
          <w:sz w:val="15"/>
          <w:szCs w:val="15"/>
        </w:rPr>
        <w:t> </w:t>
      </w:r>
    </w:p>
    <w:p w:rsidR="0021142F" w:rsidRPr="0021142F" w:rsidRDefault="0021142F" w:rsidP="00211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5"/>
          <w:szCs w:val="15"/>
        </w:rPr>
      </w:pPr>
      <w:r w:rsidRPr="0021142F">
        <w:rPr>
          <w:rFonts w:ascii="Arial" w:eastAsia="Times New Roman" w:hAnsi="Arial" w:cs="Arial"/>
          <w:sz w:val="15"/>
          <w:szCs w:val="15"/>
        </w:rPr>
        <w:t> </w:t>
      </w:r>
    </w:p>
    <w:p w:rsidR="0021142F" w:rsidRPr="0021142F" w:rsidRDefault="0021142F" w:rsidP="00211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21142F">
        <w:rPr>
          <w:rFonts w:ascii="Arial" w:eastAsia="Times New Roman" w:hAnsi="Arial" w:cs="Arial"/>
          <w:sz w:val="24"/>
          <w:szCs w:val="24"/>
        </w:rPr>
        <w:t xml:space="preserve">Hlavička obsahuje genetický materiál. Ten je chránený bielkovinovou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kapsidou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. Z hlavičky vystupuje bičík s tenkým kanálikom v jeho vnútri. Ním prechádza nukleová kyselina po infikovaní do bunky baktérie. Bičík je zakončený doštičkou, z ktorej vyrastajú tŕne a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príchytné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 xml:space="preserve"> vlákna.</w:t>
      </w:r>
      <w:r w:rsidRPr="0021142F">
        <w:rPr>
          <w:rFonts w:ascii="Arial" w:eastAsia="Times New Roman" w:hAnsi="Arial" w:cs="Arial"/>
          <w:color w:val="000000"/>
          <w:sz w:val="24"/>
          <w:szCs w:val="24"/>
        </w:rPr>
        <w:t xml:space="preserve"> Obidva štruktúry umožňujú absorpciu </w:t>
      </w:r>
      <w:proofErr w:type="spellStart"/>
      <w:r w:rsidRPr="0021142F">
        <w:rPr>
          <w:rFonts w:ascii="Arial" w:eastAsia="Times New Roman" w:hAnsi="Arial" w:cs="Arial"/>
          <w:color w:val="000000"/>
          <w:sz w:val="24"/>
          <w:szCs w:val="24"/>
        </w:rPr>
        <w:t>bakteriofága</w:t>
      </w:r>
      <w:proofErr w:type="spellEnd"/>
      <w:r w:rsidRPr="0021142F">
        <w:rPr>
          <w:rFonts w:ascii="Arial" w:eastAsia="Times New Roman" w:hAnsi="Arial" w:cs="Arial"/>
          <w:color w:val="000000"/>
          <w:sz w:val="24"/>
          <w:szCs w:val="24"/>
        </w:rPr>
        <w:t xml:space="preserve"> na povrch baktérie.</w:t>
      </w:r>
    </w:p>
    <w:p w:rsidR="0021142F" w:rsidRDefault="0021142F" w:rsidP="0021142F">
      <w:pPr>
        <w:ind w:left="360"/>
        <w:rPr>
          <w:sz w:val="24"/>
          <w:szCs w:val="24"/>
        </w:rPr>
      </w:pPr>
    </w:p>
    <w:p w:rsidR="0021142F" w:rsidRPr="0021142F" w:rsidRDefault="0021142F" w:rsidP="00211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Rozmnožovací cyklus vírusov:</w:t>
      </w:r>
    </w:p>
    <w:p w:rsidR="0021142F" w:rsidRPr="0021142F" w:rsidRDefault="0021142F" w:rsidP="0021142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sz w:val="24"/>
          <w:szCs w:val="24"/>
        </w:rPr>
        <w:t> </w:t>
      </w:r>
    </w:p>
    <w:p w:rsidR="0021142F" w:rsidRPr="0021142F" w:rsidRDefault="0021142F" w:rsidP="0021142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Prichytenie vírusu</w:t>
      </w:r>
      <w:r w:rsidRPr="0021142F">
        <w:rPr>
          <w:rFonts w:ascii="Arial" w:eastAsia="Times New Roman" w:hAnsi="Arial" w:cs="Arial"/>
          <w:sz w:val="24"/>
          <w:szCs w:val="24"/>
        </w:rPr>
        <w:t> na povrchu bunky</w:t>
      </w:r>
    </w:p>
    <w:p w:rsidR="0021142F" w:rsidRPr="0021142F" w:rsidRDefault="0021142F" w:rsidP="0021142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>Preniknutie</w:t>
      </w:r>
      <w:r w:rsidRPr="0021142F">
        <w:rPr>
          <w:rFonts w:ascii="Arial" w:eastAsia="Times New Roman" w:hAnsi="Arial" w:cs="Arial"/>
          <w:sz w:val="24"/>
          <w:szCs w:val="24"/>
        </w:rPr>
        <w:t> celého </w:t>
      </w:r>
      <w:r w:rsidRPr="0021142F">
        <w:rPr>
          <w:rFonts w:ascii="Arial" w:eastAsia="Times New Roman" w:hAnsi="Arial" w:cs="Arial"/>
          <w:b/>
          <w:bCs/>
          <w:sz w:val="24"/>
          <w:szCs w:val="24"/>
        </w:rPr>
        <w:t>vírusu do bunky</w:t>
      </w:r>
      <w:r w:rsidRPr="0021142F">
        <w:rPr>
          <w:rFonts w:ascii="Arial" w:eastAsia="Times New Roman" w:hAnsi="Arial" w:cs="Arial"/>
          <w:sz w:val="24"/>
          <w:szCs w:val="24"/>
        </w:rPr>
        <w:t xml:space="preserve"> alebo vstreknutie iba jeho nukleovej kyseliny (pri 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bakteriofágoch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).</w:t>
      </w:r>
    </w:p>
    <w:p w:rsidR="0021142F" w:rsidRPr="0021142F" w:rsidRDefault="0021142F" w:rsidP="0021142F">
      <w:pPr>
        <w:shd w:val="clear" w:color="auto" w:fill="FFFFFF"/>
        <w:spacing w:after="0" w:line="240" w:lineRule="auto"/>
        <w:ind w:left="543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sz w:val="24"/>
          <w:szCs w:val="24"/>
        </w:rPr>
        <w:t>Najčastejším vstupom do tela sú sliznice dýchacej a tráviacej sústavy a porušená pokožka. Vstup vírusu do organizmu a jeho následné poškodenie sa označuje ako </w:t>
      </w:r>
      <w:r w:rsidRPr="0021142F">
        <w:rPr>
          <w:rFonts w:ascii="Arial" w:eastAsia="Times New Roman" w:hAnsi="Arial" w:cs="Arial"/>
          <w:b/>
          <w:bCs/>
          <w:sz w:val="24"/>
          <w:szCs w:val="24"/>
        </w:rPr>
        <w:t>viróza.</w:t>
      </w:r>
      <w:r w:rsidRPr="0021142F">
        <w:rPr>
          <w:rFonts w:ascii="Arial" w:eastAsia="Times New Roman" w:hAnsi="Arial" w:cs="Arial"/>
          <w:sz w:val="24"/>
          <w:szCs w:val="24"/>
        </w:rPr>
        <w:t> V mieste napadnutia vírusu vzniká ložisko infekcie, odtiaľ sa nákaza šíri ďalej (cievnymi zväzkami rastlín, krvou, lymfou...)Známe vírusové infekcie (napr. chrípka) sa šíria kvapôčkovou infekciou.</w:t>
      </w:r>
    </w:p>
    <w:p w:rsidR="0021142F" w:rsidRPr="0021142F" w:rsidRDefault="0021142F" w:rsidP="0021142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 xml:space="preserve">Namnoženie 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viriónov</w:t>
      </w:r>
      <w:proofErr w:type="spellEnd"/>
    </w:p>
    <w:p w:rsidR="0021142F" w:rsidRPr="0021142F" w:rsidRDefault="0021142F" w:rsidP="0021142F">
      <w:pPr>
        <w:shd w:val="clear" w:color="auto" w:fill="FFFFFF"/>
        <w:spacing w:after="0" w:line="240" w:lineRule="auto"/>
        <w:ind w:left="543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sz w:val="24"/>
          <w:szCs w:val="24"/>
        </w:rPr>
        <w:t>Niekedy vírus pretrváva v bunke bez toho, aby sa množil. Hovoríme o 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perzistencii</w:t>
      </w:r>
      <w:proofErr w:type="spellEnd"/>
      <w:r w:rsidRPr="0021142F">
        <w:rPr>
          <w:rFonts w:ascii="Arial" w:eastAsia="Times New Roman" w:hAnsi="Arial" w:cs="Arial"/>
          <w:b/>
          <w:bCs/>
          <w:sz w:val="24"/>
          <w:szCs w:val="24"/>
        </w:rPr>
        <w:t xml:space="preserve"> vírusu</w:t>
      </w:r>
      <w:r w:rsidRPr="0021142F">
        <w:rPr>
          <w:rFonts w:ascii="Arial" w:eastAsia="Times New Roman" w:hAnsi="Arial" w:cs="Arial"/>
          <w:sz w:val="24"/>
          <w:szCs w:val="24"/>
        </w:rPr>
        <w:t xml:space="preserve">. Naopak ak sa vírusová genetická informácia včlení do </w:t>
      </w:r>
      <w:r w:rsidRPr="0021142F">
        <w:rPr>
          <w:rFonts w:ascii="Arial" w:eastAsia="Times New Roman" w:hAnsi="Arial" w:cs="Arial"/>
          <w:sz w:val="24"/>
          <w:szCs w:val="24"/>
        </w:rPr>
        <w:lastRenderedPageBreak/>
        <w:t>chromozómu hostiteľskej bunky, pri každom delení bunky je následne odovzdávaná do dcérskych buniek ako 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provírus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.</w:t>
      </w:r>
    </w:p>
    <w:p w:rsidR="0021142F" w:rsidRPr="0021142F" w:rsidRDefault="0021142F" w:rsidP="0021142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142F">
        <w:rPr>
          <w:rFonts w:ascii="Arial" w:eastAsia="Times New Roman" w:hAnsi="Arial" w:cs="Arial"/>
          <w:b/>
          <w:bCs/>
          <w:sz w:val="24"/>
          <w:szCs w:val="24"/>
        </w:rPr>
        <w:t xml:space="preserve">Uvoľnenie </w:t>
      </w:r>
      <w:proofErr w:type="spellStart"/>
      <w:r w:rsidRPr="0021142F">
        <w:rPr>
          <w:rFonts w:ascii="Arial" w:eastAsia="Times New Roman" w:hAnsi="Arial" w:cs="Arial"/>
          <w:b/>
          <w:bCs/>
          <w:sz w:val="24"/>
          <w:szCs w:val="24"/>
        </w:rPr>
        <w:t>viriónov</w:t>
      </w:r>
      <w:proofErr w:type="spellEnd"/>
      <w:r w:rsidRPr="0021142F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21142F">
        <w:rPr>
          <w:rFonts w:ascii="Arial" w:eastAsia="Times New Roman" w:hAnsi="Arial" w:cs="Arial"/>
          <w:sz w:val="24"/>
          <w:szCs w:val="24"/>
        </w:rPr>
        <w:t>– najčastejšie s rozpadom (</w:t>
      </w:r>
      <w:proofErr w:type="spellStart"/>
      <w:r w:rsidRPr="0021142F">
        <w:rPr>
          <w:rFonts w:ascii="Arial" w:eastAsia="Times New Roman" w:hAnsi="Arial" w:cs="Arial"/>
          <w:sz w:val="24"/>
          <w:szCs w:val="24"/>
        </w:rPr>
        <w:t>lýzou</w:t>
      </w:r>
      <w:proofErr w:type="spellEnd"/>
      <w:r w:rsidRPr="0021142F">
        <w:rPr>
          <w:rFonts w:ascii="Arial" w:eastAsia="Times New Roman" w:hAnsi="Arial" w:cs="Arial"/>
          <w:sz w:val="24"/>
          <w:szCs w:val="24"/>
        </w:rPr>
        <w:t>) hostiteľskej bunky.</w:t>
      </w:r>
    </w:p>
    <w:p w:rsidR="0021142F" w:rsidRDefault="0021142F" w:rsidP="0021142F">
      <w:pPr>
        <w:rPr>
          <w:sz w:val="24"/>
          <w:szCs w:val="24"/>
        </w:rPr>
      </w:pPr>
    </w:p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proofErr w:type="spellStart"/>
      <w:r w:rsidRPr="0021142F">
        <w:rPr>
          <w:rFonts w:ascii="Arial" w:hAnsi="Arial" w:cs="Arial"/>
          <w:b/>
          <w:bCs/>
        </w:rPr>
        <w:t>Archeóny</w:t>
      </w:r>
      <w:proofErr w:type="spellEnd"/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</w:rPr>
        <w:t>Tvarom i stavbou sa podobajú baktériám. Líšia sa od nich chemickým zložením.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  <w:b/>
          <w:bCs/>
        </w:rPr>
        <w:t xml:space="preserve">Ich bunková stena neobsahuje </w:t>
      </w:r>
      <w:proofErr w:type="spellStart"/>
      <w:r w:rsidRPr="0021142F">
        <w:rPr>
          <w:rFonts w:ascii="Arial" w:hAnsi="Arial" w:cs="Arial"/>
          <w:b/>
          <w:bCs/>
        </w:rPr>
        <w:t>peptidoglykan</w:t>
      </w:r>
      <w:proofErr w:type="spellEnd"/>
      <w:r w:rsidRPr="0021142F">
        <w:rPr>
          <w:rFonts w:ascii="Arial" w:hAnsi="Arial" w:cs="Arial"/>
          <w:b/>
          <w:bCs/>
        </w:rPr>
        <w:t>. Žijú v extrémnych podmienkach.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sz w:val="18"/>
          <w:szCs w:val="18"/>
        </w:rPr>
        <w:t> 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sz w:val="18"/>
          <w:szCs w:val="18"/>
        </w:rPr>
        <w:t> 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sz w:val="18"/>
          <w:szCs w:val="18"/>
        </w:rPr>
        <w:t> 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</w:rPr>
        <w:t>Rozdeľujú sa do 3 skupín: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b/>
          <w:bCs/>
        </w:rPr>
        <w:t xml:space="preserve">1. </w:t>
      </w:r>
      <w:proofErr w:type="spellStart"/>
      <w:r w:rsidRPr="0021142F">
        <w:rPr>
          <w:rFonts w:ascii="Arial" w:hAnsi="Arial" w:cs="Arial"/>
          <w:b/>
          <w:bCs/>
        </w:rPr>
        <w:t>metanoarcheóny</w:t>
      </w:r>
      <w:proofErr w:type="spellEnd"/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 xml:space="preserve">– žijú v </w:t>
      </w:r>
      <w:proofErr w:type="spellStart"/>
      <w:r w:rsidRPr="0021142F">
        <w:rPr>
          <w:rFonts w:ascii="Arial" w:hAnsi="Arial" w:cs="Arial"/>
        </w:rPr>
        <w:t>bezkyslíkatom</w:t>
      </w:r>
      <w:proofErr w:type="spellEnd"/>
      <w:r w:rsidRPr="0021142F">
        <w:rPr>
          <w:rFonts w:ascii="Arial" w:hAnsi="Arial" w:cs="Arial"/>
        </w:rPr>
        <w:t xml:space="preserve"> prostredí, často v odpadových vodách ale aj v tráviacej sústave prežúvavcov. Redukujú CO</w:t>
      </w:r>
      <w:r w:rsidRPr="0021142F">
        <w:rPr>
          <w:rFonts w:ascii="Arial" w:hAnsi="Arial" w:cs="Arial"/>
          <w:vertAlign w:val="subscript"/>
        </w:rPr>
        <w:t>2</w:t>
      </w:r>
      <w:r w:rsidRPr="0021142F">
        <w:rPr>
          <w:rStyle w:val="apple-converted-space"/>
          <w:rFonts w:ascii="Arial" w:hAnsi="Arial" w:cs="Arial"/>
          <w:vertAlign w:val="subscript"/>
        </w:rPr>
        <w:t> </w:t>
      </w:r>
      <w:r w:rsidRPr="0021142F">
        <w:rPr>
          <w:rFonts w:ascii="Arial" w:hAnsi="Arial" w:cs="Arial"/>
        </w:rPr>
        <w:t>na metán CH</w:t>
      </w:r>
      <w:r w:rsidRPr="0021142F">
        <w:rPr>
          <w:rFonts w:ascii="Arial" w:hAnsi="Arial" w:cs="Arial"/>
          <w:vertAlign w:val="subscript"/>
        </w:rPr>
        <w:t>4.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b/>
          <w:bCs/>
        </w:rPr>
        <w:t xml:space="preserve">2. </w:t>
      </w:r>
      <w:proofErr w:type="spellStart"/>
      <w:r w:rsidRPr="0021142F">
        <w:rPr>
          <w:rFonts w:ascii="Arial" w:hAnsi="Arial" w:cs="Arial"/>
          <w:b/>
          <w:bCs/>
        </w:rPr>
        <w:t>haloarcheóny</w:t>
      </w:r>
      <w:proofErr w:type="spellEnd"/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 xml:space="preserve">– žijú v prostredí s vysokou koncentráciou </w:t>
      </w:r>
      <w:proofErr w:type="spellStart"/>
      <w:r w:rsidRPr="0021142F">
        <w:rPr>
          <w:rFonts w:ascii="Arial" w:hAnsi="Arial" w:cs="Arial"/>
        </w:rPr>
        <w:t>NaCl</w:t>
      </w:r>
      <w:proofErr w:type="spellEnd"/>
      <w:r w:rsidRPr="0021142F">
        <w:rPr>
          <w:rFonts w:ascii="Arial" w:hAnsi="Arial" w:cs="Arial"/>
        </w:rPr>
        <w:t>, ako napr. Veľké slané</w:t>
      </w:r>
      <w:r w:rsidRPr="0021142F">
        <w:rPr>
          <w:rStyle w:val="apple-converted-space"/>
          <w:rFonts w:ascii="Arial" w:hAnsi="Arial" w:cs="Arial"/>
          <w:sz w:val="18"/>
          <w:szCs w:val="18"/>
        </w:rPr>
        <w:t> </w:t>
      </w:r>
      <w:r w:rsidRPr="0021142F">
        <w:rPr>
          <w:rFonts w:ascii="Arial" w:hAnsi="Arial" w:cs="Arial"/>
        </w:rPr>
        <w:t>jazero v USA (</w:t>
      </w:r>
      <w:proofErr w:type="spellStart"/>
      <w:r w:rsidRPr="0021142F">
        <w:rPr>
          <w:rFonts w:ascii="Arial" w:hAnsi="Arial" w:cs="Arial"/>
        </w:rPr>
        <w:t>Halobacterium</w:t>
      </w:r>
      <w:proofErr w:type="spellEnd"/>
      <w:r w:rsidRPr="0021142F">
        <w:rPr>
          <w:rFonts w:ascii="Arial" w:hAnsi="Arial" w:cs="Arial"/>
        </w:rPr>
        <w:t>).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21142F">
        <w:rPr>
          <w:rFonts w:ascii="Arial" w:hAnsi="Arial" w:cs="Arial"/>
          <w:b/>
          <w:bCs/>
        </w:rPr>
        <w:t xml:space="preserve">3. </w:t>
      </w:r>
      <w:proofErr w:type="spellStart"/>
      <w:r w:rsidRPr="0021142F">
        <w:rPr>
          <w:rFonts w:ascii="Arial" w:hAnsi="Arial" w:cs="Arial"/>
          <w:b/>
          <w:bCs/>
        </w:rPr>
        <w:t>termoarcheóny</w:t>
      </w:r>
      <w:proofErr w:type="spellEnd"/>
      <w:r w:rsidRPr="0021142F">
        <w:rPr>
          <w:rStyle w:val="apple-converted-space"/>
          <w:rFonts w:ascii="Arial" w:hAnsi="Arial" w:cs="Arial"/>
          <w:b/>
          <w:bCs/>
        </w:rPr>
        <w:t> </w:t>
      </w:r>
      <w:r w:rsidRPr="0021142F">
        <w:rPr>
          <w:rFonts w:ascii="Arial" w:hAnsi="Arial" w:cs="Arial"/>
        </w:rPr>
        <w:t>– vyskytujú sa v prostredí s vysokou teplotou od 70 –</w:t>
      </w:r>
      <w:r w:rsidRPr="0021142F">
        <w:rPr>
          <w:rStyle w:val="apple-converted-space"/>
          <w:rFonts w:ascii="Arial" w:hAnsi="Arial" w:cs="Arial"/>
        </w:rPr>
        <w:t> </w:t>
      </w:r>
      <w:r w:rsidRPr="0021142F">
        <w:rPr>
          <w:rFonts w:ascii="Arial" w:hAnsi="Arial" w:cs="Arial"/>
        </w:rPr>
        <w:t xml:space="preserve">110°C, v oblastiach činných podmorských sopiek i sírnych prameňov. Sú schopné redukovať síru na </w:t>
      </w:r>
      <w:proofErr w:type="spellStart"/>
      <w:r w:rsidRPr="0021142F">
        <w:rPr>
          <w:rFonts w:ascii="Arial" w:hAnsi="Arial" w:cs="Arial"/>
        </w:rPr>
        <w:t>sulfán</w:t>
      </w:r>
      <w:proofErr w:type="spellEnd"/>
      <w:r w:rsidRPr="0021142F">
        <w:rPr>
          <w:rFonts w:ascii="Arial" w:hAnsi="Arial" w:cs="Arial"/>
        </w:rPr>
        <w:t xml:space="preserve"> H</w:t>
      </w:r>
      <w:r w:rsidRPr="0021142F">
        <w:rPr>
          <w:rFonts w:ascii="Arial" w:hAnsi="Arial" w:cs="Arial"/>
          <w:vertAlign w:val="subscript"/>
        </w:rPr>
        <w:t>2</w:t>
      </w:r>
      <w:r w:rsidRPr="0021142F">
        <w:rPr>
          <w:rFonts w:ascii="Arial" w:hAnsi="Arial" w:cs="Arial"/>
        </w:rPr>
        <w:t xml:space="preserve">S, alebo oxidovať </w:t>
      </w:r>
      <w:proofErr w:type="spellStart"/>
      <w:r w:rsidRPr="0021142F">
        <w:rPr>
          <w:rFonts w:ascii="Arial" w:hAnsi="Arial" w:cs="Arial"/>
        </w:rPr>
        <w:t>sulfán</w:t>
      </w:r>
      <w:proofErr w:type="spellEnd"/>
      <w:r w:rsidRPr="0021142F">
        <w:rPr>
          <w:rFonts w:ascii="Arial" w:hAnsi="Arial" w:cs="Arial"/>
        </w:rPr>
        <w:t xml:space="preserve"> na kyselinu sírovú.</w:t>
      </w:r>
    </w:p>
    <w:p w:rsid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Siln"/>
          <w:rFonts w:ascii="Arial" w:hAnsi="Arial" w:cs="Arial"/>
        </w:rPr>
      </w:pPr>
      <w:proofErr w:type="spellStart"/>
      <w:r w:rsidRPr="0021142F">
        <w:rPr>
          <w:rFonts w:ascii="Arial" w:hAnsi="Arial" w:cs="Arial"/>
        </w:rPr>
        <w:t>Archeóny</w:t>
      </w:r>
      <w:proofErr w:type="spellEnd"/>
      <w:r w:rsidRPr="0021142F">
        <w:rPr>
          <w:rFonts w:ascii="Arial" w:hAnsi="Arial" w:cs="Arial"/>
        </w:rPr>
        <w:t xml:space="preserve"> majú pre svoje unikátne vlastnosti veľký význam v biotechnológiách. Anaeróbne formy sa využívajú pri čistení odpadových a priemyselných vôd, pričom produkujú bioplyn. Niektoré </w:t>
      </w:r>
      <w:proofErr w:type="spellStart"/>
      <w:r w:rsidRPr="0021142F">
        <w:rPr>
          <w:rFonts w:ascii="Arial" w:hAnsi="Arial" w:cs="Arial"/>
        </w:rPr>
        <w:t>haloarcheóny</w:t>
      </w:r>
      <w:proofErr w:type="spellEnd"/>
      <w:r w:rsidRPr="0021142F">
        <w:rPr>
          <w:rFonts w:ascii="Arial" w:hAnsi="Arial" w:cs="Arial"/>
        </w:rPr>
        <w:t xml:space="preserve"> sú schopné rozkladať aromatické uhľovodíky a produkujú látky, ktoré sa používajú pri výrobe novej generácie ekologicky neškodných plastických látok. </w:t>
      </w:r>
      <w:proofErr w:type="spellStart"/>
      <w:r w:rsidRPr="0021142F">
        <w:rPr>
          <w:rFonts w:ascii="Arial" w:hAnsi="Arial" w:cs="Arial"/>
        </w:rPr>
        <w:t>Archeóny</w:t>
      </w:r>
      <w:proofErr w:type="spellEnd"/>
      <w:r w:rsidRPr="0021142F">
        <w:rPr>
          <w:rFonts w:ascii="Arial" w:hAnsi="Arial" w:cs="Arial"/>
        </w:rPr>
        <w:t xml:space="preserve"> sa môžu využívať na ťažbu kovov založenej na využití ich metabolickej aktivity –</w:t>
      </w:r>
      <w:r w:rsidRPr="0021142F">
        <w:rPr>
          <w:rStyle w:val="apple-converted-space"/>
          <w:rFonts w:ascii="Arial" w:hAnsi="Arial" w:cs="Arial"/>
        </w:rPr>
        <w:t> </w:t>
      </w:r>
      <w:proofErr w:type="spellStart"/>
      <w:r w:rsidRPr="0021142F">
        <w:rPr>
          <w:rStyle w:val="Siln"/>
          <w:rFonts w:ascii="Arial" w:hAnsi="Arial" w:cs="Arial"/>
        </w:rPr>
        <w:t>biometalurgia</w:t>
      </w:r>
      <w:proofErr w:type="spellEnd"/>
      <w:r w:rsidRPr="0021142F">
        <w:rPr>
          <w:rStyle w:val="Siln"/>
          <w:rFonts w:ascii="Arial" w:hAnsi="Arial" w:cs="Arial"/>
        </w:rPr>
        <w:t>.</w:t>
      </w:r>
    </w:p>
    <w:p w:rsidR="0021142F" w:rsidRPr="0021142F" w:rsidRDefault="0021142F" w:rsidP="0021142F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Siln"/>
          <w:rFonts w:ascii="Arial" w:hAnsi="Arial" w:cs="Arial"/>
        </w:rPr>
        <w:t xml:space="preserve"> </w:t>
      </w:r>
    </w:p>
    <w:p w:rsidR="0021142F" w:rsidRDefault="0021142F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Pr="00231654" w:rsidRDefault="00231654" w:rsidP="0023165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303543"/>
          <w:sz w:val="23"/>
          <w:szCs w:val="23"/>
        </w:rPr>
      </w:pPr>
      <w:r w:rsidRPr="00231654">
        <w:rPr>
          <w:rFonts w:ascii="Arial" w:eastAsia="Times New Roman" w:hAnsi="Arial" w:cs="Arial"/>
          <w:b/>
          <w:bCs/>
          <w:color w:val="303543"/>
          <w:sz w:val="23"/>
          <w:szCs w:val="23"/>
        </w:rPr>
        <w:lastRenderedPageBreak/>
        <w:t>Koraly blednú a pomaly umierajú.</w:t>
      </w:r>
      <w:r w:rsidRPr="00231654">
        <w:rPr>
          <w:rFonts w:ascii="Arial" w:eastAsia="Times New Roman" w:hAnsi="Arial" w:cs="Arial"/>
          <w:b/>
          <w:bCs/>
          <w:color w:val="303543"/>
          <w:sz w:val="23"/>
        </w:rPr>
        <w:t> </w:t>
      </w:r>
      <w:r w:rsidRPr="00231654">
        <w:rPr>
          <w:rFonts w:ascii="Arial" w:eastAsia="Times New Roman" w:hAnsi="Arial" w:cs="Arial"/>
          <w:b/>
          <w:bCs/>
          <w:color w:val="303543"/>
          <w:sz w:val="23"/>
          <w:szCs w:val="23"/>
        </w:rPr>
        <w:t>A s nimi odchádza jedinečný a nenahraditeľný svet podmorských útesov.</w:t>
      </w:r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0" w:author="Unknown"/>
          <w:rFonts w:ascii="Arial" w:eastAsia="Times New Roman" w:hAnsi="Arial" w:cs="Arial"/>
          <w:b/>
          <w:sz w:val="27"/>
          <w:szCs w:val="27"/>
        </w:rPr>
      </w:pPr>
      <w:ins w:id="1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 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2" w:author="Unknown"/>
          <w:rFonts w:ascii="Arial" w:eastAsia="Times New Roman" w:hAnsi="Arial" w:cs="Arial"/>
          <w:b/>
          <w:sz w:val="27"/>
          <w:szCs w:val="27"/>
        </w:rPr>
      </w:pPr>
      <w:ins w:id="3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"http://www.abicko.cz/clanek/precti-si-priroda/4571/koralove-utesy-v-karibiku-jsou-vazne-ohrozeny.html"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Koralový útes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je dielo prastarých nepatrných tvorov - niekoľko milimetrov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veľkých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"http://www.abicko.cz/clanek/precti-si-priroda/18841/obrnene-zebernatky-prekvapeni-stare-520-milionu-let.html"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pŕhlivcov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príbuzných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"http://www.abicko.cz/clanek/precti-si-priroda/14927/tajemne-meduzy-mimozemstane-skryti-v-mori.html"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medúzam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, sasankám alebo našim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nezmarům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>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Tí najstarší sa na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"http://www.abicko.cz/clanek/precti-si-priroda/17231/pohledy-na-zemi-odkud-z-vysky.html"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Zemi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objavili pred viac ako 500 miliónmi rokmi.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O sto miliónov rokov neskôr začali svoje mäkká telíčka ukrývať v schránkach z uhličitanu vápenatého.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Pred asi 250 miliónmi rokov už svoje schránky spájali do kolónií a vytvárali obrovské stavby, akési podmorské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"http://www.abicko.cz/clanek/precti-si-technika/19468/mesto-zitrka-mrakodrapy-pro-kompy-a-drony.html"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mrakodrapy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obývanej milióny drobných polypov.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4" w:author="Unknown"/>
          <w:rFonts w:ascii="Arial" w:eastAsia="Times New Roman" w:hAnsi="Arial" w:cs="Arial"/>
          <w:b/>
          <w:bCs/>
          <w:sz w:val="33"/>
          <w:szCs w:val="33"/>
        </w:rPr>
      </w:pPr>
      <w:ins w:id="5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Najväčší a najstarší útesy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6" w:author="Unknown"/>
          <w:rFonts w:ascii="Arial" w:eastAsia="Times New Roman" w:hAnsi="Arial" w:cs="Arial"/>
          <w:b/>
          <w:sz w:val="27"/>
          <w:szCs w:val="27"/>
        </w:rPr>
      </w:pPr>
      <w:ins w:id="7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Súčasné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"http://www.abicko.cz/clanek/precti-si-priroda/20724/krasa-koralovych-utesu-postavime-si-nove.html"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koralové útesy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sú považované za najväčšie dielo vytvorené živými organizmami na Zemi.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A tiež najstaršie - tak monumentálna stavba nevznikne za týždeň či rok.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V závislosti od druhu koralov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povyrastie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útes o jeden centimeter až meter za rok!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Trvá teda takmer 10 tisíc rokov, než vznikne dostatočne veľký životaschopný koralový útes.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Tie najväčšie sú staré najmenej 25-50 miliónov rokov.</w:t>
        </w:r>
      </w:ins>
    </w:p>
    <w:p w:rsidR="00231654" w:rsidRPr="00231654" w:rsidRDefault="00231654" w:rsidP="00231654">
      <w:pPr>
        <w:shd w:val="clear" w:color="auto" w:fill="FFFFFF"/>
        <w:spacing w:after="0" w:line="240" w:lineRule="auto"/>
        <w:jc w:val="both"/>
        <w:rPr>
          <w:ins w:id="8" w:author="Unknown"/>
          <w:rFonts w:ascii="Arial" w:eastAsia="Times New Roman" w:hAnsi="Arial" w:cs="Arial"/>
          <w:b/>
          <w:sz w:val="27"/>
          <w:szCs w:val="27"/>
        </w:rPr>
      </w:pPr>
    </w:p>
    <w:p w:rsidR="00231654" w:rsidRPr="00231654" w:rsidRDefault="00231654" w:rsidP="00231654">
      <w:pPr>
        <w:shd w:val="clear" w:color="auto" w:fill="FFFFFF"/>
        <w:spacing w:before="177" w:after="177" w:line="240" w:lineRule="auto"/>
        <w:jc w:val="both"/>
        <w:rPr>
          <w:ins w:id="9" w:author="Unknown"/>
          <w:rFonts w:ascii="Arial" w:eastAsia="Times New Roman" w:hAnsi="Arial" w:cs="Arial"/>
          <w:b/>
          <w:sz w:val="27"/>
          <w:szCs w:val="27"/>
        </w:rPr>
      </w:pPr>
      <w:ins w:id="10" w:author="Unknown">
        <w:r w:rsidRPr="00231654">
          <w:rPr>
            <w:rFonts w:ascii="Arial" w:eastAsia="Times New Roman" w:hAnsi="Arial" w:cs="Arial"/>
            <w:b/>
            <w:sz w:val="27"/>
          </w:rPr>
          <w:t xml:space="preserve">Pár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klipek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okatých (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Chaetodon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ocellatus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) a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Sapin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hnědožlutých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(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Stegastes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planifrons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), za nimi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gorgonian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Venušinho (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Gorgonia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fl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</w:t>
        </w:r>
        <w:proofErr w:type="spellStart"/>
        <w:r w:rsidRPr="00231654">
          <w:rPr>
            <w:rFonts w:ascii="Arial" w:eastAsia="Times New Roman" w:hAnsi="Arial" w:cs="Arial"/>
            <w:b/>
            <w:sz w:val="27"/>
          </w:rPr>
          <w:t>abellum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>), prezývaná Venušin vejár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11" w:author="Unknown"/>
          <w:rFonts w:ascii="Arial" w:eastAsia="Times New Roman" w:hAnsi="Arial" w:cs="Arial"/>
          <w:b/>
          <w:bCs/>
          <w:sz w:val="33"/>
          <w:szCs w:val="33"/>
        </w:rPr>
      </w:pPr>
      <w:ins w:id="12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podmorský prales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13" w:author="Unknown"/>
          <w:rFonts w:ascii="Arial" w:eastAsia="Times New Roman" w:hAnsi="Arial" w:cs="Arial"/>
          <w:b/>
          <w:sz w:val="27"/>
          <w:szCs w:val="27"/>
        </w:rPr>
      </w:pPr>
      <w:ins w:id="14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Väčšina koralových útesov sa vyskytuje v plytkých teplých vodách všetkých oceánov a zďaleka nie sú len domovom koralov.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Práve naopak, patrí k najdôležitejším ekosystémom na svete: Poskytujú potravu, úkryty či miesta na rozmnožovanie až ôsmich miliónom druhov morských živočíchov (z ktorých väčšina ešte nie je ani popísaná).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Je to teda ekosystém porovnateľný alebo dokonca bohatší ako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tropické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"http://www.abicko.cz/clanek/precti-si-priroda/6228/amazonsky-prales-mizi-rekordni-rychlosti.html"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pralesy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.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15" w:author="Unknown"/>
          <w:rFonts w:ascii="Arial" w:eastAsia="Times New Roman" w:hAnsi="Arial" w:cs="Arial"/>
          <w:b/>
          <w:bCs/>
          <w:sz w:val="33"/>
          <w:szCs w:val="33"/>
        </w:rPr>
      </w:pPr>
      <w:ins w:id="16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 xml:space="preserve">Nebezpečné El </w:t>
        </w:r>
        <w:proofErr w:type="spellStart"/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Niňo</w:t>
        </w:r>
        <w:proofErr w:type="spellEnd"/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17" w:author="Unknown"/>
          <w:rFonts w:ascii="Arial" w:eastAsia="Times New Roman" w:hAnsi="Arial" w:cs="Arial"/>
          <w:b/>
          <w:sz w:val="27"/>
          <w:szCs w:val="27"/>
        </w:rPr>
      </w:pPr>
      <w:ins w:id="18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Lenže v posledných desaťročiach tento dôležitý morský ekosystém miznú.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Koraly strácajú farbu a umierajú.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V minulom roku zaznamenali vedci vôbec najmasívnejší vymierania v posledných rokoch.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Príčinou bol mimoriadne silný klimatický jav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"http://www.abicko.cz/clanek/precti-si-priroda/10915/oceany-v-pohybu-morske-proudy-vladnou-pocasi.html"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 xml:space="preserve">El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u w:val="single"/>
          </w:rPr>
          <w:t>Niňo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, najsilnejšie za posledných 20 rokov.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V jeho dôsledku sa zvyšuje teplota vody v 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lastRenderedPageBreak/>
          <w:t>oceánoch.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Výkyvy dažďových cyklov spôsobujú zmenu kyslosti a obsahu solí vo vode, niekedy dokonca aj pokles vodnej hladiny.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A koraly na tieto zmeny reagujú vyblednutím.</w:t>
        </w:r>
      </w:ins>
    </w:p>
    <w:p w:rsidR="00231654" w:rsidRPr="00231654" w:rsidRDefault="00231654" w:rsidP="00231654">
      <w:pPr>
        <w:shd w:val="clear" w:color="auto" w:fill="FFFFFF"/>
        <w:spacing w:after="0" w:line="240" w:lineRule="auto"/>
        <w:jc w:val="both"/>
        <w:rPr>
          <w:ins w:id="19" w:author="Unknown"/>
          <w:rFonts w:ascii="Arial" w:eastAsia="Times New Roman" w:hAnsi="Arial" w:cs="Arial"/>
          <w:b/>
          <w:sz w:val="27"/>
          <w:szCs w:val="27"/>
        </w:rPr>
      </w:pPr>
    </w:p>
    <w:p w:rsidR="00231654" w:rsidRPr="00231654" w:rsidRDefault="00231654" w:rsidP="00231654">
      <w:pPr>
        <w:shd w:val="clear" w:color="auto" w:fill="FFFFFF"/>
        <w:spacing w:before="177" w:after="177" w:line="240" w:lineRule="auto"/>
        <w:jc w:val="both"/>
        <w:rPr>
          <w:ins w:id="20" w:author="Unknown"/>
          <w:rFonts w:ascii="Arial" w:eastAsia="Times New Roman" w:hAnsi="Arial" w:cs="Arial"/>
          <w:b/>
          <w:sz w:val="27"/>
          <w:szCs w:val="27"/>
        </w:rPr>
      </w:pPr>
      <w:ins w:id="21" w:author="Unknown">
        <w:r w:rsidRPr="00231654">
          <w:rPr>
            <w:rFonts w:ascii="Arial" w:eastAsia="Times New Roman" w:hAnsi="Arial" w:cs="Arial"/>
            <w:b/>
            <w:sz w:val="27"/>
          </w:rPr>
          <w:t>Koraly sa zo svojich schránok vynárajú hlavne v noci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22" w:author="Unknown"/>
          <w:rFonts w:ascii="Arial" w:eastAsia="Times New Roman" w:hAnsi="Arial" w:cs="Arial"/>
          <w:b/>
          <w:bCs/>
          <w:sz w:val="33"/>
          <w:szCs w:val="33"/>
        </w:rPr>
      </w:pPr>
      <w:ins w:id="23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výhodná spolupráca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24" w:author="Unknown"/>
          <w:rFonts w:ascii="Arial" w:eastAsia="Times New Roman" w:hAnsi="Arial" w:cs="Arial"/>
          <w:b/>
          <w:sz w:val="27"/>
          <w:szCs w:val="27"/>
        </w:rPr>
      </w:pPr>
      <w:ins w:id="25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Samotní koraly v skutočnosti farební nie sú.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Za ich žiarivé farby môžu jednobunkové riasy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zooxantely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>, ktoré žijú vo vnútri ich tiel.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Je to výhodné pre oba druhy: Riasa nachádza v tele koralu bezpečný úkryt.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Korál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od nej na oplátku dostáva produkty fotosyntézy, z ktorých buduje svoje telo a schránky.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Na riase je takmer úplne závislý - až 90% potravy získava práve od nej.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26" w:author="Unknown"/>
          <w:rFonts w:ascii="Arial" w:eastAsia="Times New Roman" w:hAnsi="Arial" w:cs="Arial"/>
          <w:b/>
          <w:bCs/>
          <w:sz w:val="33"/>
          <w:szCs w:val="33"/>
        </w:rPr>
      </w:pPr>
      <w:ins w:id="27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Riasy vo vyhnanstve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28" w:author="Unknown"/>
          <w:rFonts w:ascii="Arial" w:eastAsia="Times New Roman" w:hAnsi="Arial" w:cs="Arial"/>
          <w:b/>
          <w:sz w:val="27"/>
          <w:szCs w:val="27"/>
        </w:rPr>
      </w:pPr>
      <w:proofErr w:type="spellStart"/>
      <w:ins w:id="29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Zooxantely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sú ale mimoriadne vnímavé voči podmienkam okolitého prostredia - pocíti aj celkom malé zvýšenie teploty alebo zhoršenie kvality vody.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To spôsobí, že riasa začne produkovať miesto živín jedovaté látky a koral ju zo svojho tela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vypudí.Spolu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s ňou stratí nielen žiarivú farbu, ale aj svojho živiteľa a začne trpieť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hladom.Ak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táto situácia trvá dlhšie, vyblednuté a vyhladovaní koraly nakoniec umierajú.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A vzhľadom k "rýchlosti" rastu útesu a množstvo živočíchov na útese závislých sú to takmer nenahraditeľné straty.</w:t>
        </w:r>
      </w:ins>
    </w:p>
    <w:p w:rsidR="00231654" w:rsidRPr="00231654" w:rsidRDefault="00231654" w:rsidP="00231654">
      <w:pPr>
        <w:shd w:val="clear" w:color="auto" w:fill="FFFFFF"/>
        <w:spacing w:before="240" w:after="240" w:line="240" w:lineRule="auto"/>
        <w:jc w:val="both"/>
        <w:rPr>
          <w:ins w:id="30" w:author="Unknown"/>
          <w:rFonts w:ascii="Arial" w:eastAsia="Times New Roman" w:hAnsi="Arial" w:cs="Arial"/>
          <w:b/>
          <w:sz w:val="27"/>
          <w:szCs w:val="27"/>
        </w:rPr>
      </w:pPr>
      <w:ins w:id="31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pict>
            <v:rect id="_x0000_i1030" style="width:0;height:.7pt" o:hralign="center" o:hrstd="t" o:hr="t" fillcolor="#aca899" stroked="f"/>
          </w:pict>
        </w:r>
      </w:ins>
    </w:p>
    <w:p w:rsidR="00231654" w:rsidRPr="00231654" w:rsidRDefault="00231654" w:rsidP="00231654">
      <w:pPr>
        <w:shd w:val="clear" w:color="auto" w:fill="FFFFFF"/>
        <w:spacing w:after="0" w:line="240" w:lineRule="auto"/>
        <w:jc w:val="both"/>
        <w:rPr>
          <w:ins w:id="32" w:author="Unknown"/>
          <w:rFonts w:ascii="Arial" w:eastAsia="Times New Roman" w:hAnsi="Arial" w:cs="Arial"/>
          <w:b/>
          <w:sz w:val="27"/>
          <w:szCs w:val="27"/>
        </w:rPr>
      </w:pPr>
    </w:p>
    <w:p w:rsidR="00231654" w:rsidRPr="00231654" w:rsidRDefault="00231654" w:rsidP="00231654">
      <w:pPr>
        <w:shd w:val="clear" w:color="auto" w:fill="FFFFFF"/>
        <w:spacing w:before="177" w:after="177" w:line="240" w:lineRule="auto"/>
        <w:jc w:val="both"/>
        <w:rPr>
          <w:ins w:id="33" w:author="Unknown"/>
          <w:rFonts w:ascii="Arial" w:eastAsia="Times New Roman" w:hAnsi="Arial" w:cs="Arial"/>
          <w:b/>
          <w:sz w:val="27"/>
          <w:szCs w:val="27"/>
        </w:rPr>
      </w:pPr>
      <w:ins w:id="34" w:author="Unknown">
        <w:r w:rsidRPr="00231654">
          <w:rPr>
            <w:rFonts w:ascii="Arial" w:eastAsia="Times New Roman" w:hAnsi="Arial" w:cs="Arial"/>
            <w:b/>
            <w:sz w:val="27"/>
          </w:rPr>
          <w:t>Vyblednuté koraly krátko potom, čo prišli o svoje riasy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35" w:author="Unknown"/>
          <w:rFonts w:ascii="Arial" w:eastAsia="Times New Roman" w:hAnsi="Arial" w:cs="Arial"/>
          <w:b/>
          <w:bCs/>
          <w:sz w:val="33"/>
          <w:szCs w:val="33"/>
        </w:rPr>
      </w:pPr>
      <w:ins w:id="36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Hrozby pre koraly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37" w:author="Unknown"/>
          <w:rFonts w:ascii="Arial" w:eastAsia="Times New Roman" w:hAnsi="Arial" w:cs="Arial"/>
          <w:b/>
          <w:sz w:val="27"/>
          <w:szCs w:val="27"/>
        </w:rPr>
      </w:pPr>
      <w:ins w:id="38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Koralové útesy neohrozujú len prirodzené javy (El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Niňo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>,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"http://www.abicko.cz/clanek/casopis-abc/7513/zemetreseni-sily-skryte-pod-povrchem.html"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zemetrasenia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,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"http://www.abicko.cz/clanek/precti-si-priroda/10520/cesta-kolem-sveta-sopky.html"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sopečná činnosť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,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"http://www.abicko.cz/clanek/precti-si-technika/20322/hurikany-budoucnost-zelene-energetiky.html"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hurikány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a pod.).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39" w:author="Unknown"/>
          <w:rFonts w:ascii="Arial" w:eastAsia="Times New Roman" w:hAnsi="Arial" w:cs="Arial"/>
          <w:b/>
          <w:sz w:val="27"/>
          <w:szCs w:val="27"/>
        </w:rPr>
      </w:pPr>
      <w:ins w:id="40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Ďalšia zdrojom ohrozenia je nevhodný a nadmerný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"http://www.abicko.cz/clanek/precti-si-priroda/19611/jdeme-na-ryby-serial-video-navodu-casopisu-abc.html"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rybolov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Úbytok alebo vyhubenie kľúčových druhov rýb vedie k nerovnováhe celého ekosystému.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Lov vlečnými sieťami ničí útesy aj mechanicky.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41" w:author="Unknown"/>
          <w:rFonts w:ascii="Arial" w:eastAsia="Times New Roman" w:hAnsi="Arial" w:cs="Arial"/>
          <w:b/>
          <w:sz w:val="27"/>
          <w:szCs w:val="27"/>
        </w:rPr>
      </w:pPr>
      <w:ins w:id="42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K mechanickému ničeniu útesov tiež prispievajú rekreačný potápači v turistických oblastiach.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43" w:author="Unknown"/>
          <w:rFonts w:ascii="Arial" w:eastAsia="Times New Roman" w:hAnsi="Arial" w:cs="Arial"/>
          <w:b/>
          <w:sz w:val="27"/>
          <w:szCs w:val="27"/>
        </w:rPr>
      </w:pPr>
      <w:ins w:id="44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lastRenderedPageBreak/>
          <w:t>Veľkým nepriateľom sú aj produkty civilizácie - odpadové vody, chemické znečistenie pobrežných vôd, kyslé dažde a splachovanie odlesnené alebo poľnohospodársky obhospodarovanej pôdy na pobreží.</w:t>
        </w:r>
      </w:ins>
    </w:p>
    <w:p w:rsidR="00231654" w:rsidRPr="00231654" w:rsidRDefault="00231654" w:rsidP="00231654">
      <w:pPr>
        <w:shd w:val="clear" w:color="auto" w:fill="FFFFFF"/>
        <w:spacing w:before="240" w:after="240" w:line="240" w:lineRule="auto"/>
        <w:jc w:val="both"/>
        <w:rPr>
          <w:ins w:id="45" w:author="Unknown"/>
          <w:rFonts w:ascii="Arial" w:eastAsia="Times New Roman" w:hAnsi="Arial" w:cs="Arial"/>
          <w:b/>
          <w:sz w:val="27"/>
          <w:szCs w:val="27"/>
        </w:rPr>
      </w:pPr>
      <w:ins w:id="46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pict>
            <v:rect id="_x0000_i1032" style="width:0;height:.7pt" o:hralign="center" o:hrstd="t" o:hr="t" fillcolor="#aca899" stroked="f"/>
          </w:pic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47" w:author="Unknown"/>
          <w:rFonts w:ascii="Arial" w:eastAsia="Times New Roman" w:hAnsi="Arial" w:cs="Arial"/>
          <w:b/>
          <w:bCs/>
          <w:sz w:val="33"/>
          <w:szCs w:val="33"/>
        </w:rPr>
      </w:pPr>
      <w:ins w:id="48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Ťažká záchrana koralových útesov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49" w:author="Unknown"/>
          <w:rFonts w:ascii="Arial" w:eastAsia="Times New Roman" w:hAnsi="Arial" w:cs="Arial"/>
          <w:b/>
          <w:sz w:val="27"/>
          <w:szCs w:val="27"/>
        </w:rPr>
      </w:pPr>
      <w:ins w:id="50" w:author="Unknown">
        <w:r w:rsidRPr="00231654">
          <w:rPr>
            <w:rFonts w:ascii="Arial" w:eastAsia="Times New Roman" w:hAnsi="Arial" w:cs="Arial"/>
            <w:b/>
            <w:bCs/>
            <w:sz w:val="27"/>
          </w:rPr>
          <w:t>Odumretý alebo dokonca zničený útes nemožno len tak obnoviť. Napriek tomu prírodovedci už celé roky hľadajú spôsoby, ako koralom pomôcť.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51" w:author="Unknown"/>
          <w:rFonts w:ascii="Arial" w:eastAsia="Times New Roman" w:hAnsi="Arial" w:cs="Arial"/>
          <w:b/>
          <w:sz w:val="27"/>
          <w:szCs w:val="27"/>
        </w:rPr>
      </w:pPr>
      <w:ins w:id="52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Proti prírodným vplyvom, ako je El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Niňo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>, zemetrasenie a následné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"http://www.abicko.cz/clanek/precti-si-zabava/10067/lek-na-tsunami.html"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</w:rPr>
          <w:t>cunami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či prudké vlnobitie v búrkach, ktoré útesy rozbíjajú či zanášajú vrstvami piesku a bahna, je boj ťažký.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A tak sa aspoň snaží o obmedzenie škodlivých vplyvov ľudskej činnosti - predovšetkým znečisťovanie morí a nevhodného hospodárenia v pobrežných zónach.</w:t>
        </w:r>
      </w:ins>
    </w:p>
    <w:p w:rsidR="00231654" w:rsidRPr="00231654" w:rsidRDefault="00231654" w:rsidP="00231654">
      <w:pPr>
        <w:shd w:val="clear" w:color="auto" w:fill="FFFFFF"/>
        <w:spacing w:after="0" w:line="240" w:lineRule="auto"/>
        <w:jc w:val="both"/>
        <w:rPr>
          <w:ins w:id="53" w:author="Unknown"/>
          <w:rFonts w:ascii="Arial" w:eastAsia="Times New Roman" w:hAnsi="Arial" w:cs="Arial"/>
          <w:b/>
          <w:sz w:val="27"/>
          <w:szCs w:val="27"/>
        </w:rPr>
      </w:pPr>
    </w:p>
    <w:p w:rsidR="00231654" w:rsidRPr="00231654" w:rsidRDefault="00231654" w:rsidP="00231654">
      <w:pPr>
        <w:shd w:val="clear" w:color="auto" w:fill="FFFFFF"/>
        <w:spacing w:before="177" w:after="177" w:line="240" w:lineRule="auto"/>
        <w:jc w:val="both"/>
        <w:rPr>
          <w:ins w:id="54" w:author="Unknown"/>
          <w:rFonts w:ascii="Arial" w:eastAsia="Times New Roman" w:hAnsi="Arial" w:cs="Arial"/>
          <w:b/>
          <w:sz w:val="27"/>
          <w:szCs w:val="27"/>
        </w:rPr>
      </w:pPr>
      <w:ins w:id="55" w:author="Unknown">
        <w:r w:rsidRPr="00231654">
          <w:rPr>
            <w:rFonts w:ascii="Arial" w:eastAsia="Times New Roman" w:hAnsi="Arial" w:cs="Arial"/>
            <w:b/>
            <w:sz w:val="27"/>
          </w:rPr>
          <w:t>Umelý betónový útes slúži ako vlnolam a úkryt pre ryby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56" w:author="Unknown"/>
          <w:rFonts w:ascii="Arial" w:eastAsia="Times New Roman" w:hAnsi="Arial" w:cs="Arial"/>
          <w:b/>
          <w:bCs/>
          <w:sz w:val="33"/>
          <w:szCs w:val="33"/>
        </w:rPr>
      </w:pPr>
      <w:ins w:id="57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Náhradné skaly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58" w:author="Unknown"/>
          <w:rFonts w:ascii="Arial" w:eastAsia="Times New Roman" w:hAnsi="Arial" w:cs="Arial"/>
          <w:b/>
          <w:sz w:val="27"/>
          <w:szCs w:val="27"/>
        </w:rPr>
      </w:pPr>
      <w:ins w:id="59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Vedci a potápači si už dávno všimli, že staré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"http://www.abicko.cz/clanek/precti-si-zabava/12108/zahada-nejslavnejsiho-lodniho-vraku-co-ukryva-titanic.html"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</w:rPr>
          <w:t>lodné vraky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, ak neleží v príliš veľkých hĺbkach, začnú obrastať riasami a priťahovať drobné živočíchy a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"http://www.abicko.cz/tag/ryba"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</w:rPr>
          <w:t>ryby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Časom vznikne prostredie podobné prirodzeným útesom, na ktorých sa môžu usadiť larvy koralov.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Sú totiž voľne plávajúce, a keď začnú dospievať, hľadajú miesto, kde by sa usadili.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Potopená loď je celkom dobrá náhrada pevného skaliská.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To tiež bola inšpirácia pre prvé pokusy s tvorbou umelých útesov.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Na vhodných miestach vedci zhadzovali do vody vyradenú ťažkú a vojenskú techniku, umelo potápali vraky lodí alebo vytvárali pod hladinou hromady z vyradených pneumatík.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60" w:author="Unknown"/>
          <w:rFonts w:ascii="Arial" w:eastAsia="Times New Roman" w:hAnsi="Arial" w:cs="Arial"/>
          <w:b/>
          <w:bCs/>
          <w:sz w:val="33"/>
          <w:szCs w:val="33"/>
        </w:rPr>
      </w:pPr>
      <w:ins w:id="61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vlnolamy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62" w:author="Unknown"/>
          <w:rFonts w:ascii="Arial" w:eastAsia="Times New Roman" w:hAnsi="Arial" w:cs="Arial"/>
          <w:b/>
          <w:sz w:val="27"/>
          <w:szCs w:val="27"/>
        </w:rPr>
      </w:pPr>
      <w:ins w:id="63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Tento spôsob však narobil viac škody ako úžitku.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Umelé štruktúry priťahujú také druhy živočíchov, ktoré rozvracajú ekosystém prirodzených útesov v okolí.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Z mnohých sa navyše uvoľňovali škodlivé látky, ktoré zánik koralov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urýchľovali.Napriek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tomu ho nemožno úplne zavrhnúť.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Koralové útesy totiž okrem iného chránia pobrežia - znižujú príbojové vlny, obmedzujú jeho erózii a chráni tak útesy pred zanášaním splaveným materiálom.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A k tomu sú umelé 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lastRenderedPageBreak/>
          <w:t xml:space="preserve">útesy celkom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vhodné.Len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sa dnes budujú zo špeciálneho (takzvane mori priateľského) betónu.</w:t>
        </w:r>
      </w:ins>
    </w:p>
    <w:p w:rsidR="00231654" w:rsidRPr="00231654" w:rsidRDefault="00231654" w:rsidP="00231654">
      <w:pPr>
        <w:shd w:val="clear" w:color="auto" w:fill="FFFFFF"/>
        <w:spacing w:after="0" w:line="240" w:lineRule="auto"/>
        <w:jc w:val="both"/>
        <w:rPr>
          <w:ins w:id="64" w:author="Unknown"/>
          <w:rFonts w:ascii="Arial" w:eastAsia="Times New Roman" w:hAnsi="Arial" w:cs="Arial"/>
          <w:b/>
          <w:sz w:val="27"/>
          <w:szCs w:val="27"/>
        </w:rPr>
      </w:pPr>
    </w:p>
    <w:p w:rsidR="00231654" w:rsidRPr="00231654" w:rsidRDefault="00231654" w:rsidP="00231654">
      <w:pPr>
        <w:shd w:val="clear" w:color="auto" w:fill="FFFFFF"/>
        <w:spacing w:before="177" w:after="177" w:line="240" w:lineRule="auto"/>
        <w:jc w:val="both"/>
        <w:rPr>
          <w:ins w:id="65" w:author="Unknown"/>
          <w:rFonts w:ascii="Arial" w:eastAsia="Times New Roman" w:hAnsi="Arial" w:cs="Arial"/>
          <w:b/>
          <w:sz w:val="27"/>
          <w:szCs w:val="27"/>
        </w:rPr>
      </w:pPr>
      <w:proofErr w:type="spellStart"/>
      <w:ins w:id="66" w:author="Unknown">
        <w:r w:rsidRPr="00231654">
          <w:rPr>
            <w:rFonts w:ascii="Arial" w:eastAsia="Times New Roman" w:hAnsi="Arial" w:cs="Arial"/>
            <w:b/>
            <w:sz w:val="27"/>
          </w:rPr>
          <w:t>Biorock</w:t>
        </w:r>
        <w:proofErr w:type="spellEnd"/>
        <w:r w:rsidRPr="00231654">
          <w:rPr>
            <w:rFonts w:ascii="Arial" w:eastAsia="Times New Roman" w:hAnsi="Arial" w:cs="Arial"/>
            <w:b/>
            <w:sz w:val="27"/>
          </w:rPr>
          <w:t xml:space="preserve"> - kovová konštrukcia pokrytá vyzrážaným vápencom tvorí základ nového útesu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67" w:author="Unknown"/>
          <w:rFonts w:ascii="Arial" w:eastAsia="Times New Roman" w:hAnsi="Arial" w:cs="Arial"/>
          <w:b/>
          <w:bCs/>
          <w:sz w:val="33"/>
          <w:szCs w:val="33"/>
        </w:rPr>
      </w:pPr>
      <w:ins w:id="68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umelý odchov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69" w:author="Unknown"/>
          <w:rFonts w:ascii="Arial" w:eastAsia="Times New Roman" w:hAnsi="Arial" w:cs="Arial"/>
          <w:b/>
          <w:sz w:val="27"/>
          <w:szCs w:val="27"/>
        </w:rPr>
      </w:pPr>
      <w:ins w:id="70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Súbežne prebiehajú ďalšie experimenty.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V laboratóriách a morských akváriách sa vedci pokúšajú o umelý chov koralov, ktoré by rozmnožovali a následne "vysádzali" na vhodné miesta do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"http://www.abicko.cz/kategorie/559/priroda"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prírody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Podobne ako lesníci vsádzajú les.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Úspešnosť zatiaľ nie je moc veľká.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Nedarí sa ani pokusy vyšľachtiť druhy koralov, ktoré by boli odolnejšie voči zvýšenej teplote a znečistenia vody. 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71" w:author="Unknown"/>
          <w:rFonts w:ascii="Arial" w:eastAsia="Times New Roman" w:hAnsi="Arial" w:cs="Arial"/>
          <w:b/>
          <w:bCs/>
          <w:sz w:val="33"/>
          <w:szCs w:val="33"/>
        </w:rPr>
      </w:pPr>
      <w:proofErr w:type="spellStart"/>
      <w:ins w:id="72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Bioskála</w:t>
        </w:r>
        <w:proofErr w:type="spellEnd"/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73" w:author="Unknown"/>
          <w:rFonts w:ascii="Arial" w:eastAsia="Times New Roman" w:hAnsi="Arial" w:cs="Arial"/>
          <w:b/>
          <w:sz w:val="27"/>
          <w:szCs w:val="27"/>
        </w:rPr>
      </w:pPr>
      <w:ins w:id="74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Najlepšie výsledky má v posledných rokoch takzvaný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biorock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- kovová konštrukcia z armovacieho železa alebo drôteného pletiva zakotvená pri dne.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Do nej sa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zo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begin"/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instrText xml:space="preserve"> HYPERLINK "http://www.abicko.cz/clanek/vystrihovanky/3417/iss-oprava-solarnich-panelu.html" </w:instrTex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separate"/>
        </w:r>
        <w:r w:rsidRPr="00231654">
          <w:rPr>
            <w:rFonts w:ascii="Arial" w:eastAsia="Times New Roman" w:hAnsi="Arial" w:cs="Arial"/>
            <w:b/>
            <w:sz w:val="27"/>
            <w:u w:val="single"/>
          </w:rPr>
          <w:t>solárnych</w:t>
        </w:r>
        <w:proofErr w:type="spellEnd"/>
        <w:r w:rsidRPr="00231654">
          <w:rPr>
            <w:rFonts w:ascii="Arial" w:eastAsia="Times New Roman" w:hAnsi="Arial" w:cs="Arial"/>
            <w:b/>
            <w:sz w:val="27"/>
            <w:u w:val="single"/>
          </w:rPr>
          <w:t xml:space="preserve"> panelov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fldChar w:fldCharType="end"/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na hladine privádza prúd s napätím 2-4 V. Elektrolytická reakcia spôsobí, že sa na kovových tyčiach zrážajú kryštály uhličitanu vápenatého a hydroxidu </w:t>
        </w:r>
        <w:proofErr w:type="spellStart"/>
        <w:r w:rsidRPr="00231654">
          <w:rPr>
            <w:rFonts w:ascii="Arial" w:eastAsia="Times New Roman" w:hAnsi="Arial" w:cs="Arial"/>
            <w:b/>
            <w:sz w:val="27"/>
            <w:szCs w:val="27"/>
          </w:rPr>
          <w:t>horečnatého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z morskej vody.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Za pár dní kov pod týmito minerály zmizne a vápencová štruktúra začne priťahovať rôzne živočíchy.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Potápači potom na ňu z najbližšieho prírodného útesu prenesú úlomky živých koralov.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Tí sa uchytí a začnú rýchlo rásť - zvyčajne trikrát až päťkrát rýchlejšie ako normálne.</w:t>
        </w:r>
      </w:ins>
    </w:p>
    <w:p w:rsidR="00231654" w:rsidRPr="00231654" w:rsidRDefault="00231654" w:rsidP="0023165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ins w:id="75" w:author="Unknown"/>
          <w:rFonts w:ascii="Arial" w:eastAsia="Times New Roman" w:hAnsi="Arial" w:cs="Arial"/>
          <w:b/>
          <w:bCs/>
          <w:sz w:val="33"/>
          <w:szCs w:val="33"/>
        </w:rPr>
      </w:pPr>
      <w:ins w:id="76" w:author="Unknown">
        <w:r w:rsidRPr="00231654">
          <w:rPr>
            <w:rFonts w:ascii="Arial" w:eastAsia="Times New Roman" w:hAnsi="Arial" w:cs="Arial"/>
            <w:b/>
            <w:bCs/>
            <w:sz w:val="33"/>
            <w:szCs w:val="33"/>
          </w:rPr>
          <w:t>elektrina lieči</w:t>
        </w:r>
      </w:ins>
    </w:p>
    <w:p w:rsidR="00231654" w:rsidRPr="00231654" w:rsidRDefault="00231654" w:rsidP="00231654">
      <w:pPr>
        <w:shd w:val="clear" w:color="auto" w:fill="FFFFFF"/>
        <w:spacing w:after="204" w:line="240" w:lineRule="auto"/>
        <w:jc w:val="both"/>
        <w:rPr>
          <w:ins w:id="77" w:author="Unknown"/>
          <w:rFonts w:ascii="Arial" w:eastAsia="Times New Roman" w:hAnsi="Arial" w:cs="Arial"/>
          <w:b/>
          <w:sz w:val="27"/>
          <w:szCs w:val="27"/>
        </w:rPr>
      </w:pPr>
      <w:proofErr w:type="spellStart"/>
      <w:ins w:id="78" w:author="Unknown">
        <w:r w:rsidRPr="00231654">
          <w:rPr>
            <w:rFonts w:ascii="Arial" w:eastAsia="Times New Roman" w:hAnsi="Arial" w:cs="Arial"/>
            <w:b/>
            <w:sz w:val="27"/>
            <w:szCs w:val="27"/>
          </w:rPr>
          <w:t>Biorock</w:t>
        </w:r>
        <w:proofErr w:type="spellEnd"/>
        <w:r w:rsidRPr="00231654">
          <w:rPr>
            <w:rFonts w:ascii="Arial" w:eastAsia="Times New Roman" w:hAnsi="Arial" w:cs="Arial"/>
            <w:b/>
            <w:sz w:val="27"/>
            <w:szCs w:val="27"/>
          </w:rPr>
          <w:t xml:space="preserve"> je pre koraly veľkou nádejou.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Pokusy ukázali, že v slabom elektrickom poli sú koraly zdravšie a odolnejšie voči zhoršeným podmienkam, rýchlejšie rastú a tiež sa lepšie rozmnožujú.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Elektrické pole tiež obmedzuje rast rias.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Keď vedci pokusne prúd vypli, nielenže sa na útese prestali zrážať a hromadiť minerály, tiež začal rýchlo zarastať riasami.</w:t>
        </w:r>
        <w:r w:rsidRPr="00231654">
          <w:rPr>
            <w:rFonts w:ascii="Arial" w:eastAsia="Times New Roman" w:hAnsi="Arial" w:cs="Arial"/>
            <w:b/>
            <w:sz w:val="27"/>
          </w:rPr>
          <w:t> </w:t>
        </w:r>
        <w:r w:rsidRPr="00231654">
          <w:rPr>
            <w:rFonts w:ascii="Arial" w:eastAsia="Times New Roman" w:hAnsi="Arial" w:cs="Arial"/>
            <w:b/>
            <w:sz w:val="27"/>
            <w:szCs w:val="27"/>
          </w:rPr>
          <w:t>Po opätovnom zapnutí prúdu sa ale koraly čoskoro spamätali a pokračovali v jeho stavbe. </w:t>
        </w:r>
      </w:ins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Default="00231654" w:rsidP="0021142F">
      <w:pPr>
        <w:ind w:left="360"/>
        <w:rPr>
          <w:sz w:val="24"/>
          <w:szCs w:val="24"/>
        </w:rPr>
      </w:pPr>
    </w:p>
    <w:p w:rsidR="00231654" w:rsidRPr="0021142F" w:rsidRDefault="00231654" w:rsidP="0021142F">
      <w:pPr>
        <w:ind w:left="360"/>
        <w:rPr>
          <w:sz w:val="24"/>
          <w:szCs w:val="24"/>
        </w:rPr>
      </w:pPr>
    </w:p>
    <w:sectPr w:rsidR="00231654" w:rsidRPr="0021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057B"/>
    <w:multiLevelType w:val="multilevel"/>
    <w:tmpl w:val="011C0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C0F34"/>
    <w:multiLevelType w:val="multilevel"/>
    <w:tmpl w:val="CD9E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24815"/>
    <w:multiLevelType w:val="multilevel"/>
    <w:tmpl w:val="4352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43BC0"/>
    <w:multiLevelType w:val="multilevel"/>
    <w:tmpl w:val="D490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55265"/>
    <w:multiLevelType w:val="multilevel"/>
    <w:tmpl w:val="8B167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C29DD"/>
    <w:multiLevelType w:val="multilevel"/>
    <w:tmpl w:val="436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33690"/>
    <w:multiLevelType w:val="hybridMultilevel"/>
    <w:tmpl w:val="330A5C20"/>
    <w:lvl w:ilvl="0" w:tplc="041B0019">
      <w:start w:val="1"/>
      <w:numFmt w:val="lowerLetter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B473272"/>
    <w:multiLevelType w:val="hybridMultilevel"/>
    <w:tmpl w:val="07E40D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05083"/>
    <w:multiLevelType w:val="hybridMultilevel"/>
    <w:tmpl w:val="406CBFFC"/>
    <w:lvl w:ilvl="0" w:tplc="EA2E98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1142F"/>
    <w:rsid w:val="0021142F"/>
    <w:rsid w:val="0023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1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1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142F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1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21142F"/>
  </w:style>
  <w:style w:type="character" w:styleId="Siln">
    <w:name w:val="Strong"/>
    <w:basedOn w:val="Predvolenpsmoodseku"/>
    <w:uiPriority w:val="22"/>
    <w:qFormat/>
    <w:rsid w:val="0021142F"/>
    <w:rPr>
      <w:b/>
      <w:bCs/>
    </w:rPr>
  </w:style>
  <w:style w:type="paragraph" w:styleId="Odsekzoznamu">
    <w:name w:val="List Paragraph"/>
    <w:basedOn w:val="Normlny"/>
    <w:uiPriority w:val="34"/>
    <w:qFormat/>
    <w:rsid w:val="0021142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16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bc">
    <w:name w:val="abc"/>
    <w:basedOn w:val="Normlny"/>
    <w:rsid w:val="0023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231654"/>
    <w:rPr>
      <w:color w:val="0000FF"/>
      <w:u w:val="single"/>
    </w:rPr>
  </w:style>
  <w:style w:type="paragraph" w:customStyle="1" w:styleId="meta">
    <w:name w:val="meta"/>
    <w:basedOn w:val="Normlny"/>
    <w:rsid w:val="0023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Predvolenpsmoodseku"/>
    <w:rsid w:val="00231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934">
          <w:marLeft w:val="679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343">
          <w:marLeft w:val="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2019-04-14T16:01:00Z</dcterms:created>
  <dcterms:modified xsi:type="dcterms:W3CDTF">2019-04-14T16:23:00Z</dcterms:modified>
</cp:coreProperties>
</file>