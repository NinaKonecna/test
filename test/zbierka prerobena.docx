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D2" w:rsidRPr="00594EDC" w:rsidRDefault="00594EDC" w:rsidP="00594EDC">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t xml:space="preserve">*   *   *  *  </w:t>
      </w:r>
      <w:r w:rsidR="001C1C33" w:rsidRPr="00594EDC">
        <w:rPr>
          <w:rFonts w:ascii="Times New Roman" w:hAnsi="Times New Roman" w:cs="Times New Roman"/>
          <w:b/>
          <w:sz w:val="28"/>
          <w:szCs w:val="28"/>
        </w:rPr>
        <w:t>Banky a</w:t>
      </w:r>
      <w:r w:rsidRPr="00594EDC">
        <w:rPr>
          <w:rFonts w:ascii="Times New Roman" w:hAnsi="Times New Roman" w:cs="Times New Roman"/>
          <w:b/>
          <w:sz w:val="28"/>
          <w:szCs w:val="28"/>
        </w:rPr>
        <w:t> </w:t>
      </w:r>
      <w:r w:rsidR="001C1C33" w:rsidRPr="00594EDC">
        <w:rPr>
          <w:rFonts w:ascii="Times New Roman" w:hAnsi="Times New Roman" w:cs="Times New Roman"/>
          <w:b/>
          <w:sz w:val="28"/>
          <w:szCs w:val="28"/>
        </w:rPr>
        <w:t>poisťovne</w:t>
      </w:r>
      <w:r w:rsidRPr="00594EDC">
        <w:rPr>
          <w:rFonts w:ascii="Times New Roman" w:hAnsi="Times New Roman" w:cs="Times New Roman"/>
          <w:b/>
          <w:sz w:val="28"/>
          <w:szCs w:val="28"/>
        </w:rPr>
        <w:t xml:space="preserve">  *   *    *     *</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Keď mladý Skala prevzal veľkostatok po svojom otcovi, bolo treba mnoho zmien a</w:t>
      </w:r>
      <w:r w:rsidR="00594EDC" w:rsidRPr="00594EDC">
        <w:rPr>
          <w:rStyle w:val="Zkladntext1"/>
          <w:rFonts w:eastAsiaTheme="minorHAnsi"/>
          <w:color w:val="auto"/>
          <w:sz w:val="24"/>
          <w:szCs w:val="24"/>
        </w:rPr>
        <w:t> </w:t>
      </w:r>
      <w:r w:rsidRPr="00594EDC">
        <w:rPr>
          <w:rStyle w:val="Zkladntext1"/>
          <w:rFonts w:eastAsiaTheme="minorHAnsi"/>
          <w:color w:val="auto"/>
          <w:sz w:val="24"/>
          <w:szCs w:val="24"/>
        </w:rPr>
        <w:t>opráv. Chcel racionálne (rozumne) gazdovať a musel teda radikálne (bezohľadne) prikročiť k dielu.</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Staré budovy dal rozobrať, na ich miesto dal posta</w:t>
      </w:r>
      <w:r w:rsidRPr="00594EDC">
        <w:rPr>
          <w:rStyle w:val="Zkladntext1"/>
          <w:rFonts w:eastAsiaTheme="minorHAnsi"/>
          <w:color w:val="auto"/>
          <w:sz w:val="24"/>
          <w:szCs w:val="24"/>
        </w:rPr>
        <w:softHyphen/>
        <w:t>viť nové. Vyzval štyroch staviteľov, aby podali rozpo</w:t>
      </w:r>
      <w:r w:rsidRPr="00594EDC">
        <w:rPr>
          <w:rStyle w:val="Zkladntext1"/>
          <w:rFonts w:eastAsiaTheme="minorHAnsi"/>
          <w:color w:val="auto"/>
          <w:sz w:val="24"/>
          <w:szCs w:val="24"/>
        </w:rPr>
        <w:softHyphen/>
        <w:t>čet na práce.</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 xml:space="preserve">Rozpočet: </w:t>
      </w:r>
      <w:r w:rsidRPr="00594EDC">
        <w:rPr>
          <w:rStyle w:val="Zkladntext1"/>
          <w:rFonts w:eastAsiaTheme="minorHAnsi"/>
          <w:color w:val="auto"/>
          <w:sz w:val="24"/>
          <w:szCs w:val="24"/>
        </w:rPr>
        <w:tab/>
      </w:r>
      <w:r w:rsidRPr="00594EDC">
        <w:rPr>
          <w:rStyle w:val="Zkladntext1"/>
          <w:rFonts w:eastAsiaTheme="minorHAnsi"/>
          <w:color w:val="auto"/>
          <w:sz w:val="24"/>
          <w:szCs w:val="24"/>
        </w:rPr>
        <w:tab/>
        <w:t xml:space="preserve">u I. staviteľa </w:t>
      </w:r>
      <w:r w:rsidR="00594EDC" w:rsidRPr="00594EDC">
        <w:rPr>
          <w:rStyle w:val="Zkladntext1"/>
          <w:rFonts w:eastAsiaTheme="minorHAnsi"/>
          <w:color w:val="auto"/>
          <w:sz w:val="24"/>
          <w:szCs w:val="24"/>
        </w:rPr>
        <w:tab/>
      </w:r>
      <w:r w:rsidR="00594EDC" w:rsidRPr="00594EDC">
        <w:rPr>
          <w:rStyle w:val="Zkladntext1"/>
          <w:rFonts w:eastAsiaTheme="minorHAnsi"/>
          <w:color w:val="auto"/>
          <w:sz w:val="24"/>
          <w:szCs w:val="24"/>
        </w:rPr>
        <w:tab/>
      </w:r>
      <w:r w:rsidRPr="00594EDC">
        <w:rPr>
          <w:rStyle w:val="Zkladntext1"/>
          <w:rFonts w:eastAsiaTheme="minorHAnsi"/>
          <w:color w:val="auto"/>
          <w:sz w:val="24"/>
          <w:szCs w:val="24"/>
        </w:rPr>
        <w:t xml:space="preserve">237050 </w:t>
      </w:r>
      <w:r w:rsidRPr="00594EDC">
        <w:rPr>
          <w:rStyle w:val="Zkladntext1"/>
          <w:rFonts w:eastAsiaTheme="minorHAnsi"/>
          <w:i/>
          <w:color w:val="auto"/>
          <w:sz w:val="24"/>
          <w:szCs w:val="24"/>
        </w:rPr>
        <w:t>Ks</w:t>
      </w:r>
      <w:r w:rsidRPr="00594EDC">
        <w:rPr>
          <w:rStyle w:val="ZkladntextRiadkovanie0ptExact"/>
          <w:rFonts w:eastAsiaTheme="minorHAnsi"/>
          <w:color w:val="auto"/>
          <w:sz w:val="24"/>
          <w:szCs w:val="24"/>
        </w:rPr>
        <w:t>.</w:t>
      </w:r>
    </w:p>
    <w:p w:rsidR="00134DD4"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u</w:t>
      </w:r>
      <w:r w:rsidR="00134DD4" w:rsidRPr="00594EDC">
        <w:rPr>
          <w:rStyle w:val="Zkladntext1"/>
          <w:rFonts w:eastAsiaTheme="minorHAnsi"/>
          <w:color w:val="auto"/>
          <w:sz w:val="24"/>
          <w:szCs w:val="24"/>
        </w:rPr>
        <w:t xml:space="preserve"> II. staviteľa </w:t>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 xml:space="preserve">208780 </w:t>
      </w:r>
      <w:r w:rsidR="00134DD4" w:rsidRPr="00594EDC">
        <w:rPr>
          <w:rStyle w:val="Zkladntext1"/>
          <w:rFonts w:eastAsiaTheme="minorHAnsi"/>
          <w:i/>
          <w:color w:val="auto"/>
          <w:sz w:val="24"/>
          <w:szCs w:val="24"/>
        </w:rPr>
        <w:t>Ks</w:t>
      </w:r>
    </w:p>
    <w:p w:rsidR="00594EDC"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u</w:t>
      </w:r>
      <w:r w:rsidR="00134DD4" w:rsidRPr="00594EDC">
        <w:rPr>
          <w:rStyle w:val="Zkladntext1"/>
          <w:rFonts w:eastAsiaTheme="minorHAnsi"/>
          <w:color w:val="auto"/>
          <w:sz w:val="24"/>
          <w:szCs w:val="24"/>
        </w:rPr>
        <w:t xml:space="preserve"> III. staviteľa </w:t>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258000</w:t>
      </w:r>
      <w:r w:rsidRPr="00594EDC">
        <w:rPr>
          <w:rStyle w:val="Zkladntext1"/>
          <w:rFonts w:eastAsiaTheme="minorHAnsi"/>
          <w:color w:val="auto"/>
          <w:sz w:val="24"/>
          <w:szCs w:val="24"/>
        </w:rPr>
        <w:t xml:space="preserve"> </w:t>
      </w:r>
      <w:r w:rsidR="00134DD4" w:rsidRPr="00594EDC">
        <w:rPr>
          <w:rStyle w:val="Zkladntext1"/>
          <w:rFonts w:eastAsiaTheme="minorHAnsi"/>
          <w:i/>
          <w:color w:val="auto"/>
          <w:sz w:val="24"/>
          <w:szCs w:val="24"/>
        </w:rPr>
        <w:t>Ks</w:t>
      </w:r>
    </w:p>
    <w:p w:rsidR="00134DD4" w:rsidRPr="00594EDC" w:rsidRDefault="00594EDC" w:rsidP="00594EDC">
      <w:pPr>
        <w:pStyle w:val="Odsekzoznamu"/>
        <w:tabs>
          <w:tab w:val="left" w:pos="284"/>
        </w:tabs>
        <w:spacing w:before="120" w:after="120" w:line="240" w:lineRule="auto"/>
        <w:ind w:left="284" w:right="20" w:hanging="284"/>
        <w:contextualSpacing w:val="0"/>
        <w:jc w:val="both"/>
        <w:rPr>
          <w:rStyle w:val="Zkladntext1"/>
          <w:rFonts w:eastAsiaTheme="minorHAnsi"/>
          <w:color w:val="auto"/>
          <w:sz w:val="24"/>
          <w:szCs w:val="24"/>
        </w:rPr>
      </w:pP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r>
      <w:r w:rsidRPr="00594EDC">
        <w:rPr>
          <w:rStyle w:val="Zkladntext1"/>
          <w:rFonts w:eastAsiaTheme="minorHAnsi"/>
          <w:color w:val="auto"/>
          <w:sz w:val="24"/>
          <w:szCs w:val="24"/>
        </w:rPr>
        <w:tab/>
        <w:t xml:space="preserve">u </w:t>
      </w:r>
      <w:r w:rsidR="00134DD4" w:rsidRPr="00594EDC">
        <w:rPr>
          <w:rStyle w:val="Zkladntext1"/>
          <w:rFonts w:eastAsiaTheme="minorHAnsi"/>
          <w:color w:val="auto"/>
          <w:sz w:val="24"/>
          <w:szCs w:val="24"/>
        </w:rPr>
        <w:t>IV. staviteľa</w:t>
      </w:r>
      <w:r w:rsidR="00134DD4" w:rsidRPr="00594EDC">
        <w:rPr>
          <w:rStyle w:val="Zkladntext1"/>
          <w:rFonts w:eastAsiaTheme="minorHAnsi"/>
          <w:color w:val="auto"/>
          <w:sz w:val="24"/>
          <w:szCs w:val="24"/>
        </w:rPr>
        <w:tab/>
        <w:t xml:space="preserve"> </w:t>
      </w:r>
      <w:r w:rsidRPr="00594EDC">
        <w:rPr>
          <w:rStyle w:val="Zkladntext1"/>
          <w:rFonts w:eastAsiaTheme="minorHAnsi"/>
          <w:color w:val="auto"/>
          <w:sz w:val="24"/>
          <w:szCs w:val="24"/>
        </w:rPr>
        <w:tab/>
      </w:r>
      <w:r w:rsidR="00134DD4" w:rsidRPr="00594EDC">
        <w:rPr>
          <w:rStyle w:val="Zkladntext1"/>
          <w:rFonts w:eastAsiaTheme="minorHAnsi"/>
          <w:color w:val="auto"/>
          <w:sz w:val="24"/>
          <w:szCs w:val="24"/>
        </w:rPr>
        <w:t xml:space="preserve">214140 </w:t>
      </w:r>
      <w:r w:rsidR="00134DD4" w:rsidRPr="00594EDC">
        <w:rPr>
          <w:rStyle w:val="Zkladntext1"/>
          <w:rFonts w:eastAsiaTheme="minorHAnsi"/>
          <w:i/>
          <w:color w:val="auto"/>
          <w:sz w:val="24"/>
          <w:szCs w:val="24"/>
        </w:rPr>
        <w:t>Ks</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Keď zistil rozdiely medzi rozpočtami, vypočítal ich priemer a zavolal I. staviteľa na</w:t>
      </w:r>
      <w:r w:rsidR="00594EDC">
        <w:rPr>
          <w:rStyle w:val="Zkladntext1"/>
          <w:rFonts w:eastAsiaTheme="minorHAnsi"/>
          <w:color w:val="auto"/>
          <w:sz w:val="24"/>
          <w:szCs w:val="24"/>
        </w:rPr>
        <w:t> </w:t>
      </w:r>
      <w:r w:rsidRPr="00594EDC">
        <w:rPr>
          <w:rStyle w:val="Zkladntext1"/>
          <w:rFonts w:eastAsiaTheme="minorHAnsi"/>
          <w:color w:val="auto"/>
          <w:sz w:val="24"/>
          <w:szCs w:val="24"/>
        </w:rPr>
        <w:t>poradu. Prečo tohto?</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Keď staviteľ videl, že p. Skala má ešte lacnejší roz</w:t>
      </w:r>
      <w:r w:rsidRPr="00594EDC">
        <w:rPr>
          <w:rStyle w:val="Zkladntext1"/>
          <w:rFonts w:eastAsiaTheme="minorHAnsi"/>
          <w:color w:val="auto"/>
          <w:sz w:val="24"/>
          <w:szCs w:val="24"/>
        </w:rPr>
        <w:softHyphen/>
        <w:t>počet, prepočítal všetko znova a</w:t>
      </w:r>
      <w:r w:rsidR="00594EDC">
        <w:rPr>
          <w:rStyle w:val="Zkladntext1"/>
          <w:rFonts w:eastAsiaTheme="minorHAnsi"/>
          <w:color w:val="auto"/>
          <w:sz w:val="24"/>
          <w:szCs w:val="24"/>
        </w:rPr>
        <w:t> </w:t>
      </w:r>
      <w:r w:rsidRPr="00594EDC">
        <w:rPr>
          <w:rStyle w:val="Zkladntext1"/>
          <w:rFonts w:eastAsiaTheme="minorHAnsi"/>
          <w:color w:val="auto"/>
          <w:sz w:val="24"/>
          <w:szCs w:val="24"/>
        </w:rPr>
        <w:t>po</w:t>
      </w:r>
      <w:r w:rsidR="00594EDC">
        <w:rPr>
          <w:rStyle w:val="Zkladntext1"/>
          <w:rFonts w:eastAsiaTheme="minorHAnsi"/>
          <w:color w:val="auto"/>
          <w:sz w:val="24"/>
          <w:szCs w:val="24"/>
        </w:rPr>
        <w:t> </w:t>
      </w:r>
      <w:r w:rsidRPr="00594EDC">
        <w:rPr>
          <w:rStyle w:val="Zkladntext1"/>
          <w:rFonts w:eastAsiaTheme="minorHAnsi"/>
          <w:color w:val="auto"/>
          <w:sz w:val="24"/>
          <w:szCs w:val="24"/>
        </w:rPr>
        <w:t>dlhom rokovaní do</w:t>
      </w:r>
      <w:r w:rsidRPr="00594EDC">
        <w:rPr>
          <w:rStyle w:val="Zkladntext1"/>
          <w:rFonts w:eastAsiaTheme="minorHAnsi"/>
          <w:color w:val="auto"/>
          <w:sz w:val="24"/>
          <w:szCs w:val="24"/>
        </w:rPr>
        <w:softHyphen/>
        <w:t xml:space="preserve">hodli sa na </w:t>
      </w:r>
      <w:proofErr w:type="spellStart"/>
      <w:r w:rsidRPr="00594EDC">
        <w:rPr>
          <w:rStyle w:val="Zkladntext1"/>
          <w:rFonts w:eastAsiaTheme="minorHAnsi"/>
          <w:color w:val="auto"/>
          <w:sz w:val="24"/>
          <w:szCs w:val="24"/>
        </w:rPr>
        <w:t>sníženom</w:t>
      </w:r>
      <w:proofErr w:type="spellEnd"/>
      <w:r w:rsidRPr="00594EDC">
        <w:rPr>
          <w:rStyle w:val="Zkladntext1"/>
          <w:rFonts w:eastAsiaTheme="minorHAnsi"/>
          <w:color w:val="auto"/>
          <w:sz w:val="24"/>
          <w:szCs w:val="24"/>
        </w:rPr>
        <w:t xml:space="preserve"> rozpočte o 7%.</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Na čom sa teda dohodli?</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Aby stavba bola ešte lacnejšia, dovolil, aby sa starý materiál použil pri stavbe nových budov. Staviteľ mu zato odpočítal ďalších 4 ½ % z rozpočtu. Aký bol koneč</w:t>
      </w:r>
      <w:r w:rsidRPr="00594EDC">
        <w:rPr>
          <w:rStyle w:val="Zkladntext1"/>
          <w:rFonts w:eastAsiaTheme="minorHAnsi"/>
          <w:color w:val="auto"/>
          <w:sz w:val="24"/>
          <w:szCs w:val="24"/>
        </w:rPr>
        <w:softHyphen/>
        <w:t>ný rozpočet?</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Na úhradu rozpočtu mal na hotovosti 64%. Koľko si musel vypožičať zo sporiteľne?</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Pôžičku dostal na 5</w:t>
      </w:r>
      <w:r w:rsidR="00594EDC">
        <w:rPr>
          <w:rStyle w:val="Zkladntext1"/>
          <w:rFonts w:ascii="Calibri" w:eastAsiaTheme="minorHAnsi" w:hAnsi="Calibri"/>
          <w:color w:val="auto"/>
          <w:sz w:val="24"/>
          <w:szCs w:val="24"/>
        </w:rPr>
        <w:t>⅓</w:t>
      </w:r>
      <w:r w:rsidRPr="00594EDC">
        <w:rPr>
          <w:rStyle w:val="Zkladntext1"/>
          <w:rFonts w:eastAsiaTheme="minorHAnsi"/>
          <w:color w:val="auto"/>
          <w:sz w:val="24"/>
          <w:szCs w:val="24"/>
        </w:rPr>
        <w:t xml:space="preserve">% úroku. 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zaplatil za 1 rok na úrokoch?</w:t>
      </w:r>
    </w:p>
    <w:p w:rsidR="00134DD4" w:rsidRPr="00594EDC" w:rsidRDefault="00134DD4" w:rsidP="00594EDC">
      <w:pPr>
        <w:pStyle w:val="Odsekzoznamu"/>
        <w:tabs>
          <w:tab w:val="left" w:pos="284"/>
        </w:tabs>
        <w:spacing w:before="120" w:after="120" w:line="240" w:lineRule="auto"/>
        <w:ind w:left="284" w:right="20"/>
        <w:contextualSpacing w:val="0"/>
        <w:jc w:val="both"/>
        <w:rPr>
          <w:rFonts w:ascii="Times New Roman" w:hAnsi="Times New Roman" w:cs="Times New Roman"/>
          <w:sz w:val="24"/>
          <w:szCs w:val="24"/>
        </w:rPr>
      </w:pPr>
      <w:r w:rsidRPr="00594EDC">
        <w:rPr>
          <w:rStyle w:val="Zkladntext1"/>
          <w:rFonts w:eastAsiaTheme="minorHAnsi"/>
          <w:color w:val="auto"/>
          <w:sz w:val="24"/>
          <w:szCs w:val="24"/>
        </w:rPr>
        <w:t>Za 6 rokov sa mu pôžička zmenšila na ¾ pôvodnej výšky.</w:t>
      </w:r>
    </w:p>
    <w:p w:rsidR="00134DD4" w:rsidRPr="00594EDC" w:rsidRDefault="00134DD4" w:rsidP="00594EDC">
      <w:pPr>
        <w:pStyle w:val="Odsekzoznamu"/>
        <w:tabs>
          <w:tab w:val="left" w:pos="284"/>
        </w:tabs>
        <w:spacing w:before="120" w:after="120" w:line="240" w:lineRule="auto"/>
        <w:ind w:left="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 xml:space="preserve">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zaplatil za ten čas na </w:t>
      </w:r>
      <w:proofErr w:type="spellStart"/>
      <w:r w:rsidRPr="00594EDC">
        <w:rPr>
          <w:rStyle w:val="Zkladntext1"/>
          <w:rFonts w:eastAsiaTheme="minorHAnsi"/>
          <w:color w:val="auto"/>
          <w:sz w:val="24"/>
          <w:szCs w:val="24"/>
        </w:rPr>
        <w:t>snížení</w:t>
      </w:r>
      <w:proofErr w:type="spellEnd"/>
      <w:r w:rsidRPr="00594EDC">
        <w:rPr>
          <w:rStyle w:val="Zkladntext1"/>
          <w:rFonts w:eastAsiaTheme="minorHAnsi"/>
          <w:color w:val="auto"/>
          <w:sz w:val="24"/>
          <w:szCs w:val="24"/>
        </w:rPr>
        <w:t xml:space="preserve"> pôžičky? Koľ</w:t>
      </w:r>
      <w:r w:rsidRPr="00594EDC">
        <w:rPr>
          <w:rStyle w:val="Zkladntext1"/>
          <w:rFonts w:eastAsiaTheme="minorHAnsi"/>
          <w:color w:val="auto"/>
          <w:sz w:val="24"/>
          <w:szCs w:val="24"/>
        </w:rPr>
        <w:softHyphen/>
        <w:t>ko ročne? Za koľko rokov vyrovná pôžičku, keď bude takto ďalej platiť?</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Založil si riadny chov dobytka a ošípaných. Už prvého roku sa mu podarilo odpredať denne 2 ¼ hl mlie</w:t>
      </w:r>
      <w:r w:rsidRPr="00594EDC">
        <w:rPr>
          <w:rStyle w:val="Zkladntext1"/>
          <w:rFonts w:eastAsiaTheme="minorHAnsi"/>
          <w:color w:val="auto"/>
          <w:sz w:val="24"/>
          <w:szCs w:val="24"/>
        </w:rPr>
        <w:softHyphen/>
        <w:t xml:space="preserve">ka po 0,95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pre </w:t>
      </w:r>
      <w:proofErr w:type="spellStart"/>
      <w:r w:rsidRPr="00594EDC">
        <w:rPr>
          <w:rStyle w:val="Zkladntext1"/>
          <w:rFonts w:eastAsiaTheme="minorHAnsi"/>
          <w:color w:val="auto"/>
          <w:sz w:val="24"/>
          <w:szCs w:val="24"/>
        </w:rPr>
        <w:t>mliekárske</w:t>
      </w:r>
      <w:proofErr w:type="spellEnd"/>
      <w:r w:rsidRPr="00594EDC">
        <w:rPr>
          <w:rStyle w:val="Zkladntext1"/>
          <w:rFonts w:eastAsiaTheme="minorHAnsi"/>
          <w:color w:val="auto"/>
          <w:sz w:val="24"/>
          <w:szCs w:val="24"/>
        </w:rPr>
        <w:t xml:space="preserve"> družstvo. Týždenne odpre</w:t>
      </w:r>
      <w:r w:rsidRPr="00594EDC">
        <w:rPr>
          <w:rStyle w:val="Zkladntext1"/>
          <w:rFonts w:eastAsiaTheme="minorHAnsi"/>
          <w:color w:val="auto"/>
          <w:sz w:val="24"/>
          <w:szCs w:val="24"/>
        </w:rPr>
        <w:softHyphen/>
        <w:t xml:space="preserve">dal na 20 </w:t>
      </w:r>
      <w:r w:rsidRPr="00594EDC">
        <w:rPr>
          <w:rStyle w:val="Zkladntext1"/>
          <w:rFonts w:eastAsiaTheme="minorHAnsi"/>
          <w:i/>
          <w:color w:val="auto"/>
          <w:sz w:val="24"/>
          <w:szCs w:val="24"/>
        </w:rPr>
        <w:t>kg</w:t>
      </w:r>
      <w:r w:rsidRPr="00594EDC">
        <w:rPr>
          <w:rStyle w:val="Zkladntext1"/>
          <w:rFonts w:eastAsiaTheme="minorHAnsi"/>
          <w:color w:val="auto"/>
          <w:sz w:val="24"/>
          <w:szCs w:val="24"/>
        </w:rPr>
        <w:t xml:space="preserve"> masla po 16 </w:t>
      </w:r>
      <w:r w:rsidRPr="00594EDC">
        <w:rPr>
          <w:rStyle w:val="Zkladntext1"/>
          <w:rFonts w:eastAsiaTheme="minorHAnsi"/>
          <w:i/>
          <w:color w:val="auto"/>
          <w:sz w:val="24"/>
          <w:szCs w:val="24"/>
        </w:rPr>
        <w:t>Ks</w:t>
      </w:r>
      <w:r w:rsidRPr="00594EDC">
        <w:rPr>
          <w:rStyle w:val="Zkladntext1"/>
          <w:rFonts w:eastAsiaTheme="minorHAnsi"/>
          <w:color w:val="auto"/>
          <w:sz w:val="24"/>
          <w:szCs w:val="24"/>
        </w:rPr>
        <w:t>. Mäsiarovi sa zaviazal od</w:t>
      </w:r>
      <w:r w:rsidRPr="00594EDC">
        <w:rPr>
          <w:rStyle w:val="Zkladntext1"/>
          <w:rFonts w:eastAsiaTheme="minorHAnsi"/>
          <w:color w:val="auto"/>
          <w:sz w:val="24"/>
          <w:szCs w:val="24"/>
        </w:rPr>
        <w:softHyphen/>
        <w:t>vádzať mesačne dvoch vykŕmených volov a</w:t>
      </w:r>
      <w:r w:rsidR="00594EDC">
        <w:rPr>
          <w:rStyle w:val="Zkladntext1"/>
          <w:rFonts w:eastAsiaTheme="minorHAnsi"/>
          <w:color w:val="auto"/>
          <w:sz w:val="24"/>
          <w:szCs w:val="24"/>
        </w:rPr>
        <w:t> </w:t>
      </w:r>
      <w:r w:rsidRPr="00594EDC">
        <w:rPr>
          <w:rStyle w:val="Zkladntext1"/>
          <w:rFonts w:eastAsiaTheme="minorHAnsi"/>
          <w:color w:val="auto"/>
          <w:sz w:val="24"/>
          <w:szCs w:val="24"/>
        </w:rPr>
        <w:t>5</w:t>
      </w:r>
      <w:r w:rsidR="00594EDC">
        <w:rPr>
          <w:rStyle w:val="Zkladntext1"/>
          <w:rFonts w:eastAsiaTheme="minorHAnsi"/>
          <w:color w:val="auto"/>
          <w:sz w:val="24"/>
          <w:szCs w:val="24"/>
        </w:rPr>
        <w:t> </w:t>
      </w:r>
      <w:r w:rsidRPr="00594EDC">
        <w:rPr>
          <w:rStyle w:val="Zkladntext1"/>
          <w:rFonts w:eastAsiaTheme="minorHAnsi"/>
          <w:color w:val="auto"/>
          <w:sz w:val="24"/>
          <w:szCs w:val="24"/>
        </w:rPr>
        <w:t>ošípaných. Na koľko odhadujete jeho ročný dôchodok z tohto od</w:t>
      </w:r>
      <w:r w:rsidRPr="00594EDC">
        <w:rPr>
          <w:rStyle w:val="Zkladntext1"/>
          <w:rFonts w:eastAsiaTheme="minorHAnsi"/>
          <w:color w:val="auto"/>
          <w:sz w:val="24"/>
          <w:szCs w:val="24"/>
        </w:rPr>
        <w:softHyphen/>
        <w:t>vetvia gazdovstva?</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Začiatkom piateho roku si kúpil traktor za 34000 </w:t>
      </w:r>
      <w:r w:rsidRPr="00594EDC">
        <w:rPr>
          <w:rStyle w:val="Zkladntext1"/>
          <w:rFonts w:eastAsiaTheme="minorHAnsi"/>
          <w:i/>
          <w:color w:val="auto"/>
          <w:sz w:val="24"/>
          <w:szCs w:val="24"/>
        </w:rPr>
        <w:t>Ks</w:t>
      </w:r>
      <w:r w:rsidRPr="00594EDC">
        <w:rPr>
          <w:rStyle w:val="Zkladntext1"/>
          <w:rFonts w:eastAsiaTheme="minorHAnsi"/>
          <w:color w:val="auto"/>
          <w:sz w:val="24"/>
          <w:szCs w:val="24"/>
        </w:rPr>
        <w:t>. Továrni zaplatil hneď polovicu, zvyšok v 12 mesač</w:t>
      </w:r>
      <w:r w:rsidRPr="00594EDC">
        <w:rPr>
          <w:rStyle w:val="Zkladntext1"/>
          <w:rFonts w:eastAsiaTheme="minorHAnsi"/>
          <w:color w:val="auto"/>
          <w:sz w:val="24"/>
          <w:szCs w:val="24"/>
        </w:rPr>
        <w:softHyphen/>
        <w:t xml:space="preserve">ných splátkach. Aké vysoké </w:t>
      </w:r>
      <w:proofErr w:type="spellStart"/>
      <w:r w:rsidRPr="00594EDC">
        <w:rPr>
          <w:rStyle w:val="Zkladntext1"/>
          <w:rFonts w:eastAsiaTheme="minorHAnsi"/>
          <w:color w:val="auto"/>
          <w:sz w:val="24"/>
          <w:szCs w:val="24"/>
        </w:rPr>
        <w:t>boly</w:t>
      </w:r>
      <w:proofErr w:type="spellEnd"/>
      <w:r w:rsidRPr="00594EDC">
        <w:rPr>
          <w:rStyle w:val="Zkladntext1"/>
          <w:rFonts w:eastAsiaTheme="minorHAnsi"/>
          <w:color w:val="auto"/>
          <w:sz w:val="24"/>
          <w:szCs w:val="24"/>
        </w:rPr>
        <w:t xml:space="preserve"> splátky?</w:t>
      </w:r>
    </w:p>
    <w:p w:rsidR="00134DD4" w:rsidRPr="00594EDC" w:rsidRDefault="00134DD4" w:rsidP="00594EDC">
      <w:pPr>
        <w:pStyle w:val="Odsekzoznamu"/>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Koľko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musel pridať na splátky z vlastného, keď mu traktor prácou u druhých ľudí priniesol mesačne cca 450 </w:t>
      </w:r>
      <w:r w:rsidRPr="00594EDC">
        <w:rPr>
          <w:rStyle w:val="Zkladntext1"/>
          <w:rFonts w:eastAsiaTheme="minorHAnsi"/>
          <w:i/>
          <w:color w:val="auto"/>
          <w:sz w:val="24"/>
          <w:szCs w:val="24"/>
        </w:rPr>
        <w:t>Ks</w:t>
      </w:r>
      <w:r w:rsidRPr="00594EDC">
        <w:rPr>
          <w:rStyle w:val="Zkladntext1"/>
          <w:rFonts w:eastAsiaTheme="minorHAnsi"/>
          <w:color w:val="auto"/>
          <w:sz w:val="24"/>
          <w:szCs w:val="24"/>
        </w:rPr>
        <w:t>?</w:t>
      </w:r>
    </w:p>
    <w:p w:rsidR="00134DD4" w:rsidRPr="00594EDC" w:rsidRDefault="00134DD4" w:rsidP="00594EDC">
      <w:pPr>
        <w:widowControl w:val="0"/>
        <w:tabs>
          <w:tab w:val="left" w:pos="284"/>
        </w:tabs>
        <w:spacing w:before="120" w:after="120" w:line="240" w:lineRule="auto"/>
        <w:ind w:left="284" w:right="20"/>
        <w:jc w:val="both"/>
        <w:rPr>
          <w:rFonts w:ascii="Times New Roman" w:hAnsi="Times New Roman" w:cs="Times New Roman"/>
          <w:sz w:val="24"/>
          <w:szCs w:val="24"/>
        </w:rPr>
      </w:pPr>
      <w:r w:rsidRPr="00594EDC">
        <w:rPr>
          <w:rStyle w:val="Zkladntext1"/>
          <w:rFonts w:eastAsiaTheme="minorHAnsi"/>
          <w:color w:val="auto"/>
          <w:sz w:val="24"/>
          <w:szCs w:val="24"/>
        </w:rPr>
        <w:t xml:space="preserve">Za obilie dostal celkom 73500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Koľko ho bolo, keď mu priemerne platili 105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w:t>
      </w:r>
      <w:r w:rsidR="00594EDC">
        <w:rPr>
          <w:rStyle w:val="Zkladntext1"/>
          <w:rFonts w:eastAsiaTheme="minorHAnsi"/>
          <w:color w:val="auto"/>
          <w:sz w:val="24"/>
          <w:szCs w:val="24"/>
        </w:rPr>
        <w:t> </w:t>
      </w:r>
      <w:r w:rsidRPr="00594EDC">
        <w:rPr>
          <w:rStyle w:val="Zkladntext1"/>
          <w:rFonts w:eastAsiaTheme="minorHAnsi"/>
          <w:color w:val="auto"/>
          <w:sz w:val="24"/>
          <w:szCs w:val="24"/>
        </w:rPr>
        <w:t>q?</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 xml:space="preserve">Na úhradu dlžoby 14600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dlžník splácal 15% svojho ročného dôchodku 29200 </w:t>
      </w:r>
      <w:r w:rsidRPr="00594EDC">
        <w:rPr>
          <w:rStyle w:val="Zkladntext1"/>
          <w:rFonts w:eastAsiaTheme="minorHAnsi"/>
          <w:i/>
          <w:color w:val="auto"/>
          <w:sz w:val="24"/>
          <w:szCs w:val="24"/>
        </w:rPr>
        <w:t>Ks</w:t>
      </w:r>
      <w:r w:rsidRPr="00594EDC">
        <w:rPr>
          <w:rStyle w:val="Zkladntext1"/>
          <w:rFonts w:eastAsiaTheme="minorHAnsi"/>
          <w:color w:val="auto"/>
          <w:sz w:val="24"/>
          <w:szCs w:val="24"/>
        </w:rPr>
        <w:t>. Za</w:t>
      </w:r>
      <w:r w:rsidR="00594EDC">
        <w:rPr>
          <w:rStyle w:val="Zkladntext1"/>
          <w:rFonts w:eastAsiaTheme="minorHAnsi"/>
          <w:color w:val="auto"/>
          <w:sz w:val="24"/>
          <w:szCs w:val="24"/>
        </w:rPr>
        <w:t> </w:t>
      </w:r>
      <w:r w:rsidRPr="00594EDC">
        <w:rPr>
          <w:rStyle w:val="Zkladntext1"/>
          <w:rFonts w:eastAsiaTheme="minorHAnsi"/>
          <w:color w:val="auto"/>
          <w:sz w:val="24"/>
          <w:szCs w:val="24"/>
        </w:rPr>
        <w:t>koľko rokov dlžo</w:t>
      </w:r>
      <w:r w:rsidRPr="00594EDC">
        <w:rPr>
          <w:rStyle w:val="Zkladntext1"/>
          <w:rFonts w:eastAsiaTheme="minorHAnsi"/>
          <w:color w:val="auto"/>
          <w:sz w:val="24"/>
          <w:szCs w:val="24"/>
        </w:rPr>
        <w:softHyphen/>
        <w:t>bu vyrovnal, keď okrem splátok musel ešte zaplatiť 2% úroky?</w:t>
      </w:r>
    </w:p>
    <w:p w:rsidR="00134DD4" w:rsidRPr="00594EDC" w:rsidRDefault="00134DD4" w:rsidP="00594EDC">
      <w:pPr>
        <w:pStyle w:val="Odsekzoznamu"/>
        <w:numPr>
          <w:ilvl w:val="0"/>
          <w:numId w:val="78"/>
        </w:numPr>
        <w:tabs>
          <w:tab w:val="left" w:pos="284"/>
        </w:tabs>
        <w:spacing w:before="120" w:after="120" w:line="240" w:lineRule="auto"/>
        <w:ind w:left="284"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V akom pomere sa budú musieť deliť o zisk?</w:t>
      </w:r>
    </w:p>
    <w:p w:rsidR="00134DD4" w:rsidRPr="00594EDC" w:rsidRDefault="00134DD4" w:rsidP="00594EDC">
      <w:pPr>
        <w:pStyle w:val="Odsekzoznamu"/>
        <w:numPr>
          <w:ilvl w:val="0"/>
          <w:numId w:val="78"/>
        </w:numPr>
        <w:tabs>
          <w:tab w:val="left" w:pos="284"/>
        </w:tabs>
        <w:spacing w:before="120" w:after="120" w:line="240" w:lineRule="auto"/>
        <w:ind w:left="284"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Urobila banka dobrý obchod?</w:t>
      </w:r>
    </w:p>
    <w:p w:rsidR="00134DD4" w:rsidRPr="00594EDC" w:rsidRDefault="00134DD4" w:rsidP="00594EDC">
      <w:pPr>
        <w:pStyle w:val="Odsekzoznamu"/>
        <w:numPr>
          <w:ilvl w:val="0"/>
          <w:numId w:val="78"/>
        </w:numPr>
        <w:tabs>
          <w:tab w:val="left" w:pos="284"/>
        </w:tabs>
        <w:spacing w:before="120" w:after="120" w:line="240" w:lineRule="auto"/>
        <w:ind w:left="284" w:right="20" w:hanging="284"/>
        <w:contextualSpacing w:val="0"/>
        <w:jc w:val="both"/>
        <w:rPr>
          <w:rFonts w:ascii="Times New Roman" w:hAnsi="Times New Roman" w:cs="Times New Roman"/>
          <w:sz w:val="24"/>
          <w:szCs w:val="24"/>
        </w:rPr>
      </w:pPr>
      <w:r w:rsidRPr="00594EDC">
        <w:rPr>
          <w:rStyle w:val="Zkladntext1"/>
          <w:rFonts w:eastAsiaTheme="minorHAnsi"/>
          <w:color w:val="auto"/>
          <w:sz w:val="24"/>
          <w:szCs w:val="24"/>
        </w:rPr>
        <w:t>Netreba tu ešte spomenúť iné okrem obchodu? Uva</w:t>
      </w:r>
      <w:r w:rsidRPr="00594EDC">
        <w:rPr>
          <w:rStyle w:val="Zkladntext1"/>
          <w:rFonts w:eastAsiaTheme="minorHAnsi"/>
          <w:color w:val="auto"/>
          <w:sz w:val="24"/>
          <w:szCs w:val="24"/>
        </w:rPr>
        <w:softHyphen/>
        <w:t>žujte!</w:t>
      </w:r>
    </w:p>
    <w:p w:rsidR="00134DD4" w:rsidRPr="00594EDC" w:rsidRDefault="00134DD4" w:rsidP="00594EDC">
      <w:pPr>
        <w:pStyle w:val="Odsekzoznamu"/>
        <w:widowControl w:val="0"/>
        <w:numPr>
          <w:ilvl w:val="0"/>
          <w:numId w:val="78"/>
        </w:numPr>
        <w:tabs>
          <w:tab w:val="left" w:pos="284"/>
          <w:tab w:val="left" w:pos="1122"/>
        </w:tabs>
        <w:spacing w:before="120" w:after="120" w:line="240" w:lineRule="auto"/>
        <w:ind w:left="284" w:right="220" w:hanging="284"/>
        <w:contextualSpacing w:val="0"/>
        <w:jc w:val="both"/>
        <w:rPr>
          <w:rStyle w:val="Zkladntext1"/>
          <w:rFonts w:eastAsiaTheme="minorHAnsi"/>
          <w:color w:val="auto"/>
          <w:sz w:val="24"/>
          <w:szCs w:val="24"/>
          <w:shd w:val="clear" w:color="auto" w:fill="auto"/>
        </w:rPr>
      </w:pPr>
      <w:r w:rsidRPr="00594EDC">
        <w:rPr>
          <w:rStyle w:val="Zkladntext1"/>
          <w:rFonts w:eastAsiaTheme="minorHAnsi"/>
          <w:color w:val="auto"/>
          <w:sz w:val="24"/>
          <w:szCs w:val="24"/>
        </w:rPr>
        <w:t xml:space="preserve">Niekto je dlžný A 1000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B 1400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C 800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a D 600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má však len 3420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w:t>
      </w:r>
      <w:r w:rsidRPr="00594EDC">
        <w:rPr>
          <w:rStyle w:val="Zkladntext1"/>
          <w:rFonts w:eastAsiaTheme="minorHAnsi"/>
          <w:color w:val="auto"/>
          <w:sz w:val="24"/>
          <w:szCs w:val="24"/>
        </w:rPr>
        <w:lastRenderedPageBreak/>
        <w:t>majetku. Koľko dostane každý veriteľ, keď sa majú deliť podľa výšky úveru?</w:t>
      </w:r>
    </w:p>
    <w:p w:rsidR="00134DD4" w:rsidRPr="00594EDC" w:rsidRDefault="00134DD4" w:rsidP="00594EDC">
      <w:pPr>
        <w:widowControl w:val="0"/>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 xml:space="preserve">Sluha má mesačne 220 </w:t>
      </w:r>
      <w:r w:rsidRPr="00594EDC">
        <w:rPr>
          <w:rStyle w:val="Zkladntext1"/>
          <w:rFonts w:eastAsiaTheme="minorHAnsi"/>
          <w:i/>
          <w:color w:val="auto"/>
          <w:sz w:val="24"/>
          <w:szCs w:val="24"/>
        </w:rPr>
        <w:t>Ks</w:t>
      </w:r>
      <w:r w:rsidRPr="00594EDC">
        <w:rPr>
          <w:rStyle w:val="Zkladntext1"/>
          <w:rFonts w:eastAsiaTheme="minorHAnsi"/>
          <w:color w:val="auto"/>
          <w:sz w:val="24"/>
          <w:szCs w:val="24"/>
        </w:rPr>
        <w:t>. Podľa tabuľky o ne</w:t>
      </w:r>
      <w:r w:rsidRPr="00594EDC">
        <w:rPr>
          <w:rStyle w:val="Zkladntext1"/>
          <w:rFonts w:eastAsiaTheme="minorHAnsi"/>
          <w:color w:val="auto"/>
          <w:sz w:val="24"/>
          <w:szCs w:val="24"/>
        </w:rPr>
        <w:softHyphen/>
        <w:t>mocenskom poistení patrí do 3. triedy a</w:t>
      </w:r>
      <w:r w:rsidR="00594EDC">
        <w:rPr>
          <w:rStyle w:val="Zkladntext1"/>
          <w:rFonts w:eastAsiaTheme="minorHAnsi"/>
          <w:color w:val="auto"/>
          <w:sz w:val="24"/>
          <w:szCs w:val="24"/>
        </w:rPr>
        <w:t> </w:t>
      </w:r>
      <w:r w:rsidRPr="00594EDC">
        <w:rPr>
          <w:rStyle w:val="Zkladntext1"/>
          <w:rFonts w:eastAsiaTheme="minorHAnsi"/>
          <w:color w:val="auto"/>
          <w:sz w:val="24"/>
          <w:szCs w:val="24"/>
        </w:rPr>
        <w:t>poistné činí me</w:t>
      </w:r>
      <w:r w:rsidRPr="00594EDC">
        <w:rPr>
          <w:rStyle w:val="Zkladntext1"/>
          <w:rFonts w:eastAsiaTheme="minorHAnsi"/>
          <w:color w:val="auto"/>
          <w:sz w:val="24"/>
          <w:szCs w:val="24"/>
        </w:rPr>
        <w:softHyphen/>
        <w:t xml:space="preserve">sačne 32,25 </w:t>
      </w:r>
      <w:r w:rsidRPr="00594EDC">
        <w:rPr>
          <w:rStyle w:val="Zkladntext1"/>
          <w:rFonts w:eastAsiaTheme="minorHAnsi"/>
          <w:i/>
          <w:color w:val="auto"/>
          <w:sz w:val="24"/>
          <w:szCs w:val="24"/>
        </w:rPr>
        <w:t>Ks</w:t>
      </w:r>
      <w:r w:rsidRPr="00594EDC">
        <w:rPr>
          <w:rStyle w:val="Zkladntext1"/>
          <w:rFonts w:eastAsiaTheme="minorHAnsi"/>
          <w:color w:val="auto"/>
          <w:sz w:val="24"/>
          <w:szCs w:val="24"/>
        </w:rPr>
        <w:t xml:space="preserve"> (za 30 dní). Za 31 dní sa platí 36,40 </w:t>
      </w:r>
      <w:r w:rsidRPr="00594EDC">
        <w:rPr>
          <w:rStyle w:val="Zkladntext1"/>
          <w:rFonts w:eastAsiaTheme="minorHAnsi"/>
          <w:i/>
          <w:color w:val="auto"/>
          <w:sz w:val="24"/>
          <w:szCs w:val="24"/>
        </w:rPr>
        <w:t>Ks</w:t>
      </w:r>
      <w:r w:rsidRPr="00594EDC">
        <w:rPr>
          <w:rStyle w:val="Zkladntext1"/>
          <w:rFonts w:eastAsiaTheme="minorHAnsi"/>
          <w:color w:val="auto"/>
          <w:sz w:val="24"/>
          <w:szCs w:val="24"/>
        </w:rPr>
        <w:t>. Koľko sa</w:t>
      </w:r>
      <w:r w:rsidR="00594EDC">
        <w:rPr>
          <w:rStyle w:val="Zkladntext1"/>
          <w:rFonts w:eastAsiaTheme="minorHAnsi"/>
          <w:color w:val="auto"/>
          <w:sz w:val="24"/>
          <w:szCs w:val="24"/>
        </w:rPr>
        <w:t> </w:t>
      </w:r>
      <w:r w:rsidRPr="00594EDC">
        <w:rPr>
          <w:rStyle w:val="Zkladntext1"/>
          <w:rFonts w:eastAsiaTheme="minorHAnsi"/>
          <w:color w:val="auto"/>
          <w:sz w:val="24"/>
          <w:szCs w:val="24"/>
        </w:rPr>
        <w:t>platilo do poisťovne za. celý rok služby?</w:t>
      </w:r>
    </w:p>
    <w:p w:rsidR="00134DD4" w:rsidRPr="00594EDC" w:rsidRDefault="00134DD4" w:rsidP="00594EDC">
      <w:pPr>
        <w:pStyle w:val="Odsekzoznamu"/>
        <w:numPr>
          <w:ilvl w:val="0"/>
          <w:numId w:val="78"/>
        </w:numPr>
        <w:tabs>
          <w:tab w:val="left" w:pos="284"/>
        </w:tabs>
        <w:spacing w:before="120" w:after="120" w:line="240" w:lineRule="auto"/>
        <w:ind w:left="284" w:right="20" w:hanging="284"/>
        <w:jc w:val="both"/>
        <w:rPr>
          <w:rFonts w:ascii="Times New Roman" w:hAnsi="Times New Roman" w:cs="Times New Roman"/>
          <w:sz w:val="24"/>
          <w:szCs w:val="24"/>
        </w:rPr>
      </w:pPr>
      <w:r w:rsidRPr="00594EDC">
        <w:rPr>
          <w:rStyle w:val="Zkladntext1"/>
          <w:rFonts w:eastAsiaTheme="minorHAnsi"/>
          <w:color w:val="auto"/>
          <w:sz w:val="24"/>
          <w:szCs w:val="24"/>
        </w:rPr>
        <w:t>Koľko platu dostal za celý rok, keď mu zamestnáva</w:t>
      </w:r>
      <w:r w:rsidRPr="00594EDC">
        <w:rPr>
          <w:rStyle w:val="Zkladntext1"/>
          <w:rFonts w:eastAsiaTheme="minorHAnsi"/>
          <w:color w:val="auto"/>
          <w:sz w:val="24"/>
          <w:szCs w:val="24"/>
        </w:rPr>
        <w:softHyphen/>
        <w:t>teľ strhoval do polroka len štvrtinu prémie?</w:t>
      </w:r>
    </w:p>
    <w:p w:rsidR="00134DD4" w:rsidRPr="00594EDC" w:rsidRDefault="00134DD4" w:rsidP="00594EDC">
      <w:pPr>
        <w:pStyle w:val="Odsekzoznamu"/>
        <w:widowControl w:val="0"/>
        <w:tabs>
          <w:tab w:val="left" w:pos="284"/>
          <w:tab w:val="left" w:pos="1122"/>
        </w:tabs>
        <w:spacing w:before="120" w:after="120" w:line="240" w:lineRule="auto"/>
        <w:ind w:left="284" w:right="220" w:hanging="284"/>
        <w:jc w:val="both"/>
        <w:rPr>
          <w:rFonts w:ascii="Times New Roman" w:hAnsi="Times New Roman" w:cs="Times New Roman"/>
          <w:sz w:val="24"/>
          <w:szCs w:val="24"/>
        </w:rPr>
      </w:pPr>
    </w:p>
    <w:p w:rsidR="00594EDC" w:rsidRPr="00594EDC" w:rsidRDefault="00594EDC" w:rsidP="00594EDC">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t xml:space="preserve">*   *   *  *  </w:t>
      </w:r>
      <w:r w:rsidR="001C1C33" w:rsidRPr="00594EDC">
        <w:rPr>
          <w:rFonts w:ascii="Times New Roman" w:hAnsi="Times New Roman" w:cs="Times New Roman"/>
          <w:b/>
          <w:sz w:val="28"/>
          <w:szCs w:val="28"/>
        </w:rPr>
        <w:t>Mince</w:t>
      </w:r>
      <w:r w:rsidRPr="00594EDC">
        <w:rPr>
          <w:rFonts w:ascii="Times New Roman" w:hAnsi="Times New Roman" w:cs="Times New Roman"/>
          <w:b/>
          <w:sz w:val="28"/>
          <w:szCs w:val="28"/>
        </w:rPr>
        <w:t xml:space="preserve">  *   *    *     *</w:t>
      </w:r>
    </w:p>
    <w:p w:rsidR="001C1C33" w:rsidRPr="00594EDC" w:rsidRDefault="001C1C33" w:rsidP="00594EDC">
      <w:pPr>
        <w:pStyle w:val="Odsekzoznamu"/>
        <w:ind w:left="0"/>
        <w:jc w:val="center"/>
        <w:rPr>
          <w:rFonts w:ascii="Times New Roman" w:hAnsi="Times New Roman" w:cs="Times New Roman"/>
          <w:b/>
          <w:sz w:val="28"/>
          <w:szCs w:val="28"/>
        </w:rPr>
      </w:pP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Style w:val="Zkladntext1"/>
          <w:rFonts w:eastAsiaTheme="minorHAnsi"/>
          <w:sz w:val="24"/>
          <w:szCs w:val="24"/>
        </w:rPr>
        <w:t xml:space="preserve">Ktoré </w:t>
      </w:r>
      <w:r w:rsidRPr="00594EDC">
        <w:rPr>
          <w:rFonts w:ascii="Times New Roman" w:hAnsi="Times New Roman" w:cs="Times New Roman"/>
          <w:sz w:val="24"/>
          <w:szCs w:val="24"/>
          <w:lang w:eastAsia="sk-SK" w:bidi="sk-SK"/>
        </w:rPr>
        <w:t>sú naše mince?</w:t>
      </w:r>
    </w:p>
    <w:p w:rsidR="00473F89" w:rsidRPr="00594EDC" w:rsidRDefault="00473F89" w:rsidP="00594EDC">
      <w:pPr>
        <w:pStyle w:val="Odsekzoznamu"/>
        <w:numPr>
          <w:ilvl w:val="0"/>
          <w:numId w:val="73"/>
        </w:numPr>
        <w:spacing w:before="120" w:after="120" w:line="240" w:lineRule="auto"/>
        <w:ind w:left="284" w:hanging="284"/>
        <w:contextualSpacing w:val="0"/>
        <w:jc w:val="both"/>
        <w:rPr>
          <w:rStyle w:val="Zkladntext1"/>
          <w:rFonts w:eastAsiaTheme="minorHAnsi"/>
          <w:sz w:val="24"/>
          <w:szCs w:val="24"/>
        </w:rPr>
      </w:pPr>
      <w:r w:rsidRPr="00594EDC">
        <w:rPr>
          <w:rFonts w:ascii="Times New Roman" w:hAnsi="Times New Roman" w:cs="Times New Roman"/>
          <w:sz w:val="24"/>
          <w:szCs w:val="24"/>
          <w:lang w:eastAsia="sk-SK" w:bidi="sk-SK"/>
        </w:rPr>
        <w:t xml:space="preserve">Ktoré sú </w:t>
      </w:r>
      <w:r w:rsidRPr="00594EDC">
        <w:rPr>
          <w:rStyle w:val="Zkladntext1"/>
          <w:rFonts w:eastAsiaTheme="minorHAnsi"/>
          <w:sz w:val="24"/>
          <w:szCs w:val="24"/>
        </w:rPr>
        <w:t xml:space="preserve">naše </w:t>
      </w:r>
      <w:r w:rsidRPr="00594EDC">
        <w:rPr>
          <w:rFonts w:ascii="Times New Roman" w:hAnsi="Times New Roman" w:cs="Times New Roman"/>
          <w:sz w:val="24"/>
          <w:szCs w:val="24"/>
          <w:lang w:eastAsia="sk-SK" w:bidi="sk-SK"/>
        </w:rPr>
        <w:t xml:space="preserve">bankovky </w:t>
      </w:r>
      <w:r w:rsidRPr="00594EDC">
        <w:rPr>
          <w:rStyle w:val="Zkladntext1"/>
          <w:rFonts w:eastAsiaTheme="minorHAnsi"/>
          <w:sz w:val="24"/>
          <w:szCs w:val="24"/>
        </w:rPr>
        <w:t>?</w:t>
      </w:r>
    </w:p>
    <w:p w:rsidR="00473F89" w:rsidRPr="00594EDC" w:rsidRDefault="00473F89" w:rsidP="00594EDC">
      <w:pPr>
        <w:pStyle w:val="Odsekzoznamu"/>
        <w:numPr>
          <w:ilvl w:val="0"/>
          <w:numId w:val="73"/>
        </w:numPr>
        <w:spacing w:before="120" w:after="120" w:line="240" w:lineRule="auto"/>
        <w:ind w:left="284" w:hanging="284"/>
        <w:contextualSpacing w:val="0"/>
        <w:jc w:val="both"/>
        <w:rPr>
          <w:rStyle w:val="Zkladntext1"/>
          <w:rFonts w:eastAsiaTheme="minorHAnsi"/>
          <w:sz w:val="24"/>
          <w:szCs w:val="24"/>
        </w:rPr>
      </w:pPr>
      <w:r w:rsidRPr="00594EDC">
        <w:rPr>
          <w:rFonts w:ascii="Times New Roman" w:hAnsi="Times New Roman" w:cs="Times New Roman"/>
          <w:sz w:val="24"/>
          <w:szCs w:val="24"/>
          <w:lang w:eastAsia="sk-SK" w:bidi="sk-SK"/>
        </w:rPr>
        <w:t xml:space="preserve">Ako sa </w:t>
      </w:r>
      <w:r w:rsidRPr="00594EDC">
        <w:rPr>
          <w:rStyle w:val="Zkladntext1"/>
          <w:rFonts w:eastAsiaTheme="minorHAnsi"/>
          <w:sz w:val="24"/>
          <w:szCs w:val="24"/>
        </w:rPr>
        <w:t xml:space="preserve">volá </w:t>
      </w:r>
      <w:r w:rsidRPr="00594EDC">
        <w:rPr>
          <w:rFonts w:ascii="Times New Roman" w:hAnsi="Times New Roman" w:cs="Times New Roman"/>
          <w:sz w:val="24"/>
          <w:szCs w:val="24"/>
          <w:lang w:eastAsia="sk-SK" w:bidi="sk-SK"/>
        </w:rPr>
        <w:t xml:space="preserve">výroba peňazí </w:t>
      </w:r>
      <w:r w:rsidRPr="00594EDC">
        <w:rPr>
          <w:rStyle w:val="Zkladntext1"/>
          <w:rFonts w:eastAsiaTheme="minorHAnsi"/>
          <w:sz w:val="24"/>
          <w:szCs w:val="24"/>
        </w:rPr>
        <w:t xml:space="preserve">z </w:t>
      </w:r>
      <w:r w:rsidRPr="00594EDC">
        <w:rPr>
          <w:rFonts w:ascii="Times New Roman" w:hAnsi="Times New Roman" w:cs="Times New Roman"/>
          <w:sz w:val="24"/>
          <w:szCs w:val="24"/>
          <w:lang w:eastAsia="sk-SK" w:bidi="sk-SK"/>
        </w:rPr>
        <w:t xml:space="preserve">kovu </w:t>
      </w:r>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Kde razia naše mince </w:t>
      </w:r>
      <w:r w:rsidRPr="00594EDC">
        <w:rPr>
          <w:rStyle w:val="Zkladntext1"/>
          <w:rFonts w:eastAsiaTheme="minorHAnsi"/>
          <w:sz w:val="24"/>
          <w:szCs w:val="24"/>
        </w:rPr>
        <w:t>?</w:t>
      </w: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Kde tlačia naše papierové peniaze?</w:t>
      </w:r>
    </w:p>
    <w:p w:rsidR="00594EDC"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Ktoré mince máme </w:t>
      </w:r>
      <w:r w:rsidRPr="00594EDC">
        <w:rPr>
          <w:rStyle w:val="Zkladntext1"/>
          <w:rFonts w:eastAsiaTheme="minorHAnsi"/>
          <w:sz w:val="24"/>
          <w:szCs w:val="24"/>
        </w:rPr>
        <w:t xml:space="preserve">zo </w:t>
      </w:r>
      <w:r w:rsidRPr="00594EDC">
        <w:rPr>
          <w:rFonts w:ascii="Times New Roman" w:hAnsi="Times New Roman" w:cs="Times New Roman"/>
          <w:sz w:val="24"/>
          <w:szCs w:val="24"/>
          <w:lang w:eastAsia="sk-SK" w:bidi="sk-SK"/>
        </w:rPr>
        <w:t xml:space="preserve">zinku? </w:t>
      </w:r>
      <w:r w:rsidRPr="00594EDC">
        <w:rPr>
          <w:rStyle w:val="Zkladntext1"/>
          <w:rFonts w:eastAsiaTheme="minorHAnsi"/>
          <w:sz w:val="24"/>
          <w:szCs w:val="24"/>
        </w:rPr>
        <w:t xml:space="preserve">z </w:t>
      </w:r>
      <w:r w:rsidRPr="00594EDC">
        <w:rPr>
          <w:rFonts w:ascii="Times New Roman" w:hAnsi="Times New Roman" w:cs="Times New Roman"/>
          <w:sz w:val="24"/>
          <w:szCs w:val="24"/>
          <w:lang w:eastAsia="sk-SK" w:bidi="sk-SK"/>
        </w:rPr>
        <w:t xml:space="preserve">medi? z niklového bronzu? </w:t>
      </w:r>
      <w:r w:rsidRPr="00594EDC">
        <w:rPr>
          <w:rStyle w:val="Zkladntext1"/>
          <w:rFonts w:eastAsiaTheme="minorHAnsi"/>
          <w:sz w:val="24"/>
          <w:szCs w:val="24"/>
        </w:rPr>
        <w:t xml:space="preserve">zo </w:t>
      </w:r>
      <w:r w:rsidRPr="00594EDC">
        <w:rPr>
          <w:rFonts w:ascii="Times New Roman" w:hAnsi="Times New Roman" w:cs="Times New Roman"/>
          <w:sz w:val="24"/>
          <w:szCs w:val="24"/>
          <w:lang w:eastAsia="sk-SK" w:bidi="sk-SK"/>
        </w:rPr>
        <w:t>striebra? zo zlata?</w:t>
      </w:r>
    </w:p>
    <w:p w:rsidR="00473F89" w:rsidRPr="00594EDC" w:rsidRDefault="00594EDC" w:rsidP="00594EDC">
      <w:pPr>
        <w:pStyle w:val="Odsekzoznamu"/>
        <w:spacing w:before="120" w:after="120" w:line="240" w:lineRule="auto"/>
        <w:ind w:left="284"/>
        <w:contextualSpacing w:val="0"/>
        <w:jc w:val="both"/>
        <w:rPr>
          <w:rStyle w:val="ZkladntextKurzva"/>
          <w:rFonts w:ascii="Times New Roman" w:eastAsiaTheme="minorHAnsi" w:hAnsi="Times New Roman" w:cs="Times New Roman"/>
          <w:i w:val="0"/>
          <w:iCs w:val="0"/>
          <w:color w:val="auto"/>
          <w:sz w:val="24"/>
          <w:szCs w:val="24"/>
          <w:shd w:val="clear" w:color="auto" w:fill="auto"/>
          <w:lang w:eastAsia="en-US" w:bidi="ar-SA"/>
        </w:rPr>
      </w:pPr>
      <w:r w:rsidRPr="00594EDC">
        <w:rPr>
          <w:rFonts w:ascii="Times New Roman" w:hAnsi="Times New Roman" w:cs="Times New Roman"/>
          <w:sz w:val="24"/>
          <w:szCs w:val="24"/>
          <w:lang w:eastAsia="sk-SK" w:bidi="sk-SK"/>
        </w:rPr>
        <w:tab/>
      </w:r>
      <w:r w:rsidR="00473F89" w:rsidRPr="00594EDC">
        <w:rPr>
          <w:rStyle w:val="Zkladntext1"/>
          <w:rFonts w:eastAsiaTheme="minorHAnsi"/>
          <w:sz w:val="24"/>
          <w:szCs w:val="24"/>
        </w:rPr>
        <w:t xml:space="preserve">Základnou jednotkou </w:t>
      </w:r>
      <w:r w:rsidR="00473F89" w:rsidRPr="00594EDC">
        <w:rPr>
          <w:rFonts w:ascii="Times New Roman" w:hAnsi="Times New Roman" w:cs="Times New Roman"/>
          <w:sz w:val="24"/>
          <w:szCs w:val="24"/>
          <w:lang w:eastAsia="sk-SK" w:bidi="sk-SK"/>
        </w:rPr>
        <w:t xml:space="preserve">našich peňazí </w:t>
      </w:r>
      <w:r w:rsidR="00473F89" w:rsidRPr="00594EDC">
        <w:rPr>
          <w:rStyle w:val="Zkladntext1"/>
          <w:rFonts w:eastAsiaTheme="minorHAnsi"/>
          <w:sz w:val="24"/>
          <w:szCs w:val="24"/>
        </w:rPr>
        <w:t xml:space="preserve">je </w:t>
      </w:r>
      <w:r w:rsidR="00473F89" w:rsidRPr="00594EDC">
        <w:rPr>
          <w:rStyle w:val="ZkladntextKurzva"/>
          <w:rFonts w:ascii="Times New Roman" w:eastAsiaTheme="minorHAnsi" w:hAnsi="Times New Roman" w:cs="Times New Roman"/>
          <w:i w:val="0"/>
          <w:color w:val="auto"/>
          <w:sz w:val="24"/>
          <w:szCs w:val="24"/>
        </w:rPr>
        <w:t>koruna československá (</w:t>
      </w:r>
      <w:r w:rsidR="00473F89" w:rsidRPr="00594EDC">
        <w:rPr>
          <w:rStyle w:val="ZkladntextKurzva"/>
          <w:rFonts w:ascii="Times New Roman" w:eastAsiaTheme="minorHAnsi" w:hAnsi="Times New Roman" w:cs="Times New Roman"/>
          <w:color w:val="auto"/>
          <w:sz w:val="24"/>
          <w:szCs w:val="24"/>
        </w:rPr>
        <w:t>Kč</w:t>
      </w:r>
      <w:r w:rsidR="00473F89" w:rsidRPr="00594EDC">
        <w:rPr>
          <w:rStyle w:val="ZkladntextKurzva"/>
          <w:rFonts w:ascii="Times New Roman" w:eastAsiaTheme="minorHAnsi" w:hAnsi="Times New Roman" w:cs="Times New Roman"/>
          <w:i w:val="0"/>
          <w:color w:val="auto"/>
          <w:sz w:val="24"/>
          <w:szCs w:val="24"/>
        </w:rPr>
        <w:t>)</w:t>
      </w:r>
      <w:r w:rsidR="00473F89" w:rsidRPr="00594EDC">
        <w:rPr>
          <w:rFonts w:ascii="Times New Roman" w:hAnsi="Times New Roman" w:cs="Times New Roman"/>
          <w:sz w:val="24"/>
          <w:szCs w:val="24"/>
          <w:lang w:eastAsia="sk-SK" w:bidi="sk-SK"/>
        </w:rPr>
        <w:t xml:space="preserve"> a</w:t>
      </w:r>
      <w:r w:rsidR="000E5FCE">
        <w:rPr>
          <w:rFonts w:ascii="Times New Roman" w:hAnsi="Times New Roman" w:cs="Times New Roman"/>
          <w:sz w:val="24"/>
          <w:szCs w:val="24"/>
          <w:lang w:eastAsia="sk-SK" w:bidi="sk-SK"/>
        </w:rPr>
        <w:t> </w:t>
      </w:r>
      <w:r w:rsidR="00473F89" w:rsidRPr="00594EDC">
        <w:rPr>
          <w:rFonts w:ascii="Times New Roman" w:hAnsi="Times New Roman" w:cs="Times New Roman"/>
          <w:sz w:val="24"/>
          <w:szCs w:val="24"/>
          <w:lang w:eastAsia="sk-SK" w:bidi="sk-SK"/>
        </w:rPr>
        <w:t>preto</w:t>
      </w:r>
      <w:r w:rsidR="000E5FCE">
        <w:rPr>
          <w:rFonts w:ascii="Times New Roman" w:hAnsi="Times New Roman" w:cs="Times New Roman"/>
          <w:sz w:val="24"/>
          <w:szCs w:val="24"/>
          <w:lang w:eastAsia="sk-SK" w:bidi="sk-SK"/>
        </w:rPr>
        <w:t> </w:t>
      </w:r>
      <w:r w:rsidR="00473F89" w:rsidRPr="00594EDC">
        <w:rPr>
          <w:rFonts w:ascii="Times New Roman" w:hAnsi="Times New Roman" w:cs="Times New Roman"/>
          <w:sz w:val="24"/>
          <w:szCs w:val="24"/>
          <w:lang w:eastAsia="sk-SK" w:bidi="sk-SK"/>
        </w:rPr>
        <w:t xml:space="preserve">hovoríme, že máme </w:t>
      </w:r>
      <w:r w:rsidR="00473F89" w:rsidRPr="00594EDC">
        <w:rPr>
          <w:rStyle w:val="ZkladntextKurzva"/>
          <w:rFonts w:ascii="Times New Roman" w:eastAsiaTheme="minorHAnsi" w:hAnsi="Times New Roman" w:cs="Times New Roman"/>
          <w:i w:val="0"/>
          <w:color w:val="auto"/>
          <w:sz w:val="24"/>
          <w:szCs w:val="24"/>
        </w:rPr>
        <w:t>korunovú menu.</w:t>
      </w:r>
    </w:p>
    <w:p w:rsidR="00473F89" w:rsidRPr="00594EDC" w:rsidRDefault="00473F89" w:rsidP="00594EDC">
      <w:pPr>
        <w:pStyle w:val="Odsekzoznamu"/>
        <w:numPr>
          <w:ilvl w:val="0"/>
          <w:numId w:val="73"/>
        </w:numPr>
        <w:spacing w:before="120" w:after="12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Koľko halierov je:</w:t>
      </w:r>
    </w:p>
    <w:p w:rsidR="00473F89" w:rsidRPr="00594EDC" w:rsidRDefault="00473F89" w:rsidP="00473F89">
      <w:pPr>
        <w:tabs>
          <w:tab w:val="left" w:pos="1346"/>
          <w:tab w:val="right" w:pos="2486"/>
          <w:tab w:val="left" w:pos="2694"/>
          <w:tab w:val="right" w:pos="3872"/>
          <w:tab w:val="right" w:pos="4301"/>
          <w:tab w:val="left" w:pos="4509"/>
          <w:tab w:val="right" w:pos="4962"/>
          <w:tab w:val="right" w:pos="5368"/>
          <w:tab w:val="right" w:pos="5293"/>
        </w:tabs>
        <w:spacing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rPr>
        <w:fldChar w:fldCharType="begin"/>
      </w:r>
      <w:r w:rsidRPr="00594EDC">
        <w:rPr>
          <w:rFonts w:ascii="Times New Roman" w:hAnsi="Times New Roman" w:cs="Times New Roman"/>
          <w:sz w:val="24"/>
          <w:szCs w:val="24"/>
        </w:rPr>
        <w:instrText xml:space="preserve"> TOC \o "1-5" \h \z </w:instrText>
      </w:r>
      <w:r w:rsidRPr="00594EDC">
        <w:rPr>
          <w:rFonts w:ascii="Times New Roman" w:hAnsi="Times New Roman" w:cs="Times New Roman"/>
          <w:sz w:val="24"/>
          <w:szCs w:val="24"/>
        </w:rPr>
        <w:fldChar w:fldCharType="separate"/>
      </w:r>
      <w:r w:rsidRPr="00594EDC">
        <w:rPr>
          <w:rFonts w:ascii="Times New Roman" w:hAnsi="Times New Roman" w:cs="Times New Roman"/>
          <w:sz w:val="24"/>
          <w:szCs w:val="24"/>
          <w:lang w:eastAsia="sk-SK" w:bidi="sk-SK"/>
        </w:rPr>
        <w:t>4</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127</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w:t>
      </w:r>
      <w:r w:rsidRPr="00594EDC">
        <w:rPr>
          <w:rFonts w:ascii="Times New Roman" w:hAnsi="Times New Roman" w:cs="Times New Roman"/>
          <w:sz w:val="24"/>
          <w:szCs w:val="24"/>
          <w:lang w:eastAsia="sk-SK" w:bidi="sk-SK"/>
        </w:rPr>
        <w:tab/>
        <w:t>125</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ab/>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sz w:val="24"/>
          <w:szCs w:val="24"/>
          <w:lang w:eastAsia="sk-SK" w:bidi="sk-SK"/>
        </w:rPr>
        <w:t>23</w:t>
      </w:r>
      <w:r w:rsidRPr="00594EDC">
        <w:rPr>
          <w:rStyle w:val="ObsahKurzva"/>
          <w:rFonts w:eastAsia="Arial Narrow"/>
          <w:i w:val="0"/>
          <w:color w:val="auto"/>
          <w:sz w:val="24"/>
          <w:szCs w:val="24"/>
        </w:rPr>
        <w:t>h</w:t>
      </w:r>
      <w:r w:rsidRPr="00594EDC">
        <w:rPr>
          <w:rFonts w:ascii="Times New Roman" w:hAnsi="Times New Roman" w:cs="Times New Roman"/>
          <w:sz w:val="24"/>
          <w:szCs w:val="24"/>
          <w:lang w:eastAsia="sk-SK" w:bidi="sk-SK"/>
        </w:rPr>
        <w:t>?</w:t>
      </w:r>
    </w:p>
    <w:p w:rsidR="00473F89" w:rsidRPr="00594EDC" w:rsidRDefault="00473F89" w:rsidP="00473F89">
      <w:pPr>
        <w:tabs>
          <w:tab w:val="left" w:pos="1341"/>
          <w:tab w:val="right" w:pos="2486"/>
          <w:tab w:val="left" w:pos="2694"/>
          <w:tab w:val="left" w:pos="2987"/>
          <w:tab w:val="left" w:pos="3318"/>
          <w:tab w:val="right" w:pos="3872"/>
          <w:tab w:val="right" w:pos="4301"/>
          <w:tab w:val="left" w:pos="4509"/>
          <w:tab w:val="right" w:pos="4962"/>
          <w:tab w:val="right" w:pos="5206"/>
        </w:tabs>
        <w:spacing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8</w:t>
      </w:r>
      <w:r w:rsidRPr="00594EDC">
        <w:rPr>
          <w:rStyle w:val="Obsah0"/>
          <w:rFonts w:eastAsia="Bookman Old Style"/>
          <w:i/>
          <w:sz w:val="24"/>
          <w:szCs w:val="24"/>
        </w:rPr>
        <w:t>Kč</w:t>
      </w:r>
      <w:r w:rsidRPr="00594EDC">
        <w:rPr>
          <w:rStyle w:val="Obsah0"/>
          <w:rFonts w:eastAsia="Bookman Old Style"/>
          <w:sz w:val="24"/>
          <w:szCs w:val="24"/>
        </w:rPr>
        <w:t>?</w:t>
      </w:r>
      <w:r w:rsidRPr="00594EDC">
        <w:rPr>
          <w:rStyle w:val="Obsah0"/>
          <w:rFonts w:eastAsia="Bookman Old Style"/>
          <w:sz w:val="24"/>
          <w:szCs w:val="24"/>
        </w:rPr>
        <w:tab/>
      </w:r>
      <w:r w:rsidRPr="00594EDC">
        <w:rPr>
          <w:rStyle w:val="Obsah0"/>
          <w:rFonts w:eastAsia="Bookman Old Style"/>
          <w:sz w:val="24"/>
          <w:szCs w:val="24"/>
        </w:rPr>
        <w:tab/>
      </w:r>
      <w:r w:rsidRPr="00594EDC">
        <w:rPr>
          <w:rStyle w:val="Obsah0"/>
          <w:rFonts w:eastAsia="Bookman Old Style"/>
          <w:sz w:val="24"/>
          <w:szCs w:val="24"/>
        </w:rPr>
        <w:tab/>
      </w:r>
      <w:r w:rsidRPr="00594EDC">
        <w:rPr>
          <w:rFonts w:ascii="Times New Roman" w:hAnsi="Times New Roman" w:cs="Times New Roman"/>
          <w:sz w:val="24"/>
          <w:szCs w:val="24"/>
          <w:lang w:eastAsia="sk-SK" w:bidi="sk-SK"/>
        </w:rPr>
        <w:t>9</w:t>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Fonts w:ascii="Times New Roman" w:hAnsi="Times New Roman" w:cs="Times New Roman"/>
          <w:sz w:val="24"/>
          <w:szCs w:val="24"/>
          <w:lang w:eastAsia="sk-SK" w:bidi="sk-SK"/>
        </w:rPr>
        <w:t>56</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■397</w:t>
      </w:r>
      <w:r w:rsidRPr="00594EDC">
        <w:rPr>
          <w:rFonts w:ascii="Times New Roman" w:hAnsi="Times New Roman" w:cs="Times New Roman"/>
          <w:sz w:val="24"/>
          <w:szCs w:val="24"/>
          <w:lang w:eastAsia="sk-SK" w:bidi="sk-SK"/>
        </w:rPr>
        <w:tab/>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Fonts w:ascii="Times New Roman" w:hAnsi="Times New Roman" w:cs="Times New Roman"/>
          <w:sz w:val="24"/>
          <w:szCs w:val="24"/>
          <w:lang w:eastAsia="sk-SK" w:bidi="sk-SK"/>
        </w:rPr>
        <w:t>10</w:t>
      </w:r>
      <w:r w:rsidRPr="00594EDC">
        <w:rPr>
          <w:rStyle w:val="ObsahKurzva"/>
          <w:rFonts w:eastAsia="Bookman Old Style"/>
          <w:i w:val="0"/>
          <w:color w:val="auto"/>
          <w:sz w:val="24"/>
          <w:szCs w:val="24"/>
        </w:rPr>
        <w:t>h?</w:t>
      </w:r>
    </w:p>
    <w:p w:rsidR="00473F89" w:rsidRPr="00594EDC" w:rsidRDefault="00473F89" w:rsidP="00473F89">
      <w:pPr>
        <w:tabs>
          <w:tab w:val="left" w:pos="1331"/>
          <w:tab w:val="left" w:pos="2685"/>
          <w:tab w:val="left" w:pos="2528"/>
          <w:tab w:val="left" w:pos="2978"/>
          <w:tab w:val="left" w:pos="3309"/>
          <w:tab w:val="right" w:pos="3872"/>
          <w:tab w:val="left" w:pos="4499"/>
          <w:tab w:val="left" w:pos="4347"/>
        </w:tabs>
        <w:spacing w:after="164"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45</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12</w:t>
      </w:r>
      <w:r w:rsidRPr="00594EDC">
        <w:rPr>
          <w:rFonts w:ascii="Times New Roman" w:hAnsi="Times New Roman" w:cs="Times New Roman"/>
          <w:sz w:val="24"/>
          <w:szCs w:val="24"/>
          <w:lang w:eastAsia="sk-SK" w:bidi="sk-SK"/>
        </w:rPr>
        <w:tab/>
      </w:r>
      <w:r w:rsidRPr="00594EDC">
        <w:rPr>
          <w:rFonts w:ascii="Times New Roman" w:hAnsi="Times New Roman" w:cs="Times New Roman"/>
          <w:i/>
          <w:sz w:val="24"/>
          <w:szCs w:val="24"/>
          <w:lang w:eastAsia="sk-SK" w:bidi="sk-SK"/>
        </w:rPr>
        <w:t>Kč</w:t>
      </w:r>
      <w:r w:rsidR="00594EDC">
        <w:rPr>
          <w:rFonts w:ascii="Times New Roman" w:hAnsi="Times New Roman" w:cs="Times New Roman"/>
          <w:i/>
          <w:sz w:val="24"/>
          <w:szCs w:val="24"/>
          <w:lang w:eastAsia="sk-SK" w:bidi="sk-SK"/>
        </w:rPr>
        <w:t xml:space="preserve"> </w:t>
      </w:r>
      <w:r w:rsidRPr="00594EDC">
        <w:rPr>
          <w:rStyle w:val="Obsah0"/>
          <w:rFonts w:eastAsia="Bookman Old Style"/>
          <w:sz w:val="24"/>
          <w:szCs w:val="24"/>
        </w:rPr>
        <w:t>30</w:t>
      </w:r>
      <w:r w:rsidRPr="00594EDC">
        <w:rPr>
          <w:rStyle w:val="ObsahKurzva"/>
          <w:rFonts w:eastAsia="Arial Narrow"/>
          <w:color w:val="auto"/>
          <w:sz w:val="24"/>
          <w:szCs w:val="24"/>
        </w:rPr>
        <w:t>hl</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■872</w:t>
      </w:r>
      <w:r w:rsidRPr="00594EDC">
        <w:rPr>
          <w:rFonts w:ascii="Times New Roman" w:hAnsi="Times New Roman" w:cs="Times New Roman"/>
          <w:i/>
          <w:sz w:val="24"/>
          <w:szCs w:val="24"/>
          <w:lang w:eastAsia="sk-SK" w:bidi="sk-SK"/>
        </w:rPr>
        <w:t>Kč</w:t>
      </w:r>
      <w:r w:rsidRPr="00594EDC">
        <w:rPr>
          <w:rFonts w:ascii="Times New Roman" w:hAnsi="Times New Roman" w:cs="Times New Roman"/>
          <w:sz w:val="24"/>
          <w:szCs w:val="24"/>
          <w:lang w:eastAsia="sk-SK" w:bidi="sk-SK"/>
        </w:rPr>
        <w:t>?</w:t>
      </w:r>
    </w:p>
    <w:p w:rsidR="00473F89" w:rsidRPr="00594EDC" w:rsidRDefault="00473F89" w:rsidP="00134DD4">
      <w:pPr>
        <w:pStyle w:val="Odsekzoznamu"/>
        <w:numPr>
          <w:ilvl w:val="0"/>
          <w:numId w:val="74"/>
        </w:numPr>
        <w:tabs>
          <w:tab w:val="right" w:pos="2803"/>
          <w:tab w:val="right" w:pos="3168"/>
          <w:tab w:val="right" w:pos="4400"/>
          <w:tab w:val="right" w:pos="4195"/>
          <w:tab w:val="right" w:pos="4406"/>
          <w:tab w:val="left" w:pos="4611"/>
        </w:tabs>
        <w:spacing w:after="83" w:line="240" w:lineRule="auto"/>
        <w:ind w:left="357" w:hanging="357"/>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 xml:space="preserve">Koľko </w:t>
      </w:r>
      <w:r w:rsidRPr="00594EDC">
        <w:rPr>
          <w:rFonts w:ascii="Times New Roman" w:hAnsi="Times New Roman" w:cs="Times New Roman"/>
          <w:sz w:val="24"/>
          <w:szCs w:val="24"/>
        </w:rPr>
        <w:t xml:space="preserve">Kč </w:t>
      </w:r>
      <w:r w:rsidRPr="00594EDC">
        <w:rPr>
          <w:rFonts w:ascii="Times New Roman" w:hAnsi="Times New Roman" w:cs="Times New Roman"/>
          <w:sz w:val="24"/>
          <w:szCs w:val="24"/>
          <w:lang w:eastAsia="sk-SK" w:bidi="sk-SK"/>
        </w:rPr>
        <w:t xml:space="preserve">a </w:t>
      </w:r>
      <w:r w:rsidRPr="00594EDC">
        <w:rPr>
          <w:rFonts w:ascii="Times New Roman" w:hAnsi="Times New Roman" w:cs="Times New Roman"/>
          <w:sz w:val="24"/>
          <w:szCs w:val="24"/>
        </w:rPr>
        <w:t xml:space="preserve">halierov </w:t>
      </w:r>
      <w:r w:rsidRPr="00594EDC">
        <w:rPr>
          <w:rFonts w:ascii="Times New Roman" w:hAnsi="Times New Roman" w:cs="Times New Roman"/>
          <w:sz w:val="24"/>
          <w:szCs w:val="24"/>
          <w:lang w:eastAsia="sk-SK" w:bidi="sk-SK"/>
        </w:rPr>
        <w:t>je:</w:t>
      </w:r>
    </w:p>
    <w:p w:rsidR="00473F89" w:rsidRPr="00594EDC" w:rsidRDefault="00473F89" w:rsidP="00473F89">
      <w:pPr>
        <w:tabs>
          <w:tab w:val="right" w:pos="2803"/>
          <w:tab w:val="right" w:pos="3168"/>
          <w:tab w:val="right" w:pos="4400"/>
          <w:tab w:val="right" w:pos="4195"/>
          <w:tab w:val="right" w:pos="4406"/>
          <w:tab w:val="left" w:pos="4611"/>
        </w:tabs>
        <w:spacing w:after="83" w:line="240" w:lineRule="auto"/>
        <w:ind w:left="284" w:firstLine="397"/>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3967</w:t>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17008</w:t>
      </w:r>
      <w:r w:rsidR="00594EDC">
        <w:rPr>
          <w:rFonts w:ascii="Times New Roman" w:hAnsi="Times New Roman" w:cs="Times New Roman"/>
          <w:sz w:val="24"/>
          <w:szCs w:val="24"/>
          <w:lang w:eastAsia="sk-SK" w:bidi="sk-SK"/>
        </w:rPr>
        <w:t xml:space="preserve"> </w:t>
      </w:r>
      <w:r w:rsidRPr="00594EDC">
        <w:rPr>
          <w:rFonts w:ascii="Times New Roman" w:hAnsi="Times New Roman" w:cs="Times New Roman"/>
          <w:i/>
          <w:sz w:val="24"/>
          <w:szCs w:val="24"/>
          <w:lang w:eastAsia="sk-SK" w:bidi="sk-SK"/>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lang w:eastAsia="sk-SK" w:bidi="sk-SK"/>
        </w:rPr>
        <w:tab/>
      </w:r>
      <w:r w:rsidRPr="00594EDC">
        <w:rPr>
          <w:rFonts w:ascii="Times New Roman" w:hAnsi="Times New Roman" w:cs="Times New Roman"/>
          <w:sz w:val="24"/>
          <w:szCs w:val="24"/>
          <w:lang w:eastAsia="sk-SK" w:bidi="sk-SK"/>
        </w:rPr>
        <w:tab/>
        <w:t>807</w:t>
      </w:r>
      <w:r w:rsidR="00594EDC">
        <w:rPr>
          <w:rFonts w:ascii="Times New Roman" w:hAnsi="Times New Roman" w:cs="Times New Roman"/>
          <w:sz w:val="24"/>
          <w:szCs w:val="24"/>
          <w:lang w:eastAsia="sk-SK" w:bidi="sk-SK"/>
        </w:rPr>
        <w:t xml:space="preserve"> </w:t>
      </w:r>
      <w:r w:rsidRPr="00594EDC">
        <w:rPr>
          <w:rStyle w:val="ObsahKurzva"/>
          <w:rFonts w:eastAsia="Bookman Old Style"/>
          <w:color w:val="auto"/>
          <w:sz w:val="24"/>
          <w:szCs w:val="24"/>
        </w:rPr>
        <w:t>h</w:t>
      </w:r>
      <w:r w:rsidRPr="00594EDC">
        <w:rPr>
          <w:rFonts w:ascii="Times New Roman" w:hAnsi="Times New Roman" w:cs="Times New Roman"/>
          <w:sz w:val="24"/>
          <w:szCs w:val="24"/>
          <w:lang w:eastAsia="sk-SK" w:bidi="sk-SK"/>
        </w:rPr>
        <w:t>?</w:t>
      </w:r>
      <w:r w:rsidRPr="00594EDC">
        <w:rPr>
          <w:rFonts w:ascii="Times New Roman" w:hAnsi="Times New Roman" w:cs="Times New Roman"/>
          <w:sz w:val="24"/>
          <w:szCs w:val="24"/>
        </w:rPr>
        <w:fldChar w:fldCharType="end"/>
      </w:r>
      <w:r w:rsidRPr="00594EDC">
        <w:rPr>
          <w:rFonts w:ascii="Times New Roman" w:hAnsi="Times New Roman" w:cs="Times New Roman"/>
          <w:sz w:val="24"/>
          <w:szCs w:val="24"/>
        </w:rPr>
        <w:tab/>
        <w:t>56000</w:t>
      </w:r>
      <w:r w:rsidR="00594EDC">
        <w:rPr>
          <w:rFonts w:ascii="Times New Roman" w:hAnsi="Times New Roman" w:cs="Times New Roman"/>
          <w:sz w:val="24"/>
          <w:szCs w:val="24"/>
        </w:rPr>
        <w:t xml:space="preserve"> </w:t>
      </w:r>
      <w:r w:rsidRPr="00594EDC">
        <w:rPr>
          <w:rFonts w:ascii="Times New Roman" w:hAnsi="Times New Roman" w:cs="Times New Roman"/>
          <w:i/>
          <w:sz w:val="24"/>
          <w:szCs w:val="24"/>
        </w:rPr>
        <w:t>h</w:t>
      </w:r>
      <w:r w:rsidRPr="00594EDC">
        <w:rPr>
          <w:rFonts w:ascii="Times New Roman" w:hAnsi="Times New Roman" w:cs="Times New Roman"/>
          <w:sz w:val="24"/>
          <w:szCs w:val="24"/>
        </w:rPr>
        <w:t>?</w:t>
      </w:r>
    </w:p>
    <w:p w:rsidR="00473F89" w:rsidRPr="00594EDC" w:rsidRDefault="00473F89" w:rsidP="000E5FCE">
      <w:pPr>
        <w:pStyle w:val="Odsekzoznamu"/>
        <w:numPr>
          <w:ilvl w:val="0"/>
          <w:numId w:val="74"/>
        </w:numPr>
        <w:tabs>
          <w:tab w:val="right" w:pos="2803"/>
          <w:tab w:val="right" w:pos="3168"/>
          <w:tab w:val="right" w:pos="4400"/>
          <w:tab w:val="right" w:pos="4195"/>
          <w:tab w:val="right" w:pos="4406"/>
          <w:tab w:val="left" w:pos="4611"/>
        </w:tabs>
        <w:spacing w:before="120" w:after="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Koľko </w:t>
      </w:r>
      <w:proofErr w:type="spellStart"/>
      <w:r w:rsidRPr="00594EDC">
        <w:rPr>
          <w:rFonts w:ascii="Times New Roman" w:hAnsi="Times New Roman" w:cs="Times New Roman"/>
          <w:sz w:val="24"/>
          <w:szCs w:val="24"/>
          <w:lang w:eastAsia="sk-SK" w:bidi="sk-SK"/>
        </w:rPr>
        <w:t>dvacaťhaliernikov</w:t>
      </w:r>
      <w:proofErr w:type="spellEnd"/>
      <w:r w:rsidRPr="00594EDC">
        <w:rPr>
          <w:rFonts w:ascii="Times New Roman" w:hAnsi="Times New Roman" w:cs="Times New Roman"/>
          <w:sz w:val="24"/>
          <w:szCs w:val="24"/>
          <w:lang w:eastAsia="sk-SK" w:bidi="sk-SK"/>
        </w:rPr>
        <w:t xml:space="preserve"> je:</w:t>
      </w:r>
    </w:p>
    <w:p w:rsidR="00473F89" w:rsidRPr="00594EDC" w:rsidRDefault="000E5FCE" w:rsidP="000E5FCE">
      <w:pPr>
        <w:pStyle w:val="Odsekzoznamu"/>
        <w:spacing w:after="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 xml:space="preserve">1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8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17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Style w:val="Zkladntext1"/>
          <w:rFonts w:eastAsiaTheme="minorHAnsi"/>
          <w:sz w:val="24"/>
          <w:szCs w:val="24"/>
        </w:rPr>
        <w:t xml:space="preserve">53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 xml:space="preserve">■ </w:t>
      </w:r>
      <w:r w:rsidR="00473F89" w:rsidRPr="00594EDC">
        <w:rPr>
          <w:rStyle w:val="Zkladntext1"/>
          <w:rFonts w:eastAsiaTheme="minorHAnsi"/>
          <w:sz w:val="24"/>
          <w:szCs w:val="24"/>
        </w:rPr>
        <w:t xml:space="preserve">80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p>
    <w:p w:rsidR="00473F89" w:rsidRPr="00594EDC" w:rsidRDefault="00473F89" w:rsidP="000E5FCE">
      <w:pPr>
        <w:pStyle w:val="Odsekzoznamu"/>
        <w:widowControl w:val="0"/>
        <w:numPr>
          <w:ilvl w:val="0"/>
          <w:numId w:val="74"/>
        </w:numPr>
        <w:spacing w:before="120" w:after="0" w:line="240" w:lineRule="auto"/>
        <w:ind w:left="284" w:hanging="284"/>
        <w:contextualSpacing w:val="0"/>
        <w:jc w:val="both"/>
        <w:rPr>
          <w:rFonts w:ascii="Times New Roman" w:hAnsi="Times New Roman" w:cs="Times New Roman"/>
          <w:sz w:val="24"/>
          <w:szCs w:val="24"/>
        </w:rPr>
      </w:pPr>
      <w:r w:rsidRPr="00594EDC">
        <w:rPr>
          <w:rFonts w:ascii="Times New Roman" w:hAnsi="Times New Roman" w:cs="Times New Roman"/>
          <w:sz w:val="24"/>
          <w:szCs w:val="24"/>
          <w:lang w:eastAsia="sk-SK" w:bidi="sk-SK"/>
        </w:rPr>
        <w:t xml:space="preserve">Koľko </w:t>
      </w:r>
      <w:r w:rsidRPr="00594EDC">
        <w:rPr>
          <w:rStyle w:val="Zkladntext1"/>
          <w:rFonts w:eastAsiaTheme="minorHAnsi"/>
          <w:sz w:val="24"/>
          <w:szCs w:val="24"/>
        </w:rPr>
        <w:t>desaťhaliernikov je:</w:t>
      </w:r>
    </w:p>
    <w:p w:rsidR="00473F89" w:rsidRPr="00594EDC" w:rsidRDefault="000E5FCE" w:rsidP="000E5FCE">
      <w:pPr>
        <w:pStyle w:val="Odsekzoznamu"/>
        <w:spacing w:after="12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 xml:space="preserve">1 </w:t>
      </w:r>
      <w:r w:rsidR="00473F89" w:rsidRPr="00594EDC">
        <w:rPr>
          <w:rStyle w:val="Zkladntext1"/>
          <w:rFonts w:eastAsiaTheme="minorHAnsi"/>
          <w:i/>
          <w:sz w:val="24"/>
          <w:szCs w:val="24"/>
        </w:rPr>
        <w:t>Kč</w:t>
      </w:r>
      <w:r w:rsidR="00473F89" w:rsidRPr="00594EDC">
        <w:rPr>
          <w:rStyle w:val="Zkladntext1"/>
          <w:rFonts w:eastAsiaTheme="minorHAnsi"/>
          <w:sz w:val="24"/>
          <w:szCs w:val="24"/>
        </w:rPr>
        <w:t>?</w:t>
      </w:r>
      <w:r w:rsidR="00473F89" w:rsidRPr="00594EDC">
        <w:rPr>
          <w:rStyle w:val="Zkladntext1"/>
          <w:rFonts w:eastAsiaTheme="minorHAnsi"/>
          <w:sz w:val="24"/>
          <w:szCs w:val="24"/>
        </w:rPr>
        <w:tab/>
        <w:t xml:space="preserve">  6</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Style w:val="Zkladntext1"/>
          <w:rFonts w:eastAsiaTheme="minorHAnsi"/>
          <w:sz w:val="24"/>
          <w:szCs w:val="24"/>
        </w:rPr>
        <w:tab/>
        <w:t xml:space="preserve">12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40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60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Style w:val="Zkladntext1"/>
          <w:rFonts w:eastAsiaTheme="minorHAnsi"/>
          <w:sz w:val="24"/>
          <w:szCs w:val="24"/>
        </w:rPr>
        <w:t>?</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100</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w:t>
      </w:r>
    </w:p>
    <w:p w:rsidR="00473F89" w:rsidRPr="00594EDC" w:rsidRDefault="00473F89" w:rsidP="000E5FCE">
      <w:pPr>
        <w:pStyle w:val="Odsekzoznamu"/>
        <w:widowControl w:val="0"/>
        <w:numPr>
          <w:ilvl w:val="0"/>
          <w:numId w:val="74"/>
        </w:numPr>
        <w:spacing w:before="120" w:after="0" w:line="240" w:lineRule="auto"/>
        <w:ind w:left="284" w:hanging="284"/>
        <w:contextualSpacing w:val="0"/>
        <w:jc w:val="both"/>
        <w:rPr>
          <w:rFonts w:ascii="Times New Roman" w:hAnsi="Times New Roman" w:cs="Times New Roman"/>
          <w:sz w:val="24"/>
          <w:szCs w:val="24"/>
          <w:lang w:eastAsia="sk-SK" w:bidi="sk-SK"/>
        </w:rPr>
      </w:pPr>
      <w:r w:rsidRPr="00594EDC">
        <w:rPr>
          <w:rFonts w:ascii="Times New Roman" w:hAnsi="Times New Roman" w:cs="Times New Roman"/>
          <w:sz w:val="24"/>
          <w:szCs w:val="24"/>
          <w:lang w:eastAsia="sk-SK" w:bidi="sk-SK"/>
        </w:rPr>
        <w:t>Koľko päťhaliernikov je:</w:t>
      </w:r>
    </w:p>
    <w:p w:rsidR="00473F89" w:rsidRPr="00594EDC" w:rsidRDefault="000E5FCE" w:rsidP="000E5FCE">
      <w:pPr>
        <w:pStyle w:val="Odsekzoznamu"/>
        <w:widowControl w:val="0"/>
        <w:spacing w:after="120" w:line="240" w:lineRule="auto"/>
        <w:ind w:left="284" w:right="23" w:hanging="284"/>
        <w:contextualSpacing w:val="0"/>
        <w:jc w:val="both"/>
        <w:rPr>
          <w:rFonts w:ascii="Times New Roman" w:hAnsi="Times New Roman" w:cs="Times New Roman"/>
          <w:sz w:val="24"/>
          <w:szCs w:val="24"/>
        </w:rPr>
      </w:pPr>
      <w:r>
        <w:rPr>
          <w:rStyle w:val="Zkladntext1"/>
          <w:rFonts w:eastAsiaTheme="minorHAnsi"/>
          <w:sz w:val="24"/>
          <w:szCs w:val="24"/>
        </w:rPr>
        <w:tab/>
      </w:r>
      <w:r w:rsidR="00473F89" w:rsidRPr="00594EDC">
        <w:rPr>
          <w:rStyle w:val="Zkladntext1"/>
          <w:rFonts w:eastAsiaTheme="minorHAnsi"/>
          <w:sz w:val="24"/>
          <w:szCs w:val="24"/>
        </w:rPr>
        <w:t xml:space="preserve">1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t xml:space="preserve">7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r>
      <w:r w:rsidR="00473F89" w:rsidRPr="00594EDC">
        <w:rPr>
          <w:rFonts w:ascii="Times New Roman" w:hAnsi="Times New Roman" w:cs="Times New Roman"/>
          <w:sz w:val="24"/>
          <w:szCs w:val="24"/>
          <w:lang w:eastAsia="sk-SK" w:bidi="sk-SK"/>
        </w:rPr>
        <w:tab/>
        <w:t xml:space="preserve">12 </w:t>
      </w:r>
      <w:r w:rsidR="00473F89" w:rsidRPr="00594EDC">
        <w:rPr>
          <w:rFonts w:ascii="Times New Roman" w:hAnsi="Times New Roman" w:cs="Times New Roman"/>
          <w:i/>
          <w:sz w:val="24"/>
          <w:szCs w:val="24"/>
          <w:lang w:eastAsia="sk-SK" w:bidi="sk-SK"/>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t xml:space="preserve">■ 40 </w:t>
      </w:r>
      <w:r w:rsidR="00473F89" w:rsidRPr="00594EDC">
        <w:rPr>
          <w:rStyle w:val="Zkladntext1"/>
          <w:rFonts w:eastAsiaTheme="minorHAnsi"/>
          <w:i/>
          <w:sz w:val="24"/>
          <w:szCs w:val="24"/>
        </w:rPr>
        <w:t>Kč</w:t>
      </w:r>
      <w:r w:rsidR="00473F89" w:rsidRPr="00594EDC">
        <w:rPr>
          <w:rFonts w:ascii="Times New Roman" w:hAnsi="Times New Roman" w:cs="Times New Roman"/>
          <w:sz w:val="24"/>
          <w:szCs w:val="24"/>
          <w:lang w:eastAsia="sk-SK" w:bidi="sk-SK"/>
        </w:rPr>
        <w:t xml:space="preserve">? </w:t>
      </w:r>
      <w:r w:rsidR="00473F89" w:rsidRPr="00594EDC">
        <w:rPr>
          <w:rFonts w:ascii="Times New Roman" w:hAnsi="Times New Roman" w:cs="Times New Roman"/>
          <w:sz w:val="24"/>
          <w:szCs w:val="24"/>
          <w:lang w:eastAsia="sk-SK" w:bidi="sk-SK"/>
        </w:rPr>
        <w:tab/>
        <w:t xml:space="preserve">■ </w:t>
      </w:r>
      <w:r w:rsidR="00473F89" w:rsidRPr="00594EDC">
        <w:rPr>
          <w:rStyle w:val="Zkladntext1"/>
          <w:rFonts w:eastAsiaTheme="minorHAnsi"/>
          <w:sz w:val="24"/>
          <w:szCs w:val="24"/>
        </w:rPr>
        <w:t xml:space="preserve">25 </w:t>
      </w:r>
      <w:r w:rsidR="00473F89" w:rsidRPr="00594EDC">
        <w:rPr>
          <w:rStyle w:val="Zkladntext1"/>
          <w:rFonts w:eastAsiaTheme="minorHAnsi"/>
          <w:i/>
          <w:sz w:val="24"/>
          <w:szCs w:val="24"/>
        </w:rPr>
        <w:t>Kč</w:t>
      </w:r>
      <w:r w:rsidR="00473F89" w:rsidRPr="00594EDC">
        <w:rPr>
          <w:rStyle w:val="Zkladntext1"/>
          <w:rFonts w:eastAsiaTheme="minorHAnsi"/>
          <w:sz w:val="24"/>
          <w:szCs w:val="24"/>
        </w:rPr>
        <w:t xml:space="preserve">? </w:t>
      </w:r>
      <w:r w:rsidR="00473F89" w:rsidRPr="00594EDC">
        <w:rPr>
          <w:rStyle w:val="Zkladntext1"/>
          <w:rFonts w:eastAsiaTheme="minorHAnsi"/>
          <w:sz w:val="24"/>
          <w:szCs w:val="24"/>
        </w:rPr>
        <w:tab/>
      </w:r>
      <w:r w:rsidR="00473F89" w:rsidRPr="00594EDC">
        <w:rPr>
          <w:rFonts w:ascii="Times New Roman" w:hAnsi="Times New Roman" w:cs="Times New Roman"/>
          <w:sz w:val="24"/>
          <w:szCs w:val="24"/>
          <w:lang w:eastAsia="sk-SK" w:bidi="sk-SK"/>
        </w:rPr>
        <w:t xml:space="preserve">100 </w:t>
      </w:r>
      <w:r w:rsidR="00473F89" w:rsidRPr="00594EDC">
        <w:rPr>
          <w:rStyle w:val="Zkladntext1"/>
          <w:rFonts w:eastAsiaTheme="minorHAnsi"/>
          <w:i/>
          <w:sz w:val="24"/>
          <w:szCs w:val="24"/>
        </w:rPr>
        <w:t>Kč</w:t>
      </w:r>
      <w:r w:rsidR="00473F89" w:rsidRPr="00594EDC">
        <w:rPr>
          <w:rStyle w:val="Zkladntext1"/>
          <w:rFonts w:eastAsiaTheme="minorHAnsi"/>
          <w:sz w:val="24"/>
          <w:szCs w:val="24"/>
        </w:rPr>
        <w:t>?</w:t>
      </w:r>
    </w:p>
    <w:p w:rsidR="00473F89" w:rsidRPr="00594EDC" w:rsidRDefault="00473F89" w:rsidP="000E5FCE">
      <w:pPr>
        <w:pStyle w:val="Odsekzoznamu"/>
        <w:numPr>
          <w:ilvl w:val="0"/>
          <w:numId w:val="74"/>
        </w:numPr>
        <w:spacing w:before="120" w:after="120" w:line="240" w:lineRule="auto"/>
        <w:ind w:left="284" w:right="20" w:hanging="284"/>
        <w:contextualSpacing w:val="0"/>
        <w:jc w:val="both"/>
        <w:rPr>
          <w:rStyle w:val="Zkladntext1"/>
          <w:rFonts w:eastAsiaTheme="minorHAnsi"/>
          <w:sz w:val="24"/>
          <w:szCs w:val="24"/>
        </w:rPr>
      </w:pPr>
      <w:proofErr w:type="spellStart"/>
      <w:r w:rsidRPr="00594EDC">
        <w:rPr>
          <w:rStyle w:val="Zkladntext1"/>
          <w:rFonts w:eastAsiaTheme="minorHAnsi"/>
          <w:sz w:val="24"/>
          <w:szCs w:val="24"/>
        </w:rPr>
        <w:t>Klko</w:t>
      </w:r>
      <w:proofErr w:type="spellEnd"/>
      <w:r w:rsidRPr="00594EDC">
        <w:rPr>
          <w:rStyle w:val="Zkladntext1"/>
          <w:rFonts w:eastAsiaTheme="minorHAnsi"/>
          <w:sz w:val="24"/>
          <w:szCs w:val="24"/>
        </w:rPr>
        <w:t xml:space="preserve"> </w:t>
      </w:r>
      <w:r w:rsidRPr="00594EDC">
        <w:rPr>
          <w:rStyle w:val="Zkladntext1"/>
          <w:rFonts w:eastAsiaTheme="minorHAnsi"/>
          <w:i/>
          <w:sz w:val="24"/>
          <w:szCs w:val="24"/>
        </w:rPr>
        <w:t>Kč</w:t>
      </w:r>
      <w:r w:rsidRPr="00594EDC">
        <w:rPr>
          <w:rStyle w:val="Zkladntext1"/>
          <w:rFonts w:eastAsiaTheme="minorHAnsi"/>
          <w:sz w:val="24"/>
          <w:szCs w:val="24"/>
        </w:rPr>
        <w:t xml:space="preserve"> a halierov je 8 </w:t>
      </w:r>
      <w:proofErr w:type="spellStart"/>
      <w:r w:rsidRPr="00594EDC">
        <w:rPr>
          <w:rStyle w:val="Zkladntext1"/>
          <w:rFonts w:eastAsiaTheme="minorHAnsi"/>
          <w:sz w:val="24"/>
          <w:szCs w:val="24"/>
        </w:rPr>
        <w:t>dvacaťkoruníkov</w:t>
      </w:r>
      <w:proofErr w:type="spellEnd"/>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a 12 </w:t>
      </w:r>
      <w:proofErr w:type="spellStart"/>
      <w:r w:rsidRPr="00594EDC">
        <w:rPr>
          <w:rFonts w:ascii="Times New Roman" w:hAnsi="Times New Roman" w:cs="Times New Roman"/>
          <w:sz w:val="24"/>
          <w:szCs w:val="24"/>
          <w:lang w:eastAsia="sk-SK" w:bidi="sk-SK"/>
        </w:rPr>
        <w:t>desaťkoru</w:t>
      </w:r>
      <w:r w:rsidRPr="00594EDC">
        <w:rPr>
          <w:rStyle w:val="Zkladntext1"/>
          <w:rFonts w:eastAsiaTheme="minorHAnsi"/>
          <w:sz w:val="24"/>
          <w:szCs w:val="24"/>
        </w:rPr>
        <w:t>níkov</w:t>
      </w:r>
      <w:proofErr w:type="spellEnd"/>
      <w:r w:rsidRPr="00594EDC">
        <w:rPr>
          <w:rStyle w:val="Zkladntext1"/>
          <w:rFonts w:eastAsiaTheme="minorHAnsi"/>
          <w:sz w:val="24"/>
          <w:szCs w:val="24"/>
        </w:rPr>
        <w:t xml:space="preserve"> a </w:t>
      </w:r>
      <w:r w:rsidRPr="00594EDC">
        <w:rPr>
          <w:rFonts w:ascii="Times New Roman" w:hAnsi="Times New Roman" w:cs="Times New Roman"/>
          <w:sz w:val="24"/>
          <w:szCs w:val="24"/>
          <w:lang w:eastAsia="sk-SK" w:bidi="sk-SK"/>
        </w:rPr>
        <w:t xml:space="preserve">35 </w:t>
      </w:r>
      <w:proofErr w:type="spellStart"/>
      <w:r w:rsidRPr="00594EDC">
        <w:rPr>
          <w:rStyle w:val="Zkladntext1"/>
          <w:rFonts w:eastAsiaTheme="minorHAnsi"/>
          <w:sz w:val="24"/>
          <w:szCs w:val="24"/>
        </w:rPr>
        <w:t>jednokoruníkov</w:t>
      </w:r>
      <w:proofErr w:type="spellEnd"/>
      <w:r w:rsidRPr="00594EDC">
        <w:rPr>
          <w:rStyle w:val="Zkladntext1"/>
          <w:rFonts w:eastAsiaTheme="minorHAnsi"/>
          <w:sz w:val="24"/>
          <w:szCs w:val="24"/>
        </w:rPr>
        <w:t xml:space="preserve"> a</w:t>
      </w:r>
      <w:r w:rsidR="000E5FCE">
        <w:rPr>
          <w:rStyle w:val="Zkladntext1"/>
          <w:rFonts w:eastAsiaTheme="minorHAnsi"/>
          <w:sz w:val="24"/>
          <w:szCs w:val="24"/>
        </w:rPr>
        <w:t> </w:t>
      </w:r>
      <w:r w:rsidRPr="00594EDC">
        <w:rPr>
          <w:rStyle w:val="Zkladntext1"/>
          <w:rFonts w:eastAsiaTheme="minorHAnsi"/>
          <w:sz w:val="24"/>
          <w:szCs w:val="24"/>
        </w:rPr>
        <w:t xml:space="preserve">45 </w:t>
      </w:r>
      <w:proofErr w:type="spellStart"/>
      <w:r w:rsidRPr="00594EDC">
        <w:rPr>
          <w:rStyle w:val="Zkladntext1"/>
          <w:rFonts w:eastAsiaTheme="minorHAnsi"/>
          <w:sz w:val="24"/>
          <w:szCs w:val="24"/>
        </w:rPr>
        <w:t>dvacaťhaliernikov</w:t>
      </w:r>
      <w:proofErr w:type="spellEnd"/>
      <w:r w:rsidRPr="00594EDC">
        <w:rPr>
          <w:rStyle w:val="Zkladntext1"/>
          <w:rFonts w:eastAsiaTheme="minorHAnsi"/>
          <w:sz w:val="24"/>
          <w:szCs w:val="24"/>
        </w:rPr>
        <w:t xml:space="preserve"> </w:t>
      </w:r>
      <w:r w:rsidRPr="00594EDC">
        <w:rPr>
          <w:rFonts w:ascii="Times New Roman" w:hAnsi="Times New Roman" w:cs="Times New Roman"/>
          <w:sz w:val="24"/>
          <w:szCs w:val="24"/>
          <w:lang w:eastAsia="sk-SK" w:bidi="sk-SK"/>
        </w:rPr>
        <w:t xml:space="preserve">a 96 </w:t>
      </w:r>
      <w:proofErr w:type="spellStart"/>
      <w:r w:rsidRPr="00594EDC">
        <w:rPr>
          <w:rStyle w:val="Zkladntext1"/>
          <w:rFonts w:eastAsiaTheme="minorHAnsi"/>
          <w:sz w:val="24"/>
          <w:szCs w:val="24"/>
        </w:rPr>
        <w:t>desaťhalierníkov</w:t>
      </w:r>
      <w:proofErr w:type="spellEnd"/>
      <w:r w:rsidRPr="00594EDC">
        <w:rPr>
          <w:rStyle w:val="Zkladntext1"/>
          <w:rFonts w:eastAsiaTheme="minorHAnsi"/>
          <w:sz w:val="24"/>
          <w:szCs w:val="24"/>
        </w:rPr>
        <w:t xml:space="preserve"> a 50 </w:t>
      </w:r>
      <w:proofErr w:type="spellStart"/>
      <w:r w:rsidRPr="00594EDC">
        <w:rPr>
          <w:rStyle w:val="Zkladntext1"/>
          <w:rFonts w:eastAsiaTheme="minorHAnsi"/>
          <w:sz w:val="24"/>
          <w:szCs w:val="24"/>
        </w:rPr>
        <w:t>päťhalierníkov</w:t>
      </w:r>
      <w:proofErr w:type="spellEnd"/>
      <w:r w:rsidRPr="00594EDC">
        <w:rPr>
          <w:rStyle w:val="Zkladntext1"/>
          <w:rFonts w:eastAsiaTheme="minorHAnsi"/>
          <w:sz w:val="24"/>
          <w:szCs w:val="24"/>
        </w:rPr>
        <w:t>?</w:t>
      </w:r>
    </w:p>
    <w:p w:rsidR="000E5FCE" w:rsidRPr="00594EDC" w:rsidRDefault="00473F89" w:rsidP="000E5FCE">
      <w:pPr>
        <w:pStyle w:val="Odsekzoznamu"/>
        <w:ind w:left="0"/>
        <w:jc w:val="center"/>
        <w:rPr>
          <w:rFonts w:ascii="Times New Roman" w:hAnsi="Times New Roman" w:cs="Times New Roman"/>
          <w:b/>
          <w:sz w:val="28"/>
          <w:szCs w:val="28"/>
        </w:rPr>
      </w:pPr>
      <w:r w:rsidRPr="00473F89">
        <w:rPr>
          <w:rFonts w:ascii="Times New Roman" w:hAnsi="Times New Roman" w:cs="Times New Roman"/>
          <w:sz w:val="24"/>
          <w:szCs w:val="24"/>
        </w:rPr>
        <w:br w:type="page"/>
      </w:r>
      <w:r w:rsidR="000E5FCE" w:rsidRPr="00594EDC">
        <w:rPr>
          <w:rFonts w:ascii="Times New Roman" w:hAnsi="Times New Roman" w:cs="Times New Roman"/>
          <w:b/>
          <w:sz w:val="28"/>
          <w:szCs w:val="28"/>
        </w:rPr>
        <w:lastRenderedPageBreak/>
        <w:t xml:space="preserve">*   *   *  *  </w:t>
      </w:r>
      <w:r w:rsidR="000E5FCE">
        <w:rPr>
          <w:rFonts w:ascii="Times New Roman" w:hAnsi="Times New Roman" w:cs="Times New Roman"/>
          <w:b/>
          <w:sz w:val="28"/>
          <w:szCs w:val="28"/>
        </w:rPr>
        <w:t>Kurz</w:t>
      </w:r>
      <w:r w:rsidR="000E5FCE" w:rsidRPr="00594EDC">
        <w:rPr>
          <w:rFonts w:ascii="Times New Roman" w:hAnsi="Times New Roman" w:cs="Times New Roman"/>
          <w:b/>
          <w:sz w:val="28"/>
          <w:szCs w:val="28"/>
        </w:rPr>
        <w:t xml:space="preserve">  *   *    *     *</w:t>
      </w:r>
    </w:p>
    <w:p w:rsidR="001C1C33" w:rsidRPr="000E5FCE" w:rsidRDefault="001C1C33" w:rsidP="000E5FCE">
      <w:pPr>
        <w:pStyle w:val="Odsekzoznamu"/>
        <w:ind w:left="0"/>
        <w:jc w:val="center"/>
        <w:rPr>
          <w:rFonts w:ascii="Times New Roman" w:hAnsi="Times New Roman" w:cs="Times New Roman"/>
          <w:b/>
          <w:sz w:val="28"/>
          <w:szCs w:val="28"/>
        </w:rPr>
      </w:pPr>
    </w:p>
    <w:p w:rsidR="00473F89" w:rsidRPr="00E60C6E" w:rsidRDefault="00473F89" w:rsidP="00473F89">
      <w:pPr>
        <w:spacing w:after="120" w:line="240" w:lineRule="auto"/>
        <w:ind w:firstLine="284"/>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Peniaze rôznych štátov nemajú rovnakú cenu, ba nie je stála ani hodnota peňazí jedného a toho istého štátu. Rôzna hodnota peňazí menuje sa </w:t>
      </w:r>
      <w:r w:rsidRPr="00E60C6E">
        <w:rPr>
          <w:rStyle w:val="Zkladntext105bodovTun"/>
          <w:rFonts w:eastAsiaTheme="minorHAnsi"/>
          <w:b w:val="0"/>
          <w:sz w:val="24"/>
          <w:szCs w:val="24"/>
        </w:rPr>
        <w:t xml:space="preserve">kurz, </w:t>
      </w:r>
      <w:r w:rsidRPr="00E60C6E">
        <w:rPr>
          <w:rFonts w:ascii="Times New Roman" w:hAnsi="Times New Roman" w:cs="Times New Roman"/>
          <w:sz w:val="24"/>
          <w:szCs w:val="24"/>
          <w:lang w:eastAsia="sk-SK" w:bidi="sk-SK"/>
        </w:rPr>
        <w:t>ktorý sa často mení. Kurz býva oznamo</w:t>
      </w:r>
      <w:r w:rsidRPr="00E60C6E">
        <w:rPr>
          <w:rFonts w:ascii="Times New Roman" w:hAnsi="Times New Roman" w:cs="Times New Roman"/>
          <w:sz w:val="24"/>
          <w:szCs w:val="24"/>
          <w:lang w:eastAsia="sk-SK" w:bidi="sk-SK"/>
        </w:rPr>
        <w:softHyphen/>
        <w:t>vaný v novinách; za základ porovnávania slúži cena švajčiarskeho franku, ako</w:t>
      </w:r>
      <w:r w:rsidR="000E5FCE">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najstálejšia.</w:t>
      </w:r>
    </w:p>
    <w:p w:rsidR="00473F89" w:rsidRPr="00E60C6E" w:rsidRDefault="00473F89" w:rsidP="000E5FCE">
      <w:pPr>
        <w:spacing w:after="0" w:line="240" w:lineRule="auto"/>
        <w:ind w:firstLine="284"/>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Cena našej koruny 15.júna1928.</w:t>
      </w:r>
    </w:p>
    <w:tbl>
      <w:tblPr>
        <w:tblW w:w="0" w:type="auto"/>
        <w:tblInd w:w="354" w:type="dxa"/>
        <w:tblCellMar>
          <w:left w:w="70" w:type="dxa"/>
          <w:right w:w="70" w:type="dxa"/>
        </w:tblCellMar>
        <w:tblLook w:val="04A0" w:firstRow="1" w:lastRow="0" w:firstColumn="1" w:lastColumn="0" w:noHBand="0" w:noVBand="1"/>
      </w:tblPr>
      <w:tblGrid>
        <w:gridCol w:w="920"/>
        <w:gridCol w:w="833"/>
        <w:gridCol w:w="354"/>
        <w:gridCol w:w="2147"/>
      </w:tblGrid>
      <w:tr w:rsidR="00473F89" w:rsidRPr="00E60C6E" w:rsidTr="000E5FCE">
        <w:trPr>
          <w:trHeight w:val="300"/>
        </w:trPr>
        <w:tc>
          <w:tcPr>
            <w:tcW w:w="0" w:type="auto"/>
            <w:tcBorders>
              <w:top w:val="nil"/>
              <w:left w:val="nil"/>
              <w:bottom w:val="nil"/>
              <w:right w:val="nil"/>
            </w:tcBorders>
            <w:shd w:val="clear" w:color="auto" w:fill="auto"/>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bidi="sk-SK"/>
              </w:rPr>
              <w:t>806,21</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 ríšskych mariek,</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474,80</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rak. šilingov,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588,88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maď. </w:t>
            </w:r>
            <w:proofErr w:type="spellStart"/>
            <w:r w:rsidRPr="00E60C6E">
              <w:rPr>
                <w:rFonts w:ascii="Times New Roman" w:hAnsi="Times New Roman" w:cs="Times New Roman"/>
                <w:sz w:val="24"/>
                <w:szCs w:val="24"/>
                <w:lang w:eastAsia="sk-SK"/>
              </w:rPr>
              <w:t>pengö</w:t>
            </w:r>
            <w:proofErr w:type="spellEnd"/>
            <w:r w:rsidRPr="00E60C6E">
              <w:rPr>
                <w:rFonts w:ascii="Times New Roman" w:hAnsi="Times New Roman" w:cs="Times New Roman"/>
                <w:sz w:val="24"/>
                <w:szCs w:val="24"/>
                <w:lang w:eastAsia="sk-SK"/>
              </w:rPr>
              <w:t>,</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378,45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poľsk</w:t>
            </w:r>
            <w:proofErr w:type="spellEnd"/>
            <w:r w:rsidRPr="00E60C6E">
              <w:rPr>
                <w:rFonts w:ascii="Times New Roman" w:hAnsi="Times New Roman" w:cs="Times New Roman"/>
                <w:sz w:val="24"/>
                <w:szCs w:val="24"/>
                <w:lang w:eastAsia="sk-SK"/>
              </w:rPr>
              <w:t>. zlotých,</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59,40</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dinárov,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33,75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 dolár,</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164,76</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 funt šterlingov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132,68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franc. frankov,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650,42</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švajc</w:t>
            </w:r>
            <w:proofErr w:type="spellEnd"/>
            <w:r w:rsidRPr="00E60C6E">
              <w:rPr>
                <w:rFonts w:ascii="Times New Roman" w:hAnsi="Times New Roman" w:cs="Times New Roman"/>
                <w:sz w:val="24"/>
                <w:szCs w:val="24"/>
                <w:lang w:eastAsia="sk-SK"/>
              </w:rPr>
              <w:t>. frankov,</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177,67</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100 talianskych lír,</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1362,25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holand</w:t>
            </w:r>
            <w:proofErr w:type="spellEnd"/>
            <w:r w:rsidRPr="00E60C6E">
              <w:rPr>
                <w:rFonts w:ascii="Times New Roman" w:hAnsi="Times New Roman" w:cs="Times New Roman"/>
                <w:sz w:val="24"/>
                <w:szCs w:val="24"/>
                <w:lang w:eastAsia="sk-SK"/>
              </w:rPr>
              <w:t>. zlatých,</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20,75</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rum. </w:t>
            </w:r>
            <w:proofErr w:type="spellStart"/>
            <w:r w:rsidRPr="00E60C6E">
              <w:rPr>
                <w:rFonts w:ascii="Times New Roman" w:hAnsi="Times New Roman" w:cs="Times New Roman"/>
                <w:sz w:val="24"/>
                <w:szCs w:val="24"/>
                <w:lang w:eastAsia="sk-SK"/>
              </w:rPr>
              <w:t>lejov</w:t>
            </w:r>
            <w:proofErr w:type="spellEnd"/>
            <w:r w:rsidRPr="00E60C6E">
              <w:rPr>
                <w:rFonts w:ascii="Times New Roman" w:hAnsi="Times New Roman" w:cs="Times New Roman"/>
                <w:sz w:val="24"/>
                <w:szCs w:val="24"/>
                <w:lang w:eastAsia="sk-SK"/>
              </w:rPr>
              <w:t>,</w:t>
            </w:r>
          </w:p>
        </w:tc>
      </w:tr>
      <w:tr w:rsidR="00473F89" w:rsidRPr="00E60C6E" w:rsidTr="000E5FCE">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0E5FCE">
            <w:pPr>
              <w:spacing w:after="0" w:line="240" w:lineRule="auto"/>
              <w:jc w:val="right"/>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24,38</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platené </w:t>
            </w:r>
          </w:p>
        </w:tc>
        <w:tc>
          <w:tcPr>
            <w:tcW w:w="0" w:type="auto"/>
            <w:tcBorders>
              <w:top w:val="nil"/>
              <w:left w:val="nil"/>
              <w:bottom w:val="nil"/>
              <w:right w:val="nil"/>
            </w:tcBorders>
            <w:shd w:val="clear" w:color="auto" w:fill="auto"/>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za</w:t>
            </w:r>
          </w:p>
        </w:tc>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100 </w:t>
            </w:r>
            <w:proofErr w:type="spellStart"/>
            <w:r w:rsidRPr="00E60C6E">
              <w:rPr>
                <w:rFonts w:ascii="Times New Roman" w:hAnsi="Times New Roman" w:cs="Times New Roman"/>
                <w:sz w:val="24"/>
                <w:szCs w:val="24"/>
                <w:lang w:eastAsia="sk-SK"/>
              </w:rPr>
              <w:t>bulhar</w:t>
            </w:r>
            <w:proofErr w:type="spellEnd"/>
            <w:r w:rsidRPr="00E60C6E">
              <w:rPr>
                <w:rFonts w:ascii="Times New Roman" w:hAnsi="Times New Roman" w:cs="Times New Roman"/>
                <w:sz w:val="24"/>
                <w:szCs w:val="24"/>
                <w:lang w:eastAsia="sk-SK"/>
              </w:rPr>
              <w:t xml:space="preserve">. </w:t>
            </w:r>
            <w:proofErr w:type="spellStart"/>
            <w:r w:rsidRPr="00E60C6E">
              <w:rPr>
                <w:rFonts w:ascii="Times New Roman" w:hAnsi="Times New Roman" w:cs="Times New Roman"/>
                <w:sz w:val="24"/>
                <w:szCs w:val="24"/>
                <w:lang w:eastAsia="sk-SK"/>
              </w:rPr>
              <w:t>ľvov</w:t>
            </w:r>
            <w:proofErr w:type="spellEnd"/>
            <w:r w:rsidRPr="00E60C6E">
              <w:rPr>
                <w:rFonts w:ascii="Times New Roman" w:hAnsi="Times New Roman" w:cs="Times New Roman"/>
                <w:sz w:val="24"/>
                <w:szCs w:val="24"/>
                <w:lang w:eastAsia="sk-SK"/>
              </w:rPr>
              <w:t>.</w:t>
            </w:r>
          </w:p>
        </w:tc>
      </w:tr>
    </w:tbl>
    <w:p w:rsidR="00473F89" w:rsidRPr="00473F89" w:rsidRDefault="00473F89" w:rsidP="000E5FCE">
      <w:pPr>
        <w:pStyle w:val="Odsekzoznamu"/>
        <w:widowControl w:val="0"/>
        <w:numPr>
          <w:ilvl w:val="0"/>
          <w:numId w:val="75"/>
        </w:numPr>
        <w:spacing w:before="120" w:after="120" w:line="240" w:lineRule="auto"/>
        <w:ind w:left="284" w:hanging="284"/>
        <w:contextualSpacing w:val="0"/>
        <w:jc w:val="both"/>
        <w:rPr>
          <w:rFonts w:ascii="Times New Roman" w:hAnsi="Times New Roman" w:cs="Times New Roman"/>
          <w:sz w:val="24"/>
          <w:szCs w:val="24"/>
        </w:rPr>
      </w:pPr>
      <w:proofErr w:type="spellStart"/>
      <w:r w:rsidRPr="00473F89">
        <w:rPr>
          <w:rFonts w:ascii="Times New Roman" w:hAnsi="Times New Roman" w:cs="Times New Roman"/>
          <w:sz w:val="24"/>
          <w:szCs w:val="24"/>
          <w:lang w:eastAsia="sk-SK" w:bidi="sk-SK"/>
        </w:rPr>
        <w:t>Sriaďte</w:t>
      </w:r>
      <w:proofErr w:type="spellEnd"/>
      <w:r w:rsidRPr="00473F89">
        <w:rPr>
          <w:rFonts w:ascii="Times New Roman" w:hAnsi="Times New Roman" w:cs="Times New Roman"/>
          <w:sz w:val="24"/>
          <w:szCs w:val="24"/>
          <w:lang w:eastAsia="sk-SK" w:bidi="sk-SK"/>
        </w:rPr>
        <w:t xml:space="preserve"> </w:t>
      </w:r>
      <w:proofErr w:type="spellStart"/>
      <w:r w:rsidRPr="00473F89">
        <w:rPr>
          <w:rFonts w:ascii="Times New Roman" w:hAnsi="Times New Roman" w:cs="Times New Roman"/>
          <w:sz w:val="24"/>
          <w:szCs w:val="24"/>
          <w:lang w:eastAsia="sk-SK" w:bidi="sk-SK"/>
        </w:rPr>
        <w:t>platebné</w:t>
      </w:r>
      <w:proofErr w:type="spellEnd"/>
      <w:r w:rsidRPr="00473F89">
        <w:rPr>
          <w:rFonts w:ascii="Times New Roman" w:hAnsi="Times New Roman" w:cs="Times New Roman"/>
          <w:sz w:val="24"/>
          <w:szCs w:val="24"/>
          <w:lang w:eastAsia="sk-SK" w:bidi="sk-SK"/>
        </w:rPr>
        <w:t xml:space="preserve"> jednotky jednotlivých štátov postupne </w:t>
      </w:r>
      <w:proofErr w:type="spellStart"/>
      <w:r w:rsidRPr="00473F89">
        <w:rPr>
          <w:rFonts w:ascii="Times New Roman" w:hAnsi="Times New Roman" w:cs="Times New Roman"/>
          <w:sz w:val="24"/>
          <w:szCs w:val="24"/>
          <w:lang w:eastAsia="sk-SK" w:bidi="sk-SK"/>
        </w:rPr>
        <w:t>dľa</w:t>
      </w:r>
      <w:proofErr w:type="spellEnd"/>
      <w:r w:rsidRPr="00473F89">
        <w:rPr>
          <w:rFonts w:ascii="Times New Roman" w:hAnsi="Times New Roman" w:cs="Times New Roman"/>
          <w:sz w:val="24"/>
          <w:szCs w:val="24"/>
          <w:lang w:eastAsia="sk-SK" w:bidi="sk-SK"/>
        </w:rPr>
        <w:t xml:space="preserve"> ich ceny zo dňa 15. júna 1928 !</w:t>
      </w:r>
    </w:p>
    <w:p w:rsidR="00473F89" w:rsidRPr="00473F89" w:rsidRDefault="00473F89" w:rsidP="00134DD4">
      <w:pPr>
        <w:pStyle w:val="Odsekzoznamu"/>
        <w:widowControl w:val="0"/>
        <w:numPr>
          <w:ilvl w:val="0"/>
          <w:numId w:val="75"/>
        </w:numPr>
        <w:spacing w:after="0" w:line="240" w:lineRule="auto"/>
        <w:ind w:left="357" w:hanging="357"/>
        <w:jc w:val="both"/>
        <w:rPr>
          <w:rFonts w:ascii="Times New Roman" w:hAnsi="Times New Roman" w:cs="Times New Roman"/>
          <w:sz w:val="24"/>
          <w:szCs w:val="24"/>
        </w:rPr>
      </w:pPr>
      <w:r w:rsidRPr="00473F89">
        <w:rPr>
          <w:rFonts w:ascii="Times New Roman" w:hAnsi="Times New Roman" w:cs="Times New Roman"/>
          <w:sz w:val="24"/>
          <w:szCs w:val="24"/>
          <w:lang w:eastAsia="sk-SK" w:bidi="sk-SK"/>
        </w:rPr>
        <w:t xml:space="preserve">Koľko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 xml:space="preserve"> platili </w:t>
      </w:r>
      <w:proofErr w:type="spellStart"/>
      <w:r w:rsidRPr="00473F89">
        <w:rPr>
          <w:rFonts w:ascii="Times New Roman" w:hAnsi="Times New Roman" w:cs="Times New Roman"/>
          <w:sz w:val="24"/>
          <w:szCs w:val="24"/>
          <w:lang w:eastAsia="sk-SK" w:bidi="sk-SK"/>
        </w:rPr>
        <w:t>dľa</w:t>
      </w:r>
      <w:proofErr w:type="spellEnd"/>
      <w:r w:rsidRPr="00473F89">
        <w:rPr>
          <w:rFonts w:ascii="Times New Roman" w:hAnsi="Times New Roman" w:cs="Times New Roman"/>
          <w:sz w:val="24"/>
          <w:szCs w:val="24"/>
          <w:lang w:eastAsia="sk-SK" w:bidi="sk-SK"/>
        </w:rPr>
        <w:t xml:space="preserve"> kurzu zo dňa 15. VI. 1928</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a) za 1 švajčiarsky frank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b)za 16 ríšskych mariek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c)za 39 maďarských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xml:space="preserve">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d)za 26 dolárov ?</w:t>
      </w:r>
    </w:p>
    <w:p w:rsidR="00473F89" w:rsidRPr="00E60C6E" w:rsidRDefault="00473F89" w:rsidP="000E5FCE">
      <w:pPr>
        <w:spacing w:after="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e)za 175 rumunských </w:t>
      </w:r>
      <w:proofErr w:type="spellStart"/>
      <w:r w:rsidRPr="00E60C6E">
        <w:rPr>
          <w:rFonts w:ascii="Times New Roman" w:hAnsi="Times New Roman" w:cs="Times New Roman"/>
          <w:sz w:val="24"/>
          <w:szCs w:val="24"/>
          <w:lang w:eastAsia="sk-SK" w:bidi="sk-SK"/>
        </w:rPr>
        <w:t>lejov</w:t>
      </w:r>
      <w:proofErr w:type="spellEnd"/>
      <w:r w:rsidRPr="00E60C6E">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Za 1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 xml:space="preserve"> koľko platili</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a) </w:t>
      </w:r>
      <w:r w:rsidR="00473F89" w:rsidRPr="00E60C6E">
        <w:rPr>
          <w:rFonts w:ascii="Times New Roman" w:hAnsi="Times New Roman" w:cs="Times New Roman"/>
          <w:sz w:val="24"/>
          <w:szCs w:val="24"/>
          <w:lang w:eastAsia="sk-SK" w:bidi="sk-SK"/>
        </w:rPr>
        <w:t xml:space="preserve">bulharských </w:t>
      </w:r>
      <w:proofErr w:type="spellStart"/>
      <w:r w:rsidR="00473F89" w:rsidRPr="00E60C6E">
        <w:rPr>
          <w:rFonts w:ascii="Times New Roman" w:hAnsi="Times New Roman" w:cs="Times New Roman"/>
          <w:sz w:val="24"/>
          <w:szCs w:val="24"/>
          <w:lang w:eastAsia="sk-SK" w:bidi="sk-SK"/>
        </w:rPr>
        <w:t>ľvov</w:t>
      </w:r>
      <w:proofErr w:type="spellEnd"/>
      <w:r w:rsidR="00473F89" w:rsidRPr="00E60C6E">
        <w:rPr>
          <w:rFonts w:ascii="Times New Roman" w:hAnsi="Times New Roman" w:cs="Times New Roman"/>
          <w:sz w:val="24"/>
          <w:szCs w:val="24"/>
          <w:lang w:eastAsia="sk-SK" w:bidi="sk-SK"/>
        </w:rPr>
        <w:t>?</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b) </w:t>
      </w:r>
      <w:proofErr w:type="spellStart"/>
      <w:r w:rsidR="00473F89" w:rsidRPr="00E60C6E">
        <w:rPr>
          <w:rFonts w:ascii="Times New Roman" w:hAnsi="Times New Roman" w:cs="Times New Roman"/>
          <w:sz w:val="24"/>
          <w:szCs w:val="24"/>
          <w:lang w:eastAsia="sk-SK" w:bidi="sk-SK"/>
        </w:rPr>
        <w:t>jugosl</w:t>
      </w:r>
      <w:proofErr w:type="spellEnd"/>
      <w:r w:rsidR="00473F89" w:rsidRPr="00E60C6E">
        <w:rPr>
          <w:rFonts w:ascii="Times New Roman" w:hAnsi="Times New Roman" w:cs="Times New Roman"/>
          <w:sz w:val="24"/>
          <w:szCs w:val="24"/>
          <w:lang w:eastAsia="sk-SK" w:bidi="sk-SK"/>
        </w:rPr>
        <w:t>. dinárov ?</w:t>
      </w:r>
    </w:p>
    <w:p w:rsidR="00473F89" w:rsidRPr="00E60C6E" w:rsidRDefault="000E5FCE" w:rsidP="000E5FCE">
      <w:pPr>
        <w:spacing w:after="0" w:line="240" w:lineRule="auto"/>
        <w:ind w:left="284" w:firstLine="397"/>
        <w:jc w:val="both"/>
        <w:rPr>
          <w:rFonts w:ascii="Times New Roman" w:hAnsi="Times New Roman" w:cs="Times New Roman"/>
          <w:sz w:val="24"/>
          <w:szCs w:val="24"/>
          <w:lang w:eastAsia="sk-SK" w:bidi="sk-SK"/>
        </w:rPr>
      </w:pPr>
      <w:r>
        <w:rPr>
          <w:rFonts w:ascii="Times New Roman" w:hAnsi="Times New Roman" w:cs="Times New Roman"/>
          <w:sz w:val="24"/>
          <w:szCs w:val="24"/>
          <w:lang w:eastAsia="sk-SK" w:bidi="sk-SK"/>
        </w:rPr>
        <w:t xml:space="preserve">c) </w:t>
      </w:r>
      <w:r w:rsidR="00473F89" w:rsidRPr="00E60C6E">
        <w:rPr>
          <w:rFonts w:ascii="Times New Roman" w:hAnsi="Times New Roman" w:cs="Times New Roman"/>
          <w:sz w:val="24"/>
          <w:szCs w:val="24"/>
          <w:lang w:eastAsia="sk-SK" w:bidi="sk-SK"/>
        </w:rPr>
        <w:t>francúzskych frankov?</w:t>
      </w:r>
    </w:p>
    <w:p w:rsidR="00473F89" w:rsidRPr="00473F89" w:rsidRDefault="00473F89" w:rsidP="000E5FCE">
      <w:pPr>
        <w:pStyle w:val="Odsekzoznamu"/>
        <w:widowControl w:val="0"/>
        <w:numPr>
          <w:ilvl w:val="0"/>
          <w:numId w:val="76"/>
        </w:numPr>
        <w:tabs>
          <w:tab w:val="left" w:pos="1468"/>
          <w:tab w:val="center" w:pos="3217"/>
          <w:tab w:val="right" w:pos="4254"/>
          <w:tab w:val="left" w:pos="4468"/>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poľských zlotých platili za 72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tabs>
          <w:tab w:val="left" w:pos="1402"/>
          <w:tab w:val="right" w:pos="3579"/>
          <w:tab w:val="right" w:pos="3579"/>
          <w:tab w:val="left" w:pos="4447"/>
          <w:tab w:val="left" w:pos="4299"/>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funt šterlingov platili za 340 </w:t>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473F89" w:rsidRDefault="00473F89" w:rsidP="000E5FCE">
      <w:pPr>
        <w:pStyle w:val="Odsekzoznamu"/>
        <w:numPr>
          <w:ilvl w:val="0"/>
          <w:numId w:val="76"/>
        </w:numPr>
        <w:tabs>
          <w:tab w:val="left" w:pos="1402"/>
          <w:tab w:val="right" w:pos="3579"/>
          <w:tab w:val="right" w:pos="3579"/>
          <w:tab w:val="left" w:pos="4299"/>
          <w:tab w:val="left" w:pos="4456"/>
        </w:tabs>
        <w:spacing w:before="120" w:after="120" w:line="240" w:lineRule="auto"/>
        <w:ind w:left="284" w:hanging="284"/>
        <w:jc w:val="both"/>
        <w:rPr>
          <w:rFonts w:ascii="Times New Roman" w:hAnsi="Times New Roman" w:cs="Times New Roman"/>
          <w:sz w:val="24"/>
          <w:szCs w:val="24"/>
          <w:lang w:eastAsia="sk-SK" w:bidi="sk-SK"/>
        </w:rPr>
      </w:pPr>
      <w:r w:rsidRPr="00473F89">
        <w:rPr>
          <w:rFonts w:ascii="Times New Roman" w:hAnsi="Times New Roman" w:cs="Times New Roman"/>
          <w:sz w:val="24"/>
          <w:szCs w:val="24"/>
          <w:lang w:eastAsia="sk-SK" w:bidi="sk-SK"/>
        </w:rPr>
        <w:t xml:space="preserve">Koľko </w:t>
      </w:r>
      <w:proofErr w:type="spellStart"/>
      <w:r w:rsidRPr="00473F89">
        <w:rPr>
          <w:rFonts w:ascii="Times New Roman" w:hAnsi="Times New Roman" w:cs="Times New Roman"/>
          <w:sz w:val="24"/>
          <w:szCs w:val="24"/>
          <w:lang w:eastAsia="sk-SK" w:bidi="sk-SK"/>
        </w:rPr>
        <w:t>holand</w:t>
      </w:r>
      <w:proofErr w:type="spellEnd"/>
      <w:r w:rsidRPr="00473F89">
        <w:rPr>
          <w:rFonts w:ascii="Times New Roman" w:hAnsi="Times New Roman" w:cs="Times New Roman"/>
          <w:sz w:val="24"/>
          <w:szCs w:val="24"/>
          <w:lang w:eastAsia="sk-SK" w:bidi="sk-SK"/>
        </w:rPr>
        <w:t>. Zlatých platili za 2650</w:t>
      </w:r>
      <w:r w:rsidRPr="00473F89">
        <w:rPr>
          <w:rFonts w:ascii="Times New Roman" w:hAnsi="Times New Roman" w:cs="Times New Roman"/>
          <w:sz w:val="24"/>
          <w:szCs w:val="24"/>
          <w:lang w:eastAsia="sk-SK" w:bidi="sk-SK"/>
        </w:rPr>
        <w:tab/>
      </w:r>
      <w:r w:rsidRPr="00473F89">
        <w:rPr>
          <w:rFonts w:ascii="Times New Roman" w:hAnsi="Times New Roman" w:cs="Times New Roman"/>
          <w:i/>
          <w:sz w:val="24"/>
          <w:szCs w:val="24"/>
          <w:lang w:eastAsia="sk-SK" w:bidi="sk-SK"/>
        </w:rPr>
        <w:t>Kč</w:t>
      </w:r>
      <w:r w:rsidRPr="00473F89">
        <w:rPr>
          <w:rFonts w:ascii="Times New Roman" w:hAnsi="Times New Roman" w:cs="Times New Roman"/>
          <w:sz w:val="24"/>
          <w:szCs w:val="24"/>
          <w:lang w:eastAsia="sk-SK" w:bidi="sk-SK"/>
        </w:rPr>
        <w:t>?</w:t>
      </w:r>
    </w:p>
    <w:p w:rsidR="00473F89" w:rsidRPr="0090216C" w:rsidRDefault="00473F89" w:rsidP="00473F89">
      <w:pPr>
        <w:spacing w:after="60" w:line="240" w:lineRule="auto"/>
        <w:ind w:left="284" w:right="20" w:firstLine="397"/>
        <w:jc w:val="both"/>
        <w:rPr>
          <w:rFonts w:ascii="Times New Roman" w:hAnsi="Times New Roman" w:cs="Times New Roman"/>
          <w:sz w:val="24"/>
          <w:szCs w:val="24"/>
        </w:rPr>
      </w:pPr>
      <w:r w:rsidRPr="0090216C">
        <w:rPr>
          <w:rFonts w:ascii="Times New Roman" w:hAnsi="Times New Roman" w:cs="Times New Roman"/>
          <w:sz w:val="24"/>
          <w:szCs w:val="24"/>
          <w:lang w:eastAsia="sk-SK" w:bidi="sk-SK"/>
        </w:rPr>
        <w:t>Dĺžky, šírky, výšky, váhy, plochy a obsahy predme</w:t>
      </w:r>
      <w:r w:rsidRPr="0090216C">
        <w:rPr>
          <w:rFonts w:ascii="Times New Roman" w:hAnsi="Times New Roman" w:cs="Times New Roman"/>
          <w:sz w:val="24"/>
          <w:szCs w:val="24"/>
          <w:lang w:eastAsia="sk-SK" w:bidi="sk-SK"/>
        </w:rPr>
        <w:softHyphen/>
        <w:t xml:space="preserve">tov meriame mierami, ako </w:t>
      </w:r>
      <w:r w:rsidRPr="0090216C">
        <w:rPr>
          <w:rFonts w:ascii="Times New Roman" w:hAnsi="Times New Roman" w:cs="Times New Roman"/>
          <w:i/>
          <w:sz w:val="24"/>
          <w:szCs w:val="24"/>
          <w:lang w:eastAsia="sk-SK" w:bidi="sk-SK"/>
        </w:rPr>
        <w:t>m</w:t>
      </w:r>
      <w:r w:rsidR="0090216C">
        <w:rPr>
          <w:rFonts w:ascii="Times New Roman" w:hAnsi="Times New Roman" w:cs="Times New Roman"/>
          <w:sz w:val="24"/>
          <w:szCs w:val="24"/>
          <w:lang w:eastAsia="sk-SK" w:bidi="sk-SK"/>
        </w:rPr>
        <w:t xml:space="preserve">, </w:t>
      </w:r>
      <w:r w:rsidR="0090216C" w:rsidRPr="0090216C">
        <w:rPr>
          <w:rFonts w:ascii="Times New Roman" w:hAnsi="Times New Roman" w:cs="Times New Roman"/>
          <w:i/>
          <w:sz w:val="24"/>
          <w:szCs w:val="24"/>
          <w:lang w:eastAsia="sk-SK" w:bidi="sk-SK"/>
        </w:rPr>
        <w:t>m</w:t>
      </w:r>
      <w:r w:rsidR="0090216C" w:rsidRPr="0090216C">
        <w:rPr>
          <w:rFonts w:ascii="Times New Roman" w:hAnsi="Times New Roman" w:cs="Times New Roman"/>
          <w:i/>
          <w:sz w:val="24"/>
          <w:szCs w:val="24"/>
          <w:vertAlign w:val="superscript"/>
          <w:lang w:eastAsia="sk-SK" w:bidi="sk-SK"/>
        </w:rPr>
        <w:t>2</w:t>
      </w:r>
      <w:r w:rsidRPr="0090216C">
        <w:rPr>
          <w:rFonts w:ascii="Times New Roman" w:hAnsi="Times New Roman" w:cs="Times New Roman"/>
          <w:i/>
          <w:sz w:val="24"/>
          <w:szCs w:val="24"/>
          <w:lang w:eastAsia="sk-SK" w:bidi="sk-SK"/>
        </w:rPr>
        <w:t>, m</w:t>
      </w:r>
      <w:r w:rsidR="0090216C" w:rsidRPr="0090216C">
        <w:rPr>
          <w:rFonts w:ascii="Times New Roman" w:hAnsi="Times New Roman" w:cs="Times New Roman"/>
          <w:i/>
          <w:sz w:val="24"/>
          <w:szCs w:val="24"/>
          <w:vertAlign w:val="superscript"/>
          <w:lang w:eastAsia="sk-SK" w:bidi="sk-SK"/>
        </w:rPr>
        <w:t>3</w:t>
      </w:r>
      <w:r w:rsidRPr="0090216C">
        <w:rPr>
          <w:rFonts w:ascii="Times New Roman" w:hAnsi="Times New Roman" w:cs="Times New Roman"/>
          <w:i/>
          <w:sz w:val="24"/>
          <w:szCs w:val="24"/>
          <w:lang w:eastAsia="sk-SK" w:bidi="sk-SK"/>
        </w:rPr>
        <w:t xml:space="preserve">, km, kg, t, </w:t>
      </w:r>
      <w:r w:rsidRPr="0090216C">
        <w:rPr>
          <w:rStyle w:val="Zkladntext1"/>
          <w:rFonts w:eastAsia="Century Schoolbook"/>
          <w:i/>
          <w:color w:val="auto"/>
          <w:sz w:val="24"/>
          <w:szCs w:val="24"/>
        </w:rPr>
        <w:t>1</w:t>
      </w:r>
      <w:r w:rsidRPr="0090216C">
        <w:rPr>
          <w:rFonts w:ascii="Times New Roman" w:hAnsi="Times New Roman" w:cs="Times New Roman"/>
          <w:i/>
          <w:sz w:val="24"/>
          <w:szCs w:val="24"/>
          <w:lang w:eastAsia="sk-SK" w:bidi="sk-SK"/>
        </w:rPr>
        <w:t>, hl</w:t>
      </w:r>
      <w:r w:rsidRPr="0090216C">
        <w:rPr>
          <w:rFonts w:ascii="Times New Roman" w:hAnsi="Times New Roman" w:cs="Times New Roman"/>
          <w:sz w:val="24"/>
          <w:szCs w:val="24"/>
          <w:lang w:eastAsia="sk-SK" w:bidi="sk-SK"/>
        </w:rPr>
        <w:t xml:space="preserve"> atď.</w:t>
      </w:r>
    </w:p>
    <w:p w:rsidR="00473F89" w:rsidRPr="0090216C" w:rsidRDefault="00473F89" w:rsidP="00473F89">
      <w:pPr>
        <w:spacing w:after="60" w:line="240" w:lineRule="auto"/>
        <w:ind w:left="284" w:right="20" w:firstLine="397"/>
        <w:jc w:val="both"/>
        <w:rPr>
          <w:rFonts w:ascii="Times New Roman" w:hAnsi="Times New Roman" w:cs="Times New Roman"/>
          <w:sz w:val="24"/>
          <w:szCs w:val="24"/>
        </w:rPr>
      </w:pPr>
      <w:r w:rsidRPr="0090216C">
        <w:rPr>
          <w:rStyle w:val="ZkladntextTun"/>
          <w:rFonts w:eastAsia="Bookman Old Style"/>
          <w:b w:val="0"/>
          <w:color w:val="auto"/>
          <w:sz w:val="24"/>
          <w:szCs w:val="24"/>
        </w:rPr>
        <w:t xml:space="preserve">Hodnotu </w:t>
      </w:r>
      <w:r w:rsidRPr="0090216C">
        <w:rPr>
          <w:rFonts w:ascii="Times New Roman" w:hAnsi="Times New Roman" w:cs="Times New Roman"/>
          <w:sz w:val="24"/>
          <w:szCs w:val="24"/>
          <w:lang w:eastAsia="sk-SK" w:bidi="sk-SK"/>
        </w:rPr>
        <w:t>týchto predmetov meriame peniazmi. Robí sa to preto, aby sa umožnila rýchla výmena výrobkov a tovaru medzi ľuďmi. Deľba práce nás k tomu núti.</w:t>
      </w:r>
    </w:p>
    <w:p w:rsidR="00473F89" w:rsidRPr="0090216C" w:rsidRDefault="00473F89" w:rsidP="00473F89">
      <w:pPr>
        <w:spacing w:after="133" w:line="240" w:lineRule="auto"/>
        <w:ind w:left="284" w:right="20" w:firstLine="397"/>
        <w:jc w:val="both"/>
        <w:rPr>
          <w:rFonts w:ascii="Times New Roman" w:hAnsi="Times New Roman" w:cs="Times New Roman"/>
          <w:sz w:val="24"/>
          <w:szCs w:val="24"/>
          <w:lang w:eastAsia="sk-SK" w:bidi="sk-SK"/>
        </w:rPr>
      </w:pPr>
      <w:r w:rsidRPr="0090216C">
        <w:rPr>
          <w:rFonts w:ascii="Times New Roman" w:hAnsi="Times New Roman" w:cs="Times New Roman"/>
          <w:sz w:val="24"/>
          <w:szCs w:val="24"/>
          <w:lang w:eastAsia="sk-SK" w:bidi="sk-SK"/>
        </w:rPr>
        <w:t>Každý štát má svoje peniaze. Ich hodnota sa označu</w:t>
      </w:r>
      <w:r w:rsidRPr="0090216C">
        <w:rPr>
          <w:rFonts w:ascii="Times New Roman" w:hAnsi="Times New Roman" w:cs="Times New Roman"/>
          <w:sz w:val="24"/>
          <w:szCs w:val="24"/>
          <w:lang w:eastAsia="sk-SK" w:bidi="sk-SK"/>
        </w:rPr>
        <w:softHyphen/>
        <w:t>je v denných listoch. Z novín sa</w:t>
      </w:r>
      <w:r w:rsidR="0090216C">
        <w:rPr>
          <w:rFonts w:ascii="Times New Roman" w:hAnsi="Times New Roman" w:cs="Times New Roman"/>
          <w:sz w:val="24"/>
          <w:szCs w:val="24"/>
          <w:lang w:eastAsia="sk-SK" w:bidi="sk-SK"/>
        </w:rPr>
        <w:t> </w:t>
      </w:r>
      <w:r w:rsidRPr="0090216C">
        <w:rPr>
          <w:rFonts w:ascii="Times New Roman" w:hAnsi="Times New Roman" w:cs="Times New Roman"/>
          <w:sz w:val="24"/>
          <w:szCs w:val="24"/>
          <w:lang w:eastAsia="sk-SK" w:bidi="sk-SK"/>
        </w:rPr>
        <w:t xml:space="preserve">dozvedáme, koľko </w:t>
      </w:r>
      <w:r w:rsidRPr="0090216C">
        <w:rPr>
          <w:rFonts w:ascii="Times New Roman" w:hAnsi="Times New Roman" w:cs="Times New Roman"/>
          <w:i/>
          <w:sz w:val="24"/>
          <w:szCs w:val="24"/>
          <w:lang w:eastAsia="sk-SK" w:bidi="sk-SK"/>
        </w:rPr>
        <w:t>Ks</w:t>
      </w:r>
      <w:r w:rsidRPr="0090216C">
        <w:rPr>
          <w:rFonts w:ascii="Times New Roman" w:hAnsi="Times New Roman" w:cs="Times New Roman"/>
          <w:sz w:val="24"/>
          <w:szCs w:val="24"/>
          <w:lang w:eastAsia="sk-SK" w:bidi="sk-SK"/>
        </w:rPr>
        <w:t xml:space="preserve"> musíme napr. zaplatiť za cudzie peniaze. </w:t>
      </w:r>
    </w:p>
    <w:p w:rsidR="00473F89" w:rsidRPr="00E60C6E" w:rsidRDefault="00473F89" w:rsidP="0090216C">
      <w:pPr>
        <w:spacing w:after="0" w:line="240" w:lineRule="auto"/>
        <w:ind w:left="284" w:right="23"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Dňa 25. novembra 1941</w:t>
      </w:r>
    </w:p>
    <w:tbl>
      <w:tblPr>
        <w:tblW w:w="0" w:type="auto"/>
        <w:tblInd w:w="779" w:type="dxa"/>
        <w:tblCellMar>
          <w:left w:w="70" w:type="dxa"/>
          <w:right w:w="70" w:type="dxa"/>
        </w:tblCellMar>
        <w:tblLook w:val="04A0" w:firstRow="1" w:lastRow="0" w:firstColumn="1" w:lastColumn="0" w:noHBand="0" w:noVBand="1"/>
      </w:tblPr>
      <w:tblGrid>
        <w:gridCol w:w="3033"/>
        <w:gridCol w:w="394"/>
        <w:gridCol w:w="640"/>
      </w:tblGrid>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nemeckých mariek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525,-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lastRenderedPageBreak/>
              <w:t xml:space="preserve">100 maďarských </w:t>
            </w:r>
            <w:proofErr w:type="spellStart"/>
            <w:r w:rsidRPr="00E60C6E">
              <w:rPr>
                <w:rFonts w:ascii="Times New Roman" w:eastAsia="CordiaUPC" w:hAnsi="Times New Roman" w:cs="Times New Roman"/>
                <w:sz w:val="24"/>
                <w:szCs w:val="24"/>
                <w:lang w:eastAsia="sk-SK"/>
              </w:rPr>
              <w:t>pengö</w:t>
            </w:r>
            <w:proofErr w:type="spellEnd"/>
            <w:r w:rsidRPr="00E60C6E">
              <w:rPr>
                <w:rFonts w:ascii="Times New Roman" w:eastAsia="CordiaUPC"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500,-</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francúzskych frankov . .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77,5</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švajčiarskych frankov . .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661,-</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100 </w:t>
            </w:r>
            <w:proofErr w:type="spellStart"/>
            <w:r w:rsidRPr="00E60C6E">
              <w:rPr>
                <w:rFonts w:ascii="Times New Roman" w:eastAsia="CordiaUPC" w:hAnsi="Times New Roman" w:cs="Times New Roman"/>
                <w:sz w:val="24"/>
                <w:szCs w:val="24"/>
                <w:lang w:eastAsia="sk-SK"/>
              </w:rPr>
              <w:t>talianských</w:t>
            </w:r>
            <w:proofErr w:type="spellEnd"/>
            <w:r w:rsidRPr="00E60C6E">
              <w:rPr>
                <w:rFonts w:ascii="Times New Roman" w:eastAsia="CordiaUPC" w:hAnsi="Times New Roman" w:cs="Times New Roman"/>
                <w:sz w:val="24"/>
                <w:szCs w:val="24"/>
                <w:lang w:eastAsia="sk-SK"/>
              </w:rPr>
              <w:t xml:space="preserve"> lír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11,5-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100 rumunských lei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17,5</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100 bulharských levov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w:t>
            </w:r>
          </w:p>
        </w:tc>
      </w:tr>
      <w:tr w:rsidR="00473F89" w:rsidRPr="00E60C6E" w:rsidTr="0090216C">
        <w:trPr>
          <w:trHeigh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 xml:space="preserve">1 dolár </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29,3</w:t>
            </w:r>
          </w:p>
        </w:tc>
      </w:tr>
      <w:tr w:rsidR="00473F89" w:rsidRPr="00E60C6E" w:rsidTr="0090216C">
        <w:trPr>
          <w:trHeight w:hRule="exact" w:val="300"/>
        </w:trPr>
        <w:tc>
          <w:tcPr>
            <w:tcW w:w="0" w:type="auto"/>
            <w:tcBorders>
              <w:top w:val="nil"/>
              <w:left w:val="nil"/>
              <w:bottom w:val="nil"/>
              <w:right w:val="nil"/>
            </w:tcBorders>
            <w:shd w:val="clear" w:color="000000" w:fill="FFFFFF"/>
            <w:vAlign w:val="center"/>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CordiaUPC" w:hAnsi="Times New Roman" w:cs="Times New Roman"/>
                <w:sz w:val="24"/>
                <w:szCs w:val="24"/>
                <w:lang w:eastAsia="sk-SK"/>
              </w:rPr>
              <w:t>1 libra šterlingov (anglické)</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473F89" w:rsidRPr="00E60C6E" w:rsidRDefault="00473F89" w:rsidP="00473F89">
            <w:pPr>
              <w:spacing w:after="0" w:line="240" w:lineRule="auto"/>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138,-</w:t>
            </w:r>
          </w:p>
        </w:tc>
      </w:tr>
    </w:tbl>
    <w:p w:rsidR="00473F89" w:rsidRPr="00E60C6E" w:rsidRDefault="00473F89" w:rsidP="00473F89">
      <w:pPr>
        <w:spacing w:line="240" w:lineRule="auto"/>
        <w:ind w:left="284" w:firstLine="397"/>
        <w:jc w:val="both"/>
        <w:rPr>
          <w:rFonts w:ascii="Times New Roman" w:hAnsi="Times New Roman" w:cs="Times New Roman"/>
          <w:sz w:val="24"/>
          <w:szCs w:val="24"/>
        </w:rPr>
      </w:pPr>
    </w:p>
    <w:p w:rsidR="00473F89" w:rsidRPr="00E60C6E" w:rsidRDefault="00473F89" w:rsidP="00134DD4">
      <w:pPr>
        <w:widowControl w:val="0"/>
        <w:numPr>
          <w:ilvl w:val="0"/>
          <w:numId w:val="77"/>
        </w:numPr>
        <w:spacing w:before="183" w:after="235" w:line="240" w:lineRule="auto"/>
        <w:ind w:left="36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Vypočítajte, koľko stojí jeden cudzí peniaz!</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Niekto má 3 doláre, 5 francúzskych frankov, 34 ne</w:t>
      </w:r>
      <w:r w:rsidRPr="00E60C6E">
        <w:rPr>
          <w:rFonts w:ascii="Times New Roman" w:hAnsi="Times New Roman" w:cs="Times New Roman"/>
          <w:sz w:val="24"/>
          <w:szCs w:val="24"/>
          <w:lang w:eastAsia="sk-SK" w:bidi="sk-SK"/>
        </w:rPr>
        <w:softHyphen/>
        <w:t xml:space="preserve">meckých mariek a 56 rumunských lei.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by mu vyplatili v banke za tieto peniaze?</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 našom štáte dostať šaty na dospelého človeka za cca 650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Za tieto isté šaty platia v Maďarsku 110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Kde je drahšie?</w:t>
      </w:r>
    </w:p>
    <w:p w:rsidR="00473F89" w:rsidRPr="00E60C6E" w:rsidRDefault="00473F89" w:rsidP="00134DD4">
      <w:pPr>
        <w:widowControl w:val="0"/>
        <w:numPr>
          <w:ilvl w:val="0"/>
          <w:numId w:val="77"/>
        </w:numPr>
        <w:spacing w:after="1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U nás si zarobí robotník priemerne 950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mesač</w:t>
      </w:r>
      <w:r w:rsidRPr="00E60C6E">
        <w:rPr>
          <w:rFonts w:ascii="Times New Roman" w:hAnsi="Times New Roman" w:cs="Times New Roman"/>
          <w:sz w:val="24"/>
          <w:szCs w:val="24"/>
          <w:lang w:eastAsia="sk-SK" w:bidi="sk-SK"/>
        </w:rPr>
        <w:softHyphen/>
        <w:t xml:space="preserve">ne, pričom </w:t>
      </w:r>
      <w:r w:rsidRPr="00902708">
        <w:rPr>
          <w:rFonts w:ascii="Times New Roman" w:hAnsi="Times New Roman" w:cs="Times New Roman"/>
          <w:i/>
          <w:sz w:val="24"/>
          <w:szCs w:val="24"/>
          <w:lang w:eastAsia="sk-SK" w:bidi="sk-SK"/>
        </w:rPr>
        <w:t>kg</w:t>
      </w:r>
      <w:r w:rsidRPr="00E60C6E">
        <w:rPr>
          <w:rFonts w:ascii="Times New Roman" w:hAnsi="Times New Roman" w:cs="Times New Roman"/>
          <w:sz w:val="24"/>
          <w:szCs w:val="24"/>
          <w:lang w:eastAsia="sk-SK" w:bidi="sk-SK"/>
        </w:rPr>
        <w:t xml:space="preserve"> chleba platí ...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Francúzsky robotník má týždenne 270 frankov a chlieb platí po 3 franky 1 </w:t>
      </w:r>
      <w:r w:rsidRPr="00902708">
        <w:rPr>
          <w:rFonts w:ascii="Times New Roman" w:hAnsi="Times New Roman" w:cs="Times New Roman"/>
          <w:i/>
          <w:sz w:val="24"/>
          <w:szCs w:val="24"/>
          <w:lang w:eastAsia="sk-SK" w:bidi="sk-SK"/>
        </w:rPr>
        <w:t>kg</w:t>
      </w:r>
      <w:r w:rsidRPr="00E60C6E">
        <w:rPr>
          <w:rFonts w:ascii="Times New Roman" w:hAnsi="Times New Roman" w:cs="Times New Roman"/>
          <w:sz w:val="24"/>
          <w:szCs w:val="24"/>
          <w:lang w:eastAsia="sk-SK" w:bidi="sk-SK"/>
        </w:rPr>
        <w:t>. Ktorý robotník je na tom lepšie?</w:t>
      </w:r>
    </w:p>
    <w:p w:rsidR="00473F89" w:rsidRPr="00E60C6E" w:rsidRDefault="00473F89" w:rsidP="00134DD4">
      <w:pPr>
        <w:widowControl w:val="0"/>
        <w:numPr>
          <w:ilvl w:val="0"/>
          <w:numId w:val="77"/>
        </w:numPr>
        <w:spacing w:after="180"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Koľko dolárov by si musel doniesť náš človek z Ameriky, aby si tu mohol kúpiť pozemok podoby ob</w:t>
      </w:r>
      <w:r w:rsidRPr="00E60C6E">
        <w:rPr>
          <w:rFonts w:ascii="Times New Roman" w:hAnsi="Times New Roman" w:cs="Times New Roman"/>
          <w:sz w:val="24"/>
          <w:szCs w:val="24"/>
          <w:lang w:eastAsia="sk-SK" w:bidi="sk-SK"/>
        </w:rPr>
        <w:softHyphen/>
        <w:t>dĺžnika 240X83 m, ktorého siaha (3,59 m</w:t>
      </w:r>
      <w:r w:rsidRPr="00E60C6E">
        <w:rPr>
          <w:rFonts w:ascii="Times New Roman" w:hAnsi="Times New Roman" w:cs="Times New Roman"/>
          <w:sz w:val="24"/>
          <w:szCs w:val="24"/>
          <w:vertAlign w:val="superscript"/>
          <w:lang w:eastAsia="sk-SK" w:bidi="sk-SK"/>
        </w:rPr>
        <w:t>2</w:t>
      </w:r>
      <w:r w:rsidRPr="00E60C6E">
        <w:rPr>
          <w:rFonts w:ascii="Times New Roman" w:hAnsi="Times New Roman" w:cs="Times New Roman"/>
          <w:sz w:val="24"/>
          <w:szCs w:val="24"/>
          <w:lang w:eastAsia="sk-SK" w:bidi="sk-SK"/>
        </w:rPr>
        <w:t xml:space="preserve">) stojí </w:t>
      </w:r>
      <w:r w:rsidRPr="00E60C6E">
        <w:rPr>
          <w:rStyle w:val="Zkladntext1"/>
          <w:rFonts w:eastAsia="Century Schoolbook"/>
          <w:sz w:val="24"/>
          <w:szCs w:val="24"/>
        </w:rPr>
        <w:t>8</w:t>
      </w:r>
      <w:r w:rsidRPr="00E60C6E">
        <w:rPr>
          <w:rFonts w:ascii="Times New Roman" w:hAnsi="Times New Roman" w:cs="Times New Roman"/>
          <w:sz w:val="24"/>
          <w:szCs w:val="24"/>
          <w:lang w:eastAsia="sk-SK" w:bidi="sk-SK"/>
        </w:rPr>
        <w:t xml:space="preserve">, 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w:t>
      </w:r>
    </w:p>
    <w:p w:rsidR="00473F89" w:rsidRPr="00E60C6E" w:rsidRDefault="00473F89" w:rsidP="00134DD4">
      <w:pPr>
        <w:widowControl w:val="0"/>
        <w:numPr>
          <w:ilvl w:val="0"/>
          <w:numId w:val="77"/>
        </w:numPr>
        <w:spacing w:after="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Pán Martin Mach vysťahoval sa do Rumunska. Svoj majetok doma predal za</w:t>
      </w:r>
      <w:r w:rsidR="0090216C">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105000</w:t>
      </w:r>
      <w:r w:rsidR="0090216C">
        <w:rPr>
          <w:rFonts w:ascii="Times New Roman" w:hAnsi="Times New Roman" w:cs="Times New Roman"/>
          <w:sz w:val="24"/>
          <w:szCs w:val="24"/>
          <w:lang w:eastAsia="sk-SK" w:bidi="sk-SK"/>
        </w:rPr>
        <w:t>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V Rumunsku si kúpil dom a hospodárske budovy za 270000 lei a role vo výmere 12900 m</w:t>
      </w:r>
      <w:r w:rsidRPr="00E60C6E">
        <w:rPr>
          <w:rStyle w:val="Zkladntext1"/>
          <w:rFonts w:eastAsia="Century Schoolbook"/>
          <w:sz w:val="24"/>
          <w:szCs w:val="24"/>
          <w:vertAlign w:val="superscript"/>
        </w:rPr>
        <w:t>2</w:t>
      </w:r>
      <w:r w:rsidRPr="00E60C6E">
        <w:rPr>
          <w:rFonts w:ascii="Times New Roman" w:hAnsi="Times New Roman" w:cs="Times New Roman"/>
          <w:sz w:val="24"/>
          <w:szCs w:val="24"/>
          <w:lang w:eastAsia="sk-SK" w:bidi="sk-SK"/>
        </w:rPr>
        <w:t xml:space="preserve"> za 258000 lei.</w:t>
      </w:r>
    </w:p>
    <w:p w:rsidR="00473F89" w:rsidRPr="00134DD4" w:rsidRDefault="00473F89" w:rsidP="0090216C">
      <w:pPr>
        <w:pStyle w:val="Odsekzoznamu"/>
        <w:numPr>
          <w:ilvl w:val="0"/>
          <w:numId w:val="77"/>
        </w:numPr>
        <w:spacing w:beforeLines="120" w:before="288" w:afterLines="120" w:after="288" w:line="240" w:lineRule="auto"/>
        <w:ind w:left="284" w:hanging="284"/>
        <w:contextualSpacing w:val="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Koľko peňazí mu ešte ostalo?</w:t>
      </w:r>
    </w:p>
    <w:p w:rsidR="00473F89" w:rsidRPr="00134DD4" w:rsidRDefault="00473F89" w:rsidP="0090216C">
      <w:pPr>
        <w:pStyle w:val="Odsekzoznamu"/>
        <w:numPr>
          <w:ilvl w:val="0"/>
          <w:numId w:val="77"/>
        </w:numPr>
        <w:spacing w:beforeLines="120" w:before="288" w:afterLines="120" w:after="288" w:line="240" w:lineRule="auto"/>
        <w:ind w:left="284" w:right="23" w:hanging="284"/>
        <w:contextualSpacing w:val="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Po čom kúpil role? Sú drahšie a či lacnejšie ako u nás?</w:t>
      </w:r>
    </w:p>
    <w:p w:rsidR="00473F89" w:rsidRPr="00E60C6E" w:rsidRDefault="00473F89" w:rsidP="00134DD4">
      <w:pPr>
        <w:widowControl w:val="0"/>
        <w:numPr>
          <w:ilvl w:val="0"/>
          <w:numId w:val="77"/>
        </w:numPr>
        <w:spacing w:after="180"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Maďarský občan prišiel k nám na zimné športy do Vysokých Tatier a doniesol si 210</w:t>
      </w:r>
      <w:r w:rsidR="0090216C">
        <w:rPr>
          <w:rFonts w:ascii="Times New Roman" w:hAnsi="Times New Roman" w:cs="Times New Roman"/>
          <w:sz w:val="24"/>
          <w:szCs w:val="24"/>
          <w:lang w:eastAsia="sk-SK" w:bidi="sk-SK"/>
        </w:rPr>
        <w:t>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Ostal tu de</w:t>
      </w:r>
      <w:r w:rsidRPr="00E60C6E">
        <w:rPr>
          <w:rFonts w:ascii="Times New Roman" w:hAnsi="Times New Roman" w:cs="Times New Roman"/>
          <w:sz w:val="24"/>
          <w:szCs w:val="24"/>
          <w:lang w:eastAsia="sk-SK" w:bidi="sk-SK"/>
        </w:rPr>
        <w:softHyphen/>
        <w:t xml:space="preserve">sať dní. Po odchode mal ešte 45 </w:t>
      </w:r>
      <w:proofErr w:type="spellStart"/>
      <w:r w:rsidRPr="00E60C6E">
        <w:rPr>
          <w:rFonts w:ascii="Times New Roman" w:hAnsi="Times New Roman" w:cs="Times New Roman"/>
          <w:sz w:val="24"/>
          <w:szCs w:val="24"/>
          <w:lang w:eastAsia="sk-SK" w:bidi="sk-SK"/>
        </w:rPr>
        <w:t>pengö</w:t>
      </w:r>
      <w:proofErr w:type="spellEnd"/>
      <w:r w:rsidRPr="00E60C6E">
        <w:rPr>
          <w:rFonts w:ascii="Times New Roman" w:hAnsi="Times New Roman" w:cs="Times New Roman"/>
          <w:sz w:val="24"/>
          <w:szCs w:val="24"/>
          <w:lang w:eastAsia="sk-SK" w:bidi="sk-SK"/>
        </w:rPr>
        <w:t xml:space="preserv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minul u nás denne?</w:t>
      </w:r>
    </w:p>
    <w:p w:rsidR="00473F89" w:rsidRPr="00E60C6E" w:rsidRDefault="00473F89" w:rsidP="00134DD4">
      <w:pPr>
        <w:widowControl w:val="0"/>
        <w:numPr>
          <w:ilvl w:val="0"/>
          <w:numId w:val="77"/>
        </w:numPr>
        <w:spacing w:after="8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Syn pána Petroviča študoval vo Švajčiarsku. Jeho jednoročné štúdium stálo 1920</w:t>
      </w:r>
      <w:r w:rsidR="0090216C">
        <w:rPr>
          <w:rFonts w:ascii="Times New Roman" w:hAnsi="Times New Roman" w:cs="Times New Roman"/>
          <w:sz w:val="24"/>
          <w:szCs w:val="24"/>
          <w:lang w:eastAsia="sk-SK" w:bidi="sk-SK"/>
        </w:rPr>
        <w:t> </w:t>
      </w:r>
      <w:r w:rsidRPr="00E60C6E">
        <w:rPr>
          <w:rFonts w:ascii="Times New Roman" w:hAnsi="Times New Roman" w:cs="Times New Roman"/>
          <w:sz w:val="24"/>
          <w:szCs w:val="24"/>
          <w:lang w:eastAsia="sk-SK" w:bidi="sk-SK"/>
        </w:rPr>
        <w:t>frankov.</w:t>
      </w:r>
    </w:p>
    <w:p w:rsidR="00473F89" w:rsidRPr="00134DD4" w:rsidRDefault="00473F89" w:rsidP="00134DD4">
      <w:pPr>
        <w:pStyle w:val="Odsekzoznamu"/>
        <w:numPr>
          <w:ilvl w:val="0"/>
          <w:numId w:val="77"/>
        </w:numPr>
        <w:spacing w:after="234" w:line="240" w:lineRule="auto"/>
        <w:ind w:left="360"/>
        <w:jc w:val="both"/>
        <w:rPr>
          <w:rFonts w:ascii="Times New Roman" w:hAnsi="Times New Roman" w:cs="Times New Roman"/>
          <w:sz w:val="24"/>
          <w:szCs w:val="24"/>
        </w:rPr>
      </w:pPr>
      <w:r w:rsidRPr="00134DD4">
        <w:rPr>
          <w:rFonts w:ascii="Times New Roman" w:hAnsi="Times New Roman" w:cs="Times New Roman"/>
          <w:sz w:val="24"/>
          <w:szCs w:val="24"/>
          <w:lang w:eastAsia="sk-SK" w:bidi="sk-SK"/>
        </w:rPr>
        <w:t xml:space="preserve">Koľko </w:t>
      </w:r>
      <w:r w:rsidRPr="00134DD4">
        <w:rPr>
          <w:rFonts w:ascii="Times New Roman" w:hAnsi="Times New Roman" w:cs="Times New Roman"/>
          <w:i/>
          <w:sz w:val="24"/>
          <w:szCs w:val="24"/>
          <w:lang w:eastAsia="sk-SK" w:bidi="sk-SK"/>
        </w:rPr>
        <w:t>Ks</w:t>
      </w:r>
      <w:r w:rsidRPr="00134DD4">
        <w:rPr>
          <w:rFonts w:ascii="Times New Roman" w:hAnsi="Times New Roman" w:cs="Times New Roman"/>
          <w:sz w:val="24"/>
          <w:szCs w:val="24"/>
          <w:lang w:eastAsia="sk-SK" w:bidi="sk-SK"/>
        </w:rPr>
        <w:t xml:space="preserve"> mu musel otec posielať mesačne?</w:t>
      </w:r>
    </w:p>
    <w:p w:rsidR="00473F89" w:rsidRPr="00E60C6E" w:rsidRDefault="00473F89" w:rsidP="00134DD4">
      <w:pPr>
        <w:widowControl w:val="0"/>
        <w:numPr>
          <w:ilvl w:val="0"/>
          <w:numId w:val="77"/>
        </w:numPr>
        <w:spacing w:after="204" w:line="240" w:lineRule="auto"/>
        <w:ind w:left="360" w:right="2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Za 3 mesiace práce v Nemecku zarobil si poľno</w:t>
      </w:r>
      <w:r w:rsidRPr="00E60C6E">
        <w:rPr>
          <w:rFonts w:ascii="Times New Roman" w:hAnsi="Times New Roman" w:cs="Times New Roman"/>
          <w:sz w:val="24"/>
          <w:szCs w:val="24"/>
          <w:lang w:eastAsia="sk-SK" w:bidi="sk-SK"/>
        </w:rPr>
        <w:softHyphen/>
        <w:t xml:space="preserve">hospodársky robotník 5 mariek denne (okrem nedele).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si doniesol domov, keď ¾  svojho zárobku utra</w:t>
      </w:r>
      <w:r w:rsidRPr="00E60C6E">
        <w:rPr>
          <w:rFonts w:ascii="Times New Roman" w:hAnsi="Times New Roman" w:cs="Times New Roman"/>
          <w:sz w:val="24"/>
          <w:szCs w:val="24"/>
          <w:lang w:eastAsia="sk-SK" w:bidi="sk-SK"/>
        </w:rPr>
        <w:softHyphen/>
        <w:t>til v cudzine?</w:t>
      </w:r>
    </w:p>
    <w:p w:rsidR="0090216C" w:rsidRPr="0090216C" w:rsidRDefault="00473F89" w:rsidP="0090216C">
      <w:pPr>
        <w:widowControl w:val="0"/>
        <w:numPr>
          <w:ilvl w:val="0"/>
          <w:numId w:val="77"/>
        </w:numPr>
        <w:tabs>
          <w:tab w:val="left" w:pos="715"/>
        </w:tabs>
        <w:spacing w:before="120" w:after="120" w:line="240" w:lineRule="auto"/>
        <w:ind w:left="284" w:right="20"/>
        <w:contextualSpacing/>
        <w:jc w:val="both"/>
        <w:rPr>
          <w:rStyle w:val="Zkladntext1"/>
          <w:rFonts w:eastAsiaTheme="minorHAnsi"/>
          <w:color w:val="auto"/>
          <w:sz w:val="24"/>
          <w:szCs w:val="24"/>
          <w:shd w:val="clear" w:color="auto" w:fill="auto"/>
          <w:lang w:eastAsia="en-US" w:bidi="ar-SA"/>
        </w:rPr>
      </w:pPr>
      <w:r w:rsidRPr="0090216C">
        <w:rPr>
          <w:rStyle w:val="Zkladntext1"/>
          <w:rFonts w:eastAsiaTheme="minorHAnsi"/>
          <w:sz w:val="24"/>
          <w:szCs w:val="24"/>
        </w:rPr>
        <w:t xml:space="preserve">Od roku 1937 prichádza p. </w:t>
      </w:r>
      <w:proofErr w:type="spellStart"/>
      <w:r w:rsidRPr="0090216C">
        <w:rPr>
          <w:rStyle w:val="Zkladntext1"/>
          <w:rFonts w:eastAsiaTheme="minorHAnsi"/>
          <w:sz w:val="24"/>
          <w:szCs w:val="24"/>
        </w:rPr>
        <w:t>Erdôdy</w:t>
      </w:r>
      <w:proofErr w:type="spellEnd"/>
      <w:r w:rsidRPr="0090216C">
        <w:rPr>
          <w:rStyle w:val="Zkladntext1"/>
          <w:rFonts w:eastAsiaTheme="minorHAnsi"/>
          <w:sz w:val="24"/>
          <w:szCs w:val="24"/>
        </w:rPr>
        <w:t xml:space="preserve"> každý rok do Tatier na 6 týždňový letný pobyt. Prvý rok prišiel sám a býval v hoteli za denný poplatok 120 </w:t>
      </w:r>
      <w:r w:rsidRPr="0090216C">
        <w:rPr>
          <w:rStyle w:val="Zkladntext1"/>
          <w:rFonts w:eastAsiaTheme="minorHAnsi"/>
          <w:i/>
          <w:sz w:val="24"/>
          <w:szCs w:val="24"/>
        </w:rPr>
        <w:t>Ks</w:t>
      </w:r>
      <w:r w:rsidRPr="0090216C">
        <w:rPr>
          <w:rStyle w:val="Zkladntext1"/>
          <w:rFonts w:eastAsiaTheme="minorHAnsi"/>
          <w:sz w:val="24"/>
          <w:szCs w:val="24"/>
        </w:rPr>
        <w:t xml:space="preserve">. Okrem toho utrácal denne cca 40 </w:t>
      </w:r>
      <w:r w:rsidRPr="0090216C">
        <w:rPr>
          <w:rStyle w:val="Zkladntext1"/>
          <w:rFonts w:eastAsiaTheme="minorHAnsi"/>
          <w:i/>
          <w:sz w:val="24"/>
          <w:szCs w:val="24"/>
        </w:rPr>
        <w:t>Ks</w:t>
      </w:r>
      <w:r w:rsidRPr="0090216C">
        <w:rPr>
          <w:rStyle w:val="Zkladntext1"/>
          <w:rFonts w:eastAsiaTheme="minorHAnsi"/>
          <w:sz w:val="24"/>
          <w:szCs w:val="24"/>
        </w:rPr>
        <w:t>.</w:t>
      </w:r>
      <w:r w:rsidR="0090216C" w:rsidRPr="0090216C">
        <w:rPr>
          <w:rStyle w:val="Zkladntext1"/>
          <w:rFonts w:eastAsiaTheme="minorHAnsi"/>
          <w:sz w:val="24"/>
          <w:szCs w:val="24"/>
        </w:rPr>
        <w:t xml:space="preserve"> </w:t>
      </w:r>
    </w:p>
    <w:p w:rsidR="00473F89" w:rsidRPr="0090216C" w:rsidRDefault="00473F89" w:rsidP="0090216C">
      <w:pPr>
        <w:widowControl w:val="0"/>
        <w:tabs>
          <w:tab w:val="left" w:pos="715"/>
        </w:tabs>
        <w:spacing w:before="120" w:after="0" w:line="240" w:lineRule="auto"/>
        <w:ind w:left="284" w:right="23"/>
        <w:contextualSpacing/>
        <w:jc w:val="both"/>
        <w:rPr>
          <w:rFonts w:ascii="Times New Roman" w:hAnsi="Times New Roman" w:cs="Times New Roman"/>
          <w:sz w:val="24"/>
          <w:szCs w:val="24"/>
        </w:rPr>
      </w:pPr>
      <w:r w:rsidRPr="0090216C">
        <w:rPr>
          <w:rStyle w:val="Zkladntext1"/>
          <w:rFonts w:eastAsiaTheme="minorHAnsi"/>
          <w:sz w:val="24"/>
          <w:szCs w:val="24"/>
        </w:rPr>
        <w:t xml:space="preserve">Cesta z Maďarska do Tatier II. triedou stála 420 </w:t>
      </w:r>
      <w:r w:rsidRPr="0090216C">
        <w:rPr>
          <w:rStyle w:val="Zkladntext1"/>
          <w:rFonts w:eastAsiaTheme="minorHAnsi"/>
          <w:i/>
          <w:sz w:val="24"/>
          <w:szCs w:val="24"/>
        </w:rPr>
        <w:t>Ks</w:t>
      </w:r>
      <w:r w:rsidR="0090216C" w:rsidRPr="0090216C">
        <w:rPr>
          <w:rStyle w:val="Zkladntext1"/>
          <w:rFonts w:eastAsiaTheme="minorHAnsi"/>
          <w:sz w:val="24"/>
          <w:szCs w:val="24"/>
        </w:rPr>
        <w:t>.</w:t>
      </w:r>
    </w:p>
    <w:p w:rsidR="00473F89" w:rsidRPr="00134DD4" w:rsidRDefault="00473F89" w:rsidP="0090216C">
      <w:pPr>
        <w:pStyle w:val="Odsekzoznamu"/>
        <w:spacing w:after="120" w:line="240" w:lineRule="auto"/>
        <w:ind w:left="284" w:right="23"/>
        <w:jc w:val="both"/>
        <w:rPr>
          <w:rFonts w:ascii="Times New Roman" w:hAnsi="Times New Roman" w:cs="Times New Roman"/>
          <w:sz w:val="24"/>
          <w:szCs w:val="24"/>
        </w:rPr>
      </w:pPr>
      <w:r w:rsidRPr="00134DD4">
        <w:rPr>
          <w:rStyle w:val="Zkladntext1"/>
          <w:rFonts w:eastAsiaTheme="minorHAnsi"/>
          <w:sz w:val="24"/>
          <w:szCs w:val="24"/>
        </w:rPr>
        <w:t>Druhý rok si v Tatrách prenajal celú vilu a prišiel s celou rodinou, t. j. s manželkou a</w:t>
      </w:r>
      <w:r w:rsidR="0090216C">
        <w:rPr>
          <w:rStyle w:val="Zkladntext1"/>
          <w:rFonts w:eastAsiaTheme="minorHAnsi"/>
          <w:sz w:val="24"/>
          <w:szCs w:val="24"/>
        </w:rPr>
        <w:t> </w:t>
      </w:r>
      <w:r w:rsidRPr="00134DD4">
        <w:rPr>
          <w:rStyle w:val="Zkladntext1"/>
          <w:rFonts w:eastAsiaTheme="minorHAnsi"/>
          <w:sz w:val="24"/>
          <w:szCs w:val="24"/>
        </w:rPr>
        <w:t>2</w:t>
      </w:r>
      <w:r w:rsidR="0090216C">
        <w:rPr>
          <w:rStyle w:val="Zkladntext1"/>
          <w:rFonts w:eastAsiaTheme="minorHAnsi"/>
          <w:sz w:val="24"/>
          <w:szCs w:val="24"/>
        </w:rPr>
        <w:t> </w:t>
      </w:r>
      <w:r w:rsidRPr="00134DD4">
        <w:rPr>
          <w:rStyle w:val="Zkladntext1"/>
          <w:rFonts w:eastAsiaTheme="minorHAnsi"/>
          <w:sz w:val="24"/>
          <w:szCs w:val="24"/>
        </w:rPr>
        <w:t>deťmi a zasa na 6 týždňový pobyt.</w:t>
      </w:r>
    </w:p>
    <w:p w:rsidR="00473F89" w:rsidRPr="00134DD4" w:rsidRDefault="00473F89" w:rsidP="0090216C">
      <w:pPr>
        <w:pStyle w:val="Odsekzoznamu"/>
        <w:tabs>
          <w:tab w:val="right" w:pos="3049"/>
        </w:tabs>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Najal si slúžku, ktorá im varila. Nájomné za 6 týždňov bolo 660 </w:t>
      </w:r>
      <w:r w:rsidRPr="00134DD4">
        <w:rPr>
          <w:rStyle w:val="Zkladntext1"/>
          <w:rFonts w:eastAsiaTheme="minorHAnsi"/>
          <w:i/>
          <w:sz w:val="24"/>
          <w:szCs w:val="24"/>
        </w:rPr>
        <w:t>Ks</w:t>
      </w:r>
      <w:r w:rsidRPr="00134DD4">
        <w:rPr>
          <w:rStyle w:val="Zkladntext1"/>
          <w:rFonts w:eastAsiaTheme="minorHAnsi"/>
          <w:sz w:val="24"/>
          <w:szCs w:val="24"/>
        </w:rPr>
        <w:t>.</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lastRenderedPageBreak/>
        <w:t xml:space="preserve">Slúžke platil 250 </w:t>
      </w:r>
      <w:r w:rsidRPr="00134DD4">
        <w:rPr>
          <w:rStyle w:val="Zkladntext1"/>
          <w:rFonts w:eastAsiaTheme="minorHAnsi"/>
          <w:i/>
          <w:sz w:val="24"/>
          <w:szCs w:val="24"/>
        </w:rPr>
        <w:t>Ks</w:t>
      </w:r>
      <w:r w:rsidRPr="00134DD4">
        <w:rPr>
          <w:rStyle w:val="Zkladntext1"/>
          <w:rFonts w:eastAsiaTheme="minorHAnsi"/>
          <w:sz w:val="24"/>
          <w:szCs w:val="24"/>
        </w:rPr>
        <w:t xml:space="preserve"> mesačne. Živobytie na jedného člena si rozpočítal na 24 </w:t>
      </w:r>
      <w:r w:rsidRPr="00134DD4">
        <w:rPr>
          <w:rStyle w:val="Zkladntext1"/>
          <w:rFonts w:eastAsiaTheme="minorHAnsi"/>
          <w:i/>
          <w:sz w:val="24"/>
          <w:szCs w:val="24"/>
        </w:rPr>
        <w:t>Ks</w:t>
      </w:r>
      <w:r w:rsidRPr="00134DD4">
        <w:rPr>
          <w:rStyle w:val="Zkladntext1"/>
          <w:rFonts w:eastAsiaTheme="minorHAnsi"/>
          <w:sz w:val="24"/>
          <w:szCs w:val="24"/>
        </w:rPr>
        <w:t xml:space="preserve"> denne.</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proofErr w:type="spellStart"/>
      <w:r w:rsidRPr="00134DD4">
        <w:rPr>
          <w:rStyle w:val="Zkladntext1"/>
          <w:rFonts w:eastAsiaTheme="minorHAnsi"/>
          <w:sz w:val="24"/>
          <w:szCs w:val="24"/>
        </w:rPr>
        <w:t>pengö</w:t>
      </w:r>
      <w:proofErr w:type="spellEnd"/>
      <w:r w:rsidRPr="00134DD4">
        <w:rPr>
          <w:rStyle w:val="Zkladntext1"/>
          <w:rFonts w:eastAsiaTheme="minorHAnsi"/>
          <w:sz w:val="24"/>
          <w:szCs w:val="24"/>
        </w:rPr>
        <w:t xml:space="preserve"> utratil v roku 1937?</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proofErr w:type="spellStart"/>
      <w:r w:rsidRPr="00134DD4">
        <w:rPr>
          <w:rStyle w:val="Zkladntext1"/>
          <w:rFonts w:eastAsiaTheme="minorHAnsi"/>
          <w:sz w:val="24"/>
          <w:szCs w:val="24"/>
        </w:rPr>
        <w:t>pengö</w:t>
      </w:r>
      <w:proofErr w:type="spellEnd"/>
      <w:r w:rsidRPr="00134DD4">
        <w:rPr>
          <w:rStyle w:val="Zkladntext1"/>
          <w:rFonts w:eastAsiaTheme="minorHAnsi"/>
          <w:sz w:val="24"/>
          <w:szCs w:val="24"/>
        </w:rPr>
        <w:t xml:space="preserve"> si musel premeniť na </w:t>
      </w:r>
      <w:r w:rsidRPr="00134DD4">
        <w:rPr>
          <w:rStyle w:val="Zkladntext1"/>
          <w:rFonts w:eastAsiaTheme="minorHAnsi"/>
          <w:i/>
          <w:sz w:val="24"/>
          <w:szCs w:val="24"/>
        </w:rPr>
        <w:t>Ks</w:t>
      </w:r>
      <w:r w:rsidRPr="00134DD4">
        <w:rPr>
          <w:rStyle w:val="Zkladntext1"/>
          <w:rFonts w:eastAsiaTheme="minorHAnsi"/>
          <w:sz w:val="24"/>
          <w:szCs w:val="24"/>
        </w:rPr>
        <w:t>, aby mohol za</w:t>
      </w:r>
      <w:r w:rsidRPr="00134DD4">
        <w:rPr>
          <w:rStyle w:val="Zkladntext1"/>
          <w:rFonts w:eastAsiaTheme="minorHAnsi"/>
          <w:sz w:val="24"/>
          <w:szCs w:val="24"/>
        </w:rPr>
        <w:softHyphen/>
        <w:t>platiť všetky výdavky v</w:t>
      </w:r>
      <w:r w:rsidR="0090216C">
        <w:rPr>
          <w:rStyle w:val="Zkladntext1"/>
          <w:rFonts w:eastAsiaTheme="minorHAnsi"/>
          <w:sz w:val="24"/>
          <w:szCs w:val="24"/>
        </w:rPr>
        <w:t> </w:t>
      </w:r>
      <w:r w:rsidRPr="00134DD4">
        <w:rPr>
          <w:rStyle w:val="Zkladntext1"/>
          <w:rFonts w:eastAsiaTheme="minorHAnsi"/>
          <w:sz w:val="24"/>
          <w:szCs w:val="24"/>
        </w:rPr>
        <w:t>roku</w:t>
      </w:r>
      <w:r w:rsidR="0090216C">
        <w:rPr>
          <w:rStyle w:val="Zkladntext1"/>
          <w:rFonts w:eastAsiaTheme="minorHAnsi"/>
          <w:sz w:val="24"/>
          <w:szCs w:val="24"/>
        </w:rPr>
        <w:t> </w:t>
      </w:r>
      <w:r w:rsidRPr="00134DD4">
        <w:rPr>
          <w:rStyle w:val="Zkladntext1"/>
          <w:rFonts w:eastAsiaTheme="minorHAnsi"/>
          <w:sz w:val="24"/>
          <w:szCs w:val="24"/>
        </w:rPr>
        <w:t>1938?</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Aké mesačné nájomné vlastne platil?</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 xml:space="preserve">Koľko </w:t>
      </w:r>
      <w:r w:rsidRPr="00134DD4">
        <w:rPr>
          <w:rStyle w:val="Zkladntext1"/>
          <w:rFonts w:eastAsiaTheme="minorHAnsi"/>
          <w:i/>
          <w:sz w:val="24"/>
          <w:szCs w:val="24"/>
        </w:rPr>
        <w:t>Ks</w:t>
      </w:r>
      <w:r w:rsidRPr="00134DD4">
        <w:rPr>
          <w:rStyle w:val="Zkladntext1"/>
          <w:rFonts w:eastAsiaTheme="minorHAnsi"/>
          <w:sz w:val="24"/>
          <w:szCs w:val="24"/>
        </w:rPr>
        <w:t xml:space="preserve"> si zarobila slúžka?</w:t>
      </w:r>
    </w:p>
    <w:p w:rsidR="00473F89" w:rsidRPr="00134DD4" w:rsidRDefault="00473F89" w:rsidP="0090216C">
      <w:pPr>
        <w:pStyle w:val="Odsekzoznamu"/>
        <w:spacing w:before="120" w:after="120" w:line="240" w:lineRule="auto"/>
        <w:ind w:left="284"/>
        <w:jc w:val="both"/>
        <w:rPr>
          <w:rFonts w:ascii="Times New Roman" w:hAnsi="Times New Roman" w:cs="Times New Roman"/>
          <w:sz w:val="24"/>
          <w:szCs w:val="24"/>
        </w:rPr>
      </w:pPr>
      <w:r w:rsidRPr="00134DD4">
        <w:rPr>
          <w:rStyle w:val="Zkladntext1"/>
          <w:rFonts w:eastAsiaTheme="minorHAnsi"/>
          <w:sz w:val="24"/>
          <w:szCs w:val="24"/>
        </w:rPr>
        <w:t>Bol pobyt vo vile drahší alebo lacnejší ako v hoteli?</w:t>
      </w:r>
    </w:p>
    <w:p w:rsidR="00134DD4" w:rsidRPr="0090216C" w:rsidRDefault="00134DD4" w:rsidP="00134DD4">
      <w:pPr>
        <w:spacing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Obchodníci dostávajú tovar od výrobcu, alebo od veľkoobchodníka často na úver. V takomto prípade veriteľ dá si vystaviť dlžníkom taký dlžný úpis, ktorý by mohol použiť ako hotový pe</w:t>
      </w:r>
      <w:r w:rsidRPr="0090216C">
        <w:rPr>
          <w:rStyle w:val="Zkladntext1"/>
          <w:rFonts w:eastAsiaTheme="minorHAnsi"/>
          <w:color w:val="auto"/>
          <w:sz w:val="24"/>
          <w:szCs w:val="24"/>
        </w:rPr>
        <w:softHyphen/>
        <w:t xml:space="preserve">niaz, ktorým by </w:t>
      </w:r>
      <w:proofErr w:type="spellStart"/>
      <w:r w:rsidRPr="0090216C">
        <w:rPr>
          <w:rStyle w:val="Zkladntext1"/>
          <w:rFonts w:eastAsiaTheme="minorHAnsi"/>
          <w:color w:val="auto"/>
          <w:sz w:val="24"/>
          <w:szCs w:val="24"/>
        </w:rPr>
        <w:t>tedy</w:t>
      </w:r>
      <w:proofErr w:type="spellEnd"/>
      <w:r w:rsidRPr="0090216C">
        <w:rPr>
          <w:rStyle w:val="Zkladntext1"/>
          <w:rFonts w:eastAsiaTheme="minorHAnsi"/>
          <w:color w:val="auto"/>
          <w:sz w:val="24"/>
          <w:szCs w:val="24"/>
        </w:rPr>
        <w:t xml:space="preserve"> prípadne zas on mohol platiť svojim veriteľom. To je </w:t>
      </w:r>
      <w:r w:rsidRPr="0090216C">
        <w:rPr>
          <w:rStyle w:val="Zkladntext1"/>
          <w:rFonts w:eastAsiaTheme="minorHAnsi"/>
          <w:b/>
          <w:color w:val="auto"/>
          <w:sz w:val="24"/>
          <w:szCs w:val="24"/>
        </w:rPr>
        <w:t>z m </w:t>
      </w:r>
      <w:r w:rsidRPr="0090216C">
        <w:rPr>
          <w:rStyle w:val="ZkladntextRiadkovanie1pt"/>
          <w:rFonts w:ascii="Times New Roman" w:hAnsi="Times New Roman" w:cs="Times New Roman"/>
          <w:b/>
          <w:color w:val="auto"/>
          <w:sz w:val="24"/>
          <w:szCs w:val="24"/>
        </w:rPr>
        <w:t>e n k a</w:t>
      </w:r>
      <w:r w:rsidRPr="0090216C">
        <w:rPr>
          <w:rStyle w:val="ZkladntextRiadkovanie1pt"/>
          <w:rFonts w:ascii="Times New Roman" w:hAnsi="Times New Roman" w:cs="Times New Roman"/>
          <w:color w:val="auto"/>
          <w:sz w:val="24"/>
          <w:szCs w:val="24"/>
        </w:rPr>
        <w:t>.</w:t>
      </w:r>
    </w:p>
    <w:p w:rsidR="00134DD4" w:rsidRPr="0090216C" w:rsidRDefault="00134DD4" w:rsidP="00134DD4">
      <w:pPr>
        <w:spacing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Každá zmenka </w:t>
      </w:r>
      <w:proofErr w:type="spellStart"/>
      <w:r w:rsidRPr="0090216C">
        <w:rPr>
          <w:rStyle w:val="Zkladntext1"/>
          <w:rFonts w:eastAsiaTheme="minorHAnsi"/>
          <w:color w:val="auto"/>
          <w:sz w:val="24"/>
          <w:szCs w:val="24"/>
        </w:rPr>
        <w:t>zneje</w:t>
      </w:r>
      <w:proofErr w:type="spellEnd"/>
      <w:r w:rsidRPr="0090216C">
        <w:rPr>
          <w:rStyle w:val="Zkladntext1"/>
          <w:rFonts w:eastAsiaTheme="minorHAnsi"/>
          <w:color w:val="auto"/>
          <w:sz w:val="24"/>
          <w:szCs w:val="24"/>
        </w:rPr>
        <w:t xml:space="preserve"> na istú sumu, toto je jej </w:t>
      </w:r>
      <w:r w:rsidRPr="0090216C">
        <w:rPr>
          <w:rStyle w:val="Zkladntext105bodovTun"/>
          <w:rFonts w:eastAsia="Georgia"/>
          <w:color w:val="auto"/>
          <w:sz w:val="24"/>
          <w:szCs w:val="24"/>
        </w:rPr>
        <w:t xml:space="preserve">menová hodnota </w:t>
      </w:r>
      <w:r w:rsidRPr="0090216C">
        <w:rPr>
          <w:rStyle w:val="Zkladntext1"/>
          <w:rFonts w:eastAsiaTheme="minorHAnsi"/>
          <w:color w:val="auto"/>
          <w:sz w:val="24"/>
          <w:szCs w:val="24"/>
        </w:rPr>
        <w:t xml:space="preserve">a na istý čas, toto je </w:t>
      </w:r>
      <w:proofErr w:type="spellStart"/>
      <w:r w:rsidRPr="0090216C">
        <w:rPr>
          <w:rStyle w:val="Zkladntext105bodovTun"/>
          <w:rFonts w:eastAsia="Georgia"/>
          <w:color w:val="auto"/>
          <w:sz w:val="24"/>
          <w:szCs w:val="24"/>
        </w:rPr>
        <w:t>srok</w:t>
      </w:r>
      <w:proofErr w:type="spellEnd"/>
      <w:r w:rsidRPr="0090216C">
        <w:rPr>
          <w:rStyle w:val="Zkladntext105bodovTun"/>
          <w:rFonts w:eastAsia="Georgia"/>
          <w:color w:val="auto"/>
          <w:sz w:val="24"/>
          <w:szCs w:val="24"/>
        </w:rPr>
        <w:t>.</w:t>
      </w:r>
    </w:p>
    <w:p w:rsidR="00134DD4" w:rsidRPr="0090216C" w:rsidRDefault="00134DD4" w:rsidP="00134DD4">
      <w:pPr>
        <w:spacing w:after="124"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Zmenka má úplnú hodnotu len po vypršaní jej </w:t>
      </w:r>
      <w:proofErr w:type="spellStart"/>
      <w:r w:rsidRPr="0090216C">
        <w:rPr>
          <w:rStyle w:val="Zkladntext1"/>
          <w:rFonts w:eastAsiaTheme="minorHAnsi"/>
          <w:color w:val="auto"/>
          <w:sz w:val="24"/>
          <w:szCs w:val="24"/>
        </w:rPr>
        <w:t>sroku</w:t>
      </w:r>
      <w:proofErr w:type="spellEnd"/>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tedy</w:t>
      </w:r>
      <w:proofErr w:type="spellEnd"/>
      <w:r w:rsidRPr="0090216C">
        <w:rPr>
          <w:rStyle w:val="Zkladntext1"/>
          <w:rFonts w:eastAsiaTheme="minorHAnsi"/>
          <w:color w:val="auto"/>
          <w:sz w:val="24"/>
          <w:szCs w:val="24"/>
        </w:rPr>
        <w:t xml:space="preserve"> v deň splatnosti. Pred</w:t>
      </w:r>
      <w:r w:rsidR="0090216C">
        <w:rPr>
          <w:rStyle w:val="Zkladntext1"/>
          <w:rFonts w:eastAsiaTheme="minorHAnsi"/>
          <w:color w:val="auto"/>
          <w:sz w:val="24"/>
          <w:szCs w:val="24"/>
        </w:rPr>
        <w:t> </w:t>
      </w:r>
      <w:proofErr w:type="spellStart"/>
      <w:r w:rsidRPr="0090216C">
        <w:rPr>
          <w:rStyle w:val="Zkladntext1"/>
          <w:rFonts w:eastAsiaTheme="minorHAnsi"/>
          <w:color w:val="auto"/>
          <w:sz w:val="24"/>
          <w:szCs w:val="24"/>
        </w:rPr>
        <w:t>srokom</w:t>
      </w:r>
      <w:proofErr w:type="spellEnd"/>
      <w:r w:rsidRPr="0090216C">
        <w:rPr>
          <w:rStyle w:val="Zkladntext1"/>
          <w:rFonts w:eastAsiaTheme="minorHAnsi"/>
          <w:color w:val="auto"/>
          <w:sz w:val="24"/>
          <w:szCs w:val="24"/>
        </w:rPr>
        <w:t xml:space="preserve"> je jej hodnota menšia o úroky, ktoré by priniesla suma, na zmenke označená, do dňa </w:t>
      </w:r>
      <w:proofErr w:type="spellStart"/>
      <w:r w:rsidRPr="0090216C">
        <w:rPr>
          <w:rStyle w:val="Zkladntext1"/>
          <w:rFonts w:eastAsiaTheme="minorHAnsi"/>
          <w:color w:val="auto"/>
          <w:sz w:val="24"/>
          <w:szCs w:val="24"/>
        </w:rPr>
        <w:t>sročnosti</w:t>
      </w:r>
      <w:proofErr w:type="spellEnd"/>
      <w:r w:rsidRPr="0090216C">
        <w:rPr>
          <w:rStyle w:val="Zkladntext1"/>
          <w:rFonts w:eastAsiaTheme="minorHAnsi"/>
          <w:color w:val="auto"/>
          <w:sz w:val="24"/>
          <w:szCs w:val="24"/>
        </w:rPr>
        <w:t xml:space="preserve">. Tieto úroky menujeme </w:t>
      </w:r>
      <w:r w:rsidRPr="0090216C">
        <w:rPr>
          <w:rStyle w:val="Zkladntext105bodovTun"/>
          <w:rFonts w:eastAsia="Georgia"/>
          <w:color w:val="auto"/>
          <w:sz w:val="24"/>
          <w:szCs w:val="24"/>
        </w:rPr>
        <w:t xml:space="preserve">diskontom, </w:t>
      </w:r>
      <w:r w:rsidRPr="0090216C">
        <w:rPr>
          <w:rStyle w:val="Zkladntext1"/>
          <w:rFonts w:eastAsiaTheme="minorHAnsi"/>
          <w:color w:val="auto"/>
          <w:sz w:val="24"/>
          <w:szCs w:val="24"/>
        </w:rPr>
        <w:t xml:space="preserve">alebo </w:t>
      </w:r>
      <w:r w:rsidRPr="0090216C">
        <w:rPr>
          <w:rStyle w:val="Zkladntext105bodovTun"/>
          <w:rFonts w:eastAsia="Georgia"/>
          <w:color w:val="auto"/>
          <w:sz w:val="24"/>
          <w:szCs w:val="24"/>
        </w:rPr>
        <w:t>eskontom.</w:t>
      </w:r>
    </w:p>
    <w:p w:rsidR="00134DD4" w:rsidRPr="0090216C" w:rsidRDefault="00134DD4" w:rsidP="00134DD4">
      <w:pPr>
        <w:spacing w:after="120" w:line="240" w:lineRule="auto"/>
        <w:ind w:left="284" w:right="20" w:firstLine="397"/>
        <w:jc w:val="both"/>
        <w:rPr>
          <w:rFonts w:ascii="Times New Roman" w:hAnsi="Times New Roman" w:cs="Times New Roman"/>
          <w:sz w:val="24"/>
          <w:szCs w:val="24"/>
        </w:rPr>
      </w:pPr>
      <w:r w:rsidRPr="0090216C">
        <w:rPr>
          <w:rStyle w:val="Zkladntext1"/>
          <w:rFonts w:eastAsiaTheme="minorHAnsi"/>
          <w:color w:val="auto"/>
          <w:sz w:val="24"/>
          <w:szCs w:val="24"/>
        </w:rPr>
        <w:t xml:space="preserve">Zmenku </w:t>
      </w:r>
      <w:r w:rsidRPr="0090216C">
        <w:rPr>
          <w:rStyle w:val="ZkladntextKurzva"/>
          <w:rFonts w:ascii="Times New Roman" w:eastAsiaTheme="minorHAnsi" w:hAnsi="Times New Roman" w:cs="Times New Roman"/>
          <w:i w:val="0"/>
          <w:color w:val="auto"/>
          <w:sz w:val="24"/>
          <w:szCs w:val="24"/>
        </w:rPr>
        <w:t>diskontovať</w:t>
      </w:r>
      <w:r w:rsidRPr="0090216C">
        <w:rPr>
          <w:rStyle w:val="Zkladntext1"/>
          <w:rFonts w:eastAsiaTheme="minorHAnsi"/>
          <w:color w:val="auto"/>
          <w:sz w:val="24"/>
          <w:szCs w:val="24"/>
        </w:rPr>
        <w:t xml:space="preserve"> znamená odčítať diskonto z jej menovej hodnoty, t. j. odčítať úroky, ktoré by priniesla suma, na zmenke označená, od dňa diskontovania do dňa jej </w:t>
      </w:r>
      <w:proofErr w:type="spellStart"/>
      <w:r w:rsidRPr="0090216C">
        <w:rPr>
          <w:rStyle w:val="Zkladntext1"/>
          <w:rFonts w:eastAsiaTheme="minorHAnsi"/>
          <w:color w:val="auto"/>
          <w:sz w:val="24"/>
          <w:szCs w:val="24"/>
        </w:rPr>
        <w:t>sroku</w:t>
      </w:r>
      <w:proofErr w:type="spellEnd"/>
      <w:r w:rsidRPr="0090216C">
        <w:rPr>
          <w:rStyle w:val="Zkladntext1"/>
          <w:rFonts w:eastAsiaTheme="minorHAnsi"/>
          <w:color w:val="auto"/>
          <w:sz w:val="24"/>
          <w:szCs w:val="24"/>
        </w:rPr>
        <w:t>.</w:t>
      </w:r>
    </w:p>
    <w:p w:rsidR="00134DD4" w:rsidRPr="0090216C" w:rsidRDefault="00134DD4" w:rsidP="00134DD4">
      <w:pPr>
        <w:pStyle w:val="Zkladntext21"/>
        <w:shd w:val="clear" w:color="auto" w:fill="auto"/>
        <w:spacing w:after="116" w:line="240" w:lineRule="auto"/>
        <w:ind w:left="284" w:right="20" w:firstLine="397"/>
        <w:rPr>
          <w:rFonts w:ascii="Times New Roman" w:hAnsi="Times New Roman" w:cs="Times New Roman"/>
          <w:i w:val="0"/>
          <w:sz w:val="24"/>
          <w:szCs w:val="24"/>
        </w:rPr>
      </w:pPr>
      <w:r w:rsidRPr="0090216C">
        <w:rPr>
          <w:rFonts w:ascii="Times New Roman" w:hAnsi="Times New Roman" w:cs="Times New Roman"/>
          <w:bCs/>
          <w:i w:val="0"/>
          <w:sz w:val="24"/>
          <w:szCs w:val="24"/>
        </w:rPr>
        <w:t>Kto podpíše zmenku, zaväzuje sa, že zaplatí sumu na zmenke označenú, jedno, či</w:t>
      </w:r>
      <w:r w:rsidR="0090216C">
        <w:rPr>
          <w:rFonts w:ascii="Times New Roman" w:hAnsi="Times New Roman" w:cs="Times New Roman"/>
          <w:bCs/>
          <w:i w:val="0"/>
          <w:sz w:val="24"/>
          <w:szCs w:val="24"/>
        </w:rPr>
        <w:t> </w:t>
      </w:r>
      <w:proofErr w:type="spellStart"/>
      <w:r w:rsidRPr="0090216C">
        <w:rPr>
          <w:rFonts w:ascii="Times New Roman" w:hAnsi="Times New Roman" w:cs="Times New Roman"/>
          <w:bCs/>
          <w:i w:val="0"/>
          <w:sz w:val="24"/>
          <w:szCs w:val="24"/>
        </w:rPr>
        <w:t>obdržal</w:t>
      </w:r>
      <w:proofErr w:type="spellEnd"/>
      <w:r w:rsidRPr="0090216C">
        <w:rPr>
          <w:rFonts w:ascii="Times New Roman" w:hAnsi="Times New Roman" w:cs="Times New Roman"/>
          <w:bCs/>
          <w:i w:val="0"/>
          <w:sz w:val="24"/>
          <w:szCs w:val="24"/>
        </w:rPr>
        <w:t xml:space="preserve"> tie peniaze, alebo nie a preto pri podpisovaní zmenky buďme opatrní! Menovite však nepodpisujme zmenku nevyplnenú!</w:t>
      </w:r>
    </w:p>
    <w:p w:rsidR="00134DD4" w:rsidRPr="0090216C" w:rsidRDefault="00134DD4" w:rsidP="00134DD4">
      <w:pPr>
        <w:spacing w:after="116" w:line="240" w:lineRule="auto"/>
        <w:ind w:left="284" w:right="20" w:firstLine="397"/>
        <w:jc w:val="both"/>
        <w:rPr>
          <w:rFonts w:ascii="Times New Roman" w:hAnsi="Times New Roman" w:cs="Times New Roman"/>
          <w:sz w:val="24"/>
          <w:szCs w:val="24"/>
        </w:rPr>
      </w:pPr>
      <w:proofErr w:type="spellStart"/>
      <w:r w:rsidRPr="0090216C">
        <w:rPr>
          <w:rStyle w:val="Zkladntext1"/>
          <w:rFonts w:eastAsiaTheme="minorHAnsi"/>
          <w:color w:val="auto"/>
          <w:sz w:val="24"/>
          <w:szCs w:val="24"/>
        </w:rPr>
        <w:t>Diskontujú-li</w:t>
      </w:r>
      <w:proofErr w:type="spellEnd"/>
      <w:r w:rsidRPr="0090216C">
        <w:rPr>
          <w:rStyle w:val="Zkladntext1"/>
          <w:rFonts w:eastAsiaTheme="minorHAnsi"/>
          <w:color w:val="auto"/>
          <w:sz w:val="24"/>
          <w:szCs w:val="24"/>
        </w:rPr>
        <w:t xml:space="preserve"> sa zmenky, počíta sa rok 360 dňový a mesiace toľko dňové, koľko dní majú v skutočnosti, pritom deň diskonto</w:t>
      </w:r>
      <w:r w:rsidRPr="0090216C">
        <w:rPr>
          <w:rStyle w:val="Zkladntext1"/>
          <w:rFonts w:eastAsiaTheme="minorHAnsi"/>
          <w:color w:val="auto"/>
          <w:sz w:val="24"/>
          <w:szCs w:val="24"/>
        </w:rPr>
        <w:softHyphen/>
        <w:t>vania sa neráta, na</w:t>
      </w:r>
      <w:r w:rsidR="0090216C">
        <w:rPr>
          <w:rStyle w:val="Zkladntext1"/>
          <w:rFonts w:eastAsiaTheme="minorHAnsi"/>
          <w:color w:val="auto"/>
          <w:sz w:val="24"/>
          <w:szCs w:val="24"/>
        </w:rPr>
        <w:t> </w:t>
      </w:r>
      <w:proofErr w:type="spellStart"/>
      <w:r w:rsidRPr="0090216C">
        <w:rPr>
          <w:rStyle w:val="Zkladntext1"/>
          <w:rFonts w:eastAsiaTheme="minorHAnsi"/>
          <w:color w:val="auto"/>
          <w:sz w:val="24"/>
          <w:szCs w:val="24"/>
        </w:rPr>
        <w:t>pr</w:t>
      </w:r>
      <w:proofErr w:type="spellEnd"/>
      <w:r w:rsidRPr="0090216C">
        <w:rPr>
          <w:rStyle w:val="Zkladntext1"/>
          <w:rFonts w:eastAsiaTheme="minorHAnsi"/>
          <w:color w:val="auto"/>
          <w:sz w:val="24"/>
          <w:szCs w:val="24"/>
        </w:rPr>
        <w:t>.</w:t>
      </w:r>
      <w:r w:rsidR="0090216C">
        <w:rPr>
          <w:rStyle w:val="Zkladntext1"/>
          <w:rFonts w:eastAsiaTheme="minorHAnsi"/>
          <w:color w:val="auto"/>
          <w:sz w:val="24"/>
          <w:szCs w:val="24"/>
        </w:rPr>
        <w:t> o</w:t>
      </w:r>
      <w:r w:rsidRPr="0090216C">
        <w:rPr>
          <w:rStyle w:val="Zkladntext1"/>
          <w:rFonts w:eastAsiaTheme="minorHAnsi"/>
          <w:color w:val="auto"/>
          <w:sz w:val="24"/>
          <w:szCs w:val="24"/>
        </w:rPr>
        <w:t>d</w:t>
      </w:r>
      <w:r w:rsidR="0090216C">
        <w:rPr>
          <w:rStyle w:val="Zkladntext1"/>
          <w:rFonts w:eastAsiaTheme="minorHAnsi"/>
          <w:color w:val="auto"/>
          <w:sz w:val="24"/>
          <w:szCs w:val="24"/>
        </w:rPr>
        <w:t> </w:t>
      </w:r>
      <w:r w:rsidRPr="0090216C">
        <w:rPr>
          <w:rStyle w:val="Zkladntext1"/>
          <w:rFonts w:eastAsiaTheme="minorHAnsi"/>
          <w:color w:val="auto"/>
          <w:sz w:val="24"/>
          <w:szCs w:val="24"/>
        </w:rPr>
        <w:t>14.</w:t>
      </w:r>
      <w:r w:rsidR="0090216C">
        <w:rPr>
          <w:rStyle w:val="Zkladntext1"/>
          <w:rFonts w:eastAsiaTheme="minorHAnsi"/>
          <w:color w:val="auto"/>
          <w:sz w:val="24"/>
          <w:szCs w:val="24"/>
        </w:rPr>
        <w:noBreakHyphen/>
      </w:r>
      <w:r w:rsidRPr="0090216C">
        <w:rPr>
          <w:rStyle w:val="Zkladntext1"/>
          <w:rFonts w:eastAsiaTheme="minorHAnsi"/>
          <w:color w:val="auto"/>
          <w:sz w:val="24"/>
          <w:szCs w:val="24"/>
        </w:rPr>
        <w:t>31.</w:t>
      </w:r>
      <w:r w:rsidR="0090216C">
        <w:rPr>
          <w:rStyle w:val="Zkladntext1"/>
          <w:rFonts w:eastAsiaTheme="minorHAnsi"/>
          <w:color w:val="auto"/>
          <w:sz w:val="24"/>
          <w:szCs w:val="24"/>
        </w:rPr>
        <w:t> </w:t>
      </w:r>
      <w:r w:rsidRPr="0090216C">
        <w:rPr>
          <w:rStyle w:val="Zkladntext1"/>
          <w:rFonts w:eastAsiaTheme="minorHAnsi"/>
          <w:color w:val="auto"/>
          <w:sz w:val="24"/>
          <w:szCs w:val="24"/>
        </w:rPr>
        <w:t xml:space="preserve"> </w:t>
      </w:r>
      <w:r w:rsidR="0090216C" w:rsidRPr="0090216C">
        <w:rPr>
          <w:rStyle w:val="Zkladntext1"/>
          <w:rFonts w:eastAsiaTheme="minorHAnsi"/>
          <w:color w:val="auto"/>
          <w:sz w:val="24"/>
          <w:szCs w:val="24"/>
        </w:rPr>
        <w:t>M</w:t>
      </w:r>
      <w:r w:rsidRPr="0090216C">
        <w:rPr>
          <w:rStyle w:val="Zkladntext1"/>
          <w:rFonts w:eastAsiaTheme="minorHAnsi"/>
          <w:color w:val="auto"/>
          <w:sz w:val="24"/>
          <w:szCs w:val="24"/>
        </w:rPr>
        <w:t>arca</w:t>
      </w:r>
      <w:r w:rsidR="0090216C">
        <w:rPr>
          <w:rStyle w:val="Zkladntext1"/>
          <w:rFonts w:eastAsiaTheme="minorHAnsi"/>
          <w:color w:val="auto"/>
          <w:sz w:val="24"/>
          <w:szCs w:val="24"/>
        </w:rPr>
        <w:t> </w:t>
      </w:r>
      <w:r w:rsidRPr="0090216C">
        <w:rPr>
          <w:rStyle w:val="Zkladntext1"/>
          <w:rFonts w:eastAsiaTheme="minorHAnsi"/>
          <w:color w:val="auto"/>
          <w:sz w:val="24"/>
          <w:szCs w:val="24"/>
        </w:rPr>
        <w:t>=</w:t>
      </w:r>
      <w:r w:rsidR="0090216C">
        <w:rPr>
          <w:rStyle w:val="Zkladntext1"/>
          <w:rFonts w:eastAsiaTheme="minorHAnsi"/>
          <w:color w:val="auto"/>
          <w:sz w:val="24"/>
          <w:szCs w:val="24"/>
        </w:rPr>
        <w:t> </w:t>
      </w:r>
      <w:r w:rsidRPr="0090216C">
        <w:rPr>
          <w:rStyle w:val="Zkladntext1"/>
          <w:rFonts w:eastAsiaTheme="minorHAnsi"/>
          <w:color w:val="auto"/>
          <w:sz w:val="24"/>
          <w:szCs w:val="24"/>
        </w:rPr>
        <w:t>16</w:t>
      </w:r>
      <w:r w:rsidR="0090216C">
        <w:rPr>
          <w:rStyle w:val="Zkladntext1"/>
          <w:rFonts w:eastAsiaTheme="minorHAnsi"/>
          <w:color w:val="auto"/>
          <w:sz w:val="24"/>
          <w:szCs w:val="24"/>
        </w:rPr>
        <w:t> </w:t>
      </w:r>
      <w:r w:rsidRPr="0090216C">
        <w:rPr>
          <w:rStyle w:val="Zkladntext1"/>
          <w:rFonts w:eastAsiaTheme="minorHAnsi"/>
          <w:color w:val="auto"/>
          <w:sz w:val="24"/>
          <w:szCs w:val="24"/>
        </w:rPr>
        <w:t>dní.</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Fonts w:ascii="Times New Roman" w:hAnsi="Times New Roman" w:cs="Times New Roman"/>
          <w:sz w:val="24"/>
          <w:szCs w:val="24"/>
        </w:rPr>
      </w:pPr>
      <w:r w:rsidRPr="0090216C">
        <w:rPr>
          <w:rStyle w:val="Zkladntext1"/>
          <w:rFonts w:eastAsiaTheme="minorHAnsi"/>
          <w:color w:val="auto"/>
          <w:sz w:val="24"/>
          <w:szCs w:val="24"/>
        </w:rPr>
        <w:t xml:space="preserve">Zmenku na 2680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sročnú</w:t>
      </w:r>
      <w:proofErr w:type="spellEnd"/>
      <w:r w:rsidRPr="0090216C">
        <w:rPr>
          <w:rStyle w:val="Zkladntext1"/>
          <w:rFonts w:eastAsiaTheme="minorHAnsi"/>
          <w:color w:val="auto"/>
          <w:sz w:val="24"/>
          <w:szCs w:val="24"/>
        </w:rPr>
        <w:t xml:space="preserve"> dňa 15. augusta, diskontujú dňa </w:t>
      </w:r>
      <w:r w:rsidRPr="0090216C">
        <w:rPr>
          <w:rStyle w:val="ZkladntextCandara8bodov"/>
          <w:rFonts w:ascii="Times New Roman" w:hAnsi="Times New Roman" w:cs="Times New Roman"/>
          <w:color w:val="auto"/>
          <w:sz w:val="24"/>
          <w:szCs w:val="24"/>
        </w:rPr>
        <w:t>10</w:t>
      </w:r>
      <w:r w:rsidRPr="0090216C">
        <w:rPr>
          <w:rStyle w:val="Zkladntext1"/>
          <w:rFonts w:eastAsiaTheme="minorHAnsi"/>
          <w:color w:val="auto"/>
          <w:sz w:val="24"/>
          <w:szCs w:val="24"/>
        </w:rPr>
        <w:t xml:space="preserve">. apríla 5% </w:t>
      </w:r>
      <w:proofErr w:type="spellStart"/>
      <w:r w:rsidRPr="0090216C">
        <w:rPr>
          <w:rStyle w:val="Zkladntext1"/>
          <w:rFonts w:eastAsiaTheme="minorHAnsi"/>
          <w:color w:val="auto"/>
          <w:sz w:val="24"/>
          <w:szCs w:val="24"/>
        </w:rPr>
        <w:t>úrokami</w:t>
      </w:r>
      <w:proofErr w:type="spellEnd"/>
      <w:r w:rsidRPr="0090216C">
        <w:rPr>
          <w:rStyle w:val="Zkladntext1"/>
          <w:rFonts w:eastAsiaTheme="minorHAnsi"/>
          <w:color w:val="auto"/>
          <w:sz w:val="24"/>
          <w:szCs w:val="24"/>
        </w:rPr>
        <w:t>; koľká je jej hodnota?</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Zmenku na 3294 </w:t>
      </w:r>
      <w:r w:rsidRPr="0090216C">
        <w:rPr>
          <w:rStyle w:val="Zkladntext1"/>
          <w:rFonts w:eastAsiaTheme="minorHAnsi"/>
          <w:i/>
          <w:color w:val="auto"/>
          <w:sz w:val="24"/>
          <w:szCs w:val="24"/>
        </w:rPr>
        <w:t>Kč</w:t>
      </w:r>
      <w:r w:rsidRPr="0090216C">
        <w:rPr>
          <w:rStyle w:val="Zkladntext1"/>
          <w:rFonts w:eastAsiaTheme="minorHAnsi"/>
          <w:color w:val="auto"/>
          <w:sz w:val="24"/>
          <w:szCs w:val="24"/>
        </w:rPr>
        <w:t>, splatnú 31. marca, predáme 14. ja</w:t>
      </w:r>
      <w:r w:rsidRPr="0090216C">
        <w:rPr>
          <w:rStyle w:val="Zkladntext1"/>
          <w:rFonts w:eastAsiaTheme="minorHAnsi"/>
          <w:color w:val="auto"/>
          <w:sz w:val="24"/>
          <w:szCs w:val="24"/>
        </w:rPr>
        <w:softHyphen/>
        <w:t>nuára; vypočítajte 4½%</w:t>
      </w:r>
      <w:r w:rsidR="0090216C">
        <w:rPr>
          <w:rStyle w:val="Zkladntext1"/>
          <w:rFonts w:eastAsiaTheme="minorHAnsi"/>
          <w:color w:val="auto"/>
          <w:sz w:val="24"/>
          <w:szCs w:val="24"/>
        </w:rPr>
        <w:t> </w:t>
      </w:r>
      <w:r w:rsidRPr="0090216C">
        <w:rPr>
          <w:rStyle w:val="Zkladntext1"/>
          <w:rFonts w:eastAsiaTheme="minorHAnsi"/>
          <w:color w:val="auto"/>
          <w:sz w:val="24"/>
          <w:szCs w:val="24"/>
        </w:rPr>
        <w:t>diskonto!</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Zmenku na 960 </w:t>
      </w:r>
      <w:r w:rsidRPr="0090216C">
        <w:rPr>
          <w:rStyle w:val="Zkladntext1"/>
          <w:rFonts w:eastAsiaTheme="minorHAnsi"/>
          <w:i/>
          <w:color w:val="auto"/>
          <w:sz w:val="24"/>
          <w:szCs w:val="24"/>
        </w:rPr>
        <w:t>Kč</w:t>
      </w:r>
      <w:r w:rsidRPr="0090216C">
        <w:rPr>
          <w:rStyle w:val="Zkladntext1"/>
          <w:rFonts w:eastAsiaTheme="minorHAnsi"/>
          <w:color w:val="auto"/>
          <w:sz w:val="24"/>
          <w:szCs w:val="24"/>
        </w:rPr>
        <w:t>, splatnú 20. okt., diskontujú 10. júna diskontom 5%; koľká je jej diskontovaná cena?</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Na koľko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bola vydaná zmenka, pri ktorej 4% diskonto na 40 dní bolo 5,88 </w:t>
      </w:r>
      <w:r w:rsidRPr="0090216C">
        <w:rPr>
          <w:rStyle w:val="Zkladntext1"/>
          <w:rFonts w:eastAsiaTheme="minorHAnsi"/>
          <w:i/>
          <w:color w:val="auto"/>
          <w:sz w:val="24"/>
          <w:szCs w:val="24"/>
        </w:rPr>
        <w:t>Kč</w:t>
      </w:r>
      <w:r w:rsidRPr="0090216C">
        <w:rPr>
          <w:rStyle w:val="Zkladntext1"/>
          <w:rFonts w:eastAsiaTheme="minorHAnsi"/>
          <w:color w:val="auto"/>
          <w:sz w:val="24"/>
          <w:szCs w:val="24"/>
        </w:rPr>
        <w:t>?</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Majiteľovi zmenky, vydanej na 1260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vyplatili 1246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17 </w:t>
      </w:r>
      <w:r w:rsidRPr="0090216C">
        <w:rPr>
          <w:rStyle w:val="Zkladntext1"/>
          <w:rFonts w:eastAsiaTheme="minorHAnsi"/>
          <w:i/>
          <w:iCs/>
          <w:color w:val="auto"/>
          <w:sz w:val="24"/>
          <w:szCs w:val="24"/>
        </w:rPr>
        <w:t>h</w:t>
      </w:r>
      <w:r w:rsidRPr="0090216C">
        <w:rPr>
          <w:rStyle w:val="Zkladntext1"/>
          <w:rFonts w:eastAsiaTheme="minorHAnsi"/>
          <w:iCs/>
          <w:color w:val="auto"/>
          <w:sz w:val="24"/>
          <w:szCs w:val="24"/>
        </w:rPr>
        <w:t>,</w:t>
      </w:r>
      <w:r w:rsidRPr="0090216C">
        <w:rPr>
          <w:rStyle w:val="Zkladntext1"/>
          <w:rFonts w:eastAsiaTheme="minorHAnsi"/>
          <w:color w:val="auto"/>
          <w:sz w:val="24"/>
          <w:szCs w:val="24"/>
        </w:rPr>
        <w:t xml:space="preserve"> po </w:t>
      </w:r>
      <w:proofErr w:type="spellStart"/>
      <w:r w:rsidRPr="0090216C">
        <w:rPr>
          <w:rStyle w:val="Zkladntext1"/>
          <w:rFonts w:eastAsiaTheme="minorHAnsi"/>
          <w:color w:val="auto"/>
          <w:sz w:val="24"/>
          <w:szCs w:val="24"/>
        </w:rPr>
        <w:t>srážke</w:t>
      </w:r>
      <w:proofErr w:type="spellEnd"/>
      <w:r w:rsidRPr="0090216C">
        <w:rPr>
          <w:rStyle w:val="Zkladntext1"/>
          <w:rFonts w:eastAsiaTheme="minorHAnsi"/>
          <w:color w:val="auto"/>
          <w:sz w:val="24"/>
          <w:szCs w:val="24"/>
        </w:rPr>
        <w:t xml:space="preserve"> 5%; koľko dní bolo medzi diskontovaním a </w:t>
      </w:r>
      <w:proofErr w:type="spellStart"/>
      <w:r w:rsidRPr="0090216C">
        <w:rPr>
          <w:rStyle w:val="Zkladntext1"/>
          <w:rFonts w:eastAsiaTheme="minorHAnsi"/>
          <w:color w:val="auto"/>
          <w:sz w:val="24"/>
          <w:szCs w:val="24"/>
        </w:rPr>
        <w:t>srokom</w:t>
      </w:r>
      <w:proofErr w:type="spellEnd"/>
      <w:r w:rsidRPr="0090216C">
        <w:rPr>
          <w:rStyle w:val="Zkladntext1"/>
          <w:rFonts w:eastAsiaTheme="minorHAnsi"/>
          <w:color w:val="auto"/>
          <w:sz w:val="24"/>
          <w:szCs w:val="24"/>
        </w:rPr>
        <w:t xml:space="preserve"> tejto zmenky ?</w:t>
      </w:r>
    </w:p>
    <w:p w:rsidR="00134DD4" w:rsidRPr="0090216C" w:rsidRDefault="00134DD4" w:rsidP="0090216C">
      <w:pPr>
        <w:pStyle w:val="Odsekzoznamu"/>
        <w:widowControl w:val="0"/>
        <w:numPr>
          <w:ilvl w:val="0"/>
          <w:numId w:val="79"/>
        </w:numPr>
        <w:spacing w:before="120" w:after="120" w:line="240" w:lineRule="auto"/>
        <w:ind w:left="284" w:hanging="284"/>
        <w:contextualSpacing w:val="0"/>
        <w:jc w:val="both"/>
        <w:rPr>
          <w:rStyle w:val="Zkladntext1"/>
          <w:rFonts w:eastAsiaTheme="minorHAnsi"/>
          <w:color w:val="auto"/>
          <w:sz w:val="24"/>
          <w:szCs w:val="24"/>
        </w:rPr>
      </w:pPr>
      <w:r w:rsidRPr="0090216C">
        <w:rPr>
          <w:rStyle w:val="Zkladntext1"/>
          <w:rFonts w:eastAsiaTheme="minorHAnsi"/>
          <w:color w:val="auto"/>
          <w:sz w:val="24"/>
          <w:szCs w:val="24"/>
        </w:rPr>
        <w:t xml:space="preserve">Zmenka na 1200 </w:t>
      </w:r>
      <w:r w:rsidRPr="0090216C">
        <w:rPr>
          <w:rStyle w:val="Zkladntext1"/>
          <w:rFonts w:eastAsiaTheme="minorHAnsi"/>
          <w:i/>
          <w:color w:val="auto"/>
          <w:sz w:val="24"/>
          <w:szCs w:val="24"/>
        </w:rPr>
        <w:t>Kč</w:t>
      </w:r>
      <w:r w:rsidRPr="0090216C">
        <w:rPr>
          <w:rStyle w:val="Zkladntext1"/>
          <w:rFonts w:eastAsiaTheme="minorHAnsi"/>
          <w:color w:val="auto"/>
          <w:sz w:val="24"/>
          <w:szCs w:val="24"/>
        </w:rPr>
        <w:t xml:space="preserve">, </w:t>
      </w:r>
      <w:proofErr w:type="spellStart"/>
      <w:r w:rsidRPr="0090216C">
        <w:rPr>
          <w:rStyle w:val="Zkladntext1"/>
          <w:rFonts w:eastAsiaTheme="minorHAnsi"/>
          <w:color w:val="auto"/>
          <w:sz w:val="24"/>
          <w:szCs w:val="24"/>
        </w:rPr>
        <w:t>sročná</w:t>
      </w:r>
      <w:proofErr w:type="spellEnd"/>
      <w:r w:rsidRPr="0090216C">
        <w:rPr>
          <w:rStyle w:val="Zkladntext1"/>
          <w:rFonts w:eastAsiaTheme="minorHAnsi"/>
          <w:color w:val="auto"/>
          <w:sz w:val="24"/>
          <w:szCs w:val="24"/>
        </w:rPr>
        <w:t xml:space="preserve"> 28. mája, bola predaná 12. marca so </w:t>
      </w:r>
      <w:proofErr w:type="spellStart"/>
      <w:r w:rsidRPr="0090216C">
        <w:rPr>
          <w:rStyle w:val="Zkladntext1"/>
          <w:rFonts w:eastAsiaTheme="minorHAnsi"/>
          <w:color w:val="auto"/>
          <w:sz w:val="24"/>
          <w:szCs w:val="24"/>
        </w:rPr>
        <w:t>srážkou</w:t>
      </w:r>
      <w:proofErr w:type="spellEnd"/>
      <w:r w:rsidRPr="0090216C">
        <w:rPr>
          <w:rStyle w:val="Zkladntext1"/>
          <w:rFonts w:eastAsiaTheme="minorHAnsi"/>
          <w:color w:val="auto"/>
          <w:sz w:val="24"/>
          <w:szCs w:val="24"/>
        </w:rPr>
        <w:t xml:space="preserve"> 7,84 </w:t>
      </w:r>
      <w:r w:rsidRPr="0090216C">
        <w:rPr>
          <w:rStyle w:val="Zkladntext1"/>
          <w:rFonts w:eastAsiaTheme="minorHAnsi"/>
          <w:i/>
          <w:color w:val="auto"/>
          <w:sz w:val="24"/>
          <w:szCs w:val="24"/>
        </w:rPr>
        <w:t>Kč</w:t>
      </w:r>
      <w:r w:rsidRPr="0090216C">
        <w:rPr>
          <w:rStyle w:val="Zkladntext1"/>
          <w:rFonts w:eastAsiaTheme="minorHAnsi"/>
          <w:color w:val="auto"/>
          <w:sz w:val="24"/>
          <w:szCs w:val="24"/>
        </w:rPr>
        <w:t>; koľko % bolo diskonto?</w:t>
      </w:r>
    </w:p>
    <w:p w:rsidR="00134DD4" w:rsidRPr="00E60C6E" w:rsidRDefault="00134DD4" w:rsidP="00134DD4">
      <w:pPr>
        <w:widowControl w:val="0"/>
        <w:spacing w:after="116" w:line="240" w:lineRule="auto"/>
        <w:ind w:left="284" w:right="20" w:firstLine="397"/>
        <w:jc w:val="both"/>
        <w:rPr>
          <w:rStyle w:val="Zkladntext1"/>
          <w:rFonts w:eastAsiaTheme="minorHAnsi"/>
          <w:sz w:val="24"/>
          <w:szCs w:val="24"/>
        </w:rPr>
      </w:pPr>
    </w:p>
    <w:p w:rsidR="004D29F2" w:rsidRPr="00594EDC" w:rsidRDefault="004D29F2" w:rsidP="004D29F2">
      <w:pPr>
        <w:pStyle w:val="Odsekzoznamu"/>
        <w:ind w:left="0"/>
        <w:jc w:val="center"/>
        <w:rPr>
          <w:rFonts w:ascii="Times New Roman" w:hAnsi="Times New Roman" w:cs="Times New Roman"/>
          <w:b/>
          <w:sz w:val="28"/>
          <w:szCs w:val="28"/>
        </w:rPr>
      </w:pPr>
      <w:bookmarkStart w:id="0" w:name="bookmark20"/>
      <w:r w:rsidRPr="00594EDC">
        <w:rPr>
          <w:rFonts w:ascii="Times New Roman" w:hAnsi="Times New Roman" w:cs="Times New Roman"/>
          <w:b/>
          <w:sz w:val="28"/>
          <w:szCs w:val="28"/>
        </w:rPr>
        <w:t xml:space="preserve">*   *   *  *  </w:t>
      </w:r>
      <w:r>
        <w:rPr>
          <w:rFonts w:ascii="Times New Roman" w:hAnsi="Times New Roman" w:cs="Times New Roman"/>
          <w:b/>
          <w:sz w:val="28"/>
          <w:szCs w:val="28"/>
        </w:rPr>
        <w:t>O cenných papieroch</w:t>
      </w:r>
      <w:r w:rsidRPr="00594EDC">
        <w:rPr>
          <w:rFonts w:ascii="Times New Roman" w:hAnsi="Times New Roman" w:cs="Times New Roman"/>
          <w:b/>
          <w:sz w:val="28"/>
          <w:szCs w:val="28"/>
        </w:rPr>
        <w:t xml:space="preserve">  *   *    *     *</w:t>
      </w:r>
    </w:p>
    <w:bookmarkEnd w:id="0"/>
    <w:p w:rsidR="00134DD4" w:rsidRPr="004D29F2" w:rsidRDefault="00134DD4" w:rsidP="004D29F2">
      <w:pPr>
        <w:spacing w:line="240" w:lineRule="auto"/>
        <w:ind w:firstLine="397"/>
        <w:jc w:val="both"/>
        <w:rPr>
          <w:rFonts w:ascii="Times New Roman" w:hAnsi="Times New Roman" w:cs="Times New Roman"/>
          <w:sz w:val="24"/>
          <w:szCs w:val="24"/>
        </w:rPr>
      </w:pPr>
      <w:r w:rsidRPr="004D29F2">
        <w:rPr>
          <w:rStyle w:val="Zkladntext1"/>
          <w:rFonts w:eastAsiaTheme="minorHAnsi"/>
          <w:sz w:val="24"/>
          <w:szCs w:val="24"/>
        </w:rPr>
        <w:t>Veľké mimoriadne podniky Štátne, ako sú stavby železníc, prie</w:t>
      </w:r>
      <w:r w:rsidRPr="004D29F2">
        <w:rPr>
          <w:rStyle w:val="Zkladntext1"/>
          <w:rFonts w:eastAsiaTheme="minorHAnsi"/>
          <w:sz w:val="24"/>
          <w:szCs w:val="24"/>
        </w:rPr>
        <w:softHyphen/>
        <w:t>plavov, vyzbrojenie vojska a ľudstva atď., vyžadujú pravidelne také veľké sumy, že opatriť ich možno len</w:t>
      </w:r>
      <w:r w:rsidR="004D29F2">
        <w:rPr>
          <w:rStyle w:val="Zkladntext1"/>
          <w:rFonts w:eastAsiaTheme="minorHAnsi"/>
          <w:sz w:val="24"/>
          <w:szCs w:val="24"/>
        </w:rPr>
        <w:t> </w:t>
      </w:r>
      <w:r w:rsidRPr="004D29F2">
        <w:rPr>
          <w:rStyle w:val="Zkladntext1"/>
          <w:rFonts w:eastAsiaTheme="minorHAnsi"/>
          <w:sz w:val="24"/>
          <w:szCs w:val="24"/>
        </w:rPr>
        <w:t>pôžičkou. Jednotlivec sotva by mohol takúto veľkú pôžičku poskytnúť, preto rozdelia ju na vhodné podiely.</w:t>
      </w:r>
    </w:p>
    <w:p w:rsidR="00134DD4" w:rsidRPr="004D29F2" w:rsidRDefault="00134DD4" w:rsidP="004D29F2">
      <w:pPr>
        <w:spacing w:after="164" w:line="240" w:lineRule="auto"/>
        <w:ind w:firstLine="397"/>
        <w:jc w:val="both"/>
        <w:rPr>
          <w:rFonts w:ascii="Times New Roman" w:hAnsi="Times New Roman" w:cs="Times New Roman"/>
          <w:sz w:val="24"/>
          <w:szCs w:val="24"/>
        </w:rPr>
      </w:pPr>
      <w:r w:rsidRPr="004D29F2">
        <w:rPr>
          <w:rStyle w:val="Zkladntext1"/>
          <w:rFonts w:eastAsiaTheme="minorHAnsi"/>
          <w:sz w:val="24"/>
          <w:szCs w:val="24"/>
        </w:rPr>
        <w:lastRenderedPageBreak/>
        <w:t xml:space="preserve">Podobne, s privolením štátu, požičiavajú si peniaze veľké obce, priemyslové podniky, banky atď. ako aj zámožní jednotlivci. Každý veriteľ </w:t>
      </w:r>
      <w:proofErr w:type="spellStart"/>
      <w:r w:rsidRPr="004D29F2">
        <w:rPr>
          <w:rStyle w:val="Zkladntext1"/>
          <w:rFonts w:eastAsiaTheme="minorHAnsi"/>
          <w:sz w:val="24"/>
          <w:szCs w:val="24"/>
        </w:rPr>
        <w:t>obdrží</w:t>
      </w:r>
      <w:proofErr w:type="spellEnd"/>
      <w:r w:rsidRPr="004D29F2">
        <w:rPr>
          <w:rStyle w:val="Zkladntext1"/>
          <w:rFonts w:eastAsiaTheme="minorHAnsi"/>
          <w:sz w:val="24"/>
          <w:szCs w:val="24"/>
        </w:rPr>
        <w:t xml:space="preserve"> dlžobný úpis, ktorý sa </w:t>
      </w:r>
      <w:proofErr w:type="spellStart"/>
      <w:r w:rsidRPr="004D29F2">
        <w:rPr>
          <w:rStyle w:val="Zkladntext1"/>
          <w:rFonts w:eastAsiaTheme="minorHAnsi"/>
          <w:sz w:val="24"/>
          <w:szCs w:val="24"/>
        </w:rPr>
        <w:t>dľa</w:t>
      </w:r>
      <w:proofErr w:type="spellEnd"/>
      <w:r w:rsidRPr="004D29F2">
        <w:rPr>
          <w:rStyle w:val="Zkladntext1"/>
          <w:rFonts w:eastAsiaTheme="minorHAnsi"/>
          <w:sz w:val="24"/>
          <w:szCs w:val="24"/>
        </w:rPr>
        <w:t xml:space="preserve"> povahy pôžičky, aj </w:t>
      </w:r>
      <w:proofErr w:type="spellStart"/>
      <w:r w:rsidRPr="004D29F2">
        <w:rPr>
          <w:rStyle w:val="Zkladntext1"/>
          <w:rFonts w:eastAsiaTheme="minorHAnsi"/>
          <w:sz w:val="24"/>
          <w:szCs w:val="24"/>
        </w:rPr>
        <w:t>dľa</w:t>
      </w:r>
      <w:proofErr w:type="spellEnd"/>
      <w:r w:rsidRPr="004D29F2">
        <w:rPr>
          <w:rStyle w:val="Zkladntext1"/>
          <w:rFonts w:eastAsiaTheme="minorHAnsi"/>
          <w:sz w:val="24"/>
          <w:szCs w:val="24"/>
        </w:rPr>
        <w:t xml:space="preserve"> spôsobu splácania tejto, rôzne menuje. Všetky takéto úpisy vo</w:t>
      </w:r>
      <w:r w:rsidRPr="004D29F2">
        <w:rPr>
          <w:rStyle w:val="Zkladntext1"/>
          <w:rFonts w:eastAsiaTheme="minorHAnsi"/>
          <w:sz w:val="24"/>
          <w:szCs w:val="24"/>
        </w:rPr>
        <w:softHyphen/>
        <w:t xml:space="preserve">láme </w:t>
      </w:r>
      <w:r w:rsidRPr="004D29F2">
        <w:rPr>
          <w:rStyle w:val="ZkladntextKurzva"/>
          <w:rFonts w:ascii="Times New Roman" w:eastAsiaTheme="minorHAnsi" w:hAnsi="Times New Roman" w:cs="Times New Roman"/>
          <w:i w:val="0"/>
          <w:color w:val="auto"/>
          <w:sz w:val="24"/>
          <w:szCs w:val="24"/>
        </w:rPr>
        <w:t xml:space="preserve">cennými </w:t>
      </w:r>
      <w:proofErr w:type="spellStart"/>
      <w:r w:rsidRPr="004D29F2">
        <w:rPr>
          <w:rStyle w:val="ZkladntextKurzva"/>
          <w:rFonts w:ascii="Times New Roman" w:eastAsiaTheme="minorHAnsi" w:hAnsi="Times New Roman" w:cs="Times New Roman"/>
          <w:i w:val="0"/>
          <w:color w:val="auto"/>
          <w:sz w:val="24"/>
          <w:szCs w:val="24"/>
        </w:rPr>
        <w:t>papierami</w:t>
      </w:r>
      <w:proofErr w:type="spellEnd"/>
      <w:r w:rsidRPr="004D29F2">
        <w:rPr>
          <w:rStyle w:val="Zkladntext1"/>
          <w:rFonts w:eastAsiaTheme="minorHAnsi"/>
          <w:sz w:val="24"/>
          <w:szCs w:val="24"/>
        </w:rPr>
        <w:t xml:space="preserve"> čiže </w:t>
      </w:r>
      <w:r w:rsidRPr="004D29F2">
        <w:rPr>
          <w:rStyle w:val="Zkladntext105bodovTun"/>
          <w:rFonts w:eastAsiaTheme="minorHAnsi"/>
          <w:b w:val="0"/>
          <w:sz w:val="24"/>
          <w:szCs w:val="24"/>
        </w:rPr>
        <w:t>e f e k t 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Najdôležitejšie cenné papiere sú:</w:t>
      </w:r>
    </w:p>
    <w:p w:rsidR="00134DD4" w:rsidRPr="004D29F2" w:rsidRDefault="00134DD4" w:rsidP="004D29F2">
      <w:pPr>
        <w:widowControl w:val="0"/>
        <w:tabs>
          <w:tab w:val="left" w:pos="832"/>
        </w:tabs>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ab/>
        <w:t xml:space="preserve">a) Obligácie čiže </w:t>
      </w:r>
      <w:proofErr w:type="spellStart"/>
      <w:r w:rsidRPr="004D29F2">
        <w:rPr>
          <w:rStyle w:val="Zkladntext1"/>
          <w:rFonts w:eastAsiaTheme="minorHAnsi"/>
          <w:color w:val="auto"/>
          <w:sz w:val="24"/>
          <w:szCs w:val="24"/>
        </w:rPr>
        <w:t>dielčie</w:t>
      </w:r>
      <w:proofErr w:type="spellEnd"/>
      <w:r w:rsidRPr="004D29F2">
        <w:rPr>
          <w:rStyle w:val="Zkladntext1"/>
          <w:rFonts w:eastAsiaTheme="minorHAnsi"/>
          <w:color w:val="auto"/>
          <w:sz w:val="24"/>
          <w:szCs w:val="24"/>
        </w:rPr>
        <w:t xml:space="preserve"> dlhopisy. Tieto vydal štát, alebo s jeho povolením krajina (zem), obec, nejaký dopravný alebo priemyslový podnik, banka atď. Týmto dlhopisom dlžník sa zaväzuje platiť </w:t>
      </w:r>
      <w:r w:rsidRPr="004D29F2">
        <w:rPr>
          <w:rStyle w:val="Zkladntext8bodovTunRiadkovanie0pt"/>
          <w:rFonts w:ascii="Times New Roman" w:hAnsi="Times New Roman" w:cs="Times New Roman"/>
          <w:color w:val="auto"/>
          <w:sz w:val="24"/>
          <w:szCs w:val="24"/>
        </w:rPr>
        <w:t xml:space="preserve">zo </w:t>
      </w:r>
      <w:r w:rsidRPr="004D29F2">
        <w:rPr>
          <w:rStyle w:val="Zkladntext1"/>
          <w:rFonts w:eastAsiaTheme="minorHAnsi"/>
          <w:color w:val="auto"/>
          <w:sz w:val="24"/>
          <w:szCs w:val="24"/>
        </w:rPr>
        <w:t xml:space="preserve">sumy, na ktorú úpis znie, (jeho </w:t>
      </w:r>
      <w:r w:rsidRPr="004D29F2">
        <w:rPr>
          <w:rStyle w:val="ZkladntextKurzva"/>
          <w:rFonts w:ascii="Times New Roman" w:eastAsiaTheme="minorHAnsi" w:hAnsi="Times New Roman" w:cs="Times New Roman"/>
          <w:i w:val="0"/>
          <w:color w:val="auto"/>
          <w:sz w:val="24"/>
          <w:szCs w:val="24"/>
        </w:rPr>
        <w:t xml:space="preserve">menová, nominálna cena), </w:t>
      </w:r>
      <w:r w:rsidRPr="004D29F2">
        <w:rPr>
          <w:rStyle w:val="Zkladntext8bodovTunRiadkovanie0pt"/>
          <w:rFonts w:ascii="Times New Roman" w:hAnsi="Times New Roman" w:cs="Times New Roman"/>
          <w:color w:val="auto"/>
          <w:sz w:val="24"/>
          <w:szCs w:val="24"/>
        </w:rPr>
        <w:t xml:space="preserve">úrok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udanej úrokovej miery, taktiež aj splácať dlh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plánu vopred určeného. Veriteľ nemá práva vypovedať pohľadávku, ale môže obligáciu kedykoľvek a</w:t>
      </w:r>
      <w:r w:rsidR="004D29F2">
        <w:rPr>
          <w:rStyle w:val="Zkladntext1"/>
          <w:rFonts w:eastAsiaTheme="minorHAnsi"/>
          <w:color w:val="auto"/>
          <w:sz w:val="24"/>
          <w:szCs w:val="24"/>
        </w:rPr>
        <w:t> </w:t>
      </w:r>
      <w:r w:rsidRPr="004D29F2">
        <w:rPr>
          <w:rStyle w:val="Zkladntext1"/>
          <w:rFonts w:eastAsiaTheme="minorHAnsi"/>
          <w:color w:val="auto"/>
          <w:sz w:val="24"/>
          <w:szCs w:val="24"/>
        </w:rPr>
        <w:t>komukoľvek predať.</w:t>
      </w:r>
    </w:p>
    <w:p w:rsidR="00134DD4" w:rsidRPr="004D29F2" w:rsidRDefault="00134DD4" w:rsidP="004D29F2">
      <w:pPr>
        <w:spacing w:before="120" w:after="120" w:line="240" w:lineRule="auto"/>
        <w:ind w:firstLine="397"/>
        <w:jc w:val="both"/>
        <w:rPr>
          <w:rStyle w:val="Zkladntext1"/>
          <w:rFonts w:eastAsiaTheme="minorHAnsi"/>
          <w:color w:val="auto"/>
          <w:sz w:val="24"/>
          <w:szCs w:val="24"/>
        </w:rPr>
      </w:pPr>
      <w:r w:rsidRPr="004D29F2">
        <w:rPr>
          <w:rStyle w:val="Zkladntext1"/>
          <w:rFonts w:eastAsiaTheme="minorHAnsi"/>
          <w:color w:val="auto"/>
          <w:sz w:val="24"/>
          <w:szCs w:val="24"/>
        </w:rPr>
        <w:t xml:space="preserve">Ku </w:t>
      </w:r>
      <w:r w:rsidRPr="004D29F2">
        <w:rPr>
          <w:rStyle w:val="ZkladntextRiadkovanie1pt"/>
          <w:rFonts w:ascii="Times New Roman" w:hAnsi="Times New Roman" w:cs="Times New Roman"/>
          <w:color w:val="auto"/>
          <w:sz w:val="24"/>
          <w:szCs w:val="24"/>
        </w:rPr>
        <w:t>každej</w:t>
      </w:r>
      <w:r w:rsidRPr="004D29F2">
        <w:rPr>
          <w:rStyle w:val="Zkladntext1"/>
          <w:rFonts w:eastAsiaTheme="minorHAnsi"/>
          <w:color w:val="auto"/>
          <w:sz w:val="24"/>
          <w:szCs w:val="24"/>
        </w:rPr>
        <w:t xml:space="preserve"> obligácii priložený je zvláštny list, na ktorom sú vytlačené </w:t>
      </w:r>
      <w:proofErr w:type="spellStart"/>
      <w:r w:rsidRPr="004D29F2">
        <w:rPr>
          <w:rStyle w:val="Zkladntext1"/>
          <w:rFonts w:eastAsiaTheme="minorHAnsi"/>
          <w:color w:val="auto"/>
          <w:sz w:val="24"/>
          <w:szCs w:val="24"/>
        </w:rPr>
        <w:t>poukázky</w:t>
      </w:r>
      <w:proofErr w:type="spellEnd"/>
      <w:r w:rsidRPr="004D29F2">
        <w:rPr>
          <w:rStyle w:val="Zkladntext1"/>
          <w:rFonts w:eastAsiaTheme="minorHAnsi"/>
          <w:color w:val="auto"/>
          <w:sz w:val="24"/>
          <w:szCs w:val="24"/>
        </w:rPr>
        <w:t xml:space="preserve"> na</w:t>
      </w:r>
      <w:r w:rsidR="004D29F2">
        <w:rPr>
          <w:rStyle w:val="Zkladntext1"/>
          <w:rFonts w:eastAsiaTheme="minorHAnsi"/>
          <w:color w:val="auto"/>
          <w:sz w:val="24"/>
          <w:szCs w:val="24"/>
        </w:rPr>
        <w:t> </w:t>
      </w:r>
      <w:r w:rsidRPr="004D29F2">
        <w:rPr>
          <w:rStyle w:val="Zkladntext1"/>
          <w:rFonts w:eastAsiaTheme="minorHAnsi"/>
          <w:color w:val="auto"/>
          <w:sz w:val="24"/>
          <w:szCs w:val="24"/>
        </w:rPr>
        <w:t xml:space="preserve">úroky — </w:t>
      </w:r>
      <w:r w:rsidRPr="004D29F2">
        <w:rPr>
          <w:rStyle w:val="Zkladntext105bodovTun"/>
          <w:rFonts w:eastAsiaTheme="minorHAnsi"/>
          <w:color w:val="auto"/>
          <w:sz w:val="24"/>
          <w:szCs w:val="24"/>
        </w:rPr>
        <w:t xml:space="preserve">kupóny, ústrižky. </w:t>
      </w:r>
      <w:r w:rsidRPr="004D29F2">
        <w:rPr>
          <w:rStyle w:val="Zkladntext1"/>
          <w:rFonts w:eastAsiaTheme="minorHAnsi"/>
          <w:color w:val="auto"/>
          <w:sz w:val="24"/>
          <w:szCs w:val="24"/>
        </w:rPr>
        <w:t>Každý kupón obsahuje udanie príslušného úroku a</w:t>
      </w:r>
      <w:r w:rsidR="004D29F2">
        <w:rPr>
          <w:rStyle w:val="Zkladntext1"/>
          <w:rFonts w:eastAsiaTheme="minorHAnsi"/>
          <w:color w:val="auto"/>
          <w:sz w:val="24"/>
          <w:szCs w:val="24"/>
        </w:rPr>
        <w:t> </w:t>
      </w:r>
      <w:r w:rsidRPr="004D29F2">
        <w:rPr>
          <w:rStyle w:val="Zkladntext1"/>
          <w:rFonts w:eastAsiaTheme="minorHAnsi"/>
          <w:color w:val="auto"/>
          <w:sz w:val="24"/>
          <w:szCs w:val="24"/>
        </w:rPr>
        <w:t>dátum splatnosti a vyplatia ho tomu, kto predloží ho na udanom mieste.</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List kupónov zakončený je </w:t>
      </w:r>
      <w:proofErr w:type="spellStart"/>
      <w:r w:rsidRPr="004D29F2">
        <w:rPr>
          <w:rStyle w:val="Zkladntext105bodovTun"/>
          <w:rFonts w:eastAsia="Georgia"/>
          <w:color w:val="auto"/>
          <w:sz w:val="24"/>
          <w:szCs w:val="24"/>
        </w:rPr>
        <w:t>talonom</w:t>
      </w:r>
      <w:proofErr w:type="spellEnd"/>
      <w:r w:rsidRPr="004D29F2">
        <w:rPr>
          <w:rStyle w:val="Zkladntext105bodovTun"/>
          <w:rFonts w:eastAsia="Georgia"/>
          <w:color w:val="auto"/>
          <w:sz w:val="24"/>
          <w:szCs w:val="24"/>
        </w:rPr>
        <w:t xml:space="preserve">, </w:t>
      </w:r>
      <w:r w:rsidRPr="004D29F2">
        <w:rPr>
          <w:rStyle w:val="Zkladntext1"/>
          <w:rFonts w:eastAsiaTheme="minorHAnsi"/>
          <w:color w:val="auto"/>
          <w:sz w:val="24"/>
          <w:szCs w:val="24"/>
        </w:rPr>
        <w:t>ktorým sa dlžník za</w:t>
      </w:r>
      <w:r w:rsidRPr="004D29F2">
        <w:rPr>
          <w:rStyle w:val="Zkladntext1"/>
          <w:rFonts w:eastAsiaTheme="minorHAnsi"/>
          <w:color w:val="auto"/>
          <w:sz w:val="24"/>
          <w:szCs w:val="24"/>
        </w:rPr>
        <w:softHyphen/>
        <w:t xml:space="preserve">väzuje vydať nový hárok </w:t>
      </w:r>
      <w:proofErr w:type="spellStart"/>
      <w:r w:rsidRPr="004D29F2">
        <w:rPr>
          <w:rStyle w:val="Zkladntext1"/>
          <w:rFonts w:eastAsiaTheme="minorHAnsi"/>
          <w:color w:val="auto"/>
          <w:sz w:val="24"/>
          <w:szCs w:val="24"/>
        </w:rPr>
        <w:t>dalších</w:t>
      </w:r>
      <w:proofErr w:type="spellEnd"/>
      <w:r w:rsidRPr="004D29F2">
        <w:rPr>
          <w:rStyle w:val="Zkladntext1"/>
          <w:rFonts w:eastAsiaTheme="minorHAnsi"/>
          <w:color w:val="auto"/>
          <w:sz w:val="24"/>
          <w:szCs w:val="24"/>
        </w:rPr>
        <w:t xml:space="preserve"> kupónov.</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Splácanie dlhu deje sa tým, že na </w:t>
      </w:r>
      <w:proofErr w:type="spellStart"/>
      <w:r w:rsidRPr="004D29F2">
        <w:rPr>
          <w:rStyle w:val="Zkladntext1"/>
          <w:rFonts w:eastAsiaTheme="minorHAnsi"/>
          <w:color w:val="auto"/>
          <w:sz w:val="24"/>
          <w:szCs w:val="24"/>
        </w:rPr>
        <w:t>pr</w:t>
      </w:r>
      <w:proofErr w:type="spellEnd"/>
      <w:r w:rsidRPr="004D29F2">
        <w:rPr>
          <w:rStyle w:val="Zkladntext1"/>
          <w:rFonts w:eastAsiaTheme="minorHAnsi"/>
          <w:color w:val="auto"/>
          <w:sz w:val="24"/>
          <w:szCs w:val="24"/>
        </w:rPr>
        <w:t>. každý rok vylosujú ur</w:t>
      </w:r>
      <w:r w:rsidRPr="004D29F2">
        <w:rPr>
          <w:rStyle w:val="Zkladntext1"/>
          <w:rFonts w:eastAsiaTheme="minorHAnsi"/>
          <w:color w:val="auto"/>
          <w:sz w:val="24"/>
          <w:szCs w:val="24"/>
        </w:rPr>
        <w:softHyphen/>
        <w:t>čitý počet obligácií, ktorých cenu, po ich predložení, vyplatia ma</w:t>
      </w:r>
      <w:r w:rsidRPr="004D29F2">
        <w:rPr>
          <w:rStyle w:val="Zkladntext1"/>
          <w:rFonts w:eastAsiaTheme="minorHAnsi"/>
          <w:color w:val="auto"/>
          <w:sz w:val="24"/>
          <w:szCs w:val="24"/>
        </w:rPr>
        <w:softHyphen/>
        <w:t>jiteľovi.</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b) R</w:t>
      </w:r>
      <w:r w:rsidRPr="004D29F2">
        <w:rPr>
          <w:rStyle w:val="Zkladntext105bodovTun"/>
          <w:rFonts w:eastAsia="Georgia"/>
          <w:color w:val="auto"/>
          <w:sz w:val="24"/>
          <w:szCs w:val="24"/>
        </w:rPr>
        <w:t xml:space="preserve">enty </w:t>
      </w:r>
      <w:r w:rsidRPr="004D29F2">
        <w:rPr>
          <w:rStyle w:val="Zkladntext1"/>
          <w:rFonts w:eastAsiaTheme="minorHAnsi"/>
          <w:color w:val="auto"/>
          <w:sz w:val="24"/>
          <w:szCs w:val="24"/>
        </w:rPr>
        <w:t>sú štátne obligácie, ktorými dlžník sa síce zaväzuje platiť úroky, ale nie kapitál. Toto sú najdôležitejšie štátne papiere, zvlášť výhodné k ukladaniu úspor.</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c) </w:t>
      </w:r>
      <w:r w:rsidRPr="004D29F2">
        <w:rPr>
          <w:rStyle w:val="Zkladntext105bodovTun"/>
          <w:rFonts w:eastAsia="Georgia"/>
          <w:color w:val="auto"/>
          <w:sz w:val="24"/>
          <w:szCs w:val="24"/>
        </w:rPr>
        <w:t xml:space="preserve">Losy </w:t>
      </w:r>
      <w:r w:rsidRPr="004D29F2">
        <w:rPr>
          <w:rStyle w:val="Zkladntext1"/>
          <w:rFonts w:eastAsiaTheme="minorHAnsi"/>
          <w:color w:val="auto"/>
          <w:sz w:val="24"/>
          <w:szCs w:val="24"/>
        </w:rPr>
        <w:t xml:space="preserve">neprinášajú úrokov, zato ale dostávajú niektoré z nich, ktoré </w:t>
      </w:r>
      <w:proofErr w:type="spellStart"/>
      <w:r w:rsidRPr="004D29F2">
        <w:rPr>
          <w:rStyle w:val="Zkladntext1"/>
          <w:rFonts w:eastAsiaTheme="minorHAnsi"/>
          <w:color w:val="auto"/>
          <w:sz w:val="24"/>
          <w:szCs w:val="24"/>
        </w:rPr>
        <w:t>boly</w:t>
      </w:r>
      <w:proofErr w:type="spellEnd"/>
      <w:r w:rsidRPr="004D29F2">
        <w:rPr>
          <w:rStyle w:val="Zkladntext1"/>
          <w:rFonts w:eastAsiaTheme="minorHAnsi"/>
          <w:color w:val="auto"/>
          <w:sz w:val="24"/>
          <w:szCs w:val="24"/>
        </w:rPr>
        <w:t xml:space="preserve"> ku splateniu vylosované, zvláštne výhry,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plánu vo</w:t>
      </w:r>
      <w:r w:rsidRPr="004D29F2">
        <w:rPr>
          <w:rStyle w:val="Zkladntext1"/>
          <w:rFonts w:eastAsiaTheme="minorHAnsi"/>
          <w:color w:val="auto"/>
          <w:sz w:val="24"/>
          <w:szCs w:val="24"/>
        </w:rPr>
        <w:softHyphen/>
        <w:t>pred stanoveného.</w:t>
      </w:r>
    </w:p>
    <w:p w:rsidR="00134DD4" w:rsidRPr="004D29F2" w:rsidRDefault="00134DD4" w:rsidP="004D29F2">
      <w:pPr>
        <w:widowControl w:val="0"/>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d) Akcie. K uskutočneniu veľkých podnikov priemyslových, dopravných, k založeniu bánk atď., </w:t>
      </w:r>
      <w:proofErr w:type="spellStart"/>
      <w:r w:rsidRPr="004D29F2">
        <w:rPr>
          <w:rStyle w:val="Zkladntext1"/>
          <w:rFonts w:eastAsiaTheme="minorHAnsi"/>
          <w:color w:val="auto"/>
          <w:sz w:val="24"/>
          <w:szCs w:val="24"/>
        </w:rPr>
        <w:t>soskupujú</w:t>
      </w:r>
      <w:proofErr w:type="spellEnd"/>
      <w:r w:rsidRPr="004D29F2">
        <w:rPr>
          <w:rStyle w:val="Zkladntext1"/>
          <w:rFonts w:eastAsiaTheme="minorHAnsi"/>
          <w:color w:val="auto"/>
          <w:sz w:val="24"/>
          <w:szCs w:val="24"/>
        </w:rPr>
        <w:t xml:space="preserve"> sa často celé spo</w:t>
      </w:r>
      <w:r w:rsidRPr="004D29F2">
        <w:rPr>
          <w:rStyle w:val="Zkladntext1"/>
          <w:rFonts w:eastAsiaTheme="minorHAnsi"/>
          <w:color w:val="auto"/>
          <w:sz w:val="24"/>
          <w:szCs w:val="24"/>
        </w:rPr>
        <w:softHyphen/>
        <w:t xml:space="preserve">ločnosti. Členom týchto môže sa stať každý, kto vloží do podniku istú sumu, na ktorú dostane podielovú poukážku — akciu. Majiteľ akcie, akcionár, je spolumajiteľom podniku a má právo zúčastniť sa valných </w:t>
      </w:r>
      <w:proofErr w:type="spellStart"/>
      <w:r w:rsidRPr="004D29F2">
        <w:rPr>
          <w:rStyle w:val="Zkladntext1"/>
          <w:rFonts w:eastAsiaTheme="minorHAnsi"/>
          <w:color w:val="auto"/>
          <w:sz w:val="24"/>
          <w:szCs w:val="24"/>
        </w:rPr>
        <w:t>shromaždení</w:t>
      </w:r>
      <w:proofErr w:type="spellEnd"/>
      <w:r w:rsidRPr="004D29F2">
        <w:rPr>
          <w:rStyle w:val="Zkladntext1"/>
          <w:rFonts w:eastAsiaTheme="minorHAnsi"/>
          <w:color w:val="auto"/>
          <w:sz w:val="24"/>
          <w:szCs w:val="24"/>
        </w:rPr>
        <w:t>, brať podiel na čistom zisku podniku, ale má aj povinnosť niesť možné straty.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Čistý zisk, ktorý každoročne rozdelia, vyplácajú na ústrižky (kupóny), volá sa </w:t>
      </w:r>
      <w:r w:rsidRPr="004D29F2">
        <w:rPr>
          <w:rStyle w:val="Zkladntext105bodovTun"/>
          <w:rFonts w:eastAsia="Georgia"/>
          <w:color w:val="auto"/>
          <w:sz w:val="24"/>
          <w:szCs w:val="24"/>
        </w:rPr>
        <w:t>dividenda.</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Kupovanie a predávanie cenných papierov prevádza sa </w:t>
      </w:r>
      <w:proofErr w:type="spellStart"/>
      <w:r w:rsidRPr="004D29F2">
        <w:rPr>
          <w:rStyle w:val="Zkladntext1"/>
          <w:rFonts w:eastAsiaTheme="minorHAnsi"/>
          <w:color w:val="auto"/>
          <w:sz w:val="24"/>
          <w:szCs w:val="24"/>
        </w:rPr>
        <w:t>zpravidla</w:t>
      </w:r>
      <w:proofErr w:type="spellEnd"/>
      <w:r w:rsidRPr="004D29F2">
        <w:rPr>
          <w:rStyle w:val="Zkladntext1"/>
          <w:rFonts w:eastAsiaTheme="minorHAnsi"/>
          <w:color w:val="auto"/>
          <w:sz w:val="24"/>
          <w:szCs w:val="24"/>
        </w:rPr>
        <w:t xml:space="preserve"> na </w:t>
      </w:r>
      <w:r w:rsidRPr="004D29F2">
        <w:rPr>
          <w:rStyle w:val="ZkladntextKurzva"/>
          <w:rFonts w:ascii="Times New Roman" w:eastAsiaTheme="minorHAnsi" w:hAnsi="Times New Roman" w:cs="Times New Roman"/>
          <w:i w:val="0"/>
          <w:color w:val="auto"/>
          <w:sz w:val="24"/>
          <w:szCs w:val="24"/>
        </w:rPr>
        <w:t>burze. Kurzová</w:t>
      </w:r>
      <w:r w:rsidRPr="004D29F2">
        <w:rPr>
          <w:rStyle w:val="Zkladntext1"/>
          <w:rFonts w:eastAsiaTheme="minorHAnsi"/>
          <w:color w:val="auto"/>
          <w:sz w:val="24"/>
          <w:szCs w:val="24"/>
        </w:rPr>
        <w:t xml:space="preserve"> cena, za ktorú cenný papier možno kúpiť alebo predať, </w:t>
      </w:r>
      <w:proofErr w:type="spellStart"/>
      <w:r w:rsidRPr="004D29F2">
        <w:rPr>
          <w:rStyle w:val="Zkladntext1"/>
          <w:rFonts w:eastAsiaTheme="minorHAnsi"/>
          <w:color w:val="auto"/>
          <w:sz w:val="24"/>
          <w:szCs w:val="24"/>
        </w:rPr>
        <w:t>nesrovnáva</w:t>
      </w:r>
      <w:proofErr w:type="spellEnd"/>
      <w:r w:rsidRPr="004D29F2">
        <w:rPr>
          <w:rStyle w:val="Zkladntext1"/>
          <w:rFonts w:eastAsiaTheme="minorHAnsi"/>
          <w:color w:val="auto"/>
          <w:sz w:val="24"/>
          <w:szCs w:val="24"/>
        </w:rPr>
        <w:t xml:space="preserve"> sa vo väčšine prípadov s jeho menovou cenou. Kurzovú cenu udávajú u akcií a niektorých losov za kus, u</w:t>
      </w:r>
      <w:r w:rsidR="004D29F2">
        <w:rPr>
          <w:rStyle w:val="Zkladntext1"/>
          <w:rFonts w:eastAsiaTheme="minorHAnsi"/>
          <w:color w:val="auto"/>
          <w:sz w:val="24"/>
          <w:szCs w:val="24"/>
        </w:rPr>
        <w:t> </w:t>
      </w:r>
      <w:r w:rsidRPr="004D29F2">
        <w:rPr>
          <w:rStyle w:val="Zkladntext1"/>
          <w:rFonts w:eastAsiaTheme="minorHAnsi"/>
          <w:color w:val="auto"/>
          <w:sz w:val="24"/>
          <w:szCs w:val="24"/>
        </w:rPr>
        <w:t xml:space="preserve">ostatných cenných papierov za 100 </w:t>
      </w:r>
      <w:r w:rsidRPr="004D29F2">
        <w:rPr>
          <w:rStyle w:val="Zkladntext1"/>
          <w:rFonts w:eastAsiaTheme="minorHAnsi"/>
          <w:i/>
          <w:color w:val="auto"/>
          <w:sz w:val="24"/>
          <w:szCs w:val="24"/>
        </w:rPr>
        <w:t>Kč</w:t>
      </w:r>
      <w:r w:rsidRPr="004D29F2">
        <w:rPr>
          <w:rStyle w:val="Zkladntext1"/>
          <w:rFonts w:eastAsiaTheme="minorHAnsi"/>
          <w:color w:val="auto"/>
          <w:sz w:val="24"/>
          <w:szCs w:val="24"/>
        </w:rPr>
        <w:t xml:space="preserve"> menovej ceny.</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Pri predaji cenných papierov zúročiteľných, kupujúci je povin</w:t>
      </w:r>
      <w:r w:rsidRPr="004D29F2">
        <w:rPr>
          <w:rStyle w:val="Zkladntext1"/>
          <w:rFonts w:eastAsiaTheme="minorHAnsi"/>
          <w:color w:val="auto"/>
          <w:sz w:val="24"/>
          <w:szCs w:val="24"/>
        </w:rPr>
        <w:softHyphen/>
        <w:t xml:space="preserve">ný vyplatiť predávajúcemu úrok, idúci od poslednej výplaty kupónu až do dňa, kedy kúpu uzavreli. Predávajúci zas odovzdá kupujúcemu s cenným papierom i všetky dosiaľ nesplatené kupóny aj s </w:t>
      </w:r>
      <w:proofErr w:type="spellStart"/>
      <w:r w:rsidRPr="004D29F2">
        <w:rPr>
          <w:rStyle w:val="Zkladntext1"/>
          <w:rFonts w:eastAsiaTheme="minorHAnsi"/>
          <w:color w:val="auto"/>
          <w:sz w:val="24"/>
          <w:szCs w:val="24"/>
        </w:rPr>
        <w:t>talonom</w:t>
      </w:r>
      <w:proofErr w:type="spellEnd"/>
      <w:r w:rsidRPr="004D29F2">
        <w:rPr>
          <w:rStyle w:val="Zkladntext1"/>
          <w:rFonts w:eastAsiaTheme="minorHAnsi"/>
          <w:color w:val="auto"/>
          <w:sz w:val="24"/>
          <w:szCs w:val="24"/>
        </w:rPr>
        <w:t>.</w:t>
      </w:r>
    </w:p>
    <w:p w:rsidR="00134DD4" w:rsidRPr="004D29F2" w:rsidRDefault="00134DD4" w:rsidP="004D29F2">
      <w:pPr>
        <w:spacing w:before="120" w:after="120" w:line="240" w:lineRule="auto"/>
        <w:ind w:firstLine="397"/>
        <w:jc w:val="both"/>
        <w:rPr>
          <w:rFonts w:ascii="Times New Roman" w:hAnsi="Times New Roman" w:cs="Times New Roman"/>
          <w:sz w:val="24"/>
          <w:szCs w:val="24"/>
        </w:rPr>
      </w:pPr>
      <w:r w:rsidRPr="004D29F2">
        <w:rPr>
          <w:rStyle w:val="Zkladntext1"/>
          <w:rFonts w:eastAsiaTheme="minorHAnsi"/>
          <w:color w:val="auto"/>
          <w:sz w:val="24"/>
          <w:szCs w:val="24"/>
        </w:rPr>
        <w:t xml:space="preserve">Úrok vypočítajú z menovej ceny papiera a </w:t>
      </w:r>
      <w:proofErr w:type="spellStart"/>
      <w:r w:rsidRPr="004D29F2">
        <w:rPr>
          <w:rStyle w:val="Zkladntext1"/>
          <w:rFonts w:eastAsiaTheme="minorHAnsi"/>
          <w:color w:val="auto"/>
          <w:sz w:val="24"/>
          <w:szCs w:val="24"/>
        </w:rPr>
        <w:t>dľa</w:t>
      </w:r>
      <w:proofErr w:type="spellEnd"/>
      <w:r w:rsidRPr="004D29F2">
        <w:rPr>
          <w:rStyle w:val="Zkladntext1"/>
          <w:rFonts w:eastAsiaTheme="minorHAnsi"/>
          <w:color w:val="auto"/>
          <w:sz w:val="24"/>
          <w:szCs w:val="24"/>
        </w:rPr>
        <w:t xml:space="preserve"> </w:t>
      </w:r>
      <w:proofErr w:type="spellStart"/>
      <w:r w:rsidRPr="004D29F2">
        <w:rPr>
          <w:rStyle w:val="Zkladntext1"/>
          <w:rFonts w:eastAsiaTheme="minorHAnsi"/>
          <w:color w:val="auto"/>
          <w:sz w:val="24"/>
          <w:szCs w:val="24"/>
        </w:rPr>
        <w:t>procenta</w:t>
      </w:r>
      <w:proofErr w:type="spellEnd"/>
      <w:r w:rsidRPr="004D29F2">
        <w:rPr>
          <w:rStyle w:val="Zkladntext1"/>
          <w:rFonts w:eastAsiaTheme="minorHAnsi"/>
          <w:color w:val="auto"/>
          <w:sz w:val="24"/>
          <w:szCs w:val="24"/>
        </w:rPr>
        <w:t xml:space="preserve"> ako sa vypláca na kupóny, len pri akciách, ktorých výnos sa s roka na rok mení, počítajú </w:t>
      </w:r>
      <w:r w:rsidRPr="004D29F2">
        <w:rPr>
          <w:rStyle w:val="ZkladntextCandara8bodov"/>
          <w:rFonts w:ascii="Times New Roman" w:hAnsi="Times New Roman" w:cs="Times New Roman"/>
          <w:color w:val="auto"/>
          <w:sz w:val="24"/>
          <w:szCs w:val="24"/>
        </w:rPr>
        <w:t>5</w:t>
      </w:r>
      <w:r w:rsidRPr="004D29F2">
        <w:rPr>
          <w:rStyle w:val="Zkladntext1"/>
          <w:rFonts w:eastAsiaTheme="minorHAnsi"/>
          <w:color w:val="auto"/>
          <w:sz w:val="24"/>
          <w:szCs w:val="24"/>
        </w:rPr>
        <w:t>%, u zaručených len 4</w:t>
      </w:r>
      <w:r w:rsidR="004D29F2">
        <w:rPr>
          <w:rStyle w:val="ZkladntextCandara8bodov"/>
          <w:rFonts w:ascii="Times New Roman" w:hAnsi="Times New Roman" w:cs="Times New Roman"/>
          <w:color w:val="auto"/>
          <w:sz w:val="24"/>
          <w:szCs w:val="24"/>
        </w:rPr>
        <w:t>% </w:t>
      </w:r>
      <w:r w:rsidRPr="004D29F2">
        <w:rPr>
          <w:rStyle w:val="Zkladntext1"/>
          <w:rFonts w:eastAsiaTheme="minorHAnsi"/>
          <w:color w:val="auto"/>
          <w:sz w:val="24"/>
          <w:szCs w:val="24"/>
        </w:rPr>
        <w:t>menovej ceny.</w:t>
      </w:r>
    </w:p>
    <w:p w:rsidR="00473F89" w:rsidRPr="004D29F2" w:rsidRDefault="00134DD4" w:rsidP="004D29F2">
      <w:pPr>
        <w:spacing w:before="120" w:after="120" w:line="240" w:lineRule="auto"/>
        <w:ind w:firstLine="397"/>
        <w:jc w:val="both"/>
        <w:rPr>
          <w:rFonts w:ascii="Times New Roman" w:eastAsiaTheme="majorEastAsia" w:hAnsi="Times New Roman" w:cs="Times New Roman"/>
          <w:sz w:val="24"/>
          <w:szCs w:val="24"/>
        </w:rPr>
      </w:pPr>
      <w:r w:rsidRPr="004D29F2">
        <w:rPr>
          <w:rStyle w:val="Zkladntext1"/>
          <w:rFonts w:eastAsiaTheme="minorHAnsi"/>
          <w:color w:val="auto"/>
          <w:sz w:val="24"/>
          <w:szCs w:val="24"/>
        </w:rPr>
        <w:t xml:space="preserve">Dohodné činí ½‰ z kurzovej ceny a keď kúpu sprostredkuje komisionár (na </w:t>
      </w:r>
      <w:proofErr w:type="spellStart"/>
      <w:r w:rsidRPr="004D29F2">
        <w:rPr>
          <w:rStyle w:val="Zkladntext1"/>
          <w:rFonts w:eastAsiaTheme="minorHAnsi"/>
          <w:color w:val="auto"/>
          <w:sz w:val="24"/>
          <w:szCs w:val="24"/>
        </w:rPr>
        <w:t>pr</w:t>
      </w:r>
      <w:proofErr w:type="spellEnd"/>
      <w:r w:rsidRPr="004D29F2">
        <w:rPr>
          <w:rStyle w:val="Zkladntext1"/>
          <w:rFonts w:eastAsiaTheme="minorHAnsi"/>
          <w:color w:val="auto"/>
          <w:sz w:val="24"/>
          <w:szCs w:val="24"/>
        </w:rPr>
        <w:t xml:space="preserve">. banka), provízia je tiež ½‰ z kurzovej </w:t>
      </w:r>
      <w:r w:rsidR="00473F89" w:rsidRPr="004D29F2">
        <w:rPr>
          <w:rFonts w:ascii="Times New Roman" w:hAnsi="Times New Roman" w:cs="Times New Roman"/>
          <w:sz w:val="24"/>
          <w:szCs w:val="24"/>
        </w:rPr>
        <w:br w:type="page"/>
      </w:r>
    </w:p>
    <w:p w:rsidR="004D29F2" w:rsidRPr="00594EDC" w:rsidRDefault="004D29F2" w:rsidP="004D29F2">
      <w:pPr>
        <w:pStyle w:val="Odsekzoznamu"/>
        <w:ind w:left="0"/>
        <w:jc w:val="center"/>
        <w:rPr>
          <w:rFonts w:ascii="Times New Roman" w:hAnsi="Times New Roman" w:cs="Times New Roman"/>
          <w:b/>
          <w:sz w:val="28"/>
          <w:szCs w:val="28"/>
        </w:rPr>
      </w:pPr>
      <w:r w:rsidRPr="00594EDC">
        <w:rPr>
          <w:rFonts w:ascii="Times New Roman" w:hAnsi="Times New Roman" w:cs="Times New Roman"/>
          <w:b/>
          <w:sz w:val="28"/>
          <w:szCs w:val="28"/>
        </w:rPr>
        <w:lastRenderedPageBreak/>
        <w:t xml:space="preserve">*   *   *  *  </w:t>
      </w:r>
      <w:r w:rsidR="0016157D">
        <w:rPr>
          <w:rFonts w:ascii="Times New Roman" w:hAnsi="Times New Roman" w:cs="Times New Roman"/>
          <w:b/>
          <w:sz w:val="28"/>
          <w:szCs w:val="28"/>
        </w:rPr>
        <w:t>Úrok</w:t>
      </w:r>
      <w:r w:rsidRPr="00594EDC">
        <w:rPr>
          <w:rFonts w:ascii="Times New Roman" w:hAnsi="Times New Roman" w:cs="Times New Roman"/>
          <w:b/>
          <w:sz w:val="28"/>
          <w:szCs w:val="28"/>
        </w:rPr>
        <w:t xml:space="preserve">  *   *    *     *</w:t>
      </w:r>
    </w:p>
    <w:p w:rsidR="0016157D" w:rsidRDefault="0016157D" w:rsidP="0016157D">
      <w:pPr>
        <w:pStyle w:val="Odsekzoznamu"/>
        <w:spacing w:before="120" w:after="120" w:line="240" w:lineRule="auto"/>
        <w:ind w:left="284"/>
        <w:jc w:val="both"/>
        <w:rPr>
          <w:rFonts w:ascii="Times New Roman" w:hAnsi="Times New Roman" w:cs="Times New Roman"/>
          <w:sz w:val="24"/>
          <w:szCs w:val="24"/>
        </w:rPr>
      </w:pPr>
    </w:p>
    <w:p w:rsidR="00473F89" w:rsidRPr="00473F89" w:rsidRDefault="00473F89" w:rsidP="0016157D">
      <w:pPr>
        <w:pStyle w:val="Odsekzoznamu"/>
        <w:numPr>
          <w:ilvl w:val="0"/>
          <w:numId w:val="55"/>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Keď voľakto nebýva v svojom dome, ale v cudzom, čo platí za to majiteľovi? (nájomné.)</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Keď roľa, ktorú obrábame, nie je našou vlastnou, čo platíme tiež majiteľovi?</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Podobne i keď cudzie peniaze užívame na svoje vlastné ciele, máme platiť od nich tiež istú sumu. Táto suma je tým väčšia, čím viac cudzích peňazí a za čím dlhšiu dobu sme užívali a volá sa ú r o k.</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Čo platíme za užívanie cudzích peňazí?</w:t>
      </w:r>
    </w:p>
    <w:p w:rsidR="00473F89" w:rsidRPr="00473F89" w:rsidRDefault="00473F89" w:rsidP="0016157D">
      <w:pPr>
        <w:pStyle w:val="Odsekzoznamu"/>
        <w:numPr>
          <w:ilvl w:val="0"/>
          <w:numId w:val="55"/>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Suma, od ktorej sa úroky platia, volá sa i s t i n a, alebo k a p i t á l.</w:t>
      </w:r>
    </w:p>
    <w:p w:rsidR="00473F89" w:rsidRDefault="00473F89" w:rsidP="0016157D">
      <w:pPr>
        <w:pStyle w:val="Odsekzoznamu"/>
        <w:numPr>
          <w:ilvl w:val="0"/>
          <w:numId w:val="55"/>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Jednoročný úrok od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istiny, volá sa ú r o k o m e r a preto, že udáva sa vždy v</w:t>
      </w:r>
      <w:r w:rsidR="0016157D">
        <w:rPr>
          <w:rFonts w:ascii="Times New Roman" w:hAnsi="Times New Roman" w:cs="Times New Roman"/>
          <w:sz w:val="24"/>
          <w:szCs w:val="24"/>
        </w:rPr>
        <w:t> </w:t>
      </w:r>
      <w:proofErr w:type="spellStart"/>
      <w:r w:rsidRPr="00473F89">
        <w:rPr>
          <w:rFonts w:ascii="Times New Roman" w:hAnsi="Times New Roman" w:cs="Times New Roman"/>
          <w:sz w:val="24"/>
          <w:szCs w:val="24"/>
        </w:rPr>
        <w:t>procentoch</w:t>
      </w:r>
      <w:proofErr w:type="spellEnd"/>
      <w:r w:rsidRPr="00473F89">
        <w:rPr>
          <w:rFonts w:ascii="Times New Roman" w:hAnsi="Times New Roman" w:cs="Times New Roman"/>
          <w:sz w:val="24"/>
          <w:szCs w:val="24"/>
        </w:rPr>
        <w:t xml:space="preserve"> istiny, voláme ho obyčajne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(%).Čo znamená, že poštová sporiteľňa platí 3% úroky?</w:t>
      </w:r>
    </w:p>
    <w:p w:rsidR="00473F89" w:rsidRPr="00473F89" w:rsidRDefault="00473F89" w:rsidP="0016157D">
      <w:pPr>
        <w:pStyle w:val="Odsekzoznamu"/>
        <w:numPr>
          <w:ilvl w:val="0"/>
          <w:numId w:val="55"/>
        </w:numPr>
        <w:spacing w:before="24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Koľko úrokov prinesie 500 </w:t>
      </w:r>
      <w:r w:rsidRPr="0016157D">
        <w:rPr>
          <w:rFonts w:ascii="Times New Roman" w:hAnsi="Times New Roman" w:cs="Times New Roman"/>
          <w:sz w:val="24"/>
          <w:szCs w:val="24"/>
        </w:rPr>
        <w:t>Kč</w:t>
      </w:r>
      <w:r w:rsidRPr="00473F89">
        <w:rPr>
          <w:rFonts w:ascii="Times New Roman" w:hAnsi="Times New Roman" w:cs="Times New Roman"/>
          <w:sz w:val="24"/>
          <w:szCs w:val="24"/>
        </w:rPr>
        <w:t xml:space="preserve"> istina pri 4% za 2 roky?</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r w:rsidRPr="00473F89">
        <w:rPr>
          <w:rFonts w:ascii="Times New Roman" w:hAnsi="Times New Roman" w:cs="Times New Roman"/>
          <w:sz w:val="24"/>
          <w:szCs w:val="24"/>
        </w:rPr>
        <w:tab/>
        <w:t xml:space="preserve">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prinesie za 1 rok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 xml:space="preserve">500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 1 „ 20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 xml:space="preserve">500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 2 „ 40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Pr="00473F89">
        <w:rPr>
          <w:rFonts w:ascii="Times New Roman" w:hAnsi="Times New Roman" w:cs="Times New Roman"/>
          <w:sz w:val="24"/>
          <w:szCs w:val="24"/>
        </w:rPr>
        <w:tab/>
        <w:t>.</w:t>
      </w:r>
    </w:p>
    <w:p w:rsidR="00473F89" w:rsidRDefault="00473F89" w:rsidP="0016157D">
      <w:pPr>
        <w:pStyle w:val="Odsekzoznamu"/>
        <w:numPr>
          <w:ilvl w:val="0"/>
          <w:numId w:val="64"/>
        </w:numPr>
        <w:spacing w:before="120" w:after="12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Koľko úrokov prinesie 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za 6 mesiacov (pol roka) pri 6%? (Ústne.)</w:t>
      </w:r>
    </w:p>
    <w:p w:rsidR="0016157D" w:rsidRPr="00473F89" w:rsidRDefault="0016157D" w:rsidP="0016157D">
      <w:pPr>
        <w:pStyle w:val="Odsekzoznamu"/>
        <w:spacing w:before="120" w:after="120" w:line="240" w:lineRule="auto"/>
        <w:ind w:left="284"/>
        <w:jc w:val="both"/>
        <w:rPr>
          <w:rFonts w:ascii="Times New Roman" w:hAnsi="Times New Roman" w:cs="Times New Roman"/>
          <w:sz w:val="24"/>
          <w:szCs w:val="24"/>
        </w:rPr>
      </w:pPr>
    </w:p>
    <w:p w:rsidR="00473F89" w:rsidRPr="00473F89" w:rsidRDefault="00473F89" w:rsidP="0016157D">
      <w:pPr>
        <w:pStyle w:val="Odsekzoznamu"/>
        <w:numPr>
          <w:ilvl w:val="0"/>
          <w:numId w:val="65"/>
        </w:numPr>
        <w:spacing w:before="24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Koľko úrokov prinesie:</w:t>
      </w:r>
    </w:p>
    <w:tbl>
      <w:tblPr>
        <w:tblW w:w="0" w:type="auto"/>
        <w:tblInd w:w="709" w:type="dxa"/>
        <w:tblCellMar>
          <w:left w:w="70" w:type="dxa"/>
          <w:right w:w="70" w:type="dxa"/>
        </w:tblCellMar>
        <w:tblLook w:val="04A0" w:firstRow="1" w:lastRow="0" w:firstColumn="1" w:lastColumn="0" w:noHBand="0" w:noVBand="1"/>
      </w:tblPr>
      <w:tblGrid>
        <w:gridCol w:w="620"/>
        <w:gridCol w:w="407"/>
        <w:gridCol w:w="407"/>
        <w:gridCol w:w="460"/>
        <w:gridCol w:w="432"/>
        <w:gridCol w:w="260"/>
        <w:gridCol w:w="115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1200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vAlign w:val="center"/>
            <w:hideMark/>
          </w:tcPr>
          <w:p w:rsidR="00473F89" w:rsidRPr="00473F89" w:rsidRDefault="00473F89" w:rsidP="00473F89">
            <w:pPr>
              <w:spacing w:after="0" w:line="240" w:lineRule="auto"/>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06"/>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ind w:left="284" w:hanging="284"/>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mesiace?</w:t>
            </w:r>
          </w:p>
        </w:tc>
      </w:tr>
      <w:tr w:rsidR="0016157D" w:rsidRPr="00473F89" w:rsidTr="00473F89">
        <w:trPr>
          <w:trHeight w:val="300"/>
        </w:trPr>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jc w:val="right"/>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vAlign w:val="center"/>
          </w:tcPr>
          <w:p w:rsidR="0016157D" w:rsidRPr="00473F89" w:rsidRDefault="0016157D" w:rsidP="00473F89">
            <w:pPr>
              <w:spacing w:after="0" w:line="240" w:lineRule="auto"/>
              <w:ind w:left="284" w:hanging="284"/>
              <w:rPr>
                <w:rFonts w:ascii="Times New Roman" w:eastAsia="Times New Roman" w:hAnsi="Times New Roman" w:cs="Times New Roman"/>
                <w:i/>
                <w:sz w:val="24"/>
                <w:szCs w:val="24"/>
                <w:lang w:eastAsia="sk-SK"/>
              </w:rPr>
            </w:pPr>
          </w:p>
        </w:tc>
        <w:tc>
          <w:tcPr>
            <w:tcW w:w="0" w:type="auto"/>
            <w:tcBorders>
              <w:top w:val="nil"/>
              <w:left w:val="nil"/>
              <w:bottom w:val="nil"/>
              <w:right w:val="nil"/>
            </w:tcBorders>
            <w:shd w:val="clear" w:color="auto" w:fill="auto"/>
            <w:vAlign w:val="center"/>
          </w:tcPr>
          <w:p w:rsidR="0016157D" w:rsidRPr="00473F89" w:rsidRDefault="0016157D" w:rsidP="00473F89">
            <w:pPr>
              <w:spacing w:after="0" w:line="240" w:lineRule="auto"/>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06"/>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6157D" w:rsidRPr="00473F89" w:rsidRDefault="0016157D" w:rsidP="00473F89">
            <w:pPr>
              <w:spacing w:after="0" w:line="240" w:lineRule="auto"/>
              <w:ind w:left="284" w:hanging="284"/>
              <w:rPr>
                <w:rFonts w:ascii="Times New Roman" w:eastAsia="Times New Roman" w:hAnsi="Times New Roman" w:cs="Times New Roman"/>
                <w:sz w:val="24"/>
                <w:szCs w:val="24"/>
                <w:lang w:eastAsia="sk-SK"/>
              </w:rPr>
            </w:pPr>
          </w:p>
        </w:tc>
      </w:tr>
    </w:tbl>
    <w:p w:rsidR="0016157D" w:rsidRDefault="00473F89" w:rsidP="0016157D">
      <w:pPr>
        <w:pStyle w:val="Odsekzoznamu"/>
        <w:numPr>
          <w:ilvl w:val="0"/>
          <w:numId w:val="65"/>
        </w:numPr>
        <w:spacing w:line="240" w:lineRule="auto"/>
        <w:ind w:left="284" w:hanging="284"/>
        <w:jc w:val="both"/>
        <w:rPr>
          <w:rFonts w:ascii="Times New Roman" w:hAnsi="Times New Roman" w:cs="Times New Roman"/>
          <w:sz w:val="24"/>
          <w:szCs w:val="24"/>
        </w:rPr>
      </w:pPr>
      <w:r w:rsidRPr="0016157D">
        <w:rPr>
          <w:rFonts w:ascii="Times New Roman" w:hAnsi="Times New Roman" w:cs="Times New Roman"/>
          <w:sz w:val="24"/>
          <w:szCs w:val="24"/>
        </w:rPr>
        <w:t>Koľko úrokov prinesie is</w:t>
      </w:r>
      <w:r w:rsidR="0016157D" w:rsidRPr="0016157D">
        <w:rPr>
          <w:rFonts w:ascii="Times New Roman" w:hAnsi="Times New Roman" w:cs="Times New Roman"/>
          <w:sz w:val="24"/>
          <w:szCs w:val="24"/>
        </w:rPr>
        <w:t>tina 250 Kč pri 6% za dva roky ?</w:t>
      </w:r>
    </w:p>
    <w:p w:rsidR="00473F89" w:rsidRPr="0016157D" w:rsidRDefault="00473F89" w:rsidP="0016157D">
      <w:pPr>
        <w:pStyle w:val="Odsekzoznamu"/>
        <w:spacing w:after="0" w:line="240" w:lineRule="auto"/>
        <w:ind w:left="681"/>
        <w:jc w:val="both"/>
        <w:rPr>
          <w:rFonts w:ascii="Times New Roman" w:hAnsi="Times New Roman" w:cs="Times New Roman"/>
          <w:sz w:val="24"/>
          <w:szCs w:val="24"/>
        </w:rPr>
      </w:pPr>
      <w:r w:rsidRPr="0016157D">
        <w:rPr>
          <w:rFonts w:ascii="Times New Roman" w:hAnsi="Times New Roman" w:cs="Times New Roman"/>
          <w:sz w:val="24"/>
          <w:szCs w:val="24"/>
        </w:rPr>
        <w:t xml:space="preserve">Odpoveď: </w:t>
      </w:r>
      <w:r w:rsidRPr="0016157D">
        <w:rPr>
          <w:rFonts w:ascii="Times New Roman" w:hAnsi="Times New Roman" w:cs="Times New Roman"/>
          <w:sz w:val="24"/>
          <w:szCs w:val="24"/>
        </w:rPr>
        <w:tab/>
        <w:t xml:space="preserve">istina </w:t>
      </w:r>
      <w:r w:rsidRPr="0016157D">
        <w:rPr>
          <w:rFonts w:ascii="Times New Roman" w:hAnsi="Times New Roman" w:cs="Times New Roman"/>
          <w:sz w:val="24"/>
          <w:szCs w:val="24"/>
        </w:rPr>
        <w:tab/>
        <w:t xml:space="preserve">100 </w:t>
      </w:r>
      <w:r w:rsidRPr="0016157D">
        <w:rPr>
          <w:rFonts w:ascii="Times New Roman" w:hAnsi="Times New Roman" w:cs="Times New Roman"/>
          <w:i/>
          <w:sz w:val="24"/>
          <w:szCs w:val="24"/>
        </w:rPr>
        <w:t>Kč</w:t>
      </w:r>
      <w:r w:rsidRPr="0016157D">
        <w:rPr>
          <w:rFonts w:ascii="Times New Roman" w:hAnsi="Times New Roman" w:cs="Times New Roman"/>
          <w:sz w:val="24"/>
          <w:szCs w:val="24"/>
        </w:rPr>
        <w:t xml:space="preserve"> prinesie za </w:t>
      </w:r>
      <w:r w:rsidRPr="0016157D">
        <w:rPr>
          <w:rFonts w:ascii="Times New Roman" w:hAnsi="Times New Roman" w:cs="Times New Roman"/>
          <w:sz w:val="24"/>
          <w:szCs w:val="24"/>
        </w:rPr>
        <w:tab/>
        <w:t xml:space="preserve">1 rok </w:t>
      </w:r>
      <w:r w:rsidRPr="0016157D">
        <w:rPr>
          <w:rFonts w:ascii="Times New Roman" w:hAnsi="Times New Roman" w:cs="Times New Roman"/>
          <w:sz w:val="24"/>
          <w:szCs w:val="24"/>
        </w:rPr>
        <w:tab/>
        <w:t xml:space="preserve">6 </w:t>
      </w:r>
      <w:r w:rsidRPr="0016157D">
        <w:rPr>
          <w:rFonts w:ascii="Times New Roman" w:hAnsi="Times New Roman" w:cs="Times New Roman"/>
          <w:i/>
          <w:sz w:val="24"/>
          <w:szCs w:val="24"/>
        </w:rPr>
        <w:t>Kč</w:t>
      </w:r>
      <w:r w:rsidRPr="0016157D">
        <w:rPr>
          <w:rFonts w:ascii="Times New Roman" w:hAnsi="Times New Roman" w:cs="Times New Roman"/>
          <w:sz w:val="24"/>
          <w:szCs w:val="24"/>
        </w:rPr>
        <w:t xml:space="preserve"> úrokov,</w:t>
      </w:r>
    </w:p>
    <w:p w:rsidR="00473F89" w:rsidRPr="00473F89" w:rsidRDefault="00473F89" w:rsidP="0016157D">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50</w:t>
      </w:r>
      <w:r w:rsidRPr="00473F89">
        <w:rPr>
          <w:rFonts w:ascii="Times New Roman" w:hAnsi="Times New Roman" w:cs="Times New Roman"/>
          <w:i/>
          <w:sz w:val="24"/>
          <w:szCs w:val="24"/>
        </w:rPr>
        <w:t>Kč</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1„</w:t>
      </w:r>
      <w:r w:rsidRPr="00473F89">
        <w:rPr>
          <w:rFonts w:ascii="Times New Roman" w:hAnsi="Times New Roman" w:cs="Times New Roman"/>
          <w:sz w:val="24"/>
          <w:szCs w:val="24"/>
        </w:rPr>
        <w:tab/>
        <w:t xml:space="preserve">3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16157D">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r>
      <w:r w:rsidRPr="00473F89">
        <w:rPr>
          <w:rFonts w:ascii="Times New Roman" w:hAnsi="Times New Roman" w:cs="Times New Roman"/>
          <w:sz w:val="24"/>
          <w:szCs w:val="24"/>
        </w:rPr>
        <w:tab/>
        <w:t>250</w:t>
      </w:r>
      <w:r w:rsidRPr="00473F89">
        <w:rPr>
          <w:rFonts w:ascii="Times New Roman" w:hAnsi="Times New Roman" w:cs="Times New Roman"/>
          <w:i/>
          <w:sz w:val="24"/>
          <w:szCs w:val="24"/>
        </w:rPr>
        <w:t>Kč</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 xml:space="preserve">1„ </w:t>
      </w:r>
      <w:r w:rsidRPr="00473F89">
        <w:rPr>
          <w:rFonts w:ascii="Times New Roman" w:hAnsi="Times New Roman" w:cs="Times New Roman"/>
          <w:sz w:val="24"/>
          <w:szCs w:val="24"/>
        </w:rPr>
        <w:tab/>
        <w:t xml:space="preserve">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E23689">
      <w:pPr>
        <w:pStyle w:val="Odsekzoznamu"/>
        <w:numPr>
          <w:ilvl w:val="0"/>
          <w:numId w:val="65"/>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Koľko úrokov prinesie:</w:t>
      </w:r>
    </w:p>
    <w:tbl>
      <w:tblPr>
        <w:tblW w:w="0" w:type="auto"/>
        <w:tblInd w:w="660" w:type="dxa"/>
        <w:tblCellMar>
          <w:left w:w="70" w:type="dxa"/>
          <w:right w:w="70" w:type="dxa"/>
        </w:tblCellMar>
        <w:tblLook w:val="04A0" w:firstRow="1" w:lastRow="0" w:firstColumn="1" w:lastColumn="0" w:noHBand="0" w:noVBand="1"/>
      </w:tblPr>
      <w:tblGrid>
        <w:gridCol w:w="660"/>
        <w:gridCol w:w="500"/>
        <w:gridCol w:w="734"/>
        <w:gridCol w:w="460"/>
        <w:gridCol w:w="354"/>
        <w:gridCol w:w="260"/>
        <w:gridCol w:w="1153"/>
      </w:tblGrid>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r w:rsidR="00473F89" w:rsidRPr="00473F89" w:rsidTr="00E23689">
        <w:trPr>
          <w:trHeight w:val="340"/>
        </w:trPr>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750</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9</w:t>
            </w:r>
          </w:p>
        </w:tc>
        <w:tc>
          <w:tcPr>
            <w:tcW w:w="0" w:type="auto"/>
            <w:tcBorders>
              <w:top w:val="nil"/>
              <w:left w:val="nil"/>
              <w:bottom w:val="nil"/>
              <w:right w:val="nil"/>
            </w:tcBorders>
            <w:shd w:val="clear" w:color="auto" w:fill="auto"/>
            <w:noWrap/>
            <w:vAlign w:val="bottom"/>
            <w:hideMark/>
          </w:tcPr>
          <w:p w:rsidR="00473F89" w:rsidRPr="00473F89" w:rsidRDefault="00473F89" w:rsidP="0016157D">
            <w:pPr>
              <w:spacing w:after="0" w:line="240" w:lineRule="auto"/>
              <w:contextualSpacing/>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mesiacov?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lastRenderedPageBreak/>
        <w:t>Koľko úrokov prinesie 415 Kč pri 6% za 3 roky?</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hAnsi="Times New Roman" w:cs="Times New Roman"/>
          <w:sz w:val="24"/>
          <w:szCs w:val="24"/>
        </w:rPr>
        <w:t xml:space="preserve">Odpoveď:       </w:t>
      </w:r>
      <w:r w:rsidRPr="00473F89">
        <w:rPr>
          <w:rFonts w:ascii="Times New Roman" w:hAnsi="Times New Roman" w:cs="Times New Roman"/>
          <w:sz w:val="24"/>
          <w:szCs w:val="24"/>
        </w:rPr>
        <w:tab/>
      </w:r>
      <w:r w:rsidRPr="00473F89">
        <w:rPr>
          <w:rFonts w:ascii="Times New Roman" w:eastAsia="Times New Roman" w:hAnsi="Times New Roman" w:cs="Times New Roman"/>
          <w:sz w:val="24"/>
          <w:szCs w:val="24"/>
          <w:lang w:eastAsia="sk-SK"/>
        </w:rPr>
        <w:t>100</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6 </w:t>
      </w:r>
      <w:r w:rsidRPr="00473F89">
        <w:rPr>
          <w:rFonts w:ascii="Times New Roman" w:eastAsia="Times New Roman" w:hAnsi="Times New Roman" w:cs="Times New Roman"/>
          <w:i/>
          <w:sz w:val="24"/>
          <w:szCs w:val="24"/>
          <w:lang w:eastAsia="sk-SK"/>
        </w:rPr>
        <w:t>Kč</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1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100 = 0,06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415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1rok</w:t>
      </w:r>
      <w:r w:rsidRPr="00473F89">
        <w:rPr>
          <w:rFonts w:ascii="Times New Roman" w:eastAsia="Times New Roman" w:hAnsi="Times New Roman" w:cs="Times New Roman"/>
          <w:sz w:val="24"/>
          <w:szCs w:val="24"/>
          <w:lang w:eastAsia="sk-SK"/>
        </w:rPr>
        <w:tab/>
        <w:t xml:space="preserve">415x0,06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24,90 </w:t>
      </w:r>
      <w:r w:rsidRPr="00473F89">
        <w:rPr>
          <w:rFonts w:ascii="Times New Roman" w:eastAsia="Times New Roman" w:hAnsi="Times New Roman" w:cs="Times New Roman"/>
          <w:i/>
          <w:sz w:val="24"/>
          <w:szCs w:val="24"/>
          <w:lang w:eastAsia="sk-SK"/>
        </w:rPr>
        <w:t>Kč</w:t>
      </w:r>
    </w:p>
    <w:p w:rsidR="00473F89" w:rsidRPr="00473F89" w:rsidRDefault="00473F89" w:rsidP="00473F89">
      <w:pPr>
        <w:tabs>
          <w:tab w:val="left" w:pos="2612"/>
          <w:tab w:val="left" w:pos="4409"/>
          <w:tab w:val="left" w:pos="4953"/>
          <w:tab w:val="left" w:pos="5697"/>
        </w:tabs>
        <w:spacing w:after="0" w:line="240" w:lineRule="auto"/>
        <w:ind w:left="426"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t xml:space="preserve">415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za</w:t>
      </w:r>
      <w:r w:rsidRPr="00473F89">
        <w:rPr>
          <w:rFonts w:ascii="Times New Roman" w:eastAsia="Times New Roman" w:hAnsi="Times New Roman" w:cs="Times New Roman"/>
          <w:sz w:val="24"/>
          <w:szCs w:val="24"/>
          <w:lang w:eastAsia="sk-SK"/>
        </w:rPr>
        <w:tab/>
        <w:t>3rok</w:t>
      </w:r>
      <w:r w:rsidRPr="00473F89">
        <w:rPr>
          <w:rFonts w:ascii="Times New Roman" w:eastAsia="Times New Roman" w:hAnsi="Times New Roman" w:cs="Times New Roman"/>
          <w:sz w:val="24"/>
          <w:szCs w:val="24"/>
          <w:lang w:eastAsia="sk-SK"/>
        </w:rPr>
        <w:tab/>
        <w:t xml:space="preserve">3x24,90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 74,70 </w:t>
      </w:r>
      <w:r w:rsidRPr="00473F89">
        <w:rPr>
          <w:rFonts w:ascii="Times New Roman" w:eastAsia="Times New Roman" w:hAnsi="Times New Roman" w:cs="Times New Roman"/>
          <w:i/>
          <w:sz w:val="24"/>
          <w:szCs w:val="24"/>
          <w:lang w:eastAsia="sk-SK"/>
        </w:rPr>
        <w:t>Kč</w:t>
      </w:r>
    </w:p>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rok</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6%</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1</w:t>
      </w:r>
      <w:r w:rsidRPr="00473F89">
        <w:rPr>
          <w:rFonts w:ascii="Times New Roman" w:eastAsia="Times New Roman" w:hAnsi="Times New Roman" w:cs="Times New Roman"/>
          <w:sz w:val="24"/>
          <w:szCs w:val="24"/>
          <w:lang w:eastAsia="sk-SK"/>
        </w:rPr>
        <w:tab/>
        <w:t>rok</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415x6</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sz w:val="24"/>
          <w:szCs w:val="24"/>
          <w:lang w:eastAsia="sk-SK"/>
        </w:rPr>
        <w:tab/>
      </w:r>
    </w:p>
    <w:p w:rsidR="00473F89" w:rsidRPr="00473F89" w:rsidRDefault="00473F89" w:rsidP="00473F89">
      <w:pPr>
        <w:framePr w:hSpace="141" w:wrap="around" w:vAnchor="text" w:hAnchor="margin" w:y="234"/>
        <w:tabs>
          <w:tab w:val="left" w:pos="784"/>
          <w:tab w:val="left" w:pos="2635"/>
          <w:tab w:val="left" w:pos="3379"/>
          <w:tab w:val="left" w:pos="4017"/>
          <w:tab w:val="left" w:pos="4561"/>
          <w:tab w:val="left" w:pos="5425"/>
          <w:tab w:val="left" w:pos="6746"/>
          <w:tab w:val="left" w:pos="7450"/>
        </w:tabs>
        <w:spacing w:after="0" w:line="240" w:lineRule="auto"/>
        <w:ind w:firstLine="397"/>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415</w:t>
      </w:r>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prinesie pri </w:t>
      </w:r>
      <w:r w:rsidRPr="00473F89">
        <w:rPr>
          <w:rFonts w:ascii="Times New Roman" w:eastAsia="Times New Roman" w:hAnsi="Times New Roman" w:cs="Times New Roman"/>
          <w:sz w:val="24"/>
          <w:szCs w:val="24"/>
          <w:lang w:eastAsia="sk-SK"/>
        </w:rPr>
        <w:tab/>
        <w:t>6%</w:t>
      </w:r>
      <w:r w:rsidRPr="00473F89">
        <w:rPr>
          <w:rFonts w:ascii="Times New Roman" w:eastAsia="Times New Roman" w:hAnsi="Times New Roman" w:cs="Times New Roman"/>
          <w:sz w:val="24"/>
          <w:szCs w:val="24"/>
          <w:lang w:eastAsia="sk-SK"/>
        </w:rPr>
        <w:tab/>
        <w:t>za</w:t>
      </w:r>
      <w:r w:rsidRPr="00473F89">
        <w:rPr>
          <w:rFonts w:ascii="Times New Roman" w:eastAsia="Times New Roman" w:hAnsi="Times New Roman" w:cs="Times New Roman"/>
          <w:sz w:val="24"/>
          <w:szCs w:val="24"/>
          <w:lang w:eastAsia="sk-SK"/>
        </w:rPr>
        <w:tab/>
        <w:t>3</w:t>
      </w:r>
      <w:r w:rsidRPr="00473F89">
        <w:rPr>
          <w:rFonts w:ascii="Times New Roman" w:eastAsia="Times New Roman" w:hAnsi="Times New Roman" w:cs="Times New Roman"/>
          <w:sz w:val="24"/>
          <w:szCs w:val="24"/>
          <w:lang w:eastAsia="sk-SK"/>
        </w:rPr>
        <w:tab/>
        <w:t>roky</w:t>
      </w:r>
      <w:r w:rsidRPr="00473F89">
        <w:rPr>
          <w:rFonts w:ascii="Times New Roman" w:eastAsia="Times New Roman" w:hAnsi="Times New Roman" w:cs="Times New Roman"/>
          <w:sz w:val="24"/>
          <w:szCs w:val="24"/>
          <w:lang w:eastAsia="sk-SK"/>
        </w:rPr>
        <w:tab/>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415x6x3</m:t>
            </m:r>
          </m:num>
          <m:den>
            <m:r>
              <m:rPr>
                <m:sty m:val="p"/>
              </m:rPr>
              <w:rPr>
                <w:rFonts w:ascii="Cambria Math" w:eastAsia="Times New Roman" w:hAnsi="Cambria Math" w:cs="Times New Roman"/>
                <w:sz w:val="24"/>
                <w:szCs w:val="24"/>
                <w:lang w:eastAsia="sk-SK"/>
              </w:rPr>
              <m:t>100</m:t>
            </m:r>
          </m:den>
        </m:f>
      </m:oMath>
      <w:r w:rsidRPr="00473F89">
        <w:rPr>
          <w:rFonts w:ascii="Times New Roman" w:eastAsia="Times New Roman" w:hAnsi="Times New Roman" w:cs="Times New Roman"/>
          <w:sz w:val="24"/>
          <w:szCs w:val="24"/>
          <w:lang w:eastAsia="sk-SK"/>
        </w:rPr>
        <w:tab/>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ab/>
        <w:t>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alebo</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to isté slovami:</w:t>
      </w:r>
      <w:r w:rsidRPr="00473F89">
        <w:rPr>
          <w:rFonts w:ascii="Times New Roman" w:hAnsi="Times New Roman" w:cs="Times New Roman"/>
          <w:sz w:val="24"/>
          <w:szCs w:val="24"/>
        </w:rPr>
        <w:tab/>
        <w:t xml:space="preserve">úrok = istina X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X roky : 100</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(Úrok na roky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r</m:t>
            </m:r>
          </m:num>
          <m:den>
            <m:r>
              <m:rPr>
                <m:sty m:val="p"/>
              </m:rPr>
              <w:rPr>
                <w:rFonts w:ascii="Cambria Math" w:hAnsi="Cambria Math" w:cs="Times New Roman"/>
                <w:sz w:val="24"/>
                <w:szCs w:val="24"/>
              </w:rPr>
              <m:t>100</m:t>
            </m:r>
          </m:den>
        </m:f>
      </m:oMath>
      <w:r w:rsidRPr="00473F89">
        <w:rPr>
          <w:rFonts w:ascii="Times New Roman" w:hAnsi="Times New Roman" w:cs="Times New Roman"/>
          <w:sz w:val="24"/>
          <w:szCs w:val="24"/>
        </w:rPr>
        <w:t xml:space="preserve">; úrok na mesiace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mes.</m:t>
            </m:r>
          </m:num>
          <m:den>
            <m:r>
              <m:rPr>
                <m:sty m:val="p"/>
              </m:rPr>
              <w:rPr>
                <w:rFonts w:ascii="Cambria Math" w:hAnsi="Cambria Math" w:cs="Times New Roman"/>
                <w:sz w:val="24"/>
                <w:szCs w:val="24"/>
              </w:rPr>
              <m:t>12 x 100</m:t>
            </m:r>
          </m:den>
        </m:f>
      </m:oMath>
      <w:r w:rsidRPr="00473F89">
        <w:rPr>
          <w:rFonts w:ascii="Times New Roman" w:eastAsiaTheme="minorEastAsia" w:hAnsi="Times New Roman" w:cs="Times New Roman"/>
          <w:sz w:val="24"/>
          <w:szCs w:val="24"/>
        </w:rPr>
        <w:t xml:space="preserve">; úroky na dni = </w:t>
      </w:r>
      <m:oMath>
        <m:f>
          <m:fPr>
            <m:ctrlPr>
              <w:rPr>
                <w:rFonts w:ascii="Cambria Math" w:hAnsi="Cambria Math" w:cs="Times New Roman"/>
                <w:sz w:val="24"/>
                <w:szCs w:val="24"/>
              </w:rPr>
            </m:ctrlPr>
          </m:fPr>
          <m:num>
            <m:r>
              <m:rPr>
                <m:sty m:val="p"/>
              </m:rPr>
              <w:rPr>
                <w:rFonts w:ascii="Cambria Math" w:hAnsi="Cambria Math" w:cs="Times New Roman"/>
                <w:sz w:val="24"/>
                <w:szCs w:val="24"/>
              </w:rPr>
              <m:t>i x % x dni</m:t>
            </m:r>
          </m:num>
          <m:den>
            <m:r>
              <m:rPr>
                <m:sty m:val="p"/>
              </m:rPr>
              <w:rPr>
                <w:rFonts w:ascii="Cambria Math" w:hAnsi="Cambria Math" w:cs="Times New Roman"/>
                <w:sz w:val="24"/>
                <w:szCs w:val="24"/>
              </w:rPr>
              <m:t>360 x 100</m:t>
            </m:r>
          </m:den>
        </m:f>
      </m:oMath>
      <w:r w:rsidRPr="00473F89">
        <w:rPr>
          <w:rFonts w:ascii="Times New Roman" w:eastAsiaTheme="minorEastAsia"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Pri riešení v zlomkovom tvare využime </w:t>
      </w:r>
      <w:proofErr w:type="spellStart"/>
      <w:r w:rsidRPr="00473F89">
        <w:rPr>
          <w:rFonts w:ascii="Times New Roman" w:hAnsi="Times New Roman" w:cs="Times New Roman"/>
          <w:sz w:val="24"/>
          <w:szCs w:val="24"/>
        </w:rPr>
        <w:t>počt</w:t>
      </w:r>
      <w:proofErr w:type="spellEnd"/>
      <w:r w:rsidRPr="00473F89">
        <w:rPr>
          <w:rFonts w:ascii="Times New Roman" w:hAnsi="Times New Roman" w:cs="Times New Roman"/>
          <w:sz w:val="24"/>
          <w:szCs w:val="24"/>
        </w:rPr>
        <w:t>. výhod!</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Koľký je 4% úrok od 850 Kč za 6 rokov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ú =   </w:t>
      </w:r>
      <m:oMath>
        <m:f>
          <m:fPr>
            <m:ctrlPr>
              <w:rPr>
                <w:rFonts w:ascii="Cambria Math" w:hAnsi="Cambria Math" w:cs="Times New Roman"/>
                <w:sz w:val="24"/>
                <w:szCs w:val="24"/>
              </w:rPr>
            </m:ctrlPr>
          </m:fPr>
          <m:num>
            <m:r>
              <m:rPr>
                <m:sty m:val="p"/>
              </m:rPr>
              <w:rPr>
                <w:rFonts w:ascii="Cambria Math" w:hAnsi="Cambria Math" w:cs="Times New Roman"/>
                <w:sz w:val="24"/>
                <w:szCs w:val="24"/>
              </w:rPr>
              <m:t>850 x 4 x 6</m:t>
            </m:r>
          </m:num>
          <m:den>
            <m:r>
              <m:rPr>
                <m:sty m:val="p"/>
              </m:rPr>
              <w:rPr>
                <w:rFonts w:ascii="Cambria Math" w:hAnsi="Cambria Math" w:cs="Times New Roman"/>
                <w:sz w:val="24"/>
                <w:szCs w:val="24"/>
              </w:rPr>
              <m:t>100</m:t>
            </m:r>
          </m:den>
        </m:f>
      </m:oMath>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krátené 25-mi =</w:t>
      </w:r>
      <m:oMath>
        <m:f>
          <m:fPr>
            <m:ctrlPr>
              <w:rPr>
                <w:rFonts w:ascii="Cambria Math" w:hAnsi="Cambria Math" w:cs="Times New Roman"/>
                <w:sz w:val="24"/>
                <w:szCs w:val="24"/>
              </w:rPr>
            </m:ctrlPr>
          </m:fPr>
          <m:num>
            <m:r>
              <m:rPr>
                <m:sty m:val="p"/>
              </m:rPr>
              <w:rPr>
                <w:rFonts w:ascii="Cambria Math" w:hAnsi="Cambria Math" w:cs="Times New Roman"/>
                <w:sz w:val="24"/>
                <w:szCs w:val="24"/>
              </w:rPr>
              <m:t>34 x 4 x 6</m:t>
            </m:r>
          </m:num>
          <m:den>
            <m:r>
              <m:rPr>
                <m:sty m:val="p"/>
              </m:rPr>
              <w:rPr>
                <w:rFonts w:ascii="Cambria Math" w:hAnsi="Cambria Math" w:cs="Times New Roman"/>
                <w:sz w:val="24"/>
                <w:szCs w:val="24"/>
              </w:rPr>
              <m:t>4</m:t>
            </m:r>
          </m:den>
        </m:f>
      </m:oMath>
    </w:p>
    <w:p w:rsidR="00473F89" w:rsidRPr="00473F89" w:rsidRDefault="00473F89" w:rsidP="00473F89">
      <w:pPr>
        <w:pStyle w:val="Odsekzoznamu"/>
        <w:spacing w:line="240" w:lineRule="auto"/>
        <w:ind w:left="284"/>
        <w:jc w:val="both"/>
        <w:rPr>
          <w:rFonts w:ascii="Times New Roman" w:hAnsi="Times New Roman" w:cs="Times New Roman"/>
          <w:sz w:val="24"/>
          <w:szCs w:val="24"/>
        </w:rPr>
      </w:pPr>
      <w:r w:rsidRPr="00473F89">
        <w:rPr>
          <w:rFonts w:ascii="Times New Roman" w:hAnsi="Times New Roman" w:cs="Times New Roman"/>
          <w:sz w:val="24"/>
          <w:szCs w:val="24"/>
        </w:rPr>
        <w:tab/>
        <w:t xml:space="preserve">krátené 4-mi = </w:t>
      </w:r>
      <m:oMath>
        <m:f>
          <m:fPr>
            <m:ctrlPr>
              <w:rPr>
                <w:rFonts w:ascii="Cambria Math" w:hAnsi="Cambria Math" w:cs="Times New Roman"/>
                <w:sz w:val="24"/>
                <w:szCs w:val="24"/>
              </w:rPr>
            </m:ctrlPr>
          </m:fPr>
          <m:num>
            <m:r>
              <m:rPr>
                <m:sty m:val="p"/>
              </m:rPr>
              <w:rPr>
                <w:rFonts w:ascii="Cambria Math" w:hAnsi="Cambria Math" w:cs="Times New Roman"/>
                <w:sz w:val="24"/>
                <w:szCs w:val="24"/>
              </w:rPr>
              <m:t>34 x 4 x 6</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 xml:space="preserve"> </m:t>
        </m:r>
      </m:oMath>
      <w:r w:rsidRPr="00473F89">
        <w:rPr>
          <w:rFonts w:ascii="Times New Roman" w:hAnsi="Times New Roman" w:cs="Times New Roman"/>
          <w:sz w:val="24"/>
          <w:szCs w:val="24"/>
        </w:rPr>
        <w:t xml:space="preserve"> = 34 x 6 = 204 Kč.</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 Koľko úrokov prinesie 1780 Kč pri 6% za 5 rokov? (Kráťte zlomok 10, 5, 2!)</w:t>
      </w:r>
    </w:p>
    <w:tbl>
      <w:tblPr>
        <w:tblW w:w="0" w:type="auto"/>
        <w:tblInd w:w="709" w:type="dxa"/>
        <w:tblCellMar>
          <w:left w:w="70" w:type="dxa"/>
          <w:right w:w="70" w:type="dxa"/>
        </w:tblCellMar>
        <w:tblLook w:val="04A0" w:firstRow="1" w:lastRow="0" w:firstColumn="1" w:lastColumn="0" w:noHBand="0" w:noVBand="1"/>
      </w:tblPr>
      <w:tblGrid>
        <w:gridCol w:w="855"/>
        <w:gridCol w:w="734"/>
        <w:gridCol w:w="806"/>
        <w:gridCol w:w="354"/>
        <w:gridCol w:w="260"/>
        <w:gridCol w:w="687"/>
      </w:tblGrid>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565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348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r w:rsidR="00473F89" w:rsidRPr="00473F89" w:rsidTr="00E23689">
        <w:trPr>
          <w:trHeight w:val="34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355"/>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right="46"/>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5,50%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r>
    </w:tbl>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Sused Dúbrava odložil si do sporiteľne</w:t>
      </w:r>
    </w:p>
    <w:tbl>
      <w:tblPr>
        <w:tblW w:w="0" w:type="auto"/>
        <w:tblInd w:w="709" w:type="dxa"/>
        <w:tblCellMar>
          <w:left w:w="70" w:type="dxa"/>
          <w:right w:w="70" w:type="dxa"/>
        </w:tblCellMar>
        <w:tblLook w:val="04A0" w:firstRow="1" w:lastRow="0" w:firstColumn="1" w:lastColumn="0" w:noHBand="0" w:noVBand="1"/>
      </w:tblPr>
      <w:tblGrid>
        <w:gridCol w:w="1346"/>
        <w:gridCol w:w="1114"/>
        <w:gridCol w:w="500"/>
        <w:gridCol w:w="574"/>
      </w:tblGrid>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dňa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januára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apríla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150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júla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250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a</w:t>
            </w:r>
          </w:p>
        </w:tc>
      </w:tr>
      <w:tr w:rsidR="00473F89" w:rsidRPr="00473F89" w:rsidTr="00473F89">
        <w:trPr>
          <w:trHeight w:val="300"/>
        </w:trPr>
        <w:tc>
          <w:tcPr>
            <w:tcW w:w="1346" w:type="dxa"/>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októbra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Koľko peňazí mal v sporiteľni na konci roka i s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keď spo</w:t>
      </w:r>
      <w:r w:rsidRPr="00473F89">
        <w:rPr>
          <w:rFonts w:ascii="Times New Roman" w:hAnsi="Times New Roman" w:cs="Times New Roman"/>
          <w:sz w:val="24"/>
          <w:szCs w:val="24"/>
        </w:rPr>
        <w:softHyphen/>
        <w:t>riteľňa dávala 5%</w:t>
      </w:r>
      <w:r w:rsidR="00E23689">
        <w:rPr>
          <w:rFonts w:ascii="Times New Roman" w:hAnsi="Times New Roman" w:cs="Times New Roman"/>
          <w:sz w:val="24"/>
          <w:szCs w:val="24"/>
        </w:rPr>
        <w:t> </w:t>
      </w:r>
      <w:r w:rsidRPr="00473F89">
        <w:rPr>
          <w:rFonts w:ascii="Times New Roman" w:hAnsi="Times New Roman" w:cs="Times New Roman"/>
          <w:sz w:val="24"/>
          <w:szCs w:val="24"/>
        </w:rPr>
        <w:t>úroky?</w:t>
      </w:r>
    </w:p>
    <w:p w:rsidR="00473F89" w:rsidRPr="00473F89" w:rsidRDefault="00473F89" w:rsidP="00134DD4">
      <w:pPr>
        <w:pStyle w:val="Odsekzoznamu"/>
        <w:numPr>
          <w:ilvl w:val="0"/>
          <w:numId w:val="65"/>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V istej vkladnej knižke sú nasledujúce položky:</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Vklad:</w:t>
      </w:r>
      <w:r w:rsidRPr="00473F89">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1-ho</w:t>
      </w:r>
      <w:r w:rsidRPr="00473F89">
        <w:rPr>
          <w:rFonts w:ascii="Times New Roman" w:hAnsi="Times New Roman" w:cs="Times New Roman"/>
          <w:sz w:val="24"/>
          <w:szCs w:val="24"/>
        </w:rPr>
        <w:tab/>
        <w:t>januára</w:t>
      </w:r>
      <w:r w:rsidRPr="00473F89">
        <w:rPr>
          <w:rFonts w:ascii="Times New Roman" w:hAnsi="Times New Roman" w:cs="Times New Roman"/>
          <w:sz w:val="24"/>
          <w:szCs w:val="24"/>
        </w:rPr>
        <w:tab/>
        <w:t>1932</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500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w:t>
      </w:r>
      <w:r w:rsidRPr="00473F89">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1-ho</w:t>
      </w:r>
      <w:r w:rsidRPr="00473F89">
        <w:rPr>
          <w:rFonts w:ascii="Times New Roman" w:hAnsi="Times New Roman" w:cs="Times New Roman"/>
          <w:sz w:val="24"/>
          <w:szCs w:val="24"/>
        </w:rPr>
        <w:tab/>
        <w:t>apríla</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250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Výplata:</w:t>
      </w:r>
      <w:r w:rsidRPr="00473F89">
        <w:rPr>
          <w:rFonts w:ascii="Times New Roman" w:hAnsi="Times New Roman" w:cs="Times New Roman"/>
          <w:sz w:val="24"/>
          <w:szCs w:val="24"/>
        </w:rPr>
        <w:tab/>
        <w:t>1-ho</w:t>
      </w:r>
      <w:r w:rsidRPr="00473F89">
        <w:rPr>
          <w:rFonts w:ascii="Times New Roman" w:hAnsi="Times New Roman" w:cs="Times New Roman"/>
          <w:sz w:val="24"/>
          <w:szCs w:val="24"/>
        </w:rPr>
        <w:tab/>
        <w:t>októbra</w:t>
      </w:r>
      <w:r w:rsidRPr="00473F89">
        <w:rPr>
          <w:rFonts w:ascii="Times New Roman" w:hAnsi="Times New Roman" w:cs="Times New Roman"/>
          <w:sz w:val="24"/>
          <w:szCs w:val="24"/>
        </w:rPr>
        <w:tab/>
        <w:t>„</w:t>
      </w:r>
      <w:r w:rsidRPr="00473F89">
        <w:rPr>
          <w:rFonts w:ascii="Times New Roman" w:hAnsi="Times New Roman" w:cs="Times New Roman"/>
          <w:sz w:val="24"/>
          <w:szCs w:val="24"/>
        </w:rPr>
        <w:tab/>
        <w:t>.</w:t>
      </w:r>
      <w:r w:rsidRPr="00473F89">
        <w:rPr>
          <w:rFonts w:ascii="Times New Roman" w:hAnsi="Times New Roman" w:cs="Times New Roman"/>
          <w:sz w:val="24"/>
          <w:szCs w:val="24"/>
        </w:rPr>
        <w:tab/>
        <w:t>300</w:t>
      </w:r>
      <w:r w:rsidRPr="00473F89">
        <w:rPr>
          <w:rFonts w:ascii="Times New Roman" w:hAnsi="Times New Roman" w:cs="Times New Roman"/>
          <w:sz w:val="24"/>
          <w:szCs w:val="24"/>
        </w:rPr>
        <w:tab/>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E23689"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A</w:t>
      </w:r>
      <w:r w:rsidR="00473F89" w:rsidRPr="00473F89">
        <w:rPr>
          <w:rFonts w:ascii="Times New Roman" w:hAnsi="Times New Roman" w:cs="Times New Roman"/>
          <w:sz w:val="24"/>
          <w:szCs w:val="24"/>
        </w:rPr>
        <w:t>kú cenu má táto vkladná knižka na konci roka 1932 pri 4% zú</w:t>
      </w:r>
      <w:r w:rsidR="00473F89" w:rsidRPr="00473F89">
        <w:rPr>
          <w:rFonts w:ascii="Times New Roman" w:hAnsi="Times New Roman" w:cs="Times New Roman"/>
          <w:sz w:val="24"/>
          <w:szCs w:val="24"/>
        </w:rPr>
        <w:softHyphen/>
        <w:t>ročení vkladov ?</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Ondrej Nákova, majiteľ dvoch domov, dal jeden dom do prenájmu a dostáva štvrťročne 450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nájomného vopred vyplá</w:t>
      </w:r>
      <w:r w:rsidRPr="00473F89">
        <w:rPr>
          <w:rFonts w:ascii="Times New Roman" w:hAnsi="Times New Roman" w:cs="Times New Roman"/>
          <w:sz w:val="24"/>
          <w:szCs w:val="24"/>
        </w:rPr>
        <w:softHyphen/>
        <w:t>caného. Tieto peniaze odkladá si hneď po prijatí do sporiteľne na 4</w:t>
      </w:r>
      <w:r w:rsidR="00E23689">
        <w:rPr>
          <w:rFonts w:ascii="Times New Roman" w:hAnsi="Times New Roman" w:cs="Times New Roman"/>
          <w:sz w:val="24"/>
          <w:szCs w:val="24"/>
        </w:rPr>
        <w:t>½</w:t>
      </w:r>
      <w:r w:rsidRPr="00473F89">
        <w:rPr>
          <w:rFonts w:ascii="Times New Roman" w:hAnsi="Times New Roman" w:cs="Times New Roman"/>
          <w:sz w:val="24"/>
          <w:szCs w:val="24"/>
        </w:rPr>
        <w:t>% úroky; koľko peňazí bude mať na konci roka i s úrokami?</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Paľko odložil si do poštovej sporiteľne dňa 1. </w:t>
      </w:r>
      <w:proofErr w:type="spellStart"/>
      <w:r w:rsidRPr="00473F89">
        <w:rPr>
          <w:rFonts w:ascii="Times New Roman" w:hAnsi="Times New Roman" w:cs="Times New Roman"/>
          <w:sz w:val="24"/>
          <w:szCs w:val="24"/>
        </w:rPr>
        <w:t>jan</w:t>
      </w:r>
      <w:proofErr w:type="spellEnd"/>
      <w:r w:rsidRPr="00473F89">
        <w:rPr>
          <w:rFonts w:ascii="Times New Roman" w:hAnsi="Times New Roman" w:cs="Times New Roman"/>
          <w:sz w:val="24"/>
          <w:szCs w:val="24"/>
        </w:rPr>
        <w:t xml:space="preserve">. 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dňa 1. </w:t>
      </w:r>
      <w:proofErr w:type="spellStart"/>
      <w:r w:rsidRPr="00473F89">
        <w:rPr>
          <w:rFonts w:ascii="Times New Roman" w:hAnsi="Times New Roman" w:cs="Times New Roman"/>
          <w:sz w:val="24"/>
          <w:szCs w:val="24"/>
        </w:rPr>
        <w:t>apr</w:t>
      </w:r>
      <w:proofErr w:type="spellEnd"/>
      <w:r w:rsidRPr="00473F89">
        <w:rPr>
          <w:rFonts w:ascii="Times New Roman" w:hAnsi="Times New Roman" w:cs="Times New Roman"/>
          <w:sz w:val="24"/>
          <w:szCs w:val="24"/>
        </w:rPr>
        <w:t xml:space="preserve">. 10 </w:t>
      </w:r>
      <w:r w:rsidRPr="00473F89">
        <w:rPr>
          <w:rFonts w:ascii="Times New Roman" w:hAnsi="Times New Roman" w:cs="Times New Roman"/>
          <w:i/>
          <w:sz w:val="24"/>
          <w:szCs w:val="24"/>
        </w:rPr>
        <w:t>Kč</w:t>
      </w:r>
      <w:r w:rsidRPr="00473F89">
        <w:rPr>
          <w:rFonts w:ascii="Times New Roman" w:hAnsi="Times New Roman" w:cs="Times New Roman"/>
          <w:sz w:val="24"/>
          <w:szCs w:val="24"/>
        </w:rPr>
        <w:t>, dňa 1. júla 8</w:t>
      </w:r>
      <w:r w:rsidR="00E23689">
        <w:rPr>
          <w:rFonts w:ascii="Times New Roman" w:hAnsi="Times New Roman" w:cs="Times New Roman"/>
          <w:sz w:val="24"/>
          <w:szCs w:val="24"/>
        </w:rPr>
        <w:t>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dňa 1. okt. 12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koľko peňazí bude mať na konci roka s 3%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xml:space="preserve"> ?</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Hospodár predal 7,5 q pšenice á 128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6,8 q raži á 115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5,6 q jačmeňa á 108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4,5 q ovsa á 96,50 </w:t>
      </w:r>
      <w:r w:rsidRPr="00473F89">
        <w:rPr>
          <w:rFonts w:ascii="Times New Roman" w:hAnsi="Times New Roman" w:cs="Times New Roman"/>
          <w:i/>
          <w:sz w:val="24"/>
          <w:szCs w:val="24"/>
        </w:rPr>
        <w:t>Kč</w:t>
      </w:r>
      <w:r w:rsidRPr="00473F89">
        <w:rPr>
          <w:rFonts w:ascii="Times New Roman" w:hAnsi="Times New Roman" w:cs="Times New Roman"/>
          <w:sz w:val="24"/>
          <w:szCs w:val="24"/>
        </w:rPr>
        <w:t>. Z utŕže</w:t>
      </w:r>
      <w:r w:rsidRPr="00473F89">
        <w:rPr>
          <w:rFonts w:ascii="Times New Roman" w:hAnsi="Times New Roman" w:cs="Times New Roman"/>
          <w:sz w:val="24"/>
          <w:szCs w:val="24"/>
        </w:rPr>
        <w:softHyphen/>
        <w:t xml:space="preserve">ných peňazí </w:t>
      </w:r>
      <m:oMath>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5</m:t>
            </m:r>
          </m:den>
        </m:f>
      </m:oMath>
      <w:r w:rsidRPr="00473F89">
        <w:rPr>
          <w:rFonts w:ascii="Times New Roman" w:hAnsi="Times New Roman" w:cs="Times New Roman"/>
          <w:sz w:val="24"/>
          <w:szCs w:val="24"/>
        </w:rPr>
        <w:t xml:space="preserve"> odložil si do sporiteľne na 5% úroky; koľko pe</w:t>
      </w:r>
      <w:r w:rsidRPr="00473F89">
        <w:rPr>
          <w:rFonts w:ascii="Times New Roman" w:hAnsi="Times New Roman" w:cs="Times New Roman"/>
          <w:sz w:val="24"/>
          <w:szCs w:val="24"/>
        </w:rPr>
        <w:softHyphen/>
        <w:t>ňazí bude mať o 2 roky, keď si vyberie všetky i s úrokami?</w:t>
      </w:r>
    </w:p>
    <w:p w:rsidR="00473F89" w:rsidRPr="00473F89" w:rsidRDefault="00473F89" w:rsidP="00E23689">
      <w:pPr>
        <w:pStyle w:val="Odsekzoznamu"/>
        <w:numPr>
          <w:ilvl w:val="0"/>
          <w:numId w:val="66"/>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Martin Krátky chce stavať dom. Potreboval by na to 36.750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V hotovosti usporených má len 26.980 </w:t>
      </w:r>
      <w:r w:rsidRPr="00473F89">
        <w:rPr>
          <w:rFonts w:ascii="Times New Roman" w:hAnsi="Times New Roman" w:cs="Times New Roman"/>
          <w:i/>
          <w:sz w:val="24"/>
          <w:szCs w:val="24"/>
        </w:rPr>
        <w:t>Kč</w:t>
      </w:r>
      <w:r w:rsidRPr="00473F89">
        <w:rPr>
          <w:rFonts w:ascii="Times New Roman" w:hAnsi="Times New Roman" w:cs="Times New Roman"/>
          <w:sz w:val="24"/>
          <w:szCs w:val="24"/>
        </w:rPr>
        <w:t>, ostatné si vypo</w:t>
      </w:r>
      <w:r w:rsidRPr="00473F89">
        <w:rPr>
          <w:rFonts w:ascii="Times New Roman" w:hAnsi="Times New Roman" w:cs="Times New Roman"/>
          <w:sz w:val="24"/>
          <w:szCs w:val="24"/>
        </w:rPr>
        <w:softHyphen/>
        <w:t xml:space="preserve">žičia z banky na 12%. Keby bol členom </w:t>
      </w:r>
      <w:proofErr w:type="spellStart"/>
      <w:r w:rsidRPr="00473F89">
        <w:rPr>
          <w:rFonts w:ascii="Times New Roman" w:hAnsi="Times New Roman" w:cs="Times New Roman"/>
          <w:sz w:val="24"/>
          <w:szCs w:val="24"/>
        </w:rPr>
        <w:t>úverného</w:t>
      </w:r>
      <w:proofErr w:type="spellEnd"/>
      <w:r w:rsidRPr="00473F89">
        <w:rPr>
          <w:rFonts w:ascii="Times New Roman" w:hAnsi="Times New Roman" w:cs="Times New Roman"/>
          <w:sz w:val="24"/>
          <w:szCs w:val="24"/>
        </w:rPr>
        <w:t xml:space="preserve"> družstva, dostal by pôžičku na 7</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Pr="00473F89">
        <w:rPr>
          <w:rFonts w:ascii="Times New Roman" w:hAnsi="Times New Roman" w:cs="Times New Roman"/>
          <w:sz w:val="24"/>
          <w:szCs w:val="24"/>
        </w:rPr>
        <w:t>%; o koľko viac bude platiť ročne banke, ako by platil úvernému družstvu?</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pri 4% za 1 rok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Odpoveď: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prinesie za 1 rok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w:t>
      </w:r>
      <w:proofErr w:type="spellStart"/>
      <w:r w:rsidRPr="00473F89">
        <w:rPr>
          <w:rFonts w:ascii="Times New Roman" w:hAnsi="Times New Roman" w:cs="Times New Roman"/>
          <w:sz w:val="24"/>
          <w:szCs w:val="24"/>
        </w:rPr>
        <w:t>tedy</w:t>
      </w:r>
      <w:proofErr w:type="spellEnd"/>
      <w:r w:rsidRPr="00473F89">
        <w:rPr>
          <w:rFonts w:ascii="Times New Roman" w:hAnsi="Times New Roman" w:cs="Times New Roman"/>
          <w:sz w:val="24"/>
          <w:szCs w:val="24"/>
        </w:rPr>
        <w:t xml:space="preserve">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prinesie toľkokrát 100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istina, koľkokrát sa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na</w:t>
      </w:r>
      <w:r w:rsidRPr="00473F89">
        <w:rPr>
          <w:rFonts w:ascii="Times New Roman" w:hAnsi="Times New Roman" w:cs="Times New Roman"/>
          <w:sz w:val="24"/>
          <w:szCs w:val="24"/>
        </w:rPr>
        <w:softHyphen/>
        <w:t xml:space="preserve">chodia v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24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 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 6 a tak hľadaná istina je 6</w:t>
      </w:r>
      <w:r w:rsidR="00E23689">
        <w:rPr>
          <w:rFonts w:ascii="Times New Roman" w:hAnsi="Times New Roman" w:cs="Times New Roman"/>
          <w:sz w:val="24"/>
          <w:szCs w:val="24"/>
        </w:rPr>
        <w:t>x</w:t>
      </w:r>
      <w:r w:rsidRPr="00473F89">
        <w:rPr>
          <w:rFonts w:ascii="Times New Roman" w:hAnsi="Times New Roman" w:cs="Times New Roman"/>
          <w:sz w:val="24"/>
          <w:szCs w:val="24"/>
        </w:rPr>
        <w:t xml:space="preserve">100 = 600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4% 16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5% 40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1 rok pri 4% 12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(Ústne).</w:t>
      </w:r>
    </w:p>
    <w:p w:rsidR="00473F89" w:rsidRPr="00473F89" w:rsidRDefault="00473F89" w:rsidP="00E23689">
      <w:pPr>
        <w:pStyle w:val="Odsekzoznamu"/>
        <w:numPr>
          <w:ilvl w:val="0"/>
          <w:numId w:val="67"/>
        </w:numPr>
        <w:spacing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Boženka mala v poštovej sporiteľni uložené peniaze za 1 rok, ako jednoročné 3% úroky vyplatili jej 48 halierov; koľko pe</w:t>
      </w:r>
      <w:r w:rsidRPr="00473F89">
        <w:rPr>
          <w:rFonts w:ascii="Times New Roman" w:hAnsi="Times New Roman" w:cs="Times New Roman"/>
          <w:sz w:val="24"/>
          <w:szCs w:val="24"/>
        </w:rPr>
        <w:softHyphen/>
        <w:t>ňazí vložila Boženka do poštovej sporiteľne? (Ústne).</w:t>
      </w: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za 3 roky pri 4% 100,80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p>
    <w:tbl>
      <w:tblPr>
        <w:tblW w:w="0" w:type="auto"/>
        <w:tblInd w:w="709" w:type="dxa"/>
        <w:tblCellMar>
          <w:left w:w="70" w:type="dxa"/>
          <w:right w:w="70" w:type="dxa"/>
        </w:tblCellMar>
        <w:tblLook w:val="04A0" w:firstRow="1" w:lastRow="0" w:firstColumn="1" w:lastColumn="0" w:noHBand="0" w:noVBand="1"/>
      </w:tblPr>
      <w:tblGrid>
        <w:gridCol w:w="1629"/>
        <w:gridCol w:w="1134"/>
        <w:gridCol w:w="732"/>
        <w:gridCol w:w="1016"/>
        <w:gridCol w:w="879"/>
        <w:gridCol w:w="1562"/>
      </w:tblGrid>
      <w:tr w:rsidR="00473F89" w:rsidRPr="00473F89" w:rsidTr="00E23689">
        <w:trPr>
          <w:trHeight w:val="57"/>
        </w:trPr>
        <w:tc>
          <w:tcPr>
            <w:tcW w:w="1629" w:type="dxa"/>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1134" w:type="dxa"/>
            <w:tcBorders>
              <w:top w:val="nil"/>
              <w:left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priniesla</w:t>
            </w:r>
          </w:p>
        </w:tc>
        <w:tc>
          <w:tcPr>
            <w:tcW w:w="0" w:type="auto"/>
            <w:tcBorders>
              <w:top w:val="nil"/>
              <w:left w:val="nil"/>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m:oMathPara>
              <m:oMath>
                <m:r>
                  <m:rPr>
                    <m:sty m:val="p"/>
                  </m:rPr>
                  <w:rPr>
                    <w:rFonts w:ascii="Cambria Math" w:eastAsia="Times New Roman" w:hAnsi="Cambria Math" w:cs="Times New Roman"/>
                    <w:sz w:val="24"/>
                    <w:szCs w:val="24"/>
                    <w:lang w:eastAsia="sk-SK"/>
                  </w:rPr>
                  <m:t>100,80</m:t>
                </m:r>
              </m:oMath>
            </m:oMathPara>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1134" w:type="dxa"/>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priniesla</w:t>
            </w:r>
          </w:p>
        </w:tc>
        <w:tc>
          <w:tcPr>
            <w:tcW w:w="0" w:type="auto"/>
            <w:tcBorders>
              <w:top w:val="nil"/>
              <w:left w:val="nil"/>
              <w:bottom w:val="single" w:sz="4" w:space="0" w:color="auto"/>
              <w:right w:val="nil"/>
            </w:tcBorders>
            <w:vAlign w:val="center"/>
          </w:tcPr>
          <w:p w:rsidR="00473F89" w:rsidRPr="00473F89" w:rsidRDefault="002E5B4D" w:rsidP="00473F89">
            <w:pPr>
              <w:spacing w:after="0" w:line="240" w:lineRule="auto"/>
              <w:ind w:left="25"/>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3</m:t>
                    </m:r>
                  </m:den>
                </m:f>
              </m:oMath>
            </m:oMathPara>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single" w:sz="4" w:space="0" w:color="auto"/>
              <w:left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w:t>
            </w:r>
          </w:p>
        </w:tc>
        <w:tc>
          <w:tcPr>
            <w:tcW w:w="1134" w:type="dxa"/>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single" w:sz="4" w:space="0" w:color="auto"/>
              <w:left w:val="nil"/>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rok</w:t>
            </w:r>
          </w:p>
        </w:tc>
        <w:tc>
          <w:tcPr>
            <w:tcW w:w="0" w:type="auto"/>
            <w:tcBorders>
              <w:top w:val="single" w:sz="4" w:space="0" w:color="auto"/>
              <w:left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 xml:space="preserve">4 </w:t>
            </w: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1629" w:type="dxa"/>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1134" w:type="dxa"/>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istina</w:t>
            </w:r>
          </w:p>
        </w:tc>
        <w:tc>
          <w:tcPr>
            <w:tcW w:w="0" w:type="auto"/>
            <w:tcBorders>
              <w:top w:val="nil"/>
              <w:left w:val="nil"/>
              <w:bottom w:val="single" w:sz="4" w:space="0" w:color="auto"/>
              <w:right w:val="nil"/>
            </w:tcBorders>
            <w:shd w:val="clear" w:color="auto" w:fill="auto"/>
            <w:noWrap/>
            <w:vAlign w:val="center"/>
          </w:tcPr>
          <w:p w:rsidR="00473F89" w:rsidRPr="00473F89" w:rsidRDefault="00473F89" w:rsidP="00473F89">
            <w:pPr>
              <w:spacing w:after="0" w:line="240" w:lineRule="auto"/>
              <w:ind w:left="49"/>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w:t>
            </w:r>
          </w:p>
        </w:tc>
        <w:tc>
          <w:tcPr>
            <w:tcW w:w="0" w:type="auto"/>
            <w:tcBorders>
              <w:top w:val="nil"/>
              <w:left w:val="nil"/>
              <w:bottom w:val="single" w:sz="4" w:space="0" w:color="auto"/>
              <w:right w:val="nil"/>
            </w:tcBorders>
            <w:vAlign w:val="center"/>
          </w:tcPr>
          <w:p w:rsidR="00473F89" w:rsidRPr="00473F89" w:rsidRDefault="00473F89" w:rsidP="00473F89">
            <w:pPr>
              <w:spacing w:after="0" w:line="240" w:lineRule="auto"/>
              <w:ind w:left="25"/>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 rok</w:t>
            </w:r>
          </w:p>
        </w:tc>
        <w:tc>
          <w:tcPr>
            <w:tcW w:w="0" w:type="auto"/>
            <w:tcBorders>
              <w:top w:val="nil"/>
              <w:left w:val="nil"/>
              <w:bottom w:val="single" w:sz="4" w:space="0" w:color="auto"/>
              <w:right w:val="nil"/>
            </w:tcBorders>
            <w:shd w:val="clear" w:color="auto" w:fill="auto"/>
            <w:noWrap/>
            <w:vAlign w:val="center"/>
          </w:tcPr>
          <w:p w:rsidR="00473F89" w:rsidRPr="00473F89" w:rsidRDefault="002E5B4D" w:rsidP="00473F89">
            <w:pPr>
              <w:spacing w:after="0" w:line="240" w:lineRule="auto"/>
              <w:jc w:val="both"/>
              <w:rPr>
                <w:rFonts w:ascii="Times New Roman" w:eastAsia="Times New Roman" w:hAnsi="Times New Roman" w:cs="Times New Roman"/>
                <w:sz w:val="24"/>
                <w:szCs w:val="24"/>
                <w:lang w:eastAsia="sk-SK"/>
              </w:rPr>
            </w:pP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4</m:t>
                  </m:r>
                </m:num>
                <m:den>
                  <m:r>
                    <m:rPr>
                      <m:sty m:val="p"/>
                    </m:rPr>
                    <w:rPr>
                      <w:rFonts w:ascii="Cambria Math" w:eastAsia="Times New Roman" w:hAnsi="Cambria Math" w:cs="Times New Roman"/>
                      <w:sz w:val="24"/>
                      <w:szCs w:val="24"/>
                      <w:lang w:eastAsia="sk-SK"/>
                    </w:rPr>
                    <m:t>100</m:t>
                  </m:r>
                </m:den>
              </m:f>
            </m:oMath>
            <w:r w:rsidR="00473F89" w:rsidRPr="00473F89">
              <w:rPr>
                <w:rFonts w:ascii="Times New Roman" w:eastAsia="Times New Roman" w:hAnsi="Times New Roman" w:cs="Times New Roman"/>
                <w:sz w:val="24"/>
                <w:szCs w:val="24"/>
                <w:lang w:eastAsia="sk-SK"/>
              </w:rPr>
              <w:t xml:space="preserve"> </w:t>
            </w:r>
            <w:r w:rsidR="00473F89" w:rsidRPr="00473F89">
              <w:rPr>
                <w:rFonts w:ascii="Times New Roman" w:eastAsia="Times New Roman" w:hAnsi="Times New Roman" w:cs="Times New Roman"/>
                <w:i/>
                <w:sz w:val="24"/>
                <w:szCs w:val="24"/>
                <w:lang w:eastAsia="sk-SK"/>
              </w:rPr>
              <w:t>Kč</w:t>
            </w:r>
            <w:r w:rsidR="00473F89"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hľadaná istina je </w:t>
      </w:r>
      <m:oMath>
        <m:f>
          <m:fPr>
            <m:ctrlPr>
              <w:rPr>
                <w:rFonts w:ascii="Cambria Math" w:hAnsi="Cambria Math" w:cs="Times New Roman"/>
                <w:sz w:val="24"/>
                <w:szCs w:val="24"/>
              </w:rPr>
            </m:ctrlPr>
          </m:fPr>
          <m:num>
            <m:r>
              <m:rPr>
                <m:sty m:val="p"/>
              </m:rPr>
              <w:rPr>
                <w:rFonts w:ascii="Cambria Math" w:hAnsi="Cambria Math" w:cs="Times New Roman"/>
                <w:sz w:val="24"/>
                <w:szCs w:val="24"/>
              </w:rPr>
              <m:t>100,80</m:t>
            </m:r>
          </m:num>
          <m:den>
            <m:r>
              <m:rPr>
                <m:sty m:val="p"/>
              </m:rPr>
              <w:rPr>
                <w:rFonts w:ascii="Cambria Math" w:hAnsi="Cambria Math" w:cs="Times New Roman"/>
                <w:sz w:val="24"/>
                <w:szCs w:val="24"/>
              </w:rPr>
              <m:t>3</m:t>
            </m:r>
          </m:den>
        </m:f>
      </m:oMath>
      <w:r w:rsidRPr="00473F89">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 xml:space="preserve"> </m:t>
        </m:r>
      </m:oMath>
      <w:r w:rsidRPr="00473F89">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100,80 x 100</m:t>
            </m:r>
          </m:num>
          <m:den>
            <m:r>
              <m:rPr>
                <m:sty m:val="p"/>
              </m:rPr>
              <w:rPr>
                <w:rFonts w:ascii="Cambria Math" w:hAnsi="Cambria Math" w:cs="Times New Roman"/>
                <w:sz w:val="24"/>
                <w:szCs w:val="24"/>
              </w:rPr>
              <m:t>3 x 4</m:t>
            </m:r>
          </m:den>
        </m:f>
      </m:oMath>
      <w:r w:rsidRPr="00473F89">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ú x 100</m:t>
            </m:r>
          </m:num>
          <m:den>
            <m:r>
              <m:rPr>
                <m:sty m:val="p"/>
              </m:rPr>
              <w:rPr>
                <w:rFonts w:ascii="Cambria Math" w:hAnsi="Cambria Math" w:cs="Times New Roman"/>
                <w:sz w:val="24"/>
                <w:szCs w:val="24"/>
              </w:rPr>
              <m:t>% x r</m:t>
            </m:r>
          </m:den>
        </m:f>
      </m:oMath>
      <w:r w:rsidRPr="00473F89">
        <w:rPr>
          <w:rFonts w:ascii="Times New Roman" w:eastAsiaTheme="minorEastAsia" w:hAnsi="Times New Roman" w:cs="Times New Roman"/>
          <w:sz w:val="24"/>
          <w:szCs w:val="24"/>
        </w:rPr>
        <w:t xml:space="preserve"> = 840 </w:t>
      </w:r>
      <w:r w:rsidRPr="00473F89">
        <w:rPr>
          <w:rFonts w:ascii="Times New Roman" w:eastAsiaTheme="minorEastAsia" w:hAnsi="Times New Roman" w:cs="Times New Roman"/>
          <w:i/>
          <w:sz w:val="24"/>
          <w:szCs w:val="24"/>
        </w:rPr>
        <w:t>Kč</w:t>
      </w:r>
    </w:p>
    <w:tbl>
      <w:tblPr>
        <w:tblW w:w="0" w:type="auto"/>
        <w:tblInd w:w="709" w:type="dxa"/>
        <w:tblCellMar>
          <w:left w:w="70" w:type="dxa"/>
          <w:right w:w="70" w:type="dxa"/>
        </w:tblCellMar>
        <w:tblLook w:val="04A0" w:firstRow="1" w:lastRow="0" w:firstColumn="1" w:lastColumn="0" w:noHBand="0" w:noVBand="1"/>
      </w:tblPr>
      <w:tblGrid>
        <w:gridCol w:w="1116"/>
        <w:gridCol w:w="1080"/>
        <w:gridCol w:w="1105"/>
        <w:gridCol w:w="955"/>
        <w:gridCol w:w="1207"/>
      </w:tblGrid>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rPr>
              <w:t>Alebo:</w:t>
            </w:r>
            <w:r w:rsidRPr="00473F89">
              <w:rPr>
                <w:rFonts w:ascii="Times New Roman" w:hAnsi="Times New Roman" w:cs="Times New Roman"/>
                <w:sz w:val="24"/>
                <w:szCs w:val="24"/>
              </w:rPr>
              <w:tab/>
            </w: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3 roky</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100,8</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hAnsi="Times New Roman" w:cs="Times New Roman"/>
                <w:sz w:val="24"/>
                <w:szCs w:val="24"/>
              </w:rPr>
            </w:pPr>
          </w:p>
        </w:tc>
        <w:tc>
          <w:tcPr>
            <w:tcW w:w="1080" w:type="dxa"/>
            <w:tcBorders>
              <w:top w:val="nil"/>
              <w:left w:val="nil"/>
              <w:bottom w:val="nil"/>
              <w:right w:val="nil"/>
            </w:tcBorders>
            <w:shd w:val="clear" w:color="auto" w:fill="auto"/>
            <w:noWrap/>
            <w:vAlign w:val="center"/>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r>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3 roky</w:t>
            </w:r>
          </w:p>
        </w:tc>
        <w:tc>
          <w:tcPr>
            <w:tcW w:w="0" w:type="auto"/>
            <w:tcBorders>
              <w:top w:val="nil"/>
              <w:left w:val="nil"/>
              <w:bottom w:val="nil"/>
              <w:right w:val="nil"/>
            </w:tcBorders>
            <w:shd w:val="clear" w:color="auto" w:fill="auto"/>
            <w:noWrap/>
            <w:vAlign w:val="center"/>
            <w:hideMark/>
          </w:tcPr>
          <w:p w:rsidR="00473F89" w:rsidRPr="00473F89" w:rsidRDefault="002E5B4D" w:rsidP="00473F89">
            <w:pPr>
              <w:spacing w:after="0" w:line="240" w:lineRule="auto"/>
              <w:ind w:left="101"/>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3</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E23689">
        <w:trPr>
          <w:trHeight w:val="57"/>
        </w:trPr>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c>
          <w:tcPr>
            <w:tcW w:w="1080" w:type="dxa"/>
            <w:tcBorders>
              <w:top w:val="nil"/>
              <w:left w:val="nil"/>
              <w:bottom w:val="nil"/>
              <w:right w:val="nil"/>
            </w:tcBorders>
            <w:shd w:val="clear" w:color="auto" w:fill="auto"/>
            <w:noWrap/>
            <w:vAlign w:val="center"/>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ind w:left="101"/>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p>
        </w:tc>
      </w:tr>
      <w:tr w:rsidR="00473F89" w:rsidRPr="00473F89" w:rsidTr="00E23689">
        <w:trPr>
          <w:trHeight w:val="57"/>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1080" w:type="dxa"/>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18" w:hanging="18"/>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ind w:left="72"/>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1 rok</w:t>
            </w:r>
          </w:p>
        </w:tc>
        <w:tc>
          <w:tcPr>
            <w:tcW w:w="0" w:type="auto"/>
            <w:tcBorders>
              <w:top w:val="nil"/>
              <w:left w:val="nil"/>
              <w:bottom w:val="nil"/>
              <w:right w:val="nil"/>
            </w:tcBorders>
            <w:shd w:val="clear" w:color="auto" w:fill="auto"/>
            <w:noWrap/>
            <w:vAlign w:val="center"/>
            <w:hideMark/>
          </w:tcPr>
          <w:p w:rsidR="00473F89" w:rsidRPr="00473F89" w:rsidRDefault="002E5B4D" w:rsidP="00473F89">
            <w:pPr>
              <w:spacing w:after="0" w:line="240" w:lineRule="auto"/>
              <w:ind w:left="101"/>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m:t>
                    </m:r>
                  </m:num>
                  <m:den>
                    <m:r>
                      <m:rPr>
                        <m:sty m:val="p"/>
                      </m:rPr>
                      <w:rPr>
                        <w:rFonts w:ascii="Cambria Math" w:eastAsia="Times New Roman" w:hAnsi="Cambria Math" w:cs="Times New Roman"/>
                        <w:sz w:val="24"/>
                        <w:szCs w:val="24"/>
                        <w:lang w:eastAsia="sk-SK"/>
                      </w:rPr>
                      <m:t>4 x 3</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istina je 100%, </w:t>
      </w:r>
      <w:proofErr w:type="spellStart"/>
      <w:r w:rsidRPr="00473F89">
        <w:rPr>
          <w:rFonts w:ascii="Times New Roman" w:hAnsi="Times New Roman" w:cs="Times New Roman"/>
          <w:sz w:val="24"/>
          <w:szCs w:val="24"/>
        </w:rPr>
        <w:t>tedy</w:t>
      </w:r>
      <w:proofErr w:type="spellEnd"/>
      <w:r w:rsidRPr="00473F89">
        <w:rPr>
          <w:rFonts w:ascii="Times New Roman" w:hAnsi="Times New Roman" w:cs="Times New Roman"/>
          <w:sz w:val="24"/>
          <w:szCs w:val="24"/>
        </w:rPr>
        <w:t xml:space="preserve">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100,80 x 100</m:t>
            </m:r>
          </m:num>
          <m:den>
            <m:r>
              <m:rPr>
                <m:sty m:val="p"/>
              </m:rPr>
              <w:rPr>
                <w:rFonts w:ascii="Cambria Math" w:eastAsia="Times New Roman" w:hAnsi="Cambria Math" w:cs="Times New Roman"/>
                <w:sz w:val="24"/>
                <w:szCs w:val="24"/>
                <w:lang w:eastAsia="sk-SK"/>
              </w:rPr>
              <m:t>4 x 3</m:t>
            </m:r>
          </m:den>
        </m:f>
      </m:oMath>
      <w:r w:rsidRPr="00473F89">
        <w:rPr>
          <w:rFonts w:ascii="Times New Roman" w:hAnsi="Times New Roman" w:cs="Times New Roman"/>
          <w:sz w:val="24"/>
          <w:szCs w:val="24"/>
        </w:rPr>
        <w:t xml:space="preserve"> </w:t>
      </w:r>
      <w:r w:rsidRPr="00473F89">
        <w:rPr>
          <w:rFonts w:ascii="Times New Roman" w:hAnsi="Times New Roman" w:cs="Times New Roman"/>
          <w:i/>
          <w:sz w:val="24"/>
          <w:szCs w:val="24"/>
        </w:rPr>
        <w:t>Kč</w:t>
      </w:r>
      <w:r w:rsidRPr="00473F89">
        <w:rPr>
          <w:rFonts w:ascii="Times New Roman" w:hAnsi="Times New Roman" w:cs="Times New Roman"/>
          <w:sz w:val="24"/>
          <w:szCs w:val="24"/>
        </w:rPr>
        <w:tab/>
        <w:t xml:space="preserve">=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100</m:t>
            </m:r>
          </m:num>
          <m:den>
            <m:r>
              <m:rPr>
                <m:sty m:val="p"/>
              </m:rPr>
              <w:rPr>
                <w:rFonts w:ascii="Cambria Math" w:eastAsia="Times New Roman" w:hAnsi="Cambria Math" w:cs="Times New Roman"/>
                <w:sz w:val="24"/>
                <w:szCs w:val="24"/>
                <w:lang w:eastAsia="sk-SK"/>
              </w:rPr>
              <m:t>% x r</m:t>
            </m:r>
          </m:den>
        </m:f>
      </m:oMath>
      <w:r w:rsidRPr="00473F89">
        <w:rPr>
          <w:rFonts w:ascii="Times New Roman" w:hAnsi="Times New Roman" w:cs="Times New Roman"/>
          <w:sz w:val="24"/>
          <w:szCs w:val="24"/>
        </w:rPr>
        <w:t xml:space="preserve"> = 840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 istinu vypočítame, keď 1% jednoročný úrok násobíme 100-mi, alebo: istinu dostaneme, keď úrok násobíme 100-mi a delíme </w:t>
      </w:r>
      <w:proofErr w:type="spellStart"/>
      <w:r w:rsidRPr="00473F89">
        <w:rPr>
          <w:rFonts w:ascii="Times New Roman" w:hAnsi="Times New Roman" w:cs="Times New Roman"/>
          <w:sz w:val="24"/>
          <w:szCs w:val="24"/>
        </w:rPr>
        <w:t>procentom</w:t>
      </w:r>
      <w:proofErr w:type="spellEnd"/>
      <w:r w:rsidRPr="00473F89">
        <w:rPr>
          <w:rFonts w:ascii="Times New Roman" w:hAnsi="Times New Roman" w:cs="Times New Roman"/>
          <w:sz w:val="24"/>
          <w:szCs w:val="24"/>
        </w:rPr>
        <w:t xml:space="preserve"> a </w:t>
      </w:r>
      <w:proofErr w:type="spellStart"/>
      <w:r w:rsidRPr="00473F89">
        <w:rPr>
          <w:rFonts w:ascii="Times New Roman" w:hAnsi="Times New Roman" w:cs="Times New Roman"/>
          <w:sz w:val="24"/>
          <w:szCs w:val="24"/>
        </w:rPr>
        <w:t>rokami</w:t>
      </w:r>
      <w:proofErr w:type="spellEnd"/>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(Keď je úrok udaný na mesiace, môžeme použiť tento vzorec</w:t>
      </w:r>
    </w:p>
    <w:p w:rsidR="00473F89" w:rsidRPr="00473F89" w:rsidRDefault="00473F89" w:rsidP="00473F89">
      <w:pPr>
        <w:spacing w:line="240" w:lineRule="auto"/>
        <w:ind w:left="284" w:firstLine="397"/>
        <w:jc w:val="both"/>
        <w:rPr>
          <w:rFonts w:ascii="Times New Roman" w:hAnsi="Times New Roman" w:cs="Times New Roman"/>
          <w:sz w:val="24"/>
          <w:szCs w:val="24"/>
        </w:rPr>
      </w:pPr>
      <m:oMath>
        <m:r>
          <m:rPr>
            <m:sty m:val="p"/>
          </m:rPr>
          <w:rPr>
            <w:rFonts w:ascii="Cambria Math" w:hAnsi="Cambria Math" w:cs="Times New Roman"/>
            <w:sz w:val="24"/>
            <w:szCs w:val="24"/>
          </w:rPr>
          <m:t>I=</m:t>
        </m:r>
        <m:f>
          <m:fPr>
            <m:ctrlPr>
              <w:rPr>
                <w:rFonts w:ascii="Cambria Math" w:hAnsi="Cambria Math" w:cs="Times New Roman"/>
                <w:sz w:val="24"/>
                <w:szCs w:val="24"/>
              </w:rPr>
            </m:ctrlPr>
          </m:fPr>
          <m:num>
            <m:r>
              <m:rPr>
                <m:sty m:val="p"/>
              </m:rPr>
              <w:rPr>
                <w:rFonts w:ascii="Cambria Math" w:hAnsi="Cambria Math" w:cs="Times New Roman"/>
                <w:sz w:val="24"/>
                <w:szCs w:val="24"/>
              </w:rPr>
              <m:t>ú x 1200</m:t>
            </m:r>
          </m:num>
          <m:den>
            <m:r>
              <m:rPr>
                <m:sty m:val="p"/>
              </m:rPr>
              <w:rPr>
                <w:rFonts w:ascii="Cambria Math" w:hAnsi="Cambria Math" w:cs="Times New Roman"/>
                <w:sz w:val="24"/>
                <w:szCs w:val="24"/>
              </w:rPr>
              <m:t>% x mesiace</m:t>
            </m:r>
          </m:den>
        </m:f>
      </m:oMath>
      <w:r w:rsidRPr="00473F89">
        <w:rPr>
          <w:rFonts w:ascii="Times New Roman" w:eastAsiaTheme="minorEastAsia" w:hAnsi="Times New Roman" w:cs="Times New Roman"/>
          <w:sz w:val="24"/>
          <w:szCs w:val="24"/>
        </w:rPr>
        <w:t xml:space="preserve"> pri úroku na dni zas tento </w:t>
      </w:r>
      <m:oMath>
        <m:r>
          <m:rPr>
            <m:sty m:val="p"/>
          </m:rPr>
          <w:rPr>
            <w:rFonts w:ascii="Cambria Math" w:hAnsi="Cambria Math" w:cs="Times New Roman"/>
            <w:sz w:val="24"/>
            <w:szCs w:val="24"/>
          </w:rPr>
          <m:t>I=</m:t>
        </m:r>
        <m:f>
          <m:fPr>
            <m:ctrlPr>
              <w:rPr>
                <w:rFonts w:ascii="Cambria Math" w:hAnsi="Cambria Math" w:cs="Times New Roman"/>
                <w:sz w:val="24"/>
                <w:szCs w:val="24"/>
              </w:rPr>
            </m:ctrlPr>
          </m:fPr>
          <m:num>
            <m:r>
              <m:rPr>
                <m:sty m:val="p"/>
              </m:rPr>
              <w:rPr>
                <w:rFonts w:ascii="Cambria Math" w:hAnsi="Cambria Math" w:cs="Times New Roman"/>
                <w:sz w:val="24"/>
                <w:szCs w:val="24"/>
              </w:rPr>
              <m:t>ú x 36000</m:t>
            </m:r>
          </m:num>
          <m:den>
            <m:r>
              <m:rPr>
                <m:sty m:val="p"/>
              </m:rPr>
              <w:rPr>
                <w:rFonts w:ascii="Cambria Math" w:hAnsi="Cambria Math" w:cs="Times New Roman"/>
                <w:sz w:val="24"/>
                <w:szCs w:val="24"/>
              </w:rPr>
              <m:t>% x dni</m:t>
            </m:r>
          </m:den>
        </m:f>
      </m:oMath>
      <w:r w:rsidRPr="00473F89">
        <w:rPr>
          <w:rFonts w:ascii="Times New Roman" w:eastAsiaTheme="minorEastAsia" w:hAnsi="Times New Roman" w:cs="Times New Roman"/>
          <w:sz w:val="24"/>
          <w:szCs w:val="24"/>
        </w:rPr>
        <w:t xml:space="preserve"> .)</w:t>
      </w:r>
    </w:p>
    <w:tbl>
      <w:tblPr>
        <w:tblW w:w="0" w:type="auto"/>
        <w:tblCellMar>
          <w:left w:w="70" w:type="dxa"/>
          <w:right w:w="70" w:type="dxa"/>
        </w:tblCellMar>
        <w:tblLook w:val="04A0" w:firstRow="1" w:lastRow="0" w:firstColumn="1" w:lastColumn="0" w:noHBand="0" w:noVBand="1"/>
      </w:tblPr>
      <w:tblGrid>
        <w:gridCol w:w="3238"/>
        <w:gridCol w:w="429"/>
        <w:gridCol w:w="426"/>
        <w:gridCol w:w="447"/>
        <w:gridCol w:w="545"/>
        <w:gridCol w:w="464"/>
        <w:gridCol w:w="203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32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45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48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pol</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18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134DD4">
            <w:pPr>
              <w:pStyle w:val="Odsekzoznamu"/>
              <w:numPr>
                <w:ilvl w:val="0"/>
                <w:numId w:val="68"/>
              </w:num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Koľká istina prinesie</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1"/>
              <w:jc w:val="both"/>
              <w:rPr>
                <w:rFonts w:ascii="Times New Roman" w:hAnsi="Times New Roman" w:cs="Times New Roman"/>
                <w:sz w:val="24"/>
                <w:szCs w:val="24"/>
              </w:rPr>
            </w:pPr>
            <w:r w:rsidRPr="00473F89">
              <w:rPr>
                <w:rFonts w:ascii="Times New Roman" w:hAnsi="Times New Roman" w:cs="Times New Roman"/>
                <w:sz w:val="24"/>
                <w:szCs w:val="24"/>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72"/>
              <w:jc w:val="both"/>
              <w:rPr>
                <w:rFonts w:ascii="Times New Roman" w:hAnsi="Times New Roman" w:cs="Times New Roman"/>
                <w:sz w:val="24"/>
                <w:szCs w:val="24"/>
              </w:rPr>
            </w:pPr>
            <w:r w:rsidRPr="00473F89">
              <w:rPr>
                <w:rFonts w:ascii="Times New Roman" w:hAnsi="Times New Roman" w:cs="Times New Roman"/>
                <w:sz w:val="24"/>
                <w:szCs w:val="24"/>
              </w:rPr>
              <w:t>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jc w:val="both"/>
              <w:rPr>
                <w:rFonts w:ascii="Times New Roman" w:hAnsi="Times New Roman" w:cs="Times New Roman"/>
                <w:sz w:val="24"/>
                <w:szCs w:val="24"/>
              </w:rPr>
            </w:pPr>
            <w:r w:rsidRPr="00473F89">
              <w:rPr>
                <w:rFonts w:ascii="Times New Roman" w:hAnsi="Times New Roman" w:cs="Times New Roman"/>
                <w:sz w:val="24"/>
                <w:szCs w:val="24"/>
              </w:rPr>
              <w:t>pol</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hanging="35"/>
              <w:jc w:val="both"/>
              <w:rPr>
                <w:rFonts w:ascii="Times New Roman" w:hAnsi="Times New Roman" w:cs="Times New Roman"/>
                <w:sz w:val="24"/>
                <w:szCs w:val="24"/>
              </w:rPr>
            </w:pPr>
            <w:r w:rsidRPr="00473F89">
              <w:rPr>
                <w:rFonts w:ascii="Times New Roman" w:hAnsi="Times New Roman" w:cs="Times New Roman"/>
                <w:sz w:val="24"/>
                <w:szCs w:val="24"/>
              </w:rPr>
              <w:t>roka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84"/>
              <w:jc w:val="both"/>
              <w:rPr>
                <w:rFonts w:ascii="Times New Roman" w:hAnsi="Times New Roman" w:cs="Times New Roman"/>
                <w:sz w:val="24"/>
                <w:szCs w:val="24"/>
              </w:rPr>
            </w:pPr>
            <w:r w:rsidRPr="00473F89">
              <w:rPr>
                <w:rFonts w:ascii="Times New Roman" w:hAnsi="Times New Roman" w:cs="Times New Roman"/>
                <w:sz w:val="24"/>
                <w:szCs w:val="24"/>
              </w:rPr>
              <w:t>10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line="240" w:lineRule="auto"/>
              <w:ind w:left="43" w:hanging="43"/>
              <w:jc w:val="both"/>
              <w:rPr>
                <w:rFonts w:ascii="Times New Roman" w:hAnsi="Times New Roman" w:cs="Times New Roman"/>
                <w:sz w:val="24"/>
                <w:szCs w:val="24"/>
              </w:rPr>
            </w:pP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(Ústne)</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C84055">
      <w:pPr>
        <w:pStyle w:val="Odsekzoznamu"/>
        <w:numPr>
          <w:ilvl w:val="0"/>
          <w:numId w:val="67"/>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Koľká istina prinesie pri 3,6% za 2 roky 75,60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 </w:t>
      </w:r>
    </w:p>
    <w:p w:rsidR="00473F89" w:rsidRPr="00473F89" w:rsidRDefault="00C84055" w:rsidP="00C84055">
      <w:pPr>
        <w:pStyle w:val="Odsekzoznamu"/>
        <w:numPr>
          <w:ilvl w:val="0"/>
          <w:numId w:val="67"/>
        </w:numPr>
        <w:spacing w:before="120" w:after="12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rPr>
        <w:t xml:space="preserve">Koľká istina prinesie pri </w:t>
      </w:r>
      <w:r w:rsidR="00473F89" w:rsidRPr="00473F89">
        <w:rPr>
          <w:rFonts w:ascii="Times New Roman" w:hAnsi="Times New Roman" w:cs="Times New Roman"/>
          <w:sz w:val="24"/>
          <w:szCs w:val="24"/>
        </w:rPr>
        <w:t xml:space="preserve">3,5% </w:t>
      </w:r>
      <w:r>
        <w:rPr>
          <w:rFonts w:ascii="Times New Roman" w:hAnsi="Times New Roman" w:cs="Times New Roman"/>
          <w:sz w:val="24"/>
          <w:szCs w:val="24"/>
        </w:rPr>
        <w:t xml:space="preserve">za </w:t>
      </w:r>
      <w:r w:rsidR="00473F89" w:rsidRPr="00473F89">
        <w:rPr>
          <w:rFonts w:ascii="Times New Roman" w:hAnsi="Times New Roman" w:cs="Times New Roman"/>
          <w:sz w:val="24"/>
          <w:szCs w:val="24"/>
        </w:rPr>
        <w:t xml:space="preserve">3 </w:t>
      </w:r>
      <w:r>
        <w:rPr>
          <w:rFonts w:ascii="Times New Roman" w:hAnsi="Times New Roman" w:cs="Times New Roman"/>
          <w:sz w:val="24"/>
          <w:szCs w:val="24"/>
        </w:rPr>
        <w:t xml:space="preserve">roky </w:t>
      </w:r>
      <w:r w:rsidR="00473F89" w:rsidRPr="00473F89">
        <w:rPr>
          <w:rFonts w:ascii="Times New Roman" w:hAnsi="Times New Roman" w:cs="Times New Roman"/>
          <w:sz w:val="24"/>
          <w:szCs w:val="24"/>
        </w:rPr>
        <w:t xml:space="preserve">241,50 </w:t>
      </w:r>
      <w:r w:rsidR="00473F89" w:rsidRPr="00473F89">
        <w:rPr>
          <w:rFonts w:ascii="Times New Roman" w:hAnsi="Times New Roman" w:cs="Times New Roman"/>
          <w:i/>
          <w:sz w:val="24"/>
          <w:szCs w:val="24"/>
        </w:rPr>
        <w:t>Kč</w:t>
      </w:r>
      <w:r>
        <w:rPr>
          <w:rFonts w:ascii="Times New Roman" w:hAnsi="Times New Roman" w:cs="Times New Roman"/>
          <w:i/>
          <w:sz w:val="24"/>
          <w:szCs w:val="24"/>
        </w:rPr>
        <w:t xml:space="preserve"> </w:t>
      </w:r>
      <w:r w:rsidRPr="00C84055">
        <w:rPr>
          <w:rFonts w:ascii="Times New Roman" w:hAnsi="Times New Roman" w:cs="Times New Roman"/>
          <w:sz w:val="24"/>
          <w:szCs w:val="24"/>
        </w:rPr>
        <w:t>úrokov</w:t>
      </w:r>
      <w:r>
        <w:rPr>
          <w:rFonts w:ascii="Times New Roman" w:hAnsi="Times New Roman" w:cs="Times New Roman"/>
          <w:i/>
          <w:sz w:val="24"/>
          <w:szCs w:val="24"/>
        </w:rPr>
        <w:t>?</w:t>
      </w: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Priateľ mi povedal, že má v banke odložených toľko peňazí, že má od nich na každý deň 6,40 </w:t>
      </w:r>
      <w:r w:rsidRPr="00473F89">
        <w:rPr>
          <w:rFonts w:ascii="Times New Roman" w:hAnsi="Times New Roman" w:cs="Times New Roman"/>
          <w:i/>
          <w:sz w:val="24"/>
          <w:szCs w:val="24"/>
        </w:rPr>
        <w:t>Kč</w:t>
      </w:r>
      <w:r w:rsidR="00C84055">
        <w:rPr>
          <w:rFonts w:ascii="Times New Roman" w:hAnsi="Times New Roman" w:cs="Times New Roman"/>
          <w:sz w:val="24"/>
          <w:szCs w:val="24"/>
        </w:rPr>
        <w:t xml:space="preserve"> úrokov. K</w:t>
      </w:r>
      <w:r w:rsidRPr="00473F89">
        <w:rPr>
          <w:rFonts w:ascii="Times New Roman" w:hAnsi="Times New Roman" w:cs="Times New Roman"/>
          <w:sz w:val="24"/>
          <w:szCs w:val="24"/>
        </w:rPr>
        <w:t>oľko peňazí má v banke, keď patričná banka platí od vkladov 4,5% úroky ?</w:t>
      </w:r>
    </w:p>
    <w:p w:rsidR="00473F89" w:rsidRPr="00473F89" w:rsidRDefault="00473F89" w:rsidP="00473F89">
      <w:pPr>
        <w:pStyle w:val="Odsekzoznamu"/>
        <w:spacing w:line="240" w:lineRule="auto"/>
        <w:ind w:left="284" w:firstLine="397"/>
        <w:jc w:val="both"/>
        <w:rPr>
          <w:rFonts w:ascii="Times New Roman" w:hAnsi="Times New Roman" w:cs="Times New Roman"/>
          <w:sz w:val="24"/>
          <w:szCs w:val="24"/>
        </w:rPr>
      </w:pPr>
    </w:p>
    <w:p w:rsidR="00473F89" w:rsidRPr="00473F89" w:rsidRDefault="00473F89" w:rsidP="00134DD4">
      <w:pPr>
        <w:pStyle w:val="Odsekzoznamu"/>
        <w:numPr>
          <w:ilvl w:val="0"/>
          <w:numId w:val="67"/>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Od 600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pýtali na 2 roky 84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aký bol úrokomer?</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w:t>
      </w:r>
      <w:r>
        <w:rPr>
          <w:rFonts w:ascii="Times New Roman" w:hAnsi="Times New Roman" w:cs="Times New Roman"/>
          <w:sz w:val="24"/>
          <w:szCs w:val="24"/>
        </w:rPr>
        <w:tab/>
      </w:r>
      <w:r w:rsidRPr="00473F89">
        <w:rPr>
          <w:rFonts w:ascii="Times New Roman" w:hAnsi="Times New Roman" w:cs="Times New Roman"/>
          <w:sz w:val="24"/>
          <w:szCs w:val="24"/>
        </w:rPr>
        <w:t xml:space="preserve">2-ročný úrok bol 84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Default="00473F89"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73F89">
        <w:rPr>
          <w:rFonts w:ascii="Times New Roman" w:hAnsi="Times New Roman" w:cs="Times New Roman"/>
          <w:sz w:val="24"/>
          <w:szCs w:val="24"/>
        </w:rPr>
        <w:t xml:space="preserve">ročný úrok bol 42 </w:t>
      </w:r>
      <w:r w:rsidRPr="00473F89">
        <w:rPr>
          <w:rFonts w:ascii="Times New Roman" w:hAnsi="Times New Roman" w:cs="Times New Roman"/>
          <w:i/>
          <w:sz w:val="24"/>
          <w:szCs w:val="24"/>
        </w:rPr>
        <w:t>Kč</w:t>
      </w:r>
      <w:r>
        <w:rPr>
          <w:rFonts w:ascii="Times New Roman" w:hAnsi="Times New Roman" w:cs="Times New Roman"/>
          <w:sz w:val="24"/>
          <w:szCs w:val="24"/>
        </w:rPr>
        <w:t>;</w:t>
      </w:r>
    </w:p>
    <w:p w:rsidR="00C84055"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istina 600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priniesla za 1 rok 42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C84055" w:rsidP="00473F89">
      <w:pPr>
        <w:spacing w:line="240" w:lineRule="auto"/>
        <w:ind w:left="284" w:firstLine="397"/>
        <w:jc w:val="both"/>
        <w:rPr>
          <w:rFonts w:ascii="Times New Roman" w:hAnsi="Times New Roman" w:cs="Times New Roman"/>
          <w:sz w:val="24"/>
          <w:szCs w:val="24"/>
        </w:rPr>
      </w:pPr>
      <w:r>
        <w:rPr>
          <w:rFonts w:ascii="Times New Roman" w:hAnsi="Times New Roman" w:cs="Times New Roman"/>
          <w:sz w:val="24"/>
          <w:szCs w:val="24"/>
        </w:rPr>
        <w:t>i</w:t>
      </w:r>
      <w:r w:rsidR="00473F89" w:rsidRPr="00473F89">
        <w:rPr>
          <w:rFonts w:ascii="Times New Roman" w:hAnsi="Times New Roman" w:cs="Times New Roman"/>
          <w:sz w:val="24"/>
          <w:szCs w:val="24"/>
        </w:rPr>
        <w:t xml:space="preserve">stina 100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priniesla za 1 rok 42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 6 = 1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a tento jednoročný úrok od 100 </w:t>
      </w:r>
      <w:r w:rsidR="00473F89" w:rsidRPr="00473F89">
        <w:rPr>
          <w:rFonts w:ascii="Times New Roman" w:hAnsi="Times New Roman" w:cs="Times New Roman"/>
          <w:i/>
          <w:sz w:val="24"/>
          <w:szCs w:val="24"/>
        </w:rPr>
        <w:t>Kč</w:t>
      </w:r>
      <w:r w:rsidR="00473F89" w:rsidRPr="00473F89">
        <w:rPr>
          <w:rFonts w:ascii="Times New Roman" w:hAnsi="Times New Roman" w:cs="Times New Roman"/>
          <w:sz w:val="24"/>
          <w:szCs w:val="24"/>
        </w:rPr>
        <w:t xml:space="preserve"> istiny je hľadaná </w:t>
      </w:r>
      <w:r w:rsidR="00473F89" w:rsidRPr="00C84055">
        <w:rPr>
          <w:rFonts w:ascii="Times New Roman" w:hAnsi="Times New Roman" w:cs="Times New Roman"/>
          <w:b/>
          <w:sz w:val="24"/>
          <w:szCs w:val="24"/>
        </w:rPr>
        <w:t>úroková miera</w:t>
      </w:r>
      <w:r w:rsidR="00473F89" w:rsidRPr="00473F89">
        <w:rPr>
          <w:rFonts w:ascii="Times New Roman" w:hAnsi="Times New Roman" w:cs="Times New Roman"/>
          <w:sz w:val="24"/>
          <w:szCs w:val="24"/>
        </w:rPr>
        <w:t xml:space="preserve"> (</w:t>
      </w:r>
      <w:proofErr w:type="spellStart"/>
      <w:r w:rsidR="00473F89" w:rsidRPr="00473F89">
        <w:rPr>
          <w:rFonts w:ascii="Times New Roman" w:hAnsi="Times New Roman" w:cs="Times New Roman"/>
          <w:sz w:val="24"/>
          <w:szCs w:val="24"/>
        </w:rPr>
        <w:t>procento</w:t>
      </w:r>
      <w:proofErr w:type="spellEnd"/>
      <w:r w:rsidR="00473F89" w:rsidRPr="00473F89">
        <w:rPr>
          <w:rFonts w:ascii="Times New Roman" w:hAnsi="Times New Roman" w:cs="Times New Roman"/>
          <w:sz w:val="24"/>
          <w:szCs w:val="24"/>
        </w:rPr>
        <w:t>), 7%.</w:t>
      </w:r>
    </w:p>
    <w:p w:rsidR="00473F89" w:rsidRPr="00473F89" w:rsidRDefault="00473F89" w:rsidP="00473F89">
      <w:pPr>
        <w:spacing w:line="240" w:lineRule="auto"/>
        <w:ind w:left="284" w:firstLine="397"/>
        <w:jc w:val="both"/>
        <w:rPr>
          <w:rFonts w:ascii="Times New Roman" w:hAnsi="Times New Roman" w:cs="Times New Roman"/>
          <w:sz w:val="24"/>
          <w:szCs w:val="24"/>
        </w:rPr>
      </w:pP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xml:space="preserve"> vypočítame, keď jednoročný úrok delíme 1%-om z istiny. Alebo:</w:t>
      </w:r>
    </w:p>
    <w:tbl>
      <w:tblPr>
        <w:tblW w:w="0" w:type="auto"/>
        <w:tblInd w:w="637" w:type="dxa"/>
        <w:tblCellMar>
          <w:left w:w="70" w:type="dxa"/>
          <w:right w:w="70" w:type="dxa"/>
        </w:tblCellMar>
        <w:tblLook w:val="04A0" w:firstRow="1" w:lastRow="0" w:firstColumn="1" w:lastColumn="0" w:noHBand="0" w:noVBand="1"/>
      </w:tblPr>
      <w:tblGrid>
        <w:gridCol w:w="500"/>
        <w:gridCol w:w="2147"/>
        <w:gridCol w:w="260"/>
        <w:gridCol w:w="580"/>
        <w:gridCol w:w="1027"/>
        <w:gridCol w:w="407"/>
        <w:gridCol w:w="2616"/>
      </w:tblGrid>
      <w:tr w:rsidR="00473F89" w:rsidRPr="00473F89" w:rsidTr="00C84055">
        <w:trPr>
          <w:trHeight w:val="393"/>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vAlign w:val="center"/>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84</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71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2E5B4D"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84</m:t>
                    </m:r>
                  </m:num>
                  <m:den>
                    <m:r>
                      <m:rPr>
                        <m:sty m:val="p"/>
                      </m:rPr>
                      <w:rPr>
                        <w:rFonts w:ascii="Cambria Math" w:eastAsia="Times New Roman" w:hAnsi="Cambria Math" w:cs="Times New Roman"/>
                        <w:sz w:val="24"/>
                        <w:szCs w:val="24"/>
                        <w:lang w:eastAsia="sk-SK"/>
                      </w:rPr>
                      <m:t>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682"/>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2E5B4D"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84</m:t>
                    </m:r>
                  </m:num>
                  <m:den>
                    <m:r>
                      <m:rPr>
                        <m:sty m:val="p"/>
                      </m:rPr>
                      <w:rPr>
                        <w:rFonts w:ascii="Cambria Math" w:eastAsia="Times New Roman" w:hAnsi="Cambria Math" w:cs="Times New Roman"/>
                        <w:sz w:val="24"/>
                        <w:szCs w:val="24"/>
                        <w:lang w:eastAsia="sk-SK"/>
                      </w:rPr>
                      <m:t>600 x 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w:t>
            </w:r>
          </w:p>
        </w:tc>
      </w:tr>
      <w:tr w:rsidR="00473F89" w:rsidRPr="00473F89" w:rsidTr="00C84055">
        <w:trPr>
          <w:trHeight w:val="676"/>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100</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priniesla za</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w:t>
            </w:r>
          </w:p>
        </w:tc>
        <w:tc>
          <w:tcPr>
            <w:tcW w:w="0" w:type="auto"/>
            <w:tcBorders>
              <w:top w:val="nil"/>
              <w:left w:val="nil"/>
              <w:bottom w:val="nil"/>
              <w:right w:val="nil"/>
            </w:tcBorders>
            <w:vAlign w:val="center"/>
          </w:tcPr>
          <w:p w:rsidR="00473F89" w:rsidRPr="00473F89" w:rsidRDefault="002E5B4D" w:rsidP="00473F89">
            <w:pPr>
              <w:spacing w:after="0" w:line="240" w:lineRule="auto"/>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100 x 84</m:t>
                    </m:r>
                  </m:num>
                  <m:den>
                    <m:r>
                      <m:rPr>
                        <m:sty m:val="p"/>
                      </m:rPr>
                      <w:rPr>
                        <w:rFonts w:ascii="Cambria Math" w:eastAsia="Times New Roman" w:hAnsi="Cambria Math" w:cs="Times New Roman"/>
                        <w:sz w:val="24"/>
                        <w:szCs w:val="24"/>
                        <w:lang w:eastAsia="sk-SK"/>
                      </w:rPr>
                      <m:t>600 x 2</m:t>
                    </m:r>
                  </m:den>
                </m:f>
              </m:oMath>
            </m:oMathPara>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p>
        </w:tc>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 xml:space="preserve">úrokov = % = </w:t>
            </w:r>
            <m:oMath>
              <m:f>
                <m:fPr>
                  <m:ctrlPr>
                    <w:rPr>
                      <w:rFonts w:ascii="Cambria Math" w:eastAsia="Times New Roman" w:hAnsi="Cambria Math" w:cs="Times New Roman"/>
                      <w:sz w:val="24"/>
                      <w:szCs w:val="24"/>
                      <w:lang w:eastAsia="sk-SK"/>
                    </w:rPr>
                  </m:ctrlPr>
                </m:fPr>
                <m:num>
                  <m:r>
                    <m:rPr>
                      <m:nor/>
                    </m:rPr>
                    <w:rPr>
                      <w:rFonts w:ascii="Times New Roman" w:eastAsia="Times New Roman" w:hAnsi="Times New Roman" w:cs="Times New Roman"/>
                      <w:sz w:val="24"/>
                      <w:szCs w:val="24"/>
                      <w:lang w:eastAsia="sk-SK"/>
                    </w:rPr>
                    <m:t>100 x ú</m:t>
                  </m:r>
                </m:num>
                <m:den>
                  <m:r>
                    <m:rPr>
                      <m:nor/>
                    </m:rPr>
                    <w:rPr>
                      <w:rFonts w:ascii="Times New Roman" w:eastAsia="Times New Roman" w:hAnsi="Times New Roman" w:cs="Times New Roman"/>
                      <w:sz w:val="24"/>
                      <w:szCs w:val="24"/>
                      <w:lang w:eastAsia="sk-SK"/>
                    </w:rPr>
                    <m:t>i x r</m:t>
                  </m:r>
                </m:den>
              </m:f>
            </m:oMath>
            <w:r w:rsidRPr="00473F89">
              <w:rPr>
                <w:rFonts w:ascii="Times New Roman" w:eastAsia="Times New Roman" w:hAnsi="Times New Roman" w:cs="Times New Roman"/>
                <w:sz w:val="24"/>
                <w:szCs w:val="24"/>
                <w:lang w:eastAsia="sk-SK"/>
              </w:rPr>
              <w:t xml:space="preserve"> = 7%</w:t>
            </w:r>
          </w:p>
        </w:tc>
      </w:tr>
    </w:tbl>
    <w:p w:rsidR="00473F89" w:rsidRPr="00473F89" w:rsidRDefault="00473F89" w:rsidP="00473F89">
      <w:pPr>
        <w:spacing w:line="240" w:lineRule="auto"/>
        <w:ind w:left="284" w:firstLine="397"/>
        <w:jc w:val="both"/>
        <w:rPr>
          <w:rFonts w:ascii="Times New Roman" w:hAnsi="Times New Roman" w:cs="Times New Roman"/>
          <w:sz w:val="24"/>
          <w:szCs w:val="24"/>
        </w:rPr>
      </w:pPr>
    </w:p>
    <w:p w:rsidR="00473F89" w:rsidRPr="00473F89" w:rsidRDefault="00473F89" w:rsidP="00473F89">
      <w:pPr>
        <w:spacing w:line="240" w:lineRule="auto"/>
        <w:ind w:left="284" w:firstLine="397"/>
        <w:jc w:val="both"/>
        <w:rPr>
          <w:rFonts w:ascii="Times New Roman" w:eastAsiaTheme="minorEastAsia" w:hAnsi="Times New Roman" w:cs="Times New Roman"/>
          <w:sz w:val="24"/>
          <w:szCs w:val="24"/>
          <w:lang w:eastAsia="sk-SK"/>
        </w:rPr>
      </w:pPr>
      <w:r w:rsidRPr="00473F89">
        <w:rPr>
          <w:rFonts w:ascii="Times New Roman" w:hAnsi="Times New Roman" w:cs="Times New Roman"/>
          <w:sz w:val="24"/>
          <w:szCs w:val="24"/>
        </w:rPr>
        <w:t xml:space="preserve">(Pri úroku na mesiace: % =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1200</m:t>
            </m:r>
          </m:num>
          <m:den>
            <m:r>
              <m:rPr>
                <m:sty m:val="p"/>
              </m:rPr>
              <w:rPr>
                <w:rFonts w:ascii="Cambria Math" w:eastAsia="Times New Roman" w:hAnsi="Cambria Math" w:cs="Times New Roman"/>
                <w:sz w:val="24"/>
                <w:szCs w:val="24"/>
                <w:lang w:eastAsia="sk-SK"/>
              </w:rPr>
              <m:t>i x mes.</m:t>
            </m:r>
          </m:den>
        </m:f>
      </m:oMath>
      <w:r w:rsidRPr="00473F89">
        <w:rPr>
          <w:rFonts w:ascii="Times New Roman" w:hAnsi="Times New Roman" w:cs="Times New Roman"/>
          <w:sz w:val="24"/>
          <w:szCs w:val="24"/>
        </w:rPr>
        <w:t xml:space="preserve">, pri úroku na dni: % = </w:t>
      </w:r>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ú x 36000</m:t>
            </m:r>
          </m:num>
          <m:den>
            <m:r>
              <m:rPr>
                <m:sty m:val="p"/>
              </m:rPr>
              <w:rPr>
                <w:rFonts w:ascii="Cambria Math" w:eastAsia="Times New Roman" w:hAnsi="Cambria Math" w:cs="Times New Roman"/>
                <w:sz w:val="24"/>
                <w:szCs w:val="24"/>
                <w:lang w:eastAsia="sk-SK"/>
              </w:rPr>
              <m:t>i x dni</m:t>
            </m:r>
          </m:den>
        </m:f>
      </m:oMath>
      <w:r w:rsidRPr="00473F89">
        <w:rPr>
          <w:rFonts w:ascii="Times New Roman" w:eastAsiaTheme="minorEastAsia" w:hAnsi="Times New Roman" w:cs="Times New Roman"/>
          <w:sz w:val="24"/>
          <w:szCs w:val="24"/>
          <w:lang w:eastAsia="sk-SK"/>
        </w:rPr>
        <w:t>.)</w:t>
      </w:r>
    </w:p>
    <w:p w:rsidR="00473F89" w:rsidRPr="00473F89" w:rsidRDefault="00473F89" w:rsidP="00473F89">
      <w:pPr>
        <w:spacing w:line="240" w:lineRule="auto"/>
        <w:ind w:left="284" w:firstLine="397"/>
        <w:jc w:val="both"/>
        <w:rPr>
          <w:rFonts w:ascii="Times New Roman" w:eastAsiaTheme="minorEastAsia" w:hAnsi="Times New Roman" w:cs="Times New Roman"/>
          <w:sz w:val="24"/>
          <w:szCs w:val="24"/>
          <w:lang w:eastAsia="sk-SK"/>
        </w:rPr>
      </w:pPr>
      <w:proofErr w:type="spellStart"/>
      <w:r w:rsidRPr="00473F89">
        <w:rPr>
          <w:rFonts w:ascii="Times New Roman" w:eastAsiaTheme="minorEastAsia" w:hAnsi="Times New Roman" w:cs="Times New Roman"/>
          <w:sz w:val="24"/>
          <w:szCs w:val="24"/>
          <w:lang w:eastAsia="sk-SK"/>
        </w:rPr>
        <w:t>Procento</w:t>
      </w:r>
      <w:proofErr w:type="spellEnd"/>
      <w:r w:rsidRPr="00473F89">
        <w:rPr>
          <w:rFonts w:ascii="Times New Roman" w:eastAsiaTheme="minorEastAsia" w:hAnsi="Times New Roman" w:cs="Times New Roman"/>
          <w:sz w:val="24"/>
          <w:szCs w:val="24"/>
          <w:lang w:eastAsia="sk-SK"/>
        </w:rPr>
        <w:t xml:space="preserve"> vypočítame, keď násobíme úrok 100-mi (1200-mi, 36000-mi) a delíme istinou a </w:t>
      </w:r>
      <w:proofErr w:type="spellStart"/>
      <w:r w:rsidRPr="00473F89">
        <w:rPr>
          <w:rFonts w:ascii="Times New Roman" w:eastAsiaTheme="minorEastAsia" w:hAnsi="Times New Roman" w:cs="Times New Roman"/>
          <w:sz w:val="24"/>
          <w:szCs w:val="24"/>
          <w:lang w:eastAsia="sk-SK"/>
        </w:rPr>
        <w:t>rokami</w:t>
      </w:r>
      <w:proofErr w:type="spellEnd"/>
      <w:r w:rsidRPr="00473F89">
        <w:rPr>
          <w:rFonts w:ascii="Times New Roman" w:eastAsiaTheme="minorEastAsia" w:hAnsi="Times New Roman" w:cs="Times New Roman"/>
          <w:sz w:val="24"/>
          <w:szCs w:val="24"/>
          <w:lang w:eastAsia="sk-SK"/>
        </w:rPr>
        <w:t xml:space="preserve"> (mesiacmi, dňami).</w:t>
      </w:r>
    </w:p>
    <w:p w:rsidR="00473F89" w:rsidRPr="00473F89" w:rsidRDefault="00473F89" w:rsidP="00C84055">
      <w:pPr>
        <w:pStyle w:val="Odsekzoznamu"/>
        <w:numPr>
          <w:ilvl w:val="0"/>
          <w:numId w:val="69"/>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lastRenderedPageBreak/>
        <w:t xml:space="preserve">Koľké je </w:t>
      </w:r>
      <w:proofErr w:type="spellStart"/>
      <w:r w:rsidRPr="00473F89">
        <w:rPr>
          <w:rFonts w:ascii="Times New Roman" w:hAnsi="Times New Roman" w:cs="Times New Roman"/>
          <w:sz w:val="24"/>
          <w:szCs w:val="24"/>
        </w:rPr>
        <w:t>procento</w:t>
      </w:r>
      <w:proofErr w:type="spellEnd"/>
      <w:r w:rsidRPr="00473F89">
        <w:rPr>
          <w:rFonts w:ascii="Times New Roman" w:hAnsi="Times New Roman" w:cs="Times New Roman"/>
          <w:sz w:val="24"/>
          <w:szCs w:val="24"/>
        </w:rPr>
        <w:t>, pri ktorom</w:t>
      </w:r>
    </w:p>
    <w:tbl>
      <w:tblPr>
        <w:tblW w:w="0" w:type="auto"/>
        <w:tblInd w:w="709" w:type="dxa"/>
        <w:tblCellMar>
          <w:left w:w="70" w:type="dxa"/>
          <w:right w:w="70" w:type="dxa"/>
        </w:tblCellMar>
        <w:tblLook w:val="04A0" w:firstRow="1" w:lastRow="0" w:firstColumn="1" w:lastColumn="0" w:noHBand="0" w:noVBand="1"/>
      </w:tblPr>
      <w:tblGrid>
        <w:gridCol w:w="500"/>
        <w:gridCol w:w="2080"/>
        <w:gridCol w:w="260"/>
        <w:gridCol w:w="580"/>
        <w:gridCol w:w="500"/>
        <w:gridCol w:w="2033"/>
      </w:tblGrid>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144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r w:rsidR="00473F89" w:rsidRPr="00473F89" w:rsidTr="00473F89">
        <w:trPr>
          <w:trHeight w:val="300"/>
        </w:trPr>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200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prinesie za</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roky</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40</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úroku? ( Ústne.)</w:t>
            </w:r>
          </w:p>
        </w:tc>
      </w:tr>
    </w:tbl>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Na koľko % mal vypožičaných 750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r w:rsidR="00C84055">
        <w:rPr>
          <w:rFonts w:ascii="Times New Roman" w:hAnsi="Times New Roman" w:cs="Times New Roman"/>
          <w:sz w:val="24"/>
          <w:szCs w:val="24"/>
        </w:rPr>
        <w:t xml:space="preserve"> </w:t>
      </w:r>
      <w:r w:rsidRPr="00473F89">
        <w:rPr>
          <w:rFonts w:ascii="Times New Roman" w:hAnsi="Times New Roman" w:cs="Times New Roman"/>
          <w:sz w:val="24"/>
          <w:szCs w:val="24"/>
        </w:rPr>
        <w:t xml:space="preserve">kto o 3 roky spolu s </w:t>
      </w:r>
      <w:proofErr w:type="spellStart"/>
      <w:r w:rsidRPr="00473F89">
        <w:rPr>
          <w:rFonts w:ascii="Times New Roman" w:hAnsi="Times New Roman" w:cs="Times New Roman"/>
          <w:sz w:val="24"/>
          <w:szCs w:val="24"/>
        </w:rPr>
        <w:t>úrokami</w:t>
      </w:r>
      <w:proofErr w:type="spellEnd"/>
      <w:r w:rsidRPr="00473F89">
        <w:rPr>
          <w:rFonts w:ascii="Times New Roman" w:hAnsi="Times New Roman" w:cs="Times New Roman"/>
          <w:sz w:val="24"/>
          <w:szCs w:val="24"/>
        </w:rPr>
        <w:t xml:space="preserve"> vrátil 896,25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Statkár požičal svojmu deputátnikovi 2680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tak, že na</w:t>
      </w:r>
      <w:r w:rsidRPr="00473F89">
        <w:rPr>
          <w:rFonts w:ascii="Times New Roman" w:hAnsi="Times New Roman" w:cs="Times New Roman"/>
          <w:sz w:val="24"/>
          <w:szCs w:val="24"/>
        </w:rPr>
        <w:softHyphen/>
        <w:t>miesto úrokov bude mu deputátnik 9,5 dňa do roka bezplatne pracovať</w:t>
      </w:r>
      <w:r w:rsidR="00C84055">
        <w:rPr>
          <w:rFonts w:ascii="Times New Roman" w:hAnsi="Times New Roman" w:cs="Times New Roman"/>
          <w:sz w:val="24"/>
          <w:szCs w:val="24"/>
        </w:rPr>
        <w:t>. N</w:t>
      </w:r>
      <w:r w:rsidRPr="00473F89">
        <w:rPr>
          <w:rFonts w:ascii="Times New Roman" w:hAnsi="Times New Roman" w:cs="Times New Roman"/>
          <w:sz w:val="24"/>
          <w:szCs w:val="24"/>
        </w:rPr>
        <w:t xml:space="preserve">a koľko </w:t>
      </w:r>
      <w:proofErr w:type="spellStart"/>
      <w:r w:rsidRPr="00473F89">
        <w:rPr>
          <w:rFonts w:ascii="Times New Roman" w:hAnsi="Times New Roman" w:cs="Times New Roman"/>
          <w:sz w:val="24"/>
          <w:szCs w:val="24"/>
        </w:rPr>
        <w:t>procentov</w:t>
      </w:r>
      <w:proofErr w:type="spellEnd"/>
      <w:r w:rsidRPr="00473F89">
        <w:rPr>
          <w:rFonts w:ascii="Times New Roman" w:hAnsi="Times New Roman" w:cs="Times New Roman"/>
          <w:sz w:val="24"/>
          <w:szCs w:val="24"/>
        </w:rPr>
        <w:t xml:space="preserve"> požičal statkár peniaze deputátnikovi, keď denná mzda </w:t>
      </w:r>
      <w:proofErr w:type="spellStart"/>
      <w:r w:rsidRPr="00473F89">
        <w:rPr>
          <w:rFonts w:ascii="Times New Roman" w:hAnsi="Times New Roman" w:cs="Times New Roman"/>
          <w:sz w:val="24"/>
          <w:szCs w:val="24"/>
        </w:rPr>
        <w:t>deputálnika</w:t>
      </w:r>
      <w:proofErr w:type="spellEnd"/>
      <w:r w:rsidRPr="00473F89">
        <w:rPr>
          <w:rFonts w:ascii="Times New Roman" w:hAnsi="Times New Roman" w:cs="Times New Roman"/>
          <w:sz w:val="24"/>
          <w:szCs w:val="24"/>
        </w:rPr>
        <w:t xml:space="preserve"> bola 21 </w:t>
      </w:r>
      <w:r w:rsidRPr="00473F89">
        <w:rPr>
          <w:rFonts w:ascii="Times New Roman" w:hAnsi="Times New Roman" w:cs="Times New Roman"/>
          <w:i/>
          <w:sz w:val="24"/>
          <w:szCs w:val="24"/>
        </w:rPr>
        <w:t>Kč</w:t>
      </w:r>
      <w:r w:rsidRPr="00473F89">
        <w:rPr>
          <w:rFonts w:ascii="Times New Roman" w:hAnsi="Times New Roman" w:cs="Times New Roman"/>
          <w:sz w:val="24"/>
          <w:szCs w:val="24"/>
        </w:rPr>
        <w:t>?</w:t>
      </w:r>
    </w:p>
    <w:p w:rsidR="00473F89" w:rsidRPr="00473F89"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473F89">
        <w:rPr>
          <w:rFonts w:ascii="Times New Roman" w:hAnsi="Times New Roman" w:cs="Times New Roman"/>
          <w:sz w:val="24"/>
          <w:szCs w:val="24"/>
        </w:rPr>
        <w:t xml:space="preserve">Úžerník požičal gazdovi 2880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a žiadal, aby mu gazda miesto úrokov každý mesiac oddal 2 </w:t>
      </w:r>
      <w:r w:rsidRPr="00473F89">
        <w:rPr>
          <w:rFonts w:ascii="Times New Roman" w:hAnsi="Times New Roman" w:cs="Times New Roman"/>
          <w:i/>
          <w:sz w:val="24"/>
          <w:szCs w:val="24"/>
        </w:rPr>
        <w:t>kg</w:t>
      </w:r>
      <w:r w:rsidRPr="00473F89">
        <w:rPr>
          <w:rFonts w:ascii="Times New Roman" w:hAnsi="Times New Roman" w:cs="Times New Roman"/>
          <w:sz w:val="24"/>
          <w:szCs w:val="24"/>
        </w:rPr>
        <w:t xml:space="preserve"> masla</w:t>
      </w:r>
      <w:r w:rsidR="00C84055">
        <w:rPr>
          <w:rFonts w:ascii="Times New Roman" w:hAnsi="Times New Roman" w:cs="Times New Roman"/>
          <w:sz w:val="24"/>
          <w:szCs w:val="24"/>
        </w:rPr>
        <w:t>.</w:t>
      </w:r>
      <w:r w:rsidRPr="00473F89">
        <w:rPr>
          <w:rFonts w:ascii="Times New Roman" w:hAnsi="Times New Roman" w:cs="Times New Roman"/>
          <w:sz w:val="24"/>
          <w:szCs w:val="24"/>
        </w:rPr>
        <w:t xml:space="preserve"> </w:t>
      </w:r>
      <w:r w:rsidR="00C84055">
        <w:rPr>
          <w:rFonts w:ascii="Times New Roman" w:hAnsi="Times New Roman" w:cs="Times New Roman"/>
          <w:sz w:val="24"/>
          <w:szCs w:val="24"/>
        </w:rPr>
        <w:t>N</w:t>
      </w:r>
      <w:r w:rsidRPr="00473F89">
        <w:rPr>
          <w:rFonts w:ascii="Times New Roman" w:hAnsi="Times New Roman" w:cs="Times New Roman"/>
          <w:sz w:val="24"/>
          <w:szCs w:val="24"/>
        </w:rPr>
        <w:t>a koľko % po</w:t>
      </w:r>
      <w:r w:rsidRPr="00473F89">
        <w:rPr>
          <w:rFonts w:ascii="Times New Roman" w:hAnsi="Times New Roman" w:cs="Times New Roman"/>
          <w:sz w:val="24"/>
          <w:szCs w:val="24"/>
        </w:rPr>
        <w:softHyphen/>
        <w:t>žičal úžerník peniaze? (Cenu masla berte bežnú, aká je u vás!)</w:t>
      </w:r>
    </w:p>
    <w:p w:rsidR="00473F89" w:rsidRPr="00C84055" w:rsidRDefault="00473F89" w:rsidP="00C84055">
      <w:pPr>
        <w:pStyle w:val="Odsekzoznamu"/>
        <w:numPr>
          <w:ilvl w:val="0"/>
          <w:numId w:val="70"/>
        </w:numPr>
        <w:spacing w:before="120" w:after="120" w:line="240" w:lineRule="auto"/>
        <w:ind w:left="284" w:hanging="284"/>
        <w:contextualSpacing w:val="0"/>
        <w:jc w:val="both"/>
        <w:rPr>
          <w:rFonts w:ascii="Times New Roman" w:hAnsi="Times New Roman" w:cs="Times New Roman"/>
          <w:sz w:val="24"/>
          <w:szCs w:val="24"/>
        </w:rPr>
      </w:pPr>
      <w:r w:rsidRPr="00C84055">
        <w:rPr>
          <w:rFonts w:ascii="Times New Roman" w:hAnsi="Times New Roman" w:cs="Times New Roman"/>
          <w:sz w:val="24"/>
          <w:szCs w:val="24"/>
        </w:rPr>
        <w:t>Iný úžerník žiadal od každej koruny</w:t>
      </w:r>
      <w:r w:rsidR="00C84055" w:rsidRPr="00C84055">
        <w:rPr>
          <w:rFonts w:ascii="Times New Roman" w:hAnsi="Times New Roman" w:cs="Times New Roman"/>
          <w:sz w:val="24"/>
          <w:szCs w:val="24"/>
        </w:rPr>
        <w:t xml:space="preserve"> </w:t>
      </w:r>
      <w:r w:rsidRPr="00C84055">
        <w:rPr>
          <w:rFonts w:ascii="Times New Roman" w:hAnsi="Times New Roman" w:cs="Times New Roman"/>
          <w:sz w:val="24"/>
          <w:szCs w:val="24"/>
        </w:rPr>
        <w:t>v prvom prípade týždenne 1 desaťhaliernik,</w:t>
      </w:r>
      <w:r w:rsidR="00C84055">
        <w:rPr>
          <w:rFonts w:ascii="Times New Roman" w:hAnsi="Times New Roman" w:cs="Times New Roman"/>
          <w:sz w:val="24"/>
          <w:szCs w:val="24"/>
        </w:rPr>
        <w:t xml:space="preserve"> </w:t>
      </w:r>
      <w:r w:rsidRPr="00C84055">
        <w:rPr>
          <w:rFonts w:ascii="Times New Roman" w:hAnsi="Times New Roman" w:cs="Times New Roman"/>
          <w:sz w:val="24"/>
          <w:szCs w:val="24"/>
        </w:rPr>
        <w:t>v</w:t>
      </w:r>
      <w:r w:rsidR="00C84055">
        <w:rPr>
          <w:rFonts w:ascii="Times New Roman" w:hAnsi="Times New Roman" w:cs="Times New Roman"/>
          <w:sz w:val="24"/>
          <w:szCs w:val="24"/>
        </w:rPr>
        <w:t> </w:t>
      </w:r>
      <w:r w:rsidRPr="00C84055">
        <w:rPr>
          <w:rFonts w:ascii="Times New Roman" w:hAnsi="Times New Roman" w:cs="Times New Roman"/>
          <w:sz w:val="24"/>
          <w:szCs w:val="24"/>
        </w:rPr>
        <w:t xml:space="preserve">druhom prípade mesačne 1 </w:t>
      </w:r>
      <w:proofErr w:type="spellStart"/>
      <w:r w:rsidRPr="00C84055">
        <w:rPr>
          <w:rFonts w:ascii="Times New Roman" w:hAnsi="Times New Roman" w:cs="Times New Roman"/>
          <w:sz w:val="24"/>
          <w:szCs w:val="24"/>
        </w:rPr>
        <w:t>dvacaťhaliernik</w:t>
      </w:r>
      <w:proofErr w:type="spellEnd"/>
      <w:r w:rsidR="00C84055">
        <w:rPr>
          <w:rFonts w:ascii="Times New Roman" w:hAnsi="Times New Roman" w:cs="Times New Roman"/>
          <w:sz w:val="24"/>
          <w:szCs w:val="24"/>
        </w:rPr>
        <w:t>. N</w:t>
      </w:r>
      <w:r w:rsidRPr="00C84055">
        <w:rPr>
          <w:rFonts w:ascii="Times New Roman" w:hAnsi="Times New Roman" w:cs="Times New Roman"/>
          <w:sz w:val="24"/>
          <w:szCs w:val="24"/>
        </w:rPr>
        <w:t>a koľko % požičal peniaze v prvom a</w:t>
      </w:r>
      <w:r w:rsidR="00C84055">
        <w:rPr>
          <w:rFonts w:ascii="Times New Roman" w:hAnsi="Times New Roman" w:cs="Times New Roman"/>
          <w:sz w:val="24"/>
          <w:szCs w:val="24"/>
        </w:rPr>
        <w:t> </w:t>
      </w:r>
      <w:r w:rsidRPr="00C84055">
        <w:rPr>
          <w:rFonts w:ascii="Times New Roman" w:hAnsi="Times New Roman" w:cs="Times New Roman"/>
          <w:sz w:val="24"/>
          <w:szCs w:val="24"/>
        </w:rPr>
        <w:t>na koľko % v druhom prípade?</w:t>
      </w:r>
    </w:p>
    <w:p w:rsidR="00473F89" w:rsidRPr="00473F89" w:rsidRDefault="00473F89" w:rsidP="00134DD4">
      <w:pPr>
        <w:pStyle w:val="Odsekzoznamu"/>
        <w:numPr>
          <w:ilvl w:val="0"/>
          <w:numId w:val="70"/>
        </w:numPr>
        <w:spacing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Za akú dobu prinesie istina 3800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 4%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Odpoveď: istina 3800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prinesie pri 4% za 1 rok 38x4 = 152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úrokov prinesie tá istá istina za toľko rokov, koľkokrát sa 152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nachodia v 608 </w:t>
      </w:r>
      <w:r w:rsidRPr="00473F89">
        <w:rPr>
          <w:rFonts w:ascii="Times New Roman" w:hAnsi="Times New Roman" w:cs="Times New Roman"/>
          <w:i/>
          <w:sz w:val="24"/>
          <w:szCs w:val="24"/>
        </w:rPr>
        <w:t>Kč</w:t>
      </w:r>
      <w:r w:rsidRPr="00473F89">
        <w:rPr>
          <w:rFonts w:ascii="Times New Roman" w:hAnsi="Times New Roman" w:cs="Times New Roman"/>
          <w:sz w:val="24"/>
          <w:szCs w:val="24"/>
        </w:rPr>
        <w:t xml:space="preserve">; </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608 : 152 = 4 roky.</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Dobu (roky) vypočítame, keď daný úrok delíme jednoročným úrokom istiny.</w:t>
      </w:r>
    </w:p>
    <w:p w:rsidR="00473F89" w:rsidRPr="00473F89" w:rsidRDefault="00473F89" w:rsidP="00C84055">
      <w:pPr>
        <w:spacing w:after="0"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Alebo: </w:t>
      </w:r>
      <w:r w:rsidRPr="00473F89">
        <w:rPr>
          <w:rFonts w:ascii="Times New Roman" w:hAnsi="Times New Roman" w:cs="Times New Roman"/>
          <w:sz w:val="24"/>
          <w:szCs w:val="24"/>
        </w:rPr>
        <w:tab/>
      </w:r>
    </w:p>
    <w:tbl>
      <w:tblPr>
        <w:tblW w:w="0" w:type="auto"/>
        <w:tblInd w:w="851" w:type="dxa"/>
        <w:tblCellMar>
          <w:left w:w="70" w:type="dxa"/>
          <w:right w:w="70" w:type="dxa"/>
        </w:tblCellMar>
        <w:tblLook w:val="04A0" w:firstRow="1" w:lastRow="0" w:firstColumn="1" w:lastColumn="0" w:noHBand="0" w:noVBand="1"/>
      </w:tblPr>
      <w:tblGrid>
        <w:gridCol w:w="620"/>
        <w:gridCol w:w="1740"/>
        <w:gridCol w:w="460"/>
        <w:gridCol w:w="733"/>
        <w:gridCol w:w="1311"/>
        <w:gridCol w:w="1207"/>
      </w:tblGrid>
      <w:tr w:rsidR="00473F89" w:rsidRPr="00473F89" w:rsidTr="00473F89">
        <w:trPr>
          <w:trHeight w:val="618"/>
        </w:trPr>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3800</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 prinesie pri</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w:t>
            </w:r>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rok</w:t>
            </w:r>
          </w:p>
        </w:tc>
        <w:tc>
          <w:tcPr>
            <w:tcW w:w="0" w:type="auto"/>
            <w:tcBorders>
              <w:top w:val="nil"/>
              <w:left w:val="nil"/>
              <w:right w:val="nil"/>
            </w:tcBorders>
            <w:vAlign w:val="center"/>
          </w:tcPr>
          <w:p w:rsidR="00473F89" w:rsidRPr="00473F89" w:rsidRDefault="002E5B4D" w:rsidP="00473F89">
            <w:pPr>
              <w:spacing w:after="0" w:line="240" w:lineRule="auto"/>
              <w:ind w:left="284" w:firstLine="397"/>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3800</m:t>
                    </m:r>
                  </m:num>
                  <m:den>
                    <m:r>
                      <m:rPr>
                        <m:sty m:val="p"/>
                      </m:rPr>
                      <w:rPr>
                        <w:rFonts w:ascii="Cambria Math" w:eastAsia="Times New Roman" w:hAnsi="Cambria Math" w:cs="Times New Roman"/>
                        <w:sz w:val="24"/>
                        <w:szCs w:val="24"/>
                        <w:lang w:eastAsia="sk-SK"/>
                      </w:rPr>
                      <m:t>100</m:t>
                    </m:r>
                  </m:den>
                </m:f>
              </m:oMath>
            </m:oMathPara>
          </w:p>
        </w:tc>
        <w:tc>
          <w:tcPr>
            <w:tcW w:w="0" w:type="auto"/>
            <w:tcBorders>
              <w:top w:val="nil"/>
              <w:left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711"/>
        </w:trPr>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3800</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 prinesie pri</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za rok</w:t>
            </w:r>
          </w:p>
        </w:tc>
        <w:tc>
          <w:tcPr>
            <w:tcW w:w="0" w:type="auto"/>
            <w:tcBorders>
              <w:top w:val="nil"/>
              <w:left w:val="nil"/>
              <w:bottom w:val="single" w:sz="4" w:space="0" w:color="auto"/>
              <w:right w:val="nil"/>
            </w:tcBorders>
            <w:vAlign w:val="center"/>
          </w:tcPr>
          <w:p w:rsidR="00473F89" w:rsidRPr="00473F89" w:rsidRDefault="002E5B4D" w:rsidP="00473F89">
            <w:pPr>
              <w:spacing w:after="0" w:line="240" w:lineRule="auto"/>
              <w:ind w:left="284" w:firstLine="397"/>
              <w:jc w:val="both"/>
              <w:rPr>
                <w:rFonts w:ascii="Times New Roman" w:eastAsia="Times New Roman" w:hAnsi="Times New Roman" w:cs="Times New Roman"/>
                <w:sz w:val="24"/>
                <w:szCs w:val="24"/>
                <w:lang w:eastAsia="sk-SK"/>
              </w:rPr>
            </w:pPr>
            <m:oMathPara>
              <m:oMath>
                <m:f>
                  <m:fPr>
                    <m:ctrlPr>
                      <w:rPr>
                        <w:rFonts w:ascii="Cambria Math" w:eastAsia="Times New Roman" w:hAnsi="Cambria Math" w:cs="Times New Roman"/>
                        <w:sz w:val="24"/>
                        <w:szCs w:val="24"/>
                        <w:lang w:eastAsia="sk-SK"/>
                      </w:rPr>
                    </m:ctrlPr>
                  </m:fPr>
                  <m:num>
                    <m:r>
                      <m:rPr>
                        <m:sty m:val="p"/>
                      </m:rPr>
                      <w:rPr>
                        <w:rFonts w:ascii="Cambria Math" w:eastAsia="Times New Roman" w:hAnsi="Cambria Math" w:cs="Times New Roman"/>
                        <w:sz w:val="24"/>
                        <w:szCs w:val="24"/>
                        <w:lang w:eastAsia="sk-SK"/>
                      </w:rPr>
                      <m:t>5 x 3800</m:t>
                    </m:r>
                  </m:num>
                  <m:den>
                    <m:r>
                      <m:rPr>
                        <m:sty m:val="p"/>
                      </m:rPr>
                      <w:rPr>
                        <w:rFonts w:ascii="Cambria Math" w:eastAsia="Times New Roman" w:hAnsi="Cambria Math" w:cs="Times New Roman"/>
                        <w:sz w:val="24"/>
                        <w:szCs w:val="24"/>
                        <w:lang w:eastAsia="sk-SK"/>
                      </w:rPr>
                      <m:t>100</m:t>
                    </m:r>
                  </m:den>
                </m:f>
              </m:oMath>
            </m:oMathPara>
          </w:p>
        </w:tc>
        <w:tc>
          <w:tcPr>
            <w:tcW w:w="0" w:type="auto"/>
            <w:tcBorders>
              <w:top w:val="nil"/>
              <w:left w:val="nil"/>
              <w:bottom w:val="single" w:sz="4" w:space="0" w:color="auto"/>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473F89">
      <w:pPr>
        <w:spacing w:line="240" w:lineRule="auto"/>
        <w:ind w:left="284" w:firstLine="397"/>
        <w:jc w:val="both"/>
        <w:rPr>
          <w:rFonts w:ascii="Times New Roman" w:eastAsia="Times New Roman" w:hAnsi="Times New Roman" w:cs="Times New Roman"/>
          <w:sz w:val="24"/>
          <w:szCs w:val="24"/>
        </w:rPr>
      </w:pPr>
    </w:p>
    <w:p w:rsidR="00473F89" w:rsidRPr="00473F89" w:rsidRDefault="00C84055" w:rsidP="00473F89">
      <w:pPr>
        <w:spacing w:line="240" w:lineRule="auto"/>
        <w:ind w:left="284" w:firstLine="397"/>
        <w:jc w:val="both"/>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m:oMath>
        <m:r>
          <m:rPr>
            <m:sty m:val="p"/>
          </m:rPr>
          <w:rPr>
            <w:rFonts w:ascii="Cambria Math" w:hAnsi="Cambria Math" w:cs="Times New Roman"/>
            <w:sz w:val="24"/>
            <w:szCs w:val="24"/>
          </w:rPr>
          <m:t xml:space="preserve">608 : </m:t>
        </m:r>
        <m:f>
          <m:fPr>
            <m:ctrlPr>
              <w:rPr>
                <w:rFonts w:ascii="Cambria Math" w:hAnsi="Cambria Math" w:cs="Times New Roman"/>
                <w:sz w:val="24"/>
                <w:szCs w:val="24"/>
              </w:rPr>
            </m:ctrlPr>
          </m:fPr>
          <m:num>
            <m:r>
              <m:rPr>
                <m:sty m:val="p"/>
              </m:rPr>
              <w:rPr>
                <w:rFonts w:ascii="Cambria Math" w:hAnsi="Cambria Math" w:cs="Times New Roman"/>
                <w:sz w:val="24"/>
                <w:szCs w:val="24"/>
              </w:rPr>
              <m:t>5 x 3800</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608 x 100</m:t>
            </m:r>
          </m:num>
          <m:den>
            <m:r>
              <m:rPr>
                <m:sty m:val="p"/>
              </m:rPr>
              <w:rPr>
                <w:rFonts w:ascii="Cambria Math" w:hAnsi="Cambria Math" w:cs="Times New Roman"/>
                <w:sz w:val="24"/>
                <w:szCs w:val="24"/>
              </w:rPr>
              <m:t>3800 x 5</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ú  x 100</m:t>
            </m:r>
          </m:num>
          <m:den>
            <m:r>
              <m:rPr>
                <m:sty m:val="p"/>
              </m:rPr>
              <w:rPr>
                <w:rFonts w:ascii="Cambria Math" w:hAnsi="Cambria Math" w:cs="Times New Roman"/>
                <w:sz w:val="24"/>
                <w:szCs w:val="24"/>
              </w:rPr>
              <m:t>i x %</m:t>
            </m:r>
          </m:den>
        </m:f>
        <m:r>
          <m:rPr>
            <m:sty m:val="p"/>
          </m:rPr>
          <w:rPr>
            <w:rFonts w:ascii="Cambria Math" w:hAnsi="Cambria Math" w:cs="Times New Roman"/>
            <w:sz w:val="24"/>
            <w:szCs w:val="24"/>
          </w:rPr>
          <m:t xml:space="preserve">=4 roky  </m:t>
        </m:r>
      </m:oMath>
    </w:p>
    <w:p w:rsidR="00473F89" w:rsidRPr="00473F89" w:rsidRDefault="00473F89" w:rsidP="00C84055">
      <w:pPr>
        <w:spacing w:line="240" w:lineRule="auto"/>
        <w:ind w:left="709" w:hanging="28"/>
        <w:jc w:val="both"/>
        <w:rPr>
          <w:rFonts w:ascii="Times New Roman" w:hAnsi="Times New Roman" w:cs="Times New Roman"/>
          <w:sz w:val="24"/>
          <w:szCs w:val="24"/>
        </w:rPr>
      </w:pPr>
      <w:r w:rsidRPr="00473F89">
        <w:rPr>
          <w:rFonts w:ascii="Times New Roman" w:hAnsi="Times New Roman" w:cs="Times New Roman"/>
          <w:sz w:val="24"/>
          <w:szCs w:val="24"/>
        </w:rPr>
        <w:t>Dobu (roky) vypočítame, keď úrok násobíme 100-mi a súčin delíme istinou a</w:t>
      </w:r>
      <w:r w:rsidR="00C84055">
        <w:rPr>
          <w:rFonts w:ascii="Times New Roman" w:hAnsi="Times New Roman" w:cs="Times New Roman"/>
          <w:sz w:val="24"/>
          <w:szCs w:val="24"/>
        </w:rPr>
        <w:t> </w:t>
      </w:r>
      <w:proofErr w:type="spellStart"/>
      <w:r w:rsidRPr="00473F89">
        <w:rPr>
          <w:rFonts w:ascii="Times New Roman" w:hAnsi="Times New Roman" w:cs="Times New Roman"/>
          <w:sz w:val="24"/>
          <w:szCs w:val="24"/>
        </w:rPr>
        <w:t>procentom</w:t>
      </w:r>
      <w:proofErr w:type="spellEnd"/>
      <w:r w:rsidRPr="00473F89">
        <w:rPr>
          <w:rFonts w:ascii="Times New Roman" w:hAnsi="Times New Roman" w:cs="Times New Roman"/>
          <w:sz w:val="24"/>
          <w:szCs w:val="24"/>
        </w:rPr>
        <w:t>.</w:t>
      </w:r>
    </w:p>
    <w:p w:rsidR="00473F89" w:rsidRPr="00473F89" w:rsidRDefault="00473F89" w:rsidP="00473F89">
      <w:pPr>
        <w:spacing w:line="240" w:lineRule="auto"/>
        <w:ind w:left="284" w:firstLine="397"/>
        <w:jc w:val="both"/>
        <w:rPr>
          <w:rFonts w:ascii="Times New Roman" w:hAnsi="Times New Roman" w:cs="Times New Roman"/>
          <w:sz w:val="24"/>
          <w:szCs w:val="24"/>
        </w:rPr>
      </w:pPr>
      <w:r w:rsidRPr="00473F89">
        <w:rPr>
          <w:rFonts w:ascii="Times New Roman" w:hAnsi="Times New Roman" w:cs="Times New Roman"/>
          <w:sz w:val="24"/>
          <w:szCs w:val="24"/>
        </w:rPr>
        <w:t xml:space="preserve">(Mesiace = </w:t>
      </w:r>
      <m:oMath>
        <m:f>
          <m:fPr>
            <m:ctrlPr>
              <w:rPr>
                <w:rFonts w:ascii="Cambria Math" w:hAnsi="Cambria Math" w:cs="Times New Roman"/>
                <w:sz w:val="24"/>
                <w:szCs w:val="24"/>
              </w:rPr>
            </m:ctrlPr>
          </m:fPr>
          <m:num>
            <m:r>
              <m:rPr>
                <m:sty m:val="p"/>
              </m:rPr>
              <w:rPr>
                <w:rFonts w:ascii="Cambria Math" w:hAnsi="Cambria Math" w:cs="Times New Roman"/>
                <w:sz w:val="24"/>
                <w:szCs w:val="24"/>
              </w:rPr>
              <m:t>ú x 1200</m:t>
            </m:r>
          </m:num>
          <m:den>
            <m:r>
              <m:rPr>
                <m:sty m:val="p"/>
              </m:rPr>
              <w:rPr>
                <w:rFonts w:ascii="Cambria Math" w:hAnsi="Cambria Math" w:cs="Times New Roman"/>
                <w:sz w:val="24"/>
                <w:szCs w:val="24"/>
              </w:rPr>
              <m:t>i x %</m:t>
            </m:r>
          </m:den>
        </m:f>
      </m:oMath>
      <w:r w:rsidRPr="00473F89">
        <w:rPr>
          <w:rFonts w:ascii="Times New Roman" w:eastAsiaTheme="minorEastAsia" w:hAnsi="Times New Roman" w:cs="Times New Roman"/>
          <w:sz w:val="24"/>
          <w:szCs w:val="24"/>
        </w:rPr>
        <w:t xml:space="preserve"> , dni = </w:t>
      </w:r>
      <m:oMath>
        <m:f>
          <m:fPr>
            <m:ctrlPr>
              <w:rPr>
                <w:rFonts w:ascii="Cambria Math" w:hAnsi="Cambria Math" w:cs="Times New Roman"/>
                <w:sz w:val="24"/>
                <w:szCs w:val="24"/>
              </w:rPr>
            </m:ctrlPr>
          </m:fPr>
          <m:num>
            <m:r>
              <m:rPr>
                <m:sty m:val="p"/>
              </m:rPr>
              <w:rPr>
                <w:rFonts w:ascii="Cambria Math" w:hAnsi="Cambria Math" w:cs="Times New Roman"/>
                <w:sz w:val="24"/>
                <w:szCs w:val="24"/>
              </w:rPr>
              <m:t>ú x 36000</m:t>
            </m:r>
          </m:num>
          <m:den>
            <m:r>
              <m:rPr>
                <m:sty m:val="p"/>
              </m:rPr>
              <w:rPr>
                <w:rFonts w:ascii="Cambria Math" w:hAnsi="Cambria Math" w:cs="Times New Roman"/>
                <w:sz w:val="24"/>
                <w:szCs w:val="24"/>
              </w:rPr>
              <m:t>i x %</m:t>
            </m:r>
          </m:den>
        </m:f>
      </m:oMath>
      <w:r w:rsidRPr="00473F89">
        <w:rPr>
          <w:rFonts w:ascii="Times New Roman" w:eastAsiaTheme="minorEastAsia" w:hAnsi="Times New Roman" w:cs="Times New Roman"/>
          <w:sz w:val="24"/>
          <w:szCs w:val="24"/>
        </w:rPr>
        <w:t xml:space="preserve"> .)</w:t>
      </w:r>
    </w:p>
    <w:p w:rsidR="00473F89" w:rsidRPr="00473F89" w:rsidRDefault="00473F89" w:rsidP="00C84055">
      <w:pPr>
        <w:pStyle w:val="Odsekzoznamu"/>
        <w:numPr>
          <w:ilvl w:val="0"/>
          <w:numId w:val="71"/>
        </w:numPr>
        <w:spacing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Za akú dobu prinesie</w:t>
      </w:r>
    </w:p>
    <w:tbl>
      <w:tblPr>
        <w:tblW w:w="0" w:type="auto"/>
        <w:tblInd w:w="851" w:type="dxa"/>
        <w:tblCellMar>
          <w:left w:w="70" w:type="dxa"/>
          <w:right w:w="70" w:type="dxa"/>
        </w:tblCellMar>
        <w:tblLook w:val="04A0" w:firstRow="1" w:lastRow="0" w:firstColumn="1" w:lastColumn="0" w:noHBand="0" w:noVBand="1"/>
      </w:tblPr>
      <w:tblGrid>
        <w:gridCol w:w="779"/>
        <w:gridCol w:w="734"/>
        <w:gridCol w:w="640"/>
        <w:gridCol w:w="500"/>
        <w:gridCol w:w="1254"/>
      </w:tblGrid>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425</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102</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894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224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C84055">
        <w:trPr>
          <w:trHeight w:val="300"/>
        </w:trPr>
        <w:tc>
          <w:tcPr>
            <w:tcW w:w="779" w:type="dxa"/>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2326</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center"/>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w:t>
            </w:r>
            <w:r w:rsidR="00C84055">
              <w:rPr>
                <w:rFonts w:ascii="Times New Roman" w:eastAsia="Times New Roman" w:hAnsi="Times New Roman" w:cs="Times New Roman"/>
                <w:sz w:val="24"/>
                <w:szCs w:val="24"/>
                <w:lang w:eastAsia="sk-SK"/>
              </w:rPr>
              <w:t>½</w:t>
            </w: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314</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473F89" w:rsidRPr="00473F89" w:rsidRDefault="00473F89" w:rsidP="00C84055">
      <w:pPr>
        <w:pStyle w:val="Odsekzoznamu"/>
        <w:numPr>
          <w:ilvl w:val="0"/>
          <w:numId w:val="71"/>
        </w:numPr>
        <w:spacing w:before="120" w:after="0" w:line="240" w:lineRule="auto"/>
        <w:ind w:left="284" w:hanging="284"/>
        <w:jc w:val="both"/>
        <w:rPr>
          <w:rFonts w:ascii="Times New Roman" w:hAnsi="Times New Roman" w:cs="Times New Roman"/>
          <w:sz w:val="24"/>
          <w:szCs w:val="24"/>
        </w:rPr>
      </w:pPr>
      <w:r w:rsidRPr="00473F89">
        <w:rPr>
          <w:rFonts w:ascii="Times New Roman" w:hAnsi="Times New Roman" w:cs="Times New Roman"/>
          <w:sz w:val="24"/>
          <w:szCs w:val="24"/>
        </w:rPr>
        <w:t xml:space="preserve"> Za akú dobu prinesie</w:t>
      </w:r>
    </w:p>
    <w:tbl>
      <w:tblPr>
        <w:tblW w:w="0" w:type="auto"/>
        <w:tblInd w:w="851" w:type="dxa"/>
        <w:tblCellMar>
          <w:left w:w="70" w:type="dxa"/>
          <w:right w:w="70" w:type="dxa"/>
        </w:tblCellMar>
        <w:tblLook w:val="04A0" w:firstRow="1" w:lastRow="0" w:firstColumn="1" w:lastColumn="0" w:noHBand="0" w:noVBand="1"/>
      </w:tblPr>
      <w:tblGrid>
        <w:gridCol w:w="620"/>
        <w:gridCol w:w="1314"/>
        <w:gridCol w:w="640"/>
        <w:gridCol w:w="560"/>
        <w:gridCol w:w="1254"/>
      </w:tblGrid>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237</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C84055" w:rsidP="00C84055">
            <w:pPr>
              <w:spacing w:after="0" w:line="240" w:lineRule="auto"/>
              <w:jc w:val="right"/>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3½</w:t>
            </w:r>
            <w:r w:rsidR="00473F89"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37,3</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754</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182</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r w:rsidR="00473F89" w:rsidRPr="00473F89" w:rsidTr="00473F89">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1258</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istina pri</w:t>
            </w:r>
          </w:p>
        </w:tc>
        <w:tc>
          <w:tcPr>
            <w:tcW w:w="0" w:type="auto"/>
            <w:tcBorders>
              <w:top w:val="nil"/>
              <w:left w:val="nil"/>
              <w:bottom w:val="nil"/>
              <w:right w:val="nil"/>
            </w:tcBorders>
            <w:shd w:val="clear" w:color="auto" w:fill="auto"/>
            <w:noWrap/>
            <w:vAlign w:val="bottom"/>
            <w:hideMark/>
          </w:tcPr>
          <w:p w:rsidR="00473F89" w:rsidRPr="00473F89" w:rsidRDefault="00473F89" w:rsidP="00C84055">
            <w:pPr>
              <w:spacing w:after="0" w:line="240" w:lineRule="auto"/>
              <w:jc w:val="right"/>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236</w:t>
            </w:r>
          </w:p>
        </w:tc>
        <w:tc>
          <w:tcPr>
            <w:tcW w:w="0" w:type="auto"/>
            <w:tcBorders>
              <w:top w:val="nil"/>
              <w:left w:val="nil"/>
              <w:bottom w:val="nil"/>
              <w:right w:val="nil"/>
            </w:tcBorders>
            <w:shd w:val="clear" w:color="auto" w:fill="auto"/>
            <w:noWrap/>
            <w:vAlign w:val="bottom"/>
            <w:hideMark/>
          </w:tcPr>
          <w:p w:rsidR="00473F89" w:rsidRPr="00473F89" w:rsidRDefault="00473F89" w:rsidP="00473F89">
            <w:pPr>
              <w:spacing w:after="0" w:line="240" w:lineRule="auto"/>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Kč</w:t>
            </w:r>
            <w:r w:rsidRPr="00473F89">
              <w:rPr>
                <w:rFonts w:ascii="Times New Roman" w:eastAsia="Times New Roman" w:hAnsi="Times New Roman" w:cs="Times New Roman"/>
                <w:sz w:val="24"/>
                <w:szCs w:val="24"/>
                <w:lang w:eastAsia="sk-SK"/>
              </w:rPr>
              <w:t xml:space="preserve"> úrokov?</w:t>
            </w:r>
          </w:p>
        </w:tc>
      </w:tr>
    </w:tbl>
    <w:p w:rsidR="00C84055" w:rsidRDefault="00C84055" w:rsidP="00C84055">
      <w:pPr>
        <w:pStyle w:val="Odsekzoznamu"/>
        <w:spacing w:line="240" w:lineRule="auto"/>
        <w:ind w:left="284"/>
        <w:jc w:val="both"/>
        <w:rPr>
          <w:rFonts w:ascii="Times New Roman" w:hAnsi="Times New Roman" w:cs="Times New Roman"/>
          <w:sz w:val="24"/>
          <w:szCs w:val="24"/>
        </w:rPr>
      </w:pPr>
    </w:p>
    <w:p w:rsidR="00C84055" w:rsidRDefault="00473F89" w:rsidP="00C84055">
      <w:pPr>
        <w:pStyle w:val="Odsekzoznamu"/>
        <w:numPr>
          <w:ilvl w:val="0"/>
          <w:numId w:val="71"/>
        </w:numPr>
        <w:spacing w:after="0" w:line="240" w:lineRule="auto"/>
        <w:ind w:left="284" w:hanging="284"/>
        <w:jc w:val="both"/>
        <w:rPr>
          <w:rFonts w:ascii="Times New Roman" w:hAnsi="Times New Roman" w:cs="Times New Roman"/>
          <w:sz w:val="24"/>
          <w:szCs w:val="24"/>
        </w:rPr>
      </w:pPr>
      <w:r w:rsidRPr="00C84055">
        <w:rPr>
          <w:rFonts w:ascii="Times New Roman" w:hAnsi="Times New Roman" w:cs="Times New Roman"/>
          <w:sz w:val="24"/>
          <w:szCs w:val="24"/>
        </w:rPr>
        <w:lastRenderedPageBreak/>
        <w:t>Pán A ukladá peniaze. Pán B si požičia peniaze.</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Sporiteľne, banky alebo iné peňažné ústavy spro</w:t>
      </w:r>
      <w:r w:rsidRPr="00C84055">
        <w:rPr>
          <w:rStyle w:val="Zkladntext1"/>
          <w:rFonts w:eastAsiaTheme="minorHAnsi"/>
          <w:color w:val="auto"/>
          <w:sz w:val="24"/>
          <w:szCs w:val="24"/>
        </w:rPr>
        <w:softHyphen/>
        <w:t>stredkujú tento peňažný obchod!</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Pánu A platí sporiteľňa úrok za vklad, pán B piati sporiteľni väčší úrok za pôžičku.</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 xml:space="preserve">Rozdiel medzi </w:t>
      </w:r>
      <w:proofErr w:type="spellStart"/>
      <w:r w:rsidRPr="00C84055">
        <w:rPr>
          <w:rStyle w:val="Zkladntext1"/>
          <w:rFonts w:eastAsiaTheme="minorHAnsi"/>
          <w:color w:val="auto"/>
          <w:sz w:val="24"/>
          <w:szCs w:val="24"/>
        </w:rPr>
        <w:t>úrokami</w:t>
      </w:r>
      <w:proofErr w:type="spellEnd"/>
      <w:r w:rsidRPr="00C84055">
        <w:rPr>
          <w:rStyle w:val="Zkladntext1"/>
          <w:rFonts w:eastAsiaTheme="minorHAnsi"/>
          <w:color w:val="auto"/>
          <w:sz w:val="24"/>
          <w:szCs w:val="24"/>
        </w:rPr>
        <w:t xml:space="preserve"> je zárobok sporiteľne!</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Úrok je stanovený v %.</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Pán A dostáva od sporiteľne 3½% úroku, pán B platí sporiteľni 5½úrok. Zisk sporiteľne je teda ? %.</w:t>
      </w:r>
    </w:p>
    <w:p w:rsidR="00C84055"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 xml:space="preserve">Úrok sa počíta na určitý čas, za </w:t>
      </w:r>
      <w:r w:rsidRPr="00C84055">
        <w:rPr>
          <w:rStyle w:val="ZkladntextRiadkovanie2pt"/>
          <w:rFonts w:ascii="Times New Roman" w:hAnsi="Times New Roman" w:cs="Times New Roman"/>
          <w:color w:val="auto"/>
          <w:sz w:val="24"/>
          <w:szCs w:val="24"/>
        </w:rPr>
        <w:t xml:space="preserve">rok, za mesiace </w:t>
      </w:r>
      <w:r w:rsidRPr="00C84055">
        <w:rPr>
          <w:rStyle w:val="Zkladntext1"/>
          <w:rFonts w:eastAsiaTheme="minorHAnsi"/>
          <w:color w:val="auto"/>
          <w:sz w:val="24"/>
          <w:szCs w:val="24"/>
        </w:rPr>
        <w:t xml:space="preserve">alebo </w:t>
      </w:r>
      <w:r w:rsidRPr="00C84055">
        <w:rPr>
          <w:rStyle w:val="ZkladntextRiadkovanie2pt"/>
          <w:rFonts w:ascii="Times New Roman" w:hAnsi="Times New Roman" w:cs="Times New Roman"/>
          <w:color w:val="auto"/>
          <w:sz w:val="24"/>
          <w:szCs w:val="24"/>
        </w:rPr>
        <w:t>dni.</w:t>
      </w:r>
      <w:r w:rsidRPr="00C84055">
        <w:rPr>
          <w:rStyle w:val="Zkladntext1"/>
          <w:rFonts w:eastAsiaTheme="minorHAnsi"/>
          <w:color w:val="auto"/>
          <w:sz w:val="24"/>
          <w:szCs w:val="24"/>
        </w:rPr>
        <w:t xml:space="preserve"> </w:t>
      </w:r>
    </w:p>
    <w:p w:rsidR="00473F89" w:rsidRDefault="00473F89" w:rsidP="00C84055">
      <w:pPr>
        <w:pStyle w:val="Odsekzoznamu"/>
        <w:spacing w:after="0" w:line="240" w:lineRule="auto"/>
        <w:ind w:left="284"/>
        <w:jc w:val="both"/>
        <w:rPr>
          <w:rStyle w:val="Zkladntext1"/>
          <w:rFonts w:eastAsiaTheme="minorHAnsi"/>
          <w:color w:val="auto"/>
          <w:sz w:val="24"/>
          <w:szCs w:val="24"/>
        </w:rPr>
      </w:pPr>
      <w:r w:rsidRPr="00C84055">
        <w:rPr>
          <w:rStyle w:val="Zkladntext1"/>
          <w:rFonts w:eastAsiaTheme="minorHAnsi"/>
          <w:color w:val="auto"/>
          <w:sz w:val="24"/>
          <w:szCs w:val="24"/>
        </w:rPr>
        <w:t>Rok sa počíta 360 dní, mesiac 30 dní.</w:t>
      </w:r>
    </w:p>
    <w:p w:rsidR="00C84055" w:rsidRPr="00C84055" w:rsidRDefault="00C84055" w:rsidP="00C84055">
      <w:pPr>
        <w:pStyle w:val="Odsekzoznamu"/>
        <w:spacing w:after="0" w:line="240" w:lineRule="auto"/>
        <w:ind w:left="284"/>
        <w:jc w:val="both"/>
        <w:rPr>
          <w:rFonts w:ascii="Times New Roman" w:hAnsi="Times New Roman" w:cs="Times New Roman"/>
          <w:sz w:val="24"/>
          <w:szCs w:val="24"/>
        </w:rPr>
      </w:pPr>
    </w:p>
    <w:p w:rsidR="00473F89" w:rsidRPr="00C84055" w:rsidRDefault="00473F89" w:rsidP="00134DD4">
      <w:pPr>
        <w:widowControl w:val="0"/>
        <w:numPr>
          <w:ilvl w:val="0"/>
          <w:numId w:val="30"/>
        </w:numPr>
        <w:spacing w:after="0" w:line="240" w:lineRule="auto"/>
        <w:ind w:left="284" w:right="340" w:hanging="284"/>
        <w:jc w:val="both"/>
        <w:rPr>
          <w:rFonts w:ascii="Times New Roman" w:hAnsi="Times New Roman" w:cs="Times New Roman"/>
          <w:sz w:val="24"/>
          <w:szCs w:val="24"/>
        </w:rPr>
      </w:pPr>
      <w:r w:rsidRPr="00C84055">
        <w:rPr>
          <w:rFonts w:ascii="Times New Roman" w:hAnsi="Times New Roman" w:cs="Times New Roman"/>
          <w:sz w:val="24"/>
          <w:szCs w:val="24"/>
        </w:rPr>
        <w:t xml:space="preserve">Pán A uložil do sporiteľne 1. </w:t>
      </w:r>
      <w:proofErr w:type="spellStart"/>
      <w:r w:rsidRPr="00C84055">
        <w:rPr>
          <w:rFonts w:ascii="Times New Roman" w:hAnsi="Times New Roman" w:cs="Times New Roman"/>
          <w:sz w:val="24"/>
          <w:szCs w:val="24"/>
        </w:rPr>
        <w:t>jan</w:t>
      </w:r>
      <w:proofErr w:type="spellEnd"/>
      <w:r w:rsidRPr="00C84055">
        <w:rPr>
          <w:rFonts w:ascii="Times New Roman" w:hAnsi="Times New Roman" w:cs="Times New Roman"/>
          <w:sz w:val="24"/>
          <w:szCs w:val="24"/>
        </w:rPr>
        <w:t>. 20000 Ks. Koľko úrokov mu zaplatí</w:t>
      </w:r>
      <w:r w:rsidRPr="00C84055">
        <w:rPr>
          <w:rStyle w:val="Zkladntext1"/>
          <w:rFonts w:eastAsiaTheme="minorHAnsi"/>
          <w:color w:val="auto"/>
          <w:sz w:val="24"/>
          <w:szCs w:val="24"/>
        </w:rPr>
        <w:t xml:space="preserve"> sporiteľňa za</w:t>
      </w:r>
      <w:r w:rsidR="00F93208">
        <w:rPr>
          <w:rStyle w:val="Zkladntext1"/>
          <w:rFonts w:eastAsiaTheme="minorHAnsi"/>
          <w:color w:val="auto"/>
          <w:sz w:val="24"/>
          <w:szCs w:val="24"/>
        </w:rPr>
        <w:t> </w:t>
      </w:r>
      <w:r w:rsidRPr="00C84055">
        <w:rPr>
          <w:rStyle w:val="Zkladntext1"/>
          <w:rFonts w:eastAsiaTheme="minorHAnsi"/>
          <w:color w:val="auto"/>
          <w:sz w:val="24"/>
          <w:szCs w:val="24"/>
        </w:rPr>
        <w:t>1 rok pri úrokovaní? Za 2 roky? Za 3 roky? Za 4 roky?</w:t>
      </w:r>
    </w:p>
    <w:p w:rsidR="00473F89" w:rsidRPr="00C84055" w:rsidRDefault="00473F89" w:rsidP="00473F89">
      <w:pPr>
        <w:widowControl w:val="0"/>
        <w:spacing w:after="0" w:line="240" w:lineRule="auto"/>
        <w:ind w:left="284" w:right="340" w:firstLine="397"/>
        <w:jc w:val="both"/>
        <w:rPr>
          <w:rFonts w:ascii="Times New Roman" w:hAnsi="Times New Roman" w:cs="Times New Roman"/>
          <w:sz w:val="24"/>
          <w:szCs w:val="24"/>
        </w:rPr>
      </w:pPr>
      <w:r w:rsidRPr="00C84055">
        <w:rPr>
          <w:rFonts w:ascii="Times New Roman" w:hAnsi="Times New Roman" w:cs="Times New Roman"/>
          <w:sz w:val="24"/>
          <w:szCs w:val="24"/>
        </w:rPr>
        <w:tab/>
        <w:t xml:space="preserve">Za </w:t>
      </w:r>
      <w:r w:rsidRPr="00C84055">
        <w:rPr>
          <w:rStyle w:val="Zkladntext1"/>
          <w:rFonts w:eastAsiaTheme="minorHAnsi"/>
          <w:color w:val="auto"/>
          <w:sz w:val="24"/>
          <w:szCs w:val="24"/>
        </w:rPr>
        <w:t xml:space="preserve">1 rok ... 3½% z 20000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w:t>
      </w:r>
      <w:r w:rsidRPr="00C84055">
        <w:rPr>
          <w:rStyle w:val="Zkladntext1"/>
          <w:rFonts w:eastAsiaTheme="minorHAnsi"/>
          <w:color w:val="auto"/>
          <w:sz w:val="24"/>
          <w:szCs w:val="24"/>
        </w:rPr>
        <w:tab/>
      </w:r>
    </w:p>
    <w:p w:rsidR="00F93208" w:rsidRDefault="00473F89" w:rsidP="00F93208">
      <w:pPr>
        <w:tabs>
          <w:tab w:val="left" w:leader="dot" w:pos="5674"/>
        </w:tabs>
        <w:spacing w:after="0" w:line="240" w:lineRule="auto"/>
        <w:ind w:left="284" w:firstLine="397"/>
        <w:jc w:val="both"/>
        <w:rPr>
          <w:rStyle w:val="Zkladntext1"/>
          <w:rFonts w:eastAsiaTheme="minorHAnsi"/>
          <w:color w:val="auto"/>
          <w:sz w:val="24"/>
          <w:szCs w:val="24"/>
        </w:rPr>
      </w:pPr>
      <w:r w:rsidRPr="00C84055">
        <w:rPr>
          <w:rFonts w:ascii="Times New Roman" w:hAnsi="Times New Roman" w:cs="Times New Roman"/>
          <w:sz w:val="24"/>
          <w:szCs w:val="24"/>
        </w:rPr>
        <w:t xml:space="preserve">za </w:t>
      </w:r>
      <w:r w:rsidR="00F93208">
        <w:rPr>
          <w:rStyle w:val="Zkladntext1"/>
          <w:rFonts w:eastAsiaTheme="minorHAnsi"/>
          <w:color w:val="auto"/>
          <w:sz w:val="24"/>
          <w:szCs w:val="24"/>
        </w:rPr>
        <w:t>4 roky .. . . . . . . . . . . . . . . . ?</w:t>
      </w:r>
    </w:p>
    <w:p w:rsidR="00473F89" w:rsidRPr="00F93208" w:rsidRDefault="00473F89" w:rsidP="00F93208">
      <w:pPr>
        <w:tabs>
          <w:tab w:val="left" w:leader="dot" w:pos="5674"/>
        </w:tabs>
        <w:spacing w:after="0" w:line="240" w:lineRule="auto"/>
        <w:ind w:left="284"/>
        <w:jc w:val="both"/>
        <w:rPr>
          <w:rFonts w:ascii="Times New Roman" w:hAnsi="Times New Roman" w:cs="Times New Roman"/>
          <w:sz w:val="24"/>
          <w:szCs w:val="24"/>
          <w:shd w:val="clear" w:color="auto" w:fill="FFFFFF"/>
          <w:lang w:eastAsia="sk-SK" w:bidi="sk-SK"/>
        </w:rPr>
      </w:pPr>
      <w:r w:rsidRPr="00C84055">
        <w:rPr>
          <w:rStyle w:val="Zkladntext1"/>
          <w:rFonts w:eastAsiaTheme="minorHAnsi"/>
          <w:color w:val="auto"/>
          <w:sz w:val="24"/>
          <w:szCs w:val="24"/>
        </w:rPr>
        <w:t xml:space="preserve">Pán B si vypožičal z banky 10000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 pol roka a platí 5½% úroku. Koľko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zaplatí banke za 6 mesia</w:t>
      </w:r>
      <w:r w:rsidRPr="00C84055">
        <w:rPr>
          <w:rStyle w:val="Zkladntext1"/>
          <w:rFonts w:eastAsiaTheme="minorHAnsi"/>
          <w:color w:val="auto"/>
          <w:sz w:val="24"/>
          <w:szCs w:val="24"/>
        </w:rPr>
        <w:softHyphen/>
        <w:t>cov?</w:t>
      </w:r>
    </w:p>
    <w:p w:rsidR="00473F89" w:rsidRPr="00C84055" w:rsidRDefault="00473F89" w:rsidP="00F93208">
      <w:pPr>
        <w:tabs>
          <w:tab w:val="center" w:pos="1985"/>
          <w:tab w:val="right" w:pos="3438"/>
          <w:tab w:val="right" w:pos="4436"/>
          <w:tab w:val="right" w:pos="4777"/>
          <w:tab w:val="left" w:leader="dot" w:pos="5674"/>
        </w:tabs>
        <w:spacing w:after="0"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Za 1 rok</w:t>
      </w:r>
      <w:r w:rsidR="00F93208">
        <w:rPr>
          <w:rStyle w:val="Zkladntext1"/>
          <w:rFonts w:eastAsiaTheme="minorHAnsi"/>
          <w:color w:val="auto"/>
          <w:sz w:val="24"/>
          <w:szCs w:val="24"/>
        </w:rPr>
        <w:t xml:space="preserve"> </w:t>
      </w:r>
      <w:r w:rsidR="00F93208">
        <w:rPr>
          <w:rStyle w:val="Zkladntext1"/>
          <w:rFonts w:eastAsiaTheme="minorHAnsi"/>
          <w:color w:val="auto"/>
          <w:sz w:val="24"/>
          <w:szCs w:val="24"/>
        </w:rPr>
        <w:tab/>
      </w:r>
      <w:r w:rsidR="00F93208">
        <w:rPr>
          <w:rStyle w:val="Zkladntext1"/>
          <w:rFonts w:eastAsiaTheme="minorHAnsi"/>
          <w:color w:val="auto"/>
          <w:sz w:val="24"/>
          <w:szCs w:val="24"/>
        </w:rPr>
        <w:tab/>
      </w:r>
      <w:r w:rsidRPr="00C84055">
        <w:rPr>
          <w:rStyle w:val="Zkladntext1"/>
          <w:rFonts w:eastAsiaTheme="minorHAnsi"/>
          <w:color w:val="auto"/>
          <w:sz w:val="24"/>
          <w:szCs w:val="24"/>
        </w:rPr>
        <w:t>5½% z</w:t>
      </w:r>
      <w:r w:rsidR="00F93208">
        <w:rPr>
          <w:rStyle w:val="Zkladntext1"/>
          <w:rFonts w:eastAsiaTheme="minorHAnsi"/>
          <w:color w:val="auto"/>
          <w:sz w:val="24"/>
          <w:szCs w:val="24"/>
        </w:rPr>
        <w:t> </w:t>
      </w:r>
      <w:r w:rsidRPr="00C84055">
        <w:rPr>
          <w:rStyle w:val="Zkladntext1"/>
          <w:rFonts w:eastAsiaTheme="minorHAnsi"/>
          <w:color w:val="auto"/>
          <w:sz w:val="24"/>
          <w:szCs w:val="24"/>
        </w:rPr>
        <w:t>10000</w:t>
      </w:r>
      <w:r w:rsidR="00F93208">
        <w:rPr>
          <w:rStyle w:val="Zkladntext1"/>
          <w:rFonts w:eastAsiaTheme="minorHAnsi"/>
          <w:color w:val="auto"/>
          <w:sz w:val="24"/>
          <w:szCs w:val="24"/>
        </w:rPr>
        <w:t xml:space="preserve"> </w:t>
      </w:r>
      <w:r w:rsidRPr="00C84055">
        <w:rPr>
          <w:rStyle w:val="Zkladntext1"/>
          <w:rFonts w:eastAsiaTheme="minorHAnsi"/>
          <w:i/>
          <w:color w:val="auto"/>
          <w:sz w:val="24"/>
          <w:szCs w:val="24"/>
        </w:rPr>
        <w:t>Ks</w:t>
      </w:r>
      <w:r w:rsidR="00F93208">
        <w:rPr>
          <w:rStyle w:val="Zkladntext1"/>
          <w:rFonts w:eastAsiaTheme="minorHAnsi"/>
          <w:i/>
          <w:color w:val="auto"/>
          <w:sz w:val="24"/>
          <w:szCs w:val="24"/>
        </w:rPr>
        <w:t xml:space="preserve"> </w:t>
      </w:r>
      <w:r w:rsidRPr="00C84055">
        <w:rPr>
          <w:rStyle w:val="Zkladntext1"/>
          <w:rFonts w:eastAsiaTheme="minorHAnsi"/>
          <w:color w:val="auto"/>
          <w:sz w:val="24"/>
          <w:szCs w:val="24"/>
        </w:rPr>
        <w:t>je</w:t>
      </w:r>
      <w:r w:rsidRPr="00C84055">
        <w:rPr>
          <w:rStyle w:val="Zkladntext1"/>
          <w:rFonts w:eastAsiaTheme="minorHAnsi"/>
          <w:color w:val="auto"/>
          <w:sz w:val="24"/>
          <w:szCs w:val="24"/>
        </w:rPr>
        <w:tab/>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r w:rsidR="00F93208">
        <w:rPr>
          <w:rStyle w:val="Zkladntext1"/>
          <w:rFonts w:eastAsiaTheme="minorHAnsi"/>
          <w:color w:val="auto"/>
          <w:sz w:val="24"/>
          <w:szCs w:val="24"/>
        </w:rPr>
        <w:t xml:space="preserve"> </w:t>
      </w:r>
      <w:r w:rsidRPr="00C84055">
        <w:rPr>
          <w:rStyle w:val="Zkladntext1"/>
          <w:rFonts w:eastAsiaTheme="minorHAnsi"/>
          <w:color w:val="auto"/>
          <w:sz w:val="24"/>
          <w:szCs w:val="24"/>
        </w:rPr>
        <w:t>.</w:t>
      </w:r>
    </w:p>
    <w:p w:rsidR="00473F89" w:rsidRPr="00C84055" w:rsidRDefault="00473F89" w:rsidP="00473F89">
      <w:pPr>
        <w:tabs>
          <w:tab w:val="right" w:pos="3006"/>
        </w:tabs>
        <w:spacing w:after="0" w:line="240" w:lineRule="auto"/>
        <w:ind w:left="284" w:firstLine="397"/>
        <w:jc w:val="both"/>
        <w:rPr>
          <w:rStyle w:val="Zkladntext1"/>
          <w:rFonts w:eastAsiaTheme="minorHAnsi"/>
          <w:color w:val="auto"/>
          <w:sz w:val="24"/>
          <w:szCs w:val="24"/>
        </w:rPr>
      </w:pPr>
      <w:r w:rsidRPr="00C84055">
        <w:rPr>
          <w:rStyle w:val="Zkladntext1"/>
          <w:rFonts w:eastAsiaTheme="minorHAnsi"/>
          <w:color w:val="auto"/>
          <w:sz w:val="24"/>
          <w:szCs w:val="24"/>
        </w:rPr>
        <w:t xml:space="preserve">za ½  roka </w:t>
      </w:r>
      <w:r w:rsidR="00F93208">
        <w:rPr>
          <w:rStyle w:val="Zkladntext1"/>
          <w:rFonts w:eastAsiaTheme="minorHAnsi"/>
          <w:color w:val="auto"/>
          <w:sz w:val="24"/>
          <w:szCs w:val="24"/>
        </w:rPr>
        <w:t xml:space="preserve">. . . . . . . . . . . . . . . . . . . . . . . . . . . . . . </w:t>
      </w:r>
      <w:r w:rsidRPr="00C84055">
        <w:rPr>
          <w:rStyle w:val="Zkladntext1"/>
          <w:rFonts w:eastAsiaTheme="minorHAnsi"/>
          <w:color w:val="auto"/>
          <w:sz w:val="24"/>
          <w:szCs w:val="24"/>
        </w:rPr>
        <w:t>?</w:t>
      </w:r>
    </w:p>
    <w:p w:rsidR="00473F89" w:rsidRPr="00C84055" w:rsidRDefault="00473F89" w:rsidP="00F93208">
      <w:pPr>
        <w:pStyle w:val="Odsekzoznamu"/>
        <w:numPr>
          <w:ilvl w:val="1"/>
          <w:numId w:val="30"/>
        </w:numPr>
        <w:tabs>
          <w:tab w:val="right" w:pos="720"/>
        </w:tabs>
        <w:spacing w:before="120" w:after="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Aký je 6% úrok z 2400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za 25 dní?</w:t>
      </w:r>
    </w:p>
    <w:p w:rsidR="00473F89" w:rsidRPr="00C84055" w:rsidRDefault="00473F89" w:rsidP="00473F89">
      <w:pPr>
        <w:tabs>
          <w:tab w:val="left" w:pos="1682"/>
          <w:tab w:val="center" w:pos="2298"/>
          <w:tab w:val="center" w:pos="2647"/>
          <w:tab w:val="center" w:pos="3078"/>
          <w:tab w:val="right" w:pos="3819"/>
          <w:tab w:val="left" w:pos="3876"/>
          <w:tab w:val="center" w:pos="4249"/>
          <w:tab w:val="right" w:pos="5047"/>
          <w:tab w:val="right" w:pos="4959"/>
        </w:tabs>
        <w:spacing w:line="240" w:lineRule="auto"/>
        <w:ind w:left="284" w:firstLine="397"/>
        <w:jc w:val="both"/>
        <w:rPr>
          <w:rFonts w:ascii="Times New Roman" w:hAnsi="Times New Roman" w:cs="Times New Roman"/>
          <w:sz w:val="24"/>
          <w:szCs w:val="24"/>
        </w:rPr>
      </w:pPr>
      <w:r w:rsidRPr="00C84055">
        <w:rPr>
          <w:rFonts w:ascii="Times New Roman" w:hAnsi="Times New Roman" w:cs="Times New Roman"/>
          <w:sz w:val="24"/>
          <w:szCs w:val="24"/>
        </w:rPr>
        <w:fldChar w:fldCharType="begin"/>
      </w:r>
      <w:r w:rsidRPr="00C84055">
        <w:rPr>
          <w:rFonts w:ascii="Times New Roman" w:hAnsi="Times New Roman" w:cs="Times New Roman"/>
          <w:sz w:val="24"/>
          <w:szCs w:val="24"/>
        </w:rPr>
        <w:instrText xml:space="preserve"> TOC \o "1-5" \h \z </w:instrText>
      </w:r>
      <w:r w:rsidRPr="00C84055">
        <w:rPr>
          <w:rFonts w:ascii="Times New Roman" w:hAnsi="Times New Roman" w:cs="Times New Roman"/>
          <w:sz w:val="24"/>
          <w:szCs w:val="24"/>
        </w:rPr>
        <w:fldChar w:fldCharType="separate"/>
      </w:r>
      <w:r w:rsidRPr="00C84055">
        <w:rPr>
          <w:rStyle w:val="Obsah0"/>
          <w:rFonts w:eastAsiaTheme="minorHAnsi"/>
          <w:color w:val="auto"/>
          <w:sz w:val="24"/>
          <w:szCs w:val="24"/>
        </w:rPr>
        <w:t>Za 1</w:t>
      </w:r>
      <w:r w:rsidR="00F93208">
        <w:rPr>
          <w:rStyle w:val="Obsah0"/>
          <w:rFonts w:eastAsiaTheme="minorHAnsi"/>
          <w:color w:val="auto"/>
          <w:sz w:val="24"/>
          <w:szCs w:val="24"/>
        </w:rPr>
        <w:t xml:space="preserve"> </w:t>
      </w:r>
      <w:r w:rsidRPr="00C84055">
        <w:rPr>
          <w:rStyle w:val="Obsah0"/>
          <w:rFonts w:eastAsiaTheme="minorHAnsi"/>
          <w:color w:val="auto"/>
          <w:sz w:val="24"/>
          <w:szCs w:val="24"/>
        </w:rPr>
        <w:t>rok</w:t>
      </w:r>
      <w:r w:rsidRPr="00C84055">
        <w:rPr>
          <w:rStyle w:val="Obsah0"/>
          <w:rFonts w:eastAsiaTheme="minorHAnsi"/>
          <w:color w:val="auto"/>
          <w:sz w:val="24"/>
          <w:szCs w:val="24"/>
        </w:rPr>
        <w:tab/>
        <w:t>6%</w:t>
      </w:r>
      <w:r w:rsidRPr="00C84055">
        <w:rPr>
          <w:rStyle w:val="Obsah0"/>
          <w:rFonts w:eastAsiaTheme="minorHAnsi"/>
          <w:color w:val="auto"/>
          <w:sz w:val="24"/>
          <w:szCs w:val="24"/>
        </w:rPr>
        <w:tab/>
        <w:t>z</w:t>
      </w:r>
      <w:r w:rsidRPr="00C84055">
        <w:rPr>
          <w:rStyle w:val="Obsah0"/>
          <w:rFonts w:eastAsiaTheme="minorHAnsi"/>
          <w:color w:val="auto"/>
          <w:sz w:val="24"/>
          <w:szCs w:val="24"/>
        </w:rPr>
        <w:tab/>
        <w:t>2400</w:t>
      </w:r>
      <w:r w:rsidRPr="00C84055">
        <w:rPr>
          <w:rStyle w:val="Obsah0"/>
          <w:rFonts w:eastAsiaTheme="minorHAnsi"/>
          <w:color w:val="auto"/>
          <w:sz w:val="24"/>
          <w:szCs w:val="24"/>
        </w:rPr>
        <w:tab/>
      </w:r>
      <w:r w:rsidRPr="00C84055">
        <w:rPr>
          <w:rStyle w:val="Obsah0"/>
          <w:rFonts w:eastAsiaTheme="minorHAnsi"/>
          <w:i/>
          <w:color w:val="auto"/>
          <w:sz w:val="24"/>
          <w:szCs w:val="24"/>
        </w:rPr>
        <w:t>Ks</w:t>
      </w:r>
      <w:r w:rsidRPr="00C84055">
        <w:rPr>
          <w:rStyle w:val="Obsah0"/>
          <w:rFonts w:eastAsiaTheme="minorHAnsi"/>
          <w:color w:val="auto"/>
          <w:sz w:val="24"/>
          <w:szCs w:val="24"/>
        </w:rPr>
        <w:tab/>
      </w:r>
      <w:r w:rsidR="00F93208">
        <w:rPr>
          <w:rStyle w:val="Obsah0"/>
          <w:rFonts w:eastAsiaTheme="minorHAnsi"/>
          <w:color w:val="auto"/>
          <w:sz w:val="24"/>
          <w:szCs w:val="24"/>
        </w:rPr>
        <w:t xml:space="preserve"> </w:t>
      </w:r>
      <w:r w:rsidRPr="00C84055">
        <w:rPr>
          <w:rStyle w:val="Obsah0"/>
          <w:rFonts w:eastAsiaTheme="minorHAnsi"/>
          <w:color w:val="auto"/>
          <w:sz w:val="24"/>
          <w:szCs w:val="24"/>
        </w:rPr>
        <w:t>je</w:t>
      </w:r>
      <w:r w:rsidR="00F93208">
        <w:rPr>
          <w:rStyle w:val="Obsah0"/>
          <w:rFonts w:eastAsiaTheme="minorHAnsi"/>
          <w:color w:val="auto"/>
          <w:sz w:val="24"/>
          <w:szCs w:val="24"/>
        </w:rPr>
        <w:t xml:space="preserve"> . . . . . . </w:t>
      </w:r>
      <w:r w:rsidRPr="00C84055">
        <w:rPr>
          <w:rStyle w:val="Obsah0"/>
          <w:rFonts w:eastAsiaTheme="minorHAnsi"/>
          <w:color w:val="auto"/>
          <w:sz w:val="24"/>
          <w:szCs w:val="24"/>
        </w:rPr>
        <w:t>.</w:t>
      </w:r>
    </w:p>
    <w:p w:rsidR="00473F89" w:rsidRPr="00C84055" w:rsidRDefault="00473F89" w:rsidP="00473F89">
      <w:pPr>
        <w:tabs>
          <w:tab w:val="left" w:pos="1672"/>
          <w:tab w:val="center" w:pos="2298"/>
          <w:tab w:val="left" w:pos="2672"/>
        </w:tabs>
        <w:spacing w:line="240" w:lineRule="auto"/>
        <w:ind w:left="284" w:firstLine="397"/>
        <w:jc w:val="both"/>
        <w:rPr>
          <w:rFonts w:ascii="Times New Roman" w:hAnsi="Times New Roman" w:cs="Times New Roman"/>
          <w:sz w:val="24"/>
          <w:szCs w:val="24"/>
        </w:rPr>
      </w:pPr>
      <w:r w:rsidRPr="00C84055">
        <w:rPr>
          <w:rStyle w:val="Obsah0"/>
          <w:rFonts w:eastAsiaTheme="minorHAnsi"/>
          <w:color w:val="auto"/>
          <w:sz w:val="24"/>
          <w:szCs w:val="24"/>
        </w:rPr>
        <w:t>za 1</w:t>
      </w:r>
      <w:r w:rsidR="00F93208">
        <w:rPr>
          <w:rStyle w:val="Obsah0"/>
          <w:rFonts w:eastAsiaTheme="minorHAnsi"/>
          <w:color w:val="auto"/>
          <w:sz w:val="24"/>
          <w:szCs w:val="24"/>
        </w:rPr>
        <w:t xml:space="preserve"> </w:t>
      </w:r>
      <w:r w:rsidRPr="00C84055">
        <w:rPr>
          <w:rStyle w:val="Obsah0"/>
          <w:rFonts w:eastAsiaTheme="minorHAnsi"/>
          <w:color w:val="auto"/>
          <w:sz w:val="24"/>
          <w:szCs w:val="24"/>
        </w:rPr>
        <w:t>deň</w:t>
      </w:r>
      <w:r w:rsidR="00F93208">
        <w:rPr>
          <w:rStyle w:val="Obsah0"/>
          <w:rFonts w:eastAsiaTheme="minorHAnsi"/>
          <w:color w:val="auto"/>
          <w:sz w:val="24"/>
          <w:szCs w:val="24"/>
        </w:rPr>
        <w:t xml:space="preserve"> . . . . . . </w:t>
      </w:r>
      <w:r w:rsidRPr="00C84055">
        <w:rPr>
          <w:rStyle w:val="Obsah0"/>
          <w:rFonts w:eastAsiaTheme="minorHAnsi"/>
          <w:color w:val="auto"/>
          <w:sz w:val="24"/>
          <w:szCs w:val="24"/>
        </w:rPr>
        <w:t>?</w:t>
      </w:r>
    </w:p>
    <w:p w:rsidR="00473F89" w:rsidRPr="00C84055" w:rsidRDefault="00473F89" w:rsidP="00473F89">
      <w:pPr>
        <w:tabs>
          <w:tab w:val="left" w:pos="1692"/>
          <w:tab w:val="center" w:pos="2298"/>
          <w:tab w:val="left" w:pos="2672"/>
        </w:tabs>
        <w:spacing w:after="139" w:line="240" w:lineRule="auto"/>
        <w:ind w:left="284" w:firstLine="397"/>
        <w:jc w:val="both"/>
        <w:rPr>
          <w:rFonts w:ascii="Times New Roman" w:hAnsi="Times New Roman" w:cs="Times New Roman"/>
          <w:sz w:val="24"/>
          <w:szCs w:val="24"/>
        </w:rPr>
      </w:pPr>
      <w:r w:rsidRPr="00C84055">
        <w:rPr>
          <w:rStyle w:val="Obsah0"/>
          <w:rFonts w:eastAsiaTheme="minorHAnsi"/>
          <w:color w:val="auto"/>
          <w:sz w:val="24"/>
          <w:szCs w:val="24"/>
        </w:rPr>
        <w:t>za 25</w:t>
      </w:r>
      <w:r w:rsidR="00F93208">
        <w:rPr>
          <w:rStyle w:val="Obsah0"/>
          <w:rFonts w:eastAsiaTheme="minorHAnsi"/>
          <w:color w:val="auto"/>
          <w:sz w:val="24"/>
          <w:szCs w:val="24"/>
        </w:rPr>
        <w:t xml:space="preserve"> dní . . . . . .</w:t>
      </w:r>
      <w:r w:rsidRPr="00C84055">
        <w:rPr>
          <w:rStyle w:val="Obsah0"/>
          <w:rFonts w:eastAsiaTheme="minorHAnsi"/>
          <w:color w:val="auto"/>
          <w:sz w:val="24"/>
          <w:szCs w:val="24"/>
        </w:rPr>
        <w:t>?</w:t>
      </w:r>
      <w:r w:rsidRPr="00C84055">
        <w:rPr>
          <w:rFonts w:ascii="Times New Roman" w:hAnsi="Times New Roman" w:cs="Times New Roman"/>
          <w:sz w:val="24"/>
          <w:szCs w:val="24"/>
        </w:rPr>
        <w:fldChar w:fldCharType="end"/>
      </w:r>
    </w:p>
    <w:p w:rsidR="00473F89" w:rsidRPr="00C84055" w:rsidRDefault="00473F89" w:rsidP="000B17D8">
      <w:pPr>
        <w:pStyle w:val="Odsekzoznamu"/>
        <w:numPr>
          <w:ilvl w:val="1"/>
          <w:numId w:val="30"/>
        </w:numPr>
        <w:tabs>
          <w:tab w:val="left" w:pos="1692"/>
          <w:tab w:val="center" w:pos="2298"/>
          <w:tab w:val="left" w:pos="2672"/>
        </w:tabs>
        <w:spacing w:after="0" w:line="240" w:lineRule="auto"/>
        <w:ind w:left="284" w:hanging="284"/>
        <w:rPr>
          <w:rFonts w:ascii="Times New Roman" w:hAnsi="Times New Roman" w:cs="Times New Roman"/>
          <w:sz w:val="24"/>
          <w:szCs w:val="24"/>
        </w:rPr>
      </w:pPr>
      <w:r w:rsidRPr="00C84055">
        <w:rPr>
          <w:rStyle w:val="Zkladntext1"/>
          <w:rFonts w:eastAsiaTheme="minorHAnsi"/>
          <w:color w:val="auto"/>
          <w:sz w:val="24"/>
          <w:szCs w:val="24"/>
        </w:rPr>
        <w:t>Vypočítajte ročný, polročný a štvrťročný</w:t>
      </w:r>
      <w:r w:rsidRPr="00C84055">
        <w:rPr>
          <w:rStyle w:val="Zkladntext1"/>
          <w:rFonts w:eastAsiaTheme="minorHAnsi"/>
          <w:color w:val="auto"/>
          <w:sz w:val="24"/>
          <w:szCs w:val="24"/>
        </w:rPr>
        <w:tab/>
        <w:t>úrok z týchto istín:</w:t>
      </w:r>
    </w:p>
    <w:p w:rsidR="00473F89" w:rsidRPr="00C84055" w:rsidRDefault="000B17D8" w:rsidP="00473F89">
      <w:pPr>
        <w:tabs>
          <w:tab w:val="left" w:pos="1252"/>
          <w:tab w:val="center" w:pos="1673"/>
          <w:tab w:val="left" w:pos="1967"/>
          <w:tab w:val="right" w:pos="3819"/>
          <w:tab w:val="right" w:pos="5557"/>
        </w:tabs>
        <w:spacing w:after="0" w:line="240" w:lineRule="auto"/>
        <w:ind w:left="284" w:firstLine="397"/>
        <w:jc w:val="both"/>
        <w:rPr>
          <w:rFonts w:ascii="Times New Roman" w:hAnsi="Times New Roman" w:cs="Times New Roman"/>
          <w:sz w:val="24"/>
          <w:szCs w:val="24"/>
        </w:rPr>
      </w:pPr>
      <w:r>
        <w:rPr>
          <w:rStyle w:val="Zkladntext1"/>
          <w:rFonts w:eastAsiaTheme="minorHAnsi"/>
          <w:color w:val="auto"/>
          <w:sz w:val="24"/>
          <w:szCs w:val="24"/>
        </w:rPr>
        <w:t xml:space="preserve">Z 5639 </w:t>
      </w:r>
      <w:r w:rsidR="00473F89" w:rsidRPr="00C84055">
        <w:rPr>
          <w:rStyle w:val="Zkladntext1"/>
          <w:rFonts w:eastAsiaTheme="minorHAnsi"/>
          <w:i/>
          <w:color w:val="auto"/>
          <w:sz w:val="24"/>
          <w:szCs w:val="24"/>
        </w:rPr>
        <w:t>Ks</w:t>
      </w:r>
      <w:r>
        <w:rPr>
          <w:rStyle w:val="Zkladntext1"/>
          <w:rFonts w:eastAsiaTheme="minorHAnsi"/>
          <w:i/>
          <w:color w:val="auto"/>
          <w:sz w:val="24"/>
          <w:szCs w:val="24"/>
        </w:rPr>
        <w:t xml:space="preserve"> </w:t>
      </w:r>
      <w:r w:rsidR="00473F89" w:rsidRPr="00C84055">
        <w:rPr>
          <w:rStyle w:val="Zkladntext1"/>
          <w:rFonts w:eastAsiaTheme="minorHAnsi"/>
          <w:color w:val="auto"/>
          <w:sz w:val="24"/>
          <w:szCs w:val="24"/>
        </w:rPr>
        <w:t>pri</w:t>
      </w:r>
      <w:r>
        <w:rPr>
          <w:rStyle w:val="Zkladntext1"/>
          <w:rFonts w:eastAsiaTheme="minorHAnsi"/>
          <w:color w:val="auto"/>
          <w:sz w:val="24"/>
          <w:szCs w:val="24"/>
        </w:rPr>
        <w:t xml:space="preserve"> </w:t>
      </w:r>
      <w:r w:rsidR="00473F89" w:rsidRPr="00C84055">
        <w:rPr>
          <w:rStyle w:val="Zkladntext1"/>
          <w:rFonts w:eastAsiaTheme="minorHAnsi"/>
          <w:color w:val="auto"/>
          <w:sz w:val="24"/>
          <w:szCs w:val="24"/>
        </w:rPr>
        <w:t xml:space="preserve">4% </w:t>
      </w:r>
      <w:r>
        <w:rPr>
          <w:rStyle w:val="Zkladntext1"/>
          <w:rFonts w:eastAsiaTheme="minorHAnsi"/>
          <w:color w:val="auto"/>
          <w:sz w:val="24"/>
          <w:szCs w:val="24"/>
        </w:rPr>
        <w:tab/>
      </w:r>
      <w:r w:rsidR="00473F89" w:rsidRPr="00C84055">
        <w:rPr>
          <w:rStyle w:val="Zkladntext1"/>
          <w:rFonts w:eastAsiaTheme="minorHAnsi"/>
          <w:color w:val="auto"/>
          <w:sz w:val="24"/>
          <w:szCs w:val="24"/>
        </w:rPr>
        <w:t>zo</w:t>
      </w:r>
      <w:r w:rsidR="00473F89" w:rsidRPr="00C84055">
        <w:rPr>
          <w:rStyle w:val="Zkladntext1"/>
          <w:rFonts w:eastAsiaTheme="minorHAnsi"/>
          <w:color w:val="auto"/>
          <w:sz w:val="24"/>
          <w:szCs w:val="24"/>
        </w:rPr>
        <w:tab/>
        <w:t xml:space="preserve">720 </w:t>
      </w:r>
      <w:r w:rsidR="00473F89" w:rsidRPr="00C84055">
        <w:rPr>
          <w:rStyle w:val="Zkladntext1"/>
          <w:rFonts w:eastAsiaTheme="minorHAnsi"/>
          <w:i/>
          <w:color w:val="auto"/>
          <w:sz w:val="24"/>
          <w:szCs w:val="24"/>
        </w:rPr>
        <w:t>Ks</w:t>
      </w:r>
      <w:r w:rsidR="00473F89" w:rsidRPr="00C84055">
        <w:rPr>
          <w:rStyle w:val="Zkladntext1"/>
          <w:rFonts w:eastAsiaTheme="minorHAnsi"/>
          <w:color w:val="auto"/>
          <w:sz w:val="24"/>
          <w:szCs w:val="24"/>
        </w:rPr>
        <w:t xml:space="preserve"> pri 3½%</w:t>
      </w:r>
    </w:p>
    <w:p w:rsidR="00473F89" w:rsidRPr="00C84055" w:rsidRDefault="000B17D8" w:rsidP="00473F89">
      <w:pPr>
        <w:tabs>
          <w:tab w:val="left" w:pos="1252"/>
          <w:tab w:val="center" w:pos="1673"/>
          <w:tab w:val="left" w:pos="1957"/>
          <w:tab w:val="right" w:pos="3819"/>
          <w:tab w:val="right" w:pos="5557"/>
        </w:tabs>
        <w:spacing w:after="93" w:line="240" w:lineRule="auto"/>
        <w:ind w:left="284" w:firstLine="397"/>
        <w:jc w:val="both"/>
        <w:rPr>
          <w:rFonts w:ascii="Times New Roman" w:hAnsi="Times New Roman" w:cs="Times New Roman"/>
          <w:sz w:val="24"/>
          <w:szCs w:val="24"/>
        </w:rPr>
      </w:pPr>
      <w:r>
        <w:rPr>
          <w:rStyle w:val="Zkladntext1"/>
          <w:rFonts w:eastAsiaTheme="minorHAnsi"/>
          <w:color w:val="auto"/>
          <w:sz w:val="24"/>
          <w:szCs w:val="24"/>
        </w:rPr>
        <w:t xml:space="preserve">Z 1905 </w:t>
      </w:r>
      <w:r w:rsidR="00473F89" w:rsidRPr="00C84055">
        <w:rPr>
          <w:rStyle w:val="Zkladntext1"/>
          <w:rFonts w:eastAsiaTheme="minorHAnsi"/>
          <w:i/>
          <w:color w:val="auto"/>
          <w:sz w:val="24"/>
          <w:szCs w:val="24"/>
        </w:rPr>
        <w:t>Ks</w:t>
      </w:r>
      <w:r>
        <w:rPr>
          <w:rStyle w:val="Zkladntext1"/>
          <w:rFonts w:eastAsiaTheme="minorHAnsi"/>
          <w:i/>
          <w:color w:val="auto"/>
          <w:sz w:val="24"/>
          <w:szCs w:val="24"/>
        </w:rPr>
        <w:t xml:space="preserve"> </w:t>
      </w:r>
      <w:r w:rsidR="00473F89" w:rsidRPr="00C84055">
        <w:rPr>
          <w:rStyle w:val="Zkladntext1"/>
          <w:rFonts w:eastAsiaTheme="minorHAnsi"/>
          <w:color w:val="auto"/>
          <w:sz w:val="24"/>
          <w:szCs w:val="24"/>
        </w:rPr>
        <w:t>pri</w:t>
      </w:r>
      <w:r>
        <w:rPr>
          <w:rStyle w:val="Zkladntext1"/>
          <w:rFonts w:eastAsiaTheme="minorHAnsi"/>
          <w:color w:val="auto"/>
          <w:sz w:val="24"/>
          <w:szCs w:val="24"/>
        </w:rPr>
        <w:t xml:space="preserve"> </w:t>
      </w:r>
      <w:r w:rsidR="00473F89" w:rsidRPr="00C84055">
        <w:rPr>
          <w:rStyle w:val="Zkladntext1"/>
          <w:rFonts w:eastAsiaTheme="minorHAnsi"/>
          <w:color w:val="auto"/>
          <w:sz w:val="24"/>
          <w:szCs w:val="24"/>
        </w:rPr>
        <w:t xml:space="preserve">6% </w:t>
      </w:r>
      <w:r>
        <w:rPr>
          <w:rStyle w:val="Zkladntext1"/>
          <w:rFonts w:eastAsiaTheme="minorHAnsi"/>
          <w:color w:val="auto"/>
          <w:sz w:val="24"/>
          <w:szCs w:val="24"/>
        </w:rPr>
        <w:tab/>
      </w:r>
      <w:r w:rsidR="00473F89" w:rsidRPr="00C84055">
        <w:rPr>
          <w:rStyle w:val="Zkladntext1"/>
          <w:rFonts w:eastAsiaTheme="minorHAnsi"/>
          <w:color w:val="auto"/>
          <w:sz w:val="24"/>
          <w:szCs w:val="24"/>
        </w:rPr>
        <w:t>zo</w:t>
      </w:r>
      <w:r w:rsidR="00473F89" w:rsidRPr="00C84055">
        <w:rPr>
          <w:rStyle w:val="Zkladntext1"/>
          <w:rFonts w:eastAsiaTheme="minorHAnsi"/>
          <w:color w:val="auto"/>
          <w:sz w:val="24"/>
          <w:szCs w:val="24"/>
        </w:rPr>
        <w:tab/>
        <w:t xml:space="preserve">7010 </w:t>
      </w:r>
      <w:r w:rsidR="00473F89" w:rsidRPr="00C84055">
        <w:rPr>
          <w:rStyle w:val="Zkladntext1"/>
          <w:rFonts w:eastAsiaTheme="minorHAnsi"/>
          <w:i/>
          <w:color w:val="auto"/>
          <w:sz w:val="24"/>
          <w:szCs w:val="24"/>
        </w:rPr>
        <w:t>Ks</w:t>
      </w:r>
      <w:r w:rsidR="00473F89" w:rsidRPr="00C84055">
        <w:rPr>
          <w:rStyle w:val="Zkladntext1"/>
          <w:rFonts w:eastAsiaTheme="minorHAnsi"/>
          <w:color w:val="auto"/>
          <w:sz w:val="24"/>
          <w:szCs w:val="24"/>
        </w:rPr>
        <w:t xml:space="preserve"> pri 5½%</w:t>
      </w:r>
    </w:p>
    <w:p w:rsidR="00473F89" w:rsidRPr="00C84055" w:rsidRDefault="00473F89" w:rsidP="000B17D8">
      <w:pPr>
        <w:pStyle w:val="Odsekzoznamu"/>
        <w:widowControl w:val="0"/>
        <w:numPr>
          <w:ilvl w:val="0"/>
          <w:numId w:val="71"/>
        </w:numPr>
        <w:tabs>
          <w:tab w:val="right" w:pos="3819"/>
          <w:tab w:val="right" w:pos="5557"/>
        </w:tabs>
        <w:spacing w:after="0" w:line="240" w:lineRule="auto"/>
        <w:ind w:left="352" w:hanging="284"/>
        <w:jc w:val="both"/>
        <w:rPr>
          <w:rFonts w:ascii="Times New Roman" w:hAnsi="Times New Roman" w:cs="Times New Roman"/>
          <w:sz w:val="24"/>
          <w:szCs w:val="24"/>
        </w:rPr>
      </w:pPr>
      <w:r w:rsidRPr="00C84055">
        <w:rPr>
          <w:rStyle w:val="Zkladntext1"/>
          <w:rFonts w:eastAsiaTheme="minorHAnsi"/>
          <w:color w:val="auto"/>
          <w:sz w:val="24"/>
          <w:szCs w:val="24"/>
        </w:rPr>
        <w:t>Koľko úrokov dá</w:t>
      </w:r>
      <w:r w:rsidR="000B17D8">
        <w:rPr>
          <w:rStyle w:val="Zkladntext1"/>
          <w:rFonts w:eastAsiaTheme="minorHAnsi"/>
          <w:color w:val="auto"/>
          <w:sz w:val="24"/>
          <w:szCs w:val="24"/>
        </w:rPr>
        <w:t xml:space="preserve"> </w:t>
      </w:r>
      <w:r w:rsidRPr="00C84055">
        <w:rPr>
          <w:rStyle w:val="Zkladntext1"/>
          <w:rFonts w:eastAsiaTheme="minorHAnsi"/>
          <w:color w:val="auto"/>
          <w:sz w:val="24"/>
          <w:szCs w:val="24"/>
        </w:rPr>
        <w:t xml:space="preserve">4700 </w:t>
      </w:r>
      <w:r w:rsidRPr="00C84055">
        <w:rPr>
          <w:rStyle w:val="Zkladntext1"/>
          <w:rFonts w:eastAsiaTheme="minorHAnsi"/>
          <w:i/>
          <w:color w:val="auto"/>
          <w:sz w:val="24"/>
          <w:szCs w:val="24"/>
        </w:rPr>
        <w:t>Ks</w:t>
      </w:r>
      <w:r w:rsidRPr="00C84055">
        <w:rPr>
          <w:rStyle w:val="Zkladntext1"/>
          <w:rFonts w:eastAsiaTheme="minorHAnsi"/>
          <w:color w:val="auto"/>
          <w:sz w:val="24"/>
          <w:szCs w:val="24"/>
        </w:rPr>
        <w:tab/>
        <w:t xml:space="preserve"> na 5% za 34 dní,</w:t>
      </w:r>
    </w:p>
    <w:p w:rsidR="00473F89" w:rsidRPr="00C84055" w:rsidRDefault="00473F89" w:rsidP="000B17D8">
      <w:pPr>
        <w:tabs>
          <w:tab w:val="right" w:pos="3819"/>
          <w:tab w:val="right" w:pos="5557"/>
        </w:tabs>
        <w:spacing w:after="0"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 xml:space="preserve">10280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w:t>
      </w:r>
      <w:r w:rsidR="000B17D8">
        <w:rPr>
          <w:rStyle w:val="Zkladntext1"/>
          <w:rFonts w:eastAsiaTheme="minorHAnsi"/>
          <w:color w:val="auto"/>
          <w:sz w:val="24"/>
          <w:szCs w:val="24"/>
        </w:rPr>
        <w:t xml:space="preserve"> </w:t>
      </w:r>
      <w:r w:rsidRPr="00C84055">
        <w:rPr>
          <w:rStyle w:val="Zkladntext1"/>
          <w:rFonts w:eastAsiaTheme="minorHAnsi"/>
          <w:color w:val="auto"/>
          <w:sz w:val="24"/>
          <w:szCs w:val="24"/>
        </w:rPr>
        <w:t>3,5% za 18 dní,</w:t>
      </w:r>
    </w:p>
    <w:p w:rsidR="00473F89" w:rsidRPr="00C84055" w:rsidRDefault="00473F89" w:rsidP="000B17D8">
      <w:pPr>
        <w:tabs>
          <w:tab w:val="right" w:pos="3819"/>
          <w:tab w:val="right" w:pos="5557"/>
        </w:tabs>
        <w:spacing w:after="124" w:line="240" w:lineRule="auto"/>
        <w:ind w:left="284" w:firstLine="397"/>
        <w:jc w:val="both"/>
        <w:rPr>
          <w:rFonts w:ascii="Times New Roman" w:hAnsi="Times New Roman" w:cs="Times New Roman"/>
          <w:sz w:val="24"/>
          <w:szCs w:val="24"/>
        </w:rPr>
      </w:pPr>
      <w:r w:rsidRPr="00C84055">
        <w:rPr>
          <w:rStyle w:val="Zkladntext1"/>
          <w:rFonts w:eastAsiaTheme="minorHAnsi"/>
          <w:color w:val="auto"/>
          <w:sz w:val="24"/>
          <w:szCs w:val="24"/>
        </w:rPr>
        <w:t xml:space="preserve">1000000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na</w:t>
      </w:r>
      <w:r w:rsidRPr="00C84055">
        <w:rPr>
          <w:rStyle w:val="Zkladntext1"/>
          <w:rFonts w:eastAsiaTheme="minorHAnsi"/>
          <w:color w:val="auto"/>
          <w:sz w:val="24"/>
          <w:szCs w:val="24"/>
        </w:rPr>
        <w:tab/>
        <w:t>3,75% za 1 deň.</w:t>
      </w:r>
    </w:p>
    <w:p w:rsidR="00473F89" w:rsidRPr="00C84055" w:rsidRDefault="00473F89" w:rsidP="000B17D8">
      <w:pPr>
        <w:pStyle w:val="Odsekzoznamu"/>
        <w:widowControl w:val="0"/>
        <w:numPr>
          <w:ilvl w:val="0"/>
          <w:numId w:val="71"/>
        </w:numPr>
        <w:spacing w:before="120" w:after="120" w:line="240" w:lineRule="auto"/>
        <w:ind w:left="284" w:right="20"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Koľko úrokov priniesla istina 25100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pri 4% úrokovaní, ktorá bola uložená od</w:t>
      </w:r>
      <w:r w:rsidR="000B17D8">
        <w:rPr>
          <w:rStyle w:val="Zkladntext1"/>
          <w:rFonts w:eastAsiaTheme="minorHAnsi"/>
          <w:color w:val="auto"/>
          <w:sz w:val="24"/>
          <w:szCs w:val="24"/>
        </w:rPr>
        <w:t> </w:t>
      </w:r>
      <w:r w:rsidRPr="00C84055">
        <w:rPr>
          <w:rStyle w:val="Zkladntext1"/>
          <w:rFonts w:eastAsiaTheme="minorHAnsi"/>
          <w:color w:val="auto"/>
          <w:sz w:val="24"/>
          <w:szCs w:val="24"/>
        </w:rPr>
        <w:t>10.</w:t>
      </w:r>
      <w:r w:rsidR="000B17D8">
        <w:rPr>
          <w:rStyle w:val="Zkladntext1"/>
          <w:rFonts w:eastAsiaTheme="minorHAnsi"/>
          <w:color w:val="auto"/>
          <w:sz w:val="24"/>
          <w:szCs w:val="24"/>
        </w:rPr>
        <w:t> </w:t>
      </w:r>
      <w:r w:rsidRPr="00C84055">
        <w:rPr>
          <w:rStyle w:val="Zkladntext1"/>
          <w:rFonts w:eastAsiaTheme="minorHAnsi"/>
          <w:color w:val="auto"/>
          <w:sz w:val="24"/>
          <w:szCs w:val="24"/>
        </w:rPr>
        <w:t>októbra do 31. de</w:t>
      </w:r>
      <w:r w:rsidRPr="00C84055">
        <w:rPr>
          <w:rStyle w:val="Zkladntext1"/>
          <w:rFonts w:eastAsiaTheme="minorHAnsi"/>
          <w:color w:val="auto"/>
          <w:sz w:val="24"/>
          <w:szCs w:val="24"/>
        </w:rPr>
        <w:softHyphen/>
        <w:t>cembra t. r.?</w:t>
      </w:r>
    </w:p>
    <w:p w:rsidR="00473F89" w:rsidRPr="00C84055" w:rsidRDefault="00473F89" w:rsidP="000B17D8">
      <w:pPr>
        <w:pStyle w:val="Odsekzoznamu"/>
        <w:widowControl w:val="0"/>
        <w:spacing w:before="120" w:after="120" w:line="240" w:lineRule="auto"/>
        <w:ind w:left="284" w:right="23"/>
        <w:contextualSpacing w:val="0"/>
        <w:jc w:val="both"/>
        <w:rPr>
          <w:rFonts w:ascii="Times New Roman" w:hAnsi="Times New Roman" w:cs="Times New Roman"/>
          <w:sz w:val="24"/>
          <w:szCs w:val="24"/>
        </w:rPr>
      </w:pPr>
      <w:r w:rsidRPr="00C84055">
        <w:rPr>
          <w:rStyle w:val="Zkladntext1"/>
          <w:rFonts w:eastAsiaTheme="minorHAnsi"/>
          <w:color w:val="auto"/>
          <w:sz w:val="24"/>
          <w:szCs w:val="24"/>
        </w:rPr>
        <w:t>Poznámka: úrok sa počíta od nasledujúceho dňa po uložení do predchádzajúceho dňa pred vyzdvihnutím!</w:t>
      </w:r>
    </w:p>
    <w:p w:rsidR="00473F89" w:rsidRPr="000B17D8" w:rsidRDefault="00473F89" w:rsidP="000B17D8">
      <w:pPr>
        <w:pStyle w:val="Odsekzoznamu"/>
        <w:widowControl w:val="0"/>
        <w:numPr>
          <w:ilvl w:val="0"/>
          <w:numId w:val="80"/>
        </w:numPr>
        <w:spacing w:before="120" w:after="120" w:line="240" w:lineRule="auto"/>
        <w:ind w:left="284" w:right="23" w:hanging="284"/>
        <w:jc w:val="both"/>
        <w:rPr>
          <w:rFonts w:ascii="Times New Roman" w:hAnsi="Times New Roman" w:cs="Times New Roman"/>
          <w:sz w:val="24"/>
          <w:szCs w:val="24"/>
        </w:rPr>
      </w:pPr>
      <w:proofErr w:type="spellStart"/>
      <w:r w:rsidRPr="000B17D8">
        <w:rPr>
          <w:rStyle w:val="Zkladntext1"/>
          <w:rFonts w:eastAsiaTheme="minorHAnsi"/>
          <w:color w:val="auto"/>
          <w:sz w:val="24"/>
          <w:szCs w:val="24"/>
        </w:rPr>
        <w:t>Susedovy</w:t>
      </w:r>
      <w:proofErr w:type="spellEnd"/>
      <w:r w:rsidRPr="000B17D8">
        <w:rPr>
          <w:rStyle w:val="Zkladntext1"/>
          <w:rFonts w:eastAsiaTheme="minorHAnsi"/>
          <w:color w:val="auto"/>
          <w:sz w:val="24"/>
          <w:szCs w:val="24"/>
        </w:rPr>
        <w:t xml:space="preserve"> som požičal 1500 </w:t>
      </w:r>
      <w:r w:rsidRPr="000B17D8">
        <w:rPr>
          <w:rStyle w:val="Zkladntext1"/>
          <w:rFonts w:eastAsiaTheme="minorHAnsi"/>
          <w:i/>
          <w:color w:val="auto"/>
          <w:sz w:val="24"/>
          <w:szCs w:val="24"/>
        </w:rPr>
        <w:t>Ks</w:t>
      </w:r>
      <w:r w:rsidRPr="000B17D8">
        <w:rPr>
          <w:rStyle w:val="Zkladntext1"/>
          <w:rFonts w:eastAsiaTheme="minorHAnsi"/>
          <w:color w:val="auto"/>
          <w:sz w:val="24"/>
          <w:szCs w:val="24"/>
        </w:rPr>
        <w:t xml:space="preserve"> na 8 mesiacov na 2% úrok. Sporiteľňa by mi dala 3½%. Koľko </w:t>
      </w:r>
      <w:r w:rsidRPr="000B17D8">
        <w:rPr>
          <w:rStyle w:val="Zkladntext1"/>
          <w:rFonts w:eastAsiaTheme="minorHAnsi"/>
          <w:i/>
          <w:color w:val="auto"/>
          <w:sz w:val="24"/>
          <w:szCs w:val="24"/>
        </w:rPr>
        <w:t>Ks</w:t>
      </w:r>
      <w:r w:rsidRPr="000B17D8">
        <w:rPr>
          <w:rStyle w:val="Zkladntext1"/>
          <w:rFonts w:eastAsiaTheme="minorHAnsi"/>
          <w:color w:val="auto"/>
          <w:sz w:val="24"/>
          <w:szCs w:val="24"/>
        </w:rPr>
        <w:t xml:space="preserve"> som stratil, keď som vyhovel susedovej prosbe?</w:t>
      </w:r>
    </w:p>
    <w:p w:rsidR="00473F89" w:rsidRPr="00C84055" w:rsidRDefault="00473F89" w:rsidP="000B17D8">
      <w:pPr>
        <w:pStyle w:val="Odsekzoznamu"/>
        <w:spacing w:before="120" w:after="120" w:line="240" w:lineRule="auto"/>
        <w:ind w:left="284"/>
        <w:jc w:val="both"/>
        <w:rPr>
          <w:rFonts w:ascii="Times New Roman" w:hAnsi="Times New Roman" w:cs="Times New Roman"/>
          <w:sz w:val="24"/>
          <w:szCs w:val="24"/>
        </w:rPr>
      </w:pPr>
      <w:r w:rsidRPr="00C84055">
        <w:rPr>
          <w:rStyle w:val="Zkladntext1"/>
          <w:rFonts w:eastAsiaTheme="minorHAnsi"/>
          <w:color w:val="auto"/>
          <w:sz w:val="24"/>
          <w:szCs w:val="24"/>
        </w:rPr>
        <w:t>Koľko peňazí mi musí vrátiť koncom 8. mesiaca?</w:t>
      </w:r>
    </w:p>
    <w:p w:rsidR="00473F89" w:rsidRPr="00C84055" w:rsidRDefault="00473F89" w:rsidP="000B17D8">
      <w:pPr>
        <w:widowControl w:val="0"/>
        <w:numPr>
          <w:ilvl w:val="0"/>
          <w:numId w:val="71"/>
        </w:numPr>
        <w:spacing w:before="120" w:after="12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Dňa 7. marca t. r. vypožičal si p. Petrík od p. </w:t>
      </w:r>
      <w:proofErr w:type="spellStart"/>
      <w:r w:rsidRPr="00C84055">
        <w:rPr>
          <w:rStyle w:val="Zkladntext1"/>
          <w:rFonts w:eastAsiaTheme="minorHAnsi"/>
          <w:color w:val="auto"/>
          <w:sz w:val="24"/>
          <w:szCs w:val="24"/>
        </w:rPr>
        <w:t>Marušiaka</w:t>
      </w:r>
      <w:proofErr w:type="spellEnd"/>
      <w:r w:rsidRPr="00C84055">
        <w:rPr>
          <w:rStyle w:val="Zkladntext1"/>
          <w:rFonts w:eastAsiaTheme="minorHAnsi"/>
          <w:color w:val="auto"/>
          <w:sz w:val="24"/>
          <w:szCs w:val="24"/>
        </w:rPr>
        <w:t xml:space="preserve"> 4200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tak, že mu ich zasa vráti koncom sep</w:t>
      </w:r>
      <w:r w:rsidRPr="00C84055">
        <w:rPr>
          <w:rStyle w:val="Zkladntext1"/>
          <w:rFonts w:eastAsiaTheme="minorHAnsi"/>
          <w:color w:val="auto"/>
          <w:sz w:val="24"/>
          <w:szCs w:val="24"/>
        </w:rPr>
        <w:softHyphen/>
        <w:t xml:space="preserve">tembra aj s 4% úrokmi, ináč mu bude platiť za každý deň omeškania o 1½% viac. Koľko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mu musel zaplatiť, keď mu peniaze vrátil až 13. októbra t. r.?</w:t>
      </w:r>
    </w:p>
    <w:p w:rsidR="00473F89" w:rsidRPr="00473F89" w:rsidRDefault="00473F89" w:rsidP="000B17D8">
      <w:pPr>
        <w:widowControl w:val="0"/>
        <w:numPr>
          <w:ilvl w:val="0"/>
          <w:numId w:val="71"/>
        </w:numPr>
        <w:spacing w:before="120" w:after="120" w:line="240" w:lineRule="auto"/>
        <w:ind w:left="284" w:hanging="284"/>
        <w:jc w:val="both"/>
        <w:rPr>
          <w:rFonts w:ascii="Times New Roman" w:hAnsi="Times New Roman" w:cs="Times New Roman"/>
          <w:sz w:val="24"/>
          <w:szCs w:val="24"/>
        </w:rPr>
      </w:pPr>
      <w:r w:rsidRPr="00C84055">
        <w:rPr>
          <w:rStyle w:val="Zkladntext1"/>
          <w:rFonts w:eastAsiaTheme="minorHAnsi"/>
          <w:color w:val="auto"/>
          <w:sz w:val="24"/>
          <w:szCs w:val="24"/>
        </w:rPr>
        <w:t xml:space="preserve">Pán J. </w:t>
      </w:r>
      <w:proofErr w:type="spellStart"/>
      <w:r w:rsidRPr="00C84055">
        <w:rPr>
          <w:rStyle w:val="Zkladntext1"/>
          <w:rFonts w:eastAsiaTheme="minorHAnsi"/>
          <w:color w:val="auto"/>
          <w:sz w:val="24"/>
          <w:szCs w:val="24"/>
        </w:rPr>
        <w:t>Koričan</w:t>
      </w:r>
      <w:proofErr w:type="spellEnd"/>
      <w:r w:rsidRPr="00C84055">
        <w:rPr>
          <w:rStyle w:val="Zkladntext1"/>
          <w:rFonts w:eastAsiaTheme="minorHAnsi"/>
          <w:color w:val="auto"/>
          <w:sz w:val="24"/>
          <w:szCs w:val="24"/>
        </w:rPr>
        <w:t xml:space="preserve"> má 120000 </w:t>
      </w:r>
      <w:r w:rsidRPr="00C84055">
        <w:rPr>
          <w:rStyle w:val="Zkladntext1"/>
          <w:rFonts w:eastAsiaTheme="minorHAnsi"/>
          <w:i/>
          <w:color w:val="auto"/>
          <w:sz w:val="24"/>
          <w:szCs w:val="24"/>
        </w:rPr>
        <w:t>Ks</w:t>
      </w:r>
      <w:r w:rsidRPr="00C84055">
        <w:rPr>
          <w:rStyle w:val="Zkladntext1"/>
          <w:rFonts w:eastAsiaTheme="minorHAnsi"/>
          <w:color w:val="auto"/>
          <w:sz w:val="24"/>
          <w:szCs w:val="24"/>
        </w:rPr>
        <w:t xml:space="preserve"> a nevie čo s nimi. Keby ich uložil do sporiteľne, dostal by ročne 3½% úrokov. Keby si kúpil dom a byty prenajal, dostal by ročne 9300 </w:t>
      </w:r>
      <w:r w:rsidRPr="00C84055">
        <w:rPr>
          <w:rStyle w:val="Zkladntext1"/>
          <w:rFonts w:eastAsiaTheme="minorHAnsi"/>
          <w:i/>
          <w:color w:val="auto"/>
          <w:sz w:val="24"/>
          <w:szCs w:val="24"/>
        </w:rPr>
        <w:t>Ks</w:t>
      </w:r>
      <w:r w:rsidRPr="00C84055">
        <w:rPr>
          <w:rStyle w:val="Zkladntext1"/>
          <w:rFonts w:eastAsiaTheme="minorHAnsi"/>
          <w:color w:val="auto"/>
          <w:sz w:val="24"/>
          <w:szCs w:val="24"/>
        </w:rPr>
        <w:t>. Z</w:t>
      </w:r>
      <w:r w:rsidRPr="00473F89">
        <w:rPr>
          <w:rStyle w:val="Zkladntext1"/>
          <w:rFonts w:eastAsiaTheme="minorHAnsi"/>
          <w:color w:val="auto"/>
          <w:sz w:val="24"/>
          <w:szCs w:val="24"/>
        </w:rPr>
        <w:t xml:space="preserve"> tejto čiastky by, pravda, musel zaplatiť 25% rozličných výdavkov. Čo mu poradíte?</w:t>
      </w:r>
    </w:p>
    <w:p w:rsidR="00473F89" w:rsidRPr="00473F89" w:rsidRDefault="00473F89" w:rsidP="000B17D8">
      <w:pPr>
        <w:pStyle w:val="Odsekzoznamu"/>
        <w:numPr>
          <w:ilvl w:val="0"/>
          <w:numId w:val="71"/>
        </w:numPr>
        <w:tabs>
          <w:tab w:val="right" w:pos="2198"/>
        </w:tabs>
        <w:spacing w:before="120" w:after="120" w:line="240" w:lineRule="auto"/>
        <w:ind w:left="284" w:right="20" w:hanging="284"/>
        <w:jc w:val="both"/>
        <w:rPr>
          <w:rStyle w:val="Zkladntext1"/>
          <w:rFonts w:eastAsiaTheme="minorHAnsi"/>
          <w:color w:val="auto"/>
          <w:sz w:val="24"/>
          <w:szCs w:val="24"/>
        </w:rPr>
      </w:pPr>
      <w:r w:rsidRPr="00473F89">
        <w:rPr>
          <w:rStyle w:val="Zkladntext1"/>
          <w:rFonts w:eastAsiaTheme="minorHAnsi"/>
          <w:color w:val="auto"/>
          <w:sz w:val="24"/>
          <w:szCs w:val="24"/>
        </w:rPr>
        <w:t xml:space="preserve">Pani Mrázová mala v sporiteľni 34620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úspor. V novinách čítala, že za našich 100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dajú 578 rumunských lei. Uvažovala, že by tieto peniaze uložila do Ru</w:t>
      </w:r>
      <w:r w:rsidRPr="00473F89">
        <w:rPr>
          <w:rStyle w:val="Zkladntext1"/>
          <w:rFonts w:eastAsiaTheme="minorHAnsi"/>
          <w:color w:val="auto"/>
          <w:sz w:val="24"/>
          <w:szCs w:val="24"/>
        </w:rPr>
        <w:softHyphen/>
        <w:t>munskej banky na 3½%, a tak by vraj mala viac úroku ako v našej banke, kde dávajú tiež toľko %. Z</w:t>
      </w:r>
      <w:r w:rsidR="000B17D8">
        <w:rPr>
          <w:rStyle w:val="Zkladntext1"/>
          <w:rFonts w:eastAsiaTheme="minorHAnsi"/>
          <w:color w:val="auto"/>
          <w:sz w:val="24"/>
          <w:szCs w:val="24"/>
        </w:rPr>
        <w:t> </w:t>
      </w:r>
      <w:r w:rsidRPr="00473F89">
        <w:rPr>
          <w:rStyle w:val="Zkladntext1"/>
          <w:rFonts w:eastAsiaTheme="minorHAnsi"/>
          <w:color w:val="auto"/>
          <w:sz w:val="24"/>
          <w:szCs w:val="24"/>
        </w:rPr>
        <w:t>viac peňazí vraj viac úroku! Uvažovala správne? Ako ju o tom presvedčíte?</w:t>
      </w:r>
    </w:p>
    <w:p w:rsidR="00473F89" w:rsidRPr="00473F89" w:rsidRDefault="00473F89" w:rsidP="000B17D8">
      <w:pPr>
        <w:pStyle w:val="Odsekzoznamu"/>
        <w:tabs>
          <w:tab w:val="right" w:pos="2198"/>
        </w:tabs>
        <w:spacing w:after="0" w:line="240" w:lineRule="auto"/>
        <w:ind w:left="357" w:right="20"/>
        <w:jc w:val="both"/>
        <w:rPr>
          <w:rFonts w:ascii="Times New Roman" w:hAnsi="Times New Roman" w:cs="Times New Roman"/>
          <w:sz w:val="24"/>
          <w:szCs w:val="24"/>
        </w:rPr>
      </w:pPr>
    </w:p>
    <w:p w:rsidR="00473F89" w:rsidRPr="00473F89" w:rsidRDefault="00473F89" w:rsidP="000B17D8">
      <w:pPr>
        <w:widowControl w:val="0"/>
        <w:numPr>
          <w:ilvl w:val="0"/>
          <w:numId w:val="71"/>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Čo je výhodnejšie, uložiť 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4% úrokovaní na 2 roky, uložiť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w:t>
      </w:r>
      <w:r w:rsidR="000B17D8">
        <w:rPr>
          <w:rStyle w:val="Zkladntext1"/>
          <w:rFonts w:eastAsiaTheme="minorHAnsi"/>
          <w:color w:val="auto"/>
          <w:sz w:val="24"/>
          <w:szCs w:val="24"/>
        </w:rPr>
        <w:t> </w:t>
      </w:r>
      <w:r w:rsidRPr="00473F89">
        <w:rPr>
          <w:rStyle w:val="Zkladntext1"/>
          <w:rFonts w:eastAsiaTheme="minorHAnsi"/>
          <w:color w:val="auto"/>
          <w:sz w:val="24"/>
          <w:szCs w:val="24"/>
        </w:rPr>
        <w:t>4%</w:t>
      </w:r>
      <w:r w:rsidR="000B17D8">
        <w:rPr>
          <w:rStyle w:val="Zkladntext1"/>
          <w:rFonts w:eastAsiaTheme="minorHAnsi"/>
          <w:color w:val="auto"/>
          <w:sz w:val="24"/>
          <w:szCs w:val="24"/>
        </w:rPr>
        <w:t> </w:t>
      </w:r>
      <w:r w:rsidRPr="00473F89">
        <w:rPr>
          <w:rStyle w:val="Zkladntext1"/>
          <w:rFonts w:eastAsiaTheme="minorHAnsi"/>
          <w:color w:val="auto"/>
          <w:sz w:val="24"/>
          <w:szCs w:val="24"/>
        </w:rPr>
        <w:t>úrokovaní na 4 ro</w:t>
      </w:r>
      <w:r w:rsidRPr="00473F89">
        <w:rPr>
          <w:rStyle w:val="Zkladntext1"/>
          <w:rFonts w:eastAsiaTheme="minorHAnsi"/>
          <w:color w:val="auto"/>
          <w:sz w:val="24"/>
          <w:szCs w:val="24"/>
        </w:rPr>
        <w:softHyphen/>
        <w:t xml:space="preserve">ky, alebo 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2% úrokovaní na 4 roky?</w:t>
      </w:r>
    </w:p>
    <w:p w:rsidR="00473F89" w:rsidRPr="00473F89" w:rsidRDefault="00473F89" w:rsidP="000B17D8">
      <w:pPr>
        <w:widowControl w:val="0"/>
        <w:numPr>
          <w:ilvl w:val="0"/>
          <w:numId w:val="71"/>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Pán Stodola zaplatil pánu </w:t>
      </w:r>
      <w:proofErr w:type="spellStart"/>
      <w:r w:rsidRPr="00473F89">
        <w:rPr>
          <w:rStyle w:val="Zkladntext1"/>
          <w:rFonts w:eastAsiaTheme="minorHAnsi"/>
          <w:color w:val="auto"/>
          <w:sz w:val="24"/>
          <w:szCs w:val="24"/>
        </w:rPr>
        <w:t>Machovi</w:t>
      </w:r>
      <w:proofErr w:type="spellEnd"/>
      <w:r w:rsidRPr="00473F89">
        <w:rPr>
          <w:rStyle w:val="Zkladntext1"/>
          <w:rFonts w:eastAsiaTheme="minorHAnsi"/>
          <w:color w:val="auto"/>
          <w:sz w:val="24"/>
          <w:szCs w:val="24"/>
        </w:rPr>
        <w:t xml:space="preserve"> za celý čas, čo mal od neho vypožičaných 10000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5% úroky, celkom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Ako dlho ich mal vypožičané?</w:t>
      </w:r>
    </w:p>
    <w:p w:rsidR="00473F89" w:rsidRPr="00473F89" w:rsidRDefault="00473F89" w:rsidP="000B17D8">
      <w:pPr>
        <w:pStyle w:val="Odsekzoznamu"/>
        <w:widowControl w:val="0"/>
        <w:numPr>
          <w:ilvl w:val="0"/>
          <w:numId w:val="71"/>
        </w:numPr>
        <w:spacing w:after="0" w:line="240" w:lineRule="auto"/>
        <w:ind w:left="284" w:hanging="284"/>
        <w:jc w:val="both"/>
        <w:rPr>
          <w:rStyle w:val="Zkladntext1"/>
          <w:rFonts w:eastAsiaTheme="minorHAnsi"/>
          <w:color w:val="auto"/>
          <w:sz w:val="24"/>
          <w:szCs w:val="24"/>
        </w:rPr>
      </w:pPr>
      <w:r w:rsidRPr="00473F89">
        <w:rPr>
          <w:rStyle w:val="Zkladntext1"/>
          <w:rFonts w:eastAsiaTheme="minorHAnsi"/>
          <w:color w:val="auto"/>
          <w:sz w:val="24"/>
          <w:szCs w:val="24"/>
        </w:rPr>
        <w:t xml:space="preserve">Počítajte: 5% ročný úrok z 10000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 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 za toľko rokov, koľko ráz je 500 v 2500.</w:t>
      </w:r>
    </w:p>
    <w:p w:rsidR="00473F89" w:rsidRPr="00473F89" w:rsidRDefault="00473F89" w:rsidP="000B17D8">
      <w:pPr>
        <w:widowControl w:val="0"/>
        <w:spacing w:after="0" w:line="240" w:lineRule="auto"/>
        <w:ind w:left="284" w:hanging="284"/>
        <w:contextualSpacing/>
        <w:jc w:val="both"/>
        <w:rPr>
          <w:rFonts w:ascii="Times New Roman" w:hAnsi="Times New Roman" w:cs="Times New Roman"/>
          <w:sz w:val="24"/>
          <w:szCs w:val="24"/>
        </w:rPr>
      </w:pPr>
      <w:r w:rsidRPr="00473F89">
        <w:rPr>
          <w:rStyle w:val="Zkladntext1"/>
          <w:rFonts w:eastAsiaTheme="minorHAnsi"/>
          <w:color w:val="auto"/>
          <w:sz w:val="24"/>
          <w:szCs w:val="24"/>
        </w:rPr>
        <w:t>Odpoveď?</w:t>
      </w:r>
    </w:p>
    <w:p w:rsidR="00473F89" w:rsidRPr="00473F89" w:rsidRDefault="00473F89" w:rsidP="000B17D8">
      <w:pPr>
        <w:widowControl w:val="0"/>
        <w:spacing w:beforeLines="120" w:before="288" w:afterLines="120" w:after="288" w:line="240" w:lineRule="auto"/>
        <w:ind w:left="284"/>
        <w:contextualSpacing/>
        <w:jc w:val="both"/>
        <w:rPr>
          <w:rFonts w:ascii="Times New Roman" w:hAnsi="Times New Roman" w:cs="Times New Roman"/>
          <w:sz w:val="24"/>
          <w:szCs w:val="24"/>
        </w:rPr>
      </w:pPr>
      <w:r w:rsidRPr="00473F89">
        <w:rPr>
          <w:rStyle w:val="Zkladntext1"/>
          <w:rFonts w:eastAsiaTheme="minorHAnsi"/>
          <w:color w:val="auto"/>
          <w:sz w:val="24"/>
          <w:szCs w:val="24"/>
        </w:rPr>
        <w:t xml:space="preserve">Na koľko rokov </w:t>
      </w:r>
      <w:proofErr w:type="spellStart"/>
      <w:r w:rsidRPr="00473F89">
        <w:rPr>
          <w:rStyle w:val="Zkladntext1"/>
          <w:rFonts w:eastAsiaTheme="minorHAnsi"/>
          <w:color w:val="auto"/>
          <w:sz w:val="24"/>
          <w:szCs w:val="24"/>
        </w:rPr>
        <w:t>boly</w:t>
      </w:r>
      <w:proofErr w:type="spellEnd"/>
      <w:r w:rsidRPr="00473F89">
        <w:rPr>
          <w:rStyle w:val="Zkladntext1"/>
          <w:rFonts w:eastAsiaTheme="minorHAnsi"/>
          <w:color w:val="auto"/>
          <w:sz w:val="24"/>
          <w:szCs w:val="24"/>
        </w:rPr>
        <w:t xml:space="preserve"> tieto peniaze požičané, keď </w:t>
      </w:r>
      <w:proofErr w:type="spellStart"/>
      <w:r w:rsidRPr="00473F89">
        <w:rPr>
          <w:rStyle w:val="Zkladntext1"/>
          <w:rFonts w:eastAsiaTheme="minorHAnsi"/>
          <w:color w:val="auto"/>
          <w:sz w:val="24"/>
          <w:szCs w:val="24"/>
        </w:rPr>
        <w:t>boly</w:t>
      </w:r>
      <w:proofErr w:type="spellEnd"/>
      <w:r w:rsidRPr="00473F89">
        <w:rPr>
          <w:rStyle w:val="Zkladntext1"/>
          <w:rFonts w:eastAsiaTheme="minorHAnsi"/>
          <w:color w:val="auto"/>
          <w:sz w:val="24"/>
          <w:szCs w:val="24"/>
        </w:rPr>
        <w:t xml:space="preserve"> zaplatené úroky:</w:t>
      </w:r>
    </w:p>
    <w:tbl>
      <w:tblPr>
        <w:tblW w:w="0" w:type="auto"/>
        <w:tblInd w:w="496" w:type="dxa"/>
        <w:tblCellMar>
          <w:left w:w="70" w:type="dxa"/>
          <w:right w:w="70" w:type="dxa"/>
        </w:tblCellMar>
        <w:tblLook w:val="04A0" w:firstRow="1" w:lastRow="0" w:firstColumn="1" w:lastColumn="0" w:noHBand="0" w:noVBand="1"/>
      </w:tblPr>
      <w:tblGrid>
        <w:gridCol w:w="1327"/>
        <w:gridCol w:w="407"/>
        <w:gridCol w:w="640"/>
        <w:gridCol w:w="1114"/>
        <w:gridCol w:w="320"/>
        <w:gridCol w:w="394"/>
        <w:gridCol w:w="920"/>
      </w:tblGrid>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25000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4500,—</w:t>
            </w:r>
          </w:p>
        </w:tc>
      </w:tr>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17800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3</w:t>
            </w:r>
            <w:r w:rsidR="000B17D8">
              <w:rPr>
                <w:rFonts w:ascii="Times New Roman" w:eastAsia="Times New Roman" w:hAnsi="Times New Roman" w:cs="Times New Roman"/>
                <w:sz w:val="24"/>
                <w:szCs w:val="24"/>
                <w:lang w:eastAsia="sk-SK"/>
              </w:rPr>
              <w:t>½</w:t>
            </w: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4984,—</w:t>
            </w:r>
          </w:p>
        </w:tc>
      </w:tr>
      <w:tr w:rsidR="00473F89" w:rsidRPr="00473F89" w:rsidTr="000B17D8">
        <w:trPr>
          <w:trHeight w:val="300"/>
        </w:trPr>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hAnsi="Times New Roman" w:cs="Times New Roman"/>
                <w:sz w:val="24"/>
                <w:szCs w:val="24"/>
                <w:lang w:eastAsia="sk-SK"/>
              </w:rPr>
              <w:t xml:space="preserve">za 36200 </w:t>
            </w:r>
            <w:r w:rsidRPr="00473F89">
              <w:rPr>
                <w:rFonts w:ascii="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473F89" w:rsidRPr="00473F89" w:rsidRDefault="000B17D8"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5¾</w:t>
            </w:r>
            <w:r w:rsidR="00473F89"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473F89" w:rsidRPr="00473F89" w:rsidRDefault="00473F89" w:rsidP="000B17D8">
            <w:pPr>
              <w:spacing w:beforeLines="120" w:before="288" w:afterLines="120" w:after="288" w:line="240" w:lineRule="auto"/>
              <w:ind w:left="284" w:hanging="284"/>
              <w:contextualSpacing/>
              <w:jc w:val="both"/>
              <w:rPr>
                <w:rFonts w:ascii="Times New Roman" w:eastAsia="Times New Roman" w:hAnsi="Times New Roman" w:cs="Times New Roman"/>
                <w:sz w:val="24"/>
                <w:szCs w:val="24"/>
                <w:lang w:eastAsia="sk-SK"/>
              </w:rPr>
            </w:pPr>
            <w:r w:rsidRPr="00473F89">
              <w:rPr>
                <w:rFonts w:ascii="Times New Roman" w:eastAsia="Times New Roman" w:hAnsi="Times New Roman" w:cs="Times New Roman"/>
                <w:sz w:val="24"/>
                <w:szCs w:val="24"/>
                <w:lang w:eastAsia="sk-SK"/>
              </w:rPr>
              <w:t>14570,5</w:t>
            </w:r>
          </w:p>
        </w:tc>
      </w:tr>
    </w:tbl>
    <w:p w:rsidR="00473F89" w:rsidRPr="00473F89" w:rsidRDefault="00473F89" w:rsidP="000B17D8">
      <w:pPr>
        <w:widowControl w:val="0"/>
        <w:numPr>
          <w:ilvl w:val="0"/>
          <w:numId w:val="72"/>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rokov bol uložený kapitál 125000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3½% úrokovaní, keď priniesol celkom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52500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473F89" w:rsidRPr="00473F89" w:rsidRDefault="00473F89" w:rsidP="000B17D8">
      <w:pPr>
        <w:widowControl w:val="0"/>
        <w:numPr>
          <w:ilvl w:val="0"/>
          <w:numId w:val="72"/>
        </w:numPr>
        <w:spacing w:beforeLines="120" w:before="288" w:afterLines="120" w:after="288"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rokov musí byť uložený kapitál 13 </w:t>
      </w:r>
      <w:r w:rsidRPr="00473F89">
        <w:rPr>
          <w:rStyle w:val="Zkladntext1"/>
          <w:rFonts w:eastAsiaTheme="minorHAnsi"/>
          <w:i/>
          <w:color w:val="auto"/>
          <w:sz w:val="24"/>
          <w:szCs w:val="24"/>
        </w:rPr>
        <w:t>Ks</w:t>
      </w:r>
      <w:r w:rsidRPr="00473F89">
        <w:rPr>
          <w:rStyle w:val="Zkladntext1"/>
          <w:rFonts w:eastAsiaTheme="minorHAnsi"/>
          <w:color w:val="auto"/>
          <w:sz w:val="24"/>
          <w:szCs w:val="24"/>
        </w:rPr>
        <w:t>, aby pri 4% úrokovaní priniesol celkom 26</w:t>
      </w:r>
      <w:r w:rsidR="000B17D8">
        <w:rPr>
          <w:rStyle w:val="Zkladntext1"/>
          <w:rFonts w:eastAsiaTheme="minorHAnsi"/>
          <w:color w:val="auto"/>
          <w:sz w:val="24"/>
          <w:szCs w:val="24"/>
        </w:rPr>
        <w:t>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úrokov?</w:t>
      </w:r>
    </w:p>
    <w:p w:rsidR="00841DDE" w:rsidRPr="00841DDE" w:rsidRDefault="00473F89" w:rsidP="00841DDE">
      <w:pPr>
        <w:widowControl w:val="0"/>
        <w:numPr>
          <w:ilvl w:val="0"/>
          <w:numId w:val="72"/>
        </w:numPr>
        <w:spacing w:after="0" w:line="240" w:lineRule="auto"/>
        <w:ind w:left="284" w:hanging="284"/>
        <w:jc w:val="both"/>
        <w:rPr>
          <w:rStyle w:val="Zkladntext1"/>
          <w:rFonts w:eastAsiaTheme="minorHAnsi"/>
          <w:color w:val="auto"/>
          <w:sz w:val="24"/>
          <w:szCs w:val="24"/>
          <w:shd w:val="clear" w:color="auto" w:fill="auto"/>
          <w:lang w:eastAsia="en-US" w:bidi="ar-SA"/>
        </w:rPr>
      </w:pPr>
      <w:r w:rsidRPr="00473F89">
        <w:rPr>
          <w:rStyle w:val="Zkladntext1"/>
          <w:rFonts w:eastAsiaTheme="minorHAnsi"/>
          <w:color w:val="auto"/>
          <w:sz w:val="24"/>
          <w:szCs w:val="24"/>
        </w:rPr>
        <w:t xml:space="preserve">Pred niekoľkými rokmi si vypožičal p. Zelenka pre svoj obchod 3,0000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w:t>
      </w:r>
      <w:r w:rsidR="000B17D8">
        <w:rPr>
          <w:rStyle w:val="Zkladntext1"/>
          <w:rFonts w:eastAsiaTheme="minorHAnsi"/>
          <w:color w:val="auto"/>
          <w:sz w:val="24"/>
          <w:szCs w:val="24"/>
        </w:rPr>
        <w:t> </w:t>
      </w:r>
      <w:r w:rsidRPr="00473F89">
        <w:rPr>
          <w:rStyle w:val="Zkladntext1"/>
          <w:rFonts w:eastAsiaTheme="minorHAnsi"/>
          <w:color w:val="auto"/>
          <w:sz w:val="24"/>
          <w:szCs w:val="24"/>
        </w:rPr>
        <w:t>5¼%</w:t>
      </w:r>
      <w:r w:rsidR="000B17D8">
        <w:rPr>
          <w:rStyle w:val="Zkladntext1"/>
          <w:rFonts w:eastAsiaTheme="minorHAnsi"/>
          <w:color w:val="auto"/>
          <w:sz w:val="24"/>
          <w:szCs w:val="24"/>
        </w:rPr>
        <w:t> </w:t>
      </w:r>
      <w:r w:rsidRPr="00473F89">
        <w:rPr>
          <w:rStyle w:val="Zkladntext1"/>
          <w:rFonts w:eastAsiaTheme="minorHAnsi"/>
          <w:color w:val="auto"/>
          <w:sz w:val="24"/>
          <w:szCs w:val="24"/>
        </w:rPr>
        <w:t>úroky. Za tieto peniaze nakúpený tovar mu priniesol trvalý ročný zisk 15%.</w:t>
      </w:r>
    </w:p>
    <w:p w:rsidR="00473F89" w:rsidRPr="00841DDE" w:rsidRDefault="00473F89" w:rsidP="00841DDE">
      <w:pPr>
        <w:widowControl w:val="0"/>
        <w:spacing w:after="0" w:line="240" w:lineRule="auto"/>
        <w:ind w:left="284"/>
        <w:jc w:val="both"/>
        <w:rPr>
          <w:rFonts w:ascii="Times New Roman" w:hAnsi="Times New Roman" w:cs="Times New Roman"/>
          <w:sz w:val="24"/>
          <w:szCs w:val="24"/>
        </w:rPr>
      </w:pPr>
      <w:r w:rsidRPr="00841DDE">
        <w:rPr>
          <w:rStyle w:val="Zkladntext1"/>
          <w:rFonts w:eastAsiaTheme="minorHAnsi"/>
          <w:color w:val="auto"/>
          <w:sz w:val="24"/>
          <w:szCs w:val="24"/>
        </w:rPr>
        <w:t>Keď mal peniaze splatené, vypočítal, že na úrokoch, zaplatil celkom 42% vypožičaných peňazí.</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 na úrokoch?</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Koľko rokov mal vypožičaný kapitál?</w:t>
      </w:r>
    </w:p>
    <w:p w:rsidR="00841DDE" w:rsidRDefault="00473F89" w:rsidP="00841DDE">
      <w:pPr>
        <w:pStyle w:val="Odsekzoznamu"/>
        <w:spacing w:after="120" w:line="240" w:lineRule="auto"/>
        <w:ind w:left="284"/>
        <w:contextualSpacing w:val="0"/>
        <w:jc w:val="both"/>
        <w:rPr>
          <w:rStyle w:val="Zkladntext1"/>
          <w:rFonts w:eastAsiaTheme="minorHAnsi"/>
          <w:color w:val="auto"/>
          <w:sz w:val="24"/>
          <w:szCs w:val="24"/>
        </w:rPr>
      </w:pPr>
      <w:r w:rsidRPr="00473F89">
        <w:rPr>
          <w:rStyle w:val="Zkladntext1"/>
          <w:rFonts w:eastAsiaTheme="minorHAnsi"/>
          <w:color w:val="auto"/>
          <w:sz w:val="24"/>
          <w:szCs w:val="24"/>
        </w:rPr>
        <w:t xml:space="preserve">Vyplatila sa mu pôžička v obchode?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získal za tento čas? </w:t>
      </w:r>
    </w:p>
    <w:p w:rsidR="00473F89" w:rsidRPr="00473F89" w:rsidRDefault="00473F89" w:rsidP="00841DDE">
      <w:pPr>
        <w:pStyle w:val="Odsekzoznamu"/>
        <w:numPr>
          <w:ilvl w:val="0"/>
          <w:numId w:val="80"/>
        </w:numPr>
        <w:spacing w:after="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Starý gazda, ktorého </w:t>
      </w:r>
      <w:proofErr w:type="spellStart"/>
      <w:r w:rsidRPr="00473F89">
        <w:rPr>
          <w:rStyle w:val="Zkladntext1"/>
          <w:rFonts w:eastAsiaTheme="minorHAnsi"/>
          <w:color w:val="auto"/>
          <w:sz w:val="24"/>
          <w:szCs w:val="24"/>
        </w:rPr>
        <w:t>poľnosti</w:t>
      </w:r>
      <w:proofErr w:type="spellEnd"/>
      <w:r w:rsidRPr="00473F89">
        <w:rPr>
          <w:rStyle w:val="Zkladntext1"/>
          <w:rFonts w:eastAsiaTheme="minorHAnsi"/>
          <w:color w:val="auto"/>
          <w:sz w:val="24"/>
          <w:szCs w:val="24"/>
        </w:rPr>
        <w:t xml:space="preserve"> </w:t>
      </w:r>
      <w:proofErr w:type="spellStart"/>
      <w:r w:rsidRPr="00473F89">
        <w:rPr>
          <w:rStyle w:val="Zkladntext1"/>
          <w:rFonts w:eastAsiaTheme="minorHAnsi"/>
          <w:color w:val="auto"/>
          <w:sz w:val="24"/>
          <w:szCs w:val="24"/>
        </w:rPr>
        <w:t>prinášaly</w:t>
      </w:r>
      <w:proofErr w:type="spellEnd"/>
      <w:r w:rsidRPr="00473F89">
        <w:rPr>
          <w:rStyle w:val="Zkladntext1"/>
          <w:rFonts w:eastAsiaTheme="minorHAnsi"/>
          <w:color w:val="auto"/>
          <w:sz w:val="24"/>
          <w:szCs w:val="24"/>
        </w:rPr>
        <w:t xml:space="preserve"> ročný zisk cca 9500 </w:t>
      </w:r>
      <w:r w:rsidRPr="00473F89">
        <w:rPr>
          <w:rStyle w:val="Zkladntext1"/>
          <w:rFonts w:eastAsiaTheme="minorHAnsi"/>
          <w:i/>
          <w:color w:val="auto"/>
          <w:sz w:val="24"/>
          <w:szCs w:val="24"/>
        </w:rPr>
        <w:t>Ks</w:t>
      </w:r>
      <w:r w:rsidRPr="00473F89">
        <w:rPr>
          <w:rStyle w:val="Zkladntext1"/>
          <w:rFonts w:eastAsiaTheme="minorHAnsi"/>
          <w:color w:val="auto"/>
          <w:sz w:val="24"/>
          <w:szCs w:val="24"/>
        </w:rPr>
        <w:t>, prenajal ich inému gazdovi; ten mu platil ročne 12% čistého zisku.</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Koľko dostal majiteľ už prvý rok, keď sa </w:t>
      </w:r>
      <w:proofErr w:type="spellStart"/>
      <w:r w:rsidRPr="00473F89">
        <w:rPr>
          <w:rStyle w:val="Zkladntext1"/>
          <w:rFonts w:eastAsiaTheme="minorHAnsi"/>
          <w:color w:val="auto"/>
          <w:sz w:val="24"/>
          <w:szCs w:val="24"/>
        </w:rPr>
        <w:t>dôchod</w:t>
      </w:r>
      <w:proofErr w:type="spellEnd"/>
      <w:r w:rsidRPr="00473F89">
        <w:rPr>
          <w:rStyle w:val="Zkladntext1"/>
          <w:rFonts w:eastAsiaTheme="minorHAnsi"/>
          <w:color w:val="auto"/>
          <w:sz w:val="24"/>
          <w:szCs w:val="24"/>
        </w:rPr>
        <w:t xml:space="preserve"> z </w:t>
      </w:r>
      <w:proofErr w:type="spellStart"/>
      <w:r w:rsidRPr="00473F89">
        <w:rPr>
          <w:rStyle w:val="Zkladntext1"/>
          <w:rFonts w:eastAsiaTheme="minorHAnsi"/>
          <w:color w:val="auto"/>
          <w:sz w:val="24"/>
          <w:szCs w:val="24"/>
        </w:rPr>
        <w:t>poľností</w:t>
      </w:r>
      <w:proofErr w:type="spellEnd"/>
      <w:r w:rsidRPr="00473F89">
        <w:rPr>
          <w:rStyle w:val="Zkladntext1"/>
          <w:rFonts w:eastAsiaTheme="minorHAnsi"/>
          <w:color w:val="auto"/>
          <w:sz w:val="24"/>
          <w:szCs w:val="24"/>
        </w:rPr>
        <w:t xml:space="preserve"> zvýšil o</w:t>
      </w:r>
      <w:r w:rsidR="00841DDE">
        <w:rPr>
          <w:rStyle w:val="Zkladntext1"/>
          <w:rFonts w:eastAsiaTheme="minorHAnsi"/>
          <w:color w:val="auto"/>
          <w:sz w:val="24"/>
          <w:szCs w:val="24"/>
        </w:rPr>
        <w:t xml:space="preserve"> </w:t>
      </w:r>
      <w:r w:rsidR="00841DDE">
        <w:rPr>
          <w:rStyle w:val="Zkladntext1"/>
          <w:rFonts w:ascii="Calibri" w:eastAsiaTheme="minorHAnsi" w:hAnsi="Calibri"/>
          <w:color w:val="auto"/>
          <w:sz w:val="24"/>
          <w:szCs w:val="24"/>
        </w:rPr>
        <w:t>⅔</w:t>
      </w:r>
      <w:r w:rsidRPr="00473F89">
        <w:rPr>
          <w:rStyle w:val="Zkladntext1"/>
          <w:rFonts w:eastAsiaTheme="minorHAnsi"/>
          <w:color w:val="auto"/>
          <w:sz w:val="24"/>
          <w:szCs w:val="24"/>
        </w:rPr>
        <w:t xml:space="preserve"> ročne?</w:t>
      </w:r>
    </w:p>
    <w:p w:rsidR="00473F89" w:rsidRPr="00473F89" w:rsidRDefault="00473F89" w:rsidP="00841DDE">
      <w:pPr>
        <w:pStyle w:val="Odsekzoznamu"/>
        <w:spacing w:after="0" w:line="240" w:lineRule="auto"/>
        <w:ind w:left="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Koľko rokov mal prenajaté gazdovstvo, keď mu ná</w:t>
      </w:r>
      <w:r w:rsidRPr="00473F89">
        <w:rPr>
          <w:rStyle w:val="Zkladntext1"/>
          <w:rFonts w:eastAsiaTheme="minorHAnsi"/>
          <w:color w:val="auto"/>
          <w:sz w:val="24"/>
          <w:szCs w:val="24"/>
        </w:rPr>
        <w:softHyphen/>
        <w:t xml:space="preserve">jomca vyplatil celkom 10944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473F89" w:rsidRPr="00473F89" w:rsidRDefault="00473F89" w:rsidP="00841DDE">
      <w:pPr>
        <w:pStyle w:val="Odsekzoznamu"/>
        <w:numPr>
          <w:ilvl w:val="0"/>
          <w:numId w:val="72"/>
        </w:numPr>
        <w:tabs>
          <w:tab w:val="left" w:pos="1219"/>
          <w:tab w:val="right" w:pos="1794"/>
          <w:tab w:val="left" w:pos="2333"/>
          <w:tab w:val="left" w:pos="2181"/>
          <w:tab w:val="left" w:pos="2592"/>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4% úrok</w:t>
      </w:r>
      <w:r w:rsidRPr="00473F89">
        <w:rPr>
          <w:rStyle w:val="Zkladntext1"/>
          <w:rFonts w:eastAsiaTheme="minorHAnsi"/>
          <w:color w:val="auto"/>
          <w:sz w:val="24"/>
          <w:szCs w:val="24"/>
        </w:rPr>
        <w:tab/>
        <w:t>z</w:t>
      </w:r>
      <w:r w:rsidRPr="00473F89">
        <w:rPr>
          <w:rStyle w:val="Zkladntext1"/>
          <w:rFonts w:eastAsiaTheme="minorHAnsi"/>
          <w:color w:val="auto"/>
          <w:sz w:val="24"/>
          <w:szCs w:val="24"/>
        </w:rPr>
        <w:tab/>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1000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2 roky?</w:t>
      </w:r>
    </w:p>
    <w:p w:rsidR="00473F89" w:rsidRPr="00473F89" w:rsidRDefault="00473F89" w:rsidP="00841DDE">
      <w:pPr>
        <w:pStyle w:val="Odsekzoznamu"/>
        <w:numPr>
          <w:ilvl w:val="0"/>
          <w:numId w:val="72"/>
        </w:numPr>
        <w:tabs>
          <w:tab w:val="left" w:pos="1214"/>
          <w:tab w:val="right" w:pos="1794"/>
          <w:tab w:val="left" w:pos="2328"/>
          <w:tab w:val="left" w:pos="2176"/>
          <w:tab w:val="left" w:pos="2587"/>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3% úrok</w:t>
      </w:r>
      <w:r w:rsidRPr="00473F89">
        <w:rPr>
          <w:rStyle w:val="Zkladntext1"/>
          <w:rFonts w:eastAsiaTheme="minorHAnsi"/>
          <w:color w:val="auto"/>
          <w:sz w:val="24"/>
          <w:szCs w:val="24"/>
        </w:rPr>
        <w:tab/>
        <w:t>z</w:t>
      </w:r>
      <w:r w:rsidRPr="00473F89">
        <w:rPr>
          <w:rStyle w:val="Zkladntext1"/>
          <w:rFonts w:eastAsiaTheme="minorHAnsi"/>
          <w:color w:val="auto"/>
          <w:sz w:val="24"/>
          <w:szCs w:val="24"/>
        </w:rPr>
        <w:tab/>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9000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½  roka?</w:t>
      </w:r>
    </w:p>
    <w:p w:rsidR="00473F89" w:rsidRPr="00473F89" w:rsidRDefault="00473F89" w:rsidP="00841DDE">
      <w:pPr>
        <w:pStyle w:val="Odsekzoznamu"/>
        <w:numPr>
          <w:ilvl w:val="0"/>
          <w:numId w:val="72"/>
        </w:numPr>
        <w:tabs>
          <w:tab w:val="left" w:pos="1214"/>
          <w:tab w:val="right" w:pos="1794"/>
          <w:tab w:val="left" w:pos="2323"/>
          <w:tab w:val="left" w:pos="2171"/>
          <w:tab w:val="left" w:pos="2582"/>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3% úrok</w:t>
      </w:r>
      <w:r w:rsidRPr="00473F89">
        <w:rPr>
          <w:rStyle w:val="Zkladntext1"/>
          <w:rFonts w:eastAsiaTheme="minorHAnsi"/>
          <w:color w:val="auto"/>
          <w:sz w:val="24"/>
          <w:szCs w:val="24"/>
        </w:rPr>
        <w:tab/>
        <w:t>z</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ab/>
        <w:t>2000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Pr="00473F89">
        <w:rPr>
          <w:rStyle w:val="Zkladntext1"/>
          <w:rFonts w:eastAsiaTheme="minorHAnsi"/>
          <w:color w:val="auto"/>
          <w:sz w:val="24"/>
          <w:szCs w:val="24"/>
        </w:rPr>
        <w:tab/>
        <w:t>za</w:t>
      </w:r>
      <w:r w:rsidRPr="00473F89">
        <w:rPr>
          <w:rStyle w:val="Zkladntext1"/>
          <w:rFonts w:eastAsiaTheme="minorHAnsi"/>
          <w:color w:val="auto"/>
          <w:sz w:val="24"/>
          <w:szCs w:val="24"/>
        </w:rPr>
        <w:tab/>
        <w:t>7 mesiacov?</w:t>
      </w:r>
    </w:p>
    <w:p w:rsidR="00473F89" w:rsidRPr="00473F89" w:rsidRDefault="00473F89" w:rsidP="00841DDE">
      <w:pPr>
        <w:pStyle w:val="Odsekzoznamu"/>
        <w:numPr>
          <w:ilvl w:val="0"/>
          <w:numId w:val="72"/>
        </w:numPr>
        <w:tabs>
          <w:tab w:val="left" w:pos="1190"/>
          <w:tab w:val="left" w:pos="2299"/>
          <w:tab w:val="right" w:pos="2094"/>
          <w:tab w:val="left" w:pos="2147"/>
          <w:tab w:val="left" w:pos="2558"/>
        </w:tabs>
        <w:spacing w:beforeLines="120" w:before="288" w:afterLines="120" w:after="288" w:line="240" w:lineRule="auto"/>
        <w:ind w:left="284" w:hanging="284"/>
        <w:contextualSpacing w:val="0"/>
        <w:rPr>
          <w:rFonts w:ascii="Times New Roman" w:hAnsi="Times New Roman" w:cs="Times New Roman"/>
          <w:sz w:val="24"/>
          <w:szCs w:val="24"/>
        </w:rPr>
      </w:pPr>
      <w:r w:rsidRPr="00473F89">
        <w:rPr>
          <w:rStyle w:val="Zkladntext1"/>
          <w:rFonts w:eastAsiaTheme="minorHAnsi"/>
          <w:color w:val="auto"/>
          <w:sz w:val="24"/>
          <w:szCs w:val="24"/>
        </w:rPr>
        <w:t>½ % úrok</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z</w:t>
      </w:r>
      <w:r w:rsidR="00841DDE">
        <w:rPr>
          <w:rStyle w:val="Zkladntext1"/>
          <w:rFonts w:eastAsiaTheme="minorHAnsi"/>
          <w:color w:val="auto"/>
          <w:sz w:val="24"/>
          <w:szCs w:val="24"/>
        </w:rPr>
        <w:t> </w:t>
      </w:r>
      <w:r w:rsidRPr="00473F89">
        <w:rPr>
          <w:rStyle w:val="Zkladntext1"/>
          <w:rFonts w:eastAsiaTheme="minorHAnsi"/>
          <w:color w:val="auto"/>
          <w:sz w:val="24"/>
          <w:szCs w:val="24"/>
        </w:rPr>
        <w:t>4000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00841DDE">
        <w:rPr>
          <w:rStyle w:val="Zkladntext1"/>
          <w:rFonts w:eastAsiaTheme="minorHAnsi"/>
          <w:i/>
          <w:color w:val="auto"/>
          <w:sz w:val="24"/>
          <w:szCs w:val="24"/>
        </w:rPr>
        <w:t xml:space="preserve"> </w:t>
      </w:r>
      <w:r w:rsidRPr="00473F89">
        <w:rPr>
          <w:rStyle w:val="Zkladntext1"/>
          <w:rFonts w:eastAsiaTheme="minorHAnsi"/>
          <w:color w:val="auto"/>
          <w:sz w:val="24"/>
          <w:szCs w:val="24"/>
        </w:rPr>
        <w:t>za</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¼ roka?</w:t>
      </w:r>
    </w:p>
    <w:p w:rsidR="00841DDE" w:rsidRPr="00841DDE" w:rsidRDefault="00473F89" w:rsidP="00841DDE">
      <w:pPr>
        <w:widowControl w:val="0"/>
        <w:numPr>
          <w:ilvl w:val="0"/>
          <w:numId w:val="72"/>
        </w:numPr>
        <w:spacing w:after="0" w:line="240" w:lineRule="auto"/>
        <w:ind w:left="284" w:hanging="284"/>
        <w:contextualSpacing/>
        <w:jc w:val="both"/>
        <w:rPr>
          <w:rStyle w:val="Zkladntext1"/>
          <w:rFonts w:eastAsiaTheme="minorHAnsi"/>
          <w:color w:val="auto"/>
          <w:sz w:val="24"/>
          <w:szCs w:val="24"/>
          <w:shd w:val="clear" w:color="auto" w:fill="auto"/>
          <w:lang w:eastAsia="en-US" w:bidi="ar-SA"/>
        </w:rPr>
      </w:pPr>
      <w:r w:rsidRPr="00841DDE">
        <w:rPr>
          <w:rStyle w:val="Zkladntext1"/>
          <w:rFonts w:eastAsiaTheme="minorHAnsi"/>
          <w:color w:val="auto"/>
          <w:sz w:val="24"/>
          <w:szCs w:val="24"/>
        </w:rPr>
        <w:t xml:space="preserve">Banka postavila v kúpeľnom meste hotel za 2¼ milióna </w:t>
      </w:r>
      <w:r w:rsidRPr="00841DDE">
        <w:rPr>
          <w:rStyle w:val="Zkladntext1"/>
          <w:rFonts w:eastAsiaTheme="minorHAnsi"/>
          <w:i/>
          <w:color w:val="auto"/>
          <w:sz w:val="24"/>
          <w:szCs w:val="24"/>
        </w:rPr>
        <w:t>Ks</w:t>
      </w:r>
      <w:r w:rsidRPr="00841DDE">
        <w:rPr>
          <w:rStyle w:val="Zkladntext1"/>
          <w:rFonts w:eastAsiaTheme="minorHAnsi"/>
          <w:color w:val="auto"/>
          <w:sz w:val="24"/>
          <w:szCs w:val="24"/>
        </w:rPr>
        <w:t>. Po roku bol hotel aktívny (prosperoval, dob</w:t>
      </w:r>
      <w:r w:rsidRPr="00841DDE">
        <w:rPr>
          <w:rStyle w:val="Zkladntext1"/>
          <w:rFonts w:eastAsiaTheme="minorHAnsi"/>
          <w:color w:val="auto"/>
          <w:sz w:val="24"/>
          <w:szCs w:val="24"/>
        </w:rPr>
        <w:softHyphen/>
        <w:t xml:space="preserve">re išiel) 75000 </w:t>
      </w:r>
      <w:r w:rsidRPr="00841DDE">
        <w:rPr>
          <w:rStyle w:val="Zkladntext1"/>
          <w:rFonts w:eastAsiaTheme="minorHAnsi"/>
          <w:i/>
          <w:color w:val="auto"/>
          <w:sz w:val="24"/>
          <w:szCs w:val="24"/>
        </w:rPr>
        <w:t>Ks</w:t>
      </w:r>
      <w:r w:rsidRPr="00841DDE">
        <w:rPr>
          <w:rStyle w:val="Zkladntext1"/>
          <w:rFonts w:eastAsiaTheme="minorHAnsi"/>
          <w:color w:val="auto"/>
          <w:sz w:val="24"/>
          <w:szCs w:val="24"/>
        </w:rPr>
        <w:t xml:space="preserve"> čistým ziskom.</w:t>
      </w:r>
    </w:p>
    <w:p w:rsidR="00841DDE" w:rsidRDefault="00473F89" w:rsidP="00841DDE">
      <w:pPr>
        <w:widowControl w:val="0"/>
        <w:spacing w:beforeLines="600" w:before="1440" w:afterLines="600" w:after="1440" w:line="240" w:lineRule="auto"/>
        <w:ind w:left="284"/>
        <w:contextualSpacing/>
        <w:jc w:val="both"/>
        <w:rPr>
          <w:rStyle w:val="Zkladntext1"/>
          <w:rFonts w:eastAsiaTheme="minorHAnsi"/>
          <w:color w:val="auto"/>
          <w:sz w:val="24"/>
          <w:szCs w:val="24"/>
        </w:rPr>
      </w:pPr>
      <w:r w:rsidRPr="00841DDE">
        <w:rPr>
          <w:rStyle w:val="Zkladntext1"/>
          <w:rFonts w:eastAsiaTheme="minorHAnsi"/>
          <w:color w:val="auto"/>
          <w:sz w:val="24"/>
          <w:szCs w:val="24"/>
        </w:rPr>
        <w:t>Koľkým % sa takto zúročil kapitál vložený do pod</w:t>
      </w:r>
      <w:r w:rsidRPr="00841DDE">
        <w:rPr>
          <w:rStyle w:val="Zkladntext1"/>
          <w:rFonts w:eastAsiaTheme="minorHAnsi"/>
          <w:color w:val="auto"/>
          <w:sz w:val="24"/>
          <w:szCs w:val="24"/>
        </w:rPr>
        <w:softHyphen/>
        <w:t>niku?</w:t>
      </w:r>
      <w:r w:rsidR="00841DDE">
        <w:rPr>
          <w:rStyle w:val="Zkladntext1"/>
          <w:rFonts w:eastAsiaTheme="minorHAnsi"/>
          <w:color w:val="auto"/>
          <w:sz w:val="24"/>
          <w:szCs w:val="24"/>
        </w:rPr>
        <w:t xml:space="preserve"> </w:t>
      </w:r>
    </w:p>
    <w:p w:rsidR="00473F89" w:rsidRPr="00473F89" w:rsidRDefault="00473F89" w:rsidP="00841DDE">
      <w:pPr>
        <w:widowControl w:val="0"/>
        <w:spacing w:beforeLines="600" w:before="1440" w:afterLines="600" w:after="1440" w:line="240" w:lineRule="auto"/>
        <w:ind w:left="284"/>
        <w:contextualSpacing/>
        <w:rPr>
          <w:rFonts w:ascii="Times New Roman" w:hAnsi="Times New Roman" w:cs="Times New Roman"/>
          <w:sz w:val="24"/>
          <w:szCs w:val="24"/>
        </w:rPr>
      </w:pPr>
      <w:r w:rsidRPr="00473F89">
        <w:rPr>
          <w:rStyle w:val="Zkladntext1"/>
          <w:rFonts w:eastAsiaTheme="minorHAnsi"/>
          <w:color w:val="auto"/>
          <w:sz w:val="24"/>
          <w:szCs w:val="24"/>
        </w:rPr>
        <w:t>Po roku banka hotel predala</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4 záujemcom</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za 2275000</w:t>
      </w:r>
      <w:r w:rsidR="00841DDE">
        <w:rPr>
          <w:rStyle w:val="Zkladntext1"/>
          <w:rFonts w:eastAsiaTheme="minorHAnsi"/>
          <w:color w:val="auto"/>
          <w:sz w:val="24"/>
          <w:szCs w:val="24"/>
        </w:rPr>
        <w:t xml:space="preserve"> </w:t>
      </w:r>
      <w:r w:rsidRPr="00473F89">
        <w:rPr>
          <w:rStyle w:val="Zkladntext1"/>
          <w:rFonts w:eastAsiaTheme="minorHAnsi"/>
          <w:i/>
          <w:color w:val="auto"/>
          <w:sz w:val="24"/>
          <w:szCs w:val="24"/>
        </w:rPr>
        <w:t>Ks</w:t>
      </w:r>
      <w:r w:rsidR="00841DDE">
        <w:rPr>
          <w:rStyle w:val="Zkladntext1"/>
          <w:rFonts w:eastAsiaTheme="minorHAnsi"/>
          <w:i/>
          <w:color w:val="auto"/>
          <w:sz w:val="24"/>
          <w:szCs w:val="24"/>
        </w:rPr>
        <w:t xml:space="preserve"> </w:t>
      </w:r>
      <w:r w:rsidRPr="00473F89">
        <w:rPr>
          <w:rStyle w:val="Zkladntext1"/>
          <w:rFonts w:eastAsiaTheme="minorHAnsi"/>
          <w:color w:val="auto"/>
          <w:sz w:val="24"/>
          <w:szCs w:val="24"/>
        </w:rPr>
        <w:t>tak, že na úhradu</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kúpnej</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ceny požičala prvému</w:t>
      </w:r>
      <w:r w:rsidR="00841DDE">
        <w:rPr>
          <w:rStyle w:val="Zkladntext1"/>
          <w:rFonts w:eastAsiaTheme="minorHAnsi"/>
          <w:color w:val="auto"/>
          <w:sz w:val="24"/>
          <w:szCs w:val="24"/>
        </w:rPr>
        <w:t xml:space="preserve"> </w:t>
      </w:r>
      <w:r w:rsidRPr="00473F89">
        <w:rPr>
          <w:rStyle w:val="Zkladntext1"/>
          <w:rFonts w:eastAsiaTheme="minorHAnsi"/>
          <w:color w:val="auto"/>
          <w:sz w:val="24"/>
          <w:szCs w:val="24"/>
        </w:rPr>
        <w:t xml:space="preserve">48125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druhému 61875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tretiemu 75625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a posled</w:t>
      </w:r>
      <w:r w:rsidRPr="00473F89">
        <w:rPr>
          <w:rStyle w:val="Zkladntext1"/>
          <w:rFonts w:eastAsiaTheme="minorHAnsi"/>
          <w:color w:val="auto"/>
          <w:sz w:val="24"/>
          <w:szCs w:val="24"/>
        </w:rPr>
        <w:softHyphen/>
        <w:t>nému 89375</w:t>
      </w:r>
      <w:r w:rsidR="00841DDE">
        <w:rPr>
          <w:rStyle w:val="Zkladntext1"/>
          <w:rFonts w:eastAsiaTheme="minorHAnsi"/>
          <w:color w:val="auto"/>
          <w:sz w:val="24"/>
          <w:szCs w:val="24"/>
        </w:rPr>
        <w:t>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 3½% úroky.</w:t>
      </w:r>
    </w:p>
    <w:p w:rsidR="00473F89" w:rsidRPr="00473F89" w:rsidRDefault="00473F89" w:rsidP="00841DDE">
      <w:pPr>
        <w:pStyle w:val="Odsekzoznamu"/>
        <w:spacing w:beforeLines="600" w:before="1440" w:afterLines="600" w:after="1440" w:line="240" w:lineRule="auto"/>
        <w:ind w:left="284"/>
        <w:jc w:val="both"/>
        <w:rPr>
          <w:rFonts w:ascii="Times New Roman" w:hAnsi="Times New Roman" w:cs="Times New Roman"/>
          <w:sz w:val="24"/>
          <w:szCs w:val="24"/>
        </w:rPr>
      </w:pPr>
      <w:r w:rsidRPr="00473F89">
        <w:rPr>
          <w:rStyle w:val="Zkladntext1"/>
          <w:rFonts w:eastAsiaTheme="minorHAnsi"/>
          <w:color w:val="auto"/>
          <w:sz w:val="24"/>
          <w:szCs w:val="24"/>
        </w:rPr>
        <w:lastRenderedPageBreak/>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zaplatili v hotovosti?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hotovosti dal každý z nich?</w:t>
      </w:r>
    </w:p>
    <w:p w:rsidR="00841DDE" w:rsidRDefault="00473F89" w:rsidP="00841DDE">
      <w:pPr>
        <w:pStyle w:val="Odsekzoznamu"/>
        <w:spacing w:beforeLines="600" w:before="1440" w:afterLines="600" w:after="1440" w:line="240" w:lineRule="auto"/>
        <w:ind w:left="284"/>
        <w:jc w:val="both"/>
        <w:rPr>
          <w:rStyle w:val="Zkladntext1"/>
          <w:rFonts w:eastAsiaTheme="minorHAnsi"/>
          <w:color w:val="auto"/>
          <w:sz w:val="24"/>
          <w:szCs w:val="24"/>
        </w:rPr>
      </w:pPr>
      <w:r w:rsidRPr="00473F89">
        <w:rPr>
          <w:rStyle w:val="Zkladntext1"/>
          <w:rFonts w:eastAsiaTheme="minorHAnsi"/>
          <w:color w:val="auto"/>
          <w:sz w:val="24"/>
          <w:szCs w:val="24"/>
        </w:rPr>
        <w:t xml:space="preserve">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úroku zaplatil každý z nich ročne?</w:t>
      </w:r>
      <w:r w:rsidR="00841DDE">
        <w:rPr>
          <w:rStyle w:val="Zkladntext1"/>
          <w:rFonts w:eastAsiaTheme="minorHAnsi"/>
          <w:color w:val="auto"/>
          <w:sz w:val="24"/>
          <w:szCs w:val="24"/>
        </w:rPr>
        <w:t xml:space="preserve"> </w:t>
      </w:r>
    </w:p>
    <w:p w:rsidR="00841DDE" w:rsidRDefault="00473F89" w:rsidP="00841DDE">
      <w:pPr>
        <w:pStyle w:val="Odsekzoznamu"/>
        <w:spacing w:before="120" w:after="120" w:line="240" w:lineRule="auto"/>
        <w:ind w:left="284"/>
        <w:jc w:val="both"/>
        <w:rPr>
          <w:rStyle w:val="Zkladntext1"/>
          <w:rFonts w:eastAsiaTheme="minorHAnsi"/>
          <w:color w:val="auto"/>
          <w:sz w:val="24"/>
          <w:szCs w:val="24"/>
        </w:rPr>
      </w:pPr>
      <w:r w:rsidRPr="00473F89">
        <w:rPr>
          <w:rStyle w:val="Zkladntext1"/>
          <w:rFonts w:eastAsiaTheme="minorHAnsi"/>
          <w:color w:val="auto"/>
          <w:sz w:val="24"/>
          <w:szCs w:val="24"/>
        </w:rPr>
        <w:t xml:space="preserve">Keď sa úroková miera zvýšila na 5½%, vynášal kapitál 5260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o 39,40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viac na ročnom úroku. Aká bola úroková miera predtým?</w:t>
      </w:r>
    </w:p>
    <w:p w:rsidR="00841DDE" w:rsidRDefault="00841DDE" w:rsidP="00841DDE">
      <w:pPr>
        <w:pStyle w:val="Odsekzoznamu"/>
        <w:spacing w:before="120" w:after="120" w:line="240" w:lineRule="auto"/>
        <w:ind w:left="284"/>
        <w:jc w:val="both"/>
        <w:rPr>
          <w:rStyle w:val="Zkladntext1"/>
          <w:rFonts w:eastAsiaTheme="minorHAnsi"/>
          <w:color w:val="auto"/>
          <w:sz w:val="24"/>
          <w:szCs w:val="24"/>
        </w:rPr>
      </w:pPr>
    </w:p>
    <w:p w:rsidR="00473F89" w:rsidRPr="00473F89" w:rsidRDefault="00473F89" w:rsidP="00841DDE">
      <w:pPr>
        <w:pStyle w:val="Odsekzoznamu"/>
        <w:numPr>
          <w:ilvl w:val="0"/>
          <w:numId w:val="80"/>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Záhradník si vypožičal 4800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na 5%. Koľko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úrokov zaplatí za 5 rokov 4½ mesiacov?</w:t>
      </w:r>
    </w:p>
    <w:p w:rsidR="00473F89" w:rsidRPr="00473F89" w:rsidRDefault="00473F89" w:rsidP="00841DDE">
      <w:pPr>
        <w:pStyle w:val="Odsekzoznamu"/>
        <w:numPr>
          <w:ilvl w:val="0"/>
          <w:numId w:val="72"/>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4½% úrok z 2650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za ½ roka?</w:t>
      </w:r>
    </w:p>
    <w:p w:rsidR="00473F89" w:rsidRPr="00473F89" w:rsidRDefault="00473F89" w:rsidP="00841DDE">
      <w:pPr>
        <w:pStyle w:val="Odsekzoznamu"/>
        <w:numPr>
          <w:ilvl w:val="0"/>
          <w:numId w:val="72"/>
        </w:numPr>
        <w:tabs>
          <w:tab w:val="right" w:pos="4350"/>
        </w:tabs>
        <w:spacing w:before="120" w:after="120" w:line="240" w:lineRule="auto"/>
        <w:ind w:left="284" w:hanging="284"/>
        <w:contextualSpacing w:val="0"/>
        <w:jc w:val="both"/>
        <w:rPr>
          <w:rFonts w:ascii="Times New Roman" w:hAnsi="Times New Roman" w:cs="Times New Roman"/>
          <w:sz w:val="24"/>
          <w:szCs w:val="24"/>
        </w:rPr>
      </w:pPr>
      <w:r w:rsidRPr="00473F89">
        <w:rPr>
          <w:rStyle w:val="Zkladntext520"/>
          <w:rFonts w:eastAsiaTheme="minorHAnsi"/>
          <w:color w:val="auto"/>
          <w:sz w:val="24"/>
          <w:szCs w:val="24"/>
        </w:rPr>
        <w:t xml:space="preserve">?K = 4= úrok 478 </w:t>
      </w:r>
      <w:r w:rsidRPr="00473F89">
        <w:rPr>
          <w:rStyle w:val="Zkladntext520"/>
          <w:rFonts w:eastAsiaTheme="minorHAnsi"/>
          <w:i/>
          <w:color w:val="auto"/>
          <w:sz w:val="24"/>
          <w:szCs w:val="24"/>
        </w:rPr>
        <w:t>Ks</w:t>
      </w:r>
    </w:p>
    <w:p w:rsidR="00473F89" w:rsidRPr="00473F89" w:rsidRDefault="00473F89" w:rsidP="00841DDE">
      <w:pPr>
        <w:pStyle w:val="Odsekzoznamu"/>
        <w:numPr>
          <w:ilvl w:val="0"/>
          <w:numId w:val="72"/>
        </w:numPr>
        <w:spacing w:before="120" w:after="120" w:line="240" w:lineRule="auto"/>
        <w:ind w:left="284" w:hanging="284"/>
        <w:contextualSpacing w:val="0"/>
        <w:jc w:val="both"/>
        <w:rPr>
          <w:rStyle w:val="Zkladntext1"/>
          <w:rFonts w:eastAsiaTheme="minorHAnsi"/>
          <w:color w:val="auto"/>
          <w:sz w:val="24"/>
          <w:szCs w:val="24"/>
        </w:rPr>
      </w:pPr>
      <w:r w:rsidRPr="00473F89">
        <w:rPr>
          <w:rStyle w:val="Zkladntext1"/>
          <w:rFonts w:eastAsiaTheme="minorHAnsi"/>
          <w:color w:val="auto"/>
          <w:sz w:val="24"/>
          <w:szCs w:val="24"/>
        </w:rPr>
        <w:t xml:space="preserve">? % = 56090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úrok 2243,60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w:t>
      </w:r>
    </w:p>
    <w:p w:rsidR="00473F89" w:rsidRPr="00473F89" w:rsidRDefault="00473F89" w:rsidP="00841DDE">
      <w:pPr>
        <w:pStyle w:val="Odsekzoznamu"/>
        <w:numPr>
          <w:ilvl w:val="0"/>
          <w:numId w:val="72"/>
        </w:numPr>
        <w:spacing w:before="120" w:after="120" w:line="240" w:lineRule="auto"/>
        <w:ind w:left="284" w:hanging="284"/>
        <w:contextualSpacing w:val="0"/>
        <w:jc w:val="both"/>
        <w:rPr>
          <w:rFonts w:ascii="Times New Roman" w:hAnsi="Times New Roman" w:cs="Times New Roman"/>
          <w:sz w:val="24"/>
          <w:szCs w:val="24"/>
        </w:rPr>
      </w:pPr>
      <w:r w:rsidRPr="00473F89">
        <w:rPr>
          <w:rStyle w:val="Zkladntext1"/>
          <w:rFonts w:eastAsiaTheme="minorHAnsi"/>
          <w:color w:val="auto"/>
          <w:sz w:val="24"/>
          <w:szCs w:val="24"/>
        </w:rPr>
        <w:t xml:space="preserve">ú = 18976 </w:t>
      </w:r>
      <w:r w:rsidRPr="00473F89">
        <w:rPr>
          <w:rStyle w:val="Zkladntext1"/>
          <w:rFonts w:eastAsiaTheme="minorHAnsi"/>
          <w:i/>
          <w:color w:val="auto"/>
          <w:sz w:val="24"/>
          <w:szCs w:val="24"/>
        </w:rPr>
        <w:t>Ks</w:t>
      </w:r>
      <w:r w:rsidRPr="00473F89">
        <w:rPr>
          <w:rStyle w:val="Zkladntext1"/>
          <w:rFonts w:eastAsiaTheme="minorHAnsi"/>
          <w:color w:val="auto"/>
          <w:sz w:val="24"/>
          <w:szCs w:val="24"/>
        </w:rPr>
        <w:t xml:space="preserve"> pri 3¾%</w:t>
      </w:r>
    </w:p>
    <w:p w:rsidR="00473F89" w:rsidRPr="00473F89" w:rsidRDefault="00473F89" w:rsidP="00841DDE">
      <w:pPr>
        <w:widowControl w:val="0"/>
        <w:numPr>
          <w:ilvl w:val="0"/>
          <w:numId w:val="72"/>
        </w:numPr>
        <w:spacing w:before="120" w:after="120" w:line="240" w:lineRule="auto"/>
        <w:ind w:left="284" w:hanging="284"/>
        <w:jc w:val="both"/>
        <w:rPr>
          <w:rFonts w:ascii="Times New Roman" w:hAnsi="Times New Roman" w:cs="Times New Roman"/>
          <w:sz w:val="24"/>
          <w:szCs w:val="24"/>
        </w:rPr>
      </w:pPr>
      <w:r w:rsidRPr="00473F89">
        <w:rPr>
          <w:rStyle w:val="Zkladntext1"/>
          <w:rFonts w:eastAsiaTheme="minorHAnsi"/>
          <w:color w:val="auto"/>
          <w:sz w:val="24"/>
          <w:szCs w:val="24"/>
        </w:rPr>
        <w:t xml:space="preserve">Koľko peňazí treba uložiť do sporiteľne, aby sa na konci roka </w:t>
      </w:r>
      <w:proofErr w:type="spellStart"/>
      <w:r w:rsidRPr="00473F89">
        <w:rPr>
          <w:rStyle w:val="Zkladntext1"/>
          <w:rFonts w:eastAsiaTheme="minorHAnsi"/>
          <w:color w:val="auto"/>
          <w:sz w:val="24"/>
          <w:szCs w:val="24"/>
        </w:rPr>
        <w:t>mohly</w:t>
      </w:r>
      <w:proofErr w:type="spellEnd"/>
      <w:r w:rsidRPr="00473F89">
        <w:rPr>
          <w:rStyle w:val="Zkladntext1"/>
          <w:rFonts w:eastAsiaTheme="minorHAnsi"/>
          <w:color w:val="auto"/>
          <w:sz w:val="24"/>
          <w:szCs w:val="24"/>
        </w:rPr>
        <w:t xml:space="preserve"> pripísať 3½% úroky, t. j. 645 </w:t>
      </w:r>
      <w:r w:rsidRPr="00473F89">
        <w:rPr>
          <w:rStyle w:val="Zkladntext1"/>
          <w:rFonts w:eastAsiaTheme="minorHAnsi"/>
          <w:i/>
          <w:color w:val="auto"/>
          <w:sz w:val="24"/>
          <w:szCs w:val="24"/>
        </w:rPr>
        <w:t>Ks</w:t>
      </w:r>
      <w:r w:rsidRPr="00473F89">
        <w:rPr>
          <w:rStyle w:val="Zkladntext1"/>
          <w:rFonts w:eastAsiaTheme="minorHAnsi"/>
          <w:color w:val="auto"/>
          <w:sz w:val="24"/>
          <w:szCs w:val="24"/>
        </w:rPr>
        <w:t>?</w:t>
      </w:r>
    </w:p>
    <w:p w:rsidR="00841DDE" w:rsidRPr="00841DDE" w:rsidRDefault="00841DDE" w:rsidP="00841DDE">
      <w:pPr>
        <w:ind w:left="360"/>
        <w:jc w:val="center"/>
        <w:rPr>
          <w:rFonts w:ascii="Times New Roman" w:hAnsi="Times New Roman" w:cs="Times New Roman"/>
          <w:b/>
          <w:sz w:val="28"/>
          <w:szCs w:val="28"/>
        </w:rPr>
      </w:pPr>
      <w:r w:rsidRPr="00841DDE">
        <w:rPr>
          <w:rFonts w:ascii="Times New Roman" w:hAnsi="Times New Roman" w:cs="Times New Roman"/>
          <w:b/>
          <w:sz w:val="28"/>
          <w:szCs w:val="28"/>
        </w:rPr>
        <w:t xml:space="preserve">*   *   *  *  </w:t>
      </w:r>
      <w:r>
        <w:rPr>
          <w:rFonts w:ascii="Times New Roman" w:hAnsi="Times New Roman" w:cs="Times New Roman"/>
          <w:b/>
          <w:sz w:val="28"/>
          <w:szCs w:val="28"/>
        </w:rPr>
        <w:t>Poistenie</w:t>
      </w:r>
      <w:r w:rsidRPr="00841DDE">
        <w:rPr>
          <w:rFonts w:ascii="Times New Roman" w:hAnsi="Times New Roman" w:cs="Times New Roman"/>
          <w:b/>
          <w:sz w:val="28"/>
          <w:szCs w:val="28"/>
        </w:rPr>
        <w:t xml:space="preserve">  *   *    *     *</w:t>
      </w:r>
    </w:p>
    <w:p w:rsidR="00D47FDB" w:rsidRPr="00A062D1" w:rsidRDefault="00D47FDB" w:rsidP="00D47FDB">
      <w:pPr>
        <w:pStyle w:val="Bezriadkovania"/>
        <w:spacing w:before="120" w:after="120"/>
        <w:ind w:firstLine="284"/>
        <w:jc w:val="both"/>
        <w:rPr>
          <w:ins w:id="1" w:author="Henrieta Mihalikova" w:date="2015-08-23T10:33:00Z"/>
          <w:rFonts w:ascii="Times New Roman" w:hAnsi="Times New Roman" w:cs="Times New Roman"/>
          <w:bCs/>
          <w:sz w:val="24"/>
          <w:szCs w:val="24"/>
        </w:rPr>
      </w:pPr>
      <w:ins w:id="2" w:author="Henrieta Mihalikova" w:date="2015-08-23T10:33:00Z">
        <w:r w:rsidRPr="00A062D1">
          <w:rPr>
            <w:rFonts w:ascii="Times New Roman" w:hAnsi="Times New Roman" w:cs="Times New Roman"/>
            <w:bCs/>
            <w:sz w:val="24"/>
            <w:szCs w:val="24"/>
          </w:rPr>
          <w:t>Tovar pri doprave, najmä pri mori, je vystavený nebezpečenstvu buď čiastočné</w:t>
        </w:r>
      </w:ins>
      <w:r w:rsidRPr="00A062D1">
        <w:rPr>
          <w:rFonts w:ascii="Times New Roman" w:hAnsi="Times New Roman" w:cs="Times New Roman"/>
          <w:bCs/>
          <w:sz w:val="24"/>
          <w:szCs w:val="24"/>
        </w:rPr>
        <w:t>ho</w:t>
      </w:r>
      <w:ins w:id="3" w:author="Henrieta Mihalikova" w:date="2015-08-23T10:33:00Z">
        <w:r w:rsidRPr="00A062D1">
          <w:rPr>
            <w:rFonts w:ascii="Times New Roman" w:hAnsi="Times New Roman" w:cs="Times New Roman"/>
            <w:bCs/>
            <w:sz w:val="24"/>
            <w:szCs w:val="24"/>
          </w:rPr>
          <w:t xml:space="preserve"> alebo</w:t>
        </w:r>
      </w:ins>
      <w:r w:rsidR="002E5B4D">
        <w:rPr>
          <w:rFonts w:ascii="Times New Roman" w:hAnsi="Times New Roman" w:cs="Times New Roman"/>
          <w:bCs/>
          <w:sz w:val="24"/>
          <w:szCs w:val="24"/>
        </w:rPr>
        <w:t> </w:t>
      </w:r>
      <w:r w:rsidRPr="00A062D1">
        <w:rPr>
          <w:rFonts w:ascii="Times New Roman" w:hAnsi="Times New Roman" w:cs="Times New Roman"/>
          <w:bCs/>
          <w:sz w:val="24"/>
          <w:szCs w:val="24"/>
        </w:rPr>
        <w:t>úplného</w:t>
      </w:r>
      <w:ins w:id="4" w:author="Henrieta Mihalikova" w:date="2015-08-23T10:33:00Z">
        <w:r w:rsidRPr="00A062D1">
          <w:rPr>
            <w:rFonts w:ascii="Times New Roman" w:hAnsi="Times New Roman" w:cs="Times New Roman"/>
            <w:bCs/>
            <w:sz w:val="24"/>
            <w:szCs w:val="24"/>
          </w:rPr>
          <w:t xml:space="preserve"> </w:t>
        </w:r>
      </w:ins>
      <w:r w:rsidRPr="00A062D1">
        <w:rPr>
          <w:rFonts w:ascii="Times New Roman" w:hAnsi="Times New Roman" w:cs="Times New Roman"/>
          <w:bCs/>
          <w:sz w:val="24"/>
          <w:szCs w:val="24"/>
        </w:rPr>
        <w:t>zničenia</w:t>
      </w:r>
      <w:ins w:id="5" w:author="Henrieta Mihalikova" w:date="2015-08-23T10:33:00Z">
        <w:r w:rsidRPr="00A062D1">
          <w:rPr>
            <w:rFonts w:ascii="Times New Roman" w:hAnsi="Times New Roman" w:cs="Times New Roman"/>
            <w:bCs/>
            <w:sz w:val="24"/>
            <w:szCs w:val="24"/>
          </w:rPr>
          <w:t xml:space="preserve">. Preto sa </w:t>
        </w:r>
        <w:proofErr w:type="spellStart"/>
        <w:r w:rsidRPr="00A062D1">
          <w:rPr>
            <w:rFonts w:ascii="Times New Roman" w:hAnsi="Times New Roman" w:cs="Times New Roman"/>
            <w:bCs/>
            <w:sz w:val="24"/>
            <w:szCs w:val="24"/>
          </w:rPr>
          <w:t>utvorily</w:t>
        </w:r>
        <w:proofErr w:type="spellEnd"/>
        <w:r w:rsidRPr="00A062D1">
          <w:rPr>
            <w:rFonts w:ascii="Times New Roman" w:hAnsi="Times New Roman" w:cs="Times New Roman"/>
            <w:bCs/>
            <w:sz w:val="24"/>
            <w:szCs w:val="24"/>
          </w:rPr>
          <w:t xml:space="preserve"> už </w:t>
        </w:r>
        <w:proofErr w:type="spellStart"/>
        <w:r w:rsidRPr="00A062D1">
          <w:rPr>
            <w:rFonts w:ascii="Times New Roman" w:hAnsi="Times New Roman" w:cs="Times New Roman"/>
            <w:bCs/>
            <w:sz w:val="24"/>
            <w:szCs w:val="24"/>
          </w:rPr>
          <w:t>ododávna</w:t>
        </w:r>
        <w:proofErr w:type="spellEnd"/>
        <w:r w:rsidRPr="00A062D1">
          <w:rPr>
            <w:rFonts w:ascii="Times New Roman" w:hAnsi="Times New Roman" w:cs="Times New Roman"/>
            <w:bCs/>
            <w:sz w:val="24"/>
            <w:szCs w:val="24"/>
          </w:rPr>
          <w:t xml:space="preserve"> spoločnosti, ktoré sa zaväzujú za</w:t>
        </w:r>
      </w:ins>
      <w:r w:rsidR="002E5B4D">
        <w:rPr>
          <w:rFonts w:ascii="Times New Roman" w:hAnsi="Times New Roman" w:cs="Times New Roman"/>
          <w:bCs/>
          <w:sz w:val="24"/>
          <w:szCs w:val="24"/>
        </w:rPr>
        <w:t> </w:t>
      </w:r>
      <w:ins w:id="6" w:author="Henrieta Mihalikova" w:date="2015-08-23T10:33:00Z">
        <w:r w:rsidRPr="00A062D1">
          <w:rPr>
            <w:rFonts w:ascii="Times New Roman" w:hAnsi="Times New Roman" w:cs="Times New Roman"/>
            <w:bCs/>
            <w:sz w:val="24"/>
            <w:szCs w:val="24"/>
          </w:rPr>
          <w:t xml:space="preserve">istý poplatok, nazvaný </w:t>
        </w:r>
        <w:r w:rsidRPr="002E5B4D">
          <w:rPr>
            <w:rFonts w:ascii="Times New Roman" w:hAnsi="Times New Roman" w:cs="Times New Roman"/>
            <w:b/>
            <w:bCs/>
            <w:sz w:val="24"/>
            <w:szCs w:val="24"/>
          </w:rPr>
          <w:t>prémia</w:t>
        </w:r>
        <w:r w:rsidRPr="00A062D1">
          <w:rPr>
            <w:rFonts w:ascii="Times New Roman" w:hAnsi="Times New Roman" w:cs="Times New Roman"/>
            <w:bCs/>
            <w:sz w:val="24"/>
            <w:szCs w:val="24"/>
          </w:rPr>
          <w:t xml:space="preserve"> alebo </w:t>
        </w:r>
      </w:ins>
      <w:r w:rsidRPr="002E5B4D">
        <w:rPr>
          <w:rFonts w:ascii="Times New Roman" w:hAnsi="Times New Roman" w:cs="Times New Roman"/>
          <w:b/>
          <w:bCs/>
          <w:sz w:val="24"/>
          <w:szCs w:val="24"/>
        </w:rPr>
        <w:t>poistné</w:t>
      </w:r>
      <w:ins w:id="7" w:author="Henrieta Mihalikova" w:date="2015-08-23T10:33:00Z">
        <w:r w:rsidRPr="00A062D1">
          <w:rPr>
            <w:rFonts w:ascii="Times New Roman" w:hAnsi="Times New Roman" w:cs="Times New Roman"/>
            <w:bCs/>
            <w:sz w:val="24"/>
            <w:szCs w:val="24"/>
          </w:rPr>
          <w:t xml:space="preserve">, pri poškodení alebo zničení tovaru poskytnúť náhradu v istej </w:t>
        </w:r>
        <w:proofErr w:type="spellStart"/>
        <w:r w:rsidRPr="00A062D1">
          <w:rPr>
            <w:rFonts w:ascii="Times New Roman" w:hAnsi="Times New Roman" w:cs="Times New Roman"/>
            <w:bCs/>
            <w:sz w:val="24"/>
            <w:szCs w:val="24"/>
          </w:rPr>
          <w:t>smluvnej</w:t>
        </w:r>
        <w:proofErr w:type="spellEnd"/>
        <w:r w:rsidRPr="00A062D1">
          <w:rPr>
            <w:rFonts w:ascii="Times New Roman" w:hAnsi="Times New Roman" w:cs="Times New Roman"/>
            <w:bCs/>
            <w:sz w:val="24"/>
            <w:szCs w:val="24"/>
          </w:rPr>
          <w:t xml:space="preserve"> výške, tak zvanú </w:t>
        </w:r>
        <w:r w:rsidRPr="002E5B4D">
          <w:rPr>
            <w:rFonts w:ascii="Times New Roman" w:hAnsi="Times New Roman" w:cs="Times New Roman"/>
            <w:b/>
            <w:bCs/>
            <w:sz w:val="24"/>
            <w:szCs w:val="24"/>
          </w:rPr>
          <w:t>p</w:t>
        </w:r>
      </w:ins>
      <w:r w:rsidRPr="002E5B4D">
        <w:rPr>
          <w:rFonts w:ascii="Times New Roman" w:hAnsi="Times New Roman" w:cs="Times New Roman"/>
          <w:b/>
          <w:bCs/>
          <w:sz w:val="24"/>
          <w:szCs w:val="24"/>
        </w:rPr>
        <w:t>o</w:t>
      </w:r>
      <w:ins w:id="8" w:author="Henrieta Mihalikova" w:date="2015-08-23T10:33:00Z">
        <w:r w:rsidRPr="002E5B4D">
          <w:rPr>
            <w:rFonts w:ascii="Times New Roman" w:hAnsi="Times New Roman" w:cs="Times New Roman"/>
            <w:b/>
            <w:bCs/>
            <w:sz w:val="24"/>
            <w:szCs w:val="24"/>
          </w:rPr>
          <w:t>istku</w:t>
        </w:r>
        <w:r w:rsidRPr="00A062D1">
          <w:rPr>
            <w:rFonts w:ascii="Times New Roman" w:hAnsi="Times New Roman" w:cs="Times New Roman"/>
            <w:bCs/>
            <w:sz w:val="24"/>
            <w:szCs w:val="24"/>
          </w:rPr>
          <w:t>.</w:t>
        </w:r>
      </w:ins>
      <w:r w:rsidRPr="00A062D1">
        <w:rPr>
          <w:rFonts w:ascii="Times New Roman" w:hAnsi="Times New Roman" w:cs="Times New Roman"/>
          <w:bCs/>
          <w:sz w:val="24"/>
          <w:szCs w:val="24"/>
        </w:rPr>
        <w:t xml:space="preserve"> </w:t>
      </w:r>
      <w:proofErr w:type="spellStart"/>
      <w:ins w:id="9" w:author="Henrieta Mihalikova" w:date="2015-08-23T10:33:00Z">
        <w:r w:rsidRPr="00A062D1">
          <w:rPr>
            <w:rFonts w:ascii="Times New Roman" w:hAnsi="Times New Roman" w:cs="Times New Roman"/>
            <w:bCs/>
            <w:sz w:val="24"/>
            <w:szCs w:val="24"/>
          </w:rPr>
          <w:t>Smluva</w:t>
        </w:r>
        <w:proofErr w:type="spellEnd"/>
        <w:r w:rsidRPr="00A062D1">
          <w:rPr>
            <w:rFonts w:ascii="Times New Roman" w:hAnsi="Times New Roman" w:cs="Times New Roman"/>
            <w:bCs/>
            <w:sz w:val="24"/>
            <w:szCs w:val="24"/>
          </w:rPr>
          <w:t xml:space="preserve"> </w:t>
        </w:r>
      </w:ins>
      <w:r w:rsidR="002E5B4D">
        <w:rPr>
          <w:rFonts w:ascii="Times New Roman" w:hAnsi="Times New Roman" w:cs="Times New Roman"/>
          <w:bCs/>
          <w:sz w:val="24"/>
          <w:szCs w:val="24"/>
        </w:rPr>
        <w:t>o</w:t>
      </w:r>
      <w:ins w:id="10" w:author="Henrieta Mihalikova" w:date="2015-08-23T10:33:00Z">
        <w:r w:rsidRPr="00A062D1">
          <w:rPr>
            <w:rFonts w:ascii="Times New Roman" w:hAnsi="Times New Roman" w:cs="Times New Roman"/>
            <w:bCs/>
            <w:sz w:val="24"/>
            <w:szCs w:val="24"/>
          </w:rPr>
          <w:t> poistení nazýva sa</w:t>
        </w:r>
      </w:ins>
      <w:r w:rsidR="002E5B4D">
        <w:rPr>
          <w:rFonts w:ascii="Times New Roman" w:hAnsi="Times New Roman" w:cs="Times New Roman"/>
          <w:bCs/>
          <w:sz w:val="24"/>
          <w:szCs w:val="24"/>
        </w:rPr>
        <w:t> </w:t>
      </w:r>
      <w:ins w:id="11" w:author="Henrieta Mihalikova" w:date="2015-08-23T10:33:00Z">
        <w:r w:rsidRPr="00A062D1">
          <w:rPr>
            <w:rFonts w:ascii="Times New Roman" w:hAnsi="Times New Roman" w:cs="Times New Roman"/>
            <w:bCs/>
            <w:sz w:val="24"/>
            <w:szCs w:val="24"/>
          </w:rPr>
          <w:t>polica. Prémia sa udáva v </w:t>
        </w:r>
        <w:proofErr w:type="spellStart"/>
        <w:r w:rsidRPr="00A062D1">
          <w:rPr>
            <w:rFonts w:ascii="Times New Roman" w:hAnsi="Times New Roman" w:cs="Times New Roman"/>
            <w:bCs/>
            <w:sz w:val="24"/>
            <w:szCs w:val="24"/>
          </w:rPr>
          <w:t>procentách</w:t>
        </w:r>
        <w:proofErr w:type="spellEnd"/>
        <w:r w:rsidRPr="00A062D1">
          <w:rPr>
            <w:rFonts w:ascii="Times New Roman" w:hAnsi="Times New Roman" w:cs="Times New Roman"/>
            <w:bCs/>
            <w:sz w:val="24"/>
            <w:szCs w:val="24"/>
          </w:rPr>
          <w:t xml:space="preserve"> sumy poistnej (poistky).</w:t>
        </w:r>
      </w:ins>
      <w:r w:rsidRPr="00A062D1">
        <w:rPr>
          <w:rFonts w:ascii="Times New Roman" w:hAnsi="Times New Roman" w:cs="Times New Roman"/>
          <w:bCs/>
          <w:sz w:val="24"/>
          <w:szCs w:val="24"/>
        </w:rPr>
        <w:t xml:space="preserve"> </w:t>
      </w:r>
      <w:ins w:id="12" w:author="Henrieta Mihalikova" w:date="2015-08-23T10:33:00Z">
        <w:r w:rsidRPr="00A062D1">
          <w:rPr>
            <w:rFonts w:ascii="Times New Roman" w:hAnsi="Times New Roman" w:cs="Times New Roman"/>
            <w:bCs/>
            <w:sz w:val="24"/>
            <w:szCs w:val="24"/>
          </w:rPr>
          <w:t>Avšak nielen tovar, ale</w:t>
        </w:r>
      </w:ins>
      <w:r w:rsidR="002E5B4D">
        <w:rPr>
          <w:rFonts w:ascii="Times New Roman" w:hAnsi="Times New Roman" w:cs="Times New Roman"/>
          <w:bCs/>
          <w:sz w:val="24"/>
          <w:szCs w:val="24"/>
        </w:rPr>
        <w:t> </w:t>
      </w:r>
      <w:ins w:id="13" w:author="Henrieta Mihalikova" w:date="2015-08-23T10:33:00Z">
        <w:r w:rsidRPr="00A062D1">
          <w:rPr>
            <w:rFonts w:ascii="Times New Roman" w:hAnsi="Times New Roman" w:cs="Times New Roman"/>
            <w:bCs/>
            <w:sz w:val="24"/>
            <w:szCs w:val="24"/>
          </w:rPr>
          <w:t xml:space="preserve">i iné majetky možno poistiť, na </w:t>
        </w:r>
        <w:proofErr w:type="spellStart"/>
        <w:r w:rsidRPr="00A062D1">
          <w:rPr>
            <w:rFonts w:ascii="Times New Roman" w:hAnsi="Times New Roman" w:cs="Times New Roman"/>
            <w:bCs/>
            <w:sz w:val="24"/>
            <w:szCs w:val="24"/>
          </w:rPr>
          <w:t>pr</w:t>
        </w:r>
        <w:proofErr w:type="spellEnd"/>
        <w:r w:rsidRPr="00A062D1">
          <w:rPr>
            <w:rFonts w:ascii="Times New Roman" w:hAnsi="Times New Roman" w:cs="Times New Roman"/>
            <w:bCs/>
            <w:sz w:val="24"/>
            <w:szCs w:val="24"/>
          </w:rPr>
          <w:t>. Možno sa poistiť proti škodám z ohňa spôsobeným na budovách, nábytku, dobytku atď., úrodu možno poistiť proti krupobitiu atď. Tiež na</w:t>
        </w:r>
      </w:ins>
      <w:r w:rsidR="002E5B4D">
        <w:rPr>
          <w:rFonts w:ascii="Times New Roman" w:hAnsi="Times New Roman" w:cs="Times New Roman"/>
          <w:bCs/>
          <w:sz w:val="24"/>
          <w:szCs w:val="24"/>
        </w:rPr>
        <w:t> </w:t>
      </w:r>
      <w:ins w:id="14" w:author="Henrieta Mihalikova" w:date="2015-08-23T10:33:00Z">
        <w:r w:rsidRPr="00A062D1">
          <w:rPr>
            <w:rFonts w:ascii="Times New Roman" w:hAnsi="Times New Roman" w:cs="Times New Roman"/>
            <w:bCs/>
            <w:sz w:val="24"/>
            <w:szCs w:val="24"/>
          </w:rPr>
          <w:t xml:space="preserve">život sa možno poistiť v tom </w:t>
        </w:r>
        <w:proofErr w:type="spellStart"/>
        <w:r w:rsidRPr="00A062D1">
          <w:rPr>
            <w:rFonts w:ascii="Times New Roman" w:hAnsi="Times New Roman" w:cs="Times New Roman"/>
            <w:bCs/>
            <w:sz w:val="24"/>
            <w:szCs w:val="24"/>
          </w:rPr>
          <w:t>smysle</w:t>
        </w:r>
        <w:proofErr w:type="spellEnd"/>
        <w:r w:rsidRPr="00A062D1">
          <w:rPr>
            <w:rFonts w:ascii="Times New Roman" w:hAnsi="Times New Roman" w:cs="Times New Roman"/>
            <w:bCs/>
            <w:sz w:val="24"/>
            <w:szCs w:val="24"/>
          </w:rPr>
          <w:t>, že poisťovňa vyplatí istý kapitál buď pozostalým pri úmrtí poistného (poistenie pre prípad úmrtia) alebo poistenému samotnému, keď</w:t>
        </w:r>
      </w:ins>
      <w:r w:rsidR="002E5B4D">
        <w:rPr>
          <w:rFonts w:ascii="Times New Roman" w:hAnsi="Times New Roman" w:cs="Times New Roman"/>
          <w:bCs/>
          <w:sz w:val="24"/>
          <w:szCs w:val="24"/>
        </w:rPr>
        <w:t> </w:t>
      </w:r>
      <w:ins w:id="15" w:author="Henrieta Mihalikova" w:date="2015-08-23T10:33:00Z">
        <w:r w:rsidRPr="00A062D1">
          <w:rPr>
            <w:rFonts w:ascii="Times New Roman" w:hAnsi="Times New Roman" w:cs="Times New Roman"/>
            <w:bCs/>
            <w:sz w:val="24"/>
            <w:szCs w:val="24"/>
          </w:rPr>
          <w:t>sa</w:t>
        </w:r>
      </w:ins>
      <w:r w:rsidR="002E5B4D">
        <w:rPr>
          <w:rFonts w:ascii="Times New Roman" w:hAnsi="Times New Roman" w:cs="Times New Roman"/>
          <w:bCs/>
          <w:sz w:val="24"/>
          <w:szCs w:val="24"/>
        </w:rPr>
        <w:t> </w:t>
      </w:r>
      <w:ins w:id="16" w:author="Henrieta Mihalikova" w:date="2015-08-23T10:33:00Z">
        <w:r w:rsidRPr="00A062D1">
          <w:rPr>
            <w:rFonts w:ascii="Times New Roman" w:hAnsi="Times New Roman" w:cs="Times New Roman"/>
            <w:bCs/>
            <w:sz w:val="24"/>
            <w:szCs w:val="24"/>
          </w:rPr>
          <w:t>dožije istého veku (poistenie na dožitie). V tej príčine najdôležitejším je poisťovanie robotníkov pre prípad úrazu, nemoci alebo neschopnosti ku práci (invalidity).</w:t>
        </w:r>
      </w:ins>
    </w:p>
    <w:p w:rsidR="00D47FDB" w:rsidRPr="00A062D1" w:rsidRDefault="00D47FDB" w:rsidP="002E5B4D">
      <w:pPr>
        <w:pStyle w:val="Bezriadkovania"/>
        <w:numPr>
          <w:ilvl w:val="0"/>
          <w:numId w:val="19"/>
        </w:numPr>
        <w:spacing w:before="120" w:after="120"/>
        <w:ind w:left="284" w:hanging="284"/>
        <w:jc w:val="both"/>
        <w:rPr>
          <w:ins w:id="17" w:author="Henrieta Mihalikova" w:date="2015-08-23T10:33:00Z"/>
          <w:rFonts w:ascii="Times New Roman" w:hAnsi="Times New Roman" w:cs="Times New Roman"/>
          <w:bCs/>
          <w:sz w:val="24"/>
          <w:szCs w:val="24"/>
        </w:rPr>
      </w:pPr>
      <w:ins w:id="18" w:author="Henrieta Mihalikova" w:date="2015-08-23T10:33:00Z">
        <w:r w:rsidRPr="00A062D1">
          <w:rPr>
            <w:rFonts w:ascii="Times New Roman" w:hAnsi="Times New Roman" w:cs="Times New Roman"/>
            <w:bCs/>
            <w:sz w:val="24"/>
            <w:szCs w:val="24"/>
          </w:rPr>
          <w:t>Dom je poistený na 135000</w:t>
        </w:r>
      </w:ins>
      <w:r>
        <w:rPr>
          <w:rFonts w:ascii="Times New Roman" w:hAnsi="Times New Roman" w:cs="Times New Roman"/>
          <w:bCs/>
          <w:sz w:val="24"/>
          <w:szCs w:val="24"/>
        </w:rPr>
        <w:t xml:space="preserve"> </w:t>
      </w:r>
      <w:r w:rsidRPr="00A062D1">
        <w:rPr>
          <w:rFonts w:ascii="Times New Roman" w:hAnsi="Times New Roman" w:cs="Times New Roman"/>
          <w:bCs/>
          <w:i/>
          <w:sz w:val="24"/>
          <w:szCs w:val="24"/>
        </w:rPr>
        <w:t>Kčs</w:t>
      </w:r>
      <w:ins w:id="19" w:author="Henrieta Mihalikova" w:date="2015-08-23T10:33:00Z">
        <w:r w:rsidRPr="00A062D1">
          <w:rPr>
            <w:rFonts w:ascii="Times New Roman" w:hAnsi="Times New Roman" w:cs="Times New Roman"/>
            <w:bCs/>
            <w:sz w:val="24"/>
            <w:szCs w:val="24"/>
          </w:rPr>
          <w:t>; aké veľké poistné sa platí, keď činí prémia 2,8‰?</w:t>
        </w:r>
      </w:ins>
    </w:p>
    <w:p w:rsidR="00D47FDB" w:rsidRPr="00A062D1" w:rsidRDefault="00D47FDB" w:rsidP="002E5B4D">
      <w:pPr>
        <w:pStyle w:val="Bezriadkovania"/>
        <w:numPr>
          <w:ilvl w:val="0"/>
          <w:numId w:val="19"/>
        </w:numPr>
        <w:spacing w:before="120" w:after="120"/>
        <w:ind w:left="284" w:hanging="284"/>
        <w:jc w:val="both"/>
        <w:rPr>
          <w:ins w:id="20" w:author="Henrieta Mihalikova" w:date="2015-08-23T10:33:00Z"/>
          <w:rFonts w:ascii="Times New Roman" w:hAnsi="Times New Roman" w:cs="Times New Roman"/>
          <w:bCs/>
          <w:sz w:val="24"/>
          <w:szCs w:val="24"/>
        </w:rPr>
      </w:pPr>
      <w:r w:rsidRPr="00A062D1">
        <w:rPr>
          <w:rFonts w:ascii="Times New Roman" w:hAnsi="Times New Roman" w:cs="Times New Roman"/>
          <w:bCs/>
          <w:sz w:val="24"/>
          <w:szCs w:val="24"/>
        </w:rPr>
        <w:t>Obchod</w:t>
      </w:r>
      <w:ins w:id="21" w:author="Henrieta Mihalikova" w:date="2015-08-23T10:33:00Z">
        <w:r w:rsidRPr="00A062D1">
          <w:rPr>
            <w:rFonts w:ascii="Times New Roman" w:hAnsi="Times New Roman" w:cs="Times New Roman"/>
            <w:bCs/>
            <w:sz w:val="24"/>
            <w:szCs w:val="24"/>
          </w:rPr>
          <w:t xml:space="preserve">ník poistil svoje </w:t>
        </w:r>
      </w:ins>
      <w:r w:rsidRPr="00A062D1">
        <w:rPr>
          <w:rFonts w:ascii="Times New Roman" w:hAnsi="Times New Roman" w:cs="Times New Roman"/>
          <w:bCs/>
          <w:sz w:val="24"/>
          <w:szCs w:val="24"/>
        </w:rPr>
        <w:t>výkladné</w:t>
      </w:r>
      <w:ins w:id="22" w:author="Henrieta Mihalikova" w:date="2015-08-23T10:33:00Z">
        <w:r w:rsidRPr="00A062D1">
          <w:rPr>
            <w:rFonts w:ascii="Times New Roman" w:hAnsi="Times New Roman" w:cs="Times New Roman"/>
            <w:bCs/>
            <w:sz w:val="24"/>
            <w:szCs w:val="24"/>
          </w:rPr>
          <w:t xml:space="preserve"> skrine proti rozbitiu na 8850 </w:t>
        </w:r>
      </w:ins>
      <w:r w:rsidRPr="00A062D1">
        <w:rPr>
          <w:rFonts w:ascii="Times New Roman" w:hAnsi="Times New Roman" w:cs="Times New Roman"/>
          <w:bCs/>
          <w:i/>
          <w:sz w:val="24"/>
          <w:szCs w:val="24"/>
        </w:rPr>
        <w:t>Kčs</w:t>
      </w:r>
      <w:ins w:id="23" w:author="Henrieta Mihalikova" w:date="2015-08-23T10:33:00Z">
        <w:r w:rsidRPr="00A062D1">
          <w:rPr>
            <w:rFonts w:ascii="Times New Roman" w:hAnsi="Times New Roman" w:cs="Times New Roman"/>
            <w:bCs/>
            <w:sz w:val="24"/>
            <w:szCs w:val="24"/>
          </w:rPr>
          <w:t xml:space="preserve"> a platí 13% </w:t>
        </w:r>
        <w:proofErr w:type="spellStart"/>
        <w:r w:rsidRPr="00A062D1">
          <w:rPr>
            <w:rFonts w:ascii="Times New Roman" w:hAnsi="Times New Roman" w:cs="Times New Roman"/>
            <w:bCs/>
            <w:sz w:val="24"/>
            <w:szCs w:val="24"/>
          </w:rPr>
          <w:t>ročitej</w:t>
        </w:r>
        <w:proofErr w:type="spellEnd"/>
        <w:r w:rsidRPr="00A062D1">
          <w:rPr>
            <w:rFonts w:ascii="Times New Roman" w:hAnsi="Times New Roman" w:cs="Times New Roman"/>
            <w:bCs/>
            <w:sz w:val="24"/>
            <w:szCs w:val="24"/>
          </w:rPr>
          <w:t xml:space="preserve"> prémie; koľko platí </w:t>
        </w:r>
        <w:proofErr w:type="spellStart"/>
        <w:r w:rsidRPr="00A062D1">
          <w:rPr>
            <w:rFonts w:ascii="Times New Roman" w:hAnsi="Times New Roman" w:cs="Times New Roman"/>
            <w:bCs/>
            <w:sz w:val="24"/>
            <w:szCs w:val="24"/>
          </w:rPr>
          <w:t>ročite</w:t>
        </w:r>
        <w:proofErr w:type="spellEnd"/>
        <w:r w:rsidRPr="00A062D1">
          <w:rPr>
            <w:rFonts w:ascii="Times New Roman" w:hAnsi="Times New Roman" w:cs="Times New Roman"/>
            <w:bCs/>
            <w:sz w:val="24"/>
            <w:szCs w:val="24"/>
          </w:rPr>
          <w:t>?</w:t>
        </w:r>
      </w:ins>
    </w:p>
    <w:p w:rsidR="00D47FDB" w:rsidRPr="00A062D1" w:rsidRDefault="00D47FDB" w:rsidP="002E5B4D">
      <w:pPr>
        <w:pStyle w:val="Bezriadkovania"/>
        <w:numPr>
          <w:ilvl w:val="0"/>
          <w:numId w:val="19"/>
        </w:numPr>
        <w:spacing w:before="120" w:after="120"/>
        <w:ind w:left="284" w:hanging="284"/>
        <w:jc w:val="both"/>
        <w:rPr>
          <w:ins w:id="24" w:author="Henrieta Mihalikova" w:date="2015-08-23T10:33:00Z"/>
          <w:rFonts w:ascii="Times New Roman" w:hAnsi="Times New Roman" w:cs="Times New Roman"/>
          <w:bCs/>
          <w:sz w:val="24"/>
          <w:szCs w:val="24"/>
        </w:rPr>
      </w:pPr>
      <w:ins w:id="25" w:author="Henrieta Mihalikova" w:date="2015-08-23T10:33:00Z">
        <w:r w:rsidRPr="00A062D1">
          <w:rPr>
            <w:rFonts w:ascii="Times New Roman" w:hAnsi="Times New Roman" w:cs="Times New Roman"/>
            <w:bCs/>
            <w:sz w:val="24"/>
            <w:szCs w:val="24"/>
          </w:rPr>
          <w:t xml:space="preserve">350 </w:t>
        </w:r>
        <w:r w:rsidRPr="00A062D1">
          <w:rPr>
            <w:rFonts w:ascii="Times New Roman" w:hAnsi="Times New Roman" w:cs="Times New Roman"/>
            <w:bCs/>
            <w:i/>
            <w:sz w:val="24"/>
            <w:szCs w:val="24"/>
          </w:rPr>
          <w:t>q</w:t>
        </w:r>
        <w:r w:rsidRPr="00A062D1">
          <w:rPr>
            <w:rFonts w:ascii="Times New Roman" w:hAnsi="Times New Roman" w:cs="Times New Roman"/>
            <w:bCs/>
            <w:sz w:val="24"/>
            <w:szCs w:val="24"/>
          </w:rPr>
          <w:t xml:space="preserve"> bavlny á 4320 </w:t>
        </w:r>
      </w:ins>
      <w:r w:rsidRPr="00A062D1">
        <w:rPr>
          <w:rFonts w:ascii="Times New Roman" w:hAnsi="Times New Roman" w:cs="Times New Roman"/>
          <w:bCs/>
          <w:i/>
          <w:sz w:val="24"/>
          <w:szCs w:val="24"/>
        </w:rPr>
        <w:t>Kčs</w:t>
      </w:r>
      <w:ins w:id="26" w:author="Henrieta Mihalikova" w:date="2015-08-23T10:33:00Z">
        <w:r w:rsidRPr="00A062D1">
          <w:rPr>
            <w:rFonts w:ascii="Times New Roman" w:hAnsi="Times New Roman" w:cs="Times New Roman"/>
            <w:bCs/>
            <w:sz w:val="24"/>
            <w:szCs w:val="24"/>
          </w:rPr>
          <w:t xml:space="preserve"> per 100 </w:t>
        </w:r>
      </w:ins>
      <w:r w:rsidRPr="00A062D1">
        <w:rPr>
          <w:rFonts w:ascii="Times New Roman" w:hAnsi="Times New Roman" w:cs="Times New Roman"/>
          <w:bCs/>
          <w:i/>
          <w:sz w:val="24"/>
          <w:szCs w:val="24"/>
        </w:rPr>
        <w:t>kg</w:t>
      </w:r>
      <w:ins w:id="27" w:author="Henrieta Mihalikova" w:date="2015-08-23T10:33:00Z">
        <w:r w:rsidRPr="00A062D1">
          <w:rPr>
            <w:rFonts w:ascii="Times New Roman" w:hAnsi="Times New Roman" w:cs="Times New Roman"/>
            <w:bCs/>
            <w:sz w:val="24"/>
            <w:szCs w:val="24"/>
          </w:rPr>
          <w:t xml:space="preserve"> poistí sa proti </w:t>
        </w:r>
        <w:proofErr w:type="spellStart"/>
        <w:r w:rsidRPr="00A062D1">
          <w:rPr>
            <w:rFonts w:ascii="Times New Roman" w:hAnsi="Times New Roman" w:cs="Times New Roman"/>
            <w:bCs/>
            <w:sz w:val="24"/>
            <w:szCs w:val="24"/>
          </w:rPr>
          <w:t>nebezpečiu</w:t>
        </w:r>
        <w:proofErr w:type="spellEnd"/>
        <w:r w:rsidRPr="00A062D1">
          <w:rPr>
            <w:rFonts w:ascii="Times New Roman" w:hAnsi="Times New Roman" w:cs="Times New Roman"/>
            <w:bCs/>
            <w:sz w:val="24"/>
            <w:szCs w:val="24"/>
          </w:rPr>
          <w:t xml:space="preserve"> na mori. Aké veľké je zaplatiť poistné, keď činí prémie 1½% a keď vedľa skutočnej ceny tovaru je poistený tiež očakávaný </w:t>
        </w:r>
      </w:ins>
      <w:r w:rsidRPr="00A062D1">
        <w:rPr>
          <w:rFonts w:ascii="Times New Roman" w:hAnsi="Times New Roman" w:cs="Times New Roman"/>
          <w:bCs/>
          <w:sz w:val="24"/>
          <w:szCs w:val="24"/>
        </w:rPr>
        <w:t>zisk</w:t>
      </w:r>
      <w:ins w:id="28" w:author="Henrieta Mihalikova" w:date="2015-08-23T10:33:00Z">
        <w:r w:rsidRPr="00A062D1">
          <w:rPr>
            <w:rFonts w:ascii="Times New Roman" w:hAnsi="Times New Roman" w:cs="Times New Roman"/>
            <w:bCs/>
            <w:sz w:val="24"/>
            <w:szCs w:val="24"/>
          </w:rPr>
          <w:t xml:space="preserve"> v čiastke 10%?</w:t>
        </w:r>
      </w:ins>
    </w:p>
    <w:p w:rsidR="00D47FDB" w:rsidRPr="00A062D1" w:rsidRDefault="00D47FDB" w:rsidP="002E5B4D">
      <w:pPr>
        <w:pStyle w:val="Bezriadkovania"/>
        <w:numPr>
          <w:ilvl w:val="0"/>
          <w:numId w:val="19"/>
        </w:numPr>
        <w:spacing w:before="120" w:after="120"/>
        <w:ind w:left="284" w:hanging="284"/>
        <w:jc w:val="both"/>
        <w:rPr>
          <w:ins w:id="29" w:author="Henrieta Mihalikova" w:date="2015-08-23T10:33:00Z"/>
          <w:rFonts w:ascii="Times New Roman" w:hAnsi="Times New Roman" w:cs="Times New Roman"/>
          <w:bCs/>
          <w:sz w:val="24"/>
          <w:szCs w:val="24"/>
        </w:rPr>
      </w:pPr>
      <w:ins w:id="30" w:author="Henrieta Mihalikova" w:date="2015-08-23T10:33:00Z">
        <w:r w:rsidRPr="00A062D1">
          <w:rPr>
            <w:rFonts w:ascii="Times New Roman" w:hAnsi="Times New Roman" w:cs="Times New Roman"/>
            <w:bCs/>
            <w:sz w:val="24"/>
            <w:szCs w:val="24"/>
          </w:rPr>
          <w:t xml:space="preserve">Vystaviť faktúru na 50 pytľov ľanového semena </w:t>
        </w:r>
      </w:ins>
      <w:proofErr w:type="spellStart"/>
      <w:r w:rsidRPr="00A062D1">
        <w:rPr>
          <w:rFonts w:ascii="Times New Roman" w:hAnsi="Times New Roman" w:cs="Times New Roman"/>
          <w:bCs/>
          <w:sz w:val="24"/>
          <w:szCs w:val="24"/>
        </w:rPr>
        <w:t>bruto</w:t>
      </w:r>
      <w:proofErr w:type="spellEnd"/>
      <w:ins w:id="31" w:author="Henrieta Mihalikova" w:date="2015-08-23T10:33:00Z">
        <w:r w:rsidRPr="00A062D1">
          <w:rPr>
            <w:rFonts w:ascii="Times New Roman" w:hAnsi="Times New Roman" w:cs="Times New Roman"/>
            <w:bCs/>
            <w:sz w:val="24"/>
            <w:szCs w:val="24"/>
          </w:rPr>
          <w:t xml:space="preserve"> 2560 </w:t>
        </w:r>
      </w:ins>
      <w:r w:rsidRPr="00A062D1">
        <w:rPr>
          <w:rFonts w:ascii="Times New Roman" w:hAnsi="Times New Roman" w:cs="Times New Roman"/>
          <w:bCs/>
          <w:i/>
          <w:sz w:val="24"/>
          <w:szCs w:val="24"/>
        </w:rPr>
        <w:t>kg</w:t>
      </w:r>
      <w:ins w:id="32" w:author="Henrieta Mihalikova" w:date="2015-08-23T10:33:00Z">
        <w:r w:rsidRPr="00A062D1">
          <w:rPr>
            <w:rFonts w:ascii="Times New Roman" w:hAnsi="Times New Roman" w:cs="Times New Roman"/>
            <w:bCs/>
            <w:sz w:val="24"/>
            <w:szCs w:val="24"/>
          </w:rPr>
          <w:t xml:space="preserve">, po 4 </w:t>
        </w:r>
      </w:ins>
      <w:r w:rsidRPr="00A062D1">
        <w:rPr>
          <w:rFonts w:ascii="Times New Roman" w:hAnsi="Times New Roman" w:cs="Times New Roman"/>
          <w:bCs/>
          <w:i/>
          <w:sz w:val="24"/>
          <w:szCs w:val="24"/>
        </w:rPr>
        <w:t>Kčs</w:t>
      </w:r>
      <w:ins w:id="33" w:author="Henrieta Mihalikova" w:date="2015-08-23T10:33:00Z">
        <w:r w:rsidRPr="00A062D1">
          <w:rPr>
            <w:rFonts w:ascii="Times New Roman" w:hAnsi="Times New Roman" w:cs="Times New Roman"/>
            <w:bCs/>
            <w:sz w:val="24"/>
            <w:szCs w:val="24"/>
          </w:rPr>
          <w:t xml:space="preserve"> 80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za</w:t>
        </w:r>
      </w:ins>
      <w:r w:rsidR="002E5B4D">
        <w:rPr>
          <w:rFonts w:ascii="Times New Roman" w:hAnsi="Times New Roman" w:cs="Times New Roman"/>
          <w:bCs/>
          <w:sz w:val="24"/>
          <w:szCs w:val="24"/>
        </w:rPr>
        <w:t> </w:t>
      </w:r>
      <w:ins w:id="34" w:author="Henrieta Mihalikova" w:date="2015-08-23T10:33:00Z">
        <w:r w:rsidRPr="00A062D1">
          <w:rPr>
            <w:rFonts w:ascii="Times New Roman" w:hAnsi="Times New Roman" w:cs="Times New Roman"/>
            <w:bCs/>
            <w:sz w:val="24"/>
            <w:szCs w:val="24"/>
          </w:rPr>
          <w:t xml:space="preserve">kilogram </w:t>
        </w:r>
      </w:ins>
      <w:proofErr w:type="spellStart"/>
      <w:r w:rsidRPr="00A062D1">
        <w:rPr>
          <w:rFonts w:ascii="Times New Roman" w:hAnsi="Times New Roman" w:cs="Times New Roman"/>
          <w:bCs/>
          <w:sz w:val="24"/>
          <w:szCs w:val="24"/>
        </w:rPr>
        <w:t>bruto</w:t>
      </w:r>
      <w:proofErr w:type="spellEnd"/>
      <w:ins w:id="35" w:author="Henrieta Mihalikova" w:date="2015-08-23T10:33:00Z">
        <w:r w:rsidRPr="00A062D1">
          <w:rPr>
            <w:rFonts w:ascii="Times New Roman" w:hAnsi="Times New Roman" w:cs="Times New Roman"/>
            <w:bCs/>
            <w:sz w:val="24"/>
            <w:szCs w:val="24"/>
          </w:rPr>
          <w:t xml:space="preserve">, poistné ¼%, polica 5 </w:t>
        </w:r>
      </w:ins>
      <w:r w:rsidRPr="00A062D1">
        <w:rPr>
          <w:rFonts w:ascii="Times New Roman" w:hAnsi="Times New Roman" w:cs="Times New Roman"/>
          <w:bCs/>
          <w:i/>
          <w:sz w:val="24"/>
          <w:szCs w:val="24"/>
        </w:rPr>
        <w:t>Kčs</w:t>
      </w:r>
      <w:ins w:id="36" w:author="Henrieta Mihalikova" w:date="2015-08-23T10:33:00Z">
        <w:r w:rsidRPr="00A062D1">
          <w:rPr>
            <w:rFonts w:ascii="Times New Roman" w:hAnsi="Times New Roman" w:cs="Times New Roman"/>
            <w:bCs/>
            <w:sz w:val="24"/>
            <w:szCs w:val="24"/>
          </w:rPr>
          <w:t xml:space="preserve"> 50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porto a drobné výlohy 38 </w:t>
        </w:r>
      </w:ins>
      <w:r w:rsidRPr="00A062D1">
        <w:rPr>
          <w:rFonts w:ascii="Times New Roman" w:hAnsi="Times New Roman" w:cs="Times New Roman"/>
          <w:bCs/>
          <w:i/>
          <w:sz w:val="24"/>
          <w:szCs w:val="24"/>
        </w:rPr>
        <w:t>Kčs</w:t>
      </w:r>
      <w:ins w:id="37" w:author="Henrieta Mihalikova" w:date="2015-08-23T10:33:00Z">
        <w:r w:rsidRPr="00A062D1">
          <w:rPr>
            <w:rFonts w:ascii="Times New Roman" w:hAnsi="Times New Roman" w:cs="Times New Roman"/>
            <w:bCs/>
            <w:sz w:val="24"/>
            <w:szCs w:val="24"/>
          </w:rPr>
          <w:t xml:space="preserve"> 50 </w:t>
        </w:r>
        <w:r w:rsidRPr="00A062D1">
          <w:rPr>
            <w:rFonts w:ascii="Times New Roman" w:hAnsi="Times New Roman" w:cs="Times New Roman"/>
            <w:bCs/>
            <w:i/>
            <w:sz w:val="24"/>
            <w:szCs w:val="24"/>
          </w:rPr>
          <w:t>h</w:t>
        </w:r>
        <w:r w:rsidRPr="00A062D1">
          <w:rPr>
            <w:rFonts w:ascii="Times New Roman" w:hAnsi="Times New Roman" w:cs="Times New Roman"/>
            <w:bCs/>
            <w:sz w:val="24"/>
            <w:szCs w:val="24"/>
          </w:rPr>
          <w:t xml:space="preserve">, </w:t>
        </w:r>
      </w:ins>
      <w:r w:rsidRPr="00A062D1">
        <w:rPr>
          <w:rFonts w:ascii="Times New Roman" w:hAnsi="Times New Roman" w:cs="Times New Roman"/>
          <w:bCs/>
          <w:sz w:val="24"/>
          <w:szCs w:val="24"/>
        </w:rPr>
        <w:t>proví</w:t>
      </w:r>
      <w:ins w:id="38" w:author="Henrieta Mihalikova" w:date="2015-08-23T10:33:00Z">
        <w:r w:rsidRPr="00A062D1">
          <w:rPr>
            <w:rFonts w:ascii="Times New Roman" w:hAnsi="Times New Roman" w:cs="Times New Roman"/>
            <w:bCs/>
            <w:sz w:val="24"/>
            <w:szCs w:val="24"/>
          </w:rPr>
          <w:t>zia 2½%!</w:t>
        </w:r>
      </w:ins>
    </w:p>
    <w:p w:rsidR="00D47FDB" w:rsidRPr="00A062D1" w:rsidRDefault="00D47FDB" w:rsidP="002E5B4D">
      <w:pPr>
        <w:pStyle w:val="Bezriadkovania"/>
        <w:numPr>
          <w:ilvl w:val="0"/>
          <w:numId w:val="19"/>
        </w:numPr>
        <w:spacing w:before="120" w:after="120"/>
        <w:ind w:left="284" w:hanging="284"/>
        <w:jc w:val="both"/>
        <w:rPr>
          <w:ins w:id="39" w:author="Henrieta Mihalikova" w:date="2015-08-23T10:33:00Z"/>
          <w:rFonts w:ascii="Times New Roman" w:hAnsi="Times New Roman" w:cs="Times New Roman"/>
          <w:bCs/>
          <w:sz w:val="24"/>
          <w:szCs w:val="24"/>
        </w:rPr>
      </w:pPr>
      <w:ins w:id="40" w:author="Henrieta Mihalikova" w:date="2015-08-23T10:33:00Z">
        <w:r w:rsidRPr="00A062D1">
          <w:rPr>
            <w:rFonts w:ascii="Times New Roman" w:hAnsi="Times New Roman" w:cs="Times New Roman"/>
            <w:bCs/>
            <w:sz w:val="24"/>
            <w:szCs w:val="24"/>
          </w:rPr>
          <w:t xml:space="preserve">Ktosi poistí </w:t>
        </w:r>
      </w:ins>
      <w:r w:rsidR="002E5B4D">
        <w:rPr>
          <w:rFonts w:ascii="Times New Roman" w:hAnsi="Times New Roman" w:cs="Times New Roman"/>
          <w:bCs/>
          <w:sz w:val="24"/>
          <w:szCs w:val="24"/>
        </w:rPr>
        <w:t>s</w:t>
      </w:r>
      <w:ins w:id="41" w:author="Henrieta Mihalikova" w:date="2015-08-23T10:33:00Z">
        <w:r w:rsidRPr="00A062D1">
          <w:rPr>
            <w:rFonts w:ascii="Times New Roman" w:hAnsi="Times New Roman" w:cs="Times New Roman"/>
            <w:bCs/>
            <w:sz w:val="24"/>
            <w:szCs w:val="24"/>
          </w:rPr>
          <w:t xml:space="preserve">voj dom na 354548 </w:t>
        </w:r>
      </w:ins>
      <w:r w:rsidRPr="00A062D1">
        <w:rPr>
          <w:rFonts w:ascii="Times New Roman" w:hAnsi="Times New Roman" w:cs="Times New Roman"/>
          <w:bCs/>
          <w:i/>
          <w:sz w:val="24"/>
          <w:szCs w:val="24"/>
        </w:rPr>
        <w:t>Kčs</w:t>
      </w:r>
      <w:ins w:id="42" w:author="Henrieta Mihalikova" w:date="2015-08-23T10:33:00Z">
        <w:r w:rsidRPr="00A062D1">
          <w:rPr>
            <w:rFonts w:ascii="Times New Roman" w:hAnsi="Times New Roman" w:cs="Times New Roman"/>
            <w:bCs/>
            <w:sz w:val="24"/>
            <w:szCs w:val="24"/>
          </w:rPr>
          <w:t xml:space="preserve"> proti ohňu a platí ročnej prémie 1</w:t>
        </w:r>
      </w:ins>
      <w:r>
        <w:rPr>
          <w:rFonts w:ascii="Times New Roman" w:hAnsi="Times New Roman" w:cs="Times New Roman"/>
          <w:bCs/>
          <w:sz w:val="24"/>
          <w:szCs w:val="24"/>
        </w:rPr>
        <w:t>½</w:t>
      </w:r>
      <w:ins w:id="43" w:author="Henrieta Mihalikova" w:date="2015-08-23T10:33:00Z">
        <w:r w:rsidRPr="00A062D1">
          <w:rPr>
            <w:rFonts w:ascii="Times New Roman" w:hAnsi="Times New Roman" w:cs="Times New Roman"/>
            <w:bCs/>
            <w:sz w:val="24"/>
            <w:szCs w:val="24"/>
          </w:rPr>
          <w:t>‰. Iná poisťovňa ponúka mu tože poistenie síce za vyššiu prémiu 2</w:t>
        </w:r>
      </w:ins>
      <w:r>
        <w:rPr>
          <w:rFonts w:ascii="Times New Roman" w:hAnsi="Times New Roman" w:cs="Times New Roman"/>
          <w:bCs/>
          <w:sz w:val="24"/>
          <w:szCs w:val="24"/>
        </w:rPr>
        <w:t>½</w:t>
      </w:r>
      <w:ins w:id="44" w:author="Henrieta Mihalikova" w:date="2015-08-23T10:33:00Z">
        <w:r w:rsidRPr="00A062D1">
          <w:rPr>
            <w:rFonts w:ascii="Times New Roman" w:hAnsi="Times New Roman" w:cs="Times New Roman"/>
            <w:bCs/>
            <w:sz w:val="24"/>
            <w:szCs w:val="24"/>
          </w:rPr>
          <w:t xml:space="preserve">‰, ale sľubuje </w:t>
        </w:r>
        <w:proofErr w:type="spellStart"/>
        <w:r w:rsidRPr="00A062D1">
          <w:rPr>
            <w:rFonts w:ascii="Times New Roman" w:hAnsi="Times New Roman" w:cs="Times New Roman"/>
            <w:bCs/>
            <w:sz w:val="24"/>
            <w:szCs w:val="24"/>
          </w:rPr>
          <w:t>ročitú</w:t>
        </w:r>
        <w:proofErr w:type="spellEnd"/>
        <w:r w:rsidRPr="00A062D1">
          <w:rPr>
            <w:rFonts w:ascii="Times New Roman" w:hAnsi="Times New Roman" w:cs="Times New Roman"/>
            <w:bCs/>
            <w:sz w:val="24"/>
            <w:szCs w:val="24"/>
          </w:rPr>
          <w:t xml:space="preserve"> dividendu v čiastke 30% zo splatených prémií. O koľko ‰ a o koľko korún by platil viac alebo menej v tomto druhom prípade?</w:t>
        </w:r>
      </w:ins>
    </w:p>
    <w:p w:rsidR="00D47FDB" w:rsidRPr="00A062D1" w:rsidRDefault="00D47FDB" w:rsidP="002E5B4D">
      <w:pPr>
        <w:pStyle w:val="Odsekzoznamu"/>
        <w:numPr>
          <w:ilvl w:val="0"/>
          <w:numId w:val="19"/>
        </w:numPr>
        <w:spacing w:before="120" w:after="120" w:line="240" w:lineRule="auto"/>
        <w:ind w:left="284" w:hanging="284"/>
        <w:contextualSpacing w:val="0"/>
        <w:jc w:val="both"/>
        <w:rPr>
          <w:rFonts w:ascii="Times New Roman" w:hAnsi="Times New Roman" w:cs="Times New Roman"/>
          <w:sz w:val="24"/>
          <w:szCs w:val="24"/>
        </w:rPr>
      </w:pPr>
      <w:r w:rsidRPr="00A062D1">
        <w:rPr>
          <w:rFonts w:ascii="Times New Roman" w:hAnsi="Times New Roman" w:cs="Times New Roman"/>
          <w:sz w:val="24"/>
          <w:szCs w:val="24"/>
        </w:rPr>
        <w:t xml:space="preserve">Majiteľ dal si poistiť dom na 135.000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koľko poistného platí </w:t>
      </w:r>
      <w:proofErr w:type="spellStart"/>
      <w:r w:rsidRPr="00A062D1">
        <w:rPr>
          <w:rFonts w:ascii="Times New Roman" w:hAnsi="Times New Roman" w:cs="Times New Roman"/>
          <w:sz w:val="24"/>
          <w:szCs w:val="24"/>
        </w:rPr>
        <w:t>ročite</w:t>
      </w:r>
      <w:proofErr w:type="spellEnd"/>
      <w:r w:rsidRPr="00A062D1">
        <w:rPr>
          <w:rFonts w:ascii="Times New Roman" w:hAnsi="Times New Roman" w:cs="Times New Roman"/>
          <w:sz w:val="24"/>
          <w:szCs w:val="24"/>
        </w:rPr>
        <w:t>, keď poistné je</w:t>
      </w:r>
      <w:r w:rsidR="002E5B4D">
        <w:rPr>
          <w:rFonts w:ascii="Times New Roman" w:hAnsi="Times New Roman" w:cs="Times New Roman"/>
          <w:sz w:val="24"/>
          <w:szCs w:val="24"/>
        </w:rPr>
        <w:t> </w:t>
      </w:r>
      <w:r w:rsidRPr="00A062D1">
        <w:rPr>
          <w:rFonts w:ascii="Times New Roman" w:hAnsi="Times New Roman" w:cs="Times New Roman"/>
          <w:sz w:val="24"/>
          <w:szCs w:val="24"/>
        </w:rPr>
        <w:t>l,6%?</w:t>
      </w:r>
    </w:p>
    <w:p w:rsidR="00D47FDB" w:rsidRPr="00A062D1" w:rsidRDefault="00D47FDB" w:rsidP="002E5B4D">
      <w:pPr>
        <w:pStyle w:val="Odsekzoznamu"/>
        <w:numPr>
          <w:ilvl w:val="0"/>
          <w:numId w:val="19"/>
        </w:numPr>
        <w:spacing w:before="120" w:after="120" w:line="240" w:lineRule="auto"/>
        <w:ind w:left="284" w:hanging="284"/>
        <w:contextualSpacing w:val="0"/>
        <w:jc w:val="both"/>
        <w:rPr>
          <w:rFonts w:ascii="Times New Roman" w:hAnsi="Times New Roman" w:cs="Times New Roman"/>
          <w:sz w:val="24"/>
          <w:szCs w:val="24"/>
        </w:rPr>
      </w:pPr>
      <w:r w:rsidRPr="00A062D1">
        <w:rPr>
          <w:rFonts w:ascii="Times New Roman" w:hAnsi="Times New Roman" w:cs="Times New Roman"/>
          <w:sz w:val="24"/>
          <w:szCs w:val="24"/>
        </w:rPr>
        <w:lastRenderedPageBreak/>
        <w:t xml:space="preserve">Obchodník dal poistiť svoj výklad proti rozbitiu na 8850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a platí 1,3% poistného; koľko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platí ročne?</w:t>
      </w:r>
    </w:p>
    <w:p w:rsidR="00D47FDB" w:rsidRDefault="00D47FDB" w:rsidP="002E5B4D">
      <w:pPr>
        <w:pStyle w:val="Odsekzoznamu"/>
        <w:numPr>
          <w:ilvl w:val="0"/>
          <w:numId w:val="81"/>
        </w:numPr>
        <w:spacing w:before="120" w:after="120" w:line="240" w:lineRule="auto"/>
        <w:ind w:left="284" w:hanging="284"/>
        <w:contextualSpacing w:val="0"/>
        <w:jc w:val="both"/>
        <w:rPr>
          <w:rFonts w:ascii="Times New Roman" w:hAnsi="Times New Roman" w:cs="Times New Roman"/>
          <w:sz w:val="24"/>
          <w:szCs w:val="24"/>
        </w:rPr>
      </w:pPr>
      <w:r w:rsidRPr="00A062D1">
        <w:rPr>
          <w:rFonts w:ascii="Times New Roman" w:hAnsi="Times New Roman" w:cs="Times New Roman"/>
          <w:sz w:val="24"/>
          <w:szCs w:val="24"/>
        </w:rPr>
        <w:t xml:space="preserve">Veľkoobchodník dal poistiť 350 </w:t>
      </w:r>
      <w:r w:rsidRPr="00A062D1">
        <w:rPr>
          <w:rFonts w:ascii="Times New Roman" w:hAnsi="Times New Roman" w:cs="Times New Roman"/>
          <w:i/>
          <w:iCs/>
          <w:sz w:val="24"/>
          <w:szCs w:val="24"/>
        </w:rPr>
        <w:t>q</w:t>
      </w:r>
      <w:r w:rsidRPr="00A062D1">
        <w:rPr>
          <w:rFonts w:ascii="Times New Roman" w:hAnsi="Times New Roman" w:cs="Times New Roman"/>
          <w:sz w:val="24"/>
          <w:szCs w:val="24"/>
        </w:rPr>
        <w:t xml:space="preserve"> bavlny po 4320 </w:t>
      </w:r>
      <w:r w:rsidRPr="00A062D1">
        <w:rPr>
          <w:rFonts w:ascii="Times New Roman" w:hAnsi="Times New Roman" w:cs="Times New Roman"/>
          <w:i/>
          <w:sz w:val="24"/>
          <w:szCs w:val="24"/>
        </w:rPr>
        <w:t>Kč</w:t>
      </w:r>
      <w:r w:rsidRPr="00A062D1">
        <w:rPr>
          <w:rFonts w:ascii="Times New Roman" w:hAnsi="Times New Roman" w:cs="Times New Roman"/>
          <w:sz w:val="24"/>
          <w:szCs w:val="24"/>
        </w:rPr>
        <w:t xml:space="preserve"> proti </w:t>
      </w:r>
      <w:proofErr w:type="spellStart"/>
      <w:r w:rsidRPr="00A062D1">
        <w:rPr>
          <w:rFonts w:ascii="Times New Roman" w:hAnsi="Times New Roman" w:cs="Times New Roman"/>
          <w:sz w:val="24"/>
          <w:szCs w:val="24"/>
        </w:rPr>
        <w:t>nebezpečiu</w:t>
      </w:r>
      <w:proofErr w:type="spellEnd"/>
      <w:r w:rsidRPr="00A062D1">
        <w:rPr>
          <w:rFonts w:ascii="Times New Roman" w:hAnsi="Times New Roman" w:cs="Times New Roman"/>
          <w:sz w:val="24"/>
          <w:szCs w:val="24"/>
        </w:rPr>
        <w:t xml:space="preserve"> na mori; koľko zaplatí poistného, keď je toto 1½% a keď popri nákupnej cene bavlny poistený je aj očakávaný zisk, to je 10% nákupnej ceny?</w:t>
      </w:r>
    </w:p>
    <w:p w:rsidR="00D47FDB" w:rsidRDefault="00D47FDB" w:rsidP="002E5B4D">
      <w:pPr>
        <w:pStyle w:val="Odsekzoznamu"/>
        <w:numPr>
          <w:ilvl w:val="0"/>
          <w:numId w:val="81"/>
        </w:numPr>
        <w:spacing w:before="120" w:after="120" w:line="240" w:lineRule="auto"/>
        <w:ind w:left="284" w:hanging="284"/>
        <w:contextualSpacing w:val="0"/>
        <w:jc w:val="both"/>
        <w:rPr>
          <w:rFonts w:ascii="Times New Roman" w:hAnsi="Times New Roman" w:cs="Times New Roman"/>
          <w:sz w:val="24"/>
          <w:szCs w:val="24"/>
        </w:rPr>
      </w:pPr>
      <w:r w:rsidRPr="00D47FDB">
        <w:rPr>
          <w:rFonts w:ascii="Times New Roman" w:hAnsi="Times New Roman" w:cs="Times New Roman"/>
          <w:bCs/>
          <w:sz w:val="24"/>
          <w:szCs w:val="24"/>
        </w:rPr>
        <w:t>Voľakto dal sa poistiť na život tak, že po jeho smrti vy</w:t>
      </w:r>
      <w:r w:rsidRPr="00D47FDB">
        <w:rPr>
          <w:rFonts w:ascii="Times New Roman" w:hAnsi="Times New Roman" w:cs="Times New Roman"/>
          <w:bCs/>
          <w:sz w:val="24"/>
          <w:szCs w:val="24"/>
        </w:rPr>
        <w:softHyphen/>
        <w:t>platia jeho pozostalým 12000</w:t>
      </w:r>
      <w:r w:rsidRPr="00D47FDB">
        <w:rPr>
          <w:rFonts w:ascii="Times New Roman" w:hAnsi="Times New Roman" w:cs="Times New Roman"/>
          <w:sz w:val="24"/>
          <w:szCs w:val="24"/>
        </w:rPr>
        <w:t xml:space="preserve">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poistného zaplatil poisťovni za 15 rokov, keď platil 2,4% poistného?</w:t>
      </w:r>
    </w:p>
    <w:p w:rsidR="00D47FDB" w:rsidRDefault="00D47FDB" w:rsidP="002E5B4D">
      <w:pPr>
        <w:pStyle w:val="Odsekzoznamu"/>
        <w:numPr>
          <w:ilvl w:val="0"/>
          <w:numId w:val="81"/>
        </w:numPr>
        <w:spacing w:before="120" w:after="120" w:line="240" w:lineRule="auto"/>
        <w:ind w:left="284" w:hanging="284"/>
        <w:contextualSpacing w:val="0"/>
        <w:jc w:val="both"/>
        <w:rPr>
          <w:rFonts w:ascii="Times New Roman" w:hAnsi="Times New Roman" w:cs="Times New Roman"/>
          <w:sz w:val="24"/>
          <w:szCs w:val="24"/>
        </w:rPr>
      </w:pPr>
      <w:r w:rsidRPr="00D47FDB">
        <w:rPr>
          <w:rFonts w:ascii="Times New Roman" w:hAnsi="Times New Roman" w:cs="Times New Roman"/>
          <w:sz w:val="24"/>
          <w:szCs w:val="24"/>
        </w:rPr>
        <w:t xml:space="preserve">Iný dal sa poistiť tak, že ak dožije 50 rokov, vyplatí mu poisťovňa 9660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poistného zaplatil poisťovni tento do svojho 50.roku, keď sa dal poistiť v 25.roku svojho života a pla</w:t>
      </w:r>
      <w:r w:rsidRPr="00D47FDB">
        <w:rPr>
          <w:rFonts w:ascii="Times New Roman" w:hAnsi="Times New Roman" w:cs="Times New Roman"/>
          <w:sz w:val="24"/>
          <w:szCs w:val="24"/>
        </w:rPr>
        <w:softHyphen/>
        <w:t>til 4,6% poistného?</w:t>
      </w:r>
    </w:p>
    <w:p w:rsidR="00D47FDB" w:rsidRPr="00D47FDB" w:rsidRDefault="00D47FDB" w:rsidP="002E5B4D">
      <w:pPr>
        <w:pStyle w:val="Odsekzoznamu"/>
        <w:numPr>
          <w:ilvl w:val="0"/>
          <w:numId w:val="81"/>
        </w:numPr>
        <w:spacing w:before="120" w:after="120" w:line="240" w:lineRule="auto"/>
        <w:ind w:left="284" w:hanging="284"/>
        <w:contextualSpacing w:val="0"/>
        <w:jc w:val="both"/>
        <w:rPr>
          <w:rFonts w:ascii="Times New Roman" w:hAnsi="Times New Roman" w:cs="Times New Roman"/>
          <w:sz w:val="24"/>
          <w:szCs w:val="24"/>
        </w:rPr>
      </w:pPr>
      <w:r w:rsidRPr="00D47FDB">
        <w:rPr>
          <w:rFonts w:ascii="Times New Roman" w:hAnsi="Times New Roman" w:cs="Times New Roman"/>
          <w:sz w:val="24"/>
          <w:szCs w:val="24"/>
        </w:rPr>
        <w:t xml:space="preserve">Majster má 3 </w:t>
      </w:r>
      <w:proofErr w:type="spellStart"/>
      <w:r w:rsidRPr="00D47FDB">
        <w:rPr>
          <w:rFonts w:ascii="Times New Roman" w:hAnsi="Times New Roman" w:cs="Times New Roman"/>
          <w:sz w:val="24"/>
          <w:szCs w:val="24"/>
        </w:rPr>
        <w:t>tovaryšov</w:t>
      </w:r>
      <w:proofErr w:type="spellEnd"/>
      <w:r w:rsidRPr="00D47FDB">
        <w:rPr>
          <w:rFonts w:ascii="Times New Roman" w:hAnsi="Times New Roman" w:cs="Times New Roman"/>
          <w:sz w:val="24"/>
          <w:szCs w:val="24"/>
        </w:rPr>
        <w:t xml:space="preserve">, ktorým platí na deň po 28 </w:t>
      </w:r>
      <w:r w:rsidRPr="00D47FDB">
        <w:rPr>
          <w:rFonts w:ascii="Times New Roman" w:hAnsi="Times New Roman" w:cs="Times New Roman"/>
          <w:i/>
          <w:sz w:val="24"/>
          <w:szCs w:val="24"/>
        </w:rPr>
        <w:t>Kč</w:t>
      </w:r>
      <w:r w:rsidRPr="00D47FDB">
        <w:rPr>
          <w:rFonts w:ascii="Times New Roman" w:hAnsi="Times New Roman" w:cs="Times New Roman"/>
          <w:sz w:val="24"/>
          <w:szCs w:val="24"/>
        </w:rPr>
        <w:t>; koľko príspevkov zaplatí majster mesačne do nemocenskej poklad</w:t>
      </w:r>
      <w:r w:rsidRPr="00D47FDB">
        <w:rPr>
          <w:rFonts w:ascii="Times New Roman" w:hAnsi="Times New Roman" w:cs="Times New Roman"/>
          <w:sz w:val="24"/>
          <w:szCs w:val="24"/>
        </w:rPr>
        <w:softHyphen/>
        <w:t>nice, keď príspevky sú 5,4% (Pracovný mesiac = 25 dní.)</w:t>
      </w:r>
    </w:p>
    <w:p w:rsidR="00D47FDB" w:rsidRPr="002E5B4D" w:rsidRDefault="00D47FDB" w:rsidP="002E5B4D">
      <w:pPr>
        <w:pStyle w:val="Odsekzoznamu"/>
        <w:spacing w:before="120" w:after="120" w:line="240" w:lineRule="auto"/>
        <w:ind w:left="0" w:firstLine="284"/>
        <w:jc w:val="both"/>
        <w:rPr>
          <w:rFonts w:ascii="Times New Roman" w:hAnsi="Times New Roman" w:cs="Times New Roman"/>
          <w:sz w:val="24"/>
          <w:szCs w:val="24"/>
        </w:rPr>
      </w:pPr>
      <w:r w:rsidRPr="002E5B4D">
        <w:rPr>
          <w:rStyle w:val="Zkladntext1"/>
          <w:rFonts w:eastAsiaTheme="minorHAnsi"/>
          <w:color w:val="auto"/>
          <w:sz w:val="24"/>
          <w:szCs w:val="24"/>
        </w:rPr>
        <w:t>Proti náhlemu nešťastiu, ktoré by mohlo mať za ná</w:t>
      </w:r>
      <w:r w:rsidRPr="002E5B4D">
        <w:rPr>
          <w:rStyle w:val="Zkladntext1"/>
          <w:rFonts w:eastAsiaTheme="minorHAnsi"/>
          <w:color w:val="auto"/>
          <w:sz w:val="24"/>
          <w:szCs w:val="24"/>
        </w:rPr>
        <w:softHyphen/>
        <w:t>sledok škodu, alebo stratu na</w:t>
      </w:r>
      <w:r w:rsidR="002E5B4D">
        <w:rPr>
          <w:rStyle w:val="Zkladntext1"/>
          <w:rFonts w:eastAsiaTheme="minorHAnsi"/>
          <w:color w:val="auto"/>
          <w:sz w:val="24"/>
          <w:szCs w:val="24"/>
        </w:rPr>
        <w:t> </w:t>
      </w:r>
      <w:r w:rsidRPr="002E5B4D">
        <w:rPr>
          <w:rStyle w:val="Zkladntext1"/>
          <w:rFonts w:eastAsiaTheme="minorHAnsi"/>
          <w:color w:val="auto"/>
          <w:sz w:val="24"/>
          <w:szCs w:val="24"/>
        </w:rPr>
        <w:t xml:space="preserve">majetku, poisťujeme sa </w:t>
      </w:r>
      <w:r w:rsidRPr="002E5B4D">
        <w:rPr>
          <w:rStyle w:val="ZkladntextRiadkovanie3pt"/>
          <w:rFonts w:eastAsiaTheme="minorHAnsi"/>
          <w:b/>
          <w:color w:val="auto"/>
          <w:sz w:val="24"/>
          <w:szCs w:val="24"/>
        </w:rPr>
        <w:t>privátnym</w:t>
      </w:r>
      <w:r w:rsidRPr="002E5B4D">
        <w:rPr>
          <w:rStyle w:val="Zkladntext1"/>
          <w:rFonts w:eastAsiaTheme="minorHAnsi"/>
          <w:color w:val="auto"/>
          <w:sz w:val="24"/>
          <w:szCs w:val="24"/>
        </w:rPr>
        <w:t xml:space="preserve"> (súkromným) </w:t>
      </w:r>
      <w:r w:rsidRPr="002E5B4D">
        <w:rPr>
          <w:rStyle w:val="Zkladntext1"/>
          <w:rFonts w:eastAsiaTheme="minorHAnsi"/>
          <w:b/>
          <w:color w:val="auto"/>
          <w:sz w:val="24"/>
          <w:szCs w:val="24"/>
        </w:rPr>
        <w:t>poistením</w:t>
      </w:r>
      <w:r w:rsidRPr="002E5B4D">
        <w:rPr>
          <w:rStyle w:val="Zkladntext1"/>
          <w:rFonts w:eastAsiaTheme="minorHAnsi"/>
          <w:color w:val="auto"/>
          <w:sz w:val="24"/>
          <w:szCs w:val="24"/>
        </w:rPr>
        <w:t>.</w:t>
      </w:r>
    </w:p>
    <w:p w:rsidR="00D47FDB" w:rsidRPr="002E5B4D" w:rsidRDefault="00D47FDB" w:rsidP="002E5B4D">
      <w:pPr>
        <w:pStyle w:val="Odsekzoznamu"/>
        <w:spacing w:before="120" w:after="120" w:line="240" w:lineRule="auto"/>
        <w:ind w:left="0"/>
        <w:jc w:val="both"/>
        <w:rPr>
          <w:rFonts w:ascii="Times New Roman" w:hAnsi="Times New Roman" w:cs="Times New Roman"/>
          <w:sz w:val="24"/>
          <w:szCs w:val="24"/>
        </w:rPr>
      </w:pPr>
      <w:r w:rsidRPr="002E5B4D">
        <w:rPr>
          <w:rStyle w:val="Zkladntext1"/>
          <w:rFonts w:eastAsiaTheme="minorHAnsi"/>
          <w:color w:val="auto"/>
          <w:sz w:val="24"/>
          <w:szCs w:val="24"/>
        </w:rPr>
        <w:t xml:space="preserve">Proti onemocneniu, alebo úrazu pri zárobkovej práci, sú ľudia poistení tzv. </w:t>
      </w:r>
      <w:r w:rsidRPr="002E5B4D">
        <w:rPr>
          <w:rStyle w:val="ZkladntextRiadkovanie3pt"/>
          <w:rFonts w:eastAsiaTheme="minorHAnsi"/>
          <w:b/>
          <w:color w:val="auto"/>
          <w:sz w:val="24"/>
          <w:szCs w:val="24"/>
        </w:rPr>
        <w:t>sociálnym</w:t>
      </w:r>
      <w:r w:rsidRPr="002E5B4D">
        <w:rPr>
          <w:rStyle w:val="Zkladntext1"/>
          <w:rFonts w:eastAsiaTheme="minorHAnsi"/>
          <w:color w:val="auto"/>
          <w:sz w:val="24"/>
          <w:szCs w:val="24"/>
        </w:rPr>
        <w:t xml:space="preserve"> (povinným) </w:t>
      </w:r>
      <w:r w:rsidRPr="002E5B4D">
        <w:rPr>
          <w:rStyle w:val="Zkladntext1"/>
          <w:rFonts w:eastAsiaTheme="minorHAnsi"/>
          <w:b/>
          <w:color w:val="auto"/>
          <w:sz w:val="24"/>
          <w:szCs w:val="24"/>
        </w:rPr>
        <w:t>poiste</w:t>
      </w:r>
      <w:r w:rsidRPr="002E5B4D">
        <w:rPr>
          <w:rStyle w:val="Zkladntext1"/>
          <w:rFonts w:eastAsiaTheme="minorHAnsi"/>
          <w:b/>
          <w:color w:val="auto"/>
          <w:sz w:val="24"/>
          <w:szCs w:val="24"/>
        </w:rPr>
        <w:softHyphen/>
        <w:t>ním</w:t>
      </w:r>
      <w:r w:rsidRPr="002E5B4D">
        <w:rPr>
          <w:rStyle w:val="Zkladntext1"/>
          <w:rFonts w:eastAsiaTheme="minorHAnsi"/>
          <w:color w:val="auto"/>
          <w:sz w:val="24"/>
          <w:szCs w:val="24"/>
        </w:rPr>
        <w:t>.</w:t>
      </w:r>
    </w:p>
    <w:p w:rsidR="00D47FDB" w:rsidRPr="002E5B4D" w:rsidRDefault="00D47FDB" w:rsidP="002E5B4D">
      <w:pPr>
        <w:pStyle w:val="Odsekzoznamu"/>
        <w:spacing w:before="120" w:after="120" w:line="240" w:lineRule="auto"/>
        <w:ind w:left="0"/>
        <w:jc w:val="both"/>
        <w:rPr>
          <w:rFonts w:ascii="Times New Roman" w:hAnsi="Times New Roman" w:cs="Times New Roman"/>
          <w:sz w:val="24"/>
          <w:szCs w:val="24"/>
        </w:rPr>
      </w:pPr>
      <w:r w:rsidRPr="002E5B4D">
        <w:rPr>
          <w:rStyle w:val="Zkladntext1"/>
          <w:rFonts w:eastAsiaTheme="minorHAnsi"/>
          <w:color w:val="auto"/>
          <w:sz w:val="24"/>
          <w:szCs w:val="24"/>
        </w:rPr>
        <w:t>Privátne poistenie je ľubovoľné, nie je zákonom ur</w:t>
      </w:r>
      <w:r w:rsidRPr="002E5B4D">
        <w:rPr>
          <w:rStyle w:val="Zkladntext1"/>
          <w:rFonts w:eastAsiaTheme="minorHAnsi"/>
          <w:color w:val="auto"/>
          <w:sz w:val="24"/>
          <w:szCs w:val="24"/>
        </w:rPr>
        <w:softHyphen/>
        <w:t>čené. Sociálne poistenie je zákonom predpísané a chráni každého pracujúceho človeka.</w:t>
      </w:r>
    </w:p>
    <w:p w:rsidR="00D47FDB" w:rsidRPr="002E5B4D" w:rsidRDefault="00D47FDB" w:rsidP="002E5B4D">
      <w:pPr>
        <w:pStyle w:val="Odsekzoznamu"/>
        <w:spacing w:before="120" w:after="120" w:line="240" w:lineRule="auto"/>
        <w:ind w:left="0"/>
        <w:jc w:val="both"/>
        <w:rPr>
          <w:rFonts w:ascii="Times New Roman" w:hAnsi="Times New Roman" w:cs="Times New Roman"/>
          <w:sz w:val="24"/>
          <w:szCs w:val="24"/>
        </w:rPr>
      </w:pPr>
      <w:r w:rsidRPr="002E5B4D">
        <w:rPr>
          <w:rStyle w:val="Zkladntext1"/>
          <w:rFonts w:eastAsiaTheme="minorHAnsi"/>
          <w:color w:val="auto"/>
          <w:sz w:val="24"/>
          <w:szCs w:val="24"/>
        </w:rPr>
        <w:t>Privátne si poisťujeme majetok proti ohňu, krádeži, proti krupobitiu a pod. Sklo poisťujeme proti rozbitiu, do</w:t>
      </w:r>
      <w:r w:rsidRPr="002E5B4D">
        <w:rPr>
          <w:rStyle w:val="Zkladntext1"/>
          <w:rFonts w:eastAsiaTheme="minorHAnsi"/>
          <w:color w:val="auto"/>
          <w:sz w:val="24"/>
          <w:szCs w:val="24"/>
        </w:rPr>
        <w:softHyphen/>
        <w:t>bytok proti rozličným nemociam, zásielky na železni</w:t>
      </w:r>
      <w:r w:rsidRPr="002E5B4D">
        <w:rPr>
          <w:rStyle w:val="Zkladntext1"/>
          <w:rFonts w:eastAsiaTheme="minorHAnsi"/>
          <w:color w:val="auto"/>
          <w:sz w:val="24"/>
          <w:szCs w:val="24"/>
        </w:rPr>
        <w:softHyphen/>
        <w:t>ciach a pošte poisťujeme proti strate a pod. Svoj vlastný život poisťujeme tiež tzv. životnou poistkou.</w:t>
      </w:r>
    </w:p>
    <w:p w:rsidR="00D47FDB" w:rsidRPr="002E5B4D" w:rsidRDefault="00D47FDB" w:rsidP="002E5B4D">
      <w:pPr>
        <w:pStyle w:val="Odsekzoznamu"/>
        <w:spacing w:before="120" w:after="120" w:line="240" w:lineRule="auto"/>
        <w:ind w:left="0"/>
        <w:jc w:val="both"/>
        <w:rPr>
          <w:rFonts w:ascii="Times New Roman" w:hAnsi="Times New Roman" w:cs="Times New Roman"/>
          <w:sz w:val="24"/>
          <w:szCs w:val="24"/>
        </w:rPr>
      </w:pPr>
      <w:r w:rsidRPr="002E5B4D">
        <w:rPr>
          <w:rStyle w:val="Zkladntext1"/>
          <w:rFonts w:eastAsiaTheme="minorHAnsi"/>
          <w:color w:val="auto"/>
          <w:sz w:val="24"/>
          <w:szCs w:val="24"/>
        </w:rPr>
        <w:t xml:space="preserve">Privátnym poistením sa zaoberajú poisťovne. Za poistenie sa platí </w:t>
      </w:r>
      <w:r w:rsidRPr="002E5B4D">
        <w:rPr>
          <w:rStyle w:val="ZkladntextRiadkovanie3pt"/>
          <w:rFonts w:eastAsiaTheme="minorHAnsi"/>
          <w:color w:val="auto"/>
          <w:sz w:val="24"/>
          <w:szCs w:val="24"/>
        </w:rPr>
        <w:t>prémia,</w:t>
      </w:r>
      <w:r w:rsidRPr="002E5B4D">
        <w:rPr>
          <w:rStyle w:val="Zkladntext1"/>
          <w:rFonts w:eastAsiaTheme="minorHAnsi"/>
          <w:color w:val="auto"/>
          <w:sz w:val="24"/>
          <w:szCs w:val="24"/>
        </w:rPr>
        <w:t xml:space="preserve"> ktorá sa udáva v %, alebo v </w:t>
      </w:r>
      <w:proofErr w:type="spellStart"/>
      <w:r w:rsidRPr="002E5B4D">
        <w:rPr>
          <w:rStyle w:val="Zkladntext1"/>
          <w:rFonts w:eastAsiaTheme="minorHAnsi"/>
          <w:color w:val="auto"/>
          <w:sz w:val="24"/>
          <w:szCs w:val="24"/>
        </w:rPr>
        <w:t>promiloch</w:t>
      </w:r>
      <w:proofErr w:type="spellEnd"/>
      <w:r w:rsidRPr="002E5B4D">
        <w:rPr>
          <w:rStyle w:val="Zkladntext1"/>
          <w:rFonts w:eastAsiaTheme="minorHAnsi"/>
          <w:color w:val="auto"/>
          <w:sz w:val="24"/>
          <w:szCs w:val="24"/>
        </w:rPr>
        <w:t xml:space="preserve"> ‰ (tisícinách) poistnej sumy, (l‰ z 1000 </w:t>
      </w:r>
      <w:r w:rsidRPr="002E5B4D">
        <w:rPr>
          <w:rStyle w:val="Zkladntext1"/>
          <w:rFonts w:eastAsiaTheme="minorHAnsi"/>
          <w:i/>
          <w:color w:val="auto"/>
          <w:sz w:val="24"/>
          <w:szCs w:val="24"/>
        </w:rPr>
        <w:t>Ks</w:t>
      </w:r>
      <w:r w:rsidRPr="002E5B4D">
        <w:rPr>
          <w:rStyle w:val="Zkladntext1"/>
          <w:rFonts w:eastAsiaTheme="minorHAnsi"/>
          <w:color w:val="auto"/>
          <w:sz w:val="24"/>
          <w:szCs w:val="24"/>
        </w:rPr>
        <w:t xml:space="preserve"> je 1 </w:t>
      </w:r>
      <w:r w:rsidRPr="002E5B4D">
        <w:rPr>
          <w:rStyle w:val="Zkladntext1"/>
          <w:rFonts w:eastAsiaTheme="minorHAnsi"/>
          <w:i/>
          <w:color w:val="auto"/>
          <w:sz w:val="24"/>
          <w:szCs w:val="24"/>
        </w:rPr>
        <w:t>Ks</w:t>
      </w:r>
      <w:r w:rsidRPr="002E5B4D">
        <w:rPr>
          <w:rStyle w:val="Zkladntext1"/>
          <w:rFonts w:eastAsiaTheme="minorHAnsi"/>
          <w:color w:val="auto"/>
          <w:sz w:val="24"/>
          <w:szCs w:val="24"/>
        </w:rPr>
        <w:t>).</w:t>
      </w:r>
    </w:p>
    <w:p w:rsidR="00D47FDB" w:rsidRPr="002E5B4D" w:rsidRDefault="00D47FDB" w:rsidP="002E5B4D">
      <w:pPr>
        <w:pStyle w:val="Odsekzoznamu"/>
        <w:spacing w:before="120" w:after="120" w:line="240" w:lineRule="auto"/>
        <w:ind w:left="0"/>
        <w:jc w:val="both"/>
        <w:rPr>
          <w:rFonts w:ascii="Times New Roman" w:hAnsi="Times New Roman" w:cs="Times New Roman"/>
          <w:sz w:val="24"/>
          <w:szCs w:val="24"/>
        </w:rPr>
      </w:pPr>
      <w:r w:rsidRPr="002E5B4D">
        <w:rPr>
          <w:rStyle w:val="Zkladntext1"/>
          <w:rFonts w:eastAsiaTheme="minorHAnsi"/>
          <w:color w:val="auto"/>
          <w:sz w:val="24"/>
          <w:szCs w:val="24"/>
        </w:rPr>
        <w:t>Sociálne poistenie prevádzajú podľa zákona sociálne poisťovne (sociálna poisťovňa robotníkov, soc. poisť, ve</w:t>
      </w:r>
      <w:r w:rsidRPr="002E5B4D">
        <w:rPr>
          <w:rStyle w:val="Zkladntext1"/>
          <w:rFonts w:eastAsiaTheme="minorHAnsi"/>
          <w:color w:val="auto"/>
          <w:sz w:val="24"/>
          <w:szCs w:val="24"/>
        </w:rPr>
        <w:softHyphen/>
        <w:t>rejných zamestnancov, soc. poisť, súkromných úradníkov atď.) a penzijné ústavy.</w:t>
      </w:r>
    </w:p>
    <w:p w:rsidR="00D47FDB" w:rsidRDefault="00D47FDB" w:rsidP="002E5B4D">
      <w:pPr>
        <w:pStyle w:val="Odsekzoznamu"/>
        <w:tabs>
          <w:tab w:val="right" w:pos="2660"/>
          <w:tab w:val="center" w:pos="3025"/>
        </w:tabs>
        <w:spacing w:before="120" w:after="120" w:line="240" w:lineRule="auto"/>
        <w:ind w:left="0"/>
        <w:jc w:val="both"/>
        <w:rPr>
          <w:rStyle w:val="Zkladntext1"/>
          <w:rFonts w:eastAsiaTheme="minorHAnsi"/>
          <w:color w:val="auto"/>
          <w:sz w:val="24"/>
          <w:szCs w:val="24"/>
        </w:rPr>
      </w:pPr>
      <w:r w:rsidRPr="002E5B4D">
        <w:rPr>
          <w:rStyle w:val="Zkladntext1"/>
          <w:rFonts w:eastAsiaTheme="minorHAnsi"/>
          <w:color w:val="auto"/>
          <w:sz w:val="24"/>
          <w:szCs w:val="24"/>
        </w:rPr>
        <w:t>Výška poplatkov sa určuje podľa výšky zárobkov. Polovicu poplatkov platí zamestnanec, druhú polovicu za</w:t>
      </w:r>
      <w:r w:rsidRPr="002E5B4D">
        <w:rPr>
          <w:rStyle w:val="Zkladntext1"/>
          <w:rFonts w:eastAsiaTheme="minorHAnsi"/>
          <w:color w:val="auto"/>
          <w:sz w:val="24"/>
          <w:szCs w:val="24"/>
        </w:rPr>
        <w:softHyphen/>
        <w:t xml:space="preserve">mestnávateľ. </w:t>
      </w:r>
    </w:p>
    <w:p w:rsidR="002E5B4D" w:rsidRPr="002E5B4D" w:rsidRDefault="002E5B4D" w:rsidP="002E5B4D">
      <w:pPr>
        <w:pStyle w:val="Odsekzoznamu"/>
        <w:tabs>
          <w:tab w:val="right" w:pos="2660"/>
          <w:tab w:val="center" w:pos="3025"/>
        </w:tabs>
        <w:spacing w:before="120" w:after="120" w:line="240" w:lineRule="auto"/>
        <w:ind w:left="0"/>
        <w:jc w:val="both"/>
        <w:rPr>
          <w:rFonts w:ascii="Times New Roman" w:hAnsi="Times New Roman" w:cs="Times New Roman"/>
          <w:sz w:val="24"/>
          <w:szCs w:val="24"/>
        </w:rPr>
      </w:pPr>
    </w:p>
    <w:p w:rsidR="00D47FDB" w:rsidRPr="00D47FDB" w:rsidRDefault="00D47FDB" w:rsidP="002E5B4D">
      <w:pPr>
        <w:pStyle w:val="Odsekzoznamu"/>
        <w:numPr>
          <w:ilvl w:val="0"/>
          <w:numId w:val="81"/>
        </w:numPr>
        <w:tabs>
          <w:tab w:val="right" w:pos="2660"/>
          <w:tab w:val="center" w:pos="3025"/>
        </w:tabs>
        <w:spacing w:before="120" w:after="120" w:line="240" w:lineRule="auto"/>
        <w:ind w:left="284" w:right="20" w:hanging="284"/>
        <w:jc w:val="both"/>
        <w:rPr>
          <w:rFonts w:ascii="Times New Roman" w:hAnsi="Times New Roman" w:cs="Times New Roman"/>
          <w:sz w:val="24"/>
          <w:szCs w:val="24"/>
        </w:rPr>
      </w:pPr>
      <w:r w:rsidRPr="00D47FDB">
        <w:rPr>
          <w:rStyle w:val="Zkladntext1"/>
          <w:rFonts w:eastAsiaTheme="minorHAnsi"/>
          <w:color w:val="auto"/>
          <w:sz w:val="24"/>
          <w:szCs w:val="24"/>
        </w:rPr>
        <w:t xml:space="preserve">U poisťovne poistili rodinný dom proti ohňu na 120000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na 10 rokov; na prémiu platili ročne ¾‰. Koľ</w:t>
      </w:r>
      <w:r w:rsidRPr="00D47FDB">
        <w:rPr>
          <w:rStyle w:val="Zkladntext1"/>
          <w:rFonts w:eastAsiaTheme="minorHAnsi"/>
          <w:color w:val="auto"/>
          <w:sz w:val="24"/>
          <w:szCs w:val="24"/>
        </w:rPr>
        <w:softHyphen/>
        <w:t xml:space="preserve">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museli zaplatiť začiatkom každého roka?</w:t>
      </w:r>
    </w:p>
    <w:p w:rsidR="00D47FDB" w:rsidRPr="002E5B4D" w:rsidRDefault="00D47FDB" w:rsidP="002E5B4D">
      <w:pPr>
        <w:pStyle w:val="Odsekzoznamu"/>
        <w:spacing w:before="120" w:after="120" w:line="240" w:lineRule="auto"/>
        <w:ind w:left="284"/>
        <w:jc w:val="both"/>
        <w:rPr>
          <w:rStyle w:val="Zkladntext1"/>
          <w:rFonts w:eastAsiaTheme="minorHAnsi"/>
          <w:color w:val="auto"/>
          <w:sz w:val="24"/>
          <w:szCs w:val="24"/>
        </w:rPr>
      </w:pPr>
      <w:r w:rsidRPr="002E5B4D">
        <w:rPr>
          <w:rStyle w:val="Zkladntext1"/>
          <w:rFonts w:eastAsiaTheme="minorHAnsi"/>
          <w:color w:val="auto"/>
          <w:sz w:val="24"/>
          <w:szCs w:val="24"/>
        </w:rPr>
        <w:t>Koľko platili na prémie za 10 rokov?</w:t>
      </w:r>
    </w:p>
    <w:p w:rsidR="00D47FDB" w:rsidRPr="002E5B4D" w:rsidRDefault="00D47FDB" w:rsidP="002E5B4D">
      <w:pPr>
        <w:pStyle w:val="Odsekzoznamu"/>
        <w:spacing w:before="120" w:after="120" w:line="240" w:lineRule="auto"/>
        <w:ind w:left="284"/>
        <w:jc w:val="both"/>
        <w:rPr>
          <w:rStyle w:val="Zkladntext1"/>
          <w:rFonts w:eastAsiaTheme="minorHAnsi"/>
          <w:color w:val="auto"/>
          <w:sz w:val="24"/>
          <w:szCs w:val="24"/>
        </w:rPr>
      </w:pPr>
      <w:r w:rsidRPr="002E5B4D">
        <w:rPr>
          <w:rStyle w:val="Zkladntext1"/>
          <w:rFonts w:eastAsiaTheme="minorHAnsi"/>
          <w:color w:val="auto"/>
          <w:sz w:val="24"/>
          <w:szCs w:val="24"/>
        </w:rPr>
        <w:t xml:space="preserve">Úsudok: ¾‰ sú ¾ tisíciny zo 120000 </w:t>
      </w:r>
      <w:r w:rsidRPr="002E5B4D">
        <w:rPr>
          <w:rStyle w:val="Zkladntext1"/>
          <w:rFonts w:eastAsiaTheme="minorHAnsi"/>
          <w:i/>
          <w:color w:val="auto"/>
          <w:sz w:val="24"/>
          <w:szCs w:val="24"/>
        </w:rPr>
        <w:t>Ks</w:t>
      </w:r>
      <w:r w:rsidRPr="002E5B4D">
        <w:rPr>
          <w:rStyle w:val="Zkladntext1"/>
          <w:rFonts w:eastAsiaTheme="minorHAnsi"/>
          <w:color w:val="auto"/>
          <w:sz w:val="24"/>
          <w:szCs w:val="24"/>
        </w:rPr>
        <w:t xml:space="preserve">, </w:t>
      </w:r>
    </w:p>
    <w:p w:rsidR="00D47FDB" w:rsidRPr="002E5B4D" w:rsidRDefault="00D47FDB" w:rsidP="002E5B4D">
      <w:pPr>
        <w:pStyle w:val="Odsekzoznamu"/>
        <w:spacing w:before="120" w:after="120" w:line="240" w:lineRule="auto"/>
        <w:ind w:left="284"/>
        <w:jc w:val="both"/>
        <w:rPr>
          <w:rFonts w:ascii="Times New Roman" w:hAnsi="Times New Roman" w:cs="Times New Roman"/>
          <w:sz w:val="24"/>
          <w:szCs w:val="24"/>
        </w:rPr>
      </w:pPr>
      <w:r w:rsidRPr="002E5B4D">
        <w:rPr>
          <w:rStyle w:val="Zkladntext1"/>
          <w:rFonts w:eastAsiaTheme="minorHAnsi"/>
          <w:color w:val="auto"/>
          <w:sz w:val="24"/>
          <w:szCs w:val="24"/>
        </w:rPr>
        <w:t xml:space="preserve">1 ‰ je tisícina z 12000 </w:t>
      </w:r>
      <w:r w:rsidRPr="002E5B4D">
        <w:rPr>
          <w:rStyle w:val="Zkladntext1"/>
          <w:rFonts w:eastAsiaTheme="minorHAnsi"/>
          <w:i/>
          <w:color w:val="auto"/>
          <w:sz w:val="24"/>
          <w:szCs w:val="24"/>
        </w:rPr>
        <w:t>Ks</w:t>
      </w:r>
      <w:r w:rsidRPr="002E5B4D">
        <w:rPr>
          <w:rStyle w:val="Zkladntext1"/>
          <w:rFonts w:eastAsiaTheme="minorHAnsi"/>
          <w:color w:val="auto"/>
          <w:sz w:val="24"/>
          <w:szCs w:val="24"/>
        </w:rPr>
        <w:t>,</w:t>
      </w:r>
    </w:p>
    <w:p w:rsidR="00D47FDB" w:rsidRPr="002E5B4D" w:rsidRDefault="00D47FDB" w:rsidP="002E5B4D">
      <w:pPr>
        <w:pStyle w:val="Odsekzoznamu"/>
        <w:spacing w:before="120" w:after="120" w:line="240" w:lineRule="auto"/>
        <w:ind w:left="284"/>
        <w:jc w:val="both"/>
        <w:rPr>
          <w:rFonts w:ascii="Times New Roman" w:hAnsi="Times New Roman" w:cs="Times New Roman"/>
          <w:sz w:val="24"/>
          <w:szCs w:val="24"/>
        </w:rPr>
      </w:pPr>
      <w:r w:rsidRPr="002E5B4D">
        <w:rPr>
          <w:rStyle w:val="Zkladntext1"/>
          <w:rFonts w:eastAsiaTheme="minorHAnsi"/>
          <w:color w:val="auto"/>
          <w:sz w:val="24"/>
          <w:szCs w:val="24"/>
        </w:rPr>
        <w:t>¼ ‰ je ... .</w:t>
      </w:r>
    </w:p>
    <w:p w:rsidR="00D47FDB" w:rsidRDefault="00D47FDB" w:rsidP="002E5B4D">
      <w:pPr>
        <w:pStyle w:val="Odsekzoznamu"/>
        <w:spacing w:before="120" w:after="120" w:line="240" w:lineRule="auto"/>
        <w:ind w:left="284"/>
        <w:jc w:val="both"/>
        <w:rPr>
          <w:rStyle w:val="Zkladntext1"/>
          <w:rFonts w:eastAsiaTheme="minorHAnsi"/>
          <w:color w:val="auto"/>
          <w:sz w:val="24"/>
          <w:szCs w:val="24"/>
        </w:rPr>
      </w:pPr>
      <w:r w:rsidRPr="002E5B4D">
        <w:rPr>
          <w:rStyle w:val="Zkladntext1"/>
          <w:rFonts w:eastAsiaTheme="minorHAnsi"/>
          <w:color w:val="auto"/>
          <w:sz w:val="24"/>
          <w:szCs w:val="24"/>
        </w:rPr>
        <w:t>¾ ‰ je ... . Odpoveď?</w:t>
      </w:r>
    </w:p>
    <w:p w:rsidR="00D47FDB" w:rsidRPr="00D47FDB" w:rsidRDefault="00D47FDB" w:rsidP="002E5B4D">
      <w:pPr>
        <w:pStyle w:val="Odsekzoznamu"/>
        <w:numPr>
          <w:ilvl w:val="0"/>
          <w:numId w:val="81"/>
        </w:numPr>
        <w:spacing w:before="240" w:after="120" w:line="240" w:lineRule="auto"/>
        <w:ind w:left="284" w:hanging="284"/>
        <w:contextualSpacing w:val="0"/>
        <w:jc w:val="both"/>
        <w:rPr>
          <w:rFonts w:ascii="Times New Roman" w:hAnsi="Times New Roman" w:cs="Times New Roman"/>
          <w:sz w:val="24"/>
          <w:szCs w:val="24"/>
        </w:rPr>
      </w:pPr>
      <w:r w:rsidRPr="00D47FDB">
        <w:rPr>
          <w:rStyle w:val="Zkladntext1"/>
          <w:rFonts w:eastAsiaTheme="minorHAnsi"/>
          <w:color w:val="auto"/>
          <w:sz w:val="24"/>
          <w:szCs w:val="24"/>
        </w:rPr>
        <w:t xml:space="preserve">Stolár si dal poistiť dielňu na nábytok v cene cca 23000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proti ohňu a platil za</w:t>
      </w:r>
      <w:r w:rsidR="002E5B4D">
        <w:rPr>
          <w:rStyle w:val="Zkladntext1"/>
          <w:rFonts w:eastAsiaTheme="minorHAnsi"/>
          <w:color w:val="auto"/>
          <w:sz w:val="24"/>
          <w:szCs w:val="24"/>
        </w:rPr>
        <w:t> </w:t>
      </w:r>
      <w:r w:rsidRPr="00D47FDB">
        <w:rPr>
          <w:rStyle w:val="Zkladntext1"/>
          <w:rFonts w:eastAsiaTheme="minorHAnsi"/>
          <w:color w:val="auto"/>
          <w:sz w:val="24"/>
          <w:szCs w:val="24"/>
        </w:rPr>
        <w:t>to</w:t>
      </w:r>
      <w:r w:rsidR="002E5B4D">
        <w:rPr>
          <w:rStyle w:val="Zkladntext1"/>
          <w:rFonts w:eastAsiaTheme="minorHAnsi"/>
          <w:color w:val="auto"/>
          <w:sz w:val="24"/>
          <w:szCs w:val="24"/>
        </w:rPr>
        <w:t> </w:t>
      </w:r>
      <w:r w:rsidRPr="00D47FDB">
        <w:rPr>
          <w:rStyle w:val="Zkladntext1"/>
          <w:rFonts w:eastAsiaTheme="minorHAnsi"/>
          <w:color w:val="auto"/>
          <w:sz w:val="24"/>
          <w:szCs w:val="24"/>
        </w:rPr>
        <w:t xml:space="preserve">1¼‰ prémie. Koľko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zaplatil ročne?</w:t>
      </w:r>
    </w:p>
    <w:p w:rsidR="00D47FDB" w:rsidRPr="00D47FDB" w:rsidRDefault="00D47FDB" w:rsidP="002E5B4D">
      <w:pPr>
        <w:pStyle w:val="Odsekzoznamu"/>
        <w:widowControl w:val="0"/>
        <w:numPr>
          <w:ilvl w:val="0"/>
          <w:numId w:val="81"/>
        </w:numPr>
        <w:spacing w:before="120" w:after="120" w:line="240" w:lineRule="auto"/>
        <w:ind w:left="284" w:right="40" w:hanging="284"/>
        <w:contextualSpacing w:val="0"/>
        <w:jc w:val="both"/>
        <w:rPr>
          <w:rFonts w:ascii="Times New Roman" w:hAnsi="Times New Roman" w:cs="Times New Roman"/>
          <w:sz w:val="24"/>
          <w:szCs w:val="24"/>
        </w:rPr>
      </w:pPr>
      <w:r w:rsidRPr="00D47FDB">
        <w:rPr>
          <w:rStyle w:val="Zkladntext1"/>
          <w:rFonts w:eastAsiaTheme="minorHAnsi"/>
          <w:color w:val="auto"/>
          <w:sz w:val="24"/>
          <w:szCs w:val="24"/>
        </w:rPr>
        <w:t xml:space="preserve">Gazda mal v sýpke obilia v cene cca 12000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Poisťovňa mu ho poistila na 3 mesiace za </w:t>
      </w:r>
      <w:proofErr w:type="spellStart"/>
      <w:r w:rsidRPr="00D47FDB">
        <w:rPr>
          <w:rStyle w:val="Zkladntext1"/>
          <w:rFonts w:eastAsiaTheme="minorHAnsi"/>
          <w:color w:val="auto"/>
          <w:sz w:val="24"/>
          <w:szCs w:val="24"/>
        </w:rPr>
        <w:t>ročitú</w:t>
      </w:r>
      <w:proofErr w:type="spellEnd"/>
      <w:r w:rsidRPr="00D47FDB">
        <w:rPr>
          <w:rStyle w:val="Zkladntext1"/>
          <w:rFonts w:eastAsiaTheme="minorHAnsi"/>
          <w:color w:val="auto"/>
          <w:sz w:val="24"/>
          <w:szCs w:val="24"/>
        </w:rPr>
        <w:t xml:space="preserve"> prémiu 1½‰. Koľko </w:t>
      </w:r>
      <w:r w:rsidRPr="00D47FDB">
        <w:rPr>
          <w:rStyle w:val="Zkladntext1"/>
          <w:rFonts w:eastAsiaTheme="minorHAnsi"/>
          <w:i/>
          <w:color w:val="auto"/>
          <w:sz w:val="24"/>
          <w:szCs w:val="24"/>
        </w:rPr>
        <w:t>Ks</w:t>
      </w:r>
      <w:r w:rsidRPr="00D47FDB">
        <w:rPr>
          <w:rStyle w:val="Zkladntext1"/>
          <w:rFonts w:eastAsiaTheme="minorHAnsi"/>
          <w:color w:val="auto"/>
          <w:sz w:val="24"/>
          <w:szCs w:val="24"/>
        </w:rPr>
        <w:t xml:space="preserve"> zaplatil poistného za túto dobu?</w:t>
      </w:r>
    </w:p>
    <w:p w:rsidR="002E5B4D" w:rsidRPr="002E5B4D" w:rsidRDefault="00D47FDB" w:rsidP="002E5B4D">
      <w:pPr>
        <w:widowControl w:val="0"/>
        <w:numPr>
          <w:ilvl w:val="0"/>
          <w:numId w:val="81"/>
        </w:numPr>
        <w:spacing w:before="120" w:after="120" w:line="240" w:lineRule="auto"/>
        <w:ind w:left="284" w:right="40" w:hanging="284"/>
        <w:contextualSpacing/>
        <w:jc w:val="both"/>
        <w:rPr>
          <w:rStyle w:val="Zkladntext1"/>
          <w:rFonts w:eastAsiaTheme="minorHAnsi"/>
          <w:color w:val="auto"/>
          <w:sz w:val="24"/>
          <w:szCs w:val="24"/>
          <w:shd w:val="clear" w:color="auto" w:fill="auto"/>
          <w:lang w:eastAsia="en-US" w:bidi="ar-SA"/>
        </w:rPr>
      </w:pPr>
      <w:r w:rsidRPr="002E5B4D">
        <w:rPr>
          <w:rStyle w:val="Zkladntext1"/>
          <w:rFonts w:eastAsiaTheme="minorHAnsi"/>
          <w:color w:val="auto"/>
          <w:sz w:val="24"/>
          <w:szCs w:val="24"/>
        </w:rPr>
        <w:t xml:space="preserve">Módny obchod mal svoju výkladnú tabuľu poistenú na 2100 </w:t>
      </w:r>
      <w:r w:rsidRPr="002E5B4D">
        <w:rPr>
          <w:rStyle w:val="Zkladntext1"/>
          <w:rFonts w:eastAsiaTheme="minorHAnsi"/>
          <w:i/>
          <w:color w:val="auto"/>
          <w:sz w:val="24"/>
          <w:szCs w:val="24"/>
        </w:rPr>
        <w:t>Ks</w:t>
      </w:r>
      <w:r w:rsidRPr="002E5B4D">
        <w:rPr>
          <w:rStyle w:val="Zkladntext1"/>
          <w:rFonts w:eastAsiaTheme="minorHAnsi"/>
          <w:color w:val="auto"/>
          <w:sz w:val="24"/>
          <w:szCs w:val="24"/>
        </w:rPr>
        <w:t xml:space="preserve"> a platil ročne prémie ¾%. Po troch rokoch tabuľu rozbili kameňom, ale tak, že pri predaji </w:t>
      </w:r>
      <w:proofErr w:type="spellStart"/>
      <w:r w:rsidRPr="002E5B4D">
        <w:rPr>
          <w:rStyle w:val="Zkladntext1"/>
          <w:rFonts w:eastAsiaTheme="minorHAnsi"/>
          <w:color w:val="auto"/>
          <w:sz w:val="24"/>
          <w:szCs w:val="24"/>
        </w:rPr>
        <w:t>zbytkov</w:t>
      </w:r>
      <w:proofErr w:type="spellEnd"/>
      <w:r w:rsidRPr="002E5B4D">
        <w:rPr>
          <w:rStyle w:val="Zkladntext1"/>
          <w:rFonts w:eastAsiaTheme="minorHAnsi"/>
          <w:color w:val="auto"/>
          <w:sz w:val="24"/>
          <w:szCs w:val="24"/>
        </w:rPr>
        <w:t xml:space="preserve"> dostala poisťovňa 148 </w:t>
      </w:r>
      <w:r w:rsidRPr="002E5B4D">
        <w:rPr>
          <w:rStyle w:val="Zkladntext1"/>
          <w:rFonts w:eastAsiaTheme="minorHAnsi"/>
          <w:i/>
          <w:color w:val="auto"/>
          <w:sz w:val="24"/>
          <w:szCs w:val="24"/>
        </w:rPr>
        <w:t>Ks</w:t>
      </w:r>
      <w:r w:rsidRPr="002E5B4D">
        <w:rPr>
          <w:rStyle w:val="Zkladntext1"/>
          <w:rFonts w:eastAsiaTheme="minorHAnsi"/>
          <w:color w:val="auto"/>
          <w:sz w:val="24"/>
          <w:szCs w:val="24"/>
        </w:rPr>
        <w:t>. Akú škodu utrpela týmto ne</w:t>
      </w:r>
      <w:r w:rsidRPr="002E5B4D">
        <w:rPr>
          <w:rStyle w:val="Zkladntext1"/>
          <w:rFonts w:eastAsiaTheme="minorHAnsi"/>
          <w:color w:val="auto"/>
          <w:sz w:val="24"/>
          <w:szCs w:val="24"/>
        </w:rPr>
        <w:softHyphen/>
        <w:t>šťastím poisťovňa, keď musela obchodníkovi nahradiť roz</w:t>
      </w:r>
      <w:r w:rsidRPr="002E5B4D">
        <w:rPr>
          <w:rStyle w:val="Zkladntext1"/>
          <w:rFonts w:eastAsiaTheme="minorHAnsi"/>
          <w:color w:val="auto"/>
          <w:sz w:val="24"/>
          <w:szCs w:val="24"/>
        </w:rPr>
        <w:softHyphen/>
        <w:t>bité sklo?</w:t>
      </w:r>
    </w:p>
    <w:p w:rsidR="00D47FDB" w:rsidRDefault="00D47FDB" w:rsidP="002E5B4D">
      <w:pPr>
        <w:widowControl w:val="0"/>
        <w:spacing w:before="120" w:after="120" w:line="240" w:lineRule="auto"/>
        <w:ind w:left="284" w:right="40"/>
        <w:contextualSpacing/>
        <w:jc w:val="both"/>
        <w:rPr>
          <w:rStyle w:val="Zkladntext1"/>
          <w:rFonts w:eastAsiaTheme="minorHAnsi"/>
          <w:color w:val="auto"/>
          <w:sz w:val="24"/>
          <w:szCs w:val="24"/>
        </w:rPr>
      </w:pPr>
      <w:r w:rsidRPr="002E5B4D">
        <w:rPr>
          <w:rStyle w:val="Zkladntext1"/>
          <w:rFonts w:eastAsiaTheme="minorHAnsi"/>
          <w:color w:val="auto"/>
          <w:sz w:val="24"/>
          <w:szCs w:val="24"/>
        </w:rPr>
        <w:t xml:space="preserve">Koľko </w:t>
      </w:r>
      <w:r w:rsidRPr="002E5B4D">
        <w:rPr>
          <w:rStyle w:val="Zkladntext1"/>
          <w:rFonts w:eastAsiaTheme="minorHAnsi"/>
          <w:i/>
          <w:color w:val="auto"/>
          <w:sz w:val="24"/>
          <w:szCs w:val="24"/>
        </w:rPr>
        <w:t>Ks</w:t>
      </w:r>
      <w:r w:rsidRPr="002E5B4D">
        <w:rPr>
          <w:rStyle w:val="Zkladntext1"/>
          <w:rFonts w:eastAsiaTheme="minorHAnsi"/>
          <w:color w:val="auto"/>
          <w:sz w:val="24"/>
          <w:szCs w:val="24"/>
        </w:rPr>
        <w:t xml:space="preserve"> mal obchodník zaplatené na prémii?</w:t>
      </w:r>
    </w:p>
    <w:p w:rsidR="002E5B4D" w:rsidRPr="002E5B4D" w:rsidRDefault="002E5B4D" w:rsidP="002E5B4D">
      <w:pPr>
        <w:widowControl w:val="0"/>
        <w:spacing w:before="120" w:after="120" w:line="240" w:lineRule="auto"/>
        <w:ind w:left="284" w:right="40"/>
        <w:contextualSpacing/>
        <w:jc w:val="both"/>
        <w:rPr>
          <w:rFonts w:ascii="Times New Roman" w:hAnsi="Times New Roman" w:cs="Times New Roman"/>
          <w:sz w:val="24"/>
          <w:szCs w:val="24"/>
        </w:rPr>
      </w:pPr>
    </w:p>
    <w:p w:rsidR="00D47FDB" w:rsidRPr="00A062D1" w:rsidRDefault="00D47FDB" w:rsidP="002E5B4D">
      <w:pPr>
        <w:widowControl w:val="0"/>
        <w:numPr>
          <w:ilvl w:val="0"/>
          <w:numId w:val="81"/>
        </w:numPr>
        <w:spacing w:before="120"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Roľník platí za poistenie úrody proti krupobitiu 1¼% prémie, t. j. 270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Na akú sumu </w:t>
      </w:r>
      <w:r w:rsidRPr="00A062D1">
        <w:rPr>
          <w:rStyle w:val="Zkladntext1"/>
          <w:rFonts w:eastAsiaTheme="minorHAnsi"/>
          <w:color w:val="auto"/>
          <w:sz w:val="24"/>
          <w:szCs w:val="24"/>
        </w:rPr>
        <w:lastRenderedPageBreak/>
        <w:t>ju nechal poistiť?</w:t>
      </w:r>
    </w:p>
    <w:p w:rsidR="00D47FDB" w:rsidRPr="00A062D1" w:rsidRDefault="00D47FDB" w:rsidP="002E5B4D">
      <w:pPr>
        <w:widowControl w:val="0"/>
        <w:numPr>
          <w:ilvl w:val="0"/>
          <w:numId w:val="81"/>
        </w:numPr>
        <w:spacing w:before="120"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Kôň, ktorý je poistený na 2450 </w:t>
      </w:r>
      <w:r w:rsidRPr="00A062D1">
        <w:rPr>
          <w:rStyle w:val="Zkladntext1"/>
          <w:rFonts w:eastAsiaTheme="minorHAnsi"/>
          <w:i/>
          <w:color w:val="auto"/>
          <w:sz w:val="24"/>
          <w:szCs w:val="24"/>
        </w:rPr>
        <w:t>Ks</w:t>
      </w:r>
      <w:r w:rsidRPr="00A062D1">
        <w:rPr>
          <w:rStyle w:val="Zkladntext1"/>
          <w:rFonts w:eastAsiaTheme="minorHAnsi"/>
          <w:color w:val="auto"/>
          <w:sz w:val="24"/>
          <w:szCs w:val="24"/>
        </w:rPr>
        <w:t>, zdochol bez vi</w:t>
      </w:r>
      <w:r w:rsidRPr="00A062D1">
        <w:rPr>
          <w:rStyle w:val="Zkladntext1"/>
          <w:rFonts w:eastAsiaTheme="minorHAnsi"/>
          <w:color w:val="auto"/>
          <w:sz w:val="24"/>
          <w:szCs w:val="24"/>
        </w:rPr>
        <w:softHyphen/>
        <w:t>ny majiteľa. Koľko dostane majiteľ za koňa, keď mu poisťovňa priznáva 80% poistnej sumy?</w:t>
      </w:r>
    </w:p>
    <w:p w:rsidR="00D47FDB" w:rsidRPr="00A062D1" w:rsidRDefault="00D47FDB" w:rsidP="002E5B4D">
      <w:pPr>
        <w:widowControl w:val="0"/>
        <w:numPr>
          <w:ilvl w:val="0"/>
          <w:numId w:val="81"/>
        </w:numPr>
        <w:spacing w:before="120"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Závodný kôň je poistený na 15000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pri prémii 3%. Keď pri závodoch dostal prvú cenu, vzrástla poistka o 25%. Poistka sa preto tiež zvýšila o 25%,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pré</w:t>
      </w:r>
      <w:r w:rsidRPr="00A062D1">
        <w:rPr>
          <w:rStyle w:val="Zkladntext1"/>
          <w:rFonts w:eastAsiaTheme="minorHAnsi"/>
          <w:color w:val="auto"/>
          <w:sz w:val="24"/>
          <w:szCs w:val="24"/>
        </w:rPr>
        <w:softHyphen/>
        <w:t>mie sa</w:t>
      </w:r>
      <w:r w:rsidR="002E5B4D">
        <w:rPr>
          <w:rStyle w:val="Zkladntext1"/>
          <w:rFonts w:eastAsiaTheme="minorHAnsi"/>
          <w:color w:val="auto"/>
          <w:sz w:val="24"/>
          <w:szCs w:val="24"/>
        </w:rPr>
        <w:t> </w:t>
      </w:r>
      <w:r w:rsidRPr="00A062D1">
        <w:rPr>
          <w:rStyle w:val="Zkladntext1"/>
          <w:rFonts w:eastAsiaTheme="minorHAnsi"/>
          <w:color w:val="auto"/>
          <w:sz w:val="24"/>
          <w:szCs w:val="24"/>
        </w:rPr>
        <w:t>platilo pred závodom a koľko po závode? Čo by sa stalo, keby si kôň zlomil nohu?</w:t>
      </w:r>
    </w:p>
    <w:p w:rsidR="00D47FDB" w:rsidRPr="00A062D1" w:rsidRDefault="00D47FDB" w:rsidP="002E5B4D">
      <w:pPr>
        <w:widowControl w:val="0"/>
        <w:numPr>
          <w:ilvl w:val="0"/>
          <w:numId w:val="81"/>
        </w:numPr>
        <w:spacing w:before="120"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Tovar v cene 8500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je poistený proti poškodeniu a strate na železnici. Poplatok činí 1</w:t>
      </w:r>
      <w:r>
        <w:rPr>
          <w:rStyle w:val="Zkladntext1"/>
          <w:rFonts w:eastAsiaTheme="minorHAnsi"/>
          <w:sz w:val="24"/>
          <w:szCs w:val="24"/>
        </w:rPr>
        <w:t>,45</w:t>
      </w:r>
      <w:r w:rsidRPr="00A062D1">
        <w:rPr>
          <w:rStyle w:val="Zkladntext1"/>
          <w:rFonts w:eastAsiaTheme="minorHAnsi"/>
          <w:color w:val="auto"/>
          <w:sz w:val="24"/>
          <w:szCs w:val="24"/>
        </w:rPr>
        <w:t xml:space="preserve">%.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je to?</w:t>
      </w:r>
    </w:p>
    <w:p w:rsidR="00D47FDB" w:rsidRPr="002E5B4D" w:rsidRDefault="00D47FDB" w:rsidP="002E5B4D">
      <w:pPr>
        <w:pStyle w:val="Odsekzoznamu"/>
        <w:numPr>
          <w:ilvl w:val="0"/>
          <w:numId w:val="81"/>
        </w:numPr>
        <w:spacing w:before="120" w:after="120" w:line="240" w:lineRule="auto"/>
        <w:ind w:left="284" w:right="40" w:hanging="284"/>
        <w:contextualSpacing w:val="0"/>
        <w:jc w:val="both"/>
        <w:rPr>
          <w:rFonts w:ascii="Times New Roman" w:hAnsi="Times New Roman" w:cs="Times New Roman"/>
          <w:sz w:val="24"/>
          <w:szCs w:val="24"/>
        </w:rPr>
      </w:pPr>
      <w:r w:rsidRPr="002E5B4D">
        <w:rPr>
          <w:rStyle w:val="Zkladntext1"/>
          <w:rFonts w:eastAsiaTheme="minorHAnsi"/>
          <w:color w:val="auto"/>
          <w:sz w:val="24"/>
          <w:szCs w:val="24"/>
        </w:rPr>
        <w:t>Pretože bol poškodený, stratil 1</w:t>
      </w:r>
      <w:r w:rsidRPr="002E5B4D">
        <w:rPr>
          <w:rStyle w:val="Zkladntext1"/>
          <w:rFonts w:eastAsiaTheme="minorHAnsi"/>
          <w:sz w:val="24"/>
          <w:szCs w:val="24"/>
        </w:rPr>
        <w:t>⅓</w:t>
      </w:r>
      <w:r w:rsidRPr="002E5B4D">
        <w:rPr>
          <w:rStyle w:val="Zkladntext1"/>
          <w:rFonts w:eastAsiaTheme="minorHAnsi"/>
          <w:color w:val="auto"/>
          <w:sz w:val="24"/>
          <w:szCs w:val="24"/>
        </w:rPr>
        <w:t xml:space="preserve"> na svojej cene. Koľko </w:t>
      </w:r>
      <w:r w:rsidRPr="002E5B4D">
        <w:rPr>
          <w:rStyle w:val="Zkladntext1"/>
          <w:rFonts w:eastAsiaTheme="minorHAnsi"/>
          <w:i/>
          <w:color w:val="auto"/>
          <w:sz w:val="24"/>
          <w:szCs w:val="24"/>
        </w:rPr>
        <w:t>Ks</w:t>
      </w:r>
      <w:r w:rsidRPr="002E5B4D">
        <w:rPr>
          <w:rStyle w:val="Zkladntext1"/>
          <w:rFonts w:eastAsiaTheme="minorHAnsi"/>
          <w:color w:val="auto"/>
          <w:sz w:val="24"/>
          <w:szCs w:val="24"/>
        </w:rPr>
        <w:t xml:space="preserve"> vyplatila poisťovňa majiteľovi tovaru, keď z utrpenej škody priznala 92% náhrady?</w:t>
      </w:r>
    </w:p>
    <w:p w:rsidR="00D47FDB" w:rsidRPr="00A062D1" w:rsidRDefault="00D47FDB" w:rsidP="002E5B4D">
      <w:pPr>
        <w:widowControl w:val="0"/>
        <w:numPr>
          <w:ilvl w:val="0"/>
          <w:numId w:val="81"/>
        </w:numPr>
        <w:spacing w:before="120" w:after="120" w:line="240" w:lineRule="auto"/>
        <w:ind w:left="284" w:right="4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Obchodník so strižným tovarom má zásobu za 267000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Pretože predpokladá, že mu všetky zásoby nemôžu ukradnúť, nechá si poistiť len určitú časť v cene 20000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za čo platí prémiu ročne 10‰. Koľko ušetrí takto na prémiách, keď za celý sklad má platiť</w:t>
      </w:r>
      <w:r w:rsidR="002E5B4D">
        <w:rPr>
          <w:rStyle w:val="Zkladntext1"/>
          <w:rFonts w:eastAsiaTheme="minorHAnsi"/>
          <w:color w:val="auto"/>
          <w:sz w:val="24"/>
          <w:szCs w:val="24"/>
        </w:rPr>
        <w:t> </w:t>
      </w:r>
      <w:r w:rsidRPr="00A062D1">
        <w:rPr>
          <w:rStyle w:val="Zkladntext1"/>
          <w:rFonts w:eastAsiaTheme="minorHAnsi"/>
          <w:color w:val="auto"/>
          <w:sz w:val="24"/>
          <w:szCs w:val="24"/>
        </w:rPr>
        <w:t>0,3‰?</w:t>
      </w:r>
    </w:p>
    <w:p w:rsidR="00D47FDB" w:rsidRPr="00A062D1" w:rsidRDefault="00D47FDB" w:rsidP="002E5B4D">
      <w:pPr>
        <w:widowControl w:val="0"/>
        <w:numPr>
          <w:ilvl w:val="0"/>
          <w:numId w:val="81"/>
        </w:numPr>
        <w:spacing w:before="120" w:after="120"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2‰ ročná prémia je 850 </w:t>
      </w:r>
      <w:r w:rsidRPr="00A062D1">
        <w:rPr>
          <w:rStyle w:val="Zkladntext1"/>
          <w:rFonts w:eastAsiaTheme="minorHAnsi"/>
          <w:i/>
          <w:color w:val="auto"/>
          <w:sz w:val="24"/>
          <w:szCs w:val="24"/>
        </w:rPr>
        <w:t>Ks</w:t>
      </w:r>
      <w:r w:rsidRPr="00A062D1">
        <w:rPr>
          <w:rStyle w:val="Zkladntext1"/>
          <w:rFonts w:eastAsiaTheme="minorHAnsi"/>
          <w:color w:val="auto"/>
          <w:sz w:val="24"/>
          <w:szCs w:val="24"/>
        </w:rPr>
        <w:t>. Na akú vysokú sumu je poistený celý majetok?</w:t>
      </w:r>
    </w:p>
    <w:p w:rsidR="00D47FDB" w:rsidRPr="00A062D1" w:rsidRDefault="00D47FDB" w:rsidP="002E5B4D">
      <w:pPr>
        <w:widowControl w:val="0"/>
        <w:numPr>
          <w:ilvl w:val="0"/>
          <w:numId w:val="81"/>
        </w:numPr>
        <w:spacing w:before="120" w:after="120"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Tridsaťpäťročný úradník uzavrel životnú poistku na 10000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na 10 rokov a platí mesačnú prémiu 45 </w:t>
      </w:r>
      <w:r w:rsidRPr="00A062D1">
        <w:rPr>
          <w:rStyle w:val="Zkladntext1"/>
          <w:rFonts w:eastAsiaTheme="minorHAnsi"/>
          <w:i/>
          <w:color w:val="auto"/>
          <w:sz w:val="24"/>
          <w:szCs w:val="24"/>
        </w:rPr>
        <w:t>Ks</w:t>
      </w:r>
      <w:r w:rsidRPr="00A062D1">
        <w:rPr>
          <w:rStyle w:val="Zkladntext1"/>
          <w:rFonts w:eastAsiaTheme="minorHAnsi"/>
          <w:color w:val="auto"/>
          <w:sz w:val="24"/>
          <w:szCs w:val="24"/>
        </w:rPr>
        <w:t>. Koľko % prémie platí?</w:t>
      </w:r>
    </w:p>
    <w:p w:rsidR="00D47FDB" w:rsidRPr="00A062D1" w:rsidRDefault="00D47FDB" w:rsidP="002E5B4D">
      <w:pPr>
        <w:widowControl w:val="0"/>
        <w:numPr>
          <w:ilvl w:val="0"/>
          <w:numId w:val="81"/>
        </w:numPr>
        <w:spacing w:before="120" w:after="120" w:line="240" w:lineRule="auto"/>
        <w:ind w:left="284" w:right="20" w:hanging="284"/>
        <w:jc w:val="both"/>
        <w:rPr>
          <w:rFonts w:ascii="Times New Roman" w:hAnsi="Times New Roman" w:cs="Times New Roman"/>
          <w:sz w:val="24"/>
          <w:szCs w:val="24"/>
        </w:rPr>
      </w:pPr>
      <w:r w:rsidRPr="00A062D1">
        <w:rPr>
          <w:rStyle w:val="Zkladntext1"/>
          <w:rFonts w:eastAsiaTheme="minorHAnsi"/>
          <w:color w:val="auto"/>
          <w:sz w:val="24"/>
          <w:szCs w:val="24"/>
        </w:rPr>
        <w:t xml:space="preserve">Na životnú poistku platí niekto 3,2%, t. j. 192 </w:t>
      </w:r>
      <w:r w:rsidRPr="00A062D1">
        <w:rPr>
          <w:rStyle w:val="Zkladntext1"/>
          <w:rFonts w:eastAsiaTheme="minorHAnsi"/>
          <w:i/>
          <w:color w:val="auto"/>
          <w:sz w:val="24"/>
          <w:szCs w:val="24"/>
        </w:rPr>
        <w:t>Ks</w:t>
      </w:r>
      <w:r w:rsidRPr="00A062D1">
        <w:rPr>
          <w:rStyle w:val="Zkladntext1"/>
          <w:rFonts w:eastAsiaTheme="minorHAnsi"/>
          <w:color w:val="auto"/>
          <w:sz w:val="24"/>
          <w:szCs w:val="24"/>
        </w:rPr>
        <w:t>. Na akú sumu je poistený?</w:t>
      </w:r>
    </w:p>
    <w:p w:rsidR="00D47FDB" w:rsidRPr="00A062D1" w:rsidRDefault="00D47FDB" w:rsidP="002E5B4D">
      <w:pPr>
        <w:widowControl w:val="0"/>
        <w:numPr>
          <w:ilvl w:val="0"/>
          <w:numId w:val="81"/>
        </w:numPr>
        <w:spacing w:before="120" w:after="120" w:line="240" w:lineRule="auto"/>
        <w:ind w:left="284" w:right="20" w:hanging="284"/>
        <w:jc w:val="both"/>
        <w:rPr>
          <w:rStyle w:val="Zkladntext1"/>
          <w:rFonts w:eastAsiaTheme="minorHAnsi"/>
          <w:color w:val="auto"/>
          <w:sz w:val="24"/>
          <w:szCs w:val="24"/>
          <w:shd w:val="clear" w:color="auto" w:fill="auto"/>
          <w:lang w:eastAsia="en-US" w:bidi="ar-SA"/>
        </w:rPr>
      </w:pPr>
      <w:r w:rsidRPr="00A062D1">
        <w:rPr>
          <w:rStyle w:val="Zkladntext1"/>
          <w:rFonts w:eastAsiaTheme="minorHAnsi"/>
          <w:color w:val="auto"/>
          <w:sz w:val="24"/>
          <w:szCs w:val="24"/>
        </w:rPr>
        <w:t xml:space="preserve">Slúžka má mesačný plat 160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a celé zaopatre</w:t>
      </w:r>
      <w:r w:rsidRPr="00A062D1">
        <w:rPr>
          <w:rStyle w:val="Zkladntext1"/>
          <w:rFonts w:eastAsiaTheme="minorHAnsi"/>
          <w:color w:val="auto"/>
          <w:sz w:val="24"/>
          <w:szCs w:val="24"/>
        </w:rPr>
        <w:softHyphen/>
        <w:t>nie. Na základe tohto platu je zaradená do 3. triedy ne</w:t>
      </w:r>
      <w:r w:rsidRPr="00A062D1">
        <w:rPr>
          <w:rStyle w:val="Zkladntext1"/>
          <w:rFonts w:eastAsiaTheme="minorHAnsi"/>
          <w:color w:val="auto"/>
          <w:sz w:val="24"/>
          <w:szCs w:val="24"/>
        </w:rPr>
        <w:softHyphen/>
        <w:t xml:space="preserve">mocenského, starobného a invalidného poistenia.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dostane platu, keď polovicu platí zamestnanec a polo</w:t>
      </w:r>
      <w:r w:rsidRPr="00A062D1">
        <w:rPr>
          <w:rStyle w:val="Zkladntext1"/>
          <w:rFonts w:eastAsiaTheme="minorHAnsi"/>
          <w:color w:val="auto"/>
          <w:sz w:val="24"/>
          <w:szCs w:val="24"/>
        </w:rPr>
        <w:softHyphen/>
        <w:t xml:space="preserve">vicu zamestnávateľ? (Poistné 3. </w:t>
      </w:r>
      <w:proofErr w:type="spellStart"/>
      <w:r w:rsidRPr="00A062D1">
        <w:rPr>
          <w:rStyle w:val="Zkladntext1"/>
          <w:rFonts w:eastAsiaTheme="minorHAnsi"/>
          <w:color w:val="auto"/>
          <w:sz w:val="24"/>
          <w:szCs w:val="24"/>
        </w:rPr>
        <w:t>tr</w:t>
      </w:r>
      <w:proofErr w:type="spellEnd"/>
      <w:r w:rsidRPr="00A062D1">
        <w:rPr>
          <w:rStyle w:val="Zkladntext1"/>
          <w:rFonts w:eastAsiaTheme="minorHAnsi"/>
          <w:color w:val="auto"/>
          <w:sz w:val="24"/>
          <w:szCs w:val="24"/>
        </w:rPr>
        <w:t xml:space="preserve">. je 27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mesačne.)</w:t>
      </w:r>
    </w:p>
    <w:p w:rsidR="00D47FDB" w:rsidRPr="00A062D1" w:rsidRDefault="00D47FDB" w:rsidP="002E5B4D">
      <w:pPr>
        <w:pStyle w:val="Odsekzoznamu"/>
        <w:widowControl w:val="0"/>
        <w:numPr>
          <w:ilvl w:val="0"/>
          <w:numId w:val="81"/>
        </w:numPr>
        <w:spacing w:before="120" w:after="120" w:line="240" w:lineRule="auto"/>
        <w:ind w:left="284" w:right="220" w:hanging="284"/>
        <w:contextualSpacing w:val="0"/>
        <w:jc w:val="both"/>
        <w:rPr>
          <w:rFonts w:ascii="Times New Roman" w:hAnsi="Times New Roman" w:cs="Times New Roman"/>
          <w:sz w:val="24"/>
          <w:szCs w:val="24"/>
        </w:rPr>
      </w:pPr>
      <w:r w:rsidRPr="00A062D1">
        <w:rPr>
          <w:rStyle w:val="Zkladntext1"/>
          <w:rFonts w:eastAsiaTheme="minorHAnsi"/>
          <w:color w:val="auto"/>
          <w:sz w:val="24"/>
          <w:szCs w:val="24"/>
        </w:rPr>
        <w:t xml:space="preserve">Dom je poistený na 85000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Prémie ¼‰. Koľko </w:t>
      </w:r>
      <w:r w:rsidRPr="00A062D1">
        <w:rPr>
          <w:rStyle w:val="Zkladntext1"/>
          <w:rFonts w:eastAsiaTheme="minorHAnsi"/>
          <w:i/>
          <w:color w:val="auto"/>
          <w:sz w:val="24"/>
          <w:szCs w:val="24"/>
        </w:rPr>
        <w:t>Ks</w:t>
      </w:r>
      <w:r w:rsidRPr="00A062D1">
        <w:rPr>
          <w:rStyle w:val="Zkladntext1"/>
          <w:rFonts w:eastAsiaTheme="minorHAnsi"/>
          <w:color w:val="auto"/>
          <w:sz w:val="24"/>
          <w:szCs w:val="24"/>
        </w:rPr>
        <w:t xml:space="preserve"> zaplatil majiteľ za 12 rokov?</w:t>
      </w:r>
    </w:p>
    <w:p w:rsidR="002E5B4D" w:rsidRDefault="002E5B4D" w:rsidP="002E5B4D">
      <w:pPr>
        <w:ind w:left="360"/>
        <w:jc w:val="center"/>
        <w:rPr>
          <w:rFonts w:ascii="Times New Roman" w:hAnsi="Times New Roman" w:cs="Times New Roman"/>
          <w:b/>
          <w:sz w:val="28"/>
          <w:szCs w:val="28"/>
        </w:rPr>
      </w:pPr>
    </w:p>
    <w:p w:rsidR="002E5B4D" w:rsidRPr="002E5B4D" w:rsidRDefault="002E5B4D" w:rsidP="002E5B4D">
      <w:pPr>
        <w:ind w:left="360"/>
        <w:jc w:val="center"/>
        <w:rPr>
          <w:rFonts w:ascii="Times New Roman" w:hAnsi="Times New Roman" w:cs="Times New Roman"/>
          <w:b/>
          <w:sz w:val="28"/>
          <w:szCs w:val="28"/>
        </w:rPr>
      </w:pPr>
      <w:r w:rsidRPr="002E5B4D">
        <w:rPr>
          <w:rFonts w:ascii="Times New Roman" w:hAnsi="Times New Roman" w:cs="Times New Roman"/>
          <w:b/>
          <w:sz w:val="28"/>
          <w:szCs w:val="28"/>
        </w:rPr>
        <w:t xml:space="preserve">*   *   *  *  </w:t>
      </w:r>
      <w:r>
        <w:rPr>
          <w:rFonts w:ascii="Times New Roman" w:hAnsi="Times New Roman" w:cs="Times New Roman"/>
          <w:b/>
          <w:sz w:val="28"/>
          <w:szCs w:val="28"/>
        </w:rPr>
        <w:t xml:space="preserve">Kapitál </w:t>
      </w:r>
      <w:r w:rsidRPr="002E5B4D">
        <w:rPr>
          <w:rFonts w:ascii="Times New Roman" w:hAnsi="Times New Roman" w:cs="Times New Roman"/>
          <w:b/>
          <w:sz w:val="28"/>
          <w:szCs w:val="28"/>
        </w:rPr>
        <w:t xml:space="preserve"> *   *    *     *</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Fonts w:ascii="Times New Roman" w:hAnsi="Times New Roman" w:cs="Times New Roman"/>
          <w:sz w:val="24"/>
          <w:szCs w:val="24"/>
          <w:lang w:eastAsia="sk-SK" w:bidi="sk-SK"/>
        </w:rPr>
        <w:t xml:space="preserve">150 roľníkov a robotníkov zakladalo svojpomocné družstvo. Ako základný kapitál </w:t>
      </w:r>
      <w:proofErr w:type="spellStart"/>
      <w:r w:rsidRPr="00FE0F3F">
        <w:rPr>
          <w:rFonts w:ascii="Times New Roman" w:hAnsi="Times New Roman" w:cs="Times New Roman"/>
          <w:sz w:val="24"/>
          <w:szCs w:val="24"/>
          <w:lang w:eastAsia="sk-SK" w:bidi="sk-SK"/>
        </w:rPr>
        <w:t>složili</w:t>
      </w:r>
      <w:proofErr w:type="spellEnd"/>
      <w:r w:rsidRPr="00FE0F3F">
        <w:rPr>
          <w:rFonts w:ascii="Times New Roman" w:hAnsi="Times New Roman" w:cs="Times New Roman"/>
          <w:sz w:val="24"/>
          <w:szCs w:val="24"/>
          <w:lang w:eastAsia="sk-SK" w:bidi="sk-SK"/>
        </w:rPr>
        <w:t xml:space="preserve"> po 500 </w:t>
      </w:r>
      <w:r w:rsidRPr="00FE0F3F">
        <w:rPr>
          <w:rFonts w:ascii="Times New Roman" w:hAnsi="Times New Roman" w:cs="Times New Roman"/>
          <w:i/>
          <w:sz w:val="24"/>
          <w:szCs w:val="24"/>
          <w:lang w:eastAsia="sk-SK" w:bidi="sk-SK"/>
        </w:rPr>
        <w:t>Ks</w:t>
      </w:r>
      <w:r w:rsidRPr="00FE0F3F">
        <w:rPr>
          <w:rFonts w:ascii="Times New Roman" w:hAnsi="Times New Roman" w:cs="Times New Roman"/>
          <w:sz w:val="24"/>
          <w:szCs w:val="24"/>
          <w:lang w:eastAsia="sk-SK" w:bidi="sk-SK"/>
        </w:rPr>
        <w:t>. Po uply</w:t>
      </w:r>
      <w:r w:rsidRPr="00FE0F3F">
        <w:rPr>
          <w:rFonts w:ascii="Times New Roman" w:hAnsi="Times New Roman" w:cs="Times New Roman"/>
          <w:sz w:val="24"/>
          <w:szCs w:val="24"/>
          <w:lang w:eastAsia="sk-SK" w:bidi="sk-SK"/>
        </w:rPr>
        <w:softHyphen/>
        <w:t xml:space="preserve">nutí jedného roku zistili, že ich kapitál vzrástol na 93500 </w:t>
      </w:r>
      <w:r w:rsidRPr="00FE0F3F">
        <w:rPr>
          <w:rFonts w:ascii="Times New Roman" w:hAnsi="Times New Roman" w:cs="Times New Roman"/>
          <w:i/>
          <w:sz w:val="24"/>
          <w:szCs w:val="24"/>
          <w:lang w:eastAsia="sk-SK" w:bidi="sk-SK"/>
        </w:rPr>
        <w:t>Ks</w:t>
      </w:r>
      <w:r w:rsidRPr="00FE0F3F">
        <w:rPr>
          <w:rFonts w:ascii="Times New Roman" w:hAnsi="Times New Roman" w:cs="Times New Roman"/>
          <w:sz w:val="24"/>
          <w:szCs w:val="24"/>
          <w:lang w:eastAsia="sk-SK" w:bidi="sk-SK"/>
        </w:rPr>
        <w:t>. Ako hospodárilo družstvo?</w:t>
      </w:r>
    </w:p>
    <w:p w:rsidR="00134DD4" w:rsidRDefault="00134DD4" w:rsidP="00FE0F3F">
      <w:pPr>
        <w:pStyle w:val="Odsekzoznamu"/>
        <w:numPr>
          <w:ilvl w:val="0"/>
          <w:numId w:val="82"/>
        </w:numPr>
        <w:spacing w:before="120" w:after="120" w:line="240" w:lineRule="auto"/>
        <w:ind w:left="284" w:hanging="284"/>
        <w:contextualSpacing w:val="0"/>
        <w:jc w:val="both"/>
        <w:rPr>
          <w:rFonts w:ascii="Times New Roman" w:hAnsi="Times New Roman" w:cs="Times New Roman"/>
          <w:sz w:val="24"/>
          <w:szCs w:val="24"/>
        </w:rPr>
      </w:pPr>
      <w:r w:rsidRPr="00FE0F3F">
        <w:rPr>
          <w:rFonts w:ascii="Times New Roman" w:hAnsi="Times New Roman" w:cs="Times New Roman"/>
          <w:sz w:val="24"/>
          <w:szCs w:val="24"/>
          <w:lang w:eastAsia="sk-SK" w:bidi="sk-SK"/>
        </w:rPr>
        <w:t xml:space="preserve">Koľko </w:t>
      </w:r>
      <w:r w:rsidRPr="00FE0F3F">
        <w:rPr>
          <w:rFonts w:ascii="Times New Roman" w:hAnsi="Times New Roman" w:cs="Times New Roman"/>
          <w:i/>
          <w:sz w:val="24"/>
          <w:szCs w:val="24"/>
          <w:lang w:eastAsia="sk-SK" w:bidi="sk-SK"/>
        </w:rPr>
        <w:t>Ks</w:t>
      </w:r>
      <w:r w:rsidRPr="00FE0F3F">
        <w:rPr>
          <w:rFonts w:ascii="Times New Roman" w:hAnsi="Times New Roman" w:cs="Times New Roman"/>
          <w:sz w:val="24"/>
          <w:szCs w:val="24"/>
          <w:lang w:eastAsia="sk-SK" w:bidi="sk-SK"/>
        </w:rPr>
        <w:t xml:space="preserve"> pribudlo každému podielnikovi k základ</w:t>
      </w:r>
      <w:r w:rsidRPr="00FE0F3F">
        <w:rPr>
          <w:rFonts w:ascii="Times New Roman" w:hAnsi="Times New Roman" w:cs="Times New Roman"/>
          <w:sz w:val="24"/>
          <w:szCs w:val="24"/>
          <w:lang w:eastAsia="sk-SK" w:bidi="sk-SK"/>
        </w:rPr>
        <w:softHyphen/>
        <w:t>nému vkladu?</w:t>
      </w:r>
    </w:p>
    <w:p w:rsidR="00134DD4" w:rsidRPr="00FE0F3F" w:rsidRDefault="00134DD4" w:rsidP="00FE0F3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Fonts w:ascii="Times New Roman" w:hAnsi="Times New Roman" w:cs="Times New Roman"/>
          <w:sz w:val="24"/>
          <w:szCs w:val="24"/>
          <w:lang w:eastAsia="sk-SK" w:bidi="sk-SK"/>
        </w:rPr>
        <w:t xml:space="preserve">Družstvo zakúpilo pozemok za 10069,40 </w:t>
      </w:r>
      <w:r w:rsidRPr="00FE0F3F">
        <w:rPr>
          <w:rFonts w:ascii="Times New Roman" w:hAnsi="Times New Roman" w:cs="Times New Roman"/>
          <w:i/>
          <w:sz w:val="24"/>
          <w:szCs w:val="24"/>
          <w:lang w:eastAsia="sk-SK" w:bidi="sk-SK"/>
        </w:rPr>
        <w:t>Ks</w:t>
      </w:r>
      <w:r w:rsidRPr="00FE0F3F">
        <w:rPr>
          <w:rFonts w:ascii="Times New Roman" w:hAnsi="Times New Roman" w:cs="Times New Roman"/>
          <w:sz w:val="24"/>
          <w:szCs w:val="24"/>
          <w:lang w:eastAsia="sk-SK" w:bidi="sk-SK"/>
        </w:rPr>
        <w:t>. Za siahu (3,59 m</w:t>
      </w:r>
      <w:r w:rsidRPr="00FE0F3F">
        <w:rPr>
          <w:rFonts w:ascii="Times New Roman" w:hAnsi="Times New Roman" w:cs="Times New Roman"/>
          <w:sz w:val="24"/>
          <w:szCs w:val="24"/>
          <w:vertAlign w:val="superscript"/>
          <w:lang w:eastAsia="sk-SK" w:bidi="sk-SK"/>
        </w:rPr>
        <w:t>2</w:t>
      </w:r>
      <w:r w:rsidRPr="00FE0F3F">
        <w:rPr>
          <w:rFonts w:ascii="Times New Roman" w:hAnsi="Times New Roman" w:cs="Times New Roman"/>
          <w:sz w:val="24"/>
          <w:szCs w:val="24"/>
          <w:lang w:eastAsia="sk-SK" w:bidi="sk-SK"/>
        </w:rPr>
        <w:t xml:space="preserve">) platilo 25,30 </w:t>
      </w:r>
      <w:r w:rsidRPr="00FE0F3F">
        <w:rPr>
          <w:rFonts w:ascii="Times New Roman" w:hAnsi="Times New Roman" w:cs="Times New Roman"/>
          <w:i/>
          <w:sz w:val="24"/>
          <w:szCs w:val="24"/>
          <w:lang w:eastAsia="sk-SK" w:bidi="sk-SK"/>
        </w:rPr>
        <w:t>Ks</w:t>
      </w:r>
      <w:r w:rsidRPr="00FE0F3F">
        <w:rPr>
          <w:rFonts w:ascii="Times New Roman" w:hAnsi="Times New Roman" w:cs="Times New Roman"/>
          <w:sz w:val="24"/>
          <w:szCs w:val="24"/>
          <w:lang w:eastAsia="sk-SK" w:bidi="sk-SK"/>
        </w:rPr>
        <w:t>. Koľko siah kúpilo?</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Fonts w:ascii="Times New Roman" w:hAnsi="Times New Roman" w:cs="Times New Roman"/>
          <w:sz w:val="24"/>
          <w:szCs w:val="24"/>
          <w:lang w:eastAsia="sk-SK" w:bidi="sk-SK"/>
        </w:rPr>
        <w:t>Koľko je to štvorcových metrov?</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Fonts w:ascii="Times New Roman" w:hAnsi="Times New Roman" w:cs="Times New Roman"/>
          <w:sz w:val="24"/>
          <w:szCs w:val="24"/>
          <w:lang w:eastAsia="sk-SK" w:bidi="sk-SK"/>
        </w:rPr>
        <w:t>Za čo bol asi jeden štvorcový meter?</w:t>
      </w:r>
    </w:p>
    <w:p w:rsidR="00134DD4" w:rsidRPr="00FE0F3F" w:rsidRDefault="00134DD4" w:rsidP="00FE0F3F">
      <w:pPr>
        <w:widowControl w:val="0"/>
        <w:numPr>
          <w:ilvl w:val="0"/>
          <w:numId w:val="82"/>
        </w:numPr>
        <w:spacing w:after="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Karol </w:t>
      </w:r>
      <w:proofErr w:type="spellStart"/>
      <w:r w:rsidRPr="00FE0F3F">
        <w:rPr>
          <w:rStyle w:val="Zkladntext1"/>
          <w:rFonts w:eastAsiaTheme="minorHAnsi"/>
          <w:color w:val="auto"/>
          <w:sz w:val="24"/>
          <w:szCs w:val="24"/>
        </w:rPr>
        <w:t>Janček</w:t>
      </w:r>
      <w:proofErr w:type="spellEnd"/>
      <w:r w:rsidRPr="00FE0F3F">
        <w:rPr>
          <w:rStyle w:val="Zkladntext1"/>
          <w:rFonts w:eastAsiaTheme="minorHAnsi"/>
          <w:color w:val="auto"/>
          <w:sz w:val="24"/>
          <w:szCs w:val="24"/>
        </w:rPr>
        <w:t xml:space="preserve"> bol vyučený obchodník. Mohol si založiť obchod, ale nemal potrebný kapitál. Nemal z čoho zariadiť obchod a z čoho kúpiť tovar. Bol nútený hľadať prácu a</w:t>
      </w:r>
      <w:r w:rsidR="00FE0F3F">
        <w:rPr>
          <w:rStyle w:val="Zkladntext1"/>
          <w:rFonts w:eastAsiaTheme="minorHAnsi"/>
          <w:color w:val="auto"/>
          <w:sz w:val="24"/>
          <w:szCs w:val="24"/>
        </w:rPr>
        <w:t> </w:t>
      </w:r>
      <w:r w:rsidRPr="00FE0F3F">
        <w:rPr>
          <w:rStyle w:val="Zkladntext1"/>
          <w:rFonts w:eastAsiaTheme="minorHAnsi"/>
          <w:color w:val="auto"/>
          <w:sz w:val="24"/>
          <w:szCs w:val="24"/>
        </w:rPr>
        <w:t xml:space="preserve">sporiť. Za 5 rokov práce našetril si 12000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Týmto základným kapitálom začal ako</w:t>
      </w:r>
      <w:r w:rsidR="00FE0F3F">
        <w:rPr>
          <w:rStyle w:val="Zkladntext1"/>
          <w:rFonts w:eastAsiaTheme="minorHAnsi"/>
          <w:color w:val="auto"/>
          <w:sz w:val="24"/>
          <w:szCs w:val="24"/>
        </w:rPr>
        <w:t> </w:t>
      </w:r>
      <w:r w:rsidRPr="00FE0F3F">
        <w:rPr>
          <w:rStyle w:val="Zkladntext1"/>
          <w:rFonts w:eastAsiaTheme="minorHAnsi"/>
          <w:color w:val="auto"/>
          <w:sz w:val="24"/>
          <w:szCs w:val="24"/>
        </w:rPr>
        <w:t xml:space="preserve">mladý obchodník. Keď si obchod zariadil, žiadal sporiteľňu o pôžičku. Za túto pôžičku platil ročne 6% úrok, t. j. 300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za 5 rokov. Koľko peňazí si vypožičal?</w:t>
      </w:r>
    </w:p>
    <w:p w:rsidR="00134DD4" w:rsidRPr="00FE0F3F" w:rsidRDefault="00134DD4" w:rsidP="00FE0F3F">
      <w:pPr>
        <w:pStyle w:val="Odsekzoznamu"/>
        <w:spacing w:after="0" w:line="240" w:lineRule="auto"/>
        <w:ind w:left="284"/>
        <w:contextualSpacing w:val="0"/>
        <w:jc w:val="both"/>
        <w:rPr>
          <w:rFonts w:ascii="Times New Roman" w:hAnsi="Times New Roman" w:cs="Times New Roman"/>
          <w:sz w:val="24"/>
          <w:szCs w:val="24"/>
        </w:rPr>
      </w:pPr>
      <w:r w:rsidRPr="00FE0F3F">
        <w:rPr>
          <w:rStyle w:val="Zkladntext1"/>
          <w:rFonts w:eastAsiaTheme="minorHAnsi"/>
          <w:color w:val="auto"/>
          <w:sz w:val="24"/>
          <w:szCs w:val="24"/>
        </w:rPr>
        <w:t>Vypožičal si kapitál, ktorý je 100% K = kapitál.</w:t>
      </w:r>
    </w:p>
    <w:p w:rsidR="00134DD4" w:rsidRPr="00FE0F3F" w:rsidRDefault="00134DD4" w:rsidP="00FE0F3F">
      <w:pPr>
        <w:pStyle w:val="Odsekzoznamu"/>
        <w:spacing w:after="0" w:line="240" w:lineRule="auto"/>
        <w:ind w:left="284"/>
        <w:contextualSpacing w:val="0"/>
        <w:jc w:val="both"/>
        <w:rPr>
          <w:rFonts w:ascii="Times New Roman" w:hAnsi="Times New Roman" w:cs="Times New Roman"/>
          <w:sz w:val="24"/>
          <w:szCs w:val="24"/>
        </w:rPr>
      </w:pPr>
      <w:r w:rsidRPr="00FE0F3F">
        <w:rPr>
          <w:rStyle w:val="Zkladntext1"/>
          <w:rFonts w:eastAsiaTheme="minorHAnsi"/>
          <w:color w:val="auto"/>
          <w:sz w:val="24"/>
          <w:szCs w:val="24"/>
        </w:rPr>
        <w:t>Uvažujte:</w:t>
      </w:r>
    </w:p>
    <w:p w:rsidR="00134DD4" w:rsidRPr="00FE0F3F" w:rsidRDefault="00FE0F3F" w:rsidP="00FE0F3F">
      <w:pPr>
        <w:pStyle w:val="Odsekzoznamu"/>
        <w:spacing w:after="0" w:line="240" w:lineRule="auto"/>
        <w:ind w:left="284"/>
        <w:contextualSpacing w:val="0"/>
        <w:jc w:val="both"/>
        <w:rPr>
          <w:rStyle w:val="Zkladntext1"/>
          <w:rFonts w:eastAsiaTheme="minorHAnsi"/>
          <w:color w:val="auto"/>
          <w:sz w:val="24"/>
          <w:szCs w:val="24"/>
        </w:rPr>
      </w:pPr>
      <w:r>
        <w:rPr>
          <w:rStyle w:val="Zkladntext1"/>
          <w:rFonts w:eastAsiaTheme="minorHAnsi"/>
          <w:color w:val="auto"/>
          <w:sz w:val="24"/>
          <w:szCs w:val="24"/>
        </w:rPr>
        <w:tab/>
      </w:r>
      <w:r w:rsidR="00134DD4" w:rsidRPr="00FE0F3F">
        <w:rPr>
          <w:rStyle w:val="Zkladntext1"/>
          <w:rFonts w:eastAsiaTheme="minorHAnsi"/>
          <w:color w:val="auto"/>
          <w:sz w:val="24"/>
          <w:szCs w:val="24"/>
        </w:rPr>
        <w:t xml:space="preserve">6% z kapitálu </w:t>
      </w:r>
      <w:r w:rsidR="00134DD4" w:rsidRPr="00FE0F3F">
        <w:rPr>
          <w:rStyle w:val="Zkladntext1"/>
          <w:rFonts w:eastAsiaTheme="minorHAnsi"/>
          <w:color w:val="auto"/>
          <w:sz w:val="24"/>
          <w:szCs w:val="24"/>
        </w:rPr>
        <w:tab/>
        <w:t xml:space="preserve">je 300 </w:t>
      </w:r>
      <w:r w:rsidR="00134DD4" w:rsidRPr="00FE0F3F">
        <w:rPr>
          <w:rStyle w:val="Zkladntext1"/>
          <w:rFonts w:eastAsiaTheme="minorHAnsi"/>
          <w:i/>
          <w:color w:val="auto"/>
          <w:sz w:val="24"/>
          <w:szCs w:val="24"/>
        </w:rPr>
        <w:t>Ks</w:t>
      </w:r>
    </w:p>
    <w:p w:rsidR="00134DD4" w:rsidRPr="00FE0F3F" w:rsidRDefault="00FE0F3F" w:rsidP="00FE0F3F">
      <w:pPr>
        <w:pStyle w:val="Odsekzoznamu"/>
        <w:spacing w:after="0" w:line="240" w:lineRule="auto"/>
        <w:ind w:left="284"/>
        <w:contextualSpacing w:val="0"/>
        <w:jc w:val="both"/>
        <w:rPr>
          <w:rFonts w:ascii="Times New Roman" w:hAnsi="Times New Roman" w:cs="Times New Roman"/>
          <w:sz w:val="24"/>
          <w:szCs w:val="24"/>
        </w:rPr>
      </w:pPr>
      <w:r>
        <w:rPr>
          <w:rStyle w:val="Zkladntext1"/>
          <w:rFonts w:eastAsiaTheme="minorHAnsi"/>
          <w:color w:val="auto"/>
          <w:sz w:val="24"/>
          <w:szCs w:val="24"/>
        </w:rPr>
        <w:tab/>
      </w:r>
      <w:r w:rsidR="00134DD4" w:rsidRPr="00FE0F3F">
        <w:rPr>
          <w:rStyle w:val="Zkladntext1"/>
          <w:rFonts w:eastAsiaTheme="minorHAnsi"/>
          <w:color w:val="auto"/>
          <w:sz w:val="24"/>
          <w:szCs w:val="24"/>
        </w:rPr>
        <w:t>1% z</w:t>
      </w:r>
      <w:r>
        <w:rPr>
          <w:rStyle w:val="Zkladntext1"/>
          <w:rFonts w:eastAsiaTheme="minorHAnsi"/>
          <w:color w:val="auto"/>
          <w:sz w:val="24"/>
          <w:szCs w:val="24"/>
        </w:rPr>
        <w:t> </w:t>
      </w:r>
      <w:r w:rsidR="00134DD4" w:rsidRPr="00FE0F3F">
        <w:rPr>
          <w:rStyle w:val="Zkladntext1"/>
          <w:rFonts w:eastAsiaTheme="minorHAnsi"/>
          <w:color w:val="auto"/>
          <w:sz w:val="24"/>
          <w:szCs w:val="24"/>
        </w:rPr>
        <w:t>K</w:t>
      </w:r>
      <w:r>
        <w:rPr>
          <w:rStyle w:val="Zkladntext1"/>
          <w:rFonts w:eastAsiaTheme="minorHAnsi"/>
          <w:color w:val="auto"/>
          <w:sz w:val="24"/>
          <w:szCs w:val="24"/>
        </w:rPr>
        <w:t xml:space="preserve">  </w:t>
      </w:r>
      <w:r w:rsidR="00134DD4" w:rsidRPr="00FE0F3F">
        <w:rPr>
          <w:rStyle w:val="Zkladntext1"/>
          <w:rFonts w:eastAsiaTheme="minorHAnsi"/>
          <w:color w:val="auto"/>
          <w:sz w:val="24"/>
          <w:szCs w:val="24"/>
        </w:rPr>
        <w:t>je 300/6</w:t>
      </w:r>
      <w:r>
        <w:rPr>
          <w:rStyle w:val="Zkladntext1"/>
          <w:rFonts w:eastAsiaTheme="minorHAnsi"/>
          <w:color w:val="auto"/>
          <w:sz w:val="24"/>
          <w:szCs w:val="24"/>
        </w:rPr>
        <w:t xml:space="preserve">; </w:t>
      </w:r>
      <w:r w:rsidR="00134DD4" w:rsidRPr="00FE0F3F">
        <w:rPr>
          <w:rStyle w:val="Zkladntext1"/>
          <w:rFonts w:eastAsiaTheme="minorHAnsi"/>
          <w:color w:val="auto"/>
          <w:sz w:val="24"/>
          <w:szCs w:val="24"/>
        </w:rPr>
        <w:t>100% z K je 300/6</w:t>
      </w:r>
      <w:r>
        <w:rPr>
          <w:rStyle w:val="Zkladntext1"/>
          <w:rFonts w:eastAsiaTheme="minorHAnsi"/>
          <w:color w:val="auto"/>
          <w:sz w:val="24"/>
          <w:szCs w:val="24"/>
        </w:rPr>
        <w:t xml:space="preserve"> x</w:t>
      </w:r>
      <w:r w:rsidR="00134DD4" w:rsidRPr="00FE0F3F">
        <w:rPr>
          <w:rStyle w:val="Zkladntext1"/>
          <w:rFonts w:eastAsiaTheme="minorHAnsi"/>
          <w:color w:val="auto"/>
          <w:sz w:val="24"/>
          <w:szCs w:val="24"/>
        </w:rPr>
        <w:t xml:space="preserve"> 100</w:t>
      </w:r>
      <w:r>
        <w:rPr>
          <w:rStyle w:val="Zkladntext1"/>
          <w:rFonts w:eastAsiaTheme="minorHAnsi"/>
          <w:color w:val="auto"/>
          <w:sz w:val="24"/>
          <w:szCs w:val="24"/>
        </w:rPr>
        <w:t xml:space="preserve">;  </w:t>
      </w:r>
      <w:r w:rsidR="00134DD4" w:rsidRPr="00FE0F3F">
        <w:rPr>
          <w:rStyle w:val="Zkladntext1"/>
          <w:rFonts w:eastAsiaTheme="minorHAnsi"/>
          <w:color w:val="auto"/>
          <w:sz w:val="24"/>
          <w:szCs w:val="24"/>
        </w:rPr>
        <w:t xml:space="preserve">300:6x100 je 5000 </w:t>
      </w:r>
      <w:r w:rsidR="00134DD4" w:rsidRPr="00FE0F3F">
        <w:rPr>
          <w:rStyle w:val="Zkladntext1"/>
          <w:rFonts w:eastAsiaTheme="minorHAnsi"/>
          <w:i/>
          <w:color w:val="auto"/>
          <w:sz w:val="24"/>
          <w:szCs w:val="24"/>
        </w:rPr>
        <w:t>Ks</w:t>
      </w:r>
      <w:r w:rsidR="00134DD4" w:rsidRPr="00FE0F3F">
        <w:rPr>
          <w:rStyle w:val="Zkladntext1"/>
          <w:rFonts w:eastAsiaTheme="minorHAnsi"/>
          <w:color w:val="auto"/>
          <w:sz w:val="24"/>
          <w:szCs w:val="24"/>
        </w:rPr>
        <w:t>.</w:t>
      </w:r>
    </w:p>
    <w:p w:rsidR="00FE0F3F" w:rsidRPr="00FE0F3F" w:rsidRDefault="00FE0F3F" w:rsidP="00FE0F3F">
      <w:pPr>
        <w:pStyle w:val="Odsekzoznamu"/>
        <w:spacing w:before="120" w:after="120" w:line="240" w:lineRule="auto"/>
        <w:ind w:left="284"/>
        <w:jc w:val="both"/>
        <w:rPr>
          <w:rStyle w:val="Zkladntext1"/>
          <w:rFonts w:eastAsiaTheme="minorHAnsi"/>
          <w:color w:val="auto"/>
          <w:sz w:val="24"/>
          <w:szCs w:val="24"/>
          <w:shd w:val="clear" w:color="auto" w:fill="auto"/>
          <w:lang w:eastAsia="en-US" w:bidi="ar-SA"/>
        </w:rPr>
      </w:pPr>
    </w:p>
    <w:p w:rsidR="00134DD4" w:rsidRPr="00FE0F3F" w:rsidRDefault="00134DD4" w:rsidP="00FE0F3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Povedzte </w:t>
      </w:r>
      <w:proofErr w:type="spellStart"/>
      <w:r w:rsidRPr="00FE0F3F">
        <w:rPr>
          <w:rStyle w:val="Zkladntext1"/>
          <w:rFonts w:eastAsiaTheme="minorHAnsi"/>
          <w:color w:val="auto"/>
          <w:sz w:val="24"/>
          <w:szCs w:val="24"/>
        </w:rPr>
        <w:t>zpamäti</w:t>
      </w:r>
      <w:proofErr w:type="spellEnd"/>
      <w:r w:rsidRPr="00FE0F3F">
        <w:rPr>
          <w:rStyle w:val="Zkladntext1"/>
          <w:rFonts w:eastAsiaTheme="minorHAnsi"/>
          <w:color w:val="auto"/>
          <w:sz w:val="24"/>
          <w:szCs w:val="24"/>
        </w:rPr>
        <w:t>:</w:t>
      </w:r>
    </w:p>
    <w:p w:rsidR="00134DD4" w:rsidRPr="00FE0F3F" w:rsidRDefault="00134DD4" w:rsidP="00FE0F3F">
      <w:pPr>
        <w:pStyle w:val="Odsekzoznamu"/>
        <w:spacing w:before="120" w:after="120" w:line="240" w:lineRule="auto"/>
        <w:ind w:left="284"/>
        <w:jc w:val="both"/>
        <w:rPr>
          <w:rStyle w:val="Zkladntext1"/>
          <w:rFonts w:eastAsiaTheme="minorHAnsi"/>
          <w:color w:val="auto"/>
          <w:sz w:val="24"/>
          <w:szCs w:val="24"/>
        </w:rPr>
      </w:pPr>
      <w:r w:rsidRPr="00FE0F3F">
        <w:rPr>
          <w:rStyle w:val="Zkladntext1"/>
          <w:rFonts w:eastAsiaTheme="minorHAnsi"/>
          <w:color w:val="auto"/>
          <w:sz w:val="24"/>
          <w:szCs w:val="24"/>
        </w:rPr>
        <w:t xml:space="preserve">Keď 1% je 5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ide o kapitál 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1% „ 6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pStyle w:val="Odsekzoznamu"/>
        <w:tabs>
          <w:tab w:val="left" w:leader="dot" w:pos="3742"/>
        </w:tabs>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2% „ 8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w:t>
      </w:r>
      <w:r w:rsidRPr="00FE0F3F">
        <w:rPr>
          <w:rStyle w:val="Zkladntext1"/>
          <w:rFonts w:eastAsiaTheme="minorHAnsi"/>
          <w:color w:val="auto"/>
          <w:sz w:val="24"/>
          <w:szCs w:val="24"/>
        </w:rPr>
        <w:tab/>
      </w:r>
    </w:p>
    <w:p w:rsidR="00134DD4" w:rsidRPr="00FE0F3F" w:rsidRDefault="00134DD4" w:rsidP="00FE0F3F">
      <w:pPr>
        <w:pStyle w:val="Odsekzoznamu"/>
        <w:tabs>
          <w:tab w:val="left" w:leader="dot" w:pos="3742"/>
        </w:tabs>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5% „ 15 </w:t>
      </w:r>
      <w:r w:rsidRPr="00FE0F3F">
        <w:rPr>
          <w:rStyle w:val="Zkladntext1"/>
          <w:rFonts w:eastAsiaTheme="minorHAnsi"/>
          <w:i/>
          <w:color w:val="auto"/>
          <w:sz w:val="24"/>
          <w:szCs w:val="24"/>
        </w:rPr>
        <w:t>Ks</w:t>
      </w:r>
      <w:r w:rsidRPr="00FE0F3F">
        <w:rPr>
          <w:rStyle w:val="Zkladntext1"/>
          <w:rFonts w:eastAsiaTheme="minorHAnsi"/>
          <w:color w:val="auto"/>
          <w:sz w:val="24"/>
          <w:szCs w:val="24"/>
        </w:rPr>
        <w:tab/>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4% „ 82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Napíšte si sami podobné príklady!</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Ktorý kapitál alebo istina prinesie za rok pri 4% úrokovaní 1200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Aký kapitál si uložil penzista, keď mu ročne vy</w:t>
      </w:r>
      <w:r w:rsidRPr="00FE0F3F">
        <w:rPr>
          <w:rStyle w:val="Zkladntext1"/>
          <w:rFonts w:eastAsiaTheme="minorHAnsi"/>
          <w:color w:val="auto"/>
          <w:sz w:val="24"/>
          <w:szCs w:val="24"/>
        </w:rPr>
        <w:softHyphen/>
        <w:t xml:space="preserve">plácajú 3½% úrokov, t. j. 7200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Na 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znel účet, keď 3% daň z obratu robi</w:t>
      </w:r>
      <w:r w:rsidRPr="00FE0F3F">
        <w:rPr>
          <w:rStyle w:val="Zkladntext1"/>
          <w:rFonts w:eastAsiaTheme="minorHAnsi"/>
          <w:color w:val="auto"/>
          <w:sz w:val="24"/>
          <w:szCs w:val="24"/>
        </w:rPr>
        <w:softHyphen/>
        <w:t xml:space="preserve">la 1782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867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pStyle w:val="Odsekzoznamu"/>
        <w:numPr>
          <w:ilvl w:val="0"/>
          <w:numId w:val="82"/>
        </w:numPr>
        <w:spacing w:before="120" w:after="120" w:line="240" w:lineRule="auto"/>
        <w:ind w:left="284" w:hanging="284"/>
        <w:jc w:val="both"/>
        <w:rPr>
          <w:rStyle w:val="Zkladntext1"/>
          <w:rFonts w:eastAsiaTheme="minorHAnsi"/>
          <w:color w:val="auto"/>
          <w:sz w:val="24"/>
          <w:szCs w:val="24"/>
          <w:shd w:val="clear" w:color="auto" w:fill="auto"/>
          <w:lang w:eastAsia="en-US" w:bidi="ar-SA"/>
        </w:rPr>
      </w:pPr>
      <w:r w:rsidRPr="00FE0F3F">
        <w:rPr>
          <w:rStyle w:val="Zkladntext1"/>
          <w:rFonts w:eastAsiaTheme="minorHAnsi"/>
          <w:color w:val="auto"/>
          <w:sz w:val="24"/>
          <w:szCs w:val="24"/>
        </w:rPr>
        <w:t xml:space="preserve">Pán </w:t>
      </w:r>
      <w:proofErr w:type="spellStart"/>
      <w:r w:rsidRPr="00FE0F3F">
        <w:rPr>
          <w:rStyle w:val="Zkladntext1"/>
          <w:rFonts w:eastAsiaTheme="minorHAnsi"/>
          <w:color w:val="auto"/>
          <w:sz w:val="24"/>
          <w:szCs w:val="24"/>
        </w:rPr>
        <w:t>Kotvan</w:t>
      </w:r>
      <w:proofErr w:type="spellEnd"/>
      <w:r w:rsidRPr="00FE0F3F">
        <w:rPr>
          <w:rStyle w:val="Zkladntext1"/>
          <w:rFonts w:eastAsiaTheme="minorHAnsi"/>
          <w:color w:val="auto"/>
          <w:sz w:val="24"/>
          <w:szCs w:val="24"/>
        </w:rPr>
        <w:t xml:space="preserve"> si uložil svoje úspory 1. januára 1938. Dňa 1. j</w:t>
      </w:r>
      <w:r w:rsidR="00FE0F3F">
        <w:rPr>
          <w:rStyle w:val="Zkladntext1"/>
          <w:rFonts w:eastAsiaTheme="minorHAnsi"/>
          <w:color w:val="auto"/>
          <w:sz w:val="24"/>
          <w:szCs w:val="24"/>
        </w:rPr>
        <w:t>anuára 1939 opäť mu pripísali 3</w:t>
      </w:r>
      <w:r w:rsidRPr="00FE0F3F">
        <w:rPr>
          <w:rStyle w:val="Zkladntext1"/>
          <w:rFonts w:eastAsiaTheme="minorHAnsi"/>
          <w:color w:val="auto"/>
          <w:sz w:val="24"/>
          <w:szCs w:val="24"/>
        </w:rPr>
        <w:t xml:space="preserve">½ % úroky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665. Po roku, 1. januára 1940 opäť mu pripísali 3½</w:t>
      </w:r>
      <w:r w:rsidR="00FE0F3F">
        <w:rPr>
          <w:rStyle w:val="Zkladntext1"/>
          <w:rFonts w:eastAsiaTheme="minorHAnsi"/>
          <w:color w:val="auto"/>
          <w:sz w:val="24"/>
          <w:szCs w:val="24"/>
        </w:rPr>
        <w:t> </w:t>
      </w:r>
      <w:r w:rsidRPr="00FE0F3F">
        <w:rPr>
          <w:rStyle w:val="Zkladntext1"/>
          <w:rFonts w:eastAsiaTheme="minorHAnsi"/>
          <w:color w:val="auto"/>
          <w:sz w:val="24"/>
          <w:szCs w:val="24"/>
        </w:rPr>
        <w:t>úroky</w:t>
      </w:r>
      <w:r w:rsidR="00FE0F3F">
        <w:rPr>
          <w:rStyle w:val="Zkladntext1"/>
          <w:rFonts w:eastAsiaTheme="minorHAnsi"/>
          <w:color w:val="auto"/>
          <w:sz w:val="24"/>
          <w:szCs w:val="24"/>
        </w:rPr>
        <w:t> </w:t>
      </w:r>
      <w:r w:rsidRPr="00FE0F3F">
        <w:rPr>
          <w:rStyle w:val="Zkladntext1"/>
          <w:rFonts w:eastAsiaTheme="minorHAnsi"/>
          <w:i/>
          <w:color w:val="auto"/>
          <w:sz w:val="24"/>
          <w:szCs w:val="24"/>
        </w:rPr>
        <w:t>Ks</w:t>
      </w:r>
      <w:r w:rsidR="00FE0F3F">
        <w:rPr>
          <w:rStyle w:val="Zkladntext1"/>
          <w:rFonts w:eastAsiaTheme="minorHAnsi"/>
          <w:i/>
          <w:color w:val="auto"/>
          <w:sz w:val="24"/>
          <w:szCs w:val="24"/>
        </w:rPr>
        <w:t> </w:t>
      </w:r>
      <w:r w:rsidRPr="00FE0F3F">
        <w:rPr>
          <w:rStyle w:val="Zkladntext1"/>
          <w:rFonts w:eastAsiaTheme="minorHAnsi"/>
          <w:color w:val="auto"/>
          <w:sz w:val="24"/>
          <w:szCs w:val="24"/>
        </w:rPr>
        <w:t xml:space="preserve">668,27. Koľko peňazí mal na knižke 1. </w:t>
      </w:r>
      <w:proofErr w:type="spellStart"/>
      <w:r w:rsidRPr="00FE0F3F">
        <w:rPr>
          <w:rStyle w:val="Zkladntext1"/>
          <w:rFonts w:eastAsiaTheme="minorHAnsi"/>
          <w:color w:val="auto"/>
          <w:sz w:val="24"/>
          <w:szCs w:val="24"/>
        </w:rPr>
        <w:t>jan</w:t>
      </w:r>
      <w:proofErr w:type="spellEnd"/>
      <w:r w:rsidRPr="00FE0F3F">
        <w:rPr>
          <w:rStyle w:val="Zkladntext1"/>
          <w:rFonts w:eastAsiaTheme="minorHAnsi"/>
          <w:color w:val="auto"/>
          <w:sz w:val="24"/>
          <w:szCs w:val="24"/>
        </w:rPr>
        <w:t>. 1938 a koľko 1. januára 1939?</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 by dostal 1. </w:t>
      </w:r>
      <w:proofErr w:type="spellStart"/>
      <w:r w:rsidRPr="00FE0F3F">
        <w:rPr>
          <w:rStyle w:val="Zkladntext1"/>
          <w:rFonts w:eastAsiaTheme="minorHAnsi"/>
          <w:color w:val="auto"/>
          <w:sz w:val="24"/>
          <w:szCs w:val="24"/>
        </w:rPr>
        <w:t>jan</w:t>
      </w:r>
      <w:proofErr w:type="spellEnd"/>
      <w:r w:rsidRPr="00FE0F3F">
        <w:rPr>
          <w:rStyle w:val="Zkladntext1"/>
          <w:rFonts w:eastAsiaTheme="minorHAnsi"/>
          <w:color w:val="auto"/>
          <w:sz w:val="24"/>
          <w:szCs w:val="24"/>
        </w:rPr>
        <w:t xml:space="preserve">. 1940, keby všetky peniaze i s </w:t>
      </w:r>
      <w:proofErr w:type="spellStart"/>
      <w:r w:rsidRPr="00FE0F3F">
        <w:rPr>
          <w:rStyle w:val="Zkladntext1"/>
          <w:rFonts w:eastAsiaTheme="minorHAnsi"/>
          <w:color w:val="auto"/>
          <w:sz w:val="24"/>
          <w:szCs w:val="24"/>
        </w:rPr>
        <w:t>úrokami</w:t>
      </w:r>
      <w:proofErr w:type="spellEnd"/>
      <w:r w:rsidRPr="00FE0F3F">
        <w:rPr>
          <w:rStyle w:val="Zkladntext1"/>
          <w:rFonts w:eastAsiaTheme="minorHAnsi"/>
          <w:color w:val="auto"/>
          <w:sz w:val="24"/>
          <w:szCs w:val="24"/>
        </w:rPr>
        <w:t xml:space="preserve"> ponechal v</w:t>
      </w:r>
      <w:r w:rsidR="00FE0F3F">
        <w:rPr>
          <w:rStyle w:val="Zkladntext1"/>
          <w:rFonts w:eastAsiaTheme="minorHAnsi"/>
          <w:color w:val="auto"/>
          <w:sz w:val="24"/>
          <w:szCs w:val="24"/>
        </w:rPr>
        <w:t> </w:t>
      </w:r>
      <w:r w:rsidRPr="00FE0F3F">
        <w:rPr>
          <w:rStyle w:val="Zkladntext1"/>
          <w:rFonts w:eastAsiaTheme="minorHAnsi"/>
          <w:color w:val="auto"/>
          <w:sz w:val="24"/>
          <w:szCs w:val="24"/>
        </w:rPr>
        <w:t xml:space="preserve">sporiteľni? 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 by dostal za tieto tri posledné roky?</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Aký kapitál má nasporený pre svoj podnik, ktorý chce založiť v roku 1940?</w:t>
      </w:r>
    </w:p>
    <w:p w:rsidR="00134DD4" w:rsidRPr="00FE0F3F" w:rsidRDefault="00134DD4" w:rsidP="00FE0F3F">
      <w:pPr>
        <w:widowControl w:val="0"/>
        <w:numPr>
          <w:ilvl w:val="0"/>
          <w:numId w:val="82"/>
        </w:numPr>
        <w:spacing w:before="120" w:after="0" w:line="240" w:lineRule="auto"/>
        <w:ind w:left="284" w:hanging="284"/>
        <w:contextualSpacing/>
        <w:jc w:val="both"/>
        <w:rPr>
          <w:rFonts w:ascii="Times New Roman" w:hAnsi="Times New Roman" w:cs="Times New Roman"/>
          <w:sz w:val="24"/>
          <w:szCs w:val="24"/>
        </w:rPr>
      </w:pPr>
      <w:r w:rsidRPr="00FE0F3F">
        <w:rPr>
          <w:rStyle w:val="Zkladntext1"/>
          <w:rFonts w:eastAsiaTheme="minorHAnsi"/>
          <w:color w:val="auto"/>
          <w:sz w:val="24"/>
          <w:szCs w:val="24"/>
        </w:rPr>
        <w:t xml:space="preserve">Ján </w:t>
      </w:r>
      <w:proofErr w:type="spellStart"/>
      <w:r w:rsidRPr="00FE0F3F">
        <w:rPr>
          <w:rStyle w:val="Zkladntext1"/>
          <w:rFonts w:eastAsiaTheme="minorHAnsi"/>
          <w:color w:val="auto"/>
          <w:sz w:val="24"/>
          <w:szCs w:val="24"/>
        </w:rPr>
        <w:t>Lônčik</w:t>
      </w:r>
      <w:proofErr w:type="spellEnd"/>
      <w:r w:rsidRPr="00FE0F3F">
        <w:rPr>
          <w:rStyle w:val="Zkladntext1"/>
          <w:rFonts w:eastAsiaTheme="minorHAnsi"/>
          <w:color w:val="auto"/>
          <w:sz w:val="24"/>
          <w:szCs w:val="24"/>
        </w:rPr>
        <w:t xml:space="preserve"> si chce zariadiť dielňu na opravu mo</w:t>
      </w:r>
      <w:r w:rsidRPr="00FE0F3F">
        <w:rPr>
          <w:rStyle w:val="Zkladntext1"/>
          <w:rFonts w:eastAsiaTheme="minorHAnsi"/>
          <w:color w:val="auto"/>
          <w:sz w:val="24"/>
          <w:szCs w:val="24"/>
        </w:rPr>
        <w:softHyphen/>
        <w:t>torov. Má domček. Sporiteľňa mu oznámila, že by mu bola ochotná požičať 75% odhadnej ceny domčeka a vy</w:t>
      </w:r>
      <w:r w:rsidRPr="00FE0F3F">
        <w:rPr>
          <w:rStyle w:val="Zkladntext1"/>
          <w:rFonts w:eastAsiaTheme="minorHAnsi"/>
          <w:color w:val="auto"/>
          <w:sz w:val="24"/>
          <w:szCs w:val="24"/>
        </w:rPr>
        <w:softHyphen/>
        <w:t>počítala mu, že pri 5</w:t>
      </w:r>
      <w:r w:rsidR="00FE0F3F">
        <w:rPr>
          <w:rStyle w:val="Zkladntext1"/>
          <w:rFonts w:eastAsiaTheme="minorHAnsi"/>
          <w:color w:val="auto"/>
          <w:sz w:val="24"/>
          <w:szCs w:val="24"/>
        </w:rPr>
        <w:t>½%</w:t>
      </w:r>
      <w:r w:rsidRPr="00FE0F3F">
        <w:rPr>
          <w:rStyle w:val="Zkladntext1"/>
          <w:rFonts w:eastAsiaTheme="minorHAnsi"/>
          <w:color w:val="auto"/>
          <w:sz w:val="24"/>
          <w:szCs w:val="24"/>
        </w:rPr>
        <w:t xml:space="preserve"> úrokovaní musel by platiť roč</w:t>
      </w:r>
      <w:r w:rsidRPr="00FE0F3F">
        <w:rPr>
          <w:rStyle w:val="Zkladntext1"/>
          <w:rFonts w:eastAsiaTheme="minorHAnsi"/>
          <w:color w:val="auto"/>
          <w:sz w:val="24"/>
          <w:szCs w:val="24"/>
        </w:rPr>
        <w:softHyphen/>
        <w:t xml:space="preserve">ne 3220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mu ponúkala?</w:t>
      </w:r>
    </w:p>
    <w:p w:rsidR="00134DD4" w:rsidRPr="00FE0F3F" w:rsidRDefault="00134DD4" w:rsidP="00FE0F3F">
      <w:pPr>
        <w:pStyle w:val="Odsekzoznamu"/>
        <w:spacing w:after="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Jeho strýc mu požičal 3500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na 4% úroky ročne. Koľko si ešte vypožičal zo</w:t>
      </w:r>
      <w:r w:rsidR="00FE0F3F">
        <w:rPr>
          <w:rStyle w:val="Zkladntext1"/>
          <w:rFonts w:eastAsiaTheme="minorHAnsi"/>
          <w:color w:val="auto"/>
          <w:sz w:val="24"/>
          <w:szCs w:val="24"/>
        </w:rPr>
        <w:t> </w:t>
      </w:r>
      <w:r w:rsidRPr="00FE0F3F">
        <w:rPr>
          <w:rStyle w:val="Zkladntext1"/>
          <w:rFonts w:eastAsiaTheme="minorHAnsi"/>
          <w:color w:val="auto"/>
          <w:sz w:val="24"/>
          <w:szCs w:val="24"/>
        </w:rPr>
        <w:t>sporiteľne, keď potreboval cel</w:t>
      </w:r>
      <w:r w:rsidRPr="00FE0F3F">
        <w:rPr>
          <w:rStyle w:val="Zkladntext1"/>
          <w:rFonts w:eastAsiaTheme="minorHAnsi"/>
          <w:color w:val="auto"/>
          <w:sz w:val="24"/>
          <w:szCs w:val="24"/>
        </w:rPr>
        <w:softHyphen/>
        <w:t xml:space="preserve">kom 9500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Aké záväzky mal voči strýcovi a aké voči sporiteľni?</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Pán </w:t>
      </w:r>
      <w:proofErr w:type="spellStart"/>
      <w:r w:rsidRPr="00FE0F3F">
        <w:rPr>
          <w:rStyle w:val="Zkladntext1"/>
          <w:rFonts w:eastAsiaTheme="minorHAnsi"/>
          <w:color w:val="auto"/>
          <w:sz w:val="24"/>
          <w:szCs w:val="24"/>
        </w:rPr>
        <w:t>Uhliarik</w:t>
      </w:r>
      <w:proofErr w:type="spellEnd"/>
      <w:r w:rsidRPr="00FE0F3F">
        <w:rPr>
          <w:rStyle w:val="Zkladntext1"/>
          <w:rFonts w:eastAsiaTheme="minorHAnsi"/>
          <w:color w:val="auto"/>
          <w:sz w:val="24"/>
          <w:szCs w:val="24"/>
        </w:rPr>
        <w:t xml:space="preserve"> mal v banke peniaze, </w:t>
      </w:r>
      <w:r w:rsidRPr="00FE0F3F">
        <w:rPr>
          <w:rStyle w:val="ZkladntextTun"/>
          <w:rFonts w:eastAsiaTheme="minorHAnsi"/>
          <w:b w:val="0"/>
          <w:color w:val="auto"/>
          <w:sz w:val="24"/>
          <w:szCs w:val="24"/>
        </w:rPr>
        <w:t xml:space="preserve">z </w:t>
      </w:r>
      <w:r w:rsidRPr="00FE0F3F">
        <w:rPr>
          <w:rStyle w:val="Zkladntext1"/>
          <w:rFonts w:eastAsiaTheme="minorHAnsi"/>
          <w:color w:val="auto"/>
          <w:sz w:val="24"/>
          <w:szCs w:val="24"/>
        </w:rPr>
        <w:t xml:space="preserve">ktorých bral 4% úrok ročne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1560,40. Radili mu, aby svoj kapitál vložil do podniku, kde by sa mu za 10 rokov zdvojnáso</w:t>
      </w:r>
      <w:r w:rsidRPr="00FE0F3F">
        <w:rPr>
          <w:rStyle w:val="Zkladntext1"/>
          <w:rFonts w:eastAsiaTheme="minorHAnsi"/>
          <w:color w:val="auto"/>
          <w:sz w:val="24"/>
          <w:szCs w:val="24"/>
        </w:rPr>
        <w:softHyphen/>
        <w:t>bil. Urobil to p.</w:t>
      </w:r>
      <w:r w:rsidR="00FE0F3F">
        <w:rPr>
          <w:rStyle w:val="Zkladntext1"/>
          <w:rFonts w:eastAsiaTheme="minorHAnsi"/>
          <w:color w:val="auto"/>
          <w:sz w:val="24"/>
          <w:szCs w:val="24"/>
        </w:rPr>
        <w:t> </w:t>
      </w:r>
      <w:proofErr w:type="spellStart"/>
      <w:r w:rsidRPr="00FE0F3F">
        <w:rPr>
          <w:rStyle w:val="Zkladntext1"/>
          <w:rFonts w:eastAsiaTheme="minorHAnsi"/>
          <w:color w:val="auto"/>
          <w:sz w:val="24"/>
          <w:szCs w:val="24"/>
        </w:rPr>
        <w:t>Uhliarik</w:t>
      </w:r>
      <w:proofErr w:type="spellEnd"/>
      <w:r w:rsidRPr="00FE0F3F">
        <w:rPr>
          <w:rStyle w:val="Zkladntext1"/>
          <w:rFonts w:eastAsiaTheme="minorHAnsi"/>
          <w:color w:val="auto"/>
          <w:sz w:val="24"/>
          <w:szCs w:val="24"/>
        </w:rPr>
        <w:t>?</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Rodičia odovzdali gazdovstvo svojmu synovi a utiahli sa na odpočinok. Syn im za to musel poskytnúť bývanie, stravu a 12% z čistého zisku gazdovstva. Aké </w:t>
      </w:r>
      <w:proofErr w:type="spellStart"/>
      <w:r w:rsidRPr="00FE0F3F">
        <w:rPr>
          <w:rStyle w:val="Zkladntext1"/>
          <w:rFonts w:eastAsiaTheme="minorHAnsi"/>
          <w:color w:val="auto"/>
          <w:sz w:val="24"/>
          <w:szCs w:val="24"/>
        </w:rPr>
        <w:t>boly</w:t>
      </w:r>
      <w:proofErr w:type="spellEnd"/>
      <w:r w:rsidRPr="00FE0F3F">
        <w:rPr>
          <w:rStyle w:val="Zkladntext1"/>
          <w:rFonts w:eastAsiaTheme="minorHAnsi"/>
          <w:color w:val="auto"/>
          <w:sz w:val="24"/>
          <w:szCs w:val="24"/>
        </w:rPr>
        <w:t xml:space="preserve"> jeho zisky, keď minulého roku zaplatil rodičom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3216 a v tomto roku 3501,60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FE0F3F">
      <w:pPr>
        <w:widowControl w:val="0"/>
        <w:numPr>
          <w:ilvl w:val="0"/>
          <w:numId w:val="82"/>
        </w:numPr>
        <w:tabs>
          <w:tab w:val="left" w:pos="789"/>
        </w:tabs>
        <w:spacing w:before="120" w:after="0" w:line="240" w:lineRule="auto"/>
        <w:ind w:left="284" w:hanging="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Aký kapitál prinesie:</w:t>
      </w:r>
    </w:p>
    <w:tbl>
      <w:tblPr>
        <w:tblW w:w="0" w:type="auto"/>
        <w:tblInd w:w="496" w:type="dxa"/>
        <w:tblCellMar>
          <w:left w:w="70" w:type="dxa"/>
          <w:right w:w="70" w:type="dxa"/>
        </w:tblCellMar>
        <w:tblLook w:val="04A0" w:firstRow="1" w:lastRow="0" w:firstColumn="1" w:lastColumn="0" w:noHBand="0" w:noVBand="1"/>
      </w:tblPr>
      <w:tblGrid>
        <w:gridCol w:w="787"/>
        <w:gridCol w:w="1114"/>
        <w:gridCol w:w="814"/>
        <w:gridCol w:w="146"/>
        <w:gridCol w:w="407"/>
        <w:gridCol w:w="760"/>
        <w:gridCol w:w="1114"/>
        <w:gridCol w:w="620"/>
        <w:gridCol w:w="394"/>
      </w:tblGrid>
      <w:tr w:rsidR="00FE0F3F" w:rsidRPr="00FE0F3F" w:rsidTr="00FE0F3F">
        <w:trPr>
          <w:trHeight w:hRule="exact" w:val="300"/>
        </w:trPr>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hAnsi="Times New Roman" w:cs="Times New Roman"/>
                <w:sz w:val="24"/>
                <w:szCs w:val="24"/>
                <w:lang w:eastAsia="sk-SK"/>
              </w:rPr>
              <w:t>pri 5%</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 xml:space="preserve">546 </w:t>
            </w:r>
            <w:r w:rsidRPr="00FE0F3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2,50%</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1060</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i/>
                <w:sz w:val="24"/>
                <w:szCs w:val="24"/>
                <w:lang w:eastAsia="sk-SK"/>
              </w:rPr>
              <w:t>Ks</w:t>
            </w:r>
          </w:p>
        </w:tc>
      </w:tr>
      <w:tr w:rsidR="00FE0F3F" w:rsidRPr="00FE0F3F" w:rsidTr="00FE0F3F">
        <w:trPr>
          <w:trHeight w:hRule="exact" w:val="300"/>
        </w:trPr>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hAnsi="Times New Roman" w:cs="Times New Roman"/>
                <w:sz w:val="24"/>
                <w:szCs w:val="24"/>
                <w:lang w:eastAsia="sk-SK"/>
              </w:rPr>
              <w:t>pri 4%</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 xml:space="preserve">210 </w:t>
            </w:r>
            <w:r w:rsidRPr="00FE0F3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4218</w:t>
            </w:r>
          </w:p>
        </w:tc>
        <w:tc>
          <w:tcPr>
            <w:tcW w:w="0" w:type="auto"/>
            <w:tcBorders>
              <w:top w:val="nil"/>
              <w:left w:val="nil"/>
              <w:bottom w:val="nil"/>
              <w:right w:val="nil"/>
            </w:tcBorders>
            <w:shd w:val="clear" w:color="auto" w:fill="auto"/>
            <w:noWrap/>
            <w:vAlign w:val="center"/>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i/>
                <w:sz w:val="24"/>
                <w:szCs w:val="24"/>
                <w:lang w:eastAsia="sk-SK"/>
              </w:rPr>
              <w:t>Ks</w:t>
            </w:r>
          </w:p>
        </w:tc>
      </w:tr>
      <w:tr w:rsidR="00FE0F3F" w:rsidRPr="00FE0F3F" w:rsidTr="00FE0F3F">
        <w:trPr>
          <w:trHeight w:hRule="exact" w:val="300"/>
        </w:trPr>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pri 4%</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 xml:space="preserve">769 </w:t>
            </w:r>
            <w:r w:rsidRPr="00FE0F3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pri</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úrokovaní</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sz w:val="24"/>
                <w:szCs w:val="24"/>
                <w:lang w:eastAsia="sk-SK"/>
              </w:rPr>
              <w:t>6423</w:t>
            </w:r>
          </w:p>
        </w:tc>
        <w:tc>
          <w:tcPr>
            <w:tcW w:w="0" w:type="auto"/>
            <w:tcBorders>
              <w:top w:val="nil"/>
              <w:left w:val="nil"/>
              <w:bottom w:val="nil"/>
              <w:right w:val="nil"/>
            </w:tcBorders>
            <w:shd w:val="clear" w:color="auto" w:fill="auto"/>
            <w:noWrap/>
            <w:vAlign w:val="bottom"/>
            <w:hideMark/>
          </w:tcPr>
          <w:p w:rsidR="00134DD4" w:rsidRPr="00FE0F3F" w:rsidRDefault="00134DD4" w:rsidP="00FE0F3F">
            <w:pPr>
              <w:spacing w:after="0" w:line="240" w:lineRule="auto"/>
              <w:jc w:val="both"/>
              <w:rPr>
                <w:rFonts w:ascii="Times New Roman" w:eastAsia="Times New Roman" w:hAnsi="Times New Roman" w:cs="Times New Roman"/>
                <w:sz w:val="24"/>
                <w:szCs w:val="24"/>
                <w:lang w:eastAsia="sk-SK"/>
              </w:rPr>
            </w:pPr>
            <w:r w:rsidRPr="00FE0F3F">
              <w:rPr>
                <w:rFonts w:ascii="Times New Roman" w:eastAsia="Times New Roman" w:hAnsi="Times New Roman" w:cs="Times New Roman"/>
                <w:i/>
                <w:sz w:val="24"/>
                <w:szCs w:val="24"/>
                <w:lang w:eastAsia="sk-SK"/>
              </w:rPr>
              <w:t>Ks</w:t>
            </w:r>
          </w:p>
        </w:tc>
      </w:tr>
    </w:tbl>
    <w:p w:rsidR="00134DD4" w:rsidRPr="00FE0F3F" w:rsidRDefault="00134DD4" w:rsidP="00FE0F3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Peniaze, ktoré doma ležia, sú mŕtve. Treba im dať život. Ako? Dať ich do obehu, kupovať, podnikať a keď to nie, požičať tým, ktorí prácu chcú vykonať a nemajú potrebné prostriedky!</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Požičajte peniaze svojim známym, ktorí vám zaru</w:t>
      </w:r>
      <w:r w:rsidRPr="00FE0F3F">
        <w:rPr>
          <w:rStyle w:val="Zkladntext1"/>
          <w:rFonts w:eastAsiaTheme="minorHAnsi"/>
          <w:color w:val="auto"/>
          <w:sz w:val="24"/>
          <w:szCs w:val="24"/>
        </w:rPr>
        <w:softHyphen/>
        <w:t>čia, že vám ich opäť vrátia. Požičajte peniaze peňažným ústavom, sporiteľni, lebo banke! Iným pomôžete a sebe tiež! Vyplatia vám úroky!</w:t>
      </w:r>
    </w:p>
    <w:p w:rsidR="00134DD4" w:rsidRPr="00FE0F3F" w:rsidRDefault="00134DD4" w:rsidP="00FE0F3F">
      <w:pPr>
        <w:widowControl w:val="0"/>
        <w:numPr>
          <w:ilvl w:val="0"/>
          <w:numId w:val="82"/>
        </w:numPr>
        <w:tabs>
          <w:tab w:val="left" w:pos="754"/>
        </w:tabs>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P. </w:t>
      </w:r>
      <w:proofErr w:type="spellStart"/>
      <w:r w:rsidRPr="00FE0F3F">
        <w:rPr>
          <w:rStyle w:val="Zkladntext1"/>
          <w:rFonts w:eastAsiaTheme="minorHAnsi"/>
          <w:color w:val="auto"/>
          <w:sz w:val="24"/>
          <w:szCs w:val="24"/>
        </w:rPr>
        <w:t>Kalický</w:t>
      </w:r>
      <w:proofErr w:type="spellEnd"/>
      <w:r w:rsidRPr="00FE0F3F">
        <w:rPr>
          <w:rStyle w:val="Zkladntext1"/>
          <w:rFonts w:eastAsiaTheme="minorHAnsi"/>
          <w:color w:val="auto"/>
          <w:sz w:val="24"/>
          <w:szCs w:val="24"/>
        </w:rPr>
        <w:t xml:space="preserve"> požičal švagrovi zo svojich úspor 5000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na stavbu domu na 5 rokov. Švagor mu platil ročne 200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 V sporiteľni by mu platili 3½% úrokov. Platil mu švagor väčšie úroky?</w:t>
      </w:r>
    </w:p>
    <w:p w:rsidR="00134DD4" w:rsidRPr="00FE0F3F" w:rsidRDefault="00134DD4" w:rsidP="00FE0F3F">
      <w:pPr>
        <w:pStyle w:val="Odsekzoznamu"/>
        <w:tabs>
          <w:tab w:val="right" w:pos="1418"/>
        </w:tabs>
        <w:spacing w:before="120" w:after="120" w:line="240" w:lineRule="auto"/>
        <w:ind w:left="284"/>
        <w:rPr>
          <w:rFonts w:ascii="Times New Roman" w:hAnsi="Times New Roman" w:cs="Times New Roman"/>
          <w:sz w:val="24"/>
          <w:szCs w:val="24"/>
        </w:rPr>
      </w:pPr>
      <w:r w:rsidRPr="00FE0F3F">
        <w:rPr>
          <w:rStyle w:val="Zkladntext1"/>
          <w:rFonts w:eastAsiaTheme="minorHAnsi"/>
          <w:color w:val="auto"/>
          <w:sz w:val="24"/>
          <w:szCs w:val="24"/>
        </w:rPr>
        <w:t xml:space="preserve">Výpočet. </w:t>
      </w:r>
      <w:r w:rsidR="00FE0F3F">
        <w:rPr>
          <w:rStyle w:val="Zkladntext1"/>
          <w:rFonts w:eastAsiaTheme="minorHAnsi"/>
          <w:color w:val="auto"/>
          <w:sz w:val="24"/>
          <w:szCs w:val="24"/>
        </w:rPr>
        <w:tab/>
      </w:r>
      <w:r w:rsidR="00FE0F3F">
        <w:rPr>
          <w:rStyle w:val="Zkladntext1"/>
          <w:rFonts w:eastAsiaTheme="minorHAnsi"/>
          <w:color w:val="auto"/>
          <w:sz w:val="24"/>
          <w:szCs w:val="24"/>
        </w:rPr>
        <w:tab/>
      </w:r>
      <w:r w:rsidRPr="00FE0F3F">
        <w:rPr>
          <w:rStyle w:val="Zkladntext1"/>
          <w:rFonts w:eastAsiaTheme="minorHAnsi"/>
          <w:color w:val="auto"/>
          <w:sz w:val="24"/>
          <w:szCs w:val="24"/>
        </w:rPr>
        <w:t xml:space="preserve">Kapitál 5000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w:t>
      </w:r>
      <w:r w:rsidRPr="00FE0F3F">
        <w:rPr>
          <w:rStyle w:val="Zkladntext1"/>
          <w:rFonts w:eastAsiaTheme="minorHAnsi"/>
          <w:color w:val="auto"/>
          <w:sz w:val="24"/>
          <w:szCs w:val="24"/>
        </w:rPr>
        <w:tab/>
        <w:t xml:space="preserve">Kapitál 100% = 5000 </w:t>
      </w:r>
      <w:r w:rsidRPr="00FE0F3F">
        <w:rPr>
          <w:rStyle w:val="Zkladntext1"/>
          <w:rFonts w:eastAsiaTheme="minorHAnsi"/>
          <w:i/>
          <w:color w:val="auto"/>
          <w:sz w:val="24"/>
          <w:szCs w:val="24"/>
        </w:rPr>
        <w:t>Ks</w:t>
      </w:r>
      <w:r w:rsidR="00FE0F3F">
        <w:rPr>
          <w:rStyle w:val="Zkladntext1"/>
          <w:rFonts w:eastAsiaTheme="minorHAnsi"/>
          <w:color w:val="auto"/>
          <w:sz w:val="24"/>
          <w:szCs w:val="24"/>
        </w:rPr>
        <w:tab/>
      </w:r>
      <w:r w:rsidRPr="00FE0F3F">
        <w:rPr>
          <w:rStyle w:val="Zkladntext1"/>
          <w:rFonts w:eastAsiaTheme="minorHAnsi"/>
          <w:color w:val="auto"/>
          <w:sz w:val="24"/>
          <w:szCs w:val="24"/>
        </w:rPr>
        <w:t xml:space="preserve">úrok 200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w:t>
      </w:r>
      <w:r w:rsidR="00FE0F3F">
        <w:rPr>
          <w:rStyle w:val="Zkladntext1"/>
          <w:rFonts w:eastAsiaTheme="minorHAnsi"/>
          <w:color w:val="auto"/>
          <w:sz w:val="24"/>
          <w:szCs w:val="24"/>
        </w:rPr>
        <w:tab/>
      </w:r>
      <w:r w:rsidR="00FE0F3F">
        <w:rPr>
          <w:rStyle w:val="Zkladntext1"/>
          <w:rFonts w:eastAsiaTheme="minorHAnsi"/>
          <w:color w:val="auto"/>
          <w:sz w:val="24"/>
          <w:szCs w:val="24"/>
        </w:rPr>
        <w:tab/>
      </w:r>
      <w:r w:rsidR="00FE0F3F">
        <w:rPr>
          <w:rStyle w:val="Zkladntext1"/>
          <w:rFonts w:eastAsiaTheme="minorHAnsi"/>
          <w:color w:val="auto"/>
          <w:sz w:val="24"/>
          <w:szCs w:val="24"/>
        </w:rPr>
        <w:tab/>
      </w:r>
      <w:r w:rsidRPr="00FE0F3F">
        <w:rPr>
          <w:rStyle w:val="Zkladntext1"/>
          <w:rFonts w:eastAsiaTheme="minorHAnsi"/>
          <w:color w:val="auto"/>
          <w:sz w:val="24"/>
          <w:szCs w:val="24"/>
        </w:rPr>
        <w:t>ročne</w:t>
      </w:r>
      <w:r w:rsidR="00FE0F3F">
        <w:rPr>
          <w:rStyle w:val="Zkladntext1"/>
          <w:rFonts w:eastAsiaTheme="minorHAnsi"/>
          <w:color w:val="auto"/>
          <w:sz w:val="24"/>
          <w:szCs w:val="24"/>
        </w:rPr>
        <w:tab/>
      </w:r>
      <w:r w:rsidRPr="00FE0F3F">
        <w:rPr>
          <w:rStyle w:val="Zkladntext1"/>
          <w:rFonts w:eastAsiaTheme="minorHAnsi"/>
          <w:color w:val="auto"/>
          <w:sz w:val="24"/>
          <w:szCs w:val="24"/>
        </w:rPr>
        <w:t>1%</w:t>
      </w:r>
      <w:r w:rsidR="00FE0F3F">
        <w:rPr>
          <w:rStyle w:val="Zkladntext1"/>
          <w:rFonts w:eastAsiaTheme="minorHAnsi"/>
          <w:color w:val="auto"/>
          <w:sz w:val="24"/>
          <w:szCs w:val="24"/>
        </w:rPr>
        <w:t xml:space="preserve"> </w:t>
      </w:r>
      <w:r w:rsidRPr="00FE0F3F">
        <w:rPr>
          <w:rStyle w:val="Zkladntext1"/>
          <w:rFonts w:eastAsiaTheme="minorHAnsi"/>
          <w:color w:val="auto"/>
          <w:sz w:val="24"/>
          <w:szCs w:val="24"/>
        </w:rPr>
        <w:t>=</w:t>
      </w:r>
      <w:r w:rsidR="00FE0F3F">
        <w:rPr>
          <w:rStyle w:val="Zkladntext1"/>
          <w:rFonts w:eastAsiaTheme="minorHAnsi"/>
          <w:color w:val="auto"/>
          <w:sz w:val="24"/>
          <w:szCs w:val="24"/>
        </w:rPr>
        <w:t xml:space="preserve"> </w:t>
      </w:r>
      <w:r w:rsidRPr="00FE0F3F">
        <w:rPr>
          <w:rStyle w:val="Zkladntext1"/>
          <w:rFonts w:eastAsiaTheme="minorHAnsi"/>
          <w:color w:val="auto"/>
          <w:sz w:val="24"/>
          <w:szCs w:val="24"/>
        </w:rPr>
        <w:t>50</w:t>
      </w:r>
      <w:r w:rsidR="00FE0F3F">
        <w:rPr>
          <w:rStyle w:val="Zkladntext1"/>
          <w:rFonts w:eastAsiaTheme="minorHAnsi"/>
          <w:color w:val="auto"/>
          <w:sz w:val="24"/>
          <w:szCs w:val="24"/>
        </w:rPr>
        <w:t xml:space="preserve"> </w:t>
      </w:r>
      <w:r w:rsidRPr="00FE0F3F">
        <w:rPr>
          <w:rStyle w:val="Zkladntext1"/>
          <w:rFonts w:eastAsiaTheme="minorHAnsi"/>
          <w:i/>
          <w:color w:val="auto"/>
          <w:sz w:val="24"/>
          <w:szCs w:val="24"/>
        </w:rPr>
        <w:t>Ks</w:t>
      </w:r>
    </w:p>
    <w:p w:rsidR="00134DD4" w:rsidRPr="00FE0F3F" w:rsidRDefault="00134DD4" w:rsidP="00FE0F3F">
      <w:pPr>
        <w:pStyle w:val="Zkladntext401"/>
        <w:shd w:val="clear" w:color="auto" w:fill="auto"/>
        <w:spacing w:before="120" w:after="120" w:line="240" w:lineRule="auto"/>
        <w:ind w:left="284"/>
        <w:jc w:val="both"/>
        <w:rPr>
          <w:b w:val="0"/>
          <w:sz w:val="24"/>
          <w:szCs w:val="24"/>
          <w:lang w:eastAsia="sk-SK" w:bidi="sk-SK"/>
        </w:rPr>
      </w:pPr>
      <w:r w:rsidRPr="00FE0F3F">
        <w:rPr>
          <w:b w:val="0"/>
          <w:sz w:val="24"/>
          <w:szCs w:val="24"/>
          <w:lang w:eastAsia="sk-SK" w:bidi="sk-SK"/>
        </w:rPr>
        <w:t>% ?</w:t>
      </w:r>
    </w:p>
    <w:p w:rsidR="00134DD4" w:rsidRPr="00FE0F3F" w:rsidRDefault="00134DD4" w:rsidP="00FE0F3F">
      <w:pPr>
        <w:pStyle w:val="Zkladntext401"/>
        <w:shd w:val="clear" w:color="auto" w:fill="auto"/>
        <w:spacing w:before="120" w:after="120" w:line="240" w:lineRule="auto"/>
        <w:ind w:left="284"/>
        <w:jc w:val="both"/>
        <w:rPr>
          <w:b w:val="0"/>
          <w:sz w:val="24"/>
          <w:szCs w:val="24"/>
        </w:rPr>
      </w:pPr>
      <w:r w:rsidRPr="00FE0F3F">
        <w:rPr>
          <w:rStyle w:val="Zkladntext1"/>
          <w:rFonts w:eastAsiaTheme="minorHAnsi"/>
          <w:b w:val="0"/>
          <w:color w:val="auto"/>
          <w:sz w:val="24"/>
          <w:szCs w:val="24"/>
        </w:rPr>
        <w:t xml:space="preserve">200 </w:t>
      </w:r>
      <w:r w:rsidRPr="00FE0F3F">
        <w:rPr>
          <w:rStyle w:val="Zkladntext1"/>
          <w:rFonts w:eastAsiaTheme="minorHAnsi"/>
          <w:b w:val="0"/>
          <w:i/>
          <w:color w:val="auto"/>
          <w:sz w:val="24"/>
          <w:szCs w:val="24"/>
        </w:rPr>
        <w:t>Ks</w:t>
      </w:r>
      <w:r w:rsidRPr="00FE0F3F">
        <w:rPr>
          <w:rStyle w:val="Zkladntext1"/>
          <w:rFonts w:eastAsiaTheme="minorHAnsi"/>
          <w:b w:val="0"/>
          <w:color w:val="auto"/>
          <w:sz w:val="24"/>
          <w:szCs w:val="24"/>
        </w:rPr>
        <w:t xml:space="preserve"> je toľko %, koľkokrát je 1 %, t. j. 50 </w:t>
      </w:r>
      <w:r w:rsidRPr="00FE0F3F">
        <w:rPr>
          <w:rStyle w:val="Zkladntext1"/>
          <w:rFonts w:eastAsiaTheme="minorHAnsi"/>
          <w:b w:val="0"/>
          <w:i/>
          <w:color w:val="auto"/>
          <w:sz w:val="24"/>
          <w:szCs w:val="24"/>
        </w:rPr>
        <w:t>Ks</w:t>
      </w:r>
      <w:r w:rsidRPr="00FE0F3F">
        <w:rPr>
          <w:rStyle w:val="Zkladntext1"/>
          <w:rFonts w:eastAsiaTheme="minorHAnsi"/>
          <w:b w:val="0"/>
          <w:color w:val="auto"/>
          <w:sz w:val="24"/>
          <w:szCs w:val="24"/>
        </w:rPr>
        <w:t xml:space="preserve"> v 200 </w:t>
      </w:r>
      <w:r w:rsidRPr="00FE0F3F">
        <w:rPr>
          <w:rStyle w:val="Zkladntext1"/>
          <w:rFonts w:eastAsiaTheme="minorHAnsi"/>
          <w:b w:val="0"/>
          <w:i/>
          <w:color w:val="auto"/>
          <w:sz w:val="24"/>
          <w:szCs w:val="24"/>
        </w:rPr>
        <w:t>Ks</w:t>
      </w:r>
      <w:r w:rsidRPr="00FE0F3F">
        <w:rPr>
          <w:rStyle w:val="Zkladntext1"/>
          <w:rFonts w:eastAsiaTheme="minorHAnsi"/>
          <w:b w:val="0"/>
          <w:color w:val="auto"/>
          <w:sz w:val="24"/>
          <w:szCs w:val="24"/>
        </w:rPr>
        <w:t>.</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Odpoveď?</w:t>
      </w:r>
    </w:p>
    <w:p w:rsidR="00134DD4" w:rsidRPr="00FE0F3F" w:rsidRDefault="00134DD4" w:rsidP="00FE0F3F">
      <w:pPr>
        <w:widowControl w:val="0"/>
        <w:numPr>
          <w:ilvl w:val="0"/>
          <w:numId w:val="82"/>
        </w:numPr>
        <w:spacing w:before="120" w:after="120" w:line="240" w:lineRule="auto"/>
        <w:ind w:left="284" w:hanging="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Počítajte podobne:</w:t>
      </w:r>
    </w:p>
    <w:p w:rsidR="00134DD4" w:rsidRPr="00FE0F3F"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K .....25000</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K....30000</w:t>
      </w:r>
      <w:r w:rsidRPr="00FE0F3F">
        <w:rPr>
          <w:rStyle w:val="Zkladntext1"/>
          <w:rFonts w:eastAsiaTheme="minorHAnsi"/>
          <w:i/>
          <w:color w:val="auto"/>
          <w:sz w:val="24"/>
          <w:szCs w:val="24"/>
          <w:shd w:val="clear" w:color="auto" w:fill="auto"/>
        </w:rPr>
        <w:t>Ks</w:t>
      </w:r>
    </w:p>
    <w:p w:rsidR="00134DD4" w:rsidRPr="00FE0F3F"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 xml:space="preserve">Ú ... 1000 </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 xml:space="preserve"> ročne</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 xml:space="preserve">ú ... 1050 </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 xml:space="preserve"> ročne</w:t>
      </w:r>
    </w:p>
    <w:p w:rsidR="00134DD4"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 ....?</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 ?</w:t>
      </w:r>
    </w:p>
    <w:p w:rsidR="00FE0F3F" w:rsidRPr="00FE0F3F" w:rsidRDefault="00FE0F3F"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p>
    <w:p w:rsidR="00134DD4" w:rsidRPr="00FE0F3F"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K .....45800</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K....143890,-</w:t>
      </w:r>
      <w:r w:rsidRPr="00FE0F3F">
        <w:rPr>
          <w:rStyle w:val="Zkladntext1"/>
          <w:rFonts w:eastAsiaTheme="minorHAnsi"/>
          <w:i/>
          <w:color w:val="auto"/>
          <w:sz w:val="24"/>
          <w:szCs w:val="24"/>
          <w:shd w:val="clear" w:color="auto" w:fill="auto"/>
        </w:rPr>
        <w:t>Ks</w:t>
      </w:r>
    </w:p>
    <w:p w:rsidR="00134DD4" w:rsidRPr="00FE0F3F"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 xml:space="preserve">Ú ... 1489,50 </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 xml:space="preserve"> ročne</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 xml:space="preserve">ú ... 5755,60 </w:t>
      </w:r>
      <w:r w:rsidRPr="00FE0F3F">
        <w:rPr>
          <w:rStyle w:val="Zkladntext1"/>
          <w:rFonts w:eastAsiaTheme="minorHAnsi"/>
          <w:i/>
          <w:color w:val="auto"/>
          <w:sz w:val="24"/>
          <w:szCs w:val="24"/>
          <w:shd w:val="clear" w:color="auto" w:fill="auto"/>
        </w:rPr>
        <w:t>Ks</w:t>
      </w:r>
      <w:r w:rsidRPr="00FE0F3F">
        <w:rPr>
          <w:rStyle w:val="Zkladntext1"/>
          <w:rFonts w:eastAsiaTheme="minorHAnsi"/>
          <w:color w:val="auto"/>
          <w:sz w:val="24"/>
          <w:szCs w:val="24"/>
          <w:shd w:val="clear" w:color="auto" w:fill="auto"/>
        </w:rPr>
        <w:t xml:space="preserve"> ročne</w:t>
      </w:r>
    </w:p>
    <w:p w:rsidR="00134DD4" w:rsidRPr="00FE0F3F" w:rsidRDefault="00134DD4" w:rsidP="00FE0F3F">
      <w:pPr>
        <w:pStyle w:val="Odsekzoznamu"/>
        <w:widowControl w:val="0"/>
        <w:spacing w:before="120" w:after="120" w:line="240" w:lineRule="auto"/>
        <w:ind w:left="284"/>
        <w:jc w:val="both"/>
        <w:rPr>
          <w:rStyle w:val="Zkladntext1"/>
          <w:rFonts w:eastAsiaTheme="minorHAnsi"/>
          <w:color w:val="auto"/>
          <w:sz w:val="24"/>
          <w:szCs w:val="24"/>
          <w:shd w:val="clear" w:color="auto" w:fill="auto"/>
        </w:rPr>
      </w:pPr>
      <w:r w:rsidRPr="00FE0F3F">
        <w:rPr>
          <w:rStyle w:val="Zkladntext1"/>
          <w:rFonts w:eastAsiaTheme="minorHAnsi"/>
          <w:color w:val="auto"/>
          <w:sz w:val="24"/>
          <w:szCs w:val="24"/>
          <w:shd w:val="clear" w:color="auto" w:fill="auto"/>
        </w:rPr>
        <w:t>% ....?</w:t>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r>
      <w:r w:rsidRPr="00FE0F3F">
        <w:rPr>
          <w:rStyle w:val="Zkladntext1"/>
          <w:rFonts w:eastAsiaTheme="minorHAnsi"/>
          <w:color w:val="auto"/>
          <w:sz w:val="24"/>
          <w:szCs w:val="24"/>
          <w:shd w:val="clear" w:color="auto" w:fill="auto"/>
        </w:rPr>
        <w:tab/>
        <w:t>%.... ?</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Niekto má v sporiteľni 5000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a dostáva polročné 75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úrokov. Koľko % úroky mu platia?</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Výpočet:</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Kapitál 5000 </w:t>
      </w:r>
      <w:r w:rsidRPr="00FE0F3F">
        <w:rPr>
          <w:rStyle w:val="Zkladntext1"/>
          <w:rFonts w:eastAsiaTheme="minorHAnsi"/>
          <w:i/>
          <w:color w:val="auto"/>
          <w:sz w:val="24"/>
          <w:szCs w:val="24"/>
        </w:rPr>
        <w:t>Ks</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Úrok 75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polročne, t. j. 150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ročne.</w:t>
      </w:r>
    </w:p>
    <w:p w:rsidR="00134DD4" w:rsidRPr="00FE0F3F" w:rsidRDefault="00134DD4" w:rsidP="00FE0F3F">
      <w:pPr>
        <w:pStyle w:val="Odsekzoznamu"/>
        <w:tabs>
          <w:tab w:val="right" w:leader="dot" w:pos="2218"/>
          <w:tab w:val="right" w:pos="2549"/>
        </w:tabs>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1%</w:t>
      </w:r>
      <w:r w:rsidRPr="00FE0F3F">
        <w:rPr>
          <w:rStyle w:val="Zkladntext1"/>
          <w:rFonts w:eastAsiaTheme="minorHAnsi"/>
          <w:color w:val="auto"/>
          <w:sz w:val="24"/>
          <w:szCs w:val="24"/>
        </w:rPr>
        <w:tab/>
        <w:t>50</w:t>
      </w:r>
      <w:r w:rsidRPr="00FE0F3F">
        <w:rPr>
          <w:rStyle w:val="Zkladntext1"/>
          <w:rFonts w:eastAsiaTheme="minorHAnsi"/>
          <w:color w:val="auto"/>
          <w:sz w:val="24"/>
          <w:szCs w:val="24"/>
        </w:rPr>
        <w:tab/>
      </w:r>
      <w:r w:rsidRPr="00FE0F3F">
        <w:rPr>
          <w:rStyle w:val="Zkladntext1"/>
          <w:rFonts w:eastAsiaTheme="minorHAnsi"/>
          <w:i/>
          <w:color w:val="auto"/>
          <w:sz w:val="24"/>
          <w:szCs w:val="24"/>
        </w:rPr>
        <w:t>Ks</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50 v 150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 3 alebo 50 v 75 = 1,5</w:t>
      </w:r>
    </w:p>
    <w:p w:rsidR="00134DD4" w:rsidRPr="00FE0F3F" w:rsidRDefault="00134DD4" w:rsidP="00EA6E5F">
      <w:pPr>
        <w:pStyle w:val="Odsekzoznamu"/>
        <w:tabs>
          <w:tab w:val="center" w:pos="4417"/>
          <w:tab w:val="right" w:pos="5508"/>
        </w:tabs>
        <w:spacing w:before="120" w:after="120" w:line="240" w:lineRule="auto"/>
        <w:ind w:left="284"/>
        <w:rPr>
          <w:rFonts w:ascii="Times New Roman" w:hAnsi="Times New Roman" w:cs="Times New Roman"/>
          <w:sz w:val="24"/>
          <w:szCs w:val="24"/>
        </w:rPr>
      </w:pPr>
      <w:r w:rsidRPr="00FE0F3F">
        <w:rPr>
          <w:rStyle w:val="Zkladntext1"/>
          <w:rFonts w:eastAsiaTheme="minorHAnsi"/>
          <w:color w:val="auto"/>
          <w:sz w:val="24"/>
          <w:szCs w:val="24"/>
        </w:rPr>
        <w:t>3% ročne</w:t>
      </w:r>
      <w:r w:rsidR="00EA6E5F">
        <w:rPr>
          <w:rStyle w:val="Zkladntext1"/>
          <w:rFonts w:eastAsiaTheme="minorHAnsi"/>
          <w:color w:val="auto"/>
          <w:sz w:val="24"/>
          <w:szCs w:val="24"/>
        </w:rPr>
        <w:t xml:space="preserve">  alebo </w:t>
      </w:r>
      <w:r w:rsidRPr="00FE0F3F">
        <w:rPr>
          <w:rStyle w:val="Zkladntext1"/>
          <w:rFonts w:eastAsiaTheme="minorHAnsi"/>
          <w:color w:val="auto"/>
          <w:sz w:val="24"/>
          <w:szCs w:val="24"/>
        </w:rPr>
        <w:t>1,5%</w:t>
      </w:r>
      <w:r w:rsidR="00EA6E5F">
        <w:rPr>
          <w:rStyle w:val="Zkladntext1"/>
          <w:rFonts w:eastAsiaTheme="minorHAnsi"/>
          <w:color w:val="auto"/>
          <w:sz w:val="24"/>
          <w:szCs w:val="24"/>
        </w:rPr>
        <w:t xml:space="preserve"> </w:t>
      </w:r>
      <w:r w:rsidRPr="00FE0F3F">
        <w:rPr>
          <w:rStyle w:val="Zkladntext1"/>
          <w:rFonts w:eastAsiaTheme="minorHAnsi"/>
          <w:color w:val="auto"/>
          <w:sz w:val="24"/>
          <w:szCs w:val="24"/>
        </w:rPr>
        <w:t>polročne,</w:t>
      </w:r>
    </w:p>
    <w:p w:rsidR="00134DD4" w:rsidRPr="00FE0F3F" w:rsidRDefault="00134DD4" w:rsidP="00FE0F3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t. j. 3% ročne.</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Počítajte podobne!</w:t>
      </w:r>
    </w:p>
    <w:tbl>
      <w:tblPr>
        <w:tblW w:w="7362" w:type="dxa"/>
        <w:tblInd w:w="637" w:type="dxa"/>
        <w:tblCellMar>
          <w:left w:w="70" w:type="dxa"/>
          <w:right w:w="70" w:type="dxa"/>
        </w:tblCellMar>
        <w:tblLook w:val="04A0" w:firstRow="1" w:lastRow="0" w:firstColumn="1" w:lastColumn="0" w:noHBand="0" w:noVBand="1"/>
      </w:tblPr>
      <w:tblGrid>
        <w:gridCol w:w="1100"/>
        <w:gridCol w:w="1027"/>
        <w:gridCol w:w="720"/>
        <w:gridCol w:w="1180"/>
        <w:gridCol w:w="1100"/>
        <w:gridCol w:w="1110"/>
        <w:gridCol w:w="1125"/>
      </w:tblGrid>
      <w:tr w:rsidR="00EA6E5F" w:rsidRPr="00EA6E5F" w:rsidTr="00EA6E5F">
        <w:trPr>
          <w:trHeight w:val="340"/>
        </w:trPr>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K. . .</w:t>
            </w:r>
          </w:p>
        </w:tc>
        <w:tc>
          <w:tcPr>
            <w:tcW w:w="1027"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6000 </w:t>
            </w:r>
            <w:r w:rsidRPr="00EA6E5F">
              <w:rPr>
                <w:rFonts w:ascii="Times New Roman" w:eastAsia="Times New Roman" w:hAnsi="Times New Roman" w:cs="Times New Roman"/>
                <w:i/>
                <w:iCs/>
                <w:sz w:val="24"/>
                <w:szCs w:val="24"/>
                <w:lang w:eastAsia="sk-SK"/>
              </w:rPr>
              <w:t>Ks</w:t>
            </w:r>
          </w:p>
        </w:tc>
        <w:tc>
          <w:tcPr>
            <w:tcW w:w="720"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1180"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K. . .</w:t>
            </w:r>
          </w:p>
        </w:tc>
        <w:tc>
          <w:tcPr>
            <w:tcW w:w="111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jc w:val="right"/>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65800 </w:t>
            </w:r>
            <w:r w:rsidRPr="00EA6E5F">
              <w:rPr>
                <w:rFonts w:ascii="Times New Roman" w:eastAsia="Times New Roman" w:hAnsi="Times New Roman" w:cs="Times New Roman"/>
                <w:i/>
                <w:iCs/>
                <w:sz w:val="24"/>
                <w:szCs w:val="24"/>
                <w:lang w:eastAsia="sk-SK"/>
              </w:rPr>
              <w:t>Ks</w:t>
            </w:r>
          </w:p>
        </w:tc>
        <w:tc>
          <w:tcPr>
            <w:tcW w:w="1125"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r>
      <w:tr w:rsidR="00EA6E5F" w:rsidRPr="00EA6E5F" w:rsidTr="00EA6E5F">
        <w:trPr>
          <w:trHeight w:val="340"/>
        </w:trPr>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ú...</w:t>
            </w:r>
          </w:p>
        </w:tc>
        <w:tc>
          <w:tcPr>
            <w:tcW w:w="1027"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jc w:val="right"/>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90 </w:t>
            </w:r>
            <w:r w:rsidRPr="00EA6E5F">
              <w:rPr>
                <w:rFonts w:ascii="Times New Roman" w:eastAsia="Times New Roman" w:hAnsi="Times New Roman" w:cs="Times New Roman"/>
                <w:i/>
                <w:sz w:val="24"/>
                <w:szCs w:val="24"/>
                <w:lang w:eastAsia="sk-SK"/>
              </w:rPr>
              <w:t>Ks</w:t>
            </w:r>
          </w:p>
        </w:tc>
        <w:tc>
          <w:tcPr>
            <w:tcW w:w="1900" w:type="dxa"/>
            <w:gridSpan w:val="2"/>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polročne</w:t>
            </w:r>
          </w:p>
        </w:tc>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ú</w:t>
            </w:r>
            <w:r w:rsidRPr="00EA6E5F">
              <w:rPr>
                <w:rFonts w:ascii="Times New Roman" w:eastAsia="Times New Roman" w:hAnsi="Times New Roman" w:cs="Times New Roman"/>
                <w:color w:val="000000"/>
                <w:sz w:val="24"/>
                <w:szCs w:val="24"/>
                <w:lang w:eastAsia="sk-SK"/>
              </w:rPr>
              <w:t xml:space="preserve"> </w:t>
            </w:r>
            <w:r w:rsidRPr="00EA6E5F">
              <w:rPr>
                <w:rFonts w:ascii="Times New Roman" w:eastAsia="Times New Roman" w:hAnsi="Times New Roman" w:cs="Times New Roman"/>
                <w:sz w:val="24"/>
                <w:szCs w:val="24"/>
                <w:lang w:eastAsia="sk-SK"/>
              </w:rPr>
              <w:t>...</w:t>
            </w:r>
          </w:p>
        </w:tc>
        <w:tc>
          <w:tcPr>
            <w:tcW w:w="111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jc w:val="right"/>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1316</w:t>
            </w:r>
            <w:r w:rsidRPr="00EA6E5F">
              <w:rPr>
                <w:rFonts w:ascii="Times New Roman" w:eastAsia="Times New Roman" w:hAnsi="Times New Roman" w:cs="Times New Roman"/>
                <w:i/>
                <w:sz w:val="24"/>
                <w:szCs w:val="24"/>
                <w:lang w:eastAsia="sk-SK"/>
              </w:rPr>
              <w:t xml:space="preserve"> Ks</w:t>
            </w:r>
            <w:r w:rsidRPr="00EA6E5F">
              <w:rPr>
                <w:rFonts w:ascii="Times New Roman" w:eastAsia="Times New Roman" w:hAnsi="Times New Roman" w:cs="Times New Roman"/>
                <w:sz w:val="24"/>
                <w:szCs w:val="24"/>
                <w:lang w:eastAsia="sk-SK"/>
              </w:rPr>
              <w:t xml:space="preserve"> </w:t>
            </w:r>
          </w:p>
        </w:tc>
        <w:tc>
          <w:tcPr>
            <w:tcW w:w="1125"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polročne</w:t>
            </w:r>
          </w:p>
        </w:tc>
      </w:tr>
      <w:tr w:rsidR="00EA6E5F" w:rsidRPr="00EA6E5F" w:rsidTr="00EA6E5F">
        <w:trPr>
          <w:trHeight w:val="340"/>
        </w:trPr>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bookmarkStart w:id="45" w:name="RANGE!A3"/>
            <w:r w:rsidRPr="00EA6E5F">
              <w:rPr>
                <w:rFonts w:ascii="Times New Roman" w:eastAsia="Times New Roman" w:hAnsi="Times New Roman" w:cs="Times New Roman"/>
                <w:sz w:val="24"/>
                <w:szCs w:val="24"/>
                <w:lang w:eastAsia="sk-SK"/>
              </w:rPr>
              <w:t>% . . . ?</w:t>
            </w:r>
            <w:bookmarkEnd w:id="45"/>
          </w:p>
        </w:tc>
        <w:tc>
          <w:tcPr>
            <w:tcW w:w="1027"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720"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1180"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1100" w:type="dxa"/>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bookmarkStart w:id="46" w:name="bookmark48"/>
            <w:r w:rsidRPr="00EA6E5F">
              <w:rPr>
                <w:rFonts w:ascii="Times New Roman" w:eastAsia="Times New Roman" w:hAnsi="Times New Roman" w:cs="Times New Roman"/>
                <w:sz w:val="24"/>
                <w:szCs w:val="24"/>
                <w:lang w:eastAsia="sk-SK"/>
              </w:rPr>
              <w:t>% . . . ?</w:t>
            </w:r>
            <w:bookmarkEnd w:id="46"/>
          </w:p>
        </w:tc>
        <w:tc>
          <w:tcPr>
            <w:tcW w:w="1110"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1125"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r>
    </w:tbl>
    <w:p w:rsidR="00EA6E5F" w:rsidRDefault="00EA6E5F" w:rsidP="00EA6E5F">
      <w:pPr>
        <w:pStyle w:val="Odsekzoznamu"/>
        <w:tabs>
          <w:tab w:val="left" w:pos="380"/>
          <w:tab w:val="right" w:pos="1690"/>
          <w:tab w:val="center" w:pos="2876"/>
          <w:tab w:val="right" w:pos="3514"/>
          <w:tab w:val="right" w:pos="4503"/>
        </w:tabs>
        <w:spacing w:before="120" w:after="120" w:line="240" w:lineRule="auto"/>
        <w:ind w:left="284"/>
        <w:rPr>
          <w:rStyle w:val="Zkladntext1"/>
          <w:rFonts w:eastAsiaTheme="minorHAnsi"/>
          <w:color w:val="auto"/>
          <w:sz w:val="24"/>
          <w:szCs w:val="24"/>
        </w:rPr>
      </w:pPr>
    </w:p>
    <w:tbl>
      <w:tblPr>
        <w:tblW w:w="0" w:type="auto"/>
        <w:tblInd w:w="637" w:type="dxa"/>
        <w:tblCellMar>
          <w:left w:w="70" w:type="dxa"/>
          <w:right w:w="70" w:type="dxa"/>
        </w:tblCellMar>
        <w:tblLook w:val="04A0" w:firstRow="1" w:lastRow="0" w:firstColumn="1" w:lastColumn="0" w:noHBand="0" w:noVBand="1"/>
      </w:tblPr>
      <w:tblGrid>
        <w:gridCol w:w="627"/>
        <w:gridCol w:w="1054"/>
        <w:gridCol w:w="1136"/>
        <w:gridCol w:w="585"/>
        <w:gridCol w:w="779"/>
        <w:gridCol w:w="988"/>
        <w:gridCol w:w="1136"/>
      </w:tblGrid>
      <w:tr w:rsidR="00EA6E5F" w:rsidRPr="00EA6E5F" w:rsidTr="00EA6E5F">
        <w:trPr>
          <w:trHeight w:val="340"/>
        </w:trPr>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K. . .</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18400 </w:t>
            </w:r>
            <w:r w:rsidRPr="00EA6E5F">
              <w:rPr>
                <w:rFonts w:ascii="Times New Roman" w:eastAsia="Times New Roman" w:hAnsi="Times New Roman" w:cs="Times New Roman"/>
                <w:i/>
                <w:iCs/>
                <w:sz w:val="24"/>
                <w:szCs w:val="24"/>
                <w:lang w:eastAsia="sk-SK"/>
              </w:rPr>
              <w:t>Ks</w:t>
            </w: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585" w:type="dxa"/>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gridSpan w:val="2"/>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K . . . </w:t>
            </w:r>
            <w:r w:rsidRPr="00EA6E5F">
              <w:rPr>
                <w:rFonts w:ascii="Times New Roman" w:eastAsia="Times New Roman" w:hAnsi="Times New Roman" w:cs="Times New Roman"/>
                <w:sz w:val="24"/>
                <w:szCs w:val="24"/>
                <w:lang w:eastAsia="sk-SK"/>
              </w:rPr>
              <w:t xml:space="preserve">420500 </w:t>
            </w:r>
            <w:r w:rsidRPr="00EA6E5F">
              <w:rPr>
                <w:rFonts w:ascii="Times New Roman" w:eastAsia="Times New Roman" w:hAnsi="Times New Roman" w:cs="Times New Roman"/>
                <w:i/>
                <w:iCs/>
                <w:sz w:val="24"/>
                <w:szCs w:val="24"/>
                <w:lang w:eastAsia="sk-SK"/>
              </w:rPr>
              <w:t>Ks</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p>
        </w:tc>
      </w:tr>
      <w:tr w:rsidR="00EA6E5F" w:rsidRPr="00EA6E5F" w:rsidTr="00EA6E5F">
        <w:trPr>
          <w:trHeight w:val="340"/>
        </w:trPr>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ú...</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jc w:val="right"/>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138 Ks</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štvrťročne</w:t>
            </w: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ú . . . </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4205 Ks</w:t>
            </w: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štvrťročne</w:t>
            </w:r>
          </w:p>
        </w:tc>
      </w:tr>
      <w:tr w:rsidR="00EA6E5F" w:rsidRPr="00EA6E5F" w:rsidTr="00EA6E5F">
        <w:trPr>
          <w:trHeight w:val="340"/>
        </w:trPr>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tcBorders>
              <w:top w:val="nil"/>
              <w:left w:val="nil"/>
              <w:bottom w:val="nil"/>
              <w:right w:val="nil"/>
            </w:tcBorders>
            <w:shd w:val="clear" w:color="auto" w:fill="auto"/>
            <w:noWrap/>
            <w:vAlign w:val="center"/>
            <w:hideMark/>
          </w:tcPr>
          <w:p w:rsidR="00EA6E5F" w:rsidRPr="00EA6E5F" w:rsidRDefault="00EA6E5F" w:rsidP="00EA6E5F">
            <w:pPr>
              <w:spacing w:after="0" w:line="240" w:lineRule="auto"/>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 . ?</w:t>
            </w: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c>
          <w:tcPr>
            <w:tcW w:w="0" w:type="auto"/>
            <w:tcBorders>
              <w:top w:val="nil"/>
              <w:left w:val="nil"/>
              <w:bottom w:val="nil"/>
              <w:right w:val="nil"/>
            </w:tcBorders>
            <w:shd w:val="clear" w:color="auto" w:fill="auto"/>
            <w:noWrap/>
            <w:vAlign w:val="bottom"/>
            <w:hideMark/>
          </w:tcPr>
          <w:p w:rsidR="00EA6E5F" w:rsidRPr="00EA6E5F" w:rsidRDefault="00EA6E5F" w:rsidP="00EA6E5F">
            <w:pPr>
              <w:spacing w:after="0" w:line="240" w:lineRule="auto"/>
              <w:rPr>
                <w:rFonts w:ascii="Calibri" w:eastAsia="Times New Roman" w:hAnsi="Calibri" w:cs="Times New Roman"/>
                <w:color w:val="000000"/>
                <w:lang w:eastAsia="sk-SK"/>
              </w:rPr>
            </w:pPr>
          </w:p>
        </w:tc>
      </w:tr>
    </w:tbl>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Pán Rehák mal v sporiteľni 27850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pán </w:t>
      </w:r>
      <w:proofErr w:type="spellStart"/>
      <w:r w:rsidRPr="00FE0F3F">
        <w:rPr>
          <w:rStyle w:val="Zkladntext1"/>
          <w:rFonts w:eastAsiaTheme="minorHAnsi"/>
          <w:color w:val="auto"/>
          <w:sz w:val="24"/>
          <w:szCs w:val="24"/>
        </w:rPr>
        <w:t>Mrvík</w:t>
      </w:r>
      <w:proofErr w:type="spellEnd"/>
      <w:r w:rsidRPr="00FE0F3F">
        <w:rPr>
          <w:rStyle w:val="Zkladntext1"/>
          <w:rFonts w:eastAsiaTheme="minorHAnsi"/>
          <w:color w:val="auto"/>
          <w:sz w:val="24"/>
          <w:szCs w:val="24"/>
        </w:rPr>
        <w:t xml:space="preserve"> v inej sporiteľni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23490. Prvý dostal ročne 974,75 na úrokoch, druhý o 52,60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menej. V ktorej sporiteľni sa peniaze lepšie </w:t>
      </w:r>
      <w:proofErr w:type="spellStart"/>
      <w:r w:rsidRPr="00FE0F3F">
        <w:rPr>
          <w:rStyle w:val="Zkladntext1"/>
          <w:rFonts w:eastAsiaTheme="minorHAnsi"/>
          <w:color w:val="auto"/>
          <w:sz w:val="24"/>
          <w:szCs w:val="24"/>
        </w:rPr>
        <w:t>úrokovaly</w:t>
      </w:r>
      <w:proofErr w:type="spellEnd"/>
      <w:r w:rsidRPr="00FE0F3F">
        <w:rPr>
          <w:rStyle w:val="Zkladntext1"/>
          <w:rFonts w:eastAsiaTheme="minorHAnsi"/>
          <w:color w:val="auto"/>
          <w:sz w:val="24"/>
          <w:szCs w:val="24"/>
        </w:rPr>
        <w:t>?</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Na stavbu domu dostal majiteľ od mestskej spori</w:t>
      </w:r>
      <w:r w:rsidRPr="00FE0F3F">
        <w:rPr>
          <w:rStyle w:val="Zkladntext1"/>
          <w:rFonts w:eastAsiaTheme="minorHAnsi"/>
          <w:color w:val="auto"/>
          <w:sz w:val="24"/>
          <w:szCs w:val="24"/>
        </w:rPr>
        <w:softHyphen/>
        <w:t xml:space="preserve">teľne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17800 pôžičky a platil ročne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979 na úrokoch, od banky mal inú pôžičku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21500 a platil ročne 1128,75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 Ktoré peniaze </w:t>
      </w:r>
      <w:proofErr w:type="spellStart"/>
      <w:r w:rsidRPr="00FE0F3F">
        <w:rPr>
          <w:rStyle w:val="Zkladntext1"/>
          <w:rFonts w:eastAsiaTheme="minorHAnsi"/>
          <w:color w:val="auto"/>
          <w:sz w:val="24"/>
          <w:szCs w:val="24"/>
        </w:rPr>
        <w:t>boly</w:t>
      </w:r>
      <w:proofErr w:type="spellEnd"/>
      <w:r w:rsidRPr="00FE0F3F">
        <w:rPr>
          <w:rStyle w:val="Zkladntext1"/>
          <w:rFonts w:eastAsiaTheme="minorHAnsi"/>
          <w:color w:val="auto"/>
          <w:sz w:val="24"/>
          <w:szCs w:val="24"/>
        </w:rPr>
        <w:t xml:space="preserve"> lacnejšie?</w:t>
      </w:r>
    </w:p>
    <w:p w:rsidR="00134DD4" w:rsidRPr="00FE0F3F" w:rsidRDefault="00134DD4" w:rsidP="00FE0F3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Rozpočet na stavbu školy bol 650400 </w:t>
      </w:r>
      <w:r w:rsidRPr="00FE0F3F">
        <w:rPr>
          <w:rStyle w:val="Zkladntext1"/>
          <w:rFonts w:eastAsiaTheme="minorHAnsi"/>
          <w:i/>
          <w:color w:val="auto"/>
          <w:sz w:val="24"/>
          <w:szCs w:val="24"/>
        </w:rPr>
        <w:t>Ks</w:t>
      </w:r>
      <w:r w:rsidRPr="00FE0F3F">
        <w:rPr>
          <w:rStyle w:val="Zkladntext1"/>
          <w:rFonts w:eastAsiaTheme="minorHAnsi"/>
          <w:color w:val="auto"/>
          <w:sz w:val="24"/>
          <w:szCs w:val="24"/>
        </w:rPr>
        <w:t>, 35% cel</w:t>
      </w:r>
      <w:r w:rsidRPr="00FE0F3F">
        <w:rPr>
          <w:rStyle w:val="Zkladntext1"/>
          <w:rFonts w:eastAsiaTheme="minorHAnsi"/>
          <w:color w:val="auto"/>
          <w:sz w:val="24"/>
          <w:szCs w:val="24"/>
        </w:rPr>
        <w:softHyphen/>
        <w:t>kového nákladu mala obec na</w:t>
      </w:r>
      <w:r w:rsidR="00EA6E5F">
        <w:rPr>
          <w:rStyle w:val="Zkladntext1"/>
          <w:rFonts w:eastAsiaTheme="minorHAnsi"/>
          <w:color w:val="auto"/>
          <w:sz w:val="24"/>
          <w:szCs w:val="24"/>
        </w:rPr>
        <w:t> </w:t>
      </w:r>
      <w:r w:rsidRPr="00FE0F3F">
        <w:rPr>
          <w:rStyle w:val="Zkladntext1"/>
          <w:rFonts w:eastAsiaTheme="minorHAnsi"/>
          <w:color w:val="auto"/>
          <w:sz w:val="24"/>
          <w:szCs w:val="24"/>
        </w:rPr>
        <w:t>hotovosti, 50% dostala od štátu ako subvenciu (bezúročná pôžička, ktorá sa nieke</w:t>
      </w:r>
      <w:r w:rsidRPr="00FE0F3F">
        <w:rPr>
          <w:rStyle w:val="Zkladntext1"/>
          <w:rFonts w:eastAsiaTheme="minorHAnsi"/>
          <w:color w:val="auto"/>
          <w:sz w:val="24"/>
          <w:szCs w:val="24"/>
        </w:rPr>
        <w:softHyphen/>
        <w:t xml:space="preserve">dy nemusí vrátiť štátu), zvyšok si vypožičala od banky a platila ročne 3414,60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w:t>
      </w:r>
    </w:p>
    <w:p w:rsidR="00134DD4" w:rsidRDefault="00134DD4" w:rsidP="00EA6E5F">
      <w:pPr>
        <w:pStyle w:val="Odsekzoznamu"/>
        <w:numPr>
          <w:ilvl w:val="0"/>
          <w:numId w:val="82"/>
        </w:numPr>
        <w:spacing w:before="120" w:after="120" w:line="240" w:lineRule="auto"/>
        <w:ind w:left="284" w:hanging="284"/>
        <w:jc w:val="both"/>
        <w:rPr>
          <w:rStyle w:val="Zkladntext1"/>
          <w:rFonts w:eastAsiaTheme="minorHAnsi"/>
          <w:color w:val="auto"/>
          <w:sz w:val="24"/>
          <w:szCs w:val="24"/>
        </w:rPr>
      </w:pPr>
      <w:r w:rsidRPr="00FE0F3F">
        <w:rPr>
          <w:rStyle w:val="Zkladntext1"/>
          <w:rFonts w:eastAsiaTheme="minorHAnsi"/>
          <w:color w:val="auto"/>
          <w:sz w:val="24"/>
          <w:szCs w:val="24"/>
        </w:rPr>
        <w:t>Koľko mala obec v hotovosti, koľko dostala ako sub</w:t>
      </w:r>
      <w:r w:rsidRPr="00FE0F3F">
        <w:rPr>
          <w:rStyle w:val="Zkladntext1"/>
          <w:rFonts w:eastAsiaTheme="minorHAnsi"/>
          <w:color w:val="auto"/>
          <w:sz w:val="24"/>
          <w:szCs w:val="24"/>
        </w:rPr>
        <w:softHyphen/>
        <w:t>venciu a koľko si vypožičala z</w:t>
      </w:r>
      <w:r w:rsidR="00EA6E5F">
        <w:rPr>
          <w:rStyle w:val="Zkladntext1"/>
          <w:rFonts w:eastAsiaTheme="minorHAnsi"/>
          <w:color w:val="auto"/>
          <w:sz w:val="24"/>
          <w:szCs w:val="24"/>
        </w:rPr>
        <w:t> </w:t>
      </w:r>
      <w:r w:rsidRPr="00FE0F3F">
        <w:rPr>
          <w:rStyle w:val="Zkladntext1"/>
          <w:rFonts w:eastAsiaTheme="minorHAnsi"/>
          <w:color w:val="auto"/>
          <w:sz w:val="24"/>
          <w:szCs w:val="24"/>
        </w:rPr>
        <w:t>banky? Koľko % úroky počítala banka?</w:t>
      </w:r>
    </w:p>
    <w:p w:rsidR="00EA6E5F" w:rsidRPr="00FE0F3F" w:rsidRDefault="00EA6E5F" w:rsidP="00EA6E5F">
      <w:pPr>
        <w:pStyle w:val="Odsekzoznamu"/>
        <w:spacing w:before="120" w:after="120" w:line="240" w:lineRule="auto"/>
        <w:ind w:left="284"/>
        <w:jc w:val="both"/>
        <w:rPr>
          <w:rStyle w:val="Zkladntext1"/>
          <w:rFonts w:eastAsiaTheme="minorHAnsi"/>
          <w:color w:val="auto"/>
          <w:sz w:val="24"/>
          <w:szCs w:val="24"/>
        </w:rPr>
      </w:pPr>
    </w:p>
    <w:p w:rsidR="00134DD4" w:rsidRPr="00FE0F3F" w:rsidRDefault="00134DD4" w:rsidP="00EA6E5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Traja remeselníci majú v bankách peniaze. Prvý dostal ročne 672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ako 4% úrok. Druhý mal v banke 17500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a bral 3 1/5 % úroky, tretí mal 18100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a bral ročne 633,50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Ktorý z nich mal najviac peňazí?</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Ktorý z nich mal ročne najviac úrokov?</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Ktorý mal najvýhodnejšie uložené peniaze?</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Keby svoj vklad </w:t>
      </w:r>
      <w:proofErr w:type="spellStart"/>
      <w:r w:rsidRPr="00FE0F3F">
        <w:rPr>
          <w:rStyle w:val="Zkladntext1"/>
          <w:rFonts w:eastAsiaTheme="minorHAnsi"/>
          <w:color w:val="auto"/>
          <w:sz w:val="24"/>
          <w:szCs w:val="24"/>
        </w:rPr>
        <w:t>složili</w:t>
      </w:r>
      <w:proofErr w:type="spellEnd"/>
      <w:r w:rsidRPr="00FE0F3F">
        <w:rPr>
          <w:rStyle w:val="Zkladntext1"/>
          <w:rFonts w:eastAsiaTheme="minorHAnsi"/>
          <w:color w:val="auto"/>
          <w:sz w:val="24"/>
          <w:szCs w:val="24"/>
        </w:rPr>
        <w:t xml:space="preserve"> dovedna a založili si spoloč</w:t>
      </w:r>
      <w:r w:rsidRPr="00FE0F3F">
        <w:rPr>
          <w:rStyle w:val="Zkladntext1"/>
          <w:rFonts w:eastAsiaTheme="minorHAnsi"/>
          <w:color w:val="auto"/>
          <w:sz w:val="24"/>
          <w:szCs w:val="24"/>
        </w:rPr>
        <w:softHyphen/>
        <w:t>ný podnik, mohli by mať toľko zárobku, koľko je 15 ná</w:t>
      </w:r>
      <w:r w:rsidRPr="00FE0F3F">
        <w:rPr>
          <w:rStyle w:val="Zkladntext1"/>
          <w:rFonts w:eastAsiaTheme="minorHAnsi"/>
          <w:color w:val="auto"/>
          <w:sz w:val="24"/>
          <w:szCs w:val="24"/>
        </w:rPr>
        <w:softHyphen/>
        <w:t>sobok 4 ½ % úrokov za tento spoločný kapitál? Koľko zárobku by to bolo ročne?</w:t>
      </w:r>
    </w:p>
    <w:p w:rsidR="00EA6E5F" w:rsidRPr="00EA6E5F" w:rsidRDefault="00EA6E5F" w:rsidP="00EA6E5F">
      <w:pPr>
        <w:pStyle w:val="Odsekzoznamu"/>
        <w:spacing w:before="120" w:after="120" w:line="240" w:lineRule="auto"/>
        <w:ind w:left="284"/>
        <w:jc w:val="both"/>
        <w:rPr>
          <w:rStyle w:val="Zkladntext1"/>
          <w:rFonts w:eastAsiaTheme="minorHAnsi"/>
          <w:color w:val="auto"/>
          <w:sz w:val="24"/>
          <w:szCs w:val="24"/>
          <w:shd w:val="clear" w:color="auto" w:fill="auto"/>
          <w:lang w:eastAsia="en-US" w:bidi="ar-SA"/>
        </w:rPr>
      </w:pPr>
    </w:p>
    <w:p w:rsidR="00134DD4" w:rsidRPr="00FE0F3F" w:rsidRDefault="00134DD4" w:rsidP="00EA6E5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Pre obratných počtárov:</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Koľko zárobku by mal každý, keďže majú rov</w:t>
      </w:r>
      <w:r w:rsidRPr="00FE0F3F">
        <w:rPr>
          <w:rStyle w:val="Zkladntext1"/>
          <w:rFonts w:eastAsiaTheme="minorHAnsi"/>
          <w:color w:val="auto"/>
          <w:sz w:val="24"/>
          <w:szCs w:val="24"/>
        </w:rPr>
        <w:softHyphen/>
        <w:t>naké vklady?</w:t>
      </w:r>
    </w:p>
    <w:p w:rsidR="00134DD4" w:rsidRPr="00FE0F3F" w:rsidRDefault="00134DD4" w:rsidP="00EA6E5F">
      <w:pPr>
        <w:pStyle w:val="Odsekzoznamu"/>
        <w:spacing w:before="120" w:after="120" w:line="240" w:lineRule="auto"/>
        <w:ind w:left="284"/>
        <w:jc w:val="both"/>
        <w:rPr>
          <w:rStyle w:val="Zkladntext1"/>
          <w:rFonts w:eastAsiaTheme="minorHAnsi"/>
          <w:color w:val="auto"/>
          <w:sz w:val="24"/>
          <w:szCs w:val="24"/>
        </w:rPr>
      </w:pPr>
      <w:r w:rsidRPr="00FE0F3F">
        <w:rPr>
          <w:rStyle w:val="Zkladntext1"/>
          <w:rFonts w:eastAsiaTheme="minorHAnsi"/>
          <w:color w:val="auto"/>
          <w:sz w:val="24"/>
          <w:szCs w:val="24"/>
        </w:rPr>
        <w:t>(Pozrite si vklady každého, úrokovú mieru a 15 násobok!)</w:t>
      </w:r>
    </w:p>
    <w:p w:rsidR="00134DD4" w:rsidRPr="00FE0F3F" w:rsidRDefault="00134DD4" w:rsidP="00EA6E5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Kapitál 6800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3½% úrok, 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je to ročne?</w:t>
      </w:r>
    </w:p>
    <w:p w:rsidR="00134DD4" w:rsidRPr="00EA6E5F" w:rsidRDefault="00134DD4" w:rsidP="00EA6E5F">
      <w:pPr>
        <w:pStyle w:val="Odsekzoznamu"/>
        <w:numPr>
          <w:ilvl w:val="0"/>
          <w:numId w:val="82"/>
        </w:numPr>
        <w:spacing w:before="120" w:after="120" w:line="240" w:lineRule="auto"/>
        <w:ind w:left="284" w:hanging="284"/>
        <w:jc w:val="both"/>
        <w:rPr>
          <w:rStyle w:val="Zkladntext1"/>
          <w:rFonts w:eastAsiaTheme="minorHAnsi"/>
          <w:color w:val="auto"/>
          <w:sz w:val="24"/>
          <w:szCs w:val="24"/>
          <w:shd w:val="clear" w:color="auto" w:fill="auto"/>
          <w:lang w:eastAsia="en-US" w:bidi="ar-SA"/>
        </w:rPr>
      </w:pPr>
      <w:r w:rsidRPr="00FE0F3F">
        <w:rPr>
          <w:rStyle w:val="Zkladntext1"/>
          <w:rFonts w:eastAsiaTheme="minorHAnsi"/>
          <w:color w:val="auto"/>
          <w:sz w:val="24"/>
          <w:szCs w:val="24"/>
        </w:rPr>
        <w:t xml:space="preserve">Kapitál 12500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ročne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500 úroku, koľko % úroku je to?</w:t>
      </w:r>
    </w:p>
    <w:p w:rsidR="00EA6E5F" w:rsidRPr="00FE0F3F" w:rsidRDefault="00EA6E5F" w:rsidP="00EA6E5F">
      <w:pPr>
        <w:pStyle w:val="Odsekzoznamu"/>
        <w:spacing w:before="120" w:after="120" w:line="240" w:lineRule="auto"/>
        <w:ind w:left="284"/>
        <w:jc w:val="both"/>
        <w:rPr>
          <w:rFonts w:ascii="Times New Roman" w:hAnsi="Times New Roman" w:cs="Times New Roman"/>
          <w:sz w:val="24"/>
          <w:szCs w:val="24"/>
        </w:rPr>
      </w:pPr>
    </w:p>
    <w:p w:rsidR="00134DD4" w:rsidRPr="00FE0F3F" w:rsidRDefault="00134DD4" w:rsidP="00EA6E5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6% ročný úrok je 7100 </w:t>
      </w:r>
      <w:r w:rsidRPr="00FE0F3F">
        <w:rPr>
          <w:rStyle w:val="Zkladntext1"/>
          <w:rFonts w:eastAsiaTheme="minorHAnsi"/>
          <w:i/>
          <w:color w:val="auto"/>
          <w:sz w:val="24"/>
          <w:szCs w:val="24"/>
        </w:rPr>
        <w:t>Ks</w:t>
      </w:r>
      <w:r w:rsidRPr="00FE0F3F">
        <w:rPr>
          <w:rStyle w:val="Zkladntext1"/>
          <w:rFonts w:eastAsiaTheme="minorHAnsi"/>
          <w:color w:val="auto"/>
          <w:sz w:val="24"/>
          <w:szCs w:val="24"/>
        </w:rPr>
        <w:t>. Aký je kapitál?</w:t>
      </w:r>
    </w:p>
    <w:p w:rsidR="00134DD4" w:rsidRPr="00FE0F3F" w:rsidRDefault="00134DD4" w:rsidP="00EA6E5F">
      <w:pPr>
        <w:widowControl w:val="0"/>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Traja stolári založili si spoločnú dielňu so základ</w:t>
      </w:r>
      <w:r w:rsidRPr="00FE0F3F">
        <w:rPr>
          <w:rStyle w:val="Zkladntext1"/>
          <w:rFonts w:eastAsiaTheme="minorHAnsi"/>
          <w:color w:val="auto"/>
          <w:sz w:val="24"/>
          <w:szCs w:val="24"/>
        </w:rPr>
        <w:softHyphen/>
        <w:t xml:space="preserve">ným kapitálom 65000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a dohodli sa, že z čistého ročné</w:t>
      </w:r>
      <w:r w:rsidRPr="00FE0F3F">
        <w:rPr>
          <w:rStyle w:val="Zkladntext1"/>
          <w:rFonts w:eastAsiaTheme="minorHAnsi"/>
          <w:color w:val="auto"/>
          <w:sz w:val="24"/>
          <w:szCs w:val="24"/>
        </w:rPr>
        <w:softHyphen/>
        <w:t>ho zisku zmenšeného o 3½% dostane každý rovnaký diel. Z čiastky, o</w:t>
      </w:r>
      <w:r w:rsidR="00EA6E5F">
        <w:rPr>
          <w:rStyle w:val="Zkladntext1"/>
          <w:rFonts w:eastAsiaTheme="minorHAnsi"/>
          <w:color w:val="auto"/>
          <w:sz w:val="24"/>
          <w:szCs w:val="24"/>
        </w:rPr>
        <w:t> </w:t>
      </w:r>
      <w:r w:rsidRPr="00FE0F3F">
        <w:rPr>
          <w:rStyle w:val="Zkladntext1"/>
          <w:rFonts w:eastAsiaTheme="minorHAnsi"/>
          <w:color w:val="auto"/>
          <w:sz w:val="24"/>
          <w:szCs w:val="24"/>
        </w:rPr>
        <w:t>ktorú zmenšujú čistý zisk, má dostať prvý 40%, druhý 33% a tretí 27% na úhradu základného kapitálu po dobu 10 rokov.</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Čistý zisk za 10 rokov bol tento: 42000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54000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49500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66200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60000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51700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47100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53300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59700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61200 </w:t>
      </w:r>
      <w:r w:rsidRPr="00FE0F3F">
        <w:rPr>
          <w:rStyle w:val="Zkladntext1"/>
          <w:rFonts w:eastAsiaTheme="minorHAnsi"/>
          <w:i/>
          <w:color w:val="auto"/>
          <w:sz w:val="24"/>
          <w:szCs w:val="24"/>
        </w:rPr>
        <w:t>Ks</w:t>
      </w:r>
      <w:r w:rsidRPr="00FE0F3F">
        <w:rPr>
          <w:rStyle w:val="Zkladntext1"/>
          <w:rFonts w:eastAsiaTheme="minorHAnsi"/>
          <w:color w:val="auto"/>
          <w:sz w:val="24"/>
          <w:szCs w:val="24"/>
        </w:rPr>
        <w:t>.</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Aký ročný príjem mal každý z nich?</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základného kapitálu dostali </w:t>
      </w:r>
      <w:proofErr w:type="spellStart"/>
      <w:r w:rsidRPr="00FE0F3F">
        <w:rPr>
          <w:rStyle w:val="Zkladntext1"/>
          <w:rFonts w:eastAsiaTheme="minorHAnsi"/>
          <w:color w:val="auto"/>
          <w:sz w:val="24"/>
          <w:szCs w:val="24"/>
        </w:rPr>
        <w:t>zpäť</w:t>
      </w:r>
      <w:proofErr w:type="spellEnd"/>
      <w:r w:rsidRPr="00FE0F3F">
        <w:rPr>
          <w:rStyle w:val="Zkladntext1"/>
          <w:rFonts w:eastAsiaTheme="minorHAnsi"/>
          <w:color w:val="auto"/>
          <w:sz w:val="24"/>
          <w:szCs w:val="24"/>
        </w:rPr>
        <w:t xml:space="preserve"> za 10 ro</w:t>
      </w:r>
      <w:r w:rsidRPr="00FE0F3F">
        <w:rPr>
          <w:rStyle w:val="Zkladntext1"/>
          <w:rFonts w:eastAsiaTheme="minorHAnsi"/>
          <w:color w:val="auto"/>
          <w:sz w:val="24"/>
          <w:szCs w:val="24"/>
        </w:rPr>
        <w:softHyphen/>
        <w:t>kov?</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základného kapitálu </w:t>
      </w:r>
      <w:proofErr w:type="spellStart"/>
      <w:r w:rsidRPr="00FE0F3F">
        <w:rPr>
          <w:rStyle w:val="Zkladntext1"/>
          <w:rFonts w:eastAsiaTheme="minorHAnsi"/>
          <w:color w:val="auto"/>
          <w:sz w:val="24"/>
          <w:szCs w:val="24"/>
        </w:rPr>
        <w:t>složil</w:t>
      </w:r>
      <w:proofErr w:type="spellEnd"/>
      <w:r w:rsidRPr="00FE0F3F">
        <w:rPr>
          <w:rStyle w:val="Zkladntext1"/>
          <w:rFonts w:eastAsiaTheme="minorHAnsi"/>
          <w:color w:val="auto"/>
          <w:sz w:val="24"/>
          <w:szCs w:val="24"/>
        </w:rPr>
        <w:t xml:space="preserve"> každý z nich?</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Čo sa tu dá ešte počítať?</w:t>
      </w:r>
    </w:p>
    <w:p w:rsidR="00EA6E5F" w:rsidRPr="00EA6E5F" w:rsidRDefault="00134DD4" w:rsidP="00EA6E5F">
      <w:pPr>
        <w:widowControl w:val="0"/>
        <w:numPr>
          <w:ilvl w:val="0"/>
          <w:numId w:val="82"/>
        </w:numPr>
        <w:spacing w:before="120" w:after="120" w:line="240" w:lineRule="auto"/>
        <w:ind w:left="284" w:hanging="284"/>
        <w:jc w:val="both"/>
        <w:rPr>
          <w:rStyle w:val="Zkladntext1"/>
          <w:rFonts w:eastAsiaTheme="minorHAnsi"/>
          <w:color w:val="auto"/>
          <w:sz w:val="24"/>
          <w:szCs w:val="24"/>
          <w:shd w:val="clear" w:color="auto" w:fill="auto"/>
          <w:lang w:eastAsia="en-US" w:bidi="ar-SA"/>
        </w:rPr>
      </w:pPr>
      <w:r w:rsidRPr="00FE0F3F">
        <w:rPr>
          <w:rStyle w:val="Zkladntext1"/>
          <w:rFonts w:eastAsiaTheme="minorHAnsi"/>
          <w:color w:val="auto"/>
          <w:sz w:val="24"/>
          <w:szCs w:val="24"/>
        </w:rPr>
        <w:t xml:space="preserve">Dvaja podnikatelia založili obchod so základným kapitálom 658750 </w:t>
      </w:r>
      <w:r w:rsidRPr="00FE0F3F">
        <w:rPr>
          <w:rStyle w:val="Zkladntext1"/>
          <w:rFonts w:eastAsiaTheme="minorHAnsi"/>
          <w:i/>
          <w:color w:val="auto"/>
          <w:sz w:val="24"/>
          <w:szCs w:val="24"/>
        </w:rPr>
        <w:t>Ks</w:t>
      </w:r>
      <w:r w:rsidRPr="00FE0F3F">
        <w:rPr>
          <w:rStyle w:val="Zkladntext1"/>
          <w:rFonts w:eastAsiaTheme="minorHAnsi"/>
          <w:color w:val="auto"/>
          <w:sz w:val="24"/>
          <w:szCs w:val="24"/>
        </w:rPr>
        <w:t>, na ktorý prispeli v pomere 2 :3. Spoločný zisk si 5 rokov rozdeľovali v pomere príspevku</w:t>
      </w:r>
      <w:r w:rsidRPr="00FE0F3F">
        <w:rPr>
          <w:rStyle w:val="Zkladntext1"/>
          <w:rFonts w:eastAsiaTheme="minorHAnsi"/>
          <w:color w:val="auto"/>
          <w:sz w:val="24"/>
          <w:szCs w:val="24"/>
          <w:shd w:val="clear" w:color="auto" w:fill="auto"/>
        </w:rPr>
        <w:t xml:space="preserve"> </w:t>
      </w:r>
      <w:r w:rsidRPr="00FE0F3F">
        <w:rPr>
          <w:rStyle w:val="Zkladntext1"/>
          <w:rFonts w:eastAsiaTheme="minorHAnsi"/>
          <w:color w:val="auto"/>
          <w:sz w:val="24"/>
          <w:szCs w:val="24"/>
        </w:rPr>
        <w:t>k</w:t>
      </w:r>
      <w:r w:rsidR="00EA6E5F">
        <w:rPr>
          <w:rStyle w:val="Zkladntext1"/>
          <w:rFonts w:eastAsiaTheme="minorHAnsi"/>
          <w:color w:val="auto"/>
          <w:sz w:val="24"/>
          <w:szCs w:val="24"/>
        </w:rPr>
        <w:t> </w:t>
      </w:r>
      <w:r w:rsidRPr="00FE0F3F">
        <w:rPr>
          <w:rStyle w:val="Zkladntext1"/>
          <w:rFonts w:eastAsiaTheme="minorHAnsi"/>
          <w:color w:val="auto"/>
          <w:sz w:val="24"/>
          <w:szCs w:val="24"/>
        </w:rPr>
        <w:t>základnému kapitálu, potom na polovicu. Aký prie</w:t>
      </w:r>
      <w:r w:rsidRPr="00FE0F3F">
        <w:rPr>
          <w:rStyle w:val="Zkladntext1"/>
          <w:rFonts w:eastAsiaTheme="minorHAnsi"/>
          <w:color w:val="auto"/>
          <w:sz w:val="24"/>
          <w:szCs w:val="24"/>
        </w:rPr>
        <w:softHyphen/>
        <w:t xml:space="preserve">merný </w:t>
      </w:r>
      <w:proofErr w:type="spellStart"/>
      <w:r w:rsidRPr="00FE0F3F">
        <w:rPr>
          <w:rStyle w:val="Zkladntext1"/>
          <w:rFonts w:eastAsiaTheme="minorHAnsi"/>
          <w:color w:val="auto"/>
          <w:sz w:val="24"/>
          <w:szCs w:val="24"/>
        </w:rPr>
        <w:t>dôchod</w:t>
      </w:r>
      <w:proofErr w:type="spellEnd"/>
      <w:r w:rsidRPr="00FE0F3F">
        <w:rPr>
          <w:rStyle w:val="Zkladntext1"/>
          <w:rFonts w:eastAsiaTheme="minorHAnsi"/>
          <w:color w:val="auto"/>
          <w:sz w:val="24"/>
          <w:szCs w:val="24"/>
        </w:rPr>
        <w:t xml:space="preserve"> mal každý účastník, keď ich zisky za 6 ro</w:t>
      </w:r>
      <w:r w:rsidRPr="00FE0F3F">
        <w:rPr>
          <w:rStyle w:val="Zkladntext1"/>
          <w:rFonts w:eastAsiaTheme="minorHAnsi"/>
          <w:color w:val="auto"/>
          <w:sz w:val="24"/>
          <w:szCs w:val="24"/>
        </w:rPr>
        <w:softHyphen/>
        <w:t xml:space="preserve">kov </w:t>
      </w:r>
      <w:proofErr w:type="spellStart"/>
      <w:r w:rsidRPr="00FE0F3F">
        <w:rPr>
          <w:rStyle w:val="Zkladntext1"/>
          <w:rFonts w:eastAsiaTheme="minorHAnsi"/>
          <w:color w:val="auto"/>
          <w:sz w:val="24"/>
          <w:szCs w:val="24"/>
        </w:rPr>
        <w:t>boly</w:t>
      </w:r>
      <w:proofErr w:type="spellEnd"/>
      <w:r w:rsidRPr="00FE0F3F">
        <w:rPr>
          <w:rStyle w:val="Zkladntext1"/>
          <w:rFonts w:eastAsiaTheme="minorHAnsi"/>
          <w:color w:val="auto"/>
          <w:sz w:val="24"/>
          <w:szCs w:val="24"/>
        </w:rPr>
        <w:t xml:space="preserve"> 12%, 15%, 10%, 14%, 12 ½ %, 13% základného kapitálu?</w:t>
      </w:r>
    </w:p>
    <w:p w:rsidR="00134DD4" w:rsidRPr="00EA6E5F" w:rsidRDefault="00EA6E5F" w:rsidP="00EA6E5F">
      <w:pPr>
        <w:widowControl w:val="0"/>
        <w:spacing w:before="120" w:after="120" w:line="240" w:lineRule="auto"/>
        <w:ind w:left="284"/>
        <w:jc w:val="both"/>
        <w:rPr>
          <w:rFonts w:ascii="Times New Roman" w:hAnsi="Times New Roman" w:cs="Times New Roman"/>
          <w:sz w:val="24"/>
          <w:szCs w:val="24"/>
        </w:rPr>
      </w:pPr>
      <w:r>
        <w:rPr>
          <w:rStyle w:val="Zkladntext1"/>
          <w:rFonts w:eastAsiaTheme="minorHAnsi"/>
          <w:color w:val="auto"/>
          <w:sz w:val="24"/>
          <w:szCs w:val="24"/>
        </w:rPr>
        <w:t>K</w:t>
      </w:r>
      <w:r w:rsidR="00134DD4" w:rsidRPr="00EA6E5F">
        <w:rPr>
          <w:rStyle w:val="Zkladntext1"/>
          <w:rFonts w:eastAsiaTheme="minorHAnsi"/>
          <w:color w:val="auto"/>
          <w:sz w:val="24"/>
          <w:szCs w:val="24"/>
        </w:rPr>
        <w:t xml:space="preserve">oľko </w:t>
      </w:r>
      <w:r w:rsidR="00134DD4" w:rsidRPr="00EA6E5F">
        <w:rPr>
          <w:rStyle w:val="Zkladntext1"/>
          <w:rFonts w:eastAsiaTheme="minorHAnsi"/>
          <w:i/>
          <w:color w:val="auto"/>
          <w:sz w:val="24"/>
          <w:szCs w:val="24"/>
        </w:rPr>
        <w:t>Ks</w:t>
      </w:r>
      <w:r w:rsidR="00134DD4" w:rsidRPr="00EA6E5F">
        <w:rPr>
          <w:rStyle w:val="Zkladntext1"/>
          <w:rFonts w:eastAsiaTheme="minorHAnsi"/>
          <w:color w:val="auto"/>
          <w:sz w:val="24"/>
          <w:szCs w:val="24"/>
        </w:rPr>
        <w:t xml:space="preserve"> viac získal druhý podnikateľ za uvede</w:t>
      </w:r>
      <w:r w:rsidR="00134DD4" w:rsidRPr="00EA6E5F">
        <w:rPr>
          <w:rStyle w:val="Zkladntext1"/>
          <w:rFonts w:eastAsiaTheme="minorHAnsi"/>
          <w:color w:val="auto"/>
          <w:sz w:val="24"/>
          <w:szCs w:val="24"/>
        </w:rPr>
        <w:softHyphen/>
        <w:t>nú dobu? O koľko %?</w:t>
      </w:r>
    </w:p>
    <w:p w:rsidR="00134DD4" w:rsidRPr="00EA6E5F" w:rsidRDefault="00134DD4" w:rsidP="00EA6E5F">
      <w:pPr>
        <w:pStyle w:val="Odsekzoznamu"/>
        <w:numPr>
          <w:ilvl w:val="0"/>
          <w:numId w:val="82"/>
        </w:numPr>
        <w:spacing w:before="120" w:after="120" w:line="240" w:lineRule="auto"/>
        <w:ind w:left="284" w:hanging="284"/>
        <w:jc w:val="both"/>
        <w:rPr>
          <w:rStyle w:val="Zkladntext1"/>
          <w:rFonts w:eastAsiaTheme="minorHAnsi"/>
          <w:color w:val="auto"/>
          <w:sz w:val="24"/>
          <w:szCs w:val="24"/>
          <w:shd w:val="clear" w:color="auto" w:fill="auto"/>
          <w:lang w:eastAsia="en-US" w:bidi="ar-SA"/>
        </w:rPr>
      </w:pPr>
      <w:r w:rsidRPr="00FE0F3F">
        <w:rPr>
          <w:rStyle w:val="Zkladntext1"/>
          <w:rFonts w:eastAsiaTheme="minorHAnsi"/>
          <w:color w:val="auto"/>
          <w:sz w:val="24"/>
          <w:szCs w:val="24"/>
        </w:rPr>
        <w:t>Kapitál, uložený na 3 roky, vynáša pri</w:t>
      </w:r>
      <w:r w:rsidRPr="00FE0F3F">
        <w:rPr>
          <w:rStyle w:val="Zkladntext1"/>
          <w:rFonts w:eastAsiaTheme="minorHAnsi"/>
          <w:color w:val="auto"/>
          <w:sz w:val="24"/>
          <w:szCs w:val="24"/>
        </w:rPr>
        <w:tab/>
        <w:t xml:space="preserve">4½% úrokovaní 121½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O 300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väčší kapitál v tom istom čase vynáša 180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úroku. Koľkými % úrokuje druhý kapitál?</w:t>
      </w:r>
    </w:p>
    <w:p w:rsidR="00EA6E5F" w:rsidRPr="00FE0F3F" w:rsidRDefault="00EA6E5F" w:rsidP="00EA6E5F">
      <w:pPr>
        <w:pStyle w:val="Odsekzoznamu"/>
        <w:spacing w:before="120" w:after="120" w:line="240" w:lineRule="auto"/>
        <w:ind w:left="284"/>
        <w:jc w:val="both"/>
        <w:rPr>
          <w:rFonts w:ascii="Times New Roman" w:hAnsi="Times New Roman" w:cs="Times New Roman"/>
          <w:sz w:val="24"/>
          <w:szCs w:val="24"/>
        </w:rPr>
      </w:pPr>
    </w:p>
    <w:p w:rsidR="00134DD4" w:rsidRPr="00FE0F3F" w:rsidRDefault="00134DD4" w:rsidP="00EA6E5F">
      <w:pPr>
        <w:pStyle w:val="Odsekzoznamu"/>
        <w:numPr>
          <w:ilvl w:val="0"/>
          <w:numId w:val="82"/>
        </w:numPr>
        <w:spacing w:before="120" w:after="120" w:line="240" w:lineRule="auto"/>
        <w:ind w:left="284" w:hanging="284"/>
        <w:jc w:val="both"/>
        <w:rPr>
          <w:rFonts w:ascii="Times New Roman" w:hAnsi="Times New Roman" w:cs="Times New Roman"/>
          <w:sz w:val="24"/>
          <w:szCs w:val="24"/>
        </w:rPr>
      </w:pPr>
      <w:r w:rsidRPr="00FE0F3F">
        <w:rPr>
          <w:rStyle w:val="Zkladntext1"/>
          <w:rFonts w:eastAsiaTheme="minorHAnsi"/>
          <w:color w:val="auto"/>
          <w:sz w:val="24"/>
          <w:szCs w:val="24"/>
        </w:rPr>
        <w:t xml:space="preserve">Spolok pre stavbu kostola uložil kapitál 78840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na 3 ½ % úroky. Na akú sumu narástol kapitál za 10 ro</w:t>
      </w:r>
      <w:r w:rsidRPr="00FE0F3F">
        <w:rPr>
          <w:rStyle w:val="Zkladntext1"/>
          <w:rFonts w:eastAsiaTheme="minorHAnsi"/>
          <w:color w:val="auto"/>
          <w:sz w:val="24"/>
          <w:szCs w:val="24"/>
        </w:rPr>
        <w:softHyphen/>
        <w:t>kov?</w:t>
      </w:r>
    </w:p>
    <w:p w:rsidR="00134DD4" w:rsidRPr="00FE0F3F" w:rsidRDefault="00134DD4" w:rsidP="00EA6E5F">
      <w:pPr>
        <w:pStyle w:val="Odsekzoznamu"/>
        <w:spacing w:before="120" w:after="120" w:line="240" w:lineRule="auto"/>
        <w:ind w:left="284"/>
        <w:jc w:val="both"/>
        <w:rPr>
          <w:rFonts w:ascii="Times New Roman" w:hAnsi="Times New Roman" w:cs="Times New Roman"/>
          <w:sz w:val="24"/>
          <w:szCs w:val="24"/>
        </w:rPr>
      </w:pPr>
      <w:r w:rsidRPr="00FE0F3F">
        <w:rPr>
          <w:rStyle w:val="Zkladntext1"/>
          <w:rFonts w:eastAsiaTheme="minorHAnsi"/>
          <w:color w:val="auto"/>
          <w:sz w:val="24"/>
          <w:szCs w:val="24"/>
        </w:rPr>
        <w:t xml:space="preserve">Koľko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bolo treba ešte vypožičať, keď rozpočet na kostol bol 445000 </w:t>
      </w:r>
      <w:r w:rsidRPr="00FE0F3F">
        <w:rPr>
          <w:rStyle w:val="Zkladntext1"/>
          <w:rFonts w:eastAsiaTheme="minorHAnsi"/>
          <w:i/>
          <w:color w:val="auto"/>
          <w:sz w:val="24"/>
          <w:szCs w:val="24"/>
        </w:rPr>
        <w:t>Ks</w:t>
      </w:r>
      <w:r w:rsidRPr="00FE0F3F">
        <w:rPr>
          <w:rStyle w:val="Zkladntext1"/>
          <w:rFonts w:eastAsiaTheme="minorHAnsi"/>
          <w:color w:val="auto"/>
          <w:sz w:val="24"/>
          <w:szCs w:val="24"/>
        </w:rPr>
        <w:t xml:space="preserve">, keď dary jednotlivcov </w:t>
      </w:r>
      <w:proofErr w:type="spellStart"/>
      <w:r w:rsidRPr="00FE0F3F">
        <w:rPr>
          <w:rStyle w:val="Zkladntext1"/>
          <w:rFonts w:eastAsiaTheme="minorHAnsi"/>
          <w:color w:val="auto"/>
          <w:sz w:val="24"/>
          <w:szCs w:val="24"/>
        </w:rPr>
        <w:t>boly</w:t>
      </w:r>
      <w:proofErr w:type="spellEnd"/>
      <w:r w:rsidRPr="00FE0F3F">
        <w:rPr>
          <w:rStyle w:val="Zkladntext1"/>
          <w:rFonts w:eastAsiaTheme="minorHAnsi"/>
          <w:color w:val="auto"/>
          <w:sz w:val="24"/>
          <w:szCs w:val="24"/>
        </w:rPr>
        <w:t xml:space="preserve"> 2/5 základného kapitálu i s </w:t>
      </w:r>
      <w:proofErr w:type="spellStart"/>
      <w:r w:rsidRPr="00FE0F3F">
        <w:rPr>
          <w:rStyle w:val="Zkladntext1"/>
          <w:rFonts w:eastAsiaTheme="minorHAnsi"/>
          <w:color w:val="auto"/>
          <w:sz w:val="24"/>
          <w:szCs w:val="24"/>
        </w:rPr>
        <w:t>úrokami</w:t>
      </w:r>
      <w:proofErr w:type="spellEnd"/>
      <w:r w:rsidRPr="00FE0F3F">
        <w:rPr>
          <w:rStyle w:val="Zkladntext1"/>
          <w:rFonts w:eastAsiaTheme="minorHAnsi"/>
          <w:color w:val="auto"/>
          <w:sz w:val="24"/>
          <w:szCs w:val="24"/>
        </w:rPr>
        <w:t xml:space="preserve"> a keď štát prispel na stav</w:t>
      </w:r>
      <w:r w:rsidRPr="00FE0F3F">
        <w:rPr>
          <w:rStyle w:val="Zkladntext1"/>
          <w:rFonts w:eastAsiaTheme="minorHAnsi"/>
          <w:color w:val="auto"/>
          <w:sz w:val="24"/>
          <w:szCs w:val="24"/>
        </w:rPr>
        <w:softHyphen/>
        <w:t>bu kostola 25% rozpočtu?</w:t>
      </w:r>
    </w:p>
    <w:p w:rsidR="00134DD4" w:rsidRDefault="00134DD4" w:rsidP="00EA6E5F">
      <w:pPr>
        <w:spacing w:before="120" w:after="120" w:line="240" w:lineRule="auto"/>
        <w:ind w:left="284" w:hanging="284"/>
        <w:jc w:val="both"/>
        <w:rPr>
          <w:rFonts w:ascii="Times New Roman" w:hAnsi="Times New Roman" w:cs="Times New Roman"/>
          <w:sz w:val="24"/>
          <w:szCs w:val="24"/>
          <w:lang w:eastAsia="sk-SK" w:bidi="sk-SK"/>
        </w:rPr>
      </w:pPr>
    </w:p>
    <w:p w:rsidR="00EA6E5F" w:rsidRDefault="00EA6E5F" w:rsidP="00EA6E5F">
      <w:pPr>
        <w:spacing w:before="120" w:after="120" w:line="240" w:lineRule="auto"/>
        <w:ind w:left="284" w:hanging="284"/>
        <w:jc w:val="both"/>
        <w:rPr>
          <w:rFonts w:ascii="Times New Roman" w:hAnsi="Times New Roman" w:cs="Times New Roman"/>
          <w:sz w:val="24"/>
          <w:szCs w:val="24"/>
          <w:lang w:eastAsia="sk-SK" w:bidi="sk-SK"/>
        </w:rPr>
      </w:pPr>
    </w:p>
    <w:p w:rsidR="00EA6E5F" w:rsidRPr="00FE0F3F" w:rsidRDefault="00EA6E5F" w:rsidP="00EA6E5F">
      <w:pPr>
        <w:spacing w:before="120" w:after="120" w:line="240" w:lineRule="auto"/>
        <w:ind w:left="284" w:hanging="284"/>
        <w:jc w:val="both"/>
        <w:rPr>
          <w:rFonts w:ascii="Times New Roman" w:hAnsi="Times New Roman" w:cs="Times New Roman"/>
          <w:sz w:val="24"/>
          <w:szCs w:val="24"/>
          <w:lang w:eastAsia="sk-SK" w:bidi="sk-SK"/>
        </w:rPr>
      </w:pPr>
    </w:p>
    <w:p w:rsidR="001C1C33" w:rsidRDefault="001C1C33"/>
    <w:p w:rsidR="00EA6E5F" w:rsidRPr="002E5B4D" w:rsidRDefault="00EA6E5F" w:rsidP="00EA6E5F">
      <w:pPr>
        <w:ind w:left="360"/>
        <w:jc w:val="center"/>
        <w:rPr>
          <w:rFonts w:ascii="Times New Roman" w:hAnsi="Times New Roman" w:cs="Times New Roman"/>
          <w:b/>
          <w:sz w:val="28"/>
          <w:szCs w:val="28"/>
        </w:rPr>
      </w:pPr>
      <w:r w:rsidRPr="002E5B4D">
        <w:rPr>
          <w:rFonts w:ascii="Times New Roman" w:hAnsi="Times New Roman" w:cs="Times New Roman"/>
          <w:b/>
          <w:sz w:val="28"/>
          <w:szCs w:val="28"/>
        </w:rPr>
        <w:t xml:space="preserve">*   *   *  *  </w:t>
      </w:r>
      <w:r>
        <w:rPr>
          <w:rFonts w:ascii="Times New Roman" w:hAnsi="Times New Roman" w:cs="Times New Roman"/>
          <w:b/>
          <w:sz w:val="28"/>
          <w:szCs w:val="28"/>
        </w:rPr>
        <w:t>Rodina</w:t>
      </w:r>
      <w:r>
        <w:rPr>
          <w:rFonts w:ascii="Times New Roman" w:hAnsi="Times New Roman" w:cs="Times New Roman"/>
          <w:b/>
          <w:sz w:val="28"/>
          <w:szCs w:val="28"/>
        </w:rPr>
        <w:t xml:space="preserve"> </w:t>
      </w:r>
      <w:r w:rsidRPr="002E5B4D">
        <w:rPr>
          <w:rFonts w:ascii="Times New Roman" w:hAnsi="Times New Roman" w:cs="Times New Roman"/>
          <w:b/>
          <w:sz w:val="28"/>
          <w:szCs w:val="28"/>
        </w:rPr>
        <w:t xml:space="preserve"> *   *    *     *</w:t>
      </w:r>
    </w:p>
    <w:p w:rsidR="00134DD4" w:rsidRPr="00EA6E5F" w:rsidRDefault="00134DD4" w:rsidP="00EA6E5F">
      <w:pPr>
        <w:pStyle w:val="Odsekzoznamu"/>
        <w:widowControl w:val="0"/>
        <w:numPr>
          <w:ilvl w:val="0"/>
          <w:numId w:val="83"/>
        </w:numPr>
        <w:tabs>
          <w:tab w:val="left" w:pos="0"/>
        </w:tabs>
        <w:spacing w:before="120" w:after="120" w:line="240" w:lineRule="auto"/>
        <w:ind w:left="0" w:firstLine="284"/>
        <w:jc w:val="both"/>
        <w:rPr>
          <w:rFonts w:ascii="Times New Roman" w:hAnsi="Times New Roman" w:cs="Times New Roman"/>
          <w:sz w:val="24"/>
          <w:szCs w:val="24"/>
        </w:rPr>
      </w:pPr>
      <w:r w:rsidRPr="00EA6E5F">
        <w:rPr>
          <w:rFonts w:ascii="Times New Roman" w:hAnsi="Times New Roman" w:cs="Times New Roman"/>
          <w:sz w:val="24"/>
          <w:szCs w:val="24"/>
          <w:lang w:eastAsia="sk-SK" w:bidi="sk-SK"/>
        </w:rPr>
        <w:t>V päťčlennej rodine počítali, že spotrebujú me</w:t>
      </w:r>
      <w:r w:rsidRPr="00EA6E5F">
        <w:rPr>
          <w:rFonts w:ascii="Times New Roman" w:hAnsi="Times New Roman" w:cs="Times New Roman"/>
          <w:sz w:val="24"/>
          <w:szCs w:val="24"/>
          <w:lang w:eastAsia="sk-SK" w:bidi="sk-SK"/>
        </w:rPr>
        <w:softHyphen/>
        <w:t>sačne:</w:t>
      </w:r>
    </w:p>
    <w:tbl>
      <w:tblPr>
        <w:tblpPr w:leftFromText="141" w:rightFromText="141" w:vertAnchor="text" w:tblpXSpec="center" w:tblpY="1"/>
        <w:tblOverlap w:val="never"/>
        <w:tblW w:w="0" w:type="auto"/>
        <w:jc w:val="center"/>
        <w:tblCellMar>
          <w:left w:w="70" w:type="dxa"/>
          <w:right w:w="70" w:type="dxa"/>
        </w:tblCellMar>
        <w:tblLook w:val="04A0" w:firstRow="1" w:lastRow="0" w:firstColumn="1" w:lastColumn="0" w:noHBand="0" w:noVBand="1"/>
      </w:tblPr>
      <w:tblGrid>
        <w:gridCol w:w="440"/>
        <w:gridCol w:w="367"/>
        <w:gridCol w:w="1834"/>
        <w:gridCol w:w="394"/>
        <w:gridCol w:w="146"/>
        <w:gridCol w:w="1150"/>
        <w:gridCol w:w="1150"/>
        <w:gridCol w:w="500"/>
        <w:gridCol w:w="394"/>
        <w:gridCol w:w="146"/>
        <w:gridCol w:w="146"/>
      </w:tblGrid>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cukru po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na opravu topánok.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40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75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l</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Mlieka po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Nájomné. . .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210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24</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Chleba po.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za svetlo. . . .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23</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Múky po.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za kurivo. . .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65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Masti po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na šaty odloží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50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gridAfter w:val="2"/>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Mäsa po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na iné . . . . .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100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EA6E5F">
        <w:trPr>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MS Mincho" w:eastAsia="MS Mincho" w:hAnsi="MS Mincho" w:cs="MS Mincho" w:hint="eastAsia"/>
                <w:sz w:val="24"/>
                <w:szCs w:val="24"/>
                <w:lang w:eastAsia="sk-SK"/>
              </w:rPr>
              <w:t>⅟</w:t>
            </w:r>
            <w:r w:rsidRPr="00EA6E5F">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Kávy po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3"/>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r>
      <w:tr w:rsidR="00134DD4" w:rsidRPr="00EA6E5F" w:rsidTr="00EA6E5F">
        <w:trPr>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Mydla po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3"/>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r>
      <w:tr w:rsidR="00134DD4" w:rsidRPr="00EA6E5F" w:rsidTr="00EA6E5F">
        <w:trPr>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Ryže po. . . . .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3"/>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r>
      <w:tr w:rsidR="00134DD4" w:rsidRPr="00EA6E5F" w:rsidTr="00EA6E5F">
        <w:trPr>
          <w:trHeight w:val="283"/>
          <w:jc w:val="center"/>
        </w:trPr>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 xml:space="preserve">Zemiakov po . . .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c>
          <w:tcPr>
            <w:tcW w:w="0" w:type="auto"/>
            <w:gridSpan w:val="2"/>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gridSpan w:val="3"/>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A6E5F" w:rsidRDefault="00134DD4" w:rsidP="00EA6E5F">
            <w:pPr>
              <w:spacing w:before="120" w:after="120" w:line="240" w:lineRule="auto"/>
              <w:contextualSpacing/>
              <w:rPr>
                <w:rFonts w:ascii="Times New Roman" w:eastAsia="Times New Roman" w:hAnsi="Times New Roman" w:cs="Times New Roman"/>
                <w:sz w:val="24"/>
                <w:szCs w:val="24"/>
                <w:lang w:eastAsia="sk-SK"/>
              </w:rPr>
            </w:pPr>
          </w:p>
        </w:tc>
      </w:tr>
    </w:tbl>
    <w:p w:rsidR="00134DD4" w:rsidRPr="00EA6E5F" w:rsidRDefault="00134DD4" w:rsidP="00EA6E5F">
      <w:pPr>
        <w:pStyle w:val="Odsekzoznamu"/>
        <w:spacing w:before="120" w:after="120" w:line="240" w:lineRule="auto"/>
        <w:ind w:left="284"/>
        <w:jc w:val="both"/>
        <w:rPr>
          <w:rFonts w:ascii="Times New Roman" w:hAnsi="Times New Roman" w:cs="Times New Roman"/>
          <w:sz w:val="24"/>
          <w:szCs w:val="24"/>
        </w:rPr>
      </w:pPr>
      <w:bookmarkStart w:id="47" w:name="_GoBack"/>
      <w:bookmarkEnd w:id="47"/>
      <w:r w:rsidRPr="00EA6E5F">
        <w:rPr>
          <w:rFonts w:ascii="Times New Roman" w:hAnsi="Times New Roman" w:cs="Times New Roman"/>
          <w:sz w:val="24"/>
          <w:szCs w:val="24"/>
          <w:lang w:eastAsia="sk-SK" w:bidi="sk-SK"/>
        </w:rPr>
        <w:br w:type="textWrapping" w:clear="all"/>
      </w:r>
      <w:r w:rsidRPr="00EA6E5F">
        <w:rPr>
          <w:rFonts w:ascii="Times New Roman" w:hAnsi="Times New Roman" w:cs="Times New Roman"/>
          <w:sz w:val="24"/>
          <w:szCs w:val="24"/>
          <w:lang w:eastAsia="sk-SK" w:bidi="sk-SK"/>
        </w:rPr>
        <w:tab/>
        <w:t>Koľko musí otec zarobiť, aby stačil tieto mesačné výlohy uhradiť?</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Fonts w:ascii="Times New Roman" w:hAnsi="Times New Roman" w:cs="Times New Roman"/>
          <w:sz w:val="24"/>
          <w:szCs w:val="24"/>
          <w:lang w:eastAsia="sk-SK" w:bidi="sk-SK"/>
        </w:rPr>
        <w:t>Vypočítajte ročný výdavok v tejto rodine!</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Fonts w:ascii="Times New Roman" w:hAnsi="Times New Roman" w:cs="Times New Roman"/>
          <w:sz w:val="24"/>
          <w:szCs w:val="24"/>
          <w:lang w:eastAsia="sk-SK" w:bidi="sk-SK"/>
        </w:rPr>
        <w:t xml:space="preserve">Otcov ročný príjem je . . . . ? </w:t>
      </w:r>
      <w:r w:rsidRPr="00EA6E5F">
        <w:rPr>
          <w:rFonts w:ascii="Times New Roman" w:hAnsi="Times New Roman" w:cs="Times New Roman"/>
          <w:i/>
          <w:sz w:val="24"/>
          <w:szCs w:val="24"/>
          <w:lang w:eastAsia="sk-SK" w:bidi="sk-SK"/>
        </w:rPr>
        <w:t>Ks</w:t>
      </w:r>
      <w:r w:rsidRPr="00EA6E5F">
        <w:rPr>
          <w:rFonts w:ascii="Times New Roman" w:hAnsi="Times New Roman" w:cs="Times New Roman"/>
          <w:sz w:val="24"/>
          <w:szCs w:val="24"/>
          <w:lang w:eastAsia="sk-SK" w:bidi="sk-SK"/>
        </w:rPr>
        <w:t>.</w:t>
      </w:r>
    </w:p>
    <w:p w:rsidR="00134DD4" w:rsidRPr="00EA6E5F" w:rsidRDefault="00134DD4" w:rsidP="00EA6E5F">
      <w:pPr>
        <w:spacing w:before="120" w:after="120" w:line="240" w:lineRule="auto"/>
        <w:ind w:firstLine="284"/>
        <w:jc w:val="both"/>
        <w:rPr>
          <w:rFonts w:ascii="Times New Roman" w:hAnsi="Times New Roman" w:cs="Times New Roman"/>
          <w:sz w:val="24"/>
          <w:szCs w:val="24"/>
        </w:rPr>
      </w:pPr>
    </w:p>
    <w:p w:rsidR="00134DD4" w:rsidRPr="00EA6E5F" w:rsidRDefault="00134DD4" w:rsidP="00EA6E5F">
      <w:pPr>
        <w:pStyle w:val="Zkladntext130"/>
        <w:numPr>
          <w:ilvl w:val="0"/>
          <w:numId w:val="83"/>
        </w:numPr>
        <w:shd w:val="clear" w:color="auto" w:fill="auto"/>
        <w:spacing w:before="120" w:after="120" w:line="240" w:lineRule="auto"/>
        <w:ind w:left="0" w:firstLine="284"/>
        <w:jc w:val="both"/>
        <w:rPr>
          <w:rStyle w:val="Zkladntext1"/>
          <w:rFonts w:eastAsia="Century Schoolbook"/>
          <w:i w:val="0"/>
          <w:sz w:val="24"/>
          <w:szCs w:val="24"/>
        </w:rPr>
      </w:pPr>
      <w:r w:rsidRPr="00EA6E5F">
        <w:rPr>
          <w:rStyle w:val="Zkladntext1"/>
          <w:rFonts w:eastAsia="Century Schoolbook"/>
          <w:i w:val="0"/>
          <w:sz w:val="24"/>
          <w:szCs w:val="24"/>
        </w:rPr>
        <w:t>Roľník chcel postaviť nový dom s hospodárskymi budovami. Dal si pripraviť plány na budovy. Vyzval troch staviteľov, aby mu podali rozpočty (</w:t>
      </w:r>
      <w:proofErr w:type="spellStart"/>
      <w:r w:rsidRPr="00EA6E5F">
        <w:rPr>
          <w:rStyle w:val="Zkladntext1"/>
          <w:rFonts w:eastAsia="Century Schoolbook"/>
          <w:i w:val="0"/>
          <w:sz w:val="24"/>
          <w:szCs w:val="24"/>
        </w:rPr>
        <w:t>oferty</w:t>
      </w:r>
      <w:proofErr w:type="spellEnd"/>
      <w:r w:rsidRPr="00EA6E5F">
        <w:rPr>
          <w:rStyle w:val="Zkladntext1"/>
          <w:rFonts w:eastAsia="Century Schoolbook"/>
          <w:i w:val="0"/>
          <w:sz w:val="24"/>
          <w:szCs w:val="24"/>
        </w:rPr>
        <w:t>).</w:t>
      </w:r>
    </w:p>
    <w:tbl>
      <w:tblPr>
        <w:tblW w:w="0" w:type="auto"/>
        <w:tblInd w:w="426" w:type="dxa"/>
        <w:tblCellMar>
          <w:left w:w="70" w:type="dxa"/>
          <w:right w:w="70" w:type="dxa"/>
        </w:tblCellMar>
        <w:tblLook w:val="04A0" w:firstRow="1" w:lastRow="0" w:firstColumn="1" w:lastColumn="0" w:noHBand="0" w:noVBand="1"/>
      </w:tblPr>
      <w:tblGrid>
        <w:gridCol w:w="2616"/>
        <w:gridCol w:w="1076"/>
        <w:gridCol w:w="1569"/>
        <w:gridCol w:w="1103"/>
      </w:tblGrid>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Style w:val="Zkladntext1"/>
                <w:rFonts w:eastAsia="Century Schoolbook"/>
                <w:sz w:val="24"/>
                <w:szCs w:val="24"/>
              </w:rPr>
              <w:t xml:space="preserve">Rozpočty </w:t>
            </w:r>
            <w:proofErr w:type="spellStart"/>
            <w:r w:rsidRPr="00EA6E5F">
              <w:rPr>
                <w:rStyle w:val="Zkladntext1"/>
                <w:rFonts w:eastAsia="Century Schoolbook"/>
                <w:sz w:val="24"/>
                <w:szCs w:val="24"/>
              </w:rPr>
              <w:t>znely</w:t>
            </w:r>
            <w:proofErr w:type="spellEnd"/>
            <w:r w:rsidRPr="00EA6E5F">
              <w:rPr>
                <w:rStyle w:val="Zkladntext1"/>
                <w:rFonts w:eastAsia="Century Schoolbook"/>
                <w:sz w:val="24"/>
                <w:szCs w:val="24"/>
              </w:rPr>
              <w:t xml:space="preserve">: </w:t>
            </w:r>
            <w:r w:rsidRPr="00EA6E5F">
              <w:rPr>
                <w:rFonts w:ascii="Times New Roman" w:eastAsia="Times New Roman" w:hAnsi="Times New Roman" w:cs="Times New Roman"/>
                <w:sz w:val="24"/>
                <w:szCs w:val="24"/>
                <w:lang w:eastAsia="sk-SK"/>
              </w:rPr>
              <w:t>I.</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210550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center"/>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II.</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194685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center"/>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III.</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na</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201367</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bl>
    <w:p w:rsidR="00134DD4" w:rsidRPr="00EA6E5F" w:rsidRDefault="00134DD4" w:rsidP="00EA6E5F">
      <w:pPr>
        <w:pStyle w:val="Odsekzoznamu"/>
        <w:numPr>
          <w:ilvl w:val="0"/>
          <w:numId w:val="83"/>
        </w:numPr>
        <w:spacing w:before="120" w:after="120" w:line="240" w:lineRule="auto"/>
        <w:ind w:left="0" w:firstLine="284"/>
        <w:jc w:val="both"/>
        <w:rPr>
          <w:rStyle w:val="Zkladntext1"/>
          <w:rFonts w:eastAsia="Century Schoolbook"/>
          <w:sz w:val="24"/>
          <w:szCs w:val="24"/>
        </w:rPr>
      </w:pPr>
      <w:r w:rsidRPr="00EA6E5F">
        <w:rPr>
          <w:rStyle w:val="Zkladntext1"/>
          <w:rFonts w:eastAsia="Century Schoolbook"/>
          <w:sz w:val="24"/>
          <w:szCs w:val="24"/>
        </w:rPr>
        <w:t xml:space="preserve">Vypočítajte rozdiely </w:t>
      </w:r>
      <w:proofErr w:type="spellStart"/>
      <w:r w:rsidRPr="00EA6E5F">
        <w:rPr>
          <w:rStyle w:val="Zkladntext1"/>
          <w:rFonts w:eastAsia="Century Schoolbook"/>
          <w:sz w:val="24"/>
          <w:szCs w:val="24"/>
        </w:rPr>
        <w:t>medzirozpočtami</w:t>
      </w:r>
      <w:proofErr w:type="spellEnd"/>
      <w:r w:rsidRPr="00EA6E5F">
        <w:rPr>
          <w:rStyle w:val="Zkladntext1"/>
          <w:rFonts w:eastAsia="Century Schoolbook"/>
          <w:sz w:val="24"/>
          <w:szCs w:val="24"/>
        </w:rPr>
        <w:t>!</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Style w:val="Zkladntext1"/>
          <w:rFonts w:eastAsia="Century Schoolbook"/>
          <w:sz w:val="24"/>
          <w:szCs w:val="24"/>
        </w:rPr>
        <w:t>Pre ktorý rozpočet sa asi roľník rozhodol? Usudzujte a uvažujte, či každá lacná cena je skutočne lacná!</w:t>
      </w:r>
    </w:p>
    <w:p w:rsidR="00134DD4" w:rsidRPr="00EA6E5F" w:rsidRDefault="00134DD4" w:rsidP="00EA6E5F">
      <w:pPr>
        <w:pStyle w:val="Zkladntext130"/>
        <w:numPr>
          <w:ilvl w:val="0"/>
          <w:numId w:val="83"/>
        </w:numPr>
        <w:shd w:val="clear" w:color="auto" w:fill="auto"/>
        <w:spacing w:before="120" w:after="120" w:line="240" w:lineRule="auto"/>
        <w:ind w:left="0" w:firstLine="284"/>
        <w:jc w:val="both"/>
        <w:rPr>
          <w:rStyle w:val="Zkladntext1"/>
          <w:rFonts w:eastAsia="Century Schoolbook"/>
          <w:i w:val="0"/>
          <w:sz w:val="24"/>
          <w:szCs w:val="24"/>
        </w:rPr>
      </w:pPr>
      <w:proofErr w:type="spellStart"/>
      <w:r w:rsidRPr="00EA6E5F">
        <w:rPr>
          <w:rStyle w:val="Zkladntext1"/>
          <w:rFonts w:eastAsia="Century Schoolbook"/>
          <w:i w:val="0"/>
          <w:sz w:val="24"/>
          <w:szCs w:val="24"/>
        </w:rPr>
        <w:t>Roľnik</w:t>
      </w:r>
      <w:proofErr w:type="spellEnd"/>
      <w:r w:rsidRPr="00EA6E5F">
        <w:rPr>
          <w:rStyle w:val="Zkladntext1"/>
          <w:rFonts w:eastAsia="Century Schoolbook"/>
          <w:i w:val="0"/>
          <w:sz w:val="24"/>
          <w:szCs w:val="24"/>
        </w:rPr>
        <w:t xml:space="preserve"> mal usporených 98560 </w:t>
      </w:r>
      <w:r w:rsidRPr="00EA6E5F">
        <w:rPr>
          <w:rStyle w:val="Zkladntext1"/>
          <w:rFonts w:eastAsia="Century Schoolbook"/>
          <w:sz w:val="24"/>
          <w:szCs w:val="24"/>
        </w:rPr>
        <w:t>Ks</w:t>
      </w:r>
      <w:r w:rsidRPr="00EA6E5F">
        <w:rPr>
          <w:rStyle w:val="Zkladntext1"/>
          <w:rFonts w:eastAsia="Century Schoolbook"/>
          <w:i w:val="0"/>
          <w:sz w:val="24"/>
          <w:szCs w:val="24"/>
        </w:rPr>
        <w:t xml:space="preserve">. Mohol sa dať do stavby? Ako? Koľko </w:t>
      </w:r>
      <w:r w:rsidRPr="00EA6E5F">
        <w:rPr>
          <w:rStyle w:val="Zkladntext1"/>
          <w:rFonts w:eastAsia="Century Schoolbook"/>
          <w:sz w:val="24"/>
          <w:szCs w:val="24"/>
        </w:rPr>
        <w:t>Ks</w:t>
      </w:r>
      <w:r w:rsidRPr="00EA6E5F">
        <w:rPr>
          <w:rStyle w:val="Zkladntext1"/>
          <w:rFonts w:eastAsia="Century Schoolbook"/>
          <w:i w:val="0"/>
          <w:sz w:val="24"/>
          <w:szCs w:val="24"/>
        </w:rPr>
        <w:t xml:space="preserve"> mu chýbalo pre rozpočet, pre ktorý sa rozhodol?</w:t>
      </w:r>
    </w:p>
    <w:p w:rsidR="00134DD4" w:rsidRPr="00EA6E5F" w:rsidRDefault="00134DD4" w:rsidP="00EA6E5F">
      <w:pPr>
        <w:pStyle w:val="Zkladntext130"/>
        <w:shd w:val="clear" w:color="auto" w:fill="auto"/>
        <w:spacing w:before="120" w:after="120" w:line="240" w:lineRule="auto"/>
        <w:ind w:firstLine="284"/>
        <w:jc w:val="both"/>
        <w:rPr>
          <w:rStyle w:val="Zkladntext1"/>
          <w:rFonts w:eastAsia="Century Schoolbook"/>
          <w:i w:val="0"/>
          <w:sz w:val="24"/>
          <w:szCs w:val="24"/>
        </w:rPr>
      </w:pPr>
    </w:p>
    <w:p w:rsidR="00134DD4" w:rsidRPr="00EA6E5F" w:rsidRDefault="00134DD4" w:rsidP="00EA6E5F">
      <w:pPr>
        <w:pStyle w:val="Zkladntext130"/>
        <w:numPr>
          <w:ilvl w:val="0"/>
          <w:numId w:val="83"/>
        </w:numPr>
        <w:shd w:val="clear" w:color="auto" w:fill="auto"/>
        <w:spacing w:before="120" w:after="120" w:line="240" w:lineRule="auto"/>
        <w:ind w:left="0" w:firstLine="284"/>
        <w:jc w:val="both"/>
        <w:rPr>
          <w:rStyle w:val="Zkladntext1"/>
          <w:rFonts w:eastAsia="Century Schoolbook"/>
          <w:i w:val="0"/>
          <w:sz w:val="24"/>
          <w:szCs w:val="24"/>
        </w:rPr>
      </w:pPr>
      <w:r w:rsidRPr="00EA6E5F">
        <w:rPr>
          <w:rStyle w:val="Zkladntext1"/>
          <w:rFonts w:eastAsia="Century Schoolbook"/>
          <w:i w:val="0"/>
          <w:sz w:val="24"/>
          <w:szCs w:val="24"/>
        </w:rPr>
        <w:t xml:space="preserve">Sporiteľne mu </w:t>
      </w:r>
      <w:proofErr w:type="spellStart"/>
      <w:r w:rsidRPr="00EA6E5F">
        <w:rPr>
          <w:rStyle w:val="Zkladntext1"/>
          <w:rFonts w:eastAsia="Century Schoolbook"/>
          <w:i w:val="0"/>
          <w:sz w:val="24"/>
          <w:szCs w:val="24"/>
        </w:rPr>
        <w:t>ponúkaly</w:t>
      </w:r>
      <w:proofErr w:type="spellEnd"/>
      <w:r w:rsidRPr="00EA6E5F">
        <w:rPr>
          <w:rStyle w:val="Zkladntext1"/>
          <w:rFonts w:eastAsia="Century Schoolbook"/>
          <w:i w:val="0"/>
          <w:sz w:val="24"/>
          <w:szCs w:val="24"/>
        </w:rPr>
        <w:t xml:space="preserve"> pôžičku do výšky rozpočtu. Koľko pôžičky by mal, keby stavbu zadal I, II.,III. staviteľovi?</w:t>
      </w:r>
    </w:p>
    <w:p w:rsidR="00134DD4" w:rsidRPr="00EA6E5F" w:rsidRDefault="00134DD4" w:rsidP="00EA6E5F">
      <w:pPr>
        <w:pStyle w:val="Zkladntext130"/>
        <w:numPr>
          <w:ilvl w:val="0"/>
          <w:numId w:val="83"/>
        </w:numPr>
        <w:shd w:val="clear" w:color="auto" w:fill="auto"/>
        <w:spacing w:before="120" w:after="120" w:line="240" w:lineRule="auto"/>
        <w:ind w:left="0" w:firstLine="284"/>
        <w:jc w:val="both"/>
        <w:rPr>
          <w:rStyle w:val="Zkladntext1"/>
          <w:rFonts w:eastAsia="Century Schoolbook"/>
          <w:i w:val="0"/>
          <w:sz w:val="24"/>
          <w:szCs w:val="24"/>
        </w:rPr>
      </w:pPr>
      <w:r w:rsidRPr="00EA6E5F">
        <w:rPr>
          <w:rStyle w:val="Zkladntext1"/>
          <w:rFonts w:eastAsia="Century Schoolbook"/>
          <w:i w:val="0"/>
          <w:sz w:val="24"/>
          <w:szCs w:val="24"/>
        </w:rPr>
        <w:t xml:space="preserve">Zo sporiteľne si vypožičal 50.000 </w:t>
      </w:r>
      <w:r w:rsidRPr="00EA6E5F">
        <w:rPr>
          <w:rStyle w:val="Zkladntext1"/>
          <w:rFonts w:eastAsia="Century Schoolbook"/>
          <w:sz w:val="24"/>
          <w:szCs w:val="24"/>
        </w:rPr>
        <w:t>Ks</w:t>
      </w:r>
      <w:r w:rsidRPr="00EA6E5F">
        <w:rPr>
          <w:rStyle w:val="Zkladntext1"/>
          <w:rFonts w:eastAsia="Century Schoolbook"/>
          <w:i w:val="0"/>
          <w:sz w:val="24"/>
          <w:szCs w:val="24"/>
        </w:rPr>
        <w:t xml:space="preserve"> . Keby si tieto peniaze bol vypožičal na</w:t>
      </w:r>
    </w:p>
    <w:tbl>
      <w:tblPr>
        <w:tblW w:w="0" w:type="auto"/>
        <w:tblInd w:w="993" w:type="dxa"/>
        <w:tblCellMar>
          <w:left w:w="70" w:type="dxa"/>
          <w:right w:w="70" w:type="dxa"/>
        </w:tblCellMar>
        <w:tblLook w:val="04A0" w:firstRow="1" w:lastRow="0" w:firstColumn="1" w:lastColumn="0" w:noHBand="0" w:noVBand="1"/>
      </w:tblPr>
      <w:tblGrid>
        <w:gridCol w:w="1089"/>
        <w:gridCol w:w="4365"/>
        <w:gridCol w:w="1329"/>
        <w:gridCol w:w="1103"/>
      </w:tblGrid>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2420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12</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2117</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1932</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16</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1885</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17</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1807</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19</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1681</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r w:rsidR="00134DD4" w:rsidRPr="00EA6E5F" w:rsidTr="00594EDC">
        <w:trPr>
          <w:trHeight w:val="300"/>
        </w:trPr>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20</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rokov, musel by polročne splácať ....</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sz w:val="24"/>
                <w:szCs w:val="24"/>
                <w:lang w:eastAsia="sk-SK"/>
              </w:rPr>
              <w:t>1603</w:t>
            </w:r>
          </w:p>
        </w:tc>
        <w:tc>
          <w:tcPr>
            <w:tcW w:w="0" w:type="auto"/>
            <w:tcBorders>
              <w:top w:val="nil"/>
              <w:left w:val="nil"/>
              <w:bottom w:val="nil"/>
              <w:right w:val="nil"/>
            </w:tcBorders>
            <w:shd w:val="clear" w:color="auto" w:fill="auto"/>
            <w:noWrap/>
            <w:vAlign w:val="bottom"/>
            <w:hideMark/>
          </w:tcPr>
          <w:p w:rsidR="00134DD4" w:rsidRPr="00EA6E5F" w:rsidRDefault="00134DD4" w:rsidP="00EA6E5F">
            <w:pPr>
              <w:pStyle w:val="Odsekzoznamu"/>
              <w:numPr>
                <w:ilvl w:val="0"/>
                <w:numId w:val="83"/>
              </w:numPr>
              <w:spacing w:before="120" w:after="120" w:line="240" w:lineRule="auto"/>
              <w:ind w:left="0" w:firstLine="284"/>
              <w:jc w:val="both"/>
              <w:rPr>
                <w:rFonts w:ascii="Times New Roman" w:eastAsia="Times New Roman" w:hAnsi="Times New Roman" w:cs="Times New Roman"/>
                <w:sz w:val="24"/>
                <w:szCs w:val="24"/>
                <w:lang w:eastAsia="sk-SK"/>
              </w:rPr>
            </w:pPr>
            <w:r w:rsidRPr="00EA6E5F">
              <w:rPr>
                <w:rFonts w:ascii="Times New Roman" w:eastAsia="Times New Roman" w:hAnsi="Times New Roman" w:cs="Times New Roman"/>
                <w:i/>
                <w:sz w:val="24"/>
                <w:szCs w:val="24"/>
                <w:lang w:eastAsia="sk-SK"/>
              </w:rPr>
              <w:t>Ks</w:t>
            </w:r>
          </w:p>
        </w:tc>
      </w:tr>
    </w:tbl>
    <w:p w:rsidR="00134DD4" w:rsidRPr="00EA6E5F" w:rsidRDefault="00134DD4" w:rsidP="00EA6E5F">
      <w:pPr>
        <w:spacing w:before="120" w:after="120" w:line="240" w:lineRule="auto"/>
        <w:ind w:firstLine="284"/>
        <w:jc w:val="both"/>
        <w:rPr>
          <w:rStyle w:val="Zkladntext1"/>
          <w:rFonts w:eastAsia="Century Schoolbook"/>
          <w:sz w:val="24"/>
          <w:szCs w:val="24"/>
        </w:rPr>
      </w:pPr>
    </w:p>
    <w:p w:rsidR="00134DD4" w:rsidRPr="00EA6E5F" w:rsidRDefault="00134DD4" w:rsidP="00EA6E5F">
      <w:pPr>
        <w:pStyle w:val="Odsekzoznamu"/>
        <w:numPr>
          <w:ilvl w:val="0"/>
          <w:numId w:val="83"/>
        </w:numPr>
        <w:spacing w:before="120" w:after="120" w:line="240" w:lineRule="auto"/>
        <w:ind w:left="0" w:firstLine="284"/>
        <w:jc w:val="both"/>
        <w:rPr>
          <w:rStyle w:val="Zkladntext1"/>
          <w:rFonts w:eastAsia="Century Schoolbook"/>
          <w:sz w:val="24"/>
          <w:szCs w:val="24"/>
        </w:rPr>
      </w:pPr>
      <w:r w:rsidRPr="00EA6E5F">
        <w:rPr>
          <w:rStyle w:val="Zkladntext1"/>
          <w:rFonts w:eastAsia="Century Schoolbook"/>
          <w:sz w:val="24"/>
          <w:szCs w:val="24"/>
        </w:rPr>
        <w:t xml:space="preserve">Koľko </w:t>
      </w:r>
      <w:r w:rsidRPr="00EA6E5F">
        <w:rPr>
          <w:rStyle w:val="Zkladntext1"/>
          <w:rFonts w:eastAsia="Century Schoolbook"/>
          <w:i/>
          <w:sz w:val="24"/>
          <w:szCs w:val="24"/>
        </w:rPr>
        <w:t>Ks</w:t>
      </w:r>
      <w:r w:rsidRPr="00EA6E5F">
        <w:rPr>
          <w:rStyle w:val="Zkladntext1"/>
          <w:rFonts w:eastAsia="Century Schoolbook"/>
          <w:sz w:val="24"/>
          <w:szCs w:val="24"/>
        </w:rPr>
        <w:t xml:space="preserve"> zaplatí sporiteľni za 10, 12, 15, 16, 17, 19, 20 rokov?</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Style w:val="Zkladntext1"/>
          <w:rFonts w:eastAsia="Century Schoolbook"/>
          <w:sz w:val="24"/>
          <w:szCs w:val="24"/>
        </w:rPr>
        <w:t xml:space="preserve">Koľko </w:t>
      </w:r>
      <w:r w:rsidRPr="00EA6E5F">
        <w:rPr>
          <w:rStyle w:val="Zkladntext1"/>
          <w:rFonts w:eastAsia="Century Schoolbook"/>
          <w:i/>
          <w:sz w:val="24"/>
          <w:szCs w:val="24"/>
        </w:rPr>
        <w:t>Ks</w:t>
      </w:r>
      <w:r w:rsidRPr="00EA6E5F">
        <w:rPr>
          <w:rStyle w:val="Zkladntext1"/>
          <w:rFonts w:eastAsia="Century Schoolbook"/>
          <w:sz w:val="24"/>
          <w:szCs w:val="24"/>
        </w:rPr>
        <w:t xml:space="preserve"> </w:t>
      </w:r>
      <w:r w:rsidRPr="00EA6E5F">
        <w:rPr>
          <w:rStyle w:val="Zkladntext1"/>
          <w:rFonts w:eastAsia="Century Schoolbook"/>
          <w:color w:val="FF0000"/>
          <w:sz w:val="24"/>
          <w:szCs w:val="24"/>
        </w:rPr>
        <w:t>zisk</w:t>
      </w:r>
      <w:r w:rsidRPr="00EA6E5F">
        <w:rPr>
          <w:rStyle w:val="Zkladntext1"/>
          <w:rFonts w:eastAsia="Century Schoolbook"/>
          <w:sz w:val="24"/>
          <w:szCs w:val="24"/>
        </w:rPr>
        <w:t>u má sporiteľňa za túto pôžičku za 10, 12, 15, 16, 17, 19, 20 rokov?</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Style w:val="Zkladntext1"/>
          <w:rFonts w:eastAsia="Century Schoolbook"/>
          <w:sz w:val="24"/>
          <w:szCs w:val="24"/>
        </w:rPr>
        <w:t>Na koľko rokov by ste vy uzavreli pôžičku a prečo?</w:t>
      </w:r>
    </w:p>
    <w:p w:rsidR="00134DD4" w:rsidRPr="00EA6E5F" w:rsidRDefault="00134DD4" w:rsidP="00EA6E5F">
      <w:pPr>
        <w:pStyle w:val="Odsekzoznamu"/>
        <w:numPr>
          <w:ilvl w:val="0"/>
          <w:numId w:val="83"/>
        </w:numPr>
        <w:spacing w:before="120" w:after="120" w:line="240" w:lineRule="auto"/>
        <w:ind w:left="0" w:firstLine="284"/>
        <w:jc w:val="both"/>
        <w:rPr>
          <w:rFonts w:ascii="Times New Roman" w:hAnsi="Times New Roman" w:cs="Times New Roman"/>
          <w:sz w:val="24"/>
          <w:szCs w:val="24"/>
        </w:rPr>
      </w:pPr>
      <w:r w:rsidRPr="00EA6E5F">
        <w:rPr>
          <w:rStyle w:val="Zkladntext1"/>
          <w:rFonts w:eastAsia="Century Schoolbook"/>
          <w:sz w:val="24"/>
          <w:szCs w:val="24"/>
        </w:rPr>
        <w:t>Prečo sú splátky na dlhodobú pôžičku menšie?</w:t>
      </w:r>
    </w:p>
    <w:p w:rsidR="00134DD4" w:rsidRPr="00EA6E5F" w:rsidRDefault="00134DD4" w:rsidP="00EA6E5F">
      <w:pPr>
        <w:widowControl w:val="0"/>
        <w:spacing w:before="120" w:after="120" w:line="240" w:lineRule="auto"/>
        <w:ind w:firstLine="284"/>
        <w:jc w:val="both"/>
        <w:rPr>
          <w:rStyle w:val="Zkladntext1"/>
          <w:rFonts w:eastAsiaTheme="minorHAnsi"/>
          <w:sz w:val="24"/>
          <w:szCs w:val="24"/>
          <w:shd w:val="clear" w:color="auto" w:fill="auto"/>
        </w:rPr>
      </w:pPr>
    </w:p>
    <w:p w:rsidR="00134DD4" w:rsidRPr="00EA6E5F" w:rsidRDefault="00134DD4" w:rsidP="00EA6E5F">
      <w:pPr>
        <w:pStyle w:val="Odsekzoznamu"/>
        <w:widowControl w:val="0"/>
        <w:numPr>
          <w:ilvl w:val="0"/>
          <w:numId w:val="83"/>
        </w:numPr>
        <w:spacing w:before="120" w:after="120" w:line="240" w:lineRule="auto"/>
        <w:ind w:left="0" w:firstLine="284"/>
        <w:jc w:val="both"/>
        <w:rPr>
          <w:rFonts w:ascii="Times New Roman" w:hAnsi="Times New Roman" w:cs="Times New Roman"/>
          <w:sz w:val="24"/>
          <w:szCs w:val="24"/>
        </w:rPr>
      </w:pPr>
      <w:r w:rsidRPr="00EA6E5F">
        <w:rPr>
          <w:rStyle w:val="Zkladntext1"/>
          <w:rFonts w:eastAsia="Century Schoolbook"/>
          <w:iCs/>
          <w:sz w:val="24"/>
          <w:szCs w:val="24"/>
        </w:rPr>
        <w:t xml:space="preserve">Včelár si kúpil medomet za 540 </w:t>
      </w:r>
      <w:r w:rsidRPr="00EA6E5F">
        <w:rPr>
          <w:rStyle w:val="Zkladntext1"/>
          <w:rFonts w:eastAsia="Century Schoolbook"/>
          <w:i/>
          <w:iCs/>
          <w:sz w:val="24"/>
          <w:szCs w:val="24"/>
        </w:rPr>
        <w:t>Ks</w:t>
      </w:r>
      <w:r w:rsidRPr="00EA6E5F">
        <w:rPr>
          <w:rStyle w:val="Zkladntext1"/>
          <w:rFonts w:eastAsia="Century Schoolbook"/>
          <w:iCs/>
          <w:sz w:val="24"/>
          <w:szCs w:val="24"/>
        </w:rPr>
        <w:t>. Po dodaní stro</w:t>
      </w:r>
      <w:r w:rsidRPr="00EA6E5F">
        <w:rPr>
          <w:rStyle w:val="Zkladntext1"/>
          <w:rFonts w:eastAsia="Century Schoolbook"/>
          <w:iCs/>
          <w:sz w:val="24"/>
          <w:szCs w:val="24"/>
        </w:rPr>
        <w:softHyphen/>
        <w:t xml:space="preserve">ja zaplatil </w:t>
      </w:r>
      <w:r w:rsidRPr="00EA6E5F">
        <w:rPr>
          <w:rStyle w:val="Zkladntext1"/>
          <w:rFonts w:eastAsia="Century Schoolbook"/>
          <w:i/>
          <w:iCs/>
          <w:sz w:val="24"/>
          <w:szCs w:val="24"/>
        </w:rPr>
        <w:t>Ks</w:t>
      </w:r>
      <w:r w:rsidRPr="00EA6E5F">
        <w:rPr>
          <w:rStyle w:val="Zkladntext1"/>
          <w:rFonts w:eastAsia="Century Schoolbook"/>
          <w:iCs/>
          <w:sz w:val="24"/>
          <w:szCs w:val="24"/>
        </w:rPr>
        <w:t xml:space="preserve"> 150, ostatok na 6</w:t>
      </w:r>
      <w:r w:rsidRPr="00EA6E5F">
        <w:rPr>
          <w:rStyle w:val="Zkladntext1"/>
          <w:rFonts w:eastAsia="Century Schoolbook"/>
          <w:sz w:val="24"/>
          <w:szCs w:val="24"/>
        </w:rPr>
        <w:t xml:space="preserve"> mesačných splátok. Koľ</w:t>
      </w:r>
      <w:r w:rsidRPr="00EA6E5F">
        <w:rPr>
          <w:rStyle w:val="Zkladntext1"/>
          <w:rFonts w:eastAsia="Century Schoolbook"/>
          <w:sz w:val="24"/>
          <w:szCs w:val="24"/>
        </w:rPr>
        <w:softHyphen/>
      </w:r>
      <w:r w:rsidRPr="00EA6E5F">
        <w:rPr>
          <w:rStyle w:val="Zkladntext1"/>
          <w:rFonts w:eastAsia="Arial Narrow"/>
          <w:sz w:val="24"/>
          <w:szCs w:val="24"/>
        </w:rPr>
        <w:t xml:space="preserve">ko </w:t>
      </w:r>
      <w:r w:rsidRPr="00EA6E5F">
        <w:rPr>
          <w:rStyle w:val="ZkladntextRiadkovanie0pt"/>
          <w:rFonts w:ascii="Times New Roman" w:hAnsi="Times New Roman" w:cs="Times New Roman"/>
          <w:color w:val="auto"/>
          <w:sz w:val="24"/>
          <w:szCs w:val="24"/>
        </w:rPr>
        <w:t xml:space="preserve">ostal </w:t>
      </w:r>
      <w:r w:rsidRPr="00EA6E5F">
        <w:rPr>
          <w:rStyle w:val="Zkladntext1"/>
          <w:rFonts w:eastAsia="Arial Narrow"/>
          <w:sz w:val="24"/>
          <w:szCs w:val="24"/>
        </w:rPr>
        <w:t xml:space="preserve">dlžný </w:t>
      </w:r>
      <w:r w:rsidRPr="00EA6E5F">
        <w:rPr>
          <w:rStyle w:val="ZkladntextRiadkovanie0pt"/>
          <w:rFonts w:ascii="Times New Roman" w:hAnsi="Times New Roman" w:cs="Times New Roman"/>
          <w:color w:val="auto"/>
          <w:sz w:val="24"/>
          <w:szCs w:val="24"/>
        </w:rPr>
        <w:t xml:space="preserve">a </w:t>
      </w:r>
      <w:r w:rsidRPr="00EA6E5F">
        <w:rPr>
          <w:rStyle w:val="Zkladntext1"/>
          <w:rFonts w:eastAsia="Arial Narrow"/>
          <w:sz w:val="24"/>
          <w:szCs w:val="24"/>
        </w:rPr>
        <w:t xml:space="preserve">aké </w:t>
      </w:r>
      <w:proofErr w:type="spellStart"/>
      <w:r w:rsidRPr="00EA6E5F">
        <w:rPr>
          <w:rStyle w:val="Zkladntext1"/>
          <w:rFonts w:eastAsia="Century Schoolbook"/>
          <w:sz w:val="24"/>
          <w:szCs w:val="24"/>
        </w:rPr>
        <w:t>boly</w:t>
      </w:r>
      <w:proofErr w:type="spellEnd"/>
      <w:r w:rsidRPr="00EA6E5F">
        <w:rPr>
          <w:rStyle w:val="Zkladntext1"/>
          <w:rFonts w:eastAsia="Century Schoolbook"/>
          <w:sz w:val="24"/>
          <w:szCs w:val="24"/>
        </w:rPr>
        <w:t xml:space="preserve"> splátky?</w:t>
      </w:r>
    </w:p>
    <w:p w:rsidR="00134DD4" w:rsidRPr="00EA6E5F" w:rsidRDefault="00134DD4" w:rsidP="00EA6E5F">
      <w:pPr>
        <w:pStyle w:val="Odsekzoznamu"/>
        <w:numPr>
          <w:ilvl w:val="0"/>
          <w:numId w:val="83"/>
        </w:numPr>
        <w:spacing w:before="120" w:after="120" w:line="240" w:lineRule="auto"/>
        <w:ind w:left="0" w:firstLine="284"/>
        <w:jc w:val="both"/>
        <w:rPr>
          <w:rStyle w:val="Zkladntext1"/>
          <w:rFonts w:eastAsia="Century Schoolbook"/>
          <w:sz w:val="24"/>
          <w:szCs w:val="24"/>
        </w:rPr>
      </w:pPr>
      <w:r w:rsidRPr="00EA6E5F">
        <w:rPr>
          <w:rStyle w:val="Zkladntext1"/>
          <w:rFonts w:eastAsia="Century Schoolbook"/>
          <w:sz w:val="24"/>
          <w:szCs w:val="24"/>
        </w:rPr>
        <w:t>Aké splátky by mal, keby dlžobu chcel zaplatiť za 3 mesiace?</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 xml:space="preserve">Dvaja bratia si kúpili prostredníctvom </w:t>
      </w:r>
      <w:proofErr w:type="spellStart"/>
      <w:r w:rsidRPr="00EA6E5F">
        <w:rPr>
          <w:rStyle w:val="Zkladntext1"/>
          <w:rFonts w:eastAsia="Century Schoolbook"/>
          <w:iCs/>
          <w:sz w:val="24"/>
          <w:szCs w:val="24"/>
        </w:rPr>
        <w:t>hospodárského</w:t>
      </w:r>
      <w:proofErr w:type="spellEnd"/>
      <w:r w:rsidRPr="00EA6E5F">
        <w:rPr>
          <w:rStyle w:val="Zkladntext1"/>
          <w:rFonts w:eastAsia="Century Schoolbook"/>
          <w:iCs/>
          <w:sz w:val="24"/>
          <w:szCs w:val="24"/>
        </w:rPr>
        <w:t xml:space="preserve"> družstva mláťačku za </w:t>
      </w:r>
      <w:r w:rsidRPr="00EA6E5F">
        <w:rPr>
          <w:rStyle w:val="Zkladntext1"/>
          <w:rFonts w:eastAsia="Century Schoolbook"/>
          <w:i/>
          <w:iCs/>
          <w:sz w:val="24"/>
          <w:szCs w:val="24"/>
        </w:rPr>
        <w:t>Ks</w:t>
      </w:r>
      <w:r w:rsidRPr="00EA6E5F">
        <w:rPr>
          <w:rStyle w:val="Zkladntext1"/>
          <w:rFonts w:eastAsia="Century Schoolbook"/>
          <w:iCs/>
          <w:sz w:val="24"/>
          <w:szCs w:val="24"/>
        </w:rPr>
        <w:t>15700,-. Družstvo, kto</w:t>
      </w:r>
      <w:r w:rsidRPr="00EA6E5F">
        <w:rPr>
          <w:rStyle w:val="Zkladntext1"/>
          <w:rFonts w:eastAsia="Century Schoolbook"/>
          <w:iCs/>
          <w:sz w:val="24"/>
          <w:szCs w:val="24"/>
        </w:rPr>
        <w:softHyphen/>
        <w:t xml:space="preserve">rému bratia </w:t>
      </w:r>
      <w:proofErr w:type="spellStart"/>
      <w:r w:rsidRPr="00EA6E5F">
        <w:rPr>
          <w:rStyle w:val="Zkladntext1"/>
          <w:rFonts w:eastAsia="Century Schoolbook"/>
          <w:iCs/>
          <w:sz w:val="24"/>
          <w:szCs w:val="24"/>
        </w:rPr>
        <w:t>složili</w:t>
      </w:r>
      <w:proofErr w:type="spellEnd"/>
      <w:r w:rsidRPr="00EA6E5F">
        <w:rPr>
          <w:rStyle w:val="Zkladntext1"/>
          <w:rFonts w:eastAsia="Century Schoolbook"/>
          <w:iCs/>
          <w:sz w:val="24"/>
          <w:szCs w:val="24"/>
        </w:rPr>
        <w:t xml:space="preserve"> </w:t>
      </w:r>
      <w:r w:rsidRPr="00EA6E5F">
        <w:rPr>
          <w:rStyle w:val="Zkladntext1"/>
          <w:rFonts w:eastAsia="Century Schoolbook"/>
          <w:i/>
          <w:iCs/>
          <w:sz w:val="24"/>
          <w:szCs w:val="24"/>
        </w:rPr>
        <w:t>Ks</w:t>
      </w:r>
      <w:r w:rsidRPr="00EA6E5F">
        <w:rPr>
          <w:rStyle w:val="Zkladntext1"/>
          <w:rFonts w:eastAsia="Century Schoolbook"/>
          <w:iCs/>
          <w:sz w:val="24"/>
          <w:szCs w:val="24"/>
        </w:rPr>
        <w:t xml:space="preserve"> 7900, stroj vyplatilo. Koľko </w:t>
      </w:r>
      <w:r w:rsidRPr="00EA6E5F">
        <w:rPr>
          <w:rStyle w:val="Zkladntext1"/>
          <w:rFonts w:eastAsia="Century Schoolbook"/>
          <w:i/>
          <w:iCs/>
          <w:sz w:val="24"/>
          <w:szCs w:val="24"/>
        </w:rPr>
        <w:t>Ks</w:t>
      </w:r>
      <w:r w:rsidRPr="00EA6E5F">
        <w:rPr>
          <w:rStyle w:val="Zkladntext1"/>
          <w:rFonts w:eastAsia="Century Schoolbook"/>
          <w:iCs/>
          <w:sz w:val="24"/>
          <w:szCs w:val="24"/>
        </w:rPr>
        <w:t xml:space="preserve"> ostali bratia dlžní družstvu a v akých čiastkach splácali dlh, keď zvyšok museli zaplatiť za 12 mesiacov?</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 xml:space="preserve">Keby boli stroj kúpili v továrni na splátky, bol by stál </w:t>
      </w:r>
      <w:r w:rsidRPr="00EA6E5F">
        <w:rPr>
          <w:rStyle w:val="Zkladntext1"/>
          <w:rFonts w:eastAsia="Century Schoolbook"/>
          <w:i/>
          <w:iCs/>
          <w:sz w:val="24"/>
          <w:szCs w:val="24"/>
        </w:rPr>
        <w:t>Ks</w:t>
      </w:r>
      <w:r w:rsidRPr="00EA6E5F">
        <w:rPr>
          <w:rStyle w:val="Zkladntext1"/>
          <w:rFonts w:eastAsia="Century Schoolbook"/>
          <w:iCs/>
          <w:sz w:val="24"/>
          <w:szCs w:val="24"/>
        </w:rPr>
        <w:t xml:space="preserve"> 17020. Aké by boli mali splátky?</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Akú výhodu im poskytlo družstvo?</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 xml:space="preserve">Koľko </w:t>
      </w:r>
      <w:r w:rsidRPr="00EA6E5F">
        <w:rPr>
          <w:rStyle w:val="Zkladntext1"/>
          <w:rFonts w:eastAsia="Century Schoolbook"/>
          <w:i/>
          <w:iCs/>
          <w:sz w:val="24"/>
          <w:szCs w:val="24"/>
        </w:rPr>
        <w:t>Ks</w:t>
      </w:r>
      <w:r w:rsidRPr="00EA6E5F">
        <w:rPr>
          <w:rStyle w:val="Zkladntext1"/>
          <w:rFonts w:eastAsia="Century Schoolbook"/>
          <w:iCs/>
          <w:sz w:val="24"/>
          <w:szCs w:val="24"/>
        </w:rPr>
        <w:t xml:space="preserve"> získali pomocou družstva, keď za tento </w:t>
      </w:r>
      <w:r w:rsidRPr="00EA6E5F">
        <w:rPr>
          <w:rStyle w:val="Zkladntext1"/>
          <w:rFonts w:eastAsia="Century Schoolbook"/>
          <w:iCs/>
          <w:color w:val="FFC000" w:themeColor="accent4"/>
          <w:sz w:val="24"/>
          <w:szCs w:val="24"/>
        </w:rPr>
        <w:t>obchod</w:t>
      </w:r>
      <w:r w:rsidRPr="00EA6E5F">
        <w:rPr>
          <w:rStyle w:val="Zkladntext1"/>
          <w:rFonts w:eastAsia="Century Schoolbook"/>
          <w:iCs/>
          <w:sz w:val="24"/>
          <w:szCs w:val="24"/>
        </w:rPr>
        <w:t xml:space="preserve"> zaplatili družstvu len 270 </w:t>
      </w:r>
      <w:r w:rsidRPr="00EA6E5F">
        <w:rPr>
          <w:rStyle w:val="Zkladntext1"/>
          <w:rFonts w:eastAsia="Century Schoolbook"/>
          <w:i/>
          <w:iCs/>
          <w:sz w:val="24"/>
          <w:szCs w:val="24"/>
        </w:rPr>
        <w:t>Ks</w:t>
      </w:r>
      <w:r w:rsidRPr="00EA6E5F">
        <w:rPr>
          <w:rStyle w:val="Zkladntext1"/>
          <w:rFonts w:eastAsia="Century Schoolbook"/>
          <w:iCs/>
          <w:sz w:val="24"/>
          <w:szCs w:val="24"/>
        </w:rPr>
        <w:t xml:space="preserve"> na úhradu jeho </w:t>
      </w:r>
      <w:proofErr w:type="spellStart"/>
      <w:r w:rsidRPr="00EA6E5F">
        <w:rPr>
          <w:rStyle w:val="Zkladntext1"/>
          <w:rFonts w:eastAsia="Century Schoolbook"/>
          <w:iCs/>
          <w:sz w:val="24"/>
          <w:szCs w:val="24"/>
        </w:rPr>
        <w:t>výloh</w:t>
      </w:r>
      <w:proofErr w:type="spellEnd"/>
      <w:r w:rsidRPr="00EA6E5F">
        <w:rPr>
          <w:rStyle w:val="Zkladntext1"/>
          <w:rFonts w:eastAsia="Century Schoolbook"/>
          <w:iCs/>
          <w:sz w:val="24"/>
          <w:szCs w:val="24"/>
        </w:rPr>
        <w:t>?</w:t>
      </w:r>
    </w:p>
    <w:p w:rsidR="00134DD4" w:rsidRPr="00EA6E5F" w:rsidRDefault="00134DD4" w:rsidP="00EA6E5F">
      <w:pPr>
        <w:pStyle w:val="Odsekzoznamu"/>
        <w:widowControl w:val="0"/>
        <w:numPr>
          <w:ilvl w:val="0"/>
          <w:numId w:val="83"/>
        </w:numPr>
        <w:tabs>
          <w:tab w:val="left" w:pos="426"/>
        </w:tabs>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 xml:space="preserve">Úradník si postavil dom za 120000 </w:t>
      </w:r>
      <w:r w:rsidRPr="00EA6E5F">
        <w:rPr>
          <w:rStyle w:val="Zkladntext1"/>
          <w:rFonts w:eastAsia="Century Schoolbook"/>
          <w:i/>
          <w:iCs/>
          <w:sz w:val="24"/>
          <w:szCs w:val="24"/>
        </w:rPr>
        <w:t>Ks</w:t>
      </w:r>
      <w:r w:rsidRPr="00EA6E5F">
        <w:rPr>
          <w:rStyle w:val="Zkladntext1"/>
          <w:rFonts w:eastAsia="Century Schoolbook"/>
          <w:iCs/>
          <w:sz w:val="24"/>
          <w:szCs w:val="24"/>
        </w:rPr>
        <w:t xml:space="preserve">. Sporiteľňa mu požičala 75000 </w:t>
      </w:r>
      <w:r w:rsidRPr="00EA6E5F">
        <w:rPr>
          <w:rStyle w:val="Zkladntext1"/>
          <w:rFonts w:eastAsia="Century Schoolbook"/>
          <w:i/>
          <w:iCs/>
          <w:sz w:val="24"/>
          <w:szCs w:val="24"/>
        </w:rPr>
        <w:t>Ks</w:t>
      </w:r>
      <w:r w:rsidRPr="00EA6E5F">
        <w:rPr>
          <w:rStyle w:val="Zkladntext1"/>
          <w:rFonts w:eastAsia="Century Schoolbook"/>
          <w:iCs/>
          <w:sz w:val="24"/>
          <w:szCs w:val="24"/>
        </w:rPr>
        <w:t xml:space="preserve">. Po ôsmich rokoch úradníkova dlžoba klesla na 42480 </w:t>
      </w:r>
      <w:r w:rsidRPr="00EA6E5F">
        <w:rPr>
          <w:rStyle w:val="Zkladntext1"/>
          <w:rFonts w:eastAsia="Century Schoolbook"/>
          <w:i/>
          <w:iCs/>
          <w:sz w:val="24"/>
          <w:szCs w:val="24"/>
        </w:rPr>
        <w:t>Ks</w:t>
      </w:r>
      <w:r w:rsidRPr="00EA6E5F">
        <w:rPr>
          <w:rStyle w:val="Zkladntext1"/>
          <w:rFonts w:eastAsia="Century Schoolbook"/>
          <w:iCs/>
          <w:sz w:val="24"/>
          <w:szCs w:val="24"/>
        </w:rPr>
        <w:t xml:space="preserve">. Koľko zaplatil za 8 rokov a aké </w:t>
      </w:r>
      <w:proofErr w:type="spellStart"/>
      <w:r w:rsidRPr="00EA6E5F">
        <w:rPr>
          <w:rStyle w:val="Zkladntext1"/>
          <w:rFonts w:eastAsia="Century Schoolbook"/>
          <w:iCs/>
          <w:sz w:val="24"/>
          <w:szCs w:val="24"/>
        </w:rPr>
        <w:t>boly</w:t>
      </w:r>
      <w:proofErr w:type="spellEnd"/>
      <w:r w:rsidRPr="00EA6E5F">
        <w:rPr>
          <w:rStyle w:val="Zkladntext1"/>
          <w:rFonts w:eastAsia="Century Schoolbook"/>
          <w:iCs/>
          <w:sz w:val="24"/>
          <w:szCs w:val="24"/>
        </w:rPr>
        <w:t xml:space="preserve"> polročné splátky?</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Koľko rokov bude musieť ešte takto platiť, kým za</w:t>
      </w:r>
      <w:r w:rsidRPr="00EA6E5F">
        <w:rPr>
          <w:rStyle w:val="Zkladntext1"/>
          <w:rFonts w:eastAsia="Century Schoolbook"/>
          <w:iCs/>
          <w:sz w:val="24"/>
          <w:szCs w:val="24"/>
        </w:rPr>
        <w:softHyphen/>
        <w:t>platí celú dlžobu?</w:t>
      </w:r>
    </w:p>
    <w:p w:rsidR="00134DD4" w:rsidRPr="00EA6E5F" w:rsidRDefault="00134DD4" w:rsidP="00EA6E5F">
      <w:pPr>
        <w:pStyle w:val="Odsekzoznamu"/>
        <w:widowControl w:val="0"/>
        <w:numPr>
          <w:ilvl w:val="0"/>
          <w:numId w:val="83"/>
        </w:numPr>
        <w:spacing w:before="120" w:after="120" w:line="240" w:lineRule="auto"/>
        <w:ind w:left="0" w:firstLine="284"/>
        <w:jc w:val="both"/>
        <w:rPr>
          <w:rStyle w:val="Zkladntext1"/>
          <w:rFonts w:eastAsia="Century Schoolbook"/>
          <w:iCs/>
          <w:sz w:val="24"/>
          <w:szCs w:val="24"/>
        </w:rPr>
      </w:pPr>
      <w:r w:rsidRPr="00EA6E5F">
        <w:rPr>
          <w:rStyle w:val="Zkladntext1"/>
          <w:rFonts w:eastAsia="Century Schoolbook"/>
          <w:iCs/>
          <w:sz w:val="24"/>
          <w:szCs w:val="24"/>
        </w:rPr>
        <w:t>Aká bude posledná splátka?</w:t>
      </w:r>
    </w:p>
    <w:p w:rsidR="00134DD4" w:rsidRPr="00E60C6E" w:rsidRDefault="00134DD4" w:rsidP="00134DD4">
      <w:pPr>
        <w:spacing w:line="240" w:lineRule="auto"/>
        <w:ind w:left="284" w:firstLine="397"/>
        <w:jc w:val="both"/>
        <w:rPr>
          <w:rFonts w:ascii="Times New Roman" w:hAnsi="Times New Roman" w:cs="Times New Roman"/>
        </w:rPr>
        <w:sectPr w:rsidR="00134DD4" w:rsidRPr="00E60C6E" w:rsidSect="00134DD4">
          <w:headerReference w:type="even" r:id="rId9"/>
          <w:headerReference w:type="default" r:id="rId10"/>
          <w:footerReference w:type="default" r:id="rId11"/>
          <w:pgSz w:w="11909" w:h="16838"/>
          <w:pgMar w:top="1418" w:right="1134" w:bottom="1418" w:left="1985" w:header="0" w:footer="3" w:gutter="0"/>
          <w:cols w:space="720"/>
          <w:noEndnote/>
          <w:docGrid w:linePitch="360"/>
        </w:sectPr>
      </w:pPr>
    </w:p>
    <w:p w:rsidR="001C1C33" w:rsidRDefault="001C1C33"/>
    <w:p w:rsidR="001C1C33" w:rsidRDefault="001C1C33">
      <w:r>
        <w:t>Rozpočty</w:t>
      </w:r>
    </w:p>
    <w:p w:rsidR="001C1C33" w:rsidRDefault="001C1C33"/>
    <w:p w:rsidR="001C1C33" w:rsidRDefault="001C1C33">
      <w:r>
        <w:t>Obchod</w:t>
      </w:r>
    </w:p>
    <w:p w:rsidR="00134DD4" w:rsidRPr="00E60C6E" w:rsidRDefault="00134DD4" w:rsidP="00134DD4">
      <w:pPr>
        <w:pStyle w:val="Nadpis2"/>
        <w:spacing w:before="120" w:after="120" w:line="240" w:lineRule="auto"/>
        <w:ind w:left="284" w:firstLine="397"/>
        <w:jc w:val="both"/>
        <w:rPr>
          <w:rStyle w:val="Jemnzvraznenie"/>
          <w:rFonts w:ascii="Times New Roman" w:hAnsi="Times New Roman" w:cs="Times New Roman"/>
          <w:i w:val="0"/>
          <w:color w:val="auto"/>
          <w:sz w:val="24"/>
          <w:szCs w:val="24"/>
        </w:rPr>
      </w:pPr>
      <w:r w:rsidRPr="00E60C6E">
        <w:rPr>
          <w:rStyle w:val="Jemnzvraznenie"/>
          <w:rFonts w:ascii="Times New Roman" w:hAnsi="Times New Roman" w:cs="Times New Roman"/>
          <w:i w:val="0"/>
          <w:color w:val="auto"/>
          <w:sz w:val="24"/>
          <w:szCs w:val="24"/>
        </w:rPr>
        <w:t>1942_II</w:t>
      </w:r>
    </w:p>
    <w:p w:rsidR="00134DD4" w:rsidRPr="00E60C6E" w:rsidRDefault="00134DD4" w:rsidP="00134DD4">
      <w:pPr>
        <w:spacing w:after="7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Remeselník má dielňu: platí nájomné, svetlo, kurivo, plyn, za odvoz smetí, poistné proti požiaru a krádeži. Má stroje, musel ich kúpiť, udržuje ich a platí opravy; stroje tiež strácajú časom na cene a nakoniec sú bezcenné. Sú aj poistené. Za pomocníkov platí polovicu </w:t>
      </w:r>
      <w:r w:rsidRPr="00E60C6E">
        <w:rPr>
          <w:rStyle w:val="ZkladntextTun"/>
          <w:rFonts w:eastAsiaTheme="minorHAnsi"/>
          <w:b w:val="0"/>
          <w:color w:val="auto"/>
          <w:sz w:val="24"/>
          <w:szCs w:val="24"/>
        </w:rPr>
        <w:t>nemocenského a penzijného poistenia. Platí dane a dávky!</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50"/>
          <w:rFonts w:eastAsiaTheme="minorHAnsi"/>
          <w:b w:val="0"/>
          <w:bCs w:val="0"/>
          <w:color w:val="auto"/>
          <w:sz w:val="24"/>
          <w:szCs w:val="24"/>
        </w:rPr>
        <w:t>To sú režijné výdavky, čiže réžia.</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Kupuje suroviny a iný pomocný materiál.</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Má pomocníkov a platí im mzdu.</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50"/>
          <w:rFonts w:eastAsiaTheme="minorHAnsi"/>
          <w:b w:val="0"/>
          <w:bCs w:val="0"/>
          <w:color w:val="auto"/>
          <w:sz w:val="24"/>
          <w:szCs w:val="24"/>
        </w:rPr>
        <w:t>To sú hotové výdavky.</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Režijné a hotové výdavky spolu určujú </w:t>
      </w:r>
      <w:r w:rsidRPr="00E60C6E">
        <w:rPr>
          <w:rStyle w:val="ZkladntextRiadkovanie2pt"/>
          <w:rFonts w:ascii="Times New Roman" w:hAnsi="Times New Roman" w:cs="Times New Roman"/>
          <w:color w:val="auto"/>
          <w:sz w:val="24"/>
          <w:szCs w:val="24"/>
        </w:rPr>
        <w:t>výrobnú cenu.</w:t>
      </w:r>
    </w:p>
    <w:p w:rsidR="00134DD4" w:rsidRPr="00E60C6E" w:rsidRDefault="00134DD4" w:rsidP="00134DD4">
      <w:pPr>
        <w:spacing w:after="152"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Potrebuje peniaze na udržovanie vlastného života a života rodiny. To je </w:t>
      </w:r>
      <w:r w:rsidRPr="00E60C6E">
        <w:rPr>
          <w:rStyle w:val="ZkladntextRiadkovanie2pt"/>
          <w:rFonts w:ascii="Times New Roman" w:hAnsi="Times New Roman" w:cs="Times New Roman"/>
          <w:color w:val="auto"/>
          <w:sz w:val="24"/>
          <w:szCs w:val="24"/>
        </w:rPr>
        <w:t xml:space="preserve">čistý </w:t>
      </w:r>
      <w:r w:rsidRPr="00E60C6E">
        <w:rPr>
          <w:rStyle w:val="ZkladntextRiadkovanie2pt"/>
          <w:rFonts w:ascii="Times New Roman" w:hAnsi="Times New Roman" w:cs="Times New Roman"/>
          <w:color w:val="FF0000"/>
          <w:sz w:val="24"/>
          <w:szCs w:val="24"/>
        </w:rPr>
        <w:t>zisk</w:t>
      </w:r>
      <w:r w:rsidRPr="00E60C6E">
        <w:rPr>
          <w:rStyle w:val="ZkladntextRiadkovanie2pt"/>
          <w:rFonts w:ascii="Times New Roman" w:hAnsi="Times New Roman" w:cs="Times New Roman"/>
          <w:color w:val="auto"/>
          <w:sz w:val="24"/>
          <w:szCs w:val="24"/>
        </w:rPr>
        <w:t>.</w:t>
      </w:r>
    </w:p>
    <w:p w:rsidR="00134DD4" w:rsidRPr="00E60C6E" w:rsidRDefault="00134DD4" w:rsidP="00134DD4">
      <w:pPr>
        <w:spacing w:after="37"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Keď teda niečo ide robiť, vypočíta si najprv:</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hotové výlohy v </w:t>
      </w:r>
      <w:r w:rsidRPr="00902708">
        <w:rPr>
          <w:rStyle w:val="Zkladntext1"/>
          <w:rFonts w:eastAsiaTheme="minorHAnsi"/>
          <w:i/>
          <w:sz w:val="24"/>
          <w:szCs w:val="24"/>
        </w:rPr>
        <w:t>Ks</w:t>
      </w:r>
      <w:r w:rsidRPr="00E60C6E">
        <w:rPr>
          <w:rStyle w:val="Zkladntext1"/>
          <w:rFonts w:eastAsiaTheme="minorHAnsi"/>
          <w:sz w:val="24"/>
          <w:szCs w:val="24"/>
        </w:rPr>
        <w:t xml:space="preserve"> . . .</w:t>
      </w:r>
    </w:p>
    <w:p w:rsidR="00134DD4" w:rsidRPr="00E60C6E" w:rsidRDefault="00134DD4" w:rsidP="00134DD4">
      <w:pPr>
        <w:tabs>
          <w:tab w:val="left" w:leader="dot" w:pos="3703"/>
          <w:tab w:val="left" w:leader="dot" w:pos="37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réžiu v %</w:t>
      </w:r>
      <w:r w:rsidRPr="00E60C6E">
        <w:rPr>
          <w:rStyle w:val="Zkladntext1"/>
          <w:rFonts w:eastAsiaTheme="minorHAnsi"/>
          <w:sz w:val="24"/>
          <w:szCs w:val="24"/>
        </w:rPr>
        <w:tab/>
      </w:r>
      <w:r w:rsidRPr="00E60C6E">
        <w:rPr>
          <w:rStyle w:val="Zkladntext1"/>
          <w:rFonts w:eastAsiaTheme="minorHAnsi"/>
          <w:sz w:val="24"/>
          <w:szCs w:val="24"/>
        </w:rPr>
        <w:tab/>
      </w:r>
    </w:p>
    <w:p w:rsidR="00134DD4" w:rsidRPr="00E60C6E" w:rsidRDefault="00134DD4" w:rsidP="00134DD4">
      <w:pPr>
        <w:tabs>
          <w:tab w:val="left" w:pos="2570"/>
          <w:tab w:val="left" w:leader="dot" w:pos="3703"/>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color w:val="FF0000"/>
          <w:sz w:val="24"/>
          <w:szCs w:val="24"/>
        </w:rPr>
        <w:t>zisk</w:t>
      </w:r>
      <w:r w:rsidRPr="00E60C6E">
        <w:rPr>
          <w:rStyle w:val="Zkladntext1"/>
          <w:rFonts w:eastAsiaTheme="minorHAnsi"/>
          <w:sz w:val="24"/>
          <w:szCs w:val="24"/>
        </w:rPr>
        <w:t xml:space="preserve"> v %</w:t>
      </w:r>
      <w:r w:rsidRPr="00E60C6E">
        <w:rPr>
          <w:rStyle w:val="Zkladntext1"/>
          <w:rFonts w:eastAsiaTheme="minorHAnsi"/>
          <w:sz w:val="24"/>
          <w:szCs w:val="24"/>
        </w:rPr>
        <w:tab/>
      </w:r>
      <w:r w:rsidRPr="00E60C6E">
        <w:rPr>
          <w:rStyle w:val="Zkladntext1"/>
          <w:rFonts w:eastAsiaTheme="minorHAnsi"/>
          <w:sz w:val="24"/>
          <w:szCs w:val="24"/>
        </w:rPr>
        <w:tab/>
      </w:r>
    </w:p>
    <w:p w:rsidR="00134DD4" w:rsidRPr="00E60C6E" w:rsidRDefault="00134DD4" w:rsidP="00134DD4">
      <w:pPr>
        <w:spacing w:after="50" w:line="240" w:lineRule="auto"/>
        <w:ind w:left="284" w:firstLine="397"/>
        <w:jc w:val="both"/>
        <w:rPr>
          <w:rFonts w:ascii="Times New Roman" w:hAnsi="Times New Roman" w:cs="Times New Roman"/>
          <w:sz w:val="24"/>
          <w:szCs w:val="24"/>
        </w:rPr>
      </w:pPr>
      <w:r w:rsidRPr="00E60C6E">
        <w:rPr>
          <w:rStyle w:val="Zkladntext5Nietun"/>
          <w:rFonts w:eastAsiaTheme="minorHAnsi"/>
          <w:b w:val="0"/>
          <w:sz w:val="24"/>
          <w:szCs w:val="24"/>
        </w:rPr>
        <w:t xml:space="preserve">Spolu </w:t>
      </w:r>
      <w:r w:rsidRPr="00E60C6E">
        <w:rPr>
          <w:rStyle w:val="Zkladntext50"/>
          <w:rFonts w:eastAsiaTheme="minorHAnsi"/>
          <w:b w:val="0"/>
          <w:bCs w:val="0"/>
          <w:color w:val="auto"/>
          <w:sz w:val="24"/>
          <w:szCs w:val="24"/>
        </w:rPr>
        <w:t xml:space="preserve">je </w:t>
      </w:r>
      <w:r w:rsidRPr="00E60C6E">
        <w:rPr>
          <w:rStyle w:val="Zkladntext5Nietun"/>
          <w:rFonts w:eastAsiaTheme="minorHAnsi"/>
          <w:b w:val="0"/>
          <w:sz w:val="24"/>
          <w:szCs w:val="24"/>
        </w:rPr>
        <w:t xml:space="preserve">to </w:t>
      </w:r>
      <w:r w:rsidRPr="00E60C6E">
        <w:rPr>
          <w:rStyle w:val="Zkladntext50"/>
          <w:rFonts w:eastAsiaTheme="minorHAnsi"/>
          <w:b w:val="0"/>
          <w:bCs w:val="0"/>
          <w:color w:val="auto"/>
          <w:sz w:val="24"/>
          <w:szCs w:val="24"/>
        </w:rPr>
        <w:t>predajná cena . .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Snaha remeselníkov je, mať čím menej režijných vý</w:t>
      </w:r>
      <w:r w:rsidRPr="00E60C6E">
        <w:rPr>
          <w:rStyle w:val="Zkladntext1"/>
          <w:rFonts w:eastAsiaTheme="minorHAnsi"/>
          <w:sz w:val="24"/>
          <w:szCs w:val="24"/>
        </w:rPr>
        <w:softHyphen/>
        <w:t>davkov, čím lepšie suroviny, dobrých pracovníkov a mnoho spokojných zákazníkov!</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Vysvetlite heslo továrnika </w:t>
      </w:r>
      <w:proofErr w:type="spellStart"/>
      <w:r w:rsidRPr="00E60C6E">
        <w:rPr>
          <w:rStyle w:val="ZkladntextTun"/>
          <w:rFonts w:eastAsiaTheme="minorHAnsi"/>
          <w:b w:val="0"/>
          <w:color w:val="auto"/>
          <w:sz w:val="24"/>
          <w:szCs w:val="24"/>
        </w:rPr>
        <w:t>Baťu</w:t>
      </w:r>
      <w:proofErr w:type="spellEnd"/>
      <w:r w:rsidRPr="00E60C6E">
        <w:rPr>
          <w:rStyle w:val="ZkladntextTun"/>
          <w:rFonts w:eastAsiaTheme="minorHAnsi"/>
          <w:b w:val="0"/>
          <w:color w:val="auto"/>
          <w:sz w:val="24"/>
          <w:szCs w:val="24"/>
        </w:rPr>
        <w:t xml:space="preserve">: </w:t>
      </w:r>
      <w:r w:rsidRPr="00E60C6E">
        <w:rPr>
          <w:rStyle w:val="Zkladntext1"/>
          <w:rFonts w:eastAsiaTheme="minorHAnsi"/>
          <w:sz w:val="24"/>
          <w:szCs w:val="24"/>
        </w:rPr>
        <w:t>„Náš zákazník, náš pán!"</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pStyle w:val="Odsekzoznamu"/>
        <w:widowControl w:val="0"/>
        <w:numPr>
          <w:ilvl w:val="0"/>
          <w:numId w:val="58"/>
        </w:numPr>
        <w:tabs>
          <w:tab w:val="left" w:pos="0"/>
        </w:tabs>
        <w:spacing w:after="68" w:line="240" w:lineRule="auto"/>
        <w:ind w:left="284" w:right="20"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Zámočník pracuje s dvoma tovarišmi a s jedným učňom. Tovarišom platí 5,45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hodinu, učňovi dáva 1,20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hodinu. Majster sám si počíta plat 1200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mesačne.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museli zarobiť v mesiaci septembri, t. j. za 28 pracovných dní pri </w:t>
      </w:r>
      <w:r w:rsidRPr="00E60C6E">
        <w:rPr>
          <w:rFonts w:ascii="Times New Roman" w:hAnsi="Times New Roman" w:cs="Times New Roman"/>
          <w:sz w:val="24"/>
          <w:szCs w:val="24"/>
        </w:rPr>
        <w:t>8</w:t>
      </w:r>
      <w:r w:rsidRPr="00E60C6E">
        <w:rPr>
          <w:rFonts w:ascii="Times New Roman" w:hAnsi="Times New Roman" w:cs="Times New Roman"/>
          <w:sz w:val="24"/>
          <w:szCs w:val="24"/>
          <w:lang w:eastAsia="sk-SK" w:bidi="sk-SK"/>
        </w:rPr>
        <w:t xml:space="preserve"> hod. práci?</w:t>
      </w:r>
    </w:p>
    <w:p w:rsidR="00134DD4" w:rsidRPr="00E60C6E" w:rsidRDefault="00134DD4" w:rsidP="00134DD4">
      <w:pPr>
        <w:spacing w:after="84" w:line="240" w:lineRule="auto"/>
        <w:ind w:left="284" w:right="20"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Za dodanú prácu dostal 6420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Výdavky na mate</w:t>
      </w:r>
      <w:r w:rsidRPr="00E60C6E">
        <w:rPr>
          <w:rFonts w:ascii="Times New Roman" w:hAnsi="Times New Roman" w:cs="Times New Roman"/>
          <w:sz w:val="24"/>
          <w:szCs w:val="24"/>
          <w:lang w:eastAsia="sk-SK" w:bidi="sk-SK"/>
        </w:rPr>
        <w:softHyphen/>
        <w:t xml:space="preserve">riál a na dopravu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2540,50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Koľko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ostalo maj</w:t>
      </w:r>
      <w:r w:rsidRPr="00E60C6E">
        <w:rPr>
          <w:rFonts w:ascii="Times New Roman" w:hAnsi="Times New Roman" w:cs="Times New Roman"/>
          <w:sz w:val="24"/>
          <w:szCs w:val="24"/>
          <w:lang w:eastAsia="sk-SK" w:bidi="sk-SK"/>
        </w:rPr>
        <w:softHyphen/>
        <w:t>strovi po výplate odmien za september?</w:t>
      </w:r>
    </w:p>
    <w:p w:rsidR="00134DD4" w:rsidRPr="00E60C6E" w:rsidRDefault="00134DD4" w:rsidP="00134DD4">
      <w:pPr>
        <w:spacing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Čo urobil so zvyškom?</w:t>
      </w:r>
    </w:p>
    <w:p w:rsidR="00134DD4" w:rsidRPr="00E60C6E" w:rsidRDefault="00134DD4" w:rsidP="00134DD4">
      <w:pPr>
        <w:spacing w:after="169" w:line="240" w:lineRule="auto"/>
        <w:ind w:left="284" w:right="20" w:firstLine="397"/>
        <w:jc w:val="both"/>
        <w:rPr>
          <w:rStyle w:val="Zkladntext1"/>
          <w:rFonts w:eastAsia="Trebuchet MS"/>
          <w:sz w:val="24"/>
          <w:szCs w:val="24"/>
        </w:rPr>
      </w:pP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ník si presne zaznamenáva, ktoré veci sa naj</w:t>
      </w:r>
      <w:r w:rsidRPr="00E60C6E">
        <w:rPr>
          <w:rStyle w:val="Zkladntext1"/>
          <w:rFonts w:eastAsia="Trebuchet MS"/>
          <w:sz w:val="24"/>
          <w:szCs w:val="24"/>
        </w:rPr>
        <w:softHyphen/>
        <w:t xml:space="preserve">viac míňajú v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e a snaží sa doplňovať zásoby tak, aby mal vždy čerstvý tovar. Objednáva písomne a keď sa chce presvedčiť o akosti tovaru, objednáva osobne.</w:t>
      </w:r>
    </w:p>
    <w:p w:rsidR="00134DD4" w:rsidRPr="00E60C6E" w:rsidRDefault="00134DD4" w:rsidP="00134DD4">
      <w:pPr>
        <w:pStyle w:val="Odsekzoznamu"/>
        <w:numPr>
          <w:ilvl w:val="0"/>
          <w:numId w:val="60"/>
        </w:numPr>
        <w:spacing w:after="169" w:line="240" w:lineRule="auto"/>
        <w:ind w:left="284" w:right="20" w:firstLine="397"/>
        <w:jc w:val="both"/>
        <w:rPr>
          <w:rStyle w:val="Zkladntext1"/>
          <w:rFonts w:eastAsia="Trebuchet MS"/>
          <w:sz w:val="24"/>
          <w:szCs w:val="24"/>
        </w:rPr>
      </w:pPr>
      <w:r w:rsidRPr="00E60C6E">
        <w:rPr>
          <w:rStyle w:val="Zkladntext1"/>
          <w:rFonts w:eastAsia="Trebuchet MS"/>
          <w:sz w:val="24"/>
          <w:szCs w:val="24"/>
        </w:rPr>
        <w:t>Pre písomnú objednávku mal v záznamoch tieto dáta:</w:t>
      </w:r>
    </w:p>
    <w:tbl>
      <w:tblPr>
        <w:tblW w:w="0" w:type="auto"/>
        <w:tblInd w:w="70" w:type="dxa"/>
        <w:tblCellMar>
          <w:left w:w="70" w:type="dxa"/>
          <w:right w:w="70" w:type="dxa"/>
        </w:tblCellMar>
        <w:tblLook w:val="04A0" w:firstRow="1" w:lastRow="0" w:firstColumn="1" w:lastColumn="0" w:noHBand="0" w:noVBand="1"/>
      </w:tblPr>
      <w:tblGrid>
        <w:gridCol w:w="496"/>
        <w:gridCol w:w="909"/>
        <w:gridCol w:w="1397"/>
        <w:gridCol w:w="603"/>
        <w:gridCol w:w="591"/>
        <w:gridCol w:w="603"/>
        <w:gridCol w:w="761"/>
        <w:gridCol w:w="615"/>
        <w:gridCol w:w="1614"/>
        <w:gridCol w:w="656"/>
        <w:gridCol w:w="615"/>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mydla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mydla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sudy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petroleja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hl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debny</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cukru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kryštálu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5,15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vrecia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p>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Pre osobnú objednávku mal v záznamoch tieto dáta:</w:t>
      </w:r>
    </w:p>
    <w:tbl>
      <w:tblPr>
        <w:tblW w:w="0" w:type="auto"/>
        <w:tblInd w:w="70" w:type="dxa"/>
        <w:tblCellMar>
          <w:left w:w="70" w:type="dxa"/>
          <w:right w:w="70" w:type="dxa"/>
        </w:tblCellMar>
        <w:tblLook w:val="04A0" w:firstRow="1" w:lastRow="0" w:firstColumn="1" w:lastColumn="0" w:noHBand="0" w:noVBand="1"/>
      </w:tblPr>
      <w:tblGrid>
        <w:gridCol w:w="483"/>
        <w:gridCol w:w="877"/>
        <w:gridCol w:w="1559"/>
        <w:gridCol w:w="587"/>
        <w:gridCol w:w="627"/>
        <w:gridCol w:w="587"/>
        <w:gridCol w:w="740"/>
        <w:gridCol w:w="599"/>
        <w:gridCol w:w="1564"/>
        <w:gridCol w:w="638"/>
        <w:gridCol w:w="599"/>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cukríkov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čokolády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škat</w:t>
            </w:r>
            <w:proofErr w:type="spellEnd"/>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zákuskov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9,5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plech.</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marmelády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,predajná cena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center" w:pos="4006"/>
          <w:tab w:val="right" w:pos="5296"/>
          <w:tab w:val="right" w:pos="5295"/>
          <w:tab w:val="right" w:pos="5594"/>
        </w:tabs>
        <w:spacing w:after="56" w:line="240" w:lineRule="auto"/>
        <w:ind w:left="284" w:firstLine="397"/>
        <w:jc w:val="both"/>
        <w:rPr>
          <w:rFonts w:ascii="Times New Roman" w:hAnsi="Times New Roman" w:cs="Times New Roman"/>
          <w:sz w:val="24"/>
          <w:szCs w:val="24"/>
        </w:rPr>
      </w:pP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rebuchet MS"/>
          <w:sz w:val="24"/>
          <w:szCs w:val="24"/>
        </w:rPr>
        <w:t xml:space="preserve">Koľko peňazí bude potrebovať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ník na úhradu písomnej objednávky?</w:t>
      </w:r>
    </w:p>
    <w:p w:rsidR="00134DD4" w:rsidRPr="00E60C6E" w:rsidRDefault="00134DD4" w:rsidP="00134DD4">
      <w:pPr>
        <w:spacing w:after="14"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na úhradu osobnej objednávky?</w:t>
      </w:r>
    </w:p>
    <w:p w:rsidR="00134DD4" w:rsidRPr="00E60C6E" w:rsidRDefault="00134DD4" w:rsidP="00134DD4">
      <w:pPr>
        <w:spacing w:after="125"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dovedna?</w:t>
      </w:r>
    </w:p>
    <w:p w:rsidR="00134DD4" w:rsidRPr="00E60C6E" w:rsidRDefault="00134DD4" w:rsidP="00134DD4">
      <w:pPr>
        <w:pStyle w:val="Odsekzoznamu"/>
        <w:widowControl w:val="0"/>
        <w:numPr>
          <w:ilvl w:val="0"/>
          <w:numId w:val="60"/>
        </w:numPr>
        <w:tabs>
          <w:tab w:val="left" w:pos="796"/>
        </w:tabs>
        <w:spacing w:after="60" w:line="240" w:lineRule="auto"/>
        <w:ind w:left="284" w:right="20" w:firstLine="397"/>
        <w:jc w:val="both"/>
        <w:rPr>
          <w:rFonts w:ascii="Times New Roman" w:hAnsi="Times New Roman" w:cs="Times New Roman"/>
          <w:sz w:val="24"/>
          <w:szCs w:val="24"/>
        </w:rPr>
      </w:pPr>
      <w:r w:rsidRPr="00E60C6E">
        <w:rPr>
          <w:rStyle w:val="Zkladntext1"/>
          <w:rFonts w:eastAsia="Trebuchet MS"/>
          <w:sz w:val="24"/>
          <w:szCs w:val="24"/>
        </w:rPr>
        <w:t xml:space="preserve">Po čom predáva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 xml:space="preserve">ník ¼  </w:t>
      </w:r>
      <w:r w:rsidRPr="00902708">
        <w:rPr>
          <w:rStyle w:val="Zkladntext1"/>
          <w:rFonts w:eastAsia="Trebuchet MS"/>
          <w:i/>
          <w:sz w:val="24"/>
          <w:szCs w:val="24"/>
        </w:rPr>
        <w:t>kg</w:t>
      </w:r>
      <w:r w:rsidRPr="00E60C6E">
        <w:rPr>
          <w:rStyle w:val="Zkladntext1"/>
          <w:rFonts w:eastAsia="Trebuchet MS"/>
          <w:sz w:val="24"/>
          <w:szCs w:val="24"/>
        </w:rPr>
        <w:t xml:space="preserve">, ½  </w:t>
      </w:r>
      <w:r w:rsidRPr="00902708">
        <w:rPr>
          <w:rStyle w:val="Zkladntext1"/>
          <w:rFonts w:eastAsia="Trebuchet MS"/>
          <w:i/>
          <w:sz w:val="24"/>
          <w:szCs w:val="24"/>
        </w:rPr>
        <w:t>kg</w:t>
      </w:r>
      <w:r w:rsidRPr="00E60C6E">
        <w:rPr>
          <w:rStyle w:val="Zkladntext1"/>
          <w:rFonts w:eastAsia="Trebuchet MS"/>
          <w:sz w:val="24"/>
          <w:szCs w:val="24"/>
        </w:rPr>
        <w:t xml:space="preserve">, ¾  </w:t>
      </w:r>
      <w:r w:rsidRPr="00902708">
        <w:rPr>
          <w:rStyle w:val="Zkladntext1"/>
          <w:rFonts w:eastAsia="Trebuchet MS"/>
          <w:i/>
          <w:sz w:val="24"/>
          <w:szCs w:val="24"/>
        </w:rPr>
        <w:t>kg</w:t>
      </w:r>
      <w:r w:rsidRPr="00E60C6E">
        <w:rPr>
          <w:rStyle w:val="Zkladntext1"/>
          <w:rFonts w:eastAsia="Trebuchet MS"/>
          <w:sz w:val="24"/>
          <w:szCs w:val="24"/>
        </w:rPr>
        <w:t xml:space="preserve"> mydla každého druhu?</w:t>
      </w:r>
    </w:p>
    <w:p w:rsidR="00134DD4" w:rsidRPr="00E60C6E" w:rsidRDefault="00134DD4" w:rsidP="00134DD4">
      <w:pPr>
        <w:spacing w:after="0" w:line="240" w:lineRule="auto"/>
        <w:ind w:left="284" w:right="20" w:firstLine="397"/>
        <w:jc w:val="both"/>
        <w:rPr>
          <w:rFonts w:ascii="Times New Roman" w:hAnsi="Times New Roman" w:cs="Times New Roman"/>
          <w:sz w:val="24"/>
          <w:szCs w:val="24"/>
          <w:lang w:eastAsia="sk-SK" w:bidi="sk-SK"/>
        </w:rPr>
      </w:pPr>
      <w:r w:rsidRPr="00E60C6E">
        <w:rPr>
          <w:rStyle w:val="Zkladntext1"/>
          <w:rFonts w:eastAsia="Trebuchet MS"/>
          <w:sz w:val="24"/>
          <w:szCs w:val="24"/>
        </w:rPr>
        <w:t xml:space="preserve">Po čom predáva ½ l petroleja, </w:t>
      </w:r>
      <w:r w:rsidRPr="00E60C6E">
        <w:rPr>
          <w:rStyle w:val="Zkladntext1"/>
          <w:rFonts w:eastAsia="Book Antiqua"/>
          <w:sz w:val="24"/>
          <w:szCs w:val="24"/>
        </w:rPr>
        <w:t xml:space="preserve">2 ½  </w:t>
      </w:r>
      <w:r w:rsidRPr="00902708">
        <w:rPr>
          <w:rStyle w:val="Zkladntext1"/>
          <w:rFonts w:eastAsia="Trebuchet MS"/>
          <w:i/>
          <w:sz w:val="24"/>
          <w:szCs w:val="24"/>
        </w:rPr>
        <w:t>kg</w:t>
      </w:r>
      <w:r w:rsidRPr="00E60C6E">
        <w:rPr>
          <w:rStyle w:val="Zkladntext1"/>
          <w:rFonts w:eastAsia="Trebuchet MS"/>
          <w:sz w:val="24"/>
          <w:szCs w:val="24"/>
        </w:rPr>
        <w:t xml:space="preserve"> cukru, </w:t>
      </w:r>
      <w:r w:rsidRPr="00E60C6E">
        <w:rPr>
          <w:rStyle w:val="Zkladntext1"/>
          <w:rFonts w:eastAsia="Book Antiqua"/>
          <w:sz w:val="24"/>
          <w:szCs w:val="24"/>
        </w:rPr>
        <w:t xml:space="preserve">4 ½  </w:t>
      </w:r>
      <w:r w:rsidRPr="00902708">
        <w:rPr>
          <w:rStyle w:val="Zkladntext1"/>
          <w:rFonts w:eastAsia="Trebuchet MS"/>
          <w:i/>
          <w:sz w:val="24"/>
          <w:szCs w:val="24"/>
        </w:rPr>
        <w:t>kg</w:t>
      </w:r>
      <w:r w:rsidRPr="00E60C6E">
        <w:rPr>
          <w:rStyle w:val="Zkladntext1"/>
          <w:rFonts w:eastAsia="Trebuchet MS"/>
          <w:sz w:val="24"/>
          <w:szCs w:val="24"/>
        </w:rPr>
        <w:t xml:space="preserve"> múky, ½  </w:t>
      </w:r>
      <w:r w:rsidRPr="00902708">
        <w:rPr>
          <w:rStyle w:val="Zkladntext1"/>
          <w:rFonts w:eastAsia="Trebuchet MS"/>
          <w:i/>
          <w:sz w:val="24"/>
          <w:szCs w:val="24"/>
        </w:rPr>
        <w:t>kg</w:t>
      </w:r>
      <w:r w:rsidRPr="00E60C6E">
        <w:rPr>
          <w:rStyle w:val="Zkladntext1"/>
          <w:rFonts w:eastAsia="Trebuchet MS"/>
          <w:sz w:val="24"/>
          <w:szCs w:val="24"/>
        </w:rPr>
        <w:t xml:space="preserve"> marmelády, 1/8  </w:t>
      </w:r>
      <w:r w:rsidRPr="00902708">
        <w:rPr>
          <w:rStyle w:val="Zkladntext1"/>
          <w:rFonts w:eastAsia="Trebuchet MS"/>
          <w:i/>
          <w:sz w:val="24"/>
          <w:szCs w:val="24"/>
        </w:rPr>
        <w:t>kg</w:t>
      </w:r>
      <w:r w:rsidRPr="00E60C6E">
        <w:rPr>
          <w:rStyle w:val="Zkladntext1"/>
          <w:rFonts w:eastAsia="Trebuchet MS"/>
          <w:sz w:val="24"/>
          <w:szCs w:val="24"/>
        </w:rPr>
        <w:t xml:space="preserve"> čokolády, 10 d</w:t>
      </w:r>
      <w:r w:rsidRPr="00902708">
        <w:rPr>
          <w:rStyle w:val="Zkladntext1"/>
          <w:rFonts w:eastAsia="Trebuchet MS"/>
          <w:i/>
          <w:sz w:val="24"/>
          <w:szCs w:val="24"/>
        </w:rPr>
        <w:t>kg</w:t>
      </w:r>
      <w:r w:rsidRPr="00E60C6E">
        <w:rPr>
          <w:rStyle w:val="Zkladntext1"/>
          <w:rFonts w:eastAsia="Trebuchet MS"/>
          <w:sz w:val="24"/>
          <w:szCs w:val="24"/>
        </w:rPr>
        <w:t xml:space="preserve"> zákus</w:t>
      </w:r>
      <w:r w:rsidRPr="00E60C6E">
        <w:rPr>
          <w:rStyle w:val="Zkladntext1"/>
          <w:rFonts w:eastAsia="Trebuchet MS"/>
          <w:sz w:val="24"/>
          <w:szCs w:val="24"/>
        </w:rPr>
        <w:softHyphen/>
        <w:t>kov, 5 d</w:t>
      </w:r>
      <w:r w:rsidRPr="00902708">
        <w:rPr>
          <w:rStyle w:val="Zkladntext1"/>
          <w:rFonts w:eastAsia="Trebuchet MS"/>
          <w:i/>
          <w:sz w:val="24"/>
          <w:szCs w:val="24"/>
        </w:rPr>
        <w:t>kg</w:t>
      </w:r>
      <w:r w:rsidRPr="00E60C6E">
        <w:rPr>
          <w:rStyle w:val="Zkladntext1"/>
          <w:rFonts w:eastAsia="Trebuchet MS"/>
          <w:sz w:val="24"/>
          <w:szCs w:val="24"/>
        </w:rPr>
        <w:t xml:space="preserve"> cukríkov?</w:t>
      </w:r>
      <w:r w:rsidRPr="00E60C6E">
        <w:rPr>
          <w:rFonts w:ascii="Times New Roman" w:hAnsi="Times New Roman" w:cs="Times New Roman"/>
          <w:sz w:val="24"/>
          <w:szCs w:val="24"/>
          <w:lang w:eastAsia="sk-SK" w:bidi="sk-SK"/>
        </w:rPr>
        <w:t xml:space="preserve"> </w:t>
      </w:r>
    </w:p>
    <w:p w:rsidR="00134DD4" w:rsidRPr="00E60C6E" w:rsidRDefault="00134DD4" w:rsidP="00134DD4">
      <w:pPr>
        <w:pStyle w:val="Odsekzoznamu"/>
        <w:numPr>
          <w:ilvl w:val="0"/>
          <w:numId w:val="60"/>
        </w:numPr>
        <w:spacing w:after="0"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Pri predaji jednej metly po 4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zarobí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65 </w:t>
      </w:r>
      <w:proofErr w:type="spellStart"/>
      <w:r w:rsidRPr="00E60C6E">
        <w:rPr>
          <w:rFonts w:ascii="Times New Roman" w:hAnsi="Times New Roman" w:cs="Times New Roman"/>
          <w:sz w:val="24"/>
          <w:szCs w:val="24"/>
          <w:lang w:eastAsia="sk-SK" w:bidi="sk-SK"/>
        </w:rPr>
        <w:t>hal</w:t>
      </w:r>
      <w:proofErr w:type="spellEnd"/>
      <w:r w:rsidRPr="00E60C6E">
        <w:rPr>
          <w:rFonts w:ascii="Times New Roman" w:hAnsi="Times New Roman" w:cs="Times New Roman"/>
          <w:sz w:val="24"/>
          <w:szCs w:val="24"/>
          <w:lang w:eastAsia="sk-SK" w:bidi="sk-SK"/>
        </w:rPr>
        <w:t>. Koľko zaplatí výrobcovi za 25 kusov?</w:t>
      </w:r>
    </w:p>
    <w:p w:rsidR="00134DD4" w:rsidRPr="00E60C6E" w:rsidRDefault="00134DD4" w:rsidP="00134DD4">
      <w:pPr>
        <w:spacing w:after="178"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Aký je zárobok na 25 kusoch?</w:t>
      </w:r>
    </w:p>
    <w:p w:rsidR="00134DD4" w:rsidRPr="00E60C6E" w:rsidRDefault="00134DD4" w:rsidP="00134DD4">
      <w:pPr>
        <w:widowControl w:val="0"/>
        <w:numPr>
          <w:ilvl w:val="0"/>
          <w:numId w:val="25"/>
        </w:numPr>
        <w:spacing w:after="53" w:line="240" w:lineRule="auto"/>
        <w:ind w:left="284" w:right="26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Aj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níci sa často pomýlia. Zistite chyby v ich rozpočtoch rýchlym prepočítaním!</w:t>
      </w:r>
    </w:p>
    <w:tbl>
      <w:tblPr>
        <w:tblW w:w="0" w:type="auto"/>
        <w:tblInd w:w="70" w:type="dxa"/>
        <w:tblCellMar>
          <w:left w:w="70" w:type="dxa"/>
          <w:right w:w="70" w:type="dxa"/>
        </w:tblCellMar>
        <w:tblLook w:val="04A0" w:firstRow="1" w:lastRow="0" w:firstColumn="1" w:lastColumn="0" w:noHBand="0" w:noVBand="1"/>
      </w:tblPr>
      <w:tblGrid>
        <w:gridCol w:w="731"/>
        <w:gridCol w:w="1295"/>
        <w:gridCol w:w="1378"/>
        <w:gridCol w:w="724"/>
        <w:gridCol w:w="1038"/>
        <w:gridCol w:w="844"/>
        <w:gridCol w:w="678"/>
      </w:tblGrid>
      <w:tr w:rsidR="00134DD4" w:rsidRPr="00E60C6E" w:rsidTr="00594EDC">
        <w:trPr>
          <w:trHeight w:val="375"/>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l ½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mlieka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chleba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¼</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soli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0,25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¾</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múky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 .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Škatuľka</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Zápaliek</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0,20</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Spolu</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8,25</w:t>
            </w:r>
          </w:p>
        </w:tc>
        <w:tc>
          <w:tcPr>
            <w:tcW w:w="0" w:type="auto"/>
            <w:tcBorders>
              <w:top w:val="nil"/>
              <w:left w:val="nil"/>
              <w:bottom w:val="nil"/>
              <w:right w:val="nil"/>
            </w:tcBorders>
            <w:shd w:val="clear" w:color="auto" w:fill="auto"/>
            <w:noWrap/>
            <w:vAlign w:val="bottom"/>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476" w:line="240" w:lineRule="auto"/>
        <w:ind w:left="284" w:firstLine="397"/>
        <w:jc w:val="both"/>
        <w:rPr>
          <w:rStyle w:val="Zkladntext1"/>
          <w:rFonts w:eastAsia="Trebuchet MS"/>
          <w:sz w:val="24"/>
          <w:szCs w:val="24"/>
        </w:rPr>
      </w:pPr>
      <w:r w:rsidRPr="00E60C6E">
        <w:rPr>
          <w:rStyle w:val="Zkladntext1"/>
          <w:rFonts w:eastAsia="Trebuchet MS"/>
          <w:sz w:val="24"/>
          <w:szCs w:val="24"/>
        </w:rPr>
        <w:t>O koľko sa pomýlil? V čí prospech?</w:t>
      </w:r>
    </w:p>
    <w:tbl>
      <w:tblPr>
        <w:tblW w:w="0" w:type="auto"/>
        <w:tblInd w:w="70" w:type="dxa"/>
        <w:tblCellMar>
          <w:left w:w="70" w:type="dxa"/>
          <w:right w:w="70" w:type="dxa"/>
        </w:tblCellMar>
        <w:tblLook w:val="04A0" w:firstRow="1" w:lastRow="0" w:firstColumn="1" w:lastColumn="0" w:noHBand="0" w:noVBand="1"/>
      </w:tblPr>
      <w:tblGrid>
        <w:gridCol w:w="784"/>
        <w:gridCol w:w="771"/>
        <w:gridCol w:w="1804"/>
        <w:gridCol w:w="724"/>
        <w:gridCol w:w="918"/>
        <w:gridCol w:w="844"/>
        <w:gridCol w:w="678"/>
      </w:tblGrid>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¼</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w:t>
            </w:r>
            <w:r w:rsidRPr="00902708">
              <w:rPr>
                <w:rFonts w:ascii="Times New Roman" w:eastAsia="Times New Roman" w:hAnsi="Times New Roman" w:cs="Times New Roman"/>
                <w:i/>
                <w:sz w:val="24"/>
                <w:szCs w:val="24"/>
                <w:lang w:eastAsia="sk-SK"/>
              </w:rPr>
              <w:lastRenderedPageBreak/>
              <w:t>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ryže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w:t>
            </w:r>
            <w:r w:rsidRPr="00E60C6E">
              <w:rPr>
                <w:rFonts w:ascii="Times New Roman" w:eastAsia="Times New Roman" w:hAnsi="Times New Roman" w:cs="Times New Roman"/>
                <w:sz w:val="24"/>
                <w:szCs w:val="24"/>
                <w:lang w:eastAsia="sk-SK"/>
              </w:rPr>
              <w:lastRenderedPageBreak/>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lastRenderedPageBreak/>
              <w:t>K</w:t>
            </w:r>
            <w:r w:rsidRPr="00902708">
              <w:rPr>
                <w:rFonts w:ascii="Times New Roman" w:eastAsia="Times New Roman" w:hAnsi="Times New Roman" w:cs="Times New Roman"/>
                <w:i/>
                <w:sz w:val="24"/>
                <w:szCs w:val="24"/>
                <w:lang w:eastAsia="sk-SK"/>
              </w:rPr>
              <w:lastRenderedPageBreak/>
              <w:t>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0</w:t>
            </w:r>
            <w:r w:rsidRPr="00E60C6E">
              <w:rPr>
                <w:rFonts w:ascii="Times New Roman" w:eastAsia="Times New Roman" w:hAnsi="Times New Roman" w:cs="Times New Roman"/>
                <w:sz w:val="24"/>
                <w:szCs w:val="24"/>
                <w:lang w:eastAsia="sk-SK"/>
              </w:rPr>
              <w:lastRenderedPageBreak/>
              <w:t>,9</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lastRenderedPageBreak/>
              <w:t>K</w:t>
            </w:r>
            <w:r w:rsidRPr="00902708">
              <w:rPr>
                <w:rFonts w:ascii="Times New Roman" w:eastAsia="Times New Roman" w:hAnsi="Times New Roman" w:cs="Times New Roman"/>
                <w:i/>
                <w:sz w:val="24"/>
                <w:szCs w:val="24"/>
                <w:lang w:eastAsia="sk-SK"/>
              </w:rPr>
              <w:lastRenderedPageBreak/>
              <w:t>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2 ½</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petroleja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kávy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l ½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kg</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marmelády po</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476" w:line="240" w:lineRule="auto"/>
        <w:ind w:left="284" w:firstLine="397"/>
        <w:jc w:val="both"/>
        <w:rPr>
          <w:rStyle w:val="Zkladntext1"/>
          <w:rFonts w:eastAsia="Trebuchet MS"/>
          <w:sz w:val="24"/>
          <w:szCs w:val="24"/>
        </w:rPr>
      </w:pPr>
      <w:r w:rsidRPr="00E60C6E">
        <w:rPr>
          <w:rStyle w:val="Zkladntext1"/>
          <w:rFonts w:eastAsia="Trebuchet MS"/>
          <w:sz w:val="24"/>
          <w:szCs w:val="24"/>
        </w:rPr>
        <w:t>Pomýlil sa? V čí prospech?</w:t>
      </w:r>
    </w:p>
    <w:p w:rsidR="00134DD4" w:rsidRPr="00E60C6E" w:rsidRDefault="00134DD4" w:rsidP="00134DD4">
      <w:pPr>
        <w:widowControl w:val="0"/>
        <w:numPr>
          <w:ilvl w:val="0"/>
          <w:numId w:val="25"/>
        </w:numPr>
        <w:tabs>
          <w:tab w:val="left" w:pos="762"/>
        </w:tabs>
        <w:spacing w:after="84" w:line="240" w:lineRule="auto"/>
        <w:ind w:left="284" w:right="260" w:firstLine="397"/>
        <w:jc w:val="both"/>
        <w:rPr>
          <w:rFonts w:ascii="Times New Roman" w:hAnsi="Times New Roman" w:cs="Times New Roman"/>
          <w:sz w:val="24"/>
          <w:szCs w:val="24"/>
        </w:rPr>
      </w:pPr>
      <w:r w:rsidRPr="00E60C6E">
        <w:rPr>
          <w:rStyle w:val="Zkladntext1"/>
          <w:rFonts w:eastAsia="Trebuchet MS"/>
          <w:sz w:val="24"/>
          <w:szCs w:val="24"/>
        </w:rPr>
        <w:t xml:space="preserve">Pomôžte </w:t>
      </w:r>
      <w:r w:rsidRPr="00E60C6E">
        <w:rPr>
          <w:rStyle w:val="Zkladntext1"/>
          <w:rFonts w:eastAsia="Trebuchet MS"/>
          <w:b/>
          <w:color w:val="FFC000" w:themeColor="accent4"/>
          <w:sz w:val="28"/>
          <w:szCs w:val="24"/>
          <w:u w:val="single"/>
        </w:rPr>
        <w:t>obchod</w:t>
      </w:r>
      <w:r w:rsidRPr="00E60C6E">
        <w:rPr>
          <w:rStyle w:val="Zkladntext1"/>
          <w:rFonts w:eastAsia="Trebuchet MS"/>
          <w:sz w:val="24"/>
          <w:szCs w:val="24"/>
        </w:rPr>
        <w:t xml:space="preserve">níkovi rozvážiť 24 </w:t>
      </w:r>
      <w:r w:rsidRPr="00902708">
        <w:rPr>
          <w:rStyle w:val="Zkladntext1"/>
          <w:rFonts w:eastAsia="Trebuchet MS"/>
          <w:i/>
          <w:sz w:val="24"/>
          <w:szCs w:val="24"/>
        </w:rPr>
        <w:t>kg</w:t>
      </w:r>
      <w:r w:rsidRPr="00E60C6E">
        <w:rPr>
          <w:rStyle w:val="Zkladntext1"/>
          <w:rFonts w:eastAsia="Trebuchet MS"/>
          <w:sz w:val="24"/>
          <w:szCs w:val="24"/>
        </w:rPr>
        <w:t xml:space="preserve"> cukru tak, aby mal 3 rovnaké množstvá v </w:t>
      </w:r>
      <w:r w:rsidRPr="00902708">
        <w:rPr>
          <w:rStyle w:val="Zkladntext1"/>
          <w:rFonts w:eastAsia="Trebuchet MS"/>
          <w:i/>
          <w:sz w:val="24"/>
          <w:szCs w:val="24"/>
        </w:rPr>
        <w:t>kg</w:t>
      </w:r>
      <w:r w:rsidRPr="00E60C6E">
        <w:rPr>
          <w:rStyle w:val="Zkladntext1"/>
          <w:rFonts w:eastAsia="Trebuchet MS"/>
          <w:sz w:val="24"/>
          <w:szCs w:val="24"/>
        </w:rPr>
        <w:t xml:space="preserve">, ½ </w:t>
      </w:r>
      <w:r w:rsidRPr="00902708">
        <w:rPr>
          <w:rStyle w:val="Zkladntext1"/>
          <w:rFonts w:eastAsia="Trebuchet MS"/>
          <w:i/>
          <w:sz w:val="24"/>
          <w:szCs w:val="24"/>
        </w:rPr>
        <w:t>kg</w:t>
      </w:r>
      <w:r w:rsidRPr="00E60C6E">
        <w:rPr>
          <w:rStyle w:val="Zkladntext1"/>
          <w:rFonts w:eastAsia="Trebuchet MS"/>
          <w:sz w:val="24"/>
          <w:szCs w:val="24"/>
        </w:rPr>
        <w:t xml:space="preserve"> a ¼  </w:t>
      </w:r>
      <w:r w:rsidRPr="00902708">
        <w:rPr>
          <w:rStyle w:val="Zkladntext1"/>
          <w:rFonts w:eastAsia="Trebuchet MS"/>
          <w:i/>
          <w:sz w:val="24"/>
          <w:szCs w:val="24"/>
        </w:rPr>
        <w:t>kg</w:t>
      </w:r>
      <w:r w:rsidRPr="00E60C6E">
        <w:rPr>
          <w:rStyle w:val="Zkladntext1"/>
          <w:rFonts w:eastAsia="Trebuchet MS"/>
          <w:sz w:val="24"/>
          <w:szCs w:val="24"/>
        </w:rPr>
        <w:t xml:space="preserve"> mieš</w:t>
      </w:r>
      <w:r w:rsidRPr="00E60C6E">
        <w:rPr>
          <w:rStyle w:val="Zkladntext1"/>
          <w:rFonts w:eastAsia="Trebuchet MS"/>
          <w:sz w:val="24"/>
          <w:szCs w:val="24"/>
        </w:rPr>
        <w:softHyphen/>
        <w:t>koch!</w:t>
      </w:r>
    </w:p>
    <w:p w:rsidR="00134DD4" w:rsidRPr="00E60C6E" w:rsidRDefault="00134DD4" w:rsidP="00134DD4">
      <w:pPr>
        <w:spacing w:after="169"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Koľko mieškov bude treba z každého?</w:t>
      </w:r>
    </w:p>
    <w:p w:rsidR="00134DD4" w:rsidRPr="00E60C6E" w:rsidRDefault="00134DD4" w:rsidP="00134DD4">
      <w:pPr>
        <w:widowControl w:val="0"/>
        <w:numPr>
          <w:ilvl w:val="0"/>
          <w:numId w:val="25"/>
        </w:numPr>
        <w:tabs>
          <w:tab w:val="left" w:pos="738"/>
        </w:tabs>
        <w:spacing w:after="261" w:line="240" w:lineRule="auto"/>
        <w:ind w:left="284" w:right="26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 123 m látky zaplatil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 továrni s látka</w:t>
      </w:r>
      <w:r w:rsidRPr="00E60C6E">
        <w:rPr>
          <w:rFonts w:ascii="Times New Roman" w:hAnsi="Times New Roman" w:cs="Times New Roman"/>
          <w:sz w:val="24"/>
          <w:szCs w:val="24"/>
          <w:lang w:eastAsia="sk-SK" w:bidi="sk-SK"/>
        </w:rPr>
        <w:softHyphen/>
        <w:t xml:space="preserve">mi 9225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Po koľko musí predávať, keď chce zarobiť aspoň 15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na m?</w:t>
      </w:r>
    </w:p>
    <w:p w:rsidR="00134DD4" w:rsidRPr="00E60C6E" w:rsidRDefault="00134DD4" w:rsidP="00134DD4">
      <w:pPr>
        <w:spacing w:after="14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Poriadny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poriadny hospodár vedie o svo</w:t>
      </w:r>
      <w:r w:rsidRPr="00E60C6E">
        <w:rPr>
          <w:rStyle w:val="Zkladntext1"/>
          <w:rFonts w:eastAsiaTheme="minorHAnsi"/>
          <w:sz w:val="24"/>
          <w:szCs w:val="24"/>
        </w:rPr>
        <w:softHyphen/>
        <w:t xml:space="preserve">jej práci písomné záznamy. Z nich sa kedykoľvek môže presvedčiť, či sa mu práca vypláca, či mu prináša </w:t>
      </w:r>
      <w:proofErr w:type="spellStart"/>
      <w:r w:rsidRPr="00E60C6E">
        <w:rPr>
          <w:rStyle w:val="Zkladntext1"/>
          <w:rFonts w:eastAsiaTheme="minorHAnsi"/>
          <w:sz w:val="24"/>
          <w:szCs w:val="24"/>
        </w:rPr>
        <w:t>žiadúci</w:t>
      </w:r>
      <w:proofErr w:type="spellEnd"/>
      <w:r w:rsidRPr="00E60C6E">
        <w:rPr>
          <w:rStyle w:val="Zkladntext1"/>
          <w:rFonts w:eastAsiaTheme="minorHAnsi"/>
          <w:sz w:val="24"/>
          <w:szCs w:val="24"/>
        </w:rPr>
        <w:t xml:space="preserve"> úžitok (či je rentabilná).</w:t>
      </w:r>
    </w:p>
    <w:p w:rsidR="00134DD4" w:rsidRPr="00E60C6E" w:rsidRDefault="00134DD4" w:rsidP="00134DD4">
      <w:pPr>
        <w:widowControl w:val="0"/>
        <w:numPr>
          <w:ilvl w:val="0"/>
          <w:numId w:val="32"/>
        </w:numPr>
        <w:spacing w:after="60" w:line="240" w:lineRule="auto"/>
        <w:ind w:left="1137" w:hanging="360"/>
        <w:jc w:val="both"/>
        <w:rPr>
          <w:rFonts w:ascii="Times New Roman" w:hAnsi="Times New Roman" w:cs="Times New Roman"/>
          <w:sz w:val="24"/>
          <w:szCs w:val="24"/>
        </w:rPr>
      </w:pPr>
      <w:r w:rsidRPr="00E60C6E">
        <w:rPr>
          <w:rStyle w:val="Zkladntext1"/>
          <w:rFonts w:eastAsiaTheme="minorHAnsi"/>
          <w:sz w:val="24"/>
          <w:szCs w:val="24"/>
        </w:rPr>
        <w:t xml:space="preserve"> Pozorujte a vysvetlite!</w:t>
      </w:r>
    </w:p>
    <w:p w:rsidR="00134DD4" w:rsidRPr="00E60C6E" w:rsidRDefault="00134DD4" w:rsidP="00134DD4">
      <w:pPr>
        <w:spacing w:after="116" w:line="240" w:lineRule="auto"/>
        <w:ind w:left="284" w:right="720" w:firstLine="397"/>
        <w:jc w:val="both"/>
        <w:rPr>
          <w:rStyle w:val="Zkladntext1"/>
          <w:rFonts w:eastAsiaTheme="minorHAnsi"/>
          <w:sz w:val="24"/>
          <w:szCs w:val="24"/>
        </w:rPr>
      </w:pPr>
      <w:r w:rsidRPr="00E60C6E">
        <w:rPr>
          <w:rStyle w:val="Zkladntext1"/>
          <w:rFonts w:eastAsiaTheme="minorHAnsi"/>
          <w:sz w:val="24"/>
          <w:szCs w:val="24"/>
        </w:rPr>
        <w:t xml:space="preserve">Príjmy &lt;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nerentabilné, so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ou, </w:t>
      </w:r>
    </w:p>
    <w:p w:rsidR="00134DD4" w:rsidRPr="00E60C6E" w:rsidRDefault="00134DD4" w:rsidP="00134DD4">
      <w:pPr>
        <w:spacing w:after="116" w:line="240" w:lineRule="auto"/>
        <w:ind w:left="284" w:right="720" w:firstLine="397"/>
        <w:jc w:val="both"/>
        <w:rPr>
          <w:rStyle w:val="Zkladntext1"/>
          <w:rFonts w:eastAsiaTheme="minorHAnsi"/>
          <w:sz w:val="24"/>
          <w:szCs w:val="24"/>
        </w:rPr>
      </w:pPr>
      <w:r w:rsidRPr="00E60C6E">
        <w:rPr>
          <w:rStyle w:val="Zkladntext1"/>
          <w:rFonts w:eastAsiaTheme="minorHAnsi"/>
          <w:sz w:val="24"/>
          <w:szCs w:val="24"/>
        </w:rPr>
        <w:t xml:space="preserve">príjmy =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bez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bez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y, </w:t>
      </w:r>
    </w:p>
    <w:p w:rsidR="00134DD4" w:rsidRPr="00E60C6E" w:rsidRDefault="00134DD4" w:rsidP="00134DD4">
      <w:pPr>
        <w:spacing w:after="116" w:line="240" w:lineRule="auto"/>
        <w:ind w:left="284" w:right="720" w:firstLine="397"/>
        <w:jc w:val="both"/>
        <w:rPr>
          <w:rFonts w:ascii="Times New Roman" w:hAnsi="Times New Roman" w:cs="Times New Roman"/>
          <w:sz w:val="24"/>
          <w:szCs w:val="24"/>
        </w:rPr>
      </w:pPr>
      <w:r w:rsidRPr="00E60C6E">
        <w:rPr>
          <w:rStyle w:val="Zkladntext1"/>
          <w:rFonts w:eastAsiaTheme="minorHAnsi"/>
          <w:sz w:val="24"/>
          <w:szCs w:val="24"/>
        </w:rPr>
        <w:t xml:space="preserve">príjmy &gt; výdavky </w:t>
      </w:r>
      <w:r w:rsidRPr="00E60C6E">
        <w:rPr>
          <w:rStyle w:val="ZkladntextRiadkovanie4pt"/>
          <w:rFonts w:ascii="Times New Roman" w:hAnsi="Times New Roman" w:cs="Times New Roman"/>
          <w:color w:val="auto"/>
          <w:sz w:val="24"/>
          <w:szCs w:val="24"/>
        </w:rPr>
        <w:t>....</w:t>
      </w:r>
      <w:r w:rsidRPr="00E60C6E">
        <w:rPr>
          <w:rStyle w:val="Zkladntext1"/>
          <w:rFonts w:eastAsiaTheme="minorHAnsi"/>
          <w:sz w:val="24"/>
          <w:szCs w:val="24"/>
        </w:rPr>
        <w:t xml:space="preserve"> rentabilné, so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32"/>
        </w:numPr>
        <w:spacing w:after="0" w:line="240" w:lineRule="auto"/>
        <w:ind w:left="1137" w:right="20" w:hanging="360"/>
        <w:jc w:val="both"/>
        <w:rPr>
          <w:rFonts w:ascii="Times New Roman" w:hAnsi="Times New Roman" w:cs="Times New Roman"/>
          <w:sz w:val="24"/>
          <w:szCs w:val="24"/>
        </w:rPr>
      </w:pPr>
      <w:r w:rsidRPr="00E60C6E">
        <w:rPr>
          <w:rStyle w:val="Zkladntext1"/>
          <w:rFonts w:eastAsiaTheme="minorHAnsi"/>
          <w:sz w:val="24"/>
          <w:szCs w:val="24"/>
        </w:rPr>
        <w:t xml:space="preserve">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ných kníh na strane príjmov sme vyčítali tieto záznamy na konci občianskeho roku:</w:t>
      </w:r>
    </w:p>
    <w:p w:rsidR="00134DD4" w:rsidRPr="00E60C6E" w:rsidRDefault="00134DD4" w:rsidP="00134DD4">
      <w:pPr>
        <w:tabs>
          <w:tab w:val="left" w:pos="3438"/>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Príjmy v hotovosti</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583673,40</w:t>
      </w:r>
    </w:p>
    <w:p w:rsidR="00134DD4" w:rsidRPr="00E60C6E" w:rsidRDefault="00134DD4" w:rsidP="00134DD4">
      <w:pPr>
        <w:tabs>
          <w:tab w:val="left" w:pos="3438"/>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pohľadávky</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17378,—</w:t>
      </w:r>
    </w:p>
    <w:p w:rsidR="00134DD4" w:rsidRPr="00E60C6E" w:rsidRDefault="00134DD4" w:rsidP="00134DD4">
      <w:pPr>
        <w:tabs>
          <w:tab w:val="right" w:pos="4645"/>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tovar v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e  </w:t>
      </w:r>
      <w:r w:rsidRPr="00902708">
        <w:rPr>
          <w:rStyle w:val="Zkladntext1"/>
          <w:rFonts w:eastAsiaTheme="minorHAnsi"/>
          <w:i/>
          <w:sz w:val="24"/>
          <w:szCs w:val="24"/>
        </w:rPr>
        <w:t>Ks</w:t>
      </w:r>
      <w:r w:rsidRPr="00E60C6E">
        <w:rPr>
          <w:rStyle w:val="Zkladntext1"/>
          <w:rFonts w:eastAsiaTheme="minorHAnsi"/>
          <w:sz w:val="24"/>
          <w:szCs w:val="24"/>
        </w:rPr>
        <w:tab/>
        <w:t>93500,—</w:t>
      </w:r>
    </w:p>
    <w:p w:rsidR="00134DD4" w:rsidRPr="00E60C6E" w:rsidRDefault="00134DD4" w:rsidP="00134DD4">
      <w:pPr>
        <w:spacing w:after="17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Vedno </w:t>
      </w:r>
      <w:r w:rsidRPr="00902708">
        <w:rPr>
          <w:rStyle w:val="Zkladntext1"/>
          <w:rFonts w:eastAsiaTheme="minorHAnsi"/>
          <w:i/>
          <w:sz w:val="24"/>
          <w:szCs w:val="24"/>
        </w:rPr>
        <w:t>Ks</w:t>
      </w:r>
    </w:p>
    <w:p w:rsidR="00134DD4" w:rsidRPr="00E60C6E" w:rsidRDefault="00134DD4" w:rsidP="00134DD4">
      <w:pPr>
        <w:tabs>
          <w:tab w:val="left" w:pos="3438"/>
        </w:tabs>
        <w:spacing w:after="0" w:line="240" w:lineRule="auto"/>
        <w:ind w:left="284" w:right="960" w:firstLine="397"/>
        <w:jc w:val="both"/>
        <w:rPr>
          <w:rStyle w:val="Zkladntext1"/>
          <w:rFonts w:eastAsiaTheme="minorHAnsi"/>
          <w:sz w:val="24"/>
          <w:szCs w:val="24"/>
        </w:rPr>
      </w:pPr>
      <w:r w:rsidRPr="00E60C6E">
        <w:rPr>
          <w:rStyle w:val="Zkladntext1"/>
          <w:rFonts w:eastAsiaTheme="minorHAnsi"/>
          <w:sz w:val="24"/>
          <w:szCs w:val="24"/>
        </w:rPr>
        <w:t xml:space="preserve">Na strane výdavkov: </w:t>
      </w:r>
    </w:p>
    <w:p w:rsidR="00134DD4" w:rsidRPr="00E60C6E" w:rsidRDefault="00134DD4" w:rsidP="00134DD4">
      <w:pPr>
        <w:tabs>
          <w:tab w:val="left" w:pos="3438"/>
        </w:tabs>
        <w:spacing w:after="0" w:line="240" w:lineRule="auto"/>
        <w:ind w:left="284" w:right="960" w:firstLine="397"/>
        <w:jc w:val="both"/>
        <w:rPr>
          <w:rFonts w:ascii="Times New Roman" w:hAnsi="Times New Roman" w:cs="Times New Roman"/>
          <w:sz w:val="24"/>
          <w:szCs w:val="24"/>
        </w:rPr>
      </w:pPr>
      <w:r w:rsidRPr="00E60C6E">
        <w:rPr>
          <w:rStyle w:val="Zkladntext1"/>
          <w:rFonts w:eastAsiaTheme="minorHAnsi"/>
          <w:sz w:val="24"/>
          <w:szCs w:val="24"/>
        </w:rPr>
        <w:t>v hotovosti výdavky</w:t>
      </w:r>
      <w:r w:rsidRPr="00E60C6E">
        <w:rPr>
          <w:rStyle w:val="Zkladntext1"/>
          <w:rFonts w:eastAsiaTheme="minorHAnsi"/>
          <w:sz w:val="24"/>
          <w:szCs w:val="24"/>
        </w:rPr>
        <w:tab/>
        <w:t xml:space="preserve">543679,70 </w:t>
      </w:r>
      <w:r w:rsidRPr="00902708">
        <w:rPr>
          <w:rStyle w:val="Zkladntext1"/>
          <w:rFonts w:eastAsiaTheme="minorHAnsi"/>
          <w:i/>
          <w:sz w:val="24"/>
          <w:szCs w:val="24"/>
        </w:rPr>
        <w:t>Ks</w:t>
      </w:r>
    </w:p>
    <w:p w:rsidR="00134DD4" w:rsidRPr="00E60C6E" w:rsidRDefault="00134DD4" w:rsidP="00134DD4">
      <w:pPr>
        <w:tabs>
          <w:tab w:val="left" w:pos="3438"/>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dlžoby za tovar</w:t>
      </w:r>
      <w:r w:rsidRPr="00E60C6E">
        <w:rPr>
          <w:rStyle w:val="Zkladntext1"/>
          <w:rFonts w:eastAsiaTheme="minorHAnsi"/>
          <w:sz w:val="24"/>
          <w:szCs w:val="24"/>
        </w:rPr>
        <w:tab/>
        <w:t xml:space="preserve">27638,— </w:t>
      </w:r>
      <w:r w:rsidRPr="00902708">
        <w:rPr>
          <w:rStyle w:val="Zkladntext1"/>
          <w:rFonts w:eastAsiaTheme="minorHAnsi"/>
          <w:i/>
          <w:sz w:val="24"/>
          <w:szCs w:val="24"/>
        </w:rPr>
        <w:t>Ks</w:t>
      </w:r>
    </w:p>
    <w:p w:rsidR="00134DD4" w:rsidRPr="00E60C6E" w:rsidRDefault="00134DD4" w:rsidP="00134DD4">
      <w:pPr>
        <w:tabs>
          <w:tab w:val="left" w:pos="3438"/>
        </w:tabs>
        <w:spacing w:after="19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režijné výdavky</w:t>
      </w:r>
      <w:r w:rsidRPr="00E60C6E">
        <w:rPr>
          <w:rStyle w:val="Zkladntext1"/>
          <w:rFonts w:eastAsiaTheme="minorHAnsi"/>
          <w:sz w:val="24"/>
          <w:szCs w:val="24"/>
        </w:rPr>
        <w:tab/>
        <w:t xml:space="preserve">83584,50 </w:t>
      </w:r>
      <w:r w:rsidRPr="00902708">
        <w:rPr>
          <w:rStyle w:val="Zkladntext1"/>
          <w:rFonts w:eastAsiaTheme="minorHAnsi"/>
          <w:i/>
          <w:sz w:val="24"/>
          <w:szCs w:val="24"/>
        </w:rPr>
        <w:t>Ks</w:t>
      </w:r>
    </w:p>
    <w:p w:rsidR="00134DD4" w:rsidRPr="00E60C6E" w:rsidRDefault="00134DD4" w:rsidP="00134DD4">
      <w:pPr>
        <w:spacing w:after="4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Je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 rentabilný?</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 čistého </w:t>
      </w:r>
      <w:r w:rsidRPr="00E60C6E">
        <w:rPr>
          <w:rStyle w:val="Zkladntext1"/>
          <w:rFonts w:eastAsiaTheme="minorHAnsi"/>
          <w:color w:val="FF0000"/>
          <w:sz w:val="24"/>
          <w:szCs w:val="24"/>
        </w:rPr>
        <w:t>zisk</w:t>
      </w:r>
      <w:r w:rsidRPr="00E60C6E">
        <w:rPr>
          <w:rStyle w:val="Zkladntext1"/>
          <w:rFonts w:eastAsiaTheme="minorHAnsi"/>
          <w:sz w:val="24"/>
          <w:szCs w:val="24"/>
        </w:rPr>
        <w:t>u bolo treba splácať dlžobu na rodin</w:t>
      </w:r>
      <w:r w:rsidRPr="00E60C6E">
        <w:rPr>
          <w:rStyle w:val="Zkladntext1"/>
          <w:rFonts w:eastAsiaTheme="minorHAnsi"/>
          <w:sz w:val="24"/>
          <w:szCs w:val="24"/>
        </w:rPr>
        <w:softHyphen/>
        <w:t xml:space="preserve">nom dome. Polročná splátka bola 6580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Koľko ostalo na živobytie rodiny?</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pStyle w:val="Odsekzoznamu"/>
        <w:numPr>
          <w:ilvl w:val="0"/>
          <w:numId w:val="61"/>
        </w:numPr>
        <w:spacing w:after="0" w:line="240" w:lineRule="auto"/>
        <w:jc w:val="both"/>
        <w:rPr>
          <w:rStyle w:val="Zkladntext1"/>
          <w:rFonts w:eastAsiaTheme="minorHAnsi"/>
          <w:sz w:val="24"/>
          <w:szCs w:val="24"/>
        </w:rPr>
      </w:pPr>
      <w:r w:rsidRPr="00E60C6E">
        <w:rPr>
          <w:rStyle w:val="Zkladntext1"/>
          <w:rFonts w:eastAsiaTheme="minorHAnsi"/>
          <w:sz w:val="24"/>
          <w:szCs w:val="24"/>
        </w:rPr>
        <w:t>Stolár priznal hrubé príjmy, podliehajúce zárobkovej dani: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b/>
      </w:r>
      <w:r w:rsidRPr="00E60C6E">
        <w:rPr>
          <w:rStyle w:val="Zkladntext1"/>
          <w:rFonts w:eastAsiaTheme="minorHAnsi"/>
          <w:sz w:val="24"/>
          <w:szCs w:val="24"/>
        </w:rPr>
        <w:tab/>
      </w:r>
      <w:r w:rsidRPr="00E60C6E">
        <w:rPr>
          <w:rStyle w:val="Zkladntext1"/>
          <w:rFonts w:eastAsiaTheme="minorHAnsi"/>
          <w:sz w:val="24"/>
          <w:szCs w:val="24"/>
        </w:rPr>
        <w:tab/>
        <w:t xml:space="preserve"> v roku 1938</w:t>
      </w:r>
      <w:r w:rsidRPr="00E60C6E">
        <w:rPr>
          <w:rStyle w:val="Zkladntext1"/>
          <w:rFonts w:eastAsiaTheme="minorHAnsi"/>
          <w:sz w:val="24"/>
          <w:szCs w:val="24"/>
        </w:rPr>
        <w:tab/>
      </w:r>
      <w:r w:rsidRPr="00902708">
        <w:rPr>
          <w:rStyle w:val="Zkladntext1"/>
          <w:rFonts w:eastAsiaTheme="minorHAnsi"/>
          <w:i/>
          <w:sz w:val="24"/>
          <w:szCs w:val="24"/>
        </w:rPr>
        <w:t>Ks</w:t>
      </w:r>
      <w:r w:rsidRPr="00E60C6E">
        <w:rPr>
          <w:rStyle w:val="Zkladntext1"/>
          <w:rFonts w:eastAsiaTheme="minorHAnsi"/>
          <w:sz w:val="24"/>
          <w:szCs w:val="24"/>
        </w:rPr>
        <w:tab/>
        <w:t>73098,—</w:t>
      </w:r>
    </w:p>
    <w:p w:rsidR="00134DD4" w:rsidRPr="00E60C6E" w:rsidRDefault="00134DD4" w:rsidP="00134DD4">
      <w:pPr>
        <w:widowControl w:val="0"/>
        <w:numPr>
          <w:ilvl w:val="0"/>
          <w:numId w:val="33"/>
        </w:numPr>
        <w:tabs>
          <w:tab w:val="center" w:pos="3379"/>
          <w:tab w:val="left" w:pos="3646"/>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66142,—</w:t>
      </w:r>
    </w:p>
    <w:p w:rsidR="00134DD4" w:rsidRPr="00E60C6E" w:rsidRDefault="00134DD4" w:rsidP="00134DD4">
      <w:pPr>
        <w:widowControl w:val="0"/>
        <w:numPr>
          <w:ilvl w:val="0"/>
          <w:numId w:val="33"/>
        </w:numPr>
        <w:tabs>
          <w:tab w:val="center" w:pos="3379"/>
          <w:tab w:val="left" w:pos="3651"/>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59320,—</w:t>
      </w:r>
    </w:p>
    <w:p w:rsidR="00134DD4" w:rsidRPr="00E60C6E" w:rsidRDefault="00134DD4" w:rsidP="00134DD4">
      <w:pPr>
        <w:widowControl w:val="0"/>
        <w:numPr>
          <w:ilvl w:val="0"/>
          <w:numId w:val="33"/>
        </w:numPr>
        <w:tabs>
          <w:tab w:val="center" w:pos="3379"/>
          <w:tab w:val="left" w:pos="3646"/>
        </w:tabs>
        <w:spacing w:after="0" w:line="240" w:lineRule="auto"/>
        <w:ind w:left="1004" w:hanging="360"/>
        <w:jc w:val="both"/>
        <w:rPr>
          <w:rFonts w:ascii="Times New Roman" w:hAnsi="Times New Roman" w:cs="Times New Roman"/>
          <w:sz w:val="24"/>
          <w:szCs w:val="24"/>
        </w:rPr>
      </w:pPr>
      <w:r w:rsidRPr="00902708">
        <w:rPr>
          <w:rStyle w:val="Zkladntext1"/>
          <w:rFonts w:eastAsiaTheme="minorHAnsi"/>
          <w:i/>
          <w:sz w:val="24"/>
          <w:szCs w:val="24"/>
        </w:rPr>
        <w:t>Ks</w:t>
      </w:r>
      <w:r w:rsidRPr="00E60C6E">
        <w:rPr>
          <w:rStyle w:val="Zkladntext1"/>
          <w:rFonts w:eastAsiaTheme="minorHAnsi"/>
          <w:sz w:val="24"/>
          <w:szCs w:val="24"/>
        </w:rPr>
        <w:tab/>
        <w:t>67004 —</w:t>
      </w: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Za koľko </w:t>
      </w:r>
      <w:r w:rsidRPr="00902708">
        <w:rPr>
          <w:rStyle w:val="Zkladntext1"/>
          <w:rFonts w:eastAsiaTheme="minorHAnsi"/>
          <w:i/>
          <w:sz w:val="24"/>
          <w:szCs w:val="24"/>
        </w:rPr>
        <w:t>Ks</w:t>
      </w:r>
      <w:r w:rsidRPr="00E60C6E">
        <w:rPr>
          <w:rStyle w:val="Zkladntext1"/>
          <w:rFonts w:eastAsiaTheme="minorHAnsi"/>
          <w:sz w:val="24"/>
          <w:szCs w:val="24"/>
        </w:rPr>
        <w:t xml:space="preserve"> urobil práce v čase od r. 1938 do r. 1941?</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lastRenderedPageBreak/>
        <w:t>V ktorom roku mal najviac práce?</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čistého </w:t>
      </w:r>
      <w:r w:rsidRPr="00E60C6E">
        <w:rPr>
          <w:rStyle w:val="Zkladntext1"/>
          <w:rFonts w:eastAsiaTheme="minorHAnsi"/>
          <w:color w:val="FF0000"/>
          <w:sz w:val="24"/>
          <w:szCs w:val="24"/>
        </w:rPr>
        <w:t>zisk</w:t>
      </w:r>
      <w:r w:rsidRPr="00E60C6E">
        <w:rPr>
          <w:rStyle w:val="Zkladntext1"/>
          <w:rFonts w:eastAsiaTheme="minorHAnsi"/>
          <w:sz w:val="24"/>
          <w:szCs w:val="24"/>
        </w:rPr>
        <w:t>u má za tie roky, keď praco</w:t>
      </w:r>
      <w:r w:rsidRPr="00E60C6E">
        <w:rPr>
          <w:rStyle w:val="Zkladntext1"/>
          <w:rFonts w:eastAsiaTheme="minorHAnsi"/>
          <w:sz w:val="24"/>
          <w:szCs w:val="24"/>
        </w:rPr>
        <w:softHyphen/>
        <w:t xml:space="preserve">val s 25%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je to mesačne?</w:t>
      </w:r>
    </w:p>
    <w:p w:rsidR="00134DD4" w:rsidRPr="00E60C6E" w:rsidRDefault="00134DD4" w:rsidP="00134DD4">
      <w:pPr>
        <w:widowControl w:val="0"/>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Na domácom a zahraničnom trhu.</w:t>
      </w:r>
    </w:p>
    <w:p w:rsidR="00134DD4" w:rsidRPr="00E60C6E" w:rsidRDefault="00134DD4" w:rsidP="00134DD4">
      <w:pPr>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Výmena tovaru, výrobkov a surovín vo vnútri na</w:t>
      </w:r>
      <w:r w:rsidRPr="00E60C6E">
        <w:rPr>
          <w:rStyle w:val="Zkladntext1"/>
          <w:rFonts w:eastAsiaTheme="minorHAnsi"/>
          <w:sz w:val="24"/>
          <w:szCs w:val="24"/>
        </w:rPr>
        <w:softHyphen/>
        <w:t xml:space="preserve">šich hraníc je </w:t>
      </w:r>
      <w:r w:rsidRPr="00E60C6E">
        <w:rPr>
          <w:rStyle w:val="ZkladntextTun"/>
          <w:rFonts w:eastAsiaTheme="minorHAnsi"/>
          <w:b w:val="0"/>
          <w:color w:val="auto"/>
          <w:sz w:val="24"/>
          <w:szCs w:val="24"/>
        </w:rPr>
        <w:t xml:space="preserve">domáci trh, </w:t>
      </w:r>
      <w:r w:rsidRPr="00E60C6E">
        <w:rPr>
          <w:rStyle w:val="Zkladntext1"/>
          <w:rFonts w:eastAsiaTheme="minorHAnsi"/>
          <w:sz w:val="24"/>
          <w:szCs w:val="24"/>
        </w:rPr>
        <w:t xml:space="preserve">mimo našich hraníc je </w:t>
      </w:r>
      <w:r w:rsidRPr="00E60C6E">
        <w:rPr>
          <w:rStyle w:val="ZkladntextTun"/>
          <w:rFonts w:eastAsiaTheme="minorHAnsi"/>
          <w:b w:val="0"/>
          <w:color w:val="auto"/>
          <w:sz w:val="24"/>
          <w:szCs w:val="24"/>
        </w:rPr>
        <w:t>zahra</w:t>
      </w:r>
      <w:r w:rsidRPr="00E60C6E">
        <w:rPr>
          <w:rStyle w:val="ZkladntextTun"/>
          <w:rFonts w:eastAsiaTheme="minorHAnsi"/>
          <w:b w:val="0"/>
          <w:color w:val="auto"/>
          <w:sz w:val="24"/>
          <w:szCs w:val="24"/>
        </w:rPr>
        <w:softHyphen/>
        <w:t xml:space="preserve">ničný trh. </w:t>
      </w:r>
      <w:r w:rsidRPr="00E60C6E">
        <w:rPr>
          <w:rStyle w:val="Zkladntext1"/>
          <w:rFonts w:eastAsiaTheme="minorHAnsi"/>
          <w:sz w:val="24"/>
          <w:szCs w:val="24"/>
        </w:rPr>
        <w:t xml:space="preserve">Výmene tovaru a surovín medzi národmi (štátmi) hovoríme </w:t>
      </w:r>
      <w:r w:rsidRPr="00E60C6E">
        <w:rPr>
          <w:rStyle w:val="ZkladntextTun"/>
          <w:rFonts w:eastAsiaTheme="minorHAnsi"/>
          <w:b w:val="0"/>
          <w:color w:val="auto"/>
          <w:sz w:val="24"/>
          <w:szCs w:val="24"/>
        </w:rPr>
        <w:t>medzinárodný trh.</w:t>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Cena tovaru a surovín je závislá od mnohých okol</w:t>
      </w:r>
      <w:r w:rsidRPr="00E60C6E">
        <w:rPr>
          <w:rStyle w:val="Zkladntext1"/>
          <w:rFonts w:eastAsiaTheme="minorHAnsi"/>
          <w:sz w:val="24"/>
          <w:szCs w:val="24"/>
        </w:rPr>
        <w:softHyphen/>
        <w:t>ností.</w:t>
      </w:r>
    </w:p>
    <w:p w:rsidR="00134DD4" w:rsidRPr="00E60C6E" w:rsidRDefault="00134DD4" w:rsidP="00134DD4">
      <w:pPr>
        <w:spacing w:after="33"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ab/>
        <w:t xml:space="preserve">Napr.: Koľko tovaru a surovín je na trhu, </w:t>
      </w:r>
    </w:p>
    <w:p w:rsidR="00134DD4" w:rsidRPr="00E60C6E" w:rsidRDefault="00134DD4" w:rsidP="00134DD4">
      <w:pPr>
        <w:spacing w:after="33"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ab/>
      </w:r>
      <w:r w:rsidRPr="00E60C6E">
        <w:rPr>
          <w:rStyle w:val="Zkladntext1"/>
          <w:rFonts w:eastAsiaTheme="minorHAnsi"/>
          <w:sz w:val="24"/>
          <w:szCs w:val="24"/>
        </w:rPr>
        <w:tab/>
        <w:t xml:space="preserve">akosť tovaru a surovín, </w:t>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ab/>
      </w:r>
      <w:r w:rsidRPr="00E60C6E">
        <w:rPr>
          <w:rStyle w:val="Zkladntext1"/>
          <w:rFonts w:eastAsiaTheme="minorHAnsi"/>
          <w:sz w:val="24"/>
          <w:szCs w:val="24"/>
        </w:rPr>
        <w:tab/>
        <w:t>cena peňazí,</w:t>
      </w:r>
      <w:r w:rsidRPr="00E60C6E">
        <w:rPr>
          <w:rFonts w:ascii="Times New Roman" w:hAnsi="Times New Roman" w:cs="Times New Roman"/>
          <w:sz w:val="24"/>
          <w:szCs w:val="24"/>
        </w:rPr>
        <w:tab/>
      </w:r>
      <w:r w:rsidRPr="00E60C6E">
        <w:rPr>
          <w:rFonts w:ascii="Times New Roman" w:hAnsi="Times New Roman" w:cs="Times New Roman"/>
          <w:sz w:val="24"/>
          <w:szCs w:val="24"/>
        </w:rPr>
        <w:tab/>
      </w:r>
    </w:p>
    <w:p w:rsidR="00134DD4" w:rsidRPr="00E60C6E" w:rsidRDefault="00134DD4" w:rsidP="00134DD4">
      <w:pPr>
        <w:spacing w:after="33"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rPr>
        <w:tab/>
      </w:r>
      <w:r w:rsidRPr="00E60C6E">
        <w:rPr>
          <w:rFonts w:ascii="Times New Roman" w:hAnsi="Times New Roman" w:cs="Times New Roman"/>
          <w:sz w:val="24"/>
          <w:szCs w:val="24"/>
        </w:rPr>
        <w:tab/>
      </w:r>
      <w:r w:rsidRPr="00E60C6E">
        <w:rPr>
          <w:rStyle w:val="Zkladntext1"/>
          <w:rFonts w:eastAsiaTheme="minorHAnsi"/>
          <w:sz w:val="24"/>
          <w:szCs w:val="24"/>
        </w:rPr>
        <w:t>ponuka a dopyt (?) Vysvetlite! atď.</w:t>
      </w:r>
    </w:p>
    <w:p w:rsidR="00134DD4" w:rsidRPr="00E60C6E" w:rsidRDefault="00134DD4" w:rsidP="00134DD4">
      <w:pPr>
        <w:widowControl w:val="0"/>
        <w:numPr>
          <w:ilvl w:val="0"/>
          <w:numId w:val="37"/>
        </w:numPr>
        <w:tabs>
          <w:tab w:val="left" w:pos="711"/>
        </w:tabs>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Vinohradník mal lanského roku 35 hl vína úrody. Pretože bola veľmi dobrá úroda, víno zlacnelo. Kto potre</w:t>
      </w:r>
      <w:r w:rsidRPr="00E60C6E">
        <w:rPr>
          <w:rStyle w:val="Zkladntext1"/>
          <w:rFonts w:eastAsiaTheme="minorHAnsi"/>
          <w:sz w:val="24"/>
          <w:szCs w:val="24"/>
        </w:rPr>
        <w:softHyphen/>
        <w:t xml:space="preserve">boval peniaze, popredal víno po 3 </w:t>
      </w:r>
      <w:r w:rsidRPr="00902708">
        <w:rPr>
          <w:rStyle w:val="Zkladntext1"/>
          <w:rFonts w:eastAsiaTheme="minorHAnsi"/>
          <w:i/>
          <w:sz w:val="24"/>
          <w:szCs w:val="24"/>
        </w:rPr>
        <w:t>Ks</w:t>
      </w:r>
      <w:r w:rsidRPr="00E60C6E">
        <w:rPr>
          <w:rStyle w:val="Zkladntext1"/>
          <w:rFonts w:eastAsiaTheme="minorHAnsi"/>
          <w:sz w:val="24"/>
          <w:szCs w:val="24"/>
        </w:rPr>
        <w:t xml:space="preserve">, po 3,20 </w:t>
      </w:r>
      <w:r w:rsidRPr="00902708">
        <w:rPr>
          <w:rStyle w:val="Zkladntext1"/>
          <w:rFonts w:eastAsiaTheme="minorHAnsi"/>
          <w:i/>
          <w:sz w:val="24"/>
          <w:szCs w:val="24"/>
        </w:rPr>
        <w:t>Ks</w:t>
      </w:r>
      <w:r w:rsidRPr="00E60C6E">
        <w:rPr>
          <w:rStyle w:val="Zkladntext1"/>
          <w:rFonts w:eastAsiaTheme="minorHAnsi"/>
          <w:sz w:val="24"/>
          <w:szCs w:val="24"/>
        </w:rPr>
        <w:t xml:space="preserve">, najviac po 4,60 </w:t>
      </w:r>
      <w:r w:rsidRPr="00902708">
        <w:rPr>
          <w:rStyle w:val="Zkladntext1"/>
          <w:rFonts w:eastAsiaTheme="minorHAnsi"/>
          <w:i/>
          <w:sz w:val="24"/>
          <w:szCs w:val="24"/>
        </w:rPr>
        <w:t>Ks</w:t>
      </w:r>
      <w:r w:rsidRPr="00E60C6E">
        <w:rPr>
          <w:rStyle w:val="Zkladntext1"/>
          <w:rFonts w:eastAsiaTheme="minorHAnsi"/>
          <w:sz w:val="24"/>
          <w:szCs w:val="24"/>
        </w:rPr>
        <w:t xml:space="preserve"> dobré víno.</w:t>
      </w:r>
    </w:p>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Náš vinohradník popredal len ¼ úrody. Ostatné po</w:t>
      </w:r>
      <w:r w:rsidRPr="00E60C6E">
        <w:rPr>
          <w:rStyle w:val="Zkladntext1"/>
          <w:rFonts w:eastAsiaTheme="minorHAnsi"/>
          <w:sz w:val="24"/>
          <w:szCs w:val="24"/>
        </w:rPr>
        <w:softHyphen/>
        <w:t xml:space="preserve">nechal v pivnici. Prečo? Akú asi cenu malo uložené víno vtedy, keď ho predával po 3,15 </w:t>
      </w:r>
      <w:r w:rsidRPr="00902708">
        <w:rPr>
          <w:rStyle w:val="Zkladntext1"/>
          <w:rFonts w:eastAsiaTheme="minorHAnsi"/>
          <w:i/>
          <w:sz w:val="24"/>
          <w:szCs w:val="24"/>
        </w:rPr>
        <w:t>Ks</w:t>
      </w:r>
      <w:r w:rsidRPr="00E60C6E">
        <w:rPr>
          <w:rStyle w:val="Zkladntext1"/>
          <w:rFonts w:eastAsiaTheme="minorHAnsi"/>
          <w:sz w:val="24"/>
          <w:szCs w:val="24"/>
        </w:rPr>
        <w:t xml:space="preserve"> 5 hl a ostatné po 3,50 </w:t>
      </w:r>
      <w:r w:rsidRPr="00902708">
        <w:rPr>
          <w:rStyle w:val="Zkladntext1"/>
          <w:rFonts w:eastAsiaTheme="minorHAnsi"/>
          <w:i/>
          <w:sz w:val="24"/>
          <w:szCs w:val="24"/>
        </w:rPr>
        <w:t>Ks</w:t>
      </w:r>
      <w:r w:rsidRPr="00E60C6E">
        <w:rPr>
          <w:rStyle w:val="Zkladntext1"/>
          <w:rFonts w:eastAsiaTheme="minorHAnsi"/>
          <w:sz w:val="24"/>
          <w:szCs w:val="24"/>
        </w:rPr>
        <w:t xml:space="preserve"> (počítajte priemernú cenu)!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utŕžil za predané víno?</w:t>
      </w:r>
    </w:p>
    <w:p w:rsidR="00134DD4" w:rsidRPr="00E60C6E" w:rsidRDefault="00134DD4" w:rsidP="00134DD4">
      <w:p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 budúcom roku bola úroda veľmi slabá a urodilo sa mu sotva 60% minuloročnej úrody. Koľko sa mu asi urodilo?</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Cena vína stúpla. Dopyt po víne bol značný.</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Vinohradník predal z laňajšej úrody 15 hl po 4,10 </w:t>
      </w:r>
      <w:r w:rsidRPr="00902708">
        <w:rPr>
          <w:rStyle w:val="Zkladntext1"/>
          <w:rFonts w:eastAsiaTheme="minorHAnsi"/>
          <w:i/>
          <w:sz w:val="24"/>
          <w:szCs w:val="24"/>
        </w:rPr>
        <w:t>Ks</w:t>
      </w:r>
      <w:r w:rsidRPr="00E60C6E">
        <w:rPr>
          <w:rStyle w:val="Zkladntext1"/>
          <w:rFonts w:eastAsiaTheme="minorHAnsi"/>
          <w:sz w:val="24"/>
          <w:szCs w:val="24"/>
        </w:rPr>
        <w:t xml:space="preserve">, 4 hl po 3,85 </w:t>
      </w:r>
      <w:r w:rsidRPr="00902708">
        <w:rPr>
          <w:rStyle w:val="Zkladntext1"/>
          <w:rFonts w:eastAsiaTheme="minorHAnsi"/>
          <w:i/>
          <w:sz w:val="24"/>
          <w:szCs w:val="24"/>
        </w:rPr>
        <w:t>Ks</w:t>
      </w:r>
      <w:r w:rsidRPr="00E60C6E">
        <w:rPr>
          <w:rStyle w:val="Zkladntext1"/>
          <w:rFonts w:eastAsiaTheme="minorHAnsi"/>
          <w:sz w:val="24"/>
          <w:szCs w:val="24"/>
        </w:rPr>
        <w:t xml:space="preserve"> a zvyšok za 3045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lang w:eastAsia="sk-SK" w:bidi="sk-SK"/>
        </w:rPr>
      </w:pPr>
      <w:bookmarkStart w:id="48" w:name="bookmark41"/>
      <w:r w:rsidRPr="00E60C6E">
        <w:rPr>
          <w:rFonts w:ascii="Times New Roman" w:hAnsi="Times New Roman" w:cs="Times New Roman"/>
          <w:b w:val="0"/>
          <w:sz w:val="24"/>
          <w:szCs w:val="24"/>
          <w:lang w:eastAsia="sk-SK" w:bidi="sk-SK"/>
        </w:rPr>
        <w:t>Koľko utŕžil za laňajšiu úrody?</w:t>
      </w:r>
      <w:bookmarkEnd w:id="48"/>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lang w:eastAsia="sk-SK" w:bidi="sk-SK"/>
        </w:rPr>
      </w:pPr>
    </w:p>
    <w:p w:rsidR="00134DD4" w:rsidRPr="00E60C6E" w:rsidRDefault="00134DD4" w:rsidP="00134DD4">
      <w:pPr>
        <w:pStyle w:val="Zkladntext380"/>
        <w:shd w:val="clear" w:color="auto" w:fill="auto"/>
        <w:spacing w:before="0" w:line="240" w:lineRule="auto"/>
        <w:ind w:left="284" w:firstLine="397"/>
        <w:rPr>
          <w:rFonts w:ascii="Times New Roman" w:hAnsi="Times New Roman" w:cs="Times New Roman"/>
          <w:b w:val="0"/>
          <w:sz w:val="24"/>
          <w:szCs w:val="24"/>
        </w:rPr>
      </w:pPr>
      <w:r w:rsidRPr="00E60C6E">
        <w:rPr>
          <w:rStyle w:val="Zkladntext1"/>
          <w:rFonts w:eastAsiaTheme="minorHAnsi"/>
          <w:b w:val="0"/>
          <w:sz w:val="24"/>
          <w:szCs w:val="24"/>
        </w:rPr>
        <w:t xml:space="preserve"> Po koľko predal zvyšok?</w:t>
      </w:r>
    </w:p>
    <w:p w:rsidR="00134DD4" w:rsidRPr="00E60C6E" w:rsidRDefault="00134DD4" w:rsidP="00134DD4">
      <w:pPr>
        <w:spacing w:after="6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Novú úrodu predal razom po 3,75 </w:t>
      </w:r>
      <w:r w:rsidRPr="00902708">
        <w:rPr>
          <w:rStyle w:val="Zkladntext1"/>
          <w:rFonts w:eastAsiaTheme="minorHAnsi"/>
          <w:i/>
          <w:sz w:val="24"/>
          <w:szCs w:val="24"/>
        </w:rPr>
        <w:t>Ks</w:t>
      </w:r>
      <w:r w:rsidRPr="00E60C6E">
        <w:rPr>
          <w:rStyle w:val="Zkladntext1"/>
          <w:rFonts w:eastAsiaTheme="minorHAnsi"/>
          <w:sz w:val="24"/>
          <w:szCs w:val="24"/>
        </w:rPr>
        <w:t>. Koľko utŕžil predajom vína toho roku?</w:t>
      </w:r>
    </w:p>
    <w:p w:rsidR="00134DD4" w:rsidRPr="00E60C6E" w:rsidRDefault="00134DD4" w:rsidP="00134DD4">
      <w:pPr>
        <w:spacing w:after="17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A teraz uvažujte takto: keby bol predal celú laňajšiu úrodu hneď vtedy po 3,10 </w:t>
      </w:r>
      <w:r w:rsidRPr="00902708">
        <w:rPr>
          <w:rStyle w:val="Zkladntext1"/>
          <w:rFonts w:eastAsiaTheme="minorHAnsi"/>
          <w:i/>
          <w:sz w:val="24"/>
          <w:szCs w:val="24"/>
        </w:rPr>
        <w:t>Ks</w:t>
      </w:r>
      <w:r w:rsidRPr="00E60C6E">
        <w:rPr>
          <w:rStyle w:val="Zkladntext1"/>
          <w:rFonts w:eastAsiaTheme="minorHAnsi"/>
          <w:sz w:val="24"/>
          <w:szCs w:val="24"/>
        </w:rPr>
        <w:t xml:space="preserve"> a peniaze uložil do sporiteľ</w:t>
      </w:r>
      <w:r w:rsidRPr="00E60C6E">
        <w:rPr>
          <w:rStyle w:val="Zkladntext1"/>
          <w:rFonts w:eastAsiaTheme="minorHAnsi"/>
          <w:sz w:val="24"/>
          <w:szCs w:val="24"/>
        </w:rPr>
        <w:softHyphen/>
        <w:t xml:space="preserve">ne, mohol dostať do novej úrody 3 ½ % </w:t>
      </w:r>
      <w:r w:rsidRPr="00E60C6E">
        <w:rPr>
          <w:rStyle w:val="Zkladntext1"/>
          <w:rFonts w:eastAsiaTheme="minorHAnsi"/>
          <w:b/>
          <w:color w:val="7030A0"/>
          <w:sz w:val="28"/>
          <w:szCs w:val="24"/>
        </w:rPr>
        <w:t>úrok</w:t>
      </w:r>
      <w:r w:rsidRPr="00E60C6E">
        <w:rPr>
          <w:rStyle w:val="Zkladntext1"/>
          <w:rFonts w:eastAsiaTheme="minorHAnsi"/>
          <w:sz w:val="24"/>
          <w:szCs w:val="24"/>
        </w:rPr>
        <w:t>y a nemusel víno opatrovať. Čo teda bolo preňho výhodnejšie?</w:t>
      </w:r>
    </w:p>
    <w:p w:rsidR="00134DD4" w:rsidRPr="00E60C6E" w:rsidRDefault="00134DD4" w:rsidP="00134DD4">
      <w:pPr>
        <w:pStyle w:val="Odsekzoznamu"/>
        <w:widowControl w:val="0"/>
        <w:numPr>
          <w:ilvl w:val="0"/>
          <w:numId w:val="37"/>
        </w:num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2 </w:t>
      </w:r>
      <w:r w:rsidRPr="00902708">
        <w:rPr>
          <w:rStyle w:val="Zkladntext1"/>
          <w:rFonts w:eastAsiaTheme="minorHAnsi"/>
          <w:i/>
          <w:sz w:val="24"/>
          <w:szCs w:val="24"/>
        </w:rPr>
        <w:t>kg</w:t>
      </w:r>
      <w:r w:rsidRPr="00E60C6E">
        <w:rPr>
          <w:rStyle w:val="Zkladntext1"/>
          <w:rFonts w:eastAsiaTheme="minorHAnsi"/>
          <w:sz w:val="24"/>
          <w:szCs w:val="24"/>
        </w:rPr>
        <w:t xml:space="preserve"> vápna je za 0,60 </w:t>
      </w:r>
      <w:r w:rsidRPr="00902708">
        <w:rPr>
          <w:rStyle w:val="Zkladntext1"/>
          <w:rFonts w:eastAsiaTheme="minorHAnsi"/>
          <w:i/>
          <w:sz w:val="24"/>
          <w:szCs w:val="24"/>
        </w:rPr>
        <w:t>Ks</w:t>
      </w:r>
      <w:r w:rsidRPr="00E60C6E">
        <w:rPr>
          <w:rStyle w:val="Zkladntext1"/>
          <w:rFonts w:eastAsiaTheme="minorHAnsi"/>
          <w:sz w:val="24"/>
          <w:szCs w:val="24"/>
        </w:rPr>
        <w:t xml:space="preserve">. Hasené vápno je za 0,50 </w:t>
      </w:r>
      <w:r w:rsidRPr="00902708">
        <w:rPr>
          <w:rStyle w:val="Zkladntext1"/>
          <w:rFonts w:eastAsiaTheme="minorHAnsi"/>
          <w:i/>
          <w:sz w:val="24"/>
          <w:szCs w:val="24"/>
        </w:rPr>
        <w:t>Ks</w:t>
      </w:r>
      <w:r w:rsidRPr="00E60C6E">
        <w:rPr>
          <w:rStyle w:val="Zkladntext1"/>
          <w:rFonts w:eastAsiaTheme="minorHAnsi"/>
          <w:sz w:val="24"/>
          <w:szCs w:val="24"/>
        </w:rPr>
        <w:t xml:space="preserve">. Z </w:t>
      </w:r>
      <w:r w:rsidRPr="00902708">
        <w:rPr>
          <w:rStyle w:val="Zkladntext1"/>
          <w:rFonts w:eastAsiaTheme="minorHAnsi"/>
          <w:i/>
          <w:sz w:val="24"/>
          <w:szCs w:val="24"/>
        </w:rPr>
        <w:t>kg</w:t>
      </w:r>
      <w:r w:rsidRPr="00E60C6E">
        <w:rPr>
          <w:rStyle w:val="Zkladntext1"/>
          <w:rFonts w:eastAsiaTheme="minorHAnsi"/>
          <w:sz w:val="24"/>
          <w:szCs w:val="24"/>
        </w:rPr>
        <w:t xml:space="preserve"> nehaseného vápna je cca 3,50 </w:t>
      </w:r>
      <w:r w:rsidRPr="00902708">
        <w:rPr>
          <w:rStyle w:val="Zkladntext1"/>
          <w:rFonts w:eastAsiaTheme="minorHAnsi"/>
          <w:i/>
          <w:sz w:val="24"/>
          <w:szCs w:val="24"/>
        </w:rPr>
        <w:t>kg</w:t>
      </w:r>
      <w:r w:rsidRPr="00E60C6E">
        <w:rPr>
          <w:rStyle w:val="Zkladntext1"/>
          <w:rFonts w:eastAsiaTheme="minorHAnsi"/>
          <w:sz w:val="24"/>
          <w:szCs w:val="24"/>
        </w:rPr>
        <w:t xml:space="preserve"> haseného. Aký cenový rozdiel je medzi q nehaseného a haseného vápna?</w:t>
      </w:r>
    </w:p>
    <w:p w:rsidR="00134DD4" w:rsidRPr="00E60C6E" w:rsidRDefault="00134DD4" w:rsidP="00134DD4">
      <w:pPr>
        <w:pStyle w:val="Odsekzoznamu"/>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Staviteľ kúpil na trhu voz nehaseného vápna. Voz s vápnom vážil na obecnej váhe 4 q 75 </w:t>
      </w:r>
      <w:r w:rsidRPr="00902708">
        <w:rPr>
          <w:rStyle w:val="Zkladntext1"/>
          <w:rFonts w:eastAsiaTheme="minorHAnsi"/>
          <w:i/>
          <w:sz w:val="24"/>
          <w:szCs w:val="24"/>
        </w:rPr>
        <w:t>kg</w:t>
      </w:r>
      <w:r w:rsidRPr="00E60C6E">
        <w:rPr>
          <w:rStyle w:val="Zkladntext1"/>
          <w:rFonts w:eastAsiaTheme="minorHAnsi"/>
          <w:sz w:val="24"/>
          <w:szCs w:val="24"/>
        </w:rPr>
        <w:t xml:space="preserve">. Prázdny voz 230 </w:t>
      </w:r>
      <w:r w:rsidRPr="00902708">
        <w:rPr>
          <w:rStyle w:val="Zkladntext1"/>
          <w:rFonts w:eastAsiaTheme="minorHAnsi"/>
          <w:i/>
          <w:sz w:val="24"/>
          <w:szCs w:val="24"/>
        </w:rPr>
        <w:t>kg</w:t>
      </w:r>
      <w:r w:rsidRPr="00E60C6E">
        <w:rPr>
          <w:rStyle w:val="Zkladntext1"/>
          <w:rFonts w:eastAsiaTheme="minorHAnsi"/>
          <w:sz w:val="24"/>
          <w:szCs w:val="24"/>
        </w:rPr>
        <w:t xml:space="preserve">. </w:t>
      </w:r>
      <w:r w:rsidRPr="00902708">
        <w:rPr>
          <w:rStyle w:val="Zkladntext1"/>
          <w:rFonts w:eastAsiaTheme="minorHAnsi"/>
          <w:i/>
          <w:sz w:val="24"/>
          <w:szCs w:val="24"/>
        </w:rPr>
        <w:t>kg</w:t>
      </w:r>
      <w:r w:rsidRPr="00E60C6E">
        <w:rPr>
          <w:rStyle w:val="Zkladntext1"/>
          <w:rFonts w:eastAsiaTheme="minorHAnsi"/>
          <w:sz w:val="24"/>
          <w:szCs w:val="24"/>
        </w:rPr>
        <w:t xml:space="preserve"> vápna kúpil za 0,55 </w:t>
      </w:r>
      <w:r w:rsidRPr="00902708">
        <w:rPr>
          <w:rStyle w:val="Zkladntext1"/>
          <w:rFonts w:eastAsiaTheme="minorHAnsi"/>
          <w:i/>
          <w:sz w:val="24"/>
          <w:szCs w:val="24"/>
        </w:rPr>
        <w:t>Ks</w:t>
      </w:r>
      <w:r w:rsidRPr="00E60C6E">
        <w:rPr>
          <w:rStyle w:val="Zkladntext1"/>
          <w:rFonts w:eastAsiaTheme="minorHAnsi"/>
          <w:sz w:val="24"/>
          <w:szCs w:val="24"/>
        </w:rPr>
        <w:t xml:space="preserve">. Na uhasenie tohto množstva vápna potreboval robotníka s hodinovou mzdou 3,75 </w:t>
      </w:r>
      <w:r w:rsidRPr="00902708">
        <w:rPr>
          <w:rStyle w:val="Zkladntext1"/>
          <w:rFonts w:eastAsiaTheme="minorHAnsi"/>
          <w:i/>
          <w:sz w:val="24"/>
          <w:szCs w:val="24"/>
        </w:rPr>
        <w:t>Ks</w:t>
      </w:r>
      <w:r w:rsidRPr="00E60C6E">
        <w:rPr>
          <w:rStyle w:val="Zkladntext1"/>
          <w:rFonts w:eastAsiaTheme="minorHAnsi"/>
          <w:sz w:val="24"/>
          <w:szCs w:val="24"/>
        </w:rPr>
        <w:t xml:space="preserve"> 6 ½  hod.</w:t>
      </w:r>
    </w:p>
    <w:p w:rsidR="00134DD4" w:rsidRPr="00E60C6E" w:rsidRDefault="00134DD4" w:rsidP="00134DD4">
      <w:pPr>
        <w:spacing w:after="18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Vypočítajte, či by nebolo výhodnejšie kúpiť už hase</w:t>
      </w:r>
      <w:r w:rsidRPr="00E60C6E">
        <w:rPr>
          <w:rStyle w:val="Zkladntext1"/>
          <w:rFonts w:eastAsiaTheme="minorHAnsi"/>
          <w:sz w:val="24"/>
          <w:szCs w:val="24"/>
        </w:rPr>
        <w:softHyphen/>
        <w:t>né vápno od priekupníka!</w:t>
      </w:r>
    </w:p>
    <w:p w:rsidR="00134DD4" w:rsidRPr="00E60C6E" w:rsidRDefault="00134DD4" w:rsidP="00134DD4">
      <w:pPr>
        <w:widowControl w:val="0"/>
        <w:numPr>
          <w:ilvl w:val="0"/>
          <w:numId w:val="37"/>
        </w:num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Továreň na nábytok objednala v Rumunsku vagón tvrdého dreva (10 t) nespracovaného, q po 95 lei. Za do</w:t>
      </w:r>
      <w:r w:rsidRPr="00E60C6E">
        <w:rPr>
          <w:rStyle w:val="Zkladntext1"/>
          <w:rFonts w:eastAsiaTheme="minorHAnsi"/>
          <w:sz w:val="24"/>
          <w:szCs w:val="24"/>
        </w:rPr>
        <w:softHyphen/>
        <w:t>pravu do našej vlasti sa platilo (po hranice) 1350 lei za celý vagón. Za čo bolo drevo na hraniciach našej vlasti?</w:t>
      </w:r>
    </w:p>
    <w:p w:rsidR="00134DD4" w:rsidRPr="00E60C6E" w:rsidRDefault="00134DD4" w:rsidP="00134DD4">
      <w:pPr>
        <w:spacing w:after="5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Než sa drevo dostalo do továrne na spracovanie, jeho cena stúpla o 40%. Koľko stál q rumunského dreva v na</w:t>
      </w:r>
      <w:r w:rsidRPr="00E60C6E">
        <w:rPr>
          <w:rStyle w:val="Zkladntext1"/>
          <w:rFonts w:eastAsiaTheme="minorHAnsi"/>
          <w:sz w:val="24"/>
          <w:szCs w:val="24"/>
        </w:rPr>
        <w:softHyphen/>
        <w:t>šej továrni?</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Spracovaním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ilo 20% svojej váhy. Tieto odpadky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odpredané po 10 </w:t>
      </w:r>
      <w:r w:rsidRPr="00902708">
        <w:rPr>
          <w:rStyle w:val="Zkladntext1"/>
          <w:rFonts w:eastAsiaTheme="minorHAnsi"/>
          <w:i/>
          <w:sz w:val="24"/>
          <w:szCs w:val="24"/>
        </w:rPr>
        <w:t>Ks</w:t>
      </w:r>
      <w:r w:rsidRPr="00E60C6E">
        <w:rPr>
          <w:rStyle w:val="Zkladntext1"/>
          <w:rFonts w:eastAsiaTheme="minorHAnsi"/>
          <w:sz w:val="24"/>
          <w:szCs w:val="24"/>
        </w:rPr>
        <w:t xml:space="preserve"> za q. Koľko </w:t>
      </w:r>
      <w:r w:rsidRPr="00902708">
        <w:rPr>
          <w:rStyle w:val="Zkladntext1"/>
          <w:rFonts w:eastAsiaTheme="minorHAnsi"/>
          <w:i/>
          <w:sz w:val="24"/>
          <w:szCs w:val="24"/>
        </w:rPr>
        <w:t>Ks</w:t>
      </w:r>
      <w:r w:rsidRPr="00E60C6E">
        <w:rPr>
          <w:rStyle w:val="Zkladntext1"/>
          <w:rFonts w:eastAsiaTheme="minorHAnsi"/>
          <w:sz w:val="24"/>
          <w:szCs w:val="24"/>
        </w:rPr>
        <w:t xml:space="preserve"> utŕžila továreň za odpadkové drevo? Čo sa tu dá ešte vypočítať?</w:t>
      </w:r>
    </w:p>
    <w:p w:rsidR="00134DD4" w:rsidRPr="00E60C6E" w:rsidRDefault="00134DD4" w:rsidP="00134DD4">
      <w:pPr>
        <w:widowControl w:val="0"/>
        <w:numPr>
          <w:ilvl w:val="0"/>
          <w:numId w:val="37"/>
        </w:numPr>
        <w:spacing w:after="52"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lastRenderedPageBreak/>
        <w:t xml:space="preserve"> Naše cementárne </w:t>
      </w:r>
      <w:proofErr w:type="spellStart"/>
      <w:r w:rsidRPr="00E60C6E">
        <w:rPr>
          <w:rStyle w:val="Zkladntext1"/>
          <w:rFonts w:eastAsiaTheme="minorHAnsi"/>
          <w:sz w:val="24"/>
          <w:szCs w:val="24"/>
        </w:rPr>
        <w:t>dodaly</w:t>
      </w:r>
      <w:proofErr w:type="spellEnd"/>
      <w:r w:rsidRPr="00E60C6E">
        <w:rPr>
          <w:rStyle w:val="Zkladntext1"/>
          <w:rFonts w:eastAsiaTheme="minorHAnsi"/>
          <w:sz w:val="24"/>
          <w:szCs w:val="24"/>
        </w:rPr>
        <w:t xml:space="preserve"> do Rumunska cement za 1320500 </w:t>
      </w:r>
      <w:r w:rsidRPr="00902708">
        <w:rPr>
          <w:rStyle w:val="Zkladntext1"/>
          <w:rFonts w:eastAsiaTheme="minorHAnsi"/>
          <w:i/>
          <w:sz w:val="24"/>
          <w:szCs w:val="24"/>
        </w:rPr>
        <w:t>Ks</w:t>
      </w:r>
      <w:r w:rsidRPr="00E60C6E">
        <w:rPr>
          <w:rStyle w:val="Zkladntext1"/>
          <w:rFonts w:eastAsiaTheme="minorHAnsi"/>
          <w:sz w:val="24"/>
          <w:szCs w:val="24"/>
        </w:rPr>
        <w:t>. Rumunský štát nám dodal za 70% tejto sumy kukuricu a za ostatok hovädzí dobytok. Ako bol preve</w:t>
      </w:r>
      <w:r w:rsidRPr="00E60C6E">
        <w:rPr>
          <w:rStyle w:val="Zkladntext1"/>
          <w:rFonts w:eastAsiaTheme="minorHAnsi"/>
          <w:sz w:val="24"/>
          <w:szCs w:val="24"/>
        </w:rPr>
        <w:softHyphen/>
        <w:t xml:space="preserve">dený tento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Kukuricu počítali v Rumunsku po 2,85 lei za </w:t>
      </w:r>
      <w:r w:rsidRPr="00902708">
        <w:rPr>
          <w:rStyle w:val="Zkladntext1"/>
          <w:rFonts w:eastAsiaTheme="minorHAnsi"/>
          <w:i/>
          <w:sz w:val="24"/>
          <w:szCs w:val="24"/>
        </w:rPr>
        <w:t>kg</w:t>
      </w:r>
      <w:r w:rsidRPr="00E60C6E">
        <w:rPr>
          <w:rStyle w:val="Zkladntext1"/>
          <w:rFonts w:eastAsiaTheme="minorHAnsi"/>
          <w:sz w:val="24"/>
          <w:szCs w:val="24"/>
        </w:rPr>
        <w:t xml:space="preserve"> a za živú váhu dobytka 34,20 lei. Koľko </w:t>
      </w:r>
      <w:r w:rsidRPr="00902708">
        <w:rPr>
          <w:rStyle w:val="Zkladntext1"/>
          <w:rFonts w:eastAsiaTheme="minorHAnsi"/>
          <w:i/>
          <w:sz w:val="24"/>
          <w:szCs w:val="24"/>
        </w:rPr>
        <w:t>kg</w:t>
      </w:r>
      <w:r w:rsidRPr="00E60C6E">
        <w:rPr>
          <w:rStyle w:val="Zkladntext1"/>
          <w:rFonts w:eastAsiaTheme="minorHAnsi"/>
          <w:sz w:val="24"/>
          <w:szCs w:val="24"/>
        </w:rPr>
        <w:t xml:space="preserve"> kukurice a koľko </w:t>
      </w:r>
      <w:r w:rsidRPr="00902708">
        <w:rPr>
          <w:rStyle w:val="Zkladntext1"/>
          <w:rFonts w:eastAsiaTheme="minorHAnsi"/>
          <w:i/>
          <w:sz w:val="24"/>
          <w:szCs w:val="24"/>
        </w:rPr>
        <w:t>kg</w:t>
      </w:r>
      <w:r w:rsidRPr="00E60C6E">
        <w:rPr>
          <w:rStyle w:val="Zkladntext1"/>
          <w:rFonts w:eastAsiaTheme="minorHAnsi"/>
          <w:sz w:val="24"/>
          <w:szCs w:val="24"/>
        </w:rPr>
        <w:t xml:space="preserve"> živého dobytka dodali?</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p>
    <w:p w:rsidR="00134DD4" w:rsidRPr="00E60C6E" w:rsidRDefault="00134DD4" w:rsidP="00134DD4">
      <w:pPr>
        <w:spacing w:after="0" w:line="240" w:lineRule="auto"/>
        <w:ind w:left="284" w:firstLine="397"/>
        <w:jc w:val="both"/>
        <w:rPr>
          <w:rStyle w:val="Zkladntext1"/>
          <w:rFonts w:eastAsiaTheme="minorHAnsi"/>
          <w:sz w:val="24"/>
          <w:szCs w:val="24"/>
        </w:rPr>
      </w:pPr>
    </w:p>
    <w:p w:rsidR="00134DD4" w:rsidRPr="00E60C6E" w:rsidRDefault="00134DD4" w:rsidP="00134DD4">
      <w:pPr>
        <w:pStyle w:val="Odsekzoznamu"/>
        <w:numPr>
          <w:ilvl w:val="0"/>
          <w:numId w:val="37"/>
        </w:num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Stolársky majster kalkuluje (rozpočíta) cenu jednej normálnej skrine takto?</w:t>
      </w:r>
    </w:p>
    <w:tbl>
      <w:tblPr>
        <w:tblW w:w="3680" w:type="dxa"/>
        <w:tblInd w:w="70" w:type="dxa"/>
        <w:tblCellMar>
          <w:left w:w="70" w:type="dxa"/>
          <w:right w:w="70" w:type="dxa"/>
        </w:tblCellMar>
        <w:tblLook w:val="04A0" w:firstRow="1" w:lastRow="0" w:firstColumn="1" w:lastColumn="0" w:noHBand="0" w:noVBand="1"/>
      </w:tblPr>
      <w:tblGrid>
        <w:gridCol w:w="1760"/>
        <w:gridCol w:w="960"/>
        <w:gridCol w:w="960"/>
      </w:tblGrid>
      <w:tr w:rsidR="00134DD4" w:rsidRPr="00E60C6E" w:rsidTr="00594EDC">
        <w:trPr>
          <w:trHeight w:val="300"/>
        </w:trPr>
        <w:tc>
          <w:tcPr>
            <w:tcW w:w="17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mäkké drevo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glej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15"/>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okovanie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75</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farba ...</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práca...</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220</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300"/>
        </w:trPr>
        <w:tc>
          <w:tcPr>
            <w:tcW w:w="1760"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Spolu:</w:t>
            </w: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9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Z toho 10 % </w:t>
      </w:r>
      <w:proofErr w:type="spellStart"/>
      <w:r w:rsidRPr="00E60C6E">
        <w:rPr>
          <w:rStyle w:val="Zkladntext1"/>
          <w:rFonts w:eastAsiaTheme="minorHAnsi"/>
          <w:sz w:val="24"/>
          <w:szCs w:val="24"/>
        </w:rPr>
        <w:t>režie</w:t>
      </w:r>
      <w:proofErr w:type="spellEnd"/>
      <w:r w:rsidRPr="00E60C6E">
        <w:rPr>
          <w:rStyle w:val="Zkladntext1"/>
          <w:rFonts w:eastAsiaTheme="minorHAnsi"/>
          <w:sz w:val="24"/>
          <w:szCs w:val="24"/>
        </w:rPr>
        <w:t xml:space="preserve"> ....</w:t>
      </w:r>
      <w:r w:rsidRPr="00902708">
        <w:rPr>
          <w:rStyle w:val="Zkladntext1"/>
          <w:rFonts w:eastAsiaTheme="minorHAnsi"/>
          <w:i/>
          <w:sz w:val="24"/>
          <w:szCs w:val="24"/>
        </w:rPr>
        <w:t>Ks</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Spolu</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Z roho 12% </w:t>
      </w:r>
      <w:r w:rsidRPr="00E60C6E">
        <w:rPr>
          <w:rStyle w:val="Zkladntext1"/>
          <w:rFonts w:eastAsiaTheme="minorHAnsi"/>
          <w:color w:val="FF0000"/>
          <w:sz w:val="24"/>
          <w:szCs w:val="24"/>
        </w:rPr>
        <w:t>zisk</w:t>
      </w:r>
      <w:r w:rsidRPr="00E60C6E">
        <w:rPr>
          <w:rStyle w:val="Zkladntext1"/>
          <w:rFonts w:eastAsiaTheme="minorHAnsi"/>
          <w:sz w:val="24"/>
          <w:szCs w:val="24"/>
        </w:rPr>
        <w:t>...</w:t>
      </w:r>
      <w:r w:rsidRPr="00902708">
        <w:rPr>
          <w:rStyle w:val="Zkladntext1"/>
          <w:rFonts w:eastAsiaTheme="minorHAnsi"/>
          <w:i/>
          <w:sz w:val="24"/>
          <w:szCs w:val="24"/>
        </w:rPr>
        <w:t>Ks</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Vedno:</w:t>
      </w:r>
    </w:p>
    <w:p w:rsidR="00134DD4" w:rsidRPr="00E60C6E" w:rsidRDefault="00134DD4" w:rsidP="00134DD4">
      <w:pPr>
        <w:spacing w:before="81"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 xml:space="preserve">Poznámka: Pri výrobe aspoň 5 kusov o 5% </w:t>
      </w:r>
      <w:proofErr w:type="spellStart"/>
      <w:r w:rsidRPr="00E60C6E">
        <w:rPr>
          <w:rStyle w:val="Zkladntext1"/>
          <w:rFonts w:eastAsiaTheme="minorHAnsi"/>
          <w:sz w:val="24"/>
          <w:szCs w:val="24"/>
        </w:rPr>
        <w:t>lacnejši</w:t>
      </w:r>
      <w:proofErr w:type="spellEnd"/>
      <w:r w:rsidRPr="00E60C6E">
        <w:rPr>
          <w:rStyle w:val="Zkladntext1"/>
          <w:rFonts w:eastAsiaTheme="minorHAnsi"/>
          <w:sz w:val="24"/>
          <w:szCs w:val="24"/>
        </w:rPr>
        <w:t>! Za  koľko by bolo 7 kusov skríň?</w:t>
      </w:r>
    </w:p>
    <w:p w:rsidR="00134DD4" w:rsidRPr="00E60C6E" w:rsidRDefault="00134DD4" w:rsidP="00134DD4">
      <w:pPr>
        <w:spacing w:before="81" w:after="148"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Prepočítajte jeho kalkuláciu a usudzujte, či cena jed</w:t>
      </w:r>
      <w:r w:rsidRPr="00E60C6E">
        <w:rPr>
          <w:rStyle w:val="Zkladntext1"/>
          <w:rFonts w:eastAsiaTheme="minorHAnsi"/>
          <w:sz w:val="24"/>
          <w:szCs w:val="24"/>
        </w:rPr>
        <w:softHyphen/>
        <w:t>ného kusa nie je veľmi vysoko kalkulovaná!</w:t>
      </w:r>
    </w:p>
    <w:p w:rsidR="00134DD4" w:rsidRPr="00E60C6E" w:rsidRDefault="00134DD4" w:rsidP="00134DD4">
      <w:pPr>
        <w:spacing w:after="42"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Kedy by to mohol stolár urobiť lacnejšie?</w:t>
      </w:r>
    </w:p>
    <w:p w:rsidR="00134DD4" w:rsidRPr="00E60C6E" w:rsidRDefault="00134DD4" w:rsidP="00134DD4">
      <w:pPr>
        <w:spacing w:after="12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Nemá veľmi vysokú réžiu? Nepracuje s vysokým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38"/>
        </w:num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 Aká je predajná cena výrobku, na ktorý bolo tre</w:t>
      </w:r>
      <w:r w:rsidRPr="00E60C6E">
        <w:rPr>
          <w:rStyle w:val="Zkladntext1"/>
          <w:rFonts w:eastAsiaTheme="minorHAnsi"/>
          <w:sz w:val="24"/>
          <w:szCs w:val="24"/>
        </w:rPr>
        <w:softHyphen/>
        <w:t xml:space="preserve">ba surovín za 3678,50 </w:t>
      </w:r>
      <w:r w:rsidRPr="00902708">
        <w:rPr>
          <w:rStyle w:val="Zkladntext1"/>
          <w:rFonts w:eastAsiaTheme="minorHAnsi"/>
          <w:i/>
          <w:sz w:val="24"/>
          <w:szCs w:val="24"/>
        </w:rPr>
        <w:t>Ks</w:t>
      </w:r>
      <w:r w:rsidRPr="00E60C6E">
        <w:rPr>
          <w:rStyle w:val="Zkladntext1"/>
          <w:rFonts w:eastAsiaTheme="minorHAnsi"/>
          <w:sz w:val="24"/>
          <w:szCs w:val="24"/>
        </w:rPr>
        <w:t xml:space="preserve">, 25 dní práce po 8 hod. pri 4,70 </w:t>
      </w:r>
      <w:r w:rsidRPr="00902708">
        <w:rPr>
          <w:rStyle w:val="Zkladntext1"/>
          <w:rFonts w:eastAsiaTheme="minorHAnsi"/>
          <w:i/>
          <w:sz w:val="24"/>
          <w:szCs w:val="24"/>
        </w:rPr>
        <w:t>Ks</w:t>
      </w:r>
      <w:r w:rsidRPr="00E60C6E">
        <w:rPr>
          <w:rStyle w:val="Zkladntext1"/>
          <w:rFonts w:eastAsiaTheme="minorHAnsi"/>
          <w:sz w:val="24"/>
          <w:szCs w:val="24"/>
        </w:rPr>
        <w:t xml:space="preserve"> mzde, </w:t>
      </w:r>
      <w:r w:rsidRPr="00E60C6E">
        <w:rPr>
          <w:rStyle w:val="Zkladntext85bodovTunKapitlky"/>
          <w:rFonts w:eastAsiaTheme="minorHAnsi"/>
          <w:b w:val="0"/>
          <w:color w:val="auto"/>
          <w:sz w:val="24"/>
          <w:szCs w:val="24"/>
        </w:rPr>
        <w:t xml:space="preserve">7 ½ % </w:t>
      </w:r>
      <w:r w:rsidRPr="00E60C6E">
        <w:rPr>
          <w:rStyle w:val="Zkladntext1"/>
          <w:rFonts w:eastAsiaTheme="minorHAnsi"/>
          <w:sz w:val="24"/>
          <w:szCs w:val="24"/>
        </w:rPr>
        <w:t xml:space="preserve">režijných </w:t>
      </w:r>
      <w:proofErr w:type="spellStart"/>
      <w:r w:rsidRPr="00E60C6E">
        <w:rPr>
          <w:rStyle w:val="Zkladntext1"/>
          <w:rFonts w:eastAsiaTheme="minorHAnsi"/>
          <w:sz w:val="24"/>
          <w:szCs w:val="24"/>
        </w:rPr>
        <w:t>výloh</w:t>
      </w:r>
      <w:proofErr w:type="spellEnd"/>
      <w:r w:rsidRPr="00E60C6E">
        <w:rPr>
          <w:rStyle w:val="Zkladntext1"/>
          <w:rFonts w:eastAsiaTheme="minorHAnsi"/>
          <w:sz w:val="24"/>
          <w:szCs w:val="24"/>
        </w:rPr>
        <w:t xml:space="preserve"> a 16°/o </w:t>
      </w:r>
      <w:r w:rsidRPr="00E60C6E">
        <w:rPr>
          <w:rStyle w:val="Zkladntext1"/>
          <w:rFonts w:eastAsiaTheme="minorHAnsi"/>
          <w:color w:val="FF0000"/>
          <w:sz w:val="24"/>
          <w:szCs w:val="24"/>
        </w:rPr>
        <w:t>zisk</w:t>
      </w:r>
      <w:r w:rsidRPr="00E60C6E">
        <w:rPr>
          <w:rStyle w:val="Zkladntext1"/>
          <w:rFonts w:eastAsiaTheme="minorHAnsi"/>
          <w:sz w:val="24"/>
          <w:szCs w:val="24"/>
        </w:rPr>
        <w:t>u?</w:t>
      </w:r>
    </w:p>
    <w:p w:rsidR="00134DD4" w:rsidRPr="00E60C6E" w:rsidRDefault="00134DD4" w:rsidP="00134DD4">
      <w:pPr>
        <w:spacing w:after="148" w:line="240" w:lineRule="auto"/>
        <w:ind w:left="284" w:right="40" w:firstLine="397"/>
        <w:jc w:val="both"/>
        <w:rPr>
          <w:rStyle w:val="Zkladntext1"/>
          <w:rFonts w:eastAsiaTheme="minorHAnsi"/>
          <w:sz w:val="24"/>
          <w:szCs w:val="24"/>
        </w:rPr>
      </w:pPr>
      <w:r w:rsidRPr="00E60C6E">
        <w:rPr>
          <w:rStyle w:val="Zkladntext1"/>
          <w:rFonts w:eastAsiaTheme="minorHAnsi"/>
          <w:sz w:val="24"/>
          <w:szCs w:val="24"/>
        </w:rPr>
        <w:t>Tú istú prácu by urobil druhý remeselník za 21 dni po 8 hod. pri tej istej mzde: jeho režijné výlohy sú, prav</w:t>
      </w:r>
      <w:r w:rsidRPr="00E60C6E">
        <w:rPr>
          <w:rStyle w:val="Zkladntext1"/>
          <w:rFonts w:eastAsiaTheme="minorHAnsi"/>
          <w:sz w:val="24"/>
          <w:szCs w:val="24"/>
        </w:rPr>
        <w:softHyphen/>
        <w:t xml:space="preserve">da; väčšie, 10,5%, lebo pracuje so strojmi a jeho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 by bol len 15%. Ktorý remeselník pracuje lacnejšie?</w:t>
      </w:r>
    </w:p>
    <w:p w:rsidR="00134DD4" w:rsidRPr="00E60C6E" w:rsidRDefault="00134DD4" w:rsidP="00134DD4">
      <w:pPr>
        <w:spacing w:after="148" w:line="240" w:lineRule="auto"/>
        <w:ind w:left="284" w:right="40" w:firstLine="397"/>
        <w:jc w:val="both"/>
        <w:rPr>
          <w:rFonts w:ascii="Times New Roman" w:hAnsi="Times New Roman" w:cs="Times New Roman"/>
          <w:sz w:val="24"/>
          <w:szCs w:val="24"/>
        </w:rPr>
      </w:pPr>
    </w:p>
    <w:p w:rsidR="00134DD4" w:rsidRPr="00E60C6E" w:rsidRDefault="00134DD4" w:rsidP="00134DD4">
      <w:pPr>
        <w:widowControl w:val="0"/>
        <w:numPr>
          <w:ilvl w:val="0"/>
          <w:numId w:val="39"/>
        </w:numPr>
        <w:tabs>
          <w:tab w:val="left" w:pos="789"/>
        </w:tabs>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Krajčír urobí týždenne dva obleky. Priemerné vý</w:t>
      </w:r>
      <w:r w:rsidRPr="00E60C6E">
        <w:rPr>
          <w:rStyle w:val="Zkladntext1"/>
          <w:rFonts w:eastAsiaTheme="minorHAnsi"/>
          <w:sz w:val="24"/>
          <w:szCs w:val="24"/>
        </w:rPr>
        <w:softHyphen/>
        <w:t xml:space="preserve">davky za suroviny </w:t>
      </w:r>
      <w:r w:rsidRPr="00902708">
        <w:rPr>
          <w:rStyle w:val="Zkladntext1"/>
          <w:rFonts w:eastAsiaTheme="minorHAnsi"/>
          <w:i/>
          <w:sz w:val="24"/>
          <w:szCs w:val="24"/>
        </w:rPr>
        <w:t>Ks</w:t>
      </w:r>
      <w:r w:rsidRPr="00E60C6E">
        <w:rPr>
          <w:rStyle w:val="Zkladntext1"/>
          <w:rFonts w:eastAsiaTheme="minorHAnsi"/>
          <w:sz w:val="24"/>
          <w:szCs w:val="24"/>
        </w:rPr>
        <w:t xml:space="preserve"> 340 na 1 oblek, režijné výlohy 6%, mesačný zárobok </w:t>
      </w:r>
      <w:r w:rsidRPr="00902708">
        <w:rPr>
          <w:rStyle w:val="Zkladntext1"/>
          <w:rFonts w:eastAsiaTheme="minorHAnsi"/>
          <w:i/>
          <w:sz w:val="24"/>
          <w:szCs w:val="24"/>
        </w:rPr>
        <w:t>Ks</w:t>
      </w:r>
      <w:r w:rsidRPr="00E60C6E">
        <w:rPr>
          <w:rStyle w:val="Zkladntext1"/>
          <w:rFonts w:eastAsiaTheme="minorHAnsi"/>
          <w:sz w:val="24"/>
          <w:szCs w:val="24"/>
        </w:rPr>
        <w:t xml:space="preserve"> 1050, Za čo je asi jeden oblek?</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pýta krajčír za ušitie jedného obleku?</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Za čo by bol oblek z látky, ktorej m je za 175 </w:t>
      </w:r>
      <w:r w:rsidRPr="00902708">
        <w:rPr>
          <w:rStyle w:val="Zkladntext1"/>
          <w:rFonts w:eastAsiaTheme="minorHAnsi"/>
          <w:i/>
          <w:sz w:val="24"/>
          <w:szCs w:val="24"/>
        </w:rPr>
        <w:t>Ks</w:t>
      </w:r>
      <w:r w:rsidRPr="00E60C6E">
        <w:rPr>
          <w:rStyle w:val="Zkladntext1"/>
          <w:rFonts w:eastAsiaTheme="minorHAnsi"/>
          <w:sz w:val="24"/>
          <w:szCs w:val="24"/>
        </w:rPr>
        <w:t xml:space="preserve">, prípravky 75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39"/>
        </w:numPr>
        <w:spacing w:after="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zarámovanie obrazu potreboval sklenár 3,80 m rámovej laty za 90 </w:t>
      </w:r>
      <w:r w:rsidRPr="00902708">
        <w:rPr>
          <w:rStyle w:val="Zkladntext1"/>
          <w:rFonts w:eastAsiaTheme="minorHAnsi"/>
          <w:i/>
          <w:sz w:val="24"/>
          <w:szCs w:val="24"/>
        </w:rPr>
        <w:t>Ks</w:t>
      </w:r>
      <w:r w:rsidRPr="00E60C6E">
        <w:rPr>
          <w:rStyle w:val="Zkladntext1"/>
          <w:rFonts w:eastAsiaTheme="minorHAnsi"/>
          <w:sz w:val="24"/>
          <w:szCs w:val="24"/>
        </w:rPr>
        <w:t xml:space="preserve">, sklo 120X70 cm za 58 </w:t>
      </w:r>
      <w:r w:rsidRPr="00902708">
        <w:rPr>
          <w:rStyle w:val="Zkladntext1"/>
          <w:rFonts w:eastAsiaTheme="minorHAnsi"/>
          <w:i/>
          <w:sz w:val="24"/>
          <w:szCs w:val="24"/>
        </w:rPr>
        <w:t>Ks</w:t>
      </w:r>
      <w:r w:rsidRPr="00E60C6E">
        <w:rPr>
          <w:rStyle w:val="Zkladntext1"/>
          <w:rFonts w:eastAsiaTheme="minorHAnsi"/>
          <w:sz w:val="24"/>
          <w:szCs w:val="24"/>
        </w:rPr>
        <w:t>. Koľko stálo celé zarámovanie a zasklenie obrazu, keď sa zapo</w:t>
      </w:r>
      <w:r w:rsidRPr="00E60C6E">
        <w:rPr>
          <w:rStyle w:val="Zkladntext1"/>
          <w:rFonts w:eastAsiaTheme="minorHAnsi"/>
          <w:sz w:val="24"/>
          <w:szCs w:val="24"/>
        </w:rPr>
        <w:softHyphen/>
        <w:t xml:space="preserve">čítalo 6% </w:t>
      </w:r>
      <w:proofErr w:type="spellStart"/>
      <w:r w:rsidRPr="00E60C6E">
        <w:rPr>
          <w:rStyle w:val="Zkladntext1"/>
          <w:rFonts w:eastAsiaTheme="minorHAnsi"/>
          <w:sz w:val="24"/>
          <w:szCs w:val="24"/>
        </w:rPr>
        <w:t>režie</w:t>
      </w:r>
      <w:proofErr w:type="spellEnd"/>
      <w:r w:rsidRPr="00E60C6E">
        <w:rPr>
          <w:rStyle w:val="Zkladntext1"/>
          <w:rFonts w:eastAsiaTheme="minorHAnsi"/>
          <w:sz w:val="24"/>
          <w:szCs w:val="24"/>
        </w:rPr>
        <w:t xml:space="preserve"> a 11% </w:t>
      </w:r>
      <w:r w:rsidRPr="00E60C6E">
        <w:rPr>
          <w:rStyle w:val="Zkladntext1"/>
          <w:rFonts w:eastAsiaTheme="minorHAnsi"/>
          <w:color w:val="FF0000"/>
          <w:sz w:val="24"/>
          <w:szCs w:val="24"/>
        </w:rPr>
        <w:t>zisk</w:t>
      </w:r>
      <w:r w:rsidRPr="00E60C6E">
        <w:rPr>
          <w:rStyle w:val="Zkladntext1"/>
          <w:rFonts w:eastAsiaTheme="minorHAnsi"/>
          <w:sz w:val="24"/>
          <w:szCs w:val="24"/>
        </w:rPr>
        <w:t>u?</w:t>
      </w:r>
    </w:p>
    <w:p w:rsidR="00134DD4" w:rsidRPr="00E60C6E" w:rsidRDefault="00134DD4" w:rsidP="00134DD4">
      <w:pPr>
        <w:spacing w:after="1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 čom bol m rámovej laty?</w:t>
      </w:r>
    </w:p>
    <w:p w:rsidR="00134DD4" w:rsidRPr="00E60C6E" w:rsidRDefault="00134DD4" w:rsidP="00134DD4">
      <w:pPr>
        <w:spacing w:after="18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Po čom bol cm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skla?</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lastRenderedPageBreak/>
        <w:t>Továreň dodáva svoj tovar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níkom do ce</w:t>
      </w:r>
      <w:r w:rsidRPr="00E60C6E">
        <w:rPr>
          <w:rStyle w:val="Zkladntext1"/>
          <w:rFonts w:eastAsiaTheme="minorHAnsi"/>
          <w:sz w:val="24"/>
          <w:szCs w:val="24"/>
        </w:rPr>
        <w:softHyphen/>
        <w:t xml:space="preserve">lého sveta. Tí sprostredkujú ďalší odpredaj v malých a menších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och. Čím viac ľudí má tovar v ruke, tým je drahší. Keby továreň mala možnosť sama tovar od</w:t>
      </w:r>
      <w:r w:rsidRPr="00E60C6E">
        <w:rPr>
          <w:rStyle w:val="Zkladntext1"/>
          <w:rFonts w:eastAsiaTheme="minorHAnsi"/>
          <w:sz w:val="24"/>
          <w:szCs w:val="24"/>
        </w:rPr>
        <w:softHyphen/>
        <w:t>predávať jednotlivcom, bol by tovar omnoho lacnejší. Prečo tak nemôže urobiť?</w:t>
      </w:r>
    </w:p>
    <w:p w:rsidR="00134DD4" w:rsidRPr="00E60C6E" w:rsidRDefault="00134DD4" w:rsidP="00134DD4">
      <w:pPr>
        <w:widowControl w:val="0"/>
        <w:numPr>
          <w:ilvl w:val="0"/>
          <w:numId w:val="42"/>
        </w:numPr>
        <w:tabs>
          <w:tab w:val="left" w:pos="775"/>
        </w:tabs>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Továreň na látky v Trenčíne dodala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softHyphen/>
        <w:t>níkovi v Bratislave:</w:t>
      </w:r>
    </w:p>
    <w:tbl>
      <w:tblPr>
        <w:tblW w:w="0" w:type="auto"/>
        <w:tblInd w:w="70" w:type="dxa"/>
        <w:tblCellMar>
          <w:left w:w="70" w:type="dxa"/>
          <w:right w:w="70" w:type="dxa"/>
        </w:tblCellMar>
        <w:tblLook w:val="04A0" w:firstRow="1" w:lastRow="0" w:firstColumn="1" w:lastColumn="0" w:noHBand="0" w:noVBand="1"/>
      </w:tblPr>
      <w:tblGrid>
        <w:gridCol w:w="1238"/>
        <w:gridCol w:w="611"/>
        <w:gridCol w:w="904"/>
        <w:gridCol w:w="638"/>
        <w:gridCol w:w="878"/>
        <w:gridCol w:w="678"/>
        <w:gridCol w:w="784"/>
      </w:tblGrid>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A 350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cenu</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B 250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C 200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D 275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120</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E 120 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r>
    </w:tbl>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V cenách je už započítaný 35 % </w:t>
      </w:r>
      <w:r w:rsidRPr="00E60C6E">
        <w:rPr>
          <w:rStyle w:val="Zkladntext1"/>
          <w:rFonts w:eastAsiaTheme="minorHAnsi"/>
          <w:color w:val="FF0000"/>
          <w:sz w:val="24"/>
          <w:szCs w:val="24"/>
        </w:rPr>
        <w:t>zisk</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níkovi pritom oznámila, že pri hotovom pla</w:t>
      </w:r>
      <w:r w:rsidRPr="00E60C6E">
        <w:rPr>
          <w:rStyle w:val="Zkladntext1"/>
          <w:rFonts w:eastAsiaTheme="minorHAnsi"/>
          <w:sz w:val="24"/>
          <w:szCs w:val="24"/>
        </w:rPr>
        <w:softHyphen/>
        <w:t xml:space="preserve">tení do 14 dní poskytuje mu </w:t>
      </w:r>
      <w:proofErr w:type="spellStart"/>
      <w:r w:rsidRPr="00E60C6E">
        <w:rPr>
          <w:rStyle w:val="Zkladntext1"/>
          <w:rFonts w:eastAsiaTheme="minorHAnsi"/>
          <w:sz w:val="24"/>
          <w:szCs w:val="24"/>
        </w:rPr>
        <w:t>sľavu</w:t>
      </w:r>
      <w:proofErr w:type="spellEnd"/>
      <w:r w:rsidRPr="00E60C6E">
        <w:rPr>
          <w:rStyle w:val="Zkladntext1"/>
          <w:rFonts w:eastAsiaTheme="minorHAnsi"/>
          <w:sz w:val="24"/>
          <w:szCs w:val="24"/>
        </w:rPr>
        <w:t xml:space="preserve"> 1%.</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látky rozbalil a rozoslal svojim zá</w:t>
      </w:r>
      <w:r w:rsidRPr="00E60C6E">
        <w:rPr>
          <w:rStyle w:val="Zkladntext1"/>
          <w:rFonts w:eastAsiaTheme="minorHAnsi"/>
          <w:sz w:val="24"/>
          <w:szCs w:val="24"/>
        </w:rPr>
        <w:softHyphen/>
        <w:t>kazníkom na objednávky, ale za zvýšenú cenu, t. j. počí</w:t>
      </w:r>
      <w:r w:rsidRPr="00E60C6E">
        <w:rPr>
          <w:rStyle w:val="Zkladntext1"/>
          <w:rFonts w:eastAsiaTheme="minorHAnsi"/>
          <w:sz w:val="24"/>
          <w:szCs w:val="24"/>
        </w:rPr>
        <w:softHyphen/>
        <w:t xml:space="preserve">tal si </w:t>
      </w:r>
      <w:r w:rsidRPr="00E60C6E">
        <w:rPr>
          <w:rStyle w:val="Zkladntext1"/>
          <w:rFonts w:eastAsiaTheme="minorHAnsi"/>
          <w:color w:val="FF0000"/>
          <w:sz w:val="24"/>
          <w:szCs w:val="24"/>
        </w:rPr>
        <w:t>zisk</w:t>
      </w:r>
      <w:r w:rsidRPr="00E60C6E">
        <w:rPr>
          <w:rStyle w:val="Zkladntext1"/>
          <w:rFonts w:eastAsiaTheme="minorHAnsi"/>
          <w:sz w:val="24"/>
          <w:szCs w:val="24"/>
        </w:rPr>
        <w:t xml:space="preserve"> 30%!</w:t>
      </w:r>
    </w:p>
    <w:p w:rsidR="00134DD4" w:rsidRPr="00E60C6E" w:rsidRDefault="00134DD4" w:rsidP="00134DD4">
      <w:pPr>
        <w:widowControl w:val="0"/>
        <w:tabs>
          <w:tab w:val="center" w:pos="4008"/>
          <w:tab w:val="right" w:pos="5370"/>
          <w:tab w:val="left" w:pos="529"/>
        </w:tabs>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I. zákazníkovi: </w:t>
      </w:r>
      <w:proofErr w:type="spellStart"/>
      <w:r w:rsidRPr="00E60C6E">
        <w:rPr>
          <w:rStyle w:val="Zkladntext1"/>
          <w:rFonts w:eastAsiaTheme="minorHAnsi"/>
          <w:sz w:val="24"/>
          <w:szCs w:val="24"/>
        </w:rPr>
        <w:t>II.zákazníkovi</w:t>
      </w:r>
      <w:proofErr w:type="spellEnd"/>
      <w:r w:rsidRPr="00E60C6E">
        <w:rPr>
          <w:rStyle w:val="Zkladntext1"/>
          <w:rFonts w:eastAsiaTheme="minorHAnsi"/>
          <w:sz w:val="24"/>
          <w:szCs w:val="24"/>
        </w:rPr>
        <w:t>:</w:t>
      </w:r>
    </w:p>
    <w:tbl>
      <w:tblPr>
        <w:tblW w:w="0" w:type="auto"/>
        <w:tblInd w:w="70" w:type="dxa"/>
        <w:tblCellMar>
          <w:left w:w="70" w:type="dxa"/>
          <w:right w:w="70" w:type="dxa"/>
        </w:tblCellMar>
        <w:tblLook w:val="04A0" w:firstRow="1" w:lastRow="0" w:firstColumn="1" w:lastColumn="0" w:noHBand="0" w:noVBand="1"/>
      </w:tblPr>
      <w:tblGrid>
        <w:gridCol w:w="531"/>
        <w:gridCol w:w="904"/>
        <w:gridCol w:w="598"/>
        <w:gridCol w:w="784"/>
        <w:gridCol w:w="664"/>
        <w:gridCol w:w="611"/>
        <w:gridCol w:w="146"/>
        <w:gridCol w:w="544"/>
        <w:gridCol w:w="904"/>
        <w:gridCol w:w="598"/>
        <w:gridCol w:w="724"/>
        <w:gridCol w:w="664"/>
        <w:gridCol w:w="611"/>
      </w:tblGrid>
      <w:tr w:rsidR="00134DD4" w:rsidRPr="00E60C6E" w:rsidTr="00594EDC">
        <w:trPr>
          <w:trHeight w:val="315"/>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hAnsi="Times New Roman" w:cs="Times New Roman"/>
                <w:bCs/>
                <w:sz w:val="24"/>
                <w:szCs w:val="24"/>
                <w:lang w:eastAsia="sk-SK"/>
              </w:rPr>
              <w:t>z</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látky</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A</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B</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C</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 .</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43</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r w:rsidR="00134DD4" w:rsidRPr="00E60C6E" w:rsidTr="00594EDC">
        <w:trPr>
          <w:trHeight w:val="300"/>
        </w:trPr>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E</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E</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14</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m</w:t>
            </w:r>
          </w:p>
        </w:tc>
      </w:tr>
    </w:tbl>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utŕžila továreň na zásielke pre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softHyphen/>
        <w:t>níka?</w:t>
      </w:r>
    </w:p>
    <w:p w:rsidR="00134DD4" w:rsidRPr="00E60C6E" w:rsidRDefault="00134DD4" w:rsidP="00134DD4">
      <w:pPr>
        <w:spacing w:after="4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Aký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mala na zásielke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níkovi?</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utŕžil a získal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u prvého zá</w:t>
      </w:r>
      <w:r w:rsidRPr="00E60C6E">
        <w:rPr>
          <w:rStyle w:val="Zkladntext1"/>
          <w:rFonts w:eastAsiaTheme="minorHAnsi"/>
          <w:sz w:val="24"/>
          <w:szCs w:val="24"/>
        </w:rPr>
        <w:softHyphen/>
        <w:t>kazníka a koľko u druhého?</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O koľko sa zvýši cena každej látky cestou z továrne do rúk jednotlivcov, keď i ten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chce za</w:t>
      </w:r>
      <w:r w:rsidRPr="00E60C6E">
        <w:rPr>
          <w:rStyle w:val="Zkladntext1"/>
          <w:rFonts w:eastAsiaTheme="minorHAnsi"/>
          <w:sz w:val="24"/>
          <w:szCs w:val="24"/>
        </w:rPr>
        <w:softHyphen/>
        <w:t>robiť aspoň 15%?</w:t>
      </w: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Čo by stála látka A na 3 obleky, keby sme ju kúpili v továrni?</w:t>
      </w:r>
    </w:p>
    <w:p w:rsidR="00134DD4" w:rsidRPr="00E60C6E" w:rsidRDefault="00134DD4" w:rsidP="00134DD4">
      <w:pPr>
        <w:spacing w:after="3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by stála u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w:t>
      </w:r>
    </w:p>
    <w:p w:rsidR="00134DD4" w:rsidRPr="00E60C6E" w:rsidRDefault="00134DD4" w:rsidP="00134DD4">
      <w:pPr>
        <w:spacing w:after="12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stojí u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w:t>
      </w:r>
    </w:p>
    <w:p w:rsidR="00134DD4" w:rsidRPr="00E60C6E" w:rsidRDefault="00134DD4" w:rsidP="00134DD4">
      <w:pPr>
        <w:widowControl w:val="0"/>
        <w:numPr>
          <w:ilvl w:val="0"/>
          <w:numId w:val="42"/>
        </w:numPr>
        <w:tabs>
          <w:tab w:val="left" w:pos="784"/>
        </w:tabs>
        <w:spacing w:after="9" w:line="240" w:lineRule="auto"/>
        <w:ind w:left="20" w:firstLine="397"/>
        <w:jc w:val="both"/>
        <w:rPr>
          <w:rFonts w:ascii="Times New Roman" w:hAnsi="Times New Roman" w:cs="Times New Roman"/>
          <w:sz w:val="24"/>
          <w:szCs w:val="24"/>
        </w:rPr>
      </w:pPr>
      <w:r w:rsidRPr="00E60C6E">
        <w:rPr>
          <w:rStyle w:val="Zkladntext1"/>
          <w:rFonts w:eastAsiaTheme="minorHAnsi"/>
          <w:sz w:val="24"/>
          <w:szCs w:val="24"/>
        </w:rPr>
        <w:t>Trhovci zaplatili továrni za smaltovaný riad, a to:</w:t>
      </w:r>
    </w:p>
    <w:tbl>
      <w:tblPr>
        <w:tblW w:w="0" w:type="auto"/>
        <w:tblCellMar>
          <w:left w:w="70" w:type="dxa"/>
          <w:right w:w="70" w:type="dxa"/>
        </w:tblCellMar>
        <w:tblLook w:val="04A0" w:firstRow="1" w:lastRow="0" w:firstColumn="1" w:lastColumn="0" w:noHBand="0" w:noVBand="1"/>
      </w:tblPr>
      <w:tblGrid>
        <w:gridCol w:w="638"/>
        <w:gridCol w:w="784"/>
        <w:gridCol w:w="998"/>
        <w:gridCol w:w="664"/>
        <w:gridCol w:w="2017"/>
        <w:gridCol w:w="904"/>
        <w:gridCol w:w="678"/>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875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45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1328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1025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lastRenderedPageBreak/>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1680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980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kusov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litrových hrncov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364</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spacing w:after="88" w:line="240" w:lineRule="auto"/>
        <w:ind w:left="284" w:right="20" w:firstLine="397"/>
        <w:jc w:val="both"/>
        <w:rPr>
          <w:rStyle w:val="Zkladntext1"/>
          <w:rFonts w:eastAsiaTheme="minorHAnsi"/>
          <w:sz w:val="24"/>
          <w:szCs w:val="24"/>
        </w:rPr>
      </w:pP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Po čom predávali kus z každého riadu, keď 40% vše</w:t>
      </w:r>
      <w:r w:rsidRPr="00E60C6E">
        <w:rPr>
          <w:rStyle w:val="Zkladntext1"/>
          <w:rFonts w:eastAsiaTheme="minorHAnsi"/>
          <w:sz w:val="24"/>
          <w:szCs w:val="24"/>
        </w:rPr>
        <w:softHyphen/>
        <w:t xml:space="preserve">tkého riadu predávali s 30%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55% s 25%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4% riadu s 10% </w:t>
      </w:r>
      <w:r w:rsidRPr="00E60C6E">
        <w:rPr>
          <w:rStyle w:val="Zkladntext1"/>
          <w:rFonts w:eastAsiaTheme="minorHAnsi"/>
          <w:color w:val="FF0000"/>
          <w:sz w:val="24"/>
          <w:szCs w:val="24"/>
        </w:rPr>
        <w:t>zisk</w:t>
      </w:r>
      <w:r w:rsidRPr="00E60C6E">
        <w:rPr>
          <w:rStyle w:val="Zkladntext1"/>
          <w:rFonts w:eastAsiaTheme="minorHAnsi"/>
          <w:sz w:val="24"/>
          <w:szCs w:val="24"/>
        </w:rPr>
        <w:t xml:space="preserve">om a zvyšok ako kazový tovar s 50% </w:t>
      </w:r>
      <w:r w:rsidRPr="00E60C6E">
        <w:rPr>
          <w:rStyle w:val="Zkladntext1"/>
          <w:rFonts w:eastAsiaTheme="minorHAnsi"/>
          <w:b/>
          <w:color w:val="FF0000"/>
          <w:sz w:val="28"/>
          <w:szCs w:val="24"/>
          <w:u w:val="single"/>
        </w:rPr>
        <w:t>strat</w:t>
      </w:r>
      <w:r w:rsidRPr="00E60C6E">
        <w:rPr>
          <w:rStyle w:val="Zkladntext1"/>
          <w:rFonts w:eastAsiaTheme="minorHAnsi"/>
          <w:sz w:val="24"/>
          <w:szCs w:val="24"/>
        </w:rPr>
        <w:t>ou. Koľko získali odpredajom všetkého riadu?</w:t>
      </w:r>
    </w:p>
    <w:p w:rsidR="00134DD4" w:rsidRPr="00E60C6E" w:rsidRDefault="00134DD4" w:rsidP="00134DD4">
      <w:pPr>
        <w:widowControl w:val="0"/>
        <w:tabs>
          <w:tab w:val="left" w:pos="339"/>
        </w:tabs>
        <w:spacing w:after="0" w:line="240" w:lineRule="auto"/>
        <w:ind w:left="284" w:firstLine="397"/>
        <w:jc w:val="both"/>
        <w:rPr>
          <w:rStyle w:val="Zhlavie140"/>
          <w:rFonts w:ascii="Times New Roman" w:eastAsiaTheme="minorHAnsi" w:hAnsi="Times New Roman" w:cs="Times New Roman"/>
          <w:b w:val="0"/>
          <w:bCs w:val="0"/>
        </w:rPr>
      </w:pPr>
      <w:r w:rsidRPr="00E60C6E">
        <w:rPr>
          <w:rStyle w:val="Zhlavie140"/>
          <w:rFonts w:ascii="Times New Roman" w:hAnsi="Times New Roman" w:cs="Times New Roman"/>
          <w:b w:val="0"/>
          <w:bCs w:val="0"/>
        </w:rPr>
        <w:t>Na aký čas si požičiame peniaze.</w:t>
      </w:r>
    </w:p>
    <w:p w:rsidR="00134DD4" w:rsidRPr="00E60C6E" w:rsidRDefault="00134DD4" w:rsidP="00134DD4">
      <w:pPr>
        <w:widowControl w:val="0"/>
        <w:tabs>
          <w:tab w:val="left" w:pos="339"/>
        </w:tabs>
        <w:spacing w:after="0"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43"/>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kúpil v Taliansku 4 t fíg po 8 lír s podmienkou, že si dopravu a clo uhradí zo svojho a že si odpočíta 1 ½ % vývažku. Koľko zaplatí za figy v našich peniazoch?</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Figy odpredal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níkom po 10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902708">
        <w:rPr>
          <w:rStyle w:val="Zkladntext1"/>
          <w:rFonts w:eastAsiaTheme="minorHAnsi"/>
          <w:i/>
          <w:sz w:val="24"/>
          <w:szCs w:val="24"/>
        </w:rPr>
        <w:t>kg</w:t>
      </w:r>
      <w:r w:rsidRPr="00E60C6E">
        <w:rPr>
          <w:rStyle w:val="Zkladntext1"/>
          <w:rFonts w:eastAsiaTheme="minorHAnsi"/>
          <w:sz w:val="24"/>
          <w:szCs w:val="24"/>
        </w:rPr>
        <w:t>. Malo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níci ich predávajú po 12,50 </w:t>
      </w:r>
      <w:r w:rsidRPr="00902708">
        <w:rPr>
          <w:rStyle w:val="Zkladntext1"/>
          <w:rFonts w:eastAsiaTheme="minorHAnsi"/>
          <w:i/>
          <w:sz w:val="24"/>
          <w:szCs w:val="24"/>
        </w:rPr>
        <w:t>Ks</w:t>
      </w:r>
      <w:r w:rsidRPr="00E60C6E">
        <w:rPr>
          <w:rStyle w:val="Zkladntext1"/>
          <w:rFonts w:eastAsiaTheme="minorHAnsi"/>
          <w:sz w:val="24"/>
          <w:szCs w:val="24"/>
        </w:rPr>
        <w:t xml:space="preserve">. O koľko sa zvýšila cena fíg </w:t>
      </w:r>
      <w:proofErr w:type="spellStart"/>
      <w:r w:rsidRPr="00E60C6E">
        <w:rPr>
          <w:rStyle w:val="Zkladntext1"/>
          <w:rFonts w:eastAsiaTheme="minorHAnsi"/>
          <w:sz w:val="24"/>
          <w:szCs w:val="24"/>
        </w:rPr>
        <w:t>medzi</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om</w:t>
      </w:r>
      <w:proofErr w:type="spellEnd"/>
      <w:r w:rsidRPr="00E60C6E">
        <w:rPr>
          <w:rStyle w:val="Zkladntext1"/>
          <w:rFonts w:eastAsiaTheme="minorHAnsi"/>
          <w:sz w:val="24"/>
          <w:szCs w:val="24"/>
        </w:rPr>
        <w:t>?</w:t>
      </w:r>
    </w:p>
    <w:p w:rsidR="00134DD4" w:rsidRPr="00E60C6E" w:rsidRDefault="00134DD4" w:rsidP="00134DD4">
      <w:pPr>
        <w:spacing w:after="14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Za dopravu a clo zaplatil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37% kúp</w:t>
      </w:r>
      <w:r w:rsidRPr="00E60C6E">
        <w:rPr>
          <w:rStyle w:val="Zkladntext1"/>
          <w:rFonts w:eastAsiaTheme="minorHAnsi"/>
          <w:sz w:val="24"/>
          <w:szCs w:val="24"/>
        </w:rPr>
        <w:softHyphen/>
        <w:t xml:space="preserve">nej ceny. Aký bol jeho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zo zahraničného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u? Neprerobil na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e?</w:t>
      </w:r>
    </w:p>
    <w:p w:rsidR="00134DD4" w:rsidRPr="00E60C6E" w:rsidRDefault="00134DD4" w:rsidP="00134DD4">
      <w:pPr>
        <w:widowControl w:val="0"/>
        <w:numPr>
          <w:ilvl w:val="0"/>
          <w:numId w:val="45"/>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vínom kúpil si pred troma rokmi nové nákladné auto za 46000 </w:t>
      </w:r>
      <w:r w:rsidRPr="00902708">
        <w:rPr>
          <w:rStyle w:val="Zkladntext1"/>
          <w:rFonts w:eastAsiaTheme="minorHAnsi"/>
          <w:i/>
          <w:sz w:val="24"/>
          <w:szCs w:val="24"/>
        </w:rPr>
        <w:t>Ks</w:t>
      </w:r>
      <w:r w:rsidRPr="00E60C6E">
        <w:rPr>
          <w:rStyle w:val="Zkladntext1"/>
          <w:rFonts w:eastAsiaTheme="minorHAnsi"/>
          <w:sz w:val="24"/>
          <w:szCs w:val="24"/>
        </w:rPr>
        <w:t xml:space="preserve">. Keď mal 43000 km, dal ho do generálnej opravy, za ktorú zaplatil </w:t>
      </w:r>
      <w:r w:rsidRPr="00902708">
        <w:rPr>
          <w:rStyle w:val="Zkladntext1"/>
          <w:rFonts w:eastAsiaTheme="minorHAnsi"/>
          <w:i/>
          <w:sz w:val="24"/>
          <w:szCs w:val="24"/>
        </w:rPr>
        <w:t>Ks</w:t>
      </w:r>
      <w:r w:rsidRPr="00E60C6E">
        <w:rPr>
          <w:rStyle w:val="Zkladntext1"/>
          <w:rFonts w:eastAsiaTheme="minorHAnsi"/>
          <w:sz w:val="24"/>
          <w:szCs w:val="24"/>
        </w:rPr>
        <w:t xml:space="preserve"> 3560. Všetky menšie opravy do tohto času </w:t>
      </w:r>
      <w:proofErr w:type="spellStart"/>
      <w:r w:rsidRPr="00E60C6E">
        <w:rPr>
          <w:rStyle w:val="Zkladntext1"/>
          <w:rFonts w:eastAsiaTheme="minorHAnsi"/>
          <w:sz w:val="24"/>
          <w:szCs w:val="24"/>
        </w:rPr>
        <w:t>robily</w:t>
      </w:r>
      <w:proofErr w:type="spellEnd"/>
      <w:r w:rsidRPr="00E60C6E">
        <w:rPr>
          <w:rStyle w:val="Zkladntext1"/>
          <w:rFonts w:eastAsiaTheme="minorHAnsi"/>
          <w:sz w:val="24"/>
          <w:szCs w:val="24"/>
        </w:rPr>
        <w:t xml:space="preserve"> dovedna 2150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 generálnej oprave mohol ho predať za 31600 </w:t>
      </w:r>
      <w:r w:rsidRPr="00902708">
        <w:rPr>
          <w:rStyle w:val="Zkladntext1"/>
          <w:rFonts w:eastAsiaTheme="minorHAnsi"/>
          <w:i/>
          <w:sz w:val="24"/>
          <w:szCs w:val="24"/>
        </w:rPr>
        <w:t>Ks</w:t>
      </w:r>
      <w:r w:rsidRPr="00E60C6E">
        <w:rPr>
          <w:rStyle w:val="Zkladntext1"/>
          <w:rFonts w:eastAsiaTheme="minorHAnsi"/>
          <w:sz w:val="24"/>
          <w:szCs w:val="24"/>
        </w:rPr>
        <w:t>. Pretože ho súrne potreboval, predal ho až po pol roku.</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Zistite: Koľko </w:t>
      </w:r>
      <w:r w:rsidRPr="00902708">
        <w:rPr>
          <w:rStyle w:val="Zkladntext1"/>
          <w:rFonts w:eastAsiaTheme="minorHAnsi"/>
          <w:i/>
          <w:sz w:val="24"/>
          <w:szCs w:val="24"/>
        </w:rPr>
        <w:t>Ks</w:t>
      </w:r>
      <w:r w:rsidRPr="00E60C6E">
        <w:rPr>
          <w:rStyle w:val="Zkladntext1"/>
          <w:rFonts w:eastAsiaTheme="minorHAnsi"/>
          <w:sz w:val="24"/>
          <w:szCs w:val="24"/>
        </w:rPr>
        <w:t xml:space="preserve"> investoval celkom do auta od toho času, čo ho kúpil, kým ho predal?</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Ako klesala cena auta každý mesiac?</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koľko ho asi predal?</w:t>
      </w:r>
    </w:p>
    <w:p w:rsidR="00134DD4" w:rsidRPr="00E60C6E" w:rsidRDefault="00134DD4" w:rsidP="00134DD4">
      <w:pPr>
        <w:spacing w:after="15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 </w:t>
      </w:r>
      <w:r w:rsidRPr="00E60C6E">
        <w:rPr>
          <w:rStyle w:val="Zkladntext1"/>
          <w:rFonts w:eastAsiaTheme="minorHAnsi"/>
          <w:b/>
          <w:color w:val="FF0000"/>
          <w:sz w:val="28"/>
          <w:szCs w:val="24"/>
          <w:u w:val="single"/>
        </w:rPr>
        <w:t>strat</w:t>
      </w:r>
      <w:r w:rsidRPr="00E60C6E">
        <w:rPr>
          <w:rStyle w:val="Zkladntext1"/>
          <w:rFonts w:eastAsiaTheme="minorHAnsi"/>
          <w:sz w:val="24"/>
          <w:szCs w:val="24"/>
        </w:rPr>
        <w:t>ilo na cene celkom?</w:t>
      </w:r>
    </w:p>
    <w:p w:rsidR="00134DD4" w:rsidRPr="00E60C6E" w:rsidRDefault="00134DD4" w:rsidP="00134DD4">
      <w:pPr>
        <w:widowControl w:val="0"/>
        <w:numPr>
          <w:ilvl w:val="0"/>
          <w:numId w:val="45"/>
        </w:numPr>
        <w:spacing w:after="124"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Celoročné výdavky spojené s prevádzkou (</w:t>
      </w:r>
      <w:proofErr w:type="spellStart"/>
      <w:r w:rsidRPr="00E60C6E">
        <w:rPr>
          <w:rStyle w:val="Zkladntext1"/>
          <w:rFonts w:eastAsiaTheme="minorHAnsi"/>
          <w:sz w:val="24"/>
          <w:szCs w:val="24"/>
        </w:rPr>
        <w:t>auto-benzín</w:t>
      </w:r>
      <w:proofErr w:type="spellEnd"/>
      <w:r w:rsidRPr="00E60C6E">
        <w:rPr>
          <w:rStyle w:val="Zkladntext1"/>
          <w:rFonts w:eastAsiaTheme="minorHAnsi"/>
          <w:sz w:val="24"/>
          <w:szCs w:val="24"/>
        </w:rPr>
        <w:t xml:space="preserve">, olej, pneumatiky, čistiace potreby atď.) vypočítal na 8% čistého ročného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t. j. na 4320 </w:t>
      </w:r>
      <w:r w:rsidRPr="00902708">
        <w:rPr>
          <w:rStyle w:val="Zkladntext1"/>
          <w:rFonts w:eastAsiaTheme="minorHAnsi"/>
          <w:i/>
          <w:sz w:val="24"/>
          <w:szCs w:val="24"/>
        </w:rPr>
        <w:t>Ks</w:t>
      </w:r>
      <w:r w:rsidRPr="00E60C6E">
        <w:rPr>
          <w:rStyle w:val="Zkladntext1"/>
          <w:rFonts w:eastAsiaTheme="minorHAnsi"/>
          <w:sz w:val="24"/>
          <w:szCs w:val="24"/>
        </w:rPr>
        <w:t xml:space="preserve">. Aký bol jeho čistý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u vínom?</w:t>
      </w:r>
    </w:p>
    <w:p w:rsidR="00134DD4" w:rsidRPr="00E60C6E" w:rsidRDefault="00134DD4" w:rsidP="00134DD4">
      <w:pPr>
        <w:widowControl w:val="0"/>
        <w:numPr>
          <w:ilvl w:val="0"/>
          <w:numId w:val="45"/>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Jeho šofér mal mesačný plat 850 </w:t>
      </w:r>
      <w:r w:rsidRPr="00902708">
        <w:rPr>
          <w:rStyle w:val="Zkladntext1"/>
          <w:rFonts w:eastAsiaTheme="minorHAnsi"/>
          <w:i/>
          <w:sz w:val="24"/>
          <w:szCs w:val="24"/>
        </w:rPr>
        <w:t>Ks</w:t>
      </w:r>
      <w:r w:rsidRPr="00E60C6E">
        <w:rPr>
          <w:rStyle w:val="Zkladntext1"/>
          <w:rFonts w:eastAsiaTheme="minorHAnsi"/>
          <w:sz w:val="24"/>
          <w:szCs w:val="24"/>
        </w:rPr>
        <w:t xml:space="preserve"> a týždenne 5 l vína. Dvaja pomocníci v pivnici mali týždenný plat 180 </w:t>
      </w:r>
      <w:r w:rsidRPr="00902708">
        <w:rPr>
          <w:rStyle w:val="Zkladntext1"/>
          <w:rFonts w:eastAsiaTheme="minorHAnsi"/>
          <w:i/>
          <w:sz w:val="24"/>
          <w:szCs w:val="24"/>
        </w:rPr>
        <w:t>Ks</w:t>
      </w:r>
      <w:r w:rsidRPr="00E60C6E">
        <w:rPr>
          <w:rStyle w:val="Zkladntext1"/>
          <w:rFonts w:eastAsiaTheme="minorHAnsi"/>
          <w:sz w:val="24"/>
          <w:szCs w:val="24"/>
        </w:rPr>
        <w:t xml:space="preserve"> a denne ¼  l vína. Dane a dávku platil ročne 13600 </w:t>
      </w:r>
      <w:r w:rsidRPr="00902708">
        <w:rPr>
          <w:rStyle w:val="Zkladntext1"/>
          <w:rFonts w:eastAsiaTheme="minorHAnsi"/>
          <w:i/>
          <w:sz w:val="24"/>
          <w:szCs w:val="24"/>
        </w:rPr>
        <w:t>Ks</w:t>
      </w:r>
      <w:r w:rsidRPr="00E60C6E">
        <w:rPr>
          <w:rStyle w:val="Zkladntext1"/>
          <w:rFonts w:eastAsiaTheme="minorHAnsi"/>
          <w:sz w:val="24"/>
          <w:szCs w:val="24"/>
        </w:rPr>
        <w:t>. Koľko musel na víne zarábať ročne, aby stačil všetkým svojim povinnostiam zadosť urobiť?</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 šofér ročne?</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zarobili pomocníci mesačne, ročne?</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l vína spotreboval šofér a dvaja pomoc</w:t>
      </w:r>
      <w:r w:rsidRPr="00E60C6E">
        <w:rPr>
          <w:rStyle w:val="Zkladntext1"/>
          <w:rFonts w:eastAsiaTheme="minorHAnsi"/>
          <w:sz w:val="24"/>
          <w:szCs w:val="24"/>
        </w:rPr>
        <w:softHyphen/>
        <w:t>níci?</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Na oprave pracovali dvaja mechanici, ako je udané. Ako dlho by pracovali na oprave, keby boli robili len 8 hodín denne?</w:t>
      </w:r>
    </w:p>
    <w:p w:rsidR="00134DD4" w:rsidRPr="00E60C6E" w:rsidRDefault="00134DD4" w:rsidP="00134DD4">
      <w:pPr>
        <w:spacing w:after="113"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hodín by museli pracovať, keby chceli prácu dohotoviť za 4 ½  dňa?</w:t>
      </w:r>
    </w:p>
    <w:p w:rsidR="00134DD4" w:rsidRPr="00E60C6E" w:rsidRDefault="00134DD4" w:rsidP="00134DD4">
      <w:pPr>
        <w:widowControl w:val="0"/>
        <w:numPr>
          <w:ilvl w:val="0"/>
          <w:numId w:val="44"/>
        </w:numPr>
        <w:spacing w:after="12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Do stolárskej dielne nakúpili na miestnej píle 2 ½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smrekových dosák po 405 </w:t>
      </w:r>
      <w:r w:rsidRPr="00902708">
        <w:rPr>
          <w:rStyle w:val="Zkladntext1"/>
          <w:rFonts w:eastAsiaTheme="minorHAnsi"/>
          <w:i/>
          <w:sz w:val="24"/>
          <w:szCs w:val="24"/>
        </w:rPr>
        <w:t>Ks</w:t>
      </w:r>
      <w:r w:rsidRPr="00E60C6E">
        <w:rPr>
          <w:rStyle w:val="Zkladntext1"/>
          <w:rFonts w:eastAsiaTheme="minorHAnsi"/>
          <w:sz w:val="24"/>
          <w:szCs w:val="24"/>
        </w:rPr>
        <w:t>, ½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bukových do</w:t>
      </w:r>
      <w:r w:rsidRPr="00E60C6E">
        <w:rPr>
          <w:rStyle w:val="Zkladntext1"/>
          <w:rFonts w:eastAsiaTheme="minorHAnsi"/>
          <w:sz w:val="24"/>
          <w:szCs w:val="24"/>
        </w:rPr>
        <w:softHyphen/>
        <w:t xml:space="preserve">sák po 390 </w:t>
      </w:r>
      <w:r w:rsidRPr="00902708">
        <w:rPr>
          <w:rStyle w:val="Zkladntext1"/>
          <w:rFonts w:eastAsiaTheme="minorHAnsi"/>
          <w:i/>
          <w:sz w:val="24"/>
          <w:szCs w:val="24"/>
        </w:rPr>
        <w:t>Ks</w:t>
      </w:r>
      <w:r w:rsidRPr="00E60C6E">
        <w:rPr>
          <w:rStyle w:val="Zkladntext1"/>
          <w:rFonts w:eastAsiaTheme="minorHAnsi"/>
          <w:sz w:val="24"/>
          <w:szCs w:val="24"/>
        </w:rPr>
        <w:t xml:space="preserve"> a ¼ m</w:t>
      </w:r>
      <w:r w:rsidRPr="00E60C6E">
        <w:rPr>
          <w:rStyle w:val="Zkladntext1"/>
          <w:rFonts w:eastAsiaTheme="minorHAnsi"/>
          <w:sz w:val="24"/>
          <w:szCs w:val="24"/>
          <w:vertAlign w:val="superscript"/>
        </w:rPr>
        <w:t>3</w:t>
      </w:r>
      <w:r w:rsidRPr="00E60C6E">
        <w:rPr>
          <w:rStyle w:val="Zkladntext1"/>
          <w:rFonts w:eastAsiaTheme="minorHAnsi"/>
          <w:sz w:val="24"/>
          <w:szCs w:val="24"/>
        </w:rPr>
        <w:t xml:space="preserve"> lipových dosák po 355 </w:t>
      </w:r>
      <w:r w:rsidRPr="00902708">
        <w:rPr>
          <w:rStyle w:val="Zkladntext1"/>
          <w:rFonts w:eastAsiaTheme="minorHAnsi"/>
          <w:i/>
          <w:sz w:val="24"/>
          <w:szCs w:val="24"/>
        </w:rPr>
        <w:t>Ks</w:t>
      </w:r>
      <w:r w:rsidRPr="00E60C6E">
        <w:rPr>
          <w:rStyle w:val="Zkladntext1"/>
          <w:rFonts w:eastAsiaTheme="minorHAnsi"/>
          <w:sz w:val="24"/>
          <w:szCs w:val="24"/>
        </w:rPr>
        <w:t>. U smre</w:t>
      </w:r>
      <w:r w:rsidRPr="00E60C6E">
        <w:rPr>
          <w:rStyle w:val="Zkladntext1"/>
          <w:rFonts w:eastAsiaTheme="minorHAnsi"/>
          <w:sz w:val="24"/>
          <w:szCs w:val="24"/>
        </w:rPr>
        <w:softHyphen/>
        <w:t xml:space="preserve">kových dosák poskytli 4% </w:t>
      </w:r>
      <w:r w:rsidRPr="00E60C6E">
        <w:rPr>
          <w:rStyle w:val="Zkladntext1"/>
          <w:rFonts w:eastAsiaTheme="minorHAnsi"/>
          <w:b/>
          <w:color w:val="538135" w:themeColor="accent6" w:themeShade="BF"/>
          <w:sz w:val="24"/>
          <w:szCs w:val="24"/>
        </w:rPr>
        <w:t>rabat</w:t>
      </w:r>
      <w:r w:rsidRPr="00E60C6E">
        <w:rPr>
          <w:rStyle w:val="Zkladntext1"/>
          <w:rFonts w:eastAsiaTheme="minorHAnsi"/>
          <w:sz w:val="24"/>
          <w:szCs w:val="24"/>
        </w:rPr>
        <w:t xml:space="preserve">, na celom účte 2% skonta pri hotovom platení do 14 dní. Koľko </w:t>
      </w:r>
      <w:r w:rsidRPr="00902708">
        <w:rPr>
          <w:rStyle w:val="Zkladntext1"/>
          <w:rFonts w:eastAsiaTheme="minorHAnsi"/>
          <w:i/>
          <w:sz w:val="24"/>
          <w:szCs w:val="24"/>
        </w:rPr>
        <w:t>Ks</w:t>
      </w:r>
      <w:r w:rsidRPr="00E60C6E">
        <w:rPr>
          <w:rStyle w:val="Zkladntext1"/>
          <w:rFonts w:eastAsiaTheme="minorHAnsi"/>
          <w:sz w:val="24"/>
          <w:szCs w:val="24"/>
        </w:rPr>
        <w:t xml:space="preserve"> zaplatili za účet, keď ho vyrovnali len neskoršie s 6% </w:t>
      </w:r>
      <w:proofErr w:type="spellStart"/>
      <w:r w:rsidRPr="00E60C6E">
        <w:rPr>
          <w:rStyle w:val="Zkladntext1"/>
          <w:rFonts w:eastAsiaTheme="minorHAnsi"/>
          <w:b/>
          <w:color w:val="7030A0"/>
          <w:sz w:val="28"/>
          <w:szCs w:val="24"/>
        </w:rPr>
        <w:t>úrok</w:t>
      </w:r>
      <w:r w:rsidRPr="00E60C6E">
        <w:rPr>
          <w:rStyle w:val="Zkladntext1"/>
          <w:rFonts w:eastAsiaTheme="minorHAnsi"/>
          <w:sz w:val="24"/>
          <w:szCs w:val="24"/>
        </w:rPr>
        <w:t>ami</w:t>
      </w:r>
      <w:proofErr w:type="spellEnd"/>
      <w:r w:rsidRPr="00E60C6E">
        <w:rPr>
          <w:rStyle w:val="Zkladntext1"/>
          <w:rFonts w:eastAsiaTheme="minorHAnsi"/>
          <w:sz w:val="24"/>
          <w:szCs w:val="24"/>
        </w:rPr>
        <w:t xml:space="preserve"> z pre</w:t>
      </w:r>
      <w:r w:rsidRPr="00E60C6E">
        <w:rPr>
          <w:rStyle w:val="Zkladntext1"/>
          <w:rFonts w:eastAsiaTheme="minorHAnsi"/>
          <w:sz w:val="24"/>
          <w:szCs w:val="24"/>
        </w:rPr>
        <w:softHyphen/>
        <w:t xml:space="preserve">meškania? Koľko </w:t>
      </w:r>
      <w:r w:rsidRPr="00E60C6E">
        <w:rPr>
          <w:rStyle w:val="Zkladntext1"/>
          <w:rFonts w:eastAsiaTheme="minorHAnsi"/>
          <w:sz w:val="24"/>
          <w:szCs w:val="24"/>
        </w:rPr>
        <w:lastRenderedPageBreak/>
        <w:t xml:space="preserve">by boli platili do 14 dní po </w:t>
      </w:r>
      <w:proofErr w:type="spellStart"/>
      <w:r w:rsidRPr="00E60C6E">
        <w:rPr>
          <w:rStyle w:val="Zkladntext1"/>
          <w:rFonts w:eastAsiaTheme="minorHAnsi"/>
          <w:sz w:val="24"/>
          <w:szCs w:val="24"/>
        </w:rPr>
        <w:t>obdržaní</w:t>
      </w:r>
      <w:proofErr w:type="spellEnd"/>
      <w:r w:rsidRPr="00E60C6E">
        <w:rPr>
          <w:rStyle w:val="Zkladntext1"/>
          <w:rFonts w:eastAsiaTheme="minorHAnsi"/>
          <w:sz w:val="24"/>
          <w:szCs w:val="24"/>
        </w:rPr>
        <w:t xml:space="preserve"> účtu?</w:t>
      </w:r>
    </w:p>
    <w:p w:rsidR="00134DD4" w:rsidRPr="00E60C6E" w:rsidRDefault="00134DD4" w:rsidP="00134DD4">
      <w:pPr>
        <w:widowControl w:val="0"/>
        <w:numPr>
          <w:ilvl w:val="0"/>
          <w:numId w:val="44"/>
        </w:numPr>
        <w:spacing w:after="8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udržovanie prevádzky spotrebuje sa denne va</w:t>
      </w:r>
      <w:r w:rsidRPr="00E60C6E">
        <w:rPr>
          <w:rStyle w:val="Zkladntext1"/>
          <w:rFonts w:eastAsiaTheme="minorHAnsi"/>
          <w:sz w:val="24"/>
          <w:szCs w:val="24"/>
        </w:rPr>
        <w:softHyphen/>
        <w:t>gón čierneho uhlia alebo 1 ½ vagóna hnedého uhlia. Čier</w:t>
      </w:r>
      <w:r w:rsidRPr="00E60C6E">
        <w:rPr>
          <w:rStyle w:val="Zkladntext1"/>
          <w:rFonts w:eastAsiaTheme="minorHAnsi"/>
          <w:sz w:val="24"/>
          <w:szCs w:val="24"/>
        </w:rPr>
        <w:softHyphen/>
        <w:t xml:space="preserve">ne uhlie je vo veľkom po 24 </w:t>
      </w:r>
      <w:r w:rsidRPr="00902708">
        <w:rPr>
          <w:rStyle w:val="Zkladntext1"/>
          <w:rFonts w:eastAsiaTheme="minorHAnsi"/>
          <w:i/>
          <w:sz w:val="24"/>
          <w:szCs w:val="24"/>
        </w:rPr>
        <w:t>Ks</w:t>
      </w:r>
      <w:r w:rsidRPr="00E60C6E">
        <w:rPr>
          <w:rStyle w:val="Zkladntext1"/>
          <w:rFonts w:eastAsiaTheme="minorHAnsi"/>
          <w:sz w:val="24"/>
          <w:szCs w:val="24"/>
        </w:rPr>
        <w:t xml:space="preserve"> q, hnedé uhlie po 17 </w:t>
      </w:r>
      <w:r w:rsidRPr="00902708">
        <w:rPr>
          <w:rStyle w:val="Zkladntext1"/>
          <w:rFonts w:eastAsiaTheme="minorHAnsi"/>
          <w:i/>
          <w:sz w:val="24"/>
          <w:szCs w:val="24"/>
        </w:rPr>
        <w:t>Ks</w:t>
      </w:r>
      <w:r w:rsidRPr="00E60C6E">
        <w:rPr>
          <w:rStyle w:val="Zkladntext1"/>
          <w:rFonts w:eastAsiaTheme="minorHAnsi"/>
          <w:sz w:val="24"/>
          <w:szCs w:val="24"/>
        </w:rPr>
        <w:t xml:space="preserve"> q. Keď nepočítame viac práce s prekladaním väčšieho množ</w:t>
      </w:r>
      <w:r w:rsidRPr="00E60C6E">
        <w:rPr>
          <w:rStyle w:val="Zkladntext1"/>
          <w:rFonts w:eastAsiaTheme="minorHAnsi"/>
          <w:sz w:val="24"/>
          <w:szCs w:val="24"/>
        </w:rPr>
        <w:softHyphen/>
        <w:t xml:space="preserve">stva hnedého uhlia, môžeme vypočítať, ktoré </w:t>
      </w:r>
      <w:proofErr w:type="spellStart"/>
      <w:r w:rsidRPr="00E60C6E">
        <w:rPr>
          <w:rStyle w:val="Zkladntext1"/>
          <w:rFonts w:eastAsiaTheme="minorHAnsi"/>
          <w:sz w:val="24"/>
          <w:szCs w:val="24"/>
        </w:rPr>
        <w:t>okurovanie</w:t>
      </w:r>
      <w:proofErr w:type="spellEnd"/>
      <w:r w:rsidRPr="00E60C6E">
        <w:rPr>
          <w:rStyle w:val="Zkladntext1"/>
          <w:rFonts w:eastAsiaTheme="minorHAnsi"/>
          <w:sz w:val="24"/>
          <w:szCs w:val="24"/>
        </w:rPr>
        <w:t xml:space="preserve"> je lacnejšie?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14"/>
        </w:numPr>
        <w:spacing w:after="0" w:line="240" w:lineRule="auto"/>
        <w:ind w:left="40" w:right="4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drevom a uhlím odpredal v decembri 703 q uhlia, 1142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2458 q dreva. V januári predal o 38 q uhlia viac, o 56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menej. Odpredaj dreva stúpol o 9 %. Vo februári predal 763 q uhlia, 805 q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a dreva o 110 q menej ako v januári.</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Cena uhlia bola v januári 34,50 </w:t>
      </w:r>
      <w:r w:rsidRPr="00902708">
        <w:rPr>
          <w:rStyle w:val="Zkladntext1"/>
          <w:rFonts w:eastAsiaTheme="minorHAnsi"/>
          <w:i/>
          <w:sz w:val="24"/>
          <w:szCs w:val="24"/>
        </w:rPr>
        <w:t>Ks</w:t>
      </w:r>
      <w:r w:rsidRPr="00E60C6E">
        <w:rPr>
          <w:rStyle w:val="Zkladntext1"/>
          <w:rFonts w:eastAsiaTheme="minorHAnsi"/>
          <w:sz w:val="24"/>
          <w:szCs w:val="24"/>
        </w:rPr>
        <w:t>, t. j. o 2% väčšia ako v decembri. Vo februári stúpla cena uhlia o 4%.</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Cena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bola v decembri 40 </w:t>
      </w:r>
      <w:r w:rsidRPr="00902708">
        <w:rPr>
          <w:rStyle w:val="Zkladntext1"/>
          <w:rFonts w:eastAsiaTheme="minorHAnsi"/>
          <w:i/>
          <w:sz w:val="24"/>
          <w:szCs w:val="24"/>
        </w:rPr>
        <w:t>Ks</w:t>
      </w:r>
      <w:r w:rsidRPr="00E60C6E">
        <w:rPr>
          <w:rStyle w:val="Zkladntext1"/>
          <w:rFonts w:eastAsiaTheme="minorHAnsi"/>
          <w:sz w:val="24"/>
          <w:szCs w:val="24"/>
        </w:rPr>
        <w:t xml:space="preserve">, v januári 42 </w:t>
      </w:r>
      <w:r w:rsidRPr="00902708">
        <w:rPr>
          <w:rStyle w:val="Zkladntext1"/>
          <w:rFonts w:eastAsiaTheme="minorHAnsi"/>
          <w:i/>
          <w:sz w:val="24"/>
          <w:szCs w:val="24"/>
        </w:rPr>
        <w:t>Ks</w:t>
      </w:r>
      <w:r w:rsidRPr="00E60C6E">
        <w:rPr>
          <w:rStyle w:val="Zkladntext1"/>
          <w:rFonts w:eastAsiaTheme="minorHAnsi"/>
          <w:sz w:val="24"/>
          <w:szCs w:val="24"/>
        </w:rPr>
        <w:t>, vo februári o 50 h menej.</w:t>
      </w:r>
    </w:p>
    <w:p w:rsidR="00134DD4" w:rsidRPr="00E60C6E" w:rsidRDefault="00134DD4" w:rsidP="00134DD4">
      <w:pPr>
        <w:spacing w:after="6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Drevo stálo v decembri 22 </w:t>
      </w:r>
      <w:r w:rsidRPr="00902708">
        <w:rPr>
          <w:rStyle w:val="Zkladntext1"/>
          <w:rFonts w:eastAsiaTheme="minorHAnsi"/>
          <w:i/>
          <w:sz w:val="24"/>
          <w:szCs w:val="24"/>
        </w:rPr>
        <w:t>Ks</w:t>
      </w:r>
      <w:r w:rsidRPr="00E60C6E">
        <w:rPr>
          <w:rStyle w:val="Zkladntext1"/>
          <w:rFonts w:eastAsiaTheme="minorHAnsi"/>
          <w:sz w:val="24"/>
          <w:szCs w:val="24"/>
        </w:rPr>
        <w:t>, potom stúplo o 20%.</w:t>
      </w:r>
    </w:p>
    <w:p w:rsidR="00134DD4" w:rsidRPr="00E60C6E" w:rsidRDefault="00134DD4" w:rsidP="00134DD4">
      <w:pPr>
        <w:spacing w:after="0"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Na uhlí mal 8% čistého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na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e</w:t>
      </w:r>
      <w:proofErr w:type="spellEnd"/>
      <w:r w:rsidRPr="00E60C6E">
        <w:rPr>
          <w:rStyle w:val="Zkladntext1"/>
          <w:rFonts w:eastAsiaTheme="minorHAnsi"/>
          <w:sz w:val="24"/>
          <w:szCs w:val="24"/>
        </w:rPr>
        <w:t xml:space="preserve"> 7V2% a na dreve 6%.</w:t>
      </w:r>
    </w:p>
    <w:p w:rsidR="00134DD4" w:rsidRPr="00E60C6E" w:rsidRDefault="00134DD4" w:rsidP="00134DD4">
      <w:pPr>
        <w:widowControl w:val="0"/>
        <w:numPr>
          <w:ilvl w:val="0"/>
          <w:numId w:val="51"/>
        </w:numPr>
        <w:spacing w:after="0" w:line="240" w:lineRule="auto"/>
        <w:ind w:left="432" w:right="40" w:hanging="432"/>
        <w:jc w:val="both"/>
        <w:rPr>
          <w:rFonts w:ascii="Times New Roman" w:hAnsi="Times New Roman" w:cs="Times New Roman"/>
          <w:sz w:val="24"/>
          <w:szCs w:val="24"/>
        </w:rPr>
      </w:pPr>
      <w:r w:rsidRPr="00E60C6E">
        <w:rPr>
          <w:rStyle w:val="Zkladntext1"/>
          <w:rFonts w:eastAsiaTheme="minorHAnsi"/>
          <w:sz w:val="24"/>
          <w:szCs w:val="24"/>
        </w:rPr>
        <w:t xml:space="preserve"> Vypočítajte priemerný mesačný odbyt každého druhu paliva!</w:t>
      </w:r>
    </w:p>
    <w:p w:rsidR="00134DD4" w:rsidRPr="00E60C6E" w:rsidRDefault="00134DD4" w:rsidP="00134DD4">
      <w:pPr>
        <w:widowControl w:val="0"/>
        <w:numPr>
          <w:ilvl w:val="0"/>
          <w:numId w:val="51"/>
        </w:numPr>
        <w:spacing w:after="0" w:line="240" w:lineRule="auto"/>
        <w:ind w:left="432" w:right="40" w:hanging="432"/>
        <w:jc w:val="both"/>
        <w:rPr>
          <w:rFonts w:ascii="Times New Roman" w:hAnsi="Times New Roman" w:cs="Times New Roman"/>
          <w:sz w:val="24"/>
          <w:szCs w:val="24"/>
        </w:rPr>
      </w:pPr>
      <w:r w:rsidRPr="00E60C6E">
        <w:rPr>
          <w:rStyle w:val="Zkladntext1"/>
          <w:rFonts w:eastAsiaTheme="minorHAnsi"/>
          <w:sz w:val="24"/>
          <w:szCs w:val="24"/>
        </w:rPr>
        <w:t xml:space="preserve"> Aký bol priemerný mesačný príjem za každý druh paliva?</w:t>
      </w:r>
    </w:p>
    <w:p w:rsidR="00134DD4" w:rsidRPr="00E60C6E" w:rsidRDefault="00134DD4" w:rsidP="00134DD4">
      <w:pPr>
        <w:widowControl w:val="0"/>
        <w:numPr>
          <w:ilvl w:val="0"/>
          <w:numId w:val="51"/>
        </w:numPr>
        <w:spacing w:after="63" w:line="240" w:lineRule="auto"/>
        <w:ind w:left="432" w:hanging="432"/>
        <w:jc w:val="both"/>
        <w:rPr>
          <w:rFonts w:ascii="Times New Roman" w:hAnsi="Times New Roman" w:cs="Times New Roman"/>
          <w:sz w:val="24"/>
          <w:szCs w:val="24"/>
        </w:rPr>
      </w:pPr>
      <w:r w:rsidRPr="00E60C6E">
        <w:rPr>
          <w:rStyle w:val="Zkladntext1"/>
          <w:rFonts w:eastAsiaTheme="minorHAnsi"/>
          <w:sz w:val="24"/>
          <w:szCs w:val="24"/>
        </w:rPr>
        <w:t xml:space="preserve"> Aký bol jeho priemerný mesačný </w:t>
      </w:r>
      <w:r w:rsidRPr="00E60C6E">
        <w:rPr>
          <w:rStyle w:val="Zkladntext1"/>
          <w:rFonts w:eastAsiaTheme="minorHAnsi"/>
          <w:color w:val="FF0000"/>
          <w:sz w:val="24"/>
          <w:szCs w:val="24"/>
        </w:rPr>
        <w:t>zisk</w:t>
      </w:r>
      <w:r w:rsidRPr="00E60C6E">
        <w:rPr>
          <w:rStyle w:val="Zkladntext1"/>
          <w:rFonts w:eastAsiaTheme="minorHAnsi"/>
          <w:sz w:val="24"/>
          <w:szCs w:val="24"/>
        </w:rPr>
        <w:t>?</w:t>
      </w:r>
    </w:p>
    <w:p w:rsidR="00134DD4" w:rsidRPr="00E60C6E" w:rsidRDefault="00134DD4" w:rsidP="00134DD4">
      <w:pPr>
        <w:widowControl w:val="0"/>
        <w:spacing w:after="0" w:line="240" w:lineRule="auto"/>
        <w:ind w:left="284" w:firstLine="397"/>
        <w:jc w:val="both"/>
        <w:rPr>
          <w:rStyle w:val="Zkladntext1"/>
          <w:rFonts w:eastAsiaTheme="minorHAnsi"/>
          <w:sz w:val="24"/>
          <w:szCs w:val="24"/>
        </w:rPr>
      </w:pPr>
    </w:p>
    <w:p w:rsidR="00134DD4" w:rsidRPr="00E60C6E" w:rsidRDefault="00134DD4" w:rsidP="00134DD4">
      <w:pPr>
        <w:widowControl w:val="0"/>
        <w:numPr>
          <w:ilvl w:val="0"/>
          <w:numId w:val="50"/>
        </w:numPr>
        <w:spacing w:after="184" w:line="240" w:lineRule="auto"/>
        <w:ind w:left="40" w:right="20" w:firstLine="397"/>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zabudol platiť daň </w:t>
      </w:r>
      <w:r w:rsidRPr="00902708">
        <w:rPr>
          <w:rStyle w:val="Zkladntext1"/>
          <w:rFonts w:eastAsiaTheme="minorHAnsi"/>
          <w:i/>
          <w:sz w:val="24"/>
          <w:szCs w:val="24"/>
        </w:rPr>
        <w:t>Ks</w:t>
      </w:r>
      <w:r w:rsidRPr="00E60C6E">
        <w:rPr>
          <w:rStyle w:val="Zkladntext1"/>
          <w:rFonts w:eastAsiaTheme="minorHAnsi"/>
          <w:sz w:val="24"/>
          <w:szCs w:val="24"/>
        </w:rPr>
        <w:t xml:space="preserve"> 568,50. Keďže ju načas nezaplatil, predpísal mu daňový úrad 7%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z omeškania 2 ½  mesiaca. Koľko </w:t>
      </w:r>
      <w:r w:rsidRPr="00902708">
        <w:rPr>
          <w:rStyle w:val="Zkladntext1"/>
          <w:rFonts w:eastAsiaTheme="minorHAnsi"/>
          <w:i/>
          <w:sz w:val="24"/>
          <w:szCs w:val="24"/>
        </w:rPr>
        <w:t>Ks</w:t>
      </w:r>
      <w:r w:rsidRPr="00E60C6E">
        <w:rPr>
          <w:rStyle w:val="Zkladntext1"/>
          <w:rFonts w:eastAsiaTheme="minorHAnsi"/>
          <w:sz w:val="24"/>
          <w:szCs w:val="24"/>
        </w:rPr>
        <w:t xml:space="preserve"> škody mal? Koľko musel zaplatiť naraz?</w:t>
      </w:r>
    </w:p>
    <w:p w:rsidR="00134DD4" w:rsidRPr="00E60C6E" w:rsidRDefault="00134DD4" w:rsidP="00134DD4">
      <w:pPr>
        <w:widowControl w:val="0"/>
        <w:numPr>
          <w:ilvl w:val="0"/>
          <w:numId w:val="50"/>
        </w:numPr>
        <w:spacing w:after="176" w:line="240" w:lineRule="auto"/>
        <w:ind w:left="40" w:right="20" w:firstLine="397"/>
        <w:jc w:val="both"/>
        <w:rPr>
          <w:rFonts w:ascii="Times New Roman" w:hAnsi="Times New Roman" w:cs="Times New Roman"/>
          <w:sz w:val="24"/>
          <w:szCs w:val="24"/>
        </w:rPr>
      </w:pPr>
      <w:r w:rsidRPr="00E60C6E">
        <w:rPr>
          <w:rStyle w:val="Zkladntext1"/>
          <w:rFonts w:eastAsiaTheme="minorHAnsi"/>
          <w:sz w:val="24"/>
          <w:szCs w:val="24"/>
        </w:rPr>
        <w:t xml:space="preserve"> Daňový úrad zistil, že mlynár nezaplatil zárobko</w:t>
      </w:r>
      <w:r w:rsidRPr="00E60C6E">
        <w:rPr>
          <w:rStyle w:val="Zkladntext1"/>
          <w:rFonts w:eastAsiaTheme="minorHAnsi"/>
          <w:sz w:val="24"/>
          <w:szCs w:val="24"/>
        </w:rPr>
        <w:softHyphen/>
        <w:t xml:space="preserve">vú daň </w:t>
      </w:r>
      <w:r w:rsidRPr="00902708">
        <w:rPr>
          <w:rStyle w:val="Zkladntext1"/>
          <w:rFonts w:eastAsiaTheme="minorHAnsi"/>
          <w:i/>
          <w:sz w:val="24"/>
          <w:szCs w:val="24"/>
        </w:rPr>
        <w:t>Ks</w:t>
      </w:r>
      <w:r w:rsidRPr="00E60C6E">
        <w:rPr>
          <w:rStyle w:val="Zkladntext1"/>
          <w:rFonts w:eastAsiaTheme="minorHAnsi"/>
          <w:sz w:val="24"/>
          <w:szCs w:val="24"/>
        </w:rPr>
        <w:t xml:space="preserve"> 1070 a ani svoj čin neospravedlnil. Poslal preto k nemu exekútora, ktorý mu zhabal hodinky v cene 670 </w:t>
      </w:r>
      <w:r w:rsidRPr="00902708">
        <w:rPr>
          <w:rStyle w:val="Zkladntext1"/>
          <w:rFonts w:eastAsiaTheme="minorHAnsi"/>
          <w:i/>
          <w:sz w:val="24"/>
          <w:szCs w:val="24"/>
        </w:rPr>
        <w:t>Ks</w:t>
      </w:r>
      <w:r w:rsidRPr="00E60C6E">
        <w:rPr>
          <w:rStyle w:val="Zkladntext1"/>
          <w:rFonts w:eastAsiaTheme="minorHAnsi"/>
          <w:sz w:val="24"/>
          <w:szCs w:val="24"/>
        </w:rPr>
        <w:t xml:space="preserve"> a šijací stroj za 1000 </w:t>
      </w:r>
      <w:r w:rsidRPr="00902708">
        <w:rPr>
          <w:rStyle w:val="Zkladntext1"/>
          <w:rFonts w:eastAsiaTheme="minorHAnsi"/>
          <w:i/>
          <w:sz w:val="24"/>
          <w:szCs w:val="24"/>
        </w:rPr>
        <w:t>Ks</w:t>
      </w:r>
      <w:r w:rsidRPr="00E60C6E">
        <w:rPr>
          <w:rStyle w:val="Zkladntext1"/>
          <w:rFonts w:eastAsiaTheme="minorHAnsi"/>
          <w:sz w:val="24"/>
          <w:szCs w:val="24"/>
        </w:rPr>
        <w:t xml:space="preserve">. Na to mlynár hneď zaplatil daň i so 7%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mi z omeškania za 8 mesiacov a uhradil trovy exekúcie v sume </w:t>
      </w:r>
      <w:r w:rsidRPr="00902708">
        <w:rPr>
          <w:rStyle w:val="Zkladntext1"/>
          <w:rFonts w:eastAsiaTheme="minorHAnsi"/>
          <w:i/>
          <w:sz w:val="24"/>
          <w:szCs w:val="24"/>
        </w:rPr>
        <w:t>Ks</w:t>
      </w:r>
      <w:r w:rsidRPr="00E60C6E">
        <w:rPr>
          <w:rStyle w:val="Zkladntext1"/>
          <w:rFonts w:eastAsiaTheme="minorHAnsi"/>
          <w:sz w:val="24"/>
          <w:szCs w:val="24"/>
        </w:rPr>
        <w:t xml:space="preserve"> 145. O koľko </w:t>
      </w:r>
      <w:r w:rsidRPr="00902708">
        <w:rPr>
          <w:rStyle w:val="Zkladntext1"/>
          <w:rFonts w:eastAsiaTheme="minorHAnsi"/>
          <w:i/>
          <w:sz w:val="24"/>
          <w:szCs w:val="24"/>
        </w:rPr>
        <w:t>Ks</w:t>
      </w:r>
      <w:r w:rsidRPr="00E60C6E">
        <w:rPr>
          <w:rStyle w:val="Zkladntext1"/>
          <w:rFonts w:eastAsiaTheme="minorHAnsi"/>
          <w:sz w:val="24"/>
          <w:szCs w:val="24"/>
        </w:rPr>
        <w:t xml:space="preserve"> zaplatil potom viac? Čo by boli urobili, keby nebol zaplatil?</w:t>
      </w:r>
    </w:p>
    <w:p w:rsidR="00134DD4" w:rsidRPr="00E60C6E" w:rsidRDefault="00134DD4" w:rsidP="00134DD4">
      <w:pPr>
        <w:pStyle w:val="Odsekzoznamu"/>
        <w:widowControl w:val="0"/>
        <w:numPr>
          <w:ilvl w:val="0"/>
          <w:numId w:val="50"/>
        </w:numPr>
        <w:spacing w:after="116" w:line="240" w:lineRule="auto"/>
        <w:ind w:right="20"/>
        <w:jc w:val="both"/>
        <w:rPr>
          <w:rFonts w:ascii="Times New Roman" w:hAnsi="Times New Roman" w:cs="Times New Roman"/>
          <w:sz w:val="24"/>
          <w:szCs w:val="24"/>
        </w:rPr>
      </w:pPr>
      <w:r w:rsidRPr="00E60C6E">
        <w:rPr>
          <w:rStyle w:val="Zkladntext1"/>
          <w:rFonts w:eastAsiaTheme="minorHAnsi"/>
          <w:sz w:val="24"/>
          <w:szCs w:val="24"/>
        </w:rPr>
        <w:t>Pán Pavelka je autodopravcom. V roku 1938 pri</w:t>
      </w:r>
      <w:r w:rsidRPr="00E60C6E">
        <w:rPr>
          <w:rStyle w:val="Zkladntext1"/>
          <w:rFonts w:eastAsiaTheme="minorHAnsi"/>
          <w:sz w:val="24"/>
          <w:szCs w:val="24"/>
        </w:rPr>
        <w:softHyphen/>
        <w:t xml:space="preserve">znal 32700 </w:t>
      </w:r>
      <w:r w:rsidRPr="00902708">
        <w:rPr>
          <w:rStyle w:val="Zkladntext1"/>
          <w:rFonts w:eastAsiaTheme="minorHAnsi"/>
          <w:i/>
          <w:sz w:val="24"/>
          <w:szCs w:val="24"/>
        </w:rPr>
        <w:t>Ks</w:t>
      </w:r>
      <w:r w:rsidRPr="00E60C6E">
        <w:rPr>
          <w:rStyle w:val="Zkladntext1"/>
          <w:rFonts w:eastAsiaTheme="minorHAnsi"/>
          <w:sz w:val="24"/>
          <w:szCs w:val="24"/>
        </w:rPr>
        <w:t xml:space="preserve"> zárobku. Úrady mu </w:t>
      </w:r>
      <w:proofErr w:type="spellStart"/>
      <w:r w:rsidRPr="00E60C6E">
        <w:rPr>
          <w:rStyle w:val="Zkladntext1"/>
          <w:rFonts w:eastAsiaTheme="minorHAnsi"/>
          <w:sz w:val="24"/>
          <w:szCs w:val="24"/>
        </w:rPr>
        <w:t>vymeraly</w:t>
      </w:r>
      <w:proofErr w:type="spellEnd"/>
      <w:r w:rsidRPr="00E60C6E">
        <w:rPr>
          <w:rStyle w:val="Zkladntext1"/>
          <w:rFonts w:eastAsiaTheme="minorHAnsi"/>
          <w:sz w:val="24"/>
          <w:szCs w:val="24"/>
        </w:rPr>
        <w:t xml:space="preserve"> 1% zárobko</w:t>
      </w:r>
      <w:r w:rsidRPr="00E60C6E">
        <w:rPr>
          <w:rStyle w:val="Zkladntext1"/>
          <w:rFonts w:eastAsiaTheme="minorHAnsi"/>
          <w:sz w:val="24"/>
          <w:szCs w:val="24"/>
        </w:rPr>
        <w:softHyphen/>
        <w:t>vej dane, pripočítal y mu 200% (z dane) prirážky a 125% obecnej prirážky. Koľko daní musel zaplatiť?</w:t>
      </w:r>
    </w:p>
    <w:p w:rsidR="00134DD4" w:rsidRPr="00E60C6E" w:rsidRDefault="00134DD4" w:rsidP="00134DD4">
      <w:pPr>
        <w:spacing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spacing w:line="240" w:lineRule="auto"/>
        <w:ind w:left="284" w:firstLine="397"/>
        <w:jc w:val="both"/>
        <w:rPr>
          <w:rFonts w:ascii="Times New Roman" w:eastAsiaTheme="majorEastAsia" w:hAnsi="Times New Roman" w:cs="Times New Roman"/>
          <w:sz w:val="32"/>
          <w:szCs w:val="32"/>
          <w:lang w:eastAsia="sk-SK" w:bidi="sk-SK"/>
        </w:rPr>
      </w:pPr>
      <w:r w:rsidRPr="00E60C6E">
        <w:rPr>
          <w:rFonts w:ascii="Times New Roman" w:hAnsi="Times New Roman" w:cs="Times New Roman"/>
          <w:lang w:eastAsia="sk-SK" w:bidi="sk-SK"/>
        </w:rPr>
        <w:br w:type="page"/>
      </w:r>
    </w:p>
    <w:p w:rsidR="001C1C33" w:rsidRDefault="001C1C33"/>
    <w:p w:rsidR="001C1C33" w:rsidRDefault="001C1C33">
      <w:r>
        <w:t>Provízia</w:t>
      </w:r>
    </w:p>
    <w:p w:rsidR="00900008" w:rsidRPr="00E60C6E" w:rsidRDefault="00900008" w:rsidP="00900008">
      <w:pPr>
        <w:pStyle w:val="Bezriadkovania"/>
        <w:spacing w:before="120" w:after="120"/>
        <w:ind w:firstLine="284"/>
        <w:jc w:val="both"/>
        <w:rPr>
          <w:ins w:id="49" w:author="Henrieta Mihalikova" w:date="2015-08-23T10:33:00Z"/>
          <w:rFonts w:ascii="Times New Roman" w:hAnsi="Times New Roman" w:cs="Times New Roman"/>
          <w:bCs/>
          <w:sz w:val="24"/>
          <w:szCs w:val="24"/>
        </w:rPr>
      </w:pPr>
      <w:ins w:id="50" w:author="Henrieta Mihalikova" w:date="2015-08-23T10:33:00Z">
        <w:r w:rsidRPr="00A6134B">
          <w:rPr>
            <w:rFonts w:ascii="Times New Roman" w:hAnsi="Times New Roman" w:cs="Times New Roman"/>
            <w:bCs/>
            <w:sz w:val="24"/>
            <w:szCs w:val="24"/>
          </w:rPr>
          <w:t xml:space="preserve">Sprostredkovanie </w:t>
        </w:r>
      </w:ins>
      <w:r w:rsidRPr="00A6134B">
        <w:rPr>
          <w:rFonts w:ascii="Times New Roman" w:hAnsi="Times New Roman" w:cs="Times New Roman"/>
          <w:bCs/>
          <w:sz w:val="24"/>
          <w:szCs w:val="24"/>
        </w:rPr>
        <w:t>veľkých</w:t>
      </w:r>
      <w:ins w:id="5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52" w:author="Henrieta Mihalikova" w:date="2015-08-23T10:33:00Z">
        <w:r w:rsidRPr="00A6134B">
          <w:rPr>
            <w:rFonts w:ascii="Times New Roman" w:hAnsi="Times New Roman" w:cs="Times New Roman"/>
            <w:bCs/>
            <w:sz w:val="24"/>
            <w:szCs w:val="24"/>
          </w:rPr>
          <w:t xml:space="preserve">ov </w:t>
        </w:r>
      </w:ins>
      <w:r w:rsidRPr="00A6134B">
        <w:rPr>
          <w:rFonts w:ascii="Times New Roman" w:hAnsi="Times New Roman" w:cs="Times New Roman"/>
          <w:bCs/>
          <w:sz w:val="24"/>
          <w:szCs w:val="24"/>
        </w:rPr>
        <w:t>najmä</w:t>
      </w:r>
      <w:ins w:id="53" w:author="Henrieta Mihalikova" w:date="2015-08-23T10:33:00Z">
        <w:r w:rsidRPr="00A6134B">
          <w:rPr>
            <w:rFonts w:ascii="Times New Roman" w:hAnsi="Times New Roman" w:cs="Times New Roman"/>
            <w:bCs/>
            <w:sz w:val="24"/>
            <w:szCs w:val="24"/>
          </w:rPr>
          <w:t xml:space="preserve"> na </w:t>
        </w:r>
      </w:ins>
      <w:r w:rsidRPr="00A6134B">
        <w:rPr>
          <w:rFonts w:ascii="Times New Roman" w:hAnsi="Times New Roman" w:cs="Times New Roman"/>
          <w:bCs/>
          <w:sz w:val="24"/>
          <w:szCs w:val="24"/>
        </w:rPr>
        <w:t>burzách</w:t>
      </w:r>
      <w:ins w:id="54" w:author="Henrieta Mihalikova" w:date="2015-08-23T10:33:00Z">
        <w:r w:rsidRPr="00A6134B">
          <w:rPr>
            <w:rFonts w:ascii="Times New Roman" w:hAnsi="Times New Roman" w:cs="Times New Roman"/>
            <w:bCs/>
            <w:sz w:val="24"/>
            <w:szCs w:val="24"/>
          </w:rPr>
          <w:t xml:space="preserve"> je </w:t>
        </w:r>
        <w:proofErr w:type="spellStart"/>
        <w:r w:rsidRPr="00A6134B">
          <w:rPr>
            <w:rFonts w:ascii="Times New Roman" w:hAnsi="Times New Roman" w:cs="Times New Roman"/>
            <w:bCs/>
            <w:sz w:val="24"/>
            <w:szCs w:val="24"/>
          </w:rPr>
          <w:t>sveren</w:t>
        </w:r>
      </w:ins>
      <w:r w:rsidRPr="00A6134B">
        <w:rPr>
          <w:rFonts w:ascii="Times New Roman" w:hAnsi="Times New Roman" w:cs="Times New Roman"/>
          <w:bCs/>
          <w:sz w:val="24"/>
          <w:szCs w:val="24"/>
        </w:rPr>
        <w:t>é</w:t>
      </w:r>
      <w:proofErr w:type="spellEnd"/>
      <w:ins w:id="5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hodnoverným</w:t>
      </w:r>
      <w:ins w:id="56"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bezúhonným</w:t>
      </w:r>
      <w:ins w:id="57"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osobám</w:t>
      </w:r>
      <w:ins w:id="58" w:author="Henrieta Mihalikova" w:date="2015-08-23T10:33:00Z">
        <w:r w:rsidRPr="00A6134B">
          <w:rPr>
            <w:rFonts w:ascii="Times New Roman" w:hAnsi="Times New Roman" w:cs="Times New Roman"/>
            <w:bCs/>
            <w:sz w:val="24"/>
            <w:szCs w:val="24"/>
          </w:rPr>
          <w:t xml:space="preserve">, pod </w:t>
        </w:r>
      </w:ins>
      <w:r w:rsidRPr="00A6134B">
        <w:rPr>
          <w:rFonts w:ascii="Times New Roman" w:hAnsi="Times New Roman" w:cs="Times New Roman"/>
          <w:bCs/>
          <w:sz w:val="24"/>
          <w:szCs w:val="24"/>
        </w:rPr>
        <w:t>prísahou</w:t>
      </w:r>
      <w:ins w:id="59" w:author="Henrieta Mihalikova" w:date="2015-08-23T10:33:00Z">
        <w:r w:rsidRPr="00A6134B">
          <w:rPr>
            <w:rFonts w:ascii="Times New Roman" w:hAnsi="Times New Roman" w:cs="Times New Roman"/>
            <w:bCs/>
            <w:sz w:val="24"/>
            <w:szCs w:val="24"/>
          </w:rPr>
          <w:t xml:space="preserve"> stojacim a </w:t>
        </w:r>
      </w:ins>
      <w:r w:rsidRPr="00A6134B">
        <w:rPr>
          <w:rFonts w:ascii="Times New Roman" w:hAnsi="Times New Roman" w:cs="Times New Roman"/>
          <w:bCs/>
          <w:sz w:val="24"/>
          <w:szCs w:val="24"/>
        </w:rPr>
        <w:t>zákonom</w:t>
      </w:r>
      <w:ins w:id="60"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ustanoveným</w:t>
      </w:r>
      <w:ins w:id="6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ktoré</w:t>
      </w:r>
      <w:ins w:id="62" w:author="Henrieta Mihalikova" w:date="2015-08-23T10:33:00Z">
        <w:r w:rsidRPr="00A6134B">
          <w:rPr>
            <w:rFonts w:ascii="Times New Roman" w:hAnsi="Times New Roman" w:cs="Times New Roman"/>
            <w:bCs/>
            <w:sz w:val="24"/>
            <w:szCs w:val="24"/>
          </w:rPr>
          <w:t xml:space="preserve"> sa </w:t>
        </w:r>
      </w:ins>
      <w:r w:rsidRPr="00A6134B">
        <w:rPr>
          <w:rFonts w:ascii="Times New Roman" w:hAnsi="Times New Roman" w:cs="Times New Roman"/>
          <w:bCs/>
          <w:sz w:val="24"/>
          <w:szCs w:val="24"/>
        </w:rPr>
        <w:t>nazývajú</w:t>
      </w:r>
      <w:ins w:id="63" w:author="Henrieta Mihalikova" w:date="2015-08-23T10:33:00Z">
        <w:r w:rsidRPr="00A6134B">
          <w:rPr>
            <w:rFonts w:ascii="Times New Roman" w:hAnsi="Times New Roman" w:cs="Times New Roman"/>
            <w:bCs/>
            <w:sz w:val="24"/>
            <w:szCs w:val="24"/>
          </w:rPr>
          <w:t xml:space="preserve"> </w:t>
        </w:r>
        <w:r w:rsidRPr="00A6134B">
          <w:rPr>
            <w:rFonts w:ascii="Times New Roman" w:hAnsi="Times New Roman" w:cs="Times New Roman"/>
            <w:b/>
            <w:bCs/>
            <w:sz w:val="24"/>
            <w:szCs w:val="24"/>
          </w:rPr>
          <w:t>dohodcovia</w:t>
        </w:r>
        <w:r w:rsidRPr="00A6134B">
          <w:rPr>
            <w:rFonts w:ascii="Times New Roman" w:hAnsi="Times New Roman" w:cs="Times New Roman"/>
            <w:bCs/>
            <w:sz w:val="24"/>
            <w:szCs w:val="24"/>
          </w:rPr>
          <w:t xml:space="preserve"> alebo </w:t>
        </w:r>
        <w:proofErr w:type="spellStart"/>
        <w:r w:rsidRPr="00A6134B">
          <w:rPr>
            <w:rFonts w:ascii="Times New Roman" w:hAnsi="Times New Roman" w:cs="Times New Roman"/>
            <w:b/>
            <w:bCs/>
            <w:sz w:val="24"/>
            <w:szCs w:val="24"/>
          </w:rPr>
          <w:t>senzali</w:t>
        </w:r>
        <w:proofErr w:type="spellEnd"/>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fr</w:t>
        </w:r>
        <w:proofErr w:type="spellEnd"/>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Coutiers</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čítaj</w:t>
      </w:r>
      <w:ins w:id="64"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kurtje</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Majúc</w:t>
      </w:r>
      <w:ins w:id="6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prehľad</w:t>
      </w:r>
      <w:ins w:id="66"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na</w:t>
        </w:r>
      </w:ins>
      <w:r w:rsidRPr="00A6134B">
        <w:rPr>
          <w:rFonts w:ascii="Times New Roman" w:hAnsi="Times New Roman" w:cs="Times New Roman"/>
          <w:bCs/>
          <w:sz w:val="24"/>
          <w:szCs w:val="24"/>
        </w:rPr>
        <w:t>bí</w:t>
      </w:r>
      <w:ins w:id="67" w:author="Henrieta Mihalikova" w:date="2015-08-23T10:33:00Z">
        <w:r w:rsidRPr="00A6134B">
          <w:rPr>
            <w:rFonts w:ascii="Times New Roman" w:hAnsi="Times New Roman" w:cs="Times New Roman"/>
            <w:bCs/>
            <w:sz w:val="24"/>
            <w:szCs w:val="24"/>
          </w:rPr>
          <w:t>dky</w:t>
        </w:r>
        <w:proofErr w:type="spellEnd"/>
        <w:r w:rsidRPr="00A6134B">
          <w:rPr>
            <w:rFonts w:ascii="Times New Roman" w:hAnsi="Times New Roman" w:cs="Times New Roman"/>
            <w:bCs/>
            <w:sz w:val="24"/>
            <w:szCs w:val="24"/>
          </w:rPr>
          <w:t xml:space="preserve"> i </w:t>
        </w:r>
        <w:proofErr w:type="spellStart"/>
        <w:r w:rsidRPr="00A6134B">
          <w:rPr>
            <w:rFonts w:ascii="Times New Roman" w:hAnsi="Times New Roman" w:cs="Times New Roman"/>
            <w:bCs/>
            <w:sz w:val="24"/>
            <w:szCs w:val="24"/>
          </w:rPr>
          <w:t>popt</w:t>
        </w:r>
      </w:ins>
      <w:r w:rsidRPr="00A6134B">
        <w:rPr>
          <w:rFonts w:ascii="Times New Roman" w:hAnsi="Times New Roman" w:cs="Times New Roman"/>
          <w:bCs/>
          <w:sz w:val="24"/>
          <w:szCs w:val="24"/>
        </w:rPr>
        <w:t>á</w:t>
      </w:r>
      <w:ins w:id="68" w:author="Henrieta Mihalikova" w:date="2015-08-23T10:33:00Z">
        <w:r w:rsidRPr="00A6134B">
          <w:rPr>
            <w:rFonts w:ascii="Times New Roman" w:hAnsi="Times New Roman" w:cs="Times New Roman"/>
            <w:bCs/>
            <w:sz w:val="24"/>
            <w:szCs w:val="24"/>
          </w:rPr>
          <w:t>vky</w:t>
        </w:r>
        <w:proofErr w:type="spellEnd"/>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sprostredkujú</w:t>
      </w:r>
      <w:ins w:id="69" w:author="Henrieta Mihalikova" w:date="2015-08-23T10:33:00Z">
        <w:r w:rsidRPr="00A6134B">
          <w:rPr>
            <w:rFonts w:ascii="Times New Roman" w:hAnsi="Times New Roman" w:cs="Times New Roman"/>
            <w:bCs/>
            <w:sz w:val="24"/>
            <w:szCs w:val="24"/>
          </w:rPr>
          <w:t xml:space="preserve"> len priamy styk medzi </w:t>
        </w:r>
      </w:ins>
      <w:r w:rsidRPr="00A6134B">
        <w:rPr>
          <w:rFonts w:ascii="Times New Roman" w:hAnsi="Times New Roman" w:cs="Times New Roman"/>
          <w:bCs/>
          <w:sz w:val="24"/>
          <w:szCs w:val="24"/>
        </w:rPr>
        <w:t>kupujúcimi</w:t>
      </w:r>
      <w:ins w:id="70" w:author="Henrieta Mihalikova" w:date="2015-08-23T10:33:00Z">
        <w:r w:rsidRPr="00A6134B">
          <w:rPr>
            <w:rFonts w:ascii="Times New Roman" w:hAnsi="Times New Roman" w:cs="Times New Roman"/>
            <w:bCs/>
            <w:sz w:val="24"/>
            <w:szCs w:val="24"/>
          </w:rPr>
          <w:t xml:space="preserve"> a </w:t>
        </w:r>
      </w:ins>
      <w:r w:rsidRPr="00A6134B">
        <w:rPr>
          <w:rFonts w:ascii="Times New Roman" w:hAnsi="Times New Roman" w:cs="Times New Roman"/>
          <w:bCs/>
          <w:sz w:val="24"/>
          <w:szCs w:val="24"/>
        </w:rPr>
        <w:t>predávajúcimi</w:t>
      </w:r>
      <w:ins w:id="71"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ponechávajúc</w:t>
      </w:r>
      <w:ins w:id="72" w:author="Henrieta Mihalikova" w:date="2015-08-23T10:33:00Z">
        <w:r w:rsidRPr="00A6134B">
          <w:rPr>
            <w:rFonts w:ascii="Times New Roman" w:hAnsi="Times New Roman" w:cs="Times New Roman"/>
            <w:bCs/>
            <w:sz w:val="24"/>
            <w:szCs w:val="24"/>
          </w:rPr>
          <w:t xml:space="preserve"> vlastne vykonanie </w:t>
        </w:r>
      </w:ins>
      <w:r w:rsidRPr="00A6134B">
        <w:rPr>
          <w:rFonts w:ascii="Times New Roman" w:hAnsi="Times New Roman" w:cs="Times New Roman"/>
          <w:bCs/>
          <w:sz w:val="24"/>
          <w:szCs w:val="24"/>
        </w:rPr>
        <w:t>obchod</w:t>
      </w:r>
      <w:ins w:id="73" w:author="Henrieta Mihalikova" w:date="2015-08-23T10:33:00Z">
        <w:r w:rsidRPr="00A6134B">
          <w:rPr>
            <w:rFonts w:ascii="Times New Roman" w:hAnsi="Times New Roman" w:cs="Times New Roman"/>
            <w:bCs/>
            <w:sz w:val="24"/>
            <w:szCs w:val="24"/>
          </w:rPr>
          <w:t xml:space="preserve">u </w:t>
        </w:r>
        <w:r w:rsidRPr="00E60C6E">
          <w:rPr>
            <w:rFonts w:ascii="Times New Roman" w:hAnsi="Times New Roman" w:cs="Times New Roman"/>
            <w:bCs/>
            <w:sz w:val="24"/>
            <w:szCs w:val="24"/>
          </w:rPr>
          <w:t xml:space="preserve">im </w:t>
        </w:r>
      </w:ins>
      <w:r w:rsidRPr="00E60C6E">
        <w:rPr>
          <w:rFonts w:ascii="Times New Roman" w:hAnsi="Times New Roman" w:cs="Times New Roman"/>
          <w:bCs/>
          <w:sz w:val="24"/>
          <w:szCs w:val="24"/>
        </w:rPr>
        <w:t>samotným</w:t>
      </w:r>
      <w:ins w:id="74" w:author="Henrieta Mihalikova" w:date="2015-08-23T10:33:00Z">
        <w:r w:rsidRPr="00E60C6E">
          <w:rPr>
            <w:rFonts w:ascii="Times New Roman" w:hAnsi="Times New Roman" w:cs="Times New Roman"/>
            <w:bCs/>
            <w:sz w:val="24"/>
            <w:szCs w:val="24"/>
          </w:rPr>
          <w:t xml:space="preserve">. Odmena, </w:t>
        </w:r>
      </w:ins>
      <w:r w:rsidRPr="00E60C6E">
        <w:rPr>
          <w:rFonts w:ascii="Times New Roman" w:hAnsi="Times New Roman" w:cs="Times New Roman"/>
          <w:bCs/>
          <w:sz w:val="24"/>
          <w:szCs w:val="24"/>
        </w:rPr>
        <w:t>ktorú</w:t>
      </w:r>
      <w:ins w:id="75" w:author="Henrieta Mihalikova" w:date="2015-08-23T10:33:00Z">
        <w:r w:rsidRPr="00E60C6E">
          <w:rPr>
            <w:rFonts w:ascii="Times New Roman" w:hAnsi="Times New Roman" w:cs="Times New Roman"/>
            <w:bCs/>
            <w:sz w:val="24"/>
            <w:szCs w:val="24"/>
          </w:rPr>
          <w:t xml:space="preserve"> za svoju </w:t>
        </w:r>
      </w:ins>
      <w:r w:rsidRPr="00E60C6E">
        <w:rPr>
          <w:rFonts w:ascii="Times New Roman" w:hAnsi="Times New Roman" w:cs="Times New Roman"/>
          <w:bCs/>
          <w:sz w:val="24"/>
          <w:szCs w:val="24"/>
        </w:rPr>
        <w:t>pracú</w:t>
      </w:r>
      <w:ins w:id="76" w:author="Henrieta Mihalikova" w:date="2015-08-23T10:33:00Z">
        <w:r w:rsidRPr="00E60C6E">
          <w:rPr>
            <w:rFonts w:ascii="Times New Roman" w:hAnsi="Times New Roman" w:cs="Times New Roman"/>
            <w:bCs/>
            <w:sz w:val="24"/>
            <w:szCs w:val="24"/>
          </w:rPr>
          <w:t xml:space="preserve"> od </w:t>
        </w:r>
      </w:ins>
      <w:r w:rsidRPr="00E60C6E">
        <w:rPr>
          <w:rFonts w:ascii="Times New Roman" w:hAnsi="Times New Roman" w:cs="Times New Roman"/>
          <w:bCs/>
          <w:sz w:val="24"/>
          <w:szCs w:val="24"/>
        </w:rPr>
        <w:t>zúčastnených</w:t>
      </w:r>
      <w:ins w:id="7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strán</w:t>
      </w:r>
      <w:ins w:id="78"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berú</w:t>
      </w:r>
      <w:ins w:id="7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nazýva</w:t>
      </w:r>
      <w:ins w:id="80" w:author="Henrieta Mihalikova" w:date="2015-08-23T10:33:00Z">
        <w:r w:rsidRPr="00E60C6E">
          <w:rPr>
            <w:rFonts w:ascii="Times New Roman" w:hAnsi="Times New Roman" w:cs="Times New Roman"/>
            <w:bCs/>
            <w:sz w:val="24"/>
            <w:szCs w:val="24"/>
          </w:rPr>
          <w:t xml:space="preserve"> sa </w:t>
        </w:r>
        <w:r w:rsidRPr="00A6134B">
          <w:rPr>
            <w:rFonts w:ascii="Times New Roman" w:hAnsi="Times New Roman" w:cs="Times New Roman"/>
            <w:b/>
            <w:bCs/>
            <w:sz w:val="24"/>
            <w:szCs w:val="24"/>
          </w:rPr>
          <w:t>dohodn</w:t>
        </w:r>
      </w:ins>
      <w:r w:rsidRPr="00A6134B">
        <w:rPr>
          <w:rFonts w:ascii="Times New Roman" w:hAnsi="Times New Roman" w:cs="Times New Roman"/>
          <w:b/>
          <w:bCs/>
          <w:sz w:val="24"/>
          <w:szCs w:val="24"/>
        </w:rPr>
        <w:t>é</w:t>
      </w:r>
      <w:ins w:id="81"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fr</w:t>
        </w:r>
        <w:proofErr w:type="spellEnd"/>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Courtage</w:t>
        </w:r>
        <w:proofErr w:type="spellEnd"/>
        <w:r w:rsidRPr="00E60C6E">
          <w:rPr>
            <w:rFonts w:ascii="Times New Roman" w:hAnsi="Times New Roman" w:cs="Times New Roman"/>
            <w:bCs/>
            <w:sz w:val="24"/>
            <w:szCs w:val="24"/>
          </w:rPr>
          <w:t>, č</w:t>
        </w:r>
      </w:ins>
      <w:r w:rsidRPr="00E60C6E">
        <w:rPr>
          <w:rFonts w:ascii="Times New Roman" w:hAnsi="Times New Roman" w:cs="Times New Roman"/>
          <w:bCs/>
          <w:sz w:val="24"/>
          <w:szCs w:val="24"/>
        </w:rPr>
        <w:t>í</w:t>
      </w:r>
      <w:ins w:id="82" w:author="Henrieta Mihalikova" w:date="2015-08-23T10:33:00Z">
        <w:r w:rsidRPr="00E60C6E">
          <w:rPr>
            <w:rFonts w:ascii="Times New Roman" w:hAnsi="Times New Roman" w:cs="Times New Roman"/>
            <w:bCs/>
            <w:sz w:val="24"/>
            <w:szCs w:val="24"/>
          </w:rPr>
          <w:t xml:space="preserve">taj </w:t>
        </w:r>
        <w:proofErr w:type="spellStart"/>
        <w:r w:rsidRPr="00E60C6E">
          <w:rPr>
            <w:rFonts w:ascii="Times New Roman" w:hAnsi="Times New Roman" w:cs="Times New Roman"/>
            <w:bCs/>
            <w:sz w:val="24"/>
            <w:szCs w:val="24"/>
          </w:rPr>
          <w:t>kurtáž</w:t>
        </w:r>
        <w:proofErr w:type="spellEnd"/>
        <w:r w:rsidRPr="00E60C6E">
          <w:rPr>
            <w:rFonts w:ascii="Times New Roman" w:hAnsi="Times New Roman" w:cs="Times New Roman"/>
            <w:bCs/>
            <w:sz w:val="24"/>
            <w:szCs w:val="24"/>
          </w:rPr>
          <w:t>) a </w:t>
        </w:r>
      </w:ins>
      <w:r w:rsidRPr="00E60C6E">
        <w:rPr>
          <w:rFonts w:ascii="Times New Roman" w:hAnsi="Times New Roman" w:cs="Times New Roman"/>
          <w:bCs/>
          <w:sz w:val="24"/>
          <w:szCs w:val="24"/>
        </w:rPr>
        <w:t>udáva</w:t>
      </w:r>
      <w:ins w:id="83" w:author="Henrieta Mihalikova" w:date="2015-08-23T10:33:00Z">
        <w:r w:rsidRPr="00E60C6E">
          <w:rPr>
            <w:rFonts w:ascii="Times New Roman" w:hAnsi="Times New Roman" w:cs="Times New Roman"/>
            <w:bCs/>
            <w:sz w:val="24"/>
            <w:szCs w:val="24"/>
          </w:rPr>
          <w:t xml:space="preserve"> sa pri tovare v percentách (1%</w:t>
        </w:r>
      </w:ins>
      <w:r>
        <w:rPr>
          <w:rFonts w:ascii="Times New Roman" w:hAnsi="Times New Roman" w:cs="Times New Roman"/>
          <w:bCs/>
          <w:sz w:val="24"/>
          <w:szCs w:val="24"/>
        </w:rPr>
        <w:t xml:space="preserve"> - </w:t>
      </w:r>
      <w:ins w:id="84" w:author="Henrieta Mihalikova" w:date="2015-08-23T10:33:00Z">
        <w:r w:rsidRPr="00E60C6E">
          <w:rPr>
            <w:rFonts w:ascii="Times New Roman" w:hAnsi="Times New Roman" w:cs="Times New Roman"/>
            <w:bCs/>
            <w:sz w:val="24"/>
            <w:szCs w:val="24"/>
          </w:rPr>
          <w:t xml:space="preserve">1½%), pri </w:t>
        </w:r>
      </w:ins>
      <w:r w:rsidRPr="00E60C6E">
        <w:rPr>
          <w:rFonts w:ascii="Times New Roman" w:hAnsi="Times New Roman" w:cs="Times New Roman"/>
          <w:bCs/>
          <w:sz w:val="24"/>
          <w:szCs w:val="24"/>
        </w:rPr>
        <w:t>cenných</w:t>
      </w:r>
      <w:ins w:id="85" w:author="Henrieta Mihalikova" w:date="2015-08-23T10:33:00Z">
        <w:r w:rsidRPr="00E60C6E">
          <w:rPr>
            <w:rFonts w:ascii="Times New Roman" w:hAnsi="Times New Roman" w:cs="Times New Roman"/>
            <w:bCs/>
            <w:sz w:val="24"/>
            <w:szCs w:val="24"/>
          </w:rPr>
          <w:t xml:space="preserve"> papieroch v </w:t>
        </w:r>
        <w:proofErr w:type="spellStart"/>
        <w:r w:rsidRPr="00E60C6E">
          <w:rPr>
            <w:rFonts w:ascii="Times New Roman" w:hAnsi="Times New Roman" w:cs="Times New Roman"/>
            <w:bCs/>
            <w:sz w:val="24"/>
            <w:szCs w:val="24"/>
          </w:rPr>
          <w:t>promiliach</w:t>
        </w:r>
        <w:proofErr w:type="spellEnd"/>
        <w:r w:rsidRPr="00E60C6E">
          <w:rPr>
            <w:rFonts w:ascii="Times New Roman" w:hAnsi="Times New Roman" w:cs="Times New Roman"/>
            <w:bCs/>
            <w:sz w:val="24"/>
            <w:szCs w:val="24"/>
          </w:rPr>
          <w:t xml:space="preserve"> ( 1% - 1</w:t>
        </w:r>
      </w:ins>
      <w:r>
        <w:rPr>
          <w:rFonts w:ascii="Times New Roman" w:hAnsi="Times New Roman" w:cs="Times New Roman"/>
          <w:bCs/>
          <w:sz w:val="24"/>
          <w:szCs w:val="24"/>
        </w:rPr>
        <w:t>¼</w:t>
      </w:r>
      <w:ins w:id="86" w:author="Henrieta Mihalikova" w:date="2015-08-23T10:33:00Z">
        <w:r w:rsidRPr="00E60C6E">
          <w:rPr>
            <w:rFonts w:ascii="Times New Roman" w:hAnsi="Times New Roman" w:cs="Times New Roman"/>
            <w:bCs/>
            <w:sz w:val="24"/>
            <w:szCs w:val="24"/>
          </w:rPr>
          <w:t>%) kúpnej alebo predajnej ceny. Dohodné platia obe zúčastnené strany rovným dielom.</w:t>
        </w:r>
      </w:ins>
    </w:p>
    <w:p w:rsidR="00900008" w:rsidRPr="00E60C6E" w:rsidRDefault="00900008" w:rsidP="00900008">
      <w:pPr>
        <w:pStyle w:val="Bezriadkovania"/>
        <w:spacing w:before="120" w:after="120"/>
        <w:ind w:left="284" w:hanging="284"/>
        <w:jc w:val="both"/>
        <w:rPr>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87" w:author="Henrieta Mihalikova" w:date="2015-08-23T10:33:00Z"/>
          <w:rFonts w:ascii="Times New Roman" w:hAnsi="Times New Roman" w:cs="Times New Roman"/>
          <w:bCs/>
          <w:sz w:val="24"/>
          <w:szCs w:val="24"/>
        </w:rPr>
      </w:pPr>
      <w:ins w:id="88" w:author="Henrieta Mihalikova" w:date="2015-08-23T10:33:00Z">
        <w:r w:rsidRPr="00E60C6E">
          <w:rPr>
            <w:rFonts w:ascii="Times New Roman" w:hAnsi="Times New Roman" w:cs="Times New Roman"/>
            <w:bCs/>
            <w:sz w:val="24"/>
            <w:szCs w:val="24"/>
          </w:rPr>
          <w:t xml:space="preserve">Príklad: Dohodca sprostredkovateľ predal obilia v cene 46.640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89" w:author="Henrieta Mihalikova" w:date="2015-08-23T10:33:00Z">
        <w:r w:rsidRPr="00E60C6E">
          <w:rPr>
            <w:rFonts w:ascii="Times New Roman" w:hAnsi="Times New Roman" w:cs="Times New Roman"/>
            <w:bCs/>
            <w:sz w:val="24"/>
            <w:szCs w:val="24"/>
          </w:rPr>
          <w:t>; dohodné činí 1½%. Aký bude účet každej zo zúčastnených osôb?</w:t>
        </w:r>
      </w:ins>
    </w:p>
    <w:p w:rsidR="00900008" w:rsidRPr="00E60C6E" w:rsidRDefault="00900008" w:rsidP="00900008">
      <w:pPr>
        <w:pStyle w:val="Bezriadkovania"/>
        <w:spacing w:before="120" w:after="120"/>
        <w:ind w:left="284" w:hanging="284"/>
        <w:jc w:val="both"/>
        <w:rPr>
          <w:ins w:id="90"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91" w:author="Henrieta Mihalikova" w:date="2015-08-23T10:33:00Z"/>
          <w:rFonts w:ascii="Times New Roman" w:hAnsi="Times New Roman" w:cs="Times New Roman"/>
          <w:bCs/>
          <w:sz w:val="24"/>
          <w:szCs w:val="24"/>
        </w:rPr>
      </w:pPr>
      <w:r>
        <w:rPr>
          <w:rFonts w:ascii="Times New Roman" w:hAnsi="Times New Roman" w:cs="Times New Roman"/>
          <w:bCs/>
          <w:sz w:val="24"/>
          <w:szCs w:val="24"/>
        </w:rPr>
        <w:t xml:space="preserve">U  </w:t>
      </w:r>
      <w:ins w:id="92" w:author="Henrieta Mihalikova" w:date="2015-08-23T10:33:00Z">
        <w:r w:rsidRPr="00E60C6E">
          <w:rPr>
            <w:rFonts w:ascii="Times New Roman" w:hAnsi="Times New Roman" w:cs="Times New Roman"/>
            <w:bCs/>
            <w:sz w:val="24"/>
            <w:szCs w:val="24"/>
          </w:rPr>
          <w:t xml:space="preserve"> p</w:t>
        </w:r>
      </w:ins>
      <w:r w:rsidRPr="00E60C6E">
        <w:rPr>
          <w:rFonts w:ascii="Times New Roman" w:hAnsi="Times New Roman" w:cs="Times New Roman"/>
          <w:bCs/>
          <w:sz w:val="24"/>
          <w:szCs w:val="24"/>
        </w:rPr>
        <w:t xml:space="preserve"> </w:t>
      </w:r>
      <w:ins w:id="93" w:author="Henrieta Mihalikova" w:date="2015-08-23T10:33:00Z">
        <w:r w:rsidRPr="00E60C6E">
          <w:rPr>
            <w:rFonts w:ascii="Times New Roman" w:hAnsi="Times New Roman" w:cs="Times New Roman"/>
            <w:bCs/>
            <w:sz w:val="24"/>
            <w:szCs w:val="24"/>
          </w:rPr>
          <w:t>r</w:t>
        </w:r>
      </w:ins>
      <w:r w:rsidRPr="00E60C6E">
        <w:rPr>
          <w:rFonts w:ascii="Times New Roman" w:hAnsi="Times New Roman" w:cs="Times New Roman"/>
          <w:bCs/>
          <w:sz w:val="24"/>
          <w:szCs w:val="24"/>
        </w:rPr>
        <w:t xml:space="preserve"> </w:t>
      </w:r>
      <w:ins w:id="94"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95" w:author="Henrieta Mihalikova" w:date="2015-08-23T10:33:00Z">
        <w:r w:rsidRPr="00E60C6E">
          <w:rPr>
            <w:rFonts w:ascii="Times New Roman" w:hAnsi="Times New Roman" w:cs="Times New Roman"/>
            <w:bCs/>
            <w:sz w:val="24"/>
            <w:szCs w:val="24"/>
          </w:rPr>
          <w:t>d</w:t>
        </w:r>
      </w:ins>
      <w:r w:rsidRPr="00E60C6E">
        <w:rPr>
          <w:rFonts w:ascii="Times New Roman" w:hAnsi="Times New Roman" w:cs="Times New Roman"/>
          <w:bCs/>
          <w:sz w:val="24"/>
          <w:szCs w:val="24"/>
        </w:rPr>
        <w:t xml:space="preserve"> </w:t>
      </w:r>
      <w:ins w:id="96" w:author="Henrieta Mihalikova" w:date="2015-08-23T10:33:00Z">
        <w:r w:rsidRPr="00E60C6E">
          <w:rPr>
            <w:rFonts w:ascii="Times New Roman" w:hAnsi="Times New Roman" w:cs="Times New Roman"/>
            <w:bCs/>
            <w:sz w:val="24"/>
            <w:szCs w:val="24"/>
          </w:rPr>
          <w:t>á</w:t>
        </w:r>
      </w:ins>
      <w:r w:rsidRPr="00E60C6E">
        <w:rPr>
          <w:rFonts w:ascii="Times New Roman" w:hAnsi="Times New Roman" w:cs="Times New Roman"/>
          <w:bCs/>
          <w:sz w:val="24"/>
          <w:szCs w:val="24"/>
        </w:rPr>
        <w:t xml:space="preserve"> </w:t>
      </w:r>
      <w:ins w:id="97" w:author="Henrieta Mihalikova" w:date="2015-08-23T10:33:00Z">
        <w:r w:rsidRPr="00E60C6E">
          <w:rPr>
            <w:rFonts w:ascii="Times New Roman" w:hAnsi="Times New Roman" w:cs="Times New Roman"/>
            <w:bCs/>
            <w:sz w:val="24"/>
            <w:szCs w:val="24"/>
          </w:rPr>
          <w:t>v</w:t>
        </w:r>
      </w:ins>
      <w:r w:rsidRPr="00E60C6E">
        <w:rPr>
          <w:rFonts w:ascii="Times New Roman" w:hAnsi="Times New Roman" w:cs="Times New Roman"/>
          <w:bCs/>
          <w:sz w:val="24"/>
          <w:szCs w:val="24"/>
        </w:rPr>
        <w:t> </w:t>
      </w:r>
      <w:ins w:id="98" w:author="Henrieta Mihalikova" w:date="2015-08-23T10:33:00Z">
        <w:r w:rsidRPr="00E60C6E">
          <w:rPr>
            <w:rFonts w:ascii="Times New Roman" w:hAnsi="Times New Roman" w:cs="Times New Roman"/>
            <w:bCs/>
            <w:sz w:val="24"/>
            <w:szCs w:val="24"/>
          </w:rPr>
          <w:t>a</w:t>
        </w:r>
      </w:ins>
      <w:r w:rsidRPr="00E60C6E">
        <w:rPr>
          <w:rFonts w:ascii="Times New Roman" w:hAnsi="Times New Roman" w:cs="Times New Roman"/>
          <w:bCs/>
          <w:sz w:val="24"/>
          <w:szCs w:val="24"/>
        </w:rPr>
        <w:t> </w:t>
      </w:r>
      <w:ins w:id="99" w:author="Henrieta Mihalikova" w:date="2015-08-23T10:33:00Z">
        <w:r w:rsidRPr="00E60C6E">
          <w:rPr>
            <w:rFonts w:ascii="Times New Roman" w:hAnsi="Times New Roman" w:cs="Times New Roman"/>
            <w:bCs/>
            <w:sz w:val="24"/>
            <w:szCs w:val="24"/>
          </w:rPr>
          <w:t>j</w:t>
        </w:r>
      </w:ins>
      <w:r w:rsidRPr="00E60C6E">
        <w:rPr>
          <w:rFonts w:ascii="Times New Roman" w:hAnsi="Times New Roman" w:cs="Times New Roman"/>
          <w:bCs/>
          <w:sz w:val="24"/>
          <w:szCs w:val="24"/>
        </w:rPr>
        <w:t xml:space="preserve"> </w:t>
      </w:r>
      <w:ins w:id="100" w:author="Henrieta Mihalikova" w:date="2015-08-23T10:33:00Z">
        <w:r w:rsidRPr="00E60C6E">
          <w:rPr>
            <w:rFonts w:ascii="Times New Roman" w:hAnsi="Times New Roman" w:cs="Times New Roman"/>
            <w:bCs/>
            <w:sz w:val="24"/>
            <w:szCs w:val="24"/>
          </w:rPr>
          <w:t>ú</w:t>
        </w:r>
      </w:ins>
      <w:r w:rsidRPr="00E60C6E">
        <w:rPr>
          <w:rFonts w:ascii="Times New Roman" w:hAnsi="Times New Roman" w:cs="Times New Roman"/>
          <w:bCs/>
          <w:sz w:val="24"/>
          <w:szCs w:val="24"/>
        </w:rPr>
        <w:t xml:space="preserve"> </w:t>
      </w:r>
      <w:ins w:id="101" w:author="Henrieta Mihalikova" w:date="2015-08-23T10:33:00Z">
        <w:r w:rsidRPr="00E60C6E">
          <w:rPr>
            <w:rFonts w:ascii="Times New Roman" w:hAnsi="Times New Roman" w:cs="Times New Roman"/>
            <w:bCs/>
            <w:sz w:val="24"/>
            <w:szCs w:val="24"/>
          </w:rPr>
          <w:t>c</w:t>
        </w:r>
      </w:ins>
      <w:r w:rsidRPr="00E60C6E">
        <w:rPr>
          <w:rFonts w:ascii="Times New Roman" w:hAnsi="Times New Roman" w:cs="Times New Roman"/>
          <w:bCs/>
          <w:sz w:val="24"/>
          <w:szCs w:val="24"/>
        </w:rPr>
        <w:t xml:space="preserve"> </w:t>
      </w:r>
      <w:ins w:id="102"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103" w:author="Henrieta Mihalikova" w:date="2015-08-23T10:33:00Z">
        <w:r w:rsidRPr="00E60C6E">
          <w:rPr>
            <w:rFonts w:ascii="Times New Roman" w:hAnsi="Times New Roman" w:cs="Times New Roman"/>
            <w:bCs/>
            <w:sz w:val="24"/>
            <w:szCs w:val="24"/>
          </w:rPr>
          <w:t>h</w:t>
        </w:r>
      </w:ins>
      <w:r w:rsidRPr="00E60C6E">
        <w:rPr>
          <w:rFonts w:ascii="Times New Roman" w:hAnsi="Times New Roman" w:cs="Times New Roman"/>
          <w:bCs/>
          <w:sz w:val="24"/>
          <w:szCs w:val="24"/>
        </w:rPr>
        <w:t xml:space="preserve"> </w:t>
      </w:r>
      <w:ins w:id="104" w:author="Henrieta Mihalikova" w:date="2015-08-23T10:33:00Z">
        <w:r w:rsidRPr="00E60C6E">
          <w:rPr>
            <w:rFonts w:ascii="Times New Roman" w:hAnsi="Times New Roman" w:cs="Times New Roman"/>
            <w:bCs/>
            <w:sz w:val="24"/>
            <w:szCs w:val="24"/>
          </w:rPr>
          <w:t>o</w:t>
        </w:r>
      </w:ins>
      <w:r w:rsidRPr="00E60C6E">
        <w:rPr>
          <w:rFonts w:ascii="Times New Roman" w:hAnsi="Times New Roman" w:cs="Times New Roman"/>
          <w:bCs/>
          <w:sz w:val="24"/>
          <w:szCs w:val="24"/>
        </w:rPr>
        <w:t>:</w:t>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Pr>
          <w:rFonts w:ascii="Times New Roman" w:hAnsi="Times New Roman" w:cs="Times New Roman"/>
          <w:bCs/>
          <w:sz w:val="24"/>
          <w:szCs w:val="24"/>
        </w:rPr>
        <w:tab/>
        <w:t xml:space="preserve">U   </w:t>
      </w:r>
      <w:ins w:id="105" w:author="Henrieta Mihalikova" w:date="2015-08-23T10:33:00Z">
        <w:r w:rsidRPr="00E60C6E">
          <w:rPr>
            <w:rFonts w:ascii="Times New Roman" w:hAnsi="Times New Roman" w:cs="Times New Roman"/>
            <w:bCs/>
            <w:sz w:val="24"/>
            <w:szCs w:val="24"/>
          </w:rPr>
          <w:t>k</w:t>
        </w:r>
      </w:ins>
      <w:r w:rsidRPr="00E60C6E">
        <w:rPr>
          <w:rFonts w:ascii="Times New Roman" w:hAnsi="Times New Roman" w:cs="Times New Roman"/>
          <w:bCs/>
          <w:sz w:val="24"/>
          <w:szCs w:val="24"/>
        </w:rPr>
        <w:t> </w:t>
      </w:r>
      <w:ins w:id="106" w:author="Henrieta Mihalikova" w:date="2015-08-23T10:33:00Z">
        <w:r w:rsidRPr="00E60C6E">
          <w:rPr>
            <w:rFonts w:ascii="Times New Roman" w:hAnsi="Times New Roman" w:cs="Times New Roman"/>
            <w:bCs/>
            <w:sz w:val="24"/>
            <w:szCs w:val="24"/>
          </w:rPr>
          <w:t>u</w:t>
        </w:r>
      </w:ins>
      <w:r w:rsidRPr="00E60C6E">
        <w:rPr>
          <w:rFonts w:ascii="Times New Roman" w:hAnsi="Times New Roman" w:cs="Times New Roman"/>
          <w:bCs/>
          <w:sz w:val="24"/>
          <w:szCs w:val="24"/>
        </w:rPr>
        <w:t> </w:t>
      </w:r>
      <w:ins w:id="107" w:author="Henrieta Mihalikova" w:date="2015-08-23T10:33:00Z">
        <w:r w:rsidRPr="00E60C6E">
          <w:rPr>
            <w:rFonts w:ascii="Times New Roman" w:hAnsi="Times New Roman" w:cs="Times New Roman"/>
            <w:bCs/>
            <w:sz w:val="24"/>
            <w:szCs w:val="24"/>
          </w:rPr>
          <w:t>p</w:t>
        </w:r>
      </w:ins>
      <w:r w:rsidRPr="00E60C6E">
        <w:rPr>
          <w:rFonts w:ascii="Times New Roman" w:hAnsi="Times New Roman" w:cs="Times New Roman"/>
          <w:bCs/>
          <w:sz w:val="24"/>
          <w:szCs w:val="24"/>
        </w:rPr>
        <w:t xml:space="preserve"> </w:t>
      </w:r>
      <w:ins w:id="108" w:author="Henrieta Mihalikova" w:date="2015-08-23T10:33:00Z">
        <w:r w:rsidRPr="00E60C6E">
          <w:rPr>
            <w:rFonts w:ascii="Times New Roman" w:hAnsi="Times New Roman" w:cs="Times New Roman"/>
            <w:bCs/>
            <w:sz w:val="24"/>
            <w:szCs w:val="24"/>
          </w:rPr>
          <w:t>u</w:t>
        </w:r>
      </w:ins>
      <w:r w:rsidRPr="00E60C6E">
        <w:rPr>
          <w:rFonts w:ascii="Times New Roman" w:hAnsi="Times New Roman" w:cs="Times New Roman"/>
          <w:bCs/>
          <w:sz w:val="24"/>
          <w:szCs w:val="24"/>
        </w:rPr>
        <w:t> </w:t>
      </w:r>
      <w:ins w:id="109" w:author="Henrieta Mihalikova" w:date="2015-08-23T10:33:00Z">
        <w:r w:rsidRPr="00E60C6E">
          <w:rPr>
            <w:rFonts w:ascii="Times New Roman" w:hAnsi="Times New Roman" w:cs="Times New Roman"/>
            <w:bCs/>
            <w:sz w:val="24"/>
            <w:szCs w:val="24"/>
          </w:rPr>
          <w:t>j</w:t>
        </w:r>
      </w:ins>
      <w:r w:rsidRPr="00E60C6E">
        <w:rPr>
          <w:rFonts w:ascii="Times New Roman" w:hAnsi="Times New Roman" w:cs="Times New Roman"/>
          <w:bCs/>
          <w:sz w:val="24"/>
          <w:szCs w:val="24"/>
        </w:rPr>
        <w:t xml:space="preserve"> </w:t>
      </w:r>
      <w:ins w:id="110" w:author="Henrieta Mihalikova" w:date="2015-08-23T10:33:00Z">
        <w:r w:rsidRPr="00E60C6E">
          <w:rPr>
            <w:rFonts w:ascii="Times New Roman" w:hAnsi="Times New Roman" w:cs="Times New Roman"/>
            <w:bCs/>
            <w:sz w:val="24"/>
            <w:szCs w:val="24"/>
          </w:rPr>
          <w:t>ú</w:t>
        </w:r>
      </w:ins>
      <w:r w:rsidRPr="00E60C6E">
        <w:rPr>
          <w:rFonts w:ascii="Times New Roman" w:hAnsi="Times New Roman" w:cs="Times New Roman"/>
          <w:bCs/>
          <w:sz w:val="24"/>
          <w:szCs w:val="24"/>
        </w:rPr>
        <w:t xml:space="preserve"> </w:t>
      </w:r>
      <w:ins w:id="111" w:author="Henrieta Mihalikova" w:date="2015-08-23T10:33:00Z">
        <w:r w:rsidRPr="00E60C6E">
          <w:rPr>
            <w:rFonts w:ascii="Times New Roman" w:hAnsi="Times New Roman" w:cs="Times New Roman"/>
            <w:bCs/>
            <w:sz w:val="24"/>
            <w:szCs w:val="24"/>
          </w:rPr>
          <w:t>c</w:t>
        </w:r>
      </w:ins>
      <w:r w:rsidRPr="00E60C6E">
        <w:rPr>
          <w:rFonts w:ascii="Times New Roman" w:hAnsi="Times New Roman" w:cs="Times New Roman"/>
          <w:bCs/>
          <w:sz w:val="24"/>
          <w:szCs w:val="24"/>
        </w:rPr>
        <w:t xml:space="preserve"> </w:t>
      </w:r>
      <w:ins w:id="112" w:author="Henrieta Mihalikova" w:date="2015-08-23T10:33:00Z">
        <w:r w:rsidRPr="00E60C6E">
          <w:rPr>
            <w:rFonts w:ascii="Times New Roman" w:hAnsi="Times New Roman" w:cs="Times New Roman"/>
            <w:bCs/>
            <w:sz w:val="24"/>
            <w:szCs w:val="24"/>
          </w:rPr>
          <w:t>e</w:t>
        </w:r>
      </w:ins>
      <w:r w:rsidRPr="00E60C6E">
        <w:rPr>
          <w:rFonts w:ascii="Times New Roman" w:hAnsi="Times New Roman" w:cs="Times New Roman"/>
          <w:bCs/>
          <w:sz w:val="24"/>
          <w:szCs w:val="24"/>
        </w:rPr>
        <w:t xml:space="preserve"> </w:t>
      </w:r>
      <w:ins w:id="113" w:author="Henrieta Mihalikova" w:date="2015-08-23T10:33:00Z">
        <w:r w:rsidRPr="00E60C6E">
          <w:rPr>
            <w:rFonts w:ascii="Times New Roman" w:hAnsi="Times New Roman" w:cs="Times New Roman"/>
            <w:bCs/>
            <w:sz w:val="24"/>
            <w:szCs w:val="24"/>
          </w:rPr>
          <w:t>h</w:t>
        </w:r>
      </w:ins>
      <w:r w:rsidRPr="00E60C6E">
        <w:rPr>
          <w:rFonts w:ascii="Times New Roman" w:hAnsi="Times New Roman" w:cs="Times New Roman"/>
          <w:bCs/>
          <w:sz w:val="24"/>
          <w:szCs w:val="24"/>
        </w:rPr>
        <w:t xml:space="preserve"> </w:t>
      </w:r>
      <w:ins w:id="114" w:author="Henrieta Mihalikova" w:date="2015-08-23T10:33:00Z">
        <w:r w:rsidRPr="00E60C6E">
          <w:rPr>
            <w:rFonts w:ascii="Times New Roman" w:hAnsi="Times New Roman" w:cs="Times New Roman"/>
            <w:bCs/>
            <w:sz w:val="24"/>
            <w:szCs w:val="24"/>
          </w:rPr>
          <w:t>o</w:t>
        </w:r>
      </w:ins>
      <w:r w:rsidRPr="00E60C6E">
        <w:rPr>
          <w:rFonts w:ascii="Times New Roman" w:hAnsi="Times New Roman" w:cs="Times New Roman"/>
          <w:bCs/>
          <w:sz w:val="24"/>
          <w:szCs w:val="24"/>
        </w:rPr>
        <w:t>:</w:t>
      </w:r>
    </w:p>
    <w:p w:rsidR="00900008" w:rsidRPr="00E60C6E" w:rsidRDefault="00900008" w:rsidP="00900008">
      <w:pPr>
        <w:pStyle w:val="Bezriadkovania"/>
        <w:spacing w:before="120" w:after="120"/>
        <w:ind w:left="284"/>
        <w:jc w:val="both"/>
        <w:rPr>
          <w:ins w:id="115" w:author="Henrieta Mihalikova" w:date="2015-08-23T10:33:00Z"/>
          <w:rFonts w:ascii="Times New Roman" w:hAnsi="Times New Roman" w:cs="Times New Roman"/>
          <w:bCs/>
          <w:sz w:val="24"/>
          <w:szCs w:val="24"/>
        </w:rPr>
      </w:pPr>
      <w:ins w:id="116" w:author="Henrieta Mihalikova" w:date="2015-08-23T10:33:00Z">
        <w:r w:rsidRPr="00E60C6E">
          <w:rPr>
            <w:rFonts w:ascii="Times New Roman" w:hAnsi="Times New Roman" w:cs="Times New Roman"/>
            <w:bCs/>
            <w:sz w:val="24"/>
            <w:szCs w:val="24"/>
          </w:rPr>
          <w:t>Za obilie.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1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ab/>
      </w:r>
      <w:ins w:id="118" w:author="Henrieta Mihalikova" w:date="2015-08-23T10:33:00Z">
        <w:r w:rsidRPr="00E60C6E">
          <w:rPr>
            <w:rFonts w:ascii="Times New Roman" w:hAnsi="Times New Roman" w:cs="Times New Roman"/>
            <w:bCs/>
            <w:sz w:val="24"/>
            <w:szCs w:val="24"/>
          </w:rPr>
          <w:t>45.640·-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r>
      <w:ins w:id="119" w:author="Henrieta Mihalikova" w:date="2015-08-23T10:33:00Z">
        <w:r w:rsidRPr="00E60C6E">
          <w:rPr>
            <w:rFonts w:ascii="Times New Roman" w:hAnsi="Times New Roman" w:cs="Times New Roman"/>
            <w:bCs/>
            <w:sz w:val="24"/>
            <w:szCs w:val="24"/>
          </w:rPr>
          <w:t xml:space="preserve">Za obilie . .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2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ab/>
      </w:r>
      <w:ins w:id="121" w:author="Henrieta Mihalikova" w:date="2015-08-23T10:33:00Z">
        <w:r w:rsidRPr="00E60C6E">
          <w:rPr>
            <w:rFonts w:ascii="Times New Roman" w:hAnsi="Times New Roman" w:cs="Times New Roman"/>
            <w:bCs/>
            <w:sz w:val="24"/>
            <w:szCs w:val="24"/>
          </w:rPr>
          <w:t>45.640·-</w:t>
        </w:r>
      </w:ins>
    </w:p>
    <w:p w:rsidR="00900008" w:rsidRPr="00E60C6E" w:rsidRDefault="00900008" w:rsidP="00900008">
      <w:pPr>
        <w:pStyle w:val="Bezriadkovania"/>
        <w:spacing w:before="120" w:after="120"/>
        <w:ind w:left="284"/>
        <w:jc w:val="both"/>
        <w:rPr>
          <w:ins w:id="122" w:author="Henrieta Mihalikova" w:date="2015-08-23T10:33:00Z"/>
          <w:rFonts w:ascii="Times New Roman" w:hAnsi="Times New Roman" w:cs="Times New Roman"/>
          <w:bCs/>
          <w:sz w:val="24"/>
          <w:szCs w:val="24"/>
          <w:u w:val="single"/>
        </w:rPr>
      </w:pPr>
      <w:ins w:id="123" w:author="Henrieta Mihalikova" w:date="2015-08-23T10:33:00Z">
        <w:r w:rsidRPr="00E60C6E">
          <w:rPr>
            <w:rFonts w:ascii="Times New Roman" w:hAnsi="Times New Roman" w:cs="Times New Roman"/>
            <w:bCs/>
            <w:sz w:val="24"/>
            <w:szCs w:val="24"/>
            <w:u w:val="single"/>
          </w:rPr>
          <w:t>Dohodné ¾% . .</w:t>
        </w:r>
      </w:ins>
      <w:r w:rsidRPr="002E7C03">
        <w:rPr>
          <w:rFonts w:ascii="Times New Roman" w:hAnsi="Times New Roman" w:cs="Times New Roman"/>
          <w:bCs/>
          <w:i/>
          <w:sz w:val="24"/>
          <w:szCs w:val="24"/>
          <w:u w:val="single"/>
        </w:rPr>
        <w:t>Kč</w:t>
      </w:r>
      <w:r w:rsidRPr="00902708">
        <w:rPr>
          <w:rFonts w:ascii="Times New Roman" w:hAnsi="Times New Roman" w:cs="Times New Roman"/>
          <w:bCs/>
          <w:i/>
          <w:sz w:val="24"/>
          <w:szCs w:val="24"/>
          <w:u w:val="single"/>
        </w:rPr>
        <w:t>s</w:t>
      </w:r>
      <w:ins w:id="124" w:author="Henrieta Mihalikova" w:date="2015-08-23T10:33:00Z">
        <w:r w:rsidRPr="00E60C6E">
          <w:rPr>
            <w:rFonts w:ascii="Times New Roman" w:hAnsi="Times New Roman" w:cs="Times New Roman"/>
            <w:bCs/>
            <w:sz w:val="24"/>
            <w:szCs w:val="24"/>
            <w:u w:val="single"/>
          </w:rPr>
          <w:t xml:space="preserve">       342·30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Pr>
          <w:rFonts w:ascii="Times New Roman" w:hAnsi="Times New Roman" w:cs="Times New Roman"/>
          <w:bCs/>
          <w:sz w:val="24"/>
          <w:szCs w:val="24"/>
        </w:rPr>
        <w:tab/>
      </w:r>
      <w:ins w:id="125" w:author="Henrieta Mihalikova" w:date="2015-08-23T10:33:00Z">
        <w:r w:rsidRPr="00E60C6E">
          <w:rPr>
            <w:rFonts w:ascii="Times New Roman" w:hAnsi="Times New Roman" w:cs="Times New Roman"/>
            <w:bCs/>
            <w:sz w:val="24"/>
            <w:szCs w:val="24"/>
            <w:u w:val="single"/>
          </w:rPr>
          <w:t xml:space="preserve">Dohodné ¾% . . </w:t>
        </w:r>
      </w:ins>
      <w:r w:rsidRPr="002E7C03">
        <w:rPr>
          <w:rFonts w:ascii="Times New Roman" w:hAnsi="Times New Roman" w:cs="Times New Roman"/>
          <w:bCs/>
          <w:i/>
          <w:sz w:val="24"/>
          <w:szCs w:val="24"/>
          <w:u w:val="single"/>
        </w:rPr>
        <w:t>Kč</w:t>
      </w:r>
      <w:r w:rsidRPr="00902708">
        <w:rPr>
          <w:rFonts w:ascii="Times New Roman" w:hAnsi="Times New Roman" w:cs="Times New Roman"/>
          <w:bCs/>
          <w:i/>
          <w:sz w:val="24"/>
          <w:szCs w:val="24"/>
          <w:u w:val="single"/>
        </w:rPr>
        <w:t>s</w:t>
      </w:r>
      <w:ins w:id="126" w:author="Henrieta Mihalikova" w:date="2015-08-23T10:33:00Z">
        <w:r w:rsidRPr="00E60C6E">
          <w:rPr>
            <w:rFonts w:ascii="Times New Roman" w:hAnsi="Times New Roman" w:cs="Times New Roman"/>
            <w:bCs/>
            <w:sz w:val="24"/>
            <w:szCs w:val="24"/>
            <w:u w:val="single"/>
          </w:rPr>
          <w:t xml:space="preserve">       342·30</w:t>
        </w:r>
      </w:ins>
    </w:p>
    <w:p w:rsidR="00900008" w:rsidRPr="00E60C6E" w:rsidRDefault="00900008" w:rsidP="00900008">
      <w:pPr>
        <w:pStyle w:val="Bezriadkovania"/>
        <w:spacing w:before="120" w:after="120"/>
        <w:ind w:left="284"/>
        <w:jc w:val="both"/>
        <w:rPr>
          <w:ins w:id="127" w:author="Henrieta Mihalikova" w:date="2015-08-23T10:33:00Z"/>
          <w:rFonts w:ascii="Times New Roman" w:hAnsi="Times New Roman" w:cs="Times New Roman"/>
          <w:bCs/>
          <w:sz w:val="24"/>
          <w:szCs w:val="24"/>
        </w:rPr>
      </w:pPr>
      <w:ins w:id="128" w:author="Henrieta Mihalikova" w:date="2015-08-23T10:33:00Z">
        <w:r w:rsidRPr="00E60C6E">
          <w:rPr>
            <w:rFonts w:ascii="Times New Roman" w:hAnsi="Times New Roman" w:cs="Times New Roman"/>
            <w:bCs/>
            <w:sz w:val="24"/>
            <w:szCs w:val="24"/>
          </w:rPr>
          <w:t xml:space="preserve">Čistý príjem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29" w:author="Henrieta Mihalikova" w:date="2015-08-23T10:33:00Z">
        <w:r w:rsidRPr="00E60C6E">
          <w:rPr>
            <w:rFonts w:ascii="Times New Roman" w:hAnsi="Times New Roman" w:cs="Times New Roman"/>
            <w:bCs/>
            <w:sz w:val="24"/>
            <w:szCs w:val="24"/>
          </w:rPr>
          <w:t xml:space="preserve"> </w:t>
        </w:r>
      </w:ins>
      <w:r>
        <w:rPr>
          <w:rFonts w:ascii="Times New Roman" w:hAnsi="Times New Roman" w:cs="Times New Roman"/>
          <w:bCs/>
          <w:sz w:val="24"/>
          <w:szCs w:val="24"/>
        </w:rPr>
        <w:tab/>
      </w:r>
      <w:ins w:id="130" w:author="Henrieta Mihalikova" w:date="2015-08-23T10:33:00Z">
        <w:r w:rsidRPr="00E60C6E">
          <w:rPr>
            <w:rFonts w:ascii="Times New Roman" w:hAnsi="Times New Roman" w:cs="Times New Roman"/>
            <w:bCs/>
            <w:sz w:val="24"/>
            <w:szCs w:val="24"/>
          </w:rPr>
          <w:t>45.297·70</w:t>
        </w:r>
      </w:ins>
      <w:r w:rsidRPr="00E60C6E">
        <w:rPr>
          <w:rFonts w:ascii="Times New Roman" w:hAnsi="Times New Roman" w:cs="Times New Roman"/>
          <w:bCs/>
          <w:sz w:val="24"/>
          <w:szCs w:val="24"/>
        </w:rPr>
        <w:tab/>
      </w:r>
      <w:r w:rsidRPr="00E60C6E">
        <w:rPr>
          <w:rFonts w:ascii="Times New Roman" w:hAnsi="Times New Roman" w:cs="Times New Roman"/>
          <w:bCs/>
          <w:sz w:val="24"/>
          <w:szCs w:val="24"/>
        </w:rPr>
        <w:tab/>
        <w:t xml:space="preserve">Ku plateniu . .  . </w:t>
      </w:r>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r w:rsidRPr="00E60C6E">
        <w:rPr>
          <w:rFonts w:ascii="Times New Roman" w:hAnsi="Times New Roman" w:cs="Times New Roman"/>
          <w:bCs/>
          <w:sz w:val="24"/>
          <w:szCs w:val="24"/>
        </w:rPr>
        <w:t xml:space="preserve"> 45.982,30</w:t>
      </w:r>
    </w:p>
    <w:p w:rsidR="00900008" w:rsidRPr="00E60C6E" w:rsidRDefault="00900008" w:rsidP="00900008">
      <w:pPr>
        <w:pStyle w:val="Bezriadkovania"/>
        <w:spacing w:before="120" w:after="120"/>
        <w:ind w:left="284" w:hanging="284"/>
        <w:jc w:val="both"/>
        <w:rPr>
          <w:ins w:id="131"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132" w:author="Henrieta Mihalikova" w:date="2015-08-23T10:33:00Z"/>
          <w:rFonts w:ascii="Times New Roman" w:hAnsi="Times New Roman" w:cs="Times New Roman"/>
          <w:bCs/>
          <w:sz w:val="24"/>
          <w:szCs w:val="24"/>
        </w:rPr>
      </w:pPr>
      <w:ins w:id="133" w:author="Henrieta Mihalikova" w:date="2015-08-23T10:33:00Z">
        <w:r w:rsidRPr="00E60C6E">
          <w:rPr>
            <w:rFonts w:ascii="Times New Roman" w:hAnsi="Times New Roman" w:cs="Times New Roman"/>
            <w:bCs/>
            <w:sz w:val="24"/>
            <w:szCs w:val="24"/>
          </w:rPr>
          <w:t>Účet dohodcu: 1½ z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4" w:author="Henrieta Mihalikova" w:date="2015-08-23T10:33:00Z">
        <w:r w:rsidRPr="00E60C6E">
          <w:rPr>
            <w:rFonts w:ascii="Times New Roman" w:hAnsi="Times New Roman" w:cs="Times New Roman"/>
            <w:bCs/>
            <w:sz w:val="24"/>
            <w:szCs w:val="24"/>
          </w:rPr>
          <w:t xml:space="preserve"> 45.649 činí príjem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5" w:author="Henrieta Mihalikova" w:date="2015-08-23T10:33:00Z">
        <w:r w:rsidRPr="00E60C6E">
          <w:rPr>
            <w:rFonts w:ascii="Times New Roman" w:hAnsi="Times New Roman" w:cs="Times New Roman"/>
            <w:bCs/>
            <w:sz w:val="24"/>
            <w:szCs w:val="24"/>
          </w:rPr>
          <w:t xml:space="preserve"> 684·60.</w:t>
        </w:r>
      </w:ins>
    </w:p>
    <w:p w:rsidR="00900008" w:rsidRPr="00E60C6E" w:rsidRDefault="00900008" w:rsidP="00900008">
      <w:pPr>
        <w:pStyle w:val="Bezriadkovania"/>
        <w:spacing w:before="120" w:after="120"/>
        <w:ind w:left="284" w:hanging="284"/>
        <w:jc w:val="both"/>
        <w:rPr>
          <w:ins w:id="136" w:author="Henrieta Mihalikova" w:date="2015-08-23T10:33:00Z"/>
          <w:rFonts w:ascii="Times New Roman" w:hAnsi="Times New Roman" w:cs="Times New Roman"/>
          <w:bCs/>
          <w:sz w:val="24"/>
          <w:szCs w:val="24"/>
        </w:rPr>
      </w:pPr>
    </w:p>
    <w:p w:rsidR="00900008" w:rsidRPr="00E60C6E" w:rsidRDefault="00900008" w:rsidP="00900008">
      <w:pPr>
        <w:pStyle w:val="Bezriadkovania"/>
        <w:numPr>
          <w:ilvl w:val="0"/>
          <w:numId w:val="12"/>
        </w:numPr>
        <w:spacing w:before="120" w:after="120"/>
        <w:ind w:left="284" w:hanging="284"/>
        <w:jc w:val="both"/>
        <w:rPr>
          <w:ins w:id="137" w:author="Henrieta Mihalikova" w:date="2015-08-23T10:33:00Z"/>
          <w:rFonts w:ascii="Times New Roman" w:hAnsi="Times New Roman" w:cs="Times New Roman"/>
          <w:bCs/>
          <w:sz w:val="24"/>
          <w:szCs w:val="24"/>
        </w:rPr>
      </w:pPr>
      <w:ins w:id="138" w:author="Henrieta Mihalikova" w:date="2015-08-23T10:33:00Z">
        <w:r w:rsidRPr="00E60C6E">
          <w:rPr>
            <w:rFonts w:ascii="Times New Roman" w:hAnsi="Times New Roman" w:cs="Times New Roman"/>
            <w:bCs/>
            <w:sz w:val="24"/>
            <w:szCs w:val="24"/>
          </w:rPr>
          <w:t xml:space="preserve">Koľko činí a) 1 ½% dohodného zo 4567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39" w:author="Henrieta Mihalikova" w:date="2015-08-23T10:33:00Z">
        <w:r w:rsidRPr="00E60C6E">
          <w:rPr>
            <w:rFonts w:ascii="Times New Roman" w:hAnsi="Times New Roman" w:cs="Times New Roman"/>
            <w:bCs/>
            <w:sz w:val="24"/>
            <w:szCs w:val="24"/>
          </w:rPr>
          <w:t xml:space="preserve">; b) 1 ¼% zo 16450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0" w:author="Henrieta Mihalikova" w:date="2015-08-23T10:33:00Z">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141" w:author="Henrieta Mihalikova" w:date="2015-08-23T10:33:00Z"/>
          <w:rFonts w:ascii="Times New Roman" w:hAnsi="Times New Roman" w:cs="Times New Roman"/>
          <w:bCs/>
          <w:sz w:val="24"/>
          <w:szCs w:val="24"/>
        </w:rPr>
      </w:pPr>
      <w:ins w:id="142" w:author="Henrieta Mihalikova" w:date="2015-08-23T10:33:00Z">
        <w:r w:rsidRPr="00E60C6E">
          <w:rPr>
            <w:rFonts w:ascii="Times New Roman" w:hAnsi="Times New Roman" w:cs="Times New Roman"/>
            <w:bCs/>
            <w:sz w:val="24"/>
            <w:szCs w:val="24"/>
          </w:rPr>
          <w:t xml:space="preserve">Senzál sprostredkoval tieto </w:t>
        </w:r>
      </w:ins>
      <w:r w:rsidRPr="00A6134B">
        <w:rPr>
          <w:rFonts w:ascii="Times New Roman" w:hAnsi="Times New Roman" w:cs="Times New Roman"/>
          <w:bCs/>
          <w:sz w:val="24"/>
          <w:szCs w:val="24"/>
        </w:rPr>
        <w:t>obchod</w:t>
      </w:r>
      <w:ins w:id="143" w:author="Henrieta Mihalikova" w:date="2015-08-23T10:33:00Z">
        <w:r w:rsidRPr="00E60C6E">
          <w:rPr>
            <w:rFonts w:ascii="Times New Roman" w:hAnsi="Times New Roman" w:cs="Times New Roman"/>
            <w:bCs/>
            <w:sz w:val="24"/>
            <w:szCs w:val="24"/>
          </w:rPr>
          <w:t xml:space="preserve">y: predaj cenných papierov za 17520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4" w:author="Henrieta Mihalikova" w:date="2015-08-23T10:33:00Z">
        <w:r w:rsidRPr="00E60C6E">
          <w:rPr>
            <w:rFonts w:ascii="Times New Roman" w:hAnsi="Times New Roman" w:cs="Times New Roman"/>
            <w:bCs/>
            <w:sz w:val="24"/>
            <w:szCs w:val="24"/>
          </w:rPr>
          <w:t>, dohodné 1</w:t>
        </w:r>
      </w:ins>
      <w:r>
        <w:rPr>
          <w:rFonts w:ascii="Times New Roman" w:hAnsi="Times New Roman" w:cs="Times New Roman"/>
          <w:bCs/>
          <w:sz w:val="24"/>
          <w:szCs w:val="24"/>
        </w:rPr>
        <w:t>¼</w:t>
      </w:r>
      <w:ins w:id="145" w:author="Henrieta Mihalikova" w:date="2015-08-23T10:33:00Z">
        <w:r w:rsidRPr="00E60C6E">
          <w:rPr>
            <w:rFonts w:ascii="Times New Roman" w:hAnsi="Times New Roman" w:cs="Times New Roman"/>
            <w:bCs/>
            <w:sz w:val="24"/>
            <w:szCs w:val="24"/>
          </w:rPr>
          <w:t xml:space="preserve">‰, kúpenie zmeniek za 12630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6" w:author="Henrieta Mihalikova" w:date="2015-08-23T10:33:00Z">
        <w:r w:rsidRPr="00E60C6E">
          <w:rPr>
            <w:rFonts w:ascii="Times New Roman" w:hAnsi="Times New Roman" w:cs="Times New Roman"/>
            <w:bCs/>
            <w:sz w:val="24"/>
            <w:szCs w:val="24"/>
          </w:rPr>
          <w:t xml:space="preserve">, dohodné </w:t>
        </w:r>
      </w:ins>
      <w:r>
        <w:rPr>
          <w:rFonts w:ascii="Times New Roman" w:hAnsi="Times New Roman" w:cs="Times New Roman"/>
          <w:bCs/>
          <w:sz w:val="24"/>
          <w:szCs w:val="24"/>
        </w:rPr>
        <w:t>¼</w:t>
      </w:r>
      <w:ins w:id="147" w:author="Henrieta Mihalikova" w:date="2015-08-23T10:33:00Z">
        <w:r w:rsidRPr="00E60C6E">
          <w:rPr>
            <w:rFonts w:ascii="Times New Roman" w:hAnsi="Times New Roman" w:cs="Times New Roman"/>
            <w:bCs/>
            <w:sz w:val="24"/>
            <w:szCs w:val="24"/>
          </w:rPr>
          <w:t xml:space="preserve">‰, kúpenie losov za 2450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48" w:author="Henrieta Mihalikova" w:date="2015-08-23T10:33:00Z">
        <w:r w:rsidRPr="00E60C6E">
          <w:rPr>
            <w:rFonts w:ascii="Times New Roman" w:hAnsi="Times New Roman" w:cs="Times New Roman"/>
            <w:bCs/>
            <w:sz w:val="24"/>
            <w:szCs w:val="24"/>
          </w:rPr>
          <w:t xml:space="preserve">, dohodné </w:t>
        </w:r>
      </w:ins>
      <w:r>
        <w:rPr>
          <w:rFonts w:ascii="Times New Roman" w:hAnsi="Times New Roman" w:cs="Times New Roman"/>
          <w:bCs/>
          <w:sz w:val="24"/>
          <w:szCs w:val="24"/>
        </w:rPr>
        <w:t>2</w:t>
      </w:r>
      <w:ins w:id="149" w:author="Henrieta Mihalikova" w:date="2015-08-23T10:33:00Z">
        <w:r w:rsidRPr="00E60C6E">
          <w:rPr>
            <w:rFonts w:ascii="Times New Roman" w:hAnsi="Times New Roman" w:cs="Times New Roman"/>
            <w:bCs/>
            <w:sz w:val="24"/>
            <w:szCs w:val="24"/>
          </w:rPr>
          <w:t>‰. Koľko odmeny celkom dostal?</w:t>
        </w:r>
      </w:ins>
    </w:p>
    <w:p w:rsidR="00900008" w:rsidRPr="00E60C6E" w:rsidRDefault="00900008" w:rsidP="00900008">
      <w:pPr>
        <w:pStyle w:val="Bezriadkovania"/>
        <w:numPr>
          <w:ilvl w:val="0"/>
          <w:numId w:val="12"/>
        </w:numPr>
        <w:spacing w:before="120" w:after="120"/>
        <w:ind w:left="284" w:hanging="284"/>
        <w:jc w:val="both"/>
        <w:rPr>
          <w:ins w:id="150" w:author="Henrieta Mihalikova" w:date="2015-08-23T10:33:00Z"/>
          <w:rFonts w:ascii="Times New Roman" w:hAnsi="Times New Roman" w:cs="Times New Roman"/>
          <w:bCs/>
          <w:sz w:val="24"/>
          <w:szCs w:val="24"/>
        </w:rPr>
      </w:pPr>
      <w:ins w:id="151" w:author="Henrieta Mihalikova" w:date="2015-08-23T10:33:00Z">
        <w:r w:rsidRPr="00E60C6E">
          <w:rPr>
            <w:rFonts w:ascii="Times New Roman" w:hAnsi="Times New Roman" w:cs="Times New Roman"/>
            <w:bCs/>
            <w:sz w:val="24"/>
            <w:szCs w:val="24"/>
          </w:rPr>
          <w:t xml:space="preserve">Účet (nota) zaslaný senzálom znie na 32456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52" w:author="Henrieta Mihalikova" w:date="2015-08-23T10:33:00Z">
        <w:r w:rsidRPr="00E60C6E">
          <w:rPr>
            <w:rFonts w:ascii="Times New Roman" w:hAnsi="Times New Roman" w:cs="Times New Roman"/>
            <w:bCs/>
            <w:sz w:val="24"/>
            <w:szCs w:val="24"/>
          </w:rPr>
          <w:t xml:space="preserve"> 42 </w:t>
        </w:r>
        <w:r w:rsidRPr="00A6134B">
          <w:rPr>
            <w:rFonts w:ascii="Times New Roman" w:hAnsi="Times New Roman" w:cs="Times New Roman"/>
            <w:bCs/>
            <w:i/>
            <w:sz w:val="24"/>
            <w:szCs w:val="24"/>
          </w:rPr>
          <w:t>h</w:t>
        </w:r>
        <w:r w:rsidRPr="00E60C6E">
          <w:rPr>
            <w:rFonts w:ascii="Times New Roman" w:hAnsi="Times New Roman" w:cs="Times New Roman"/>
            <w:bCs/>
            <w:sz w:val="24"/>
            <w:szCs w:val="24"/>
          </w:rPr>
          <w:t xml:space="preserve"> s pripočítaním 3‰ dohodného; aké veľké je dohodné?</w:t>
        </w:r>
      </w:ins>
    </w:p>
    <w:p w:rsidR="00900008" w:rsidRPr="00E60C6E" w:rsidRDefault="00900008" w:rsidP="00900008">
      <w:pPr>
        <w:pStyle w:val="Bezriadkovania"/>
        <w:numPr>
          <w:ilvl w:val="0"/>
          <w:numId w:val="12"/>
        </w:numPr>
        <w:spacing w:before="120" w:after="120"/>
        <w:ind w:left="284" w:hanging="284"/>
        <w:jc w:val="both"/>
        <w:rPr>
          <w:ins w:id="153" w:author="Henrieta Mihalikova" w:date="2015-08-23T10:33:00Z"/>
          <w:rFonts w:ascii="Times New Roman" w:hAnsi="Times New Roman" w:cs="Times New Roman"/>
          <w:bCs/>
          <w:sz w:val="24"/>
          <w:szCs w:val="24"/>
        </w:rPr>
      </w:pPr>
      <w:ins w:id="154" w:author="Henrieta Mihalikova" w:date="2015-08-23T10:33:00Z">
        <w:r w:rsidRPr="00E60C6E">
          <w:rPr>
            <w:rFonts w:ascii="Times New Roman" w:hAnsi="Times New Roman" w:cs="Times New Roman"/>
            <w:bCs/>
            <w:sz w:val="24"/>
            <w:szCs w:val="24"/>
          </w:rPr>
          <w:t xml:space="preserve">Ktosi predal prostredníctvom dohodcu cenné papiere, za ktoré po odčítaní </w:t>
        </w:r>
      </w:ins>
      <w:r>
        <w:rPr>
          <w:rFonts w:ascii="Times New Roman" w:hAnsi="Times New Roman" w:cs="Times New Roman"/>
          <w:bCs/>
          <w:sz w:val="24"/>
          <w:szCs w:val="24"/>
        </w:rPr>
        <w:t>½</w:t>
      </w:r>
      <w:ins w:id="155"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courtage</w:t>
        </w:r>
        <w:proofErr w:type="spellEnd"/>
        <w:r w:rsidRPr="00E60C6E">
          <w:rPr>
            <w:rFonts w:ascii="Times New Roman" w:hAnsi="Times New Roman" w:cs="Times New Roman"/>
            <w:bCs/>
            <w:sz w:val="24"/>
            <w:szCs w:val="24"/>
          </w:rPr>
          <w:t xml:space="preserve"> dostal 3456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156" w:author="Henrieta Mihalikova" w:date="2015-08-23T10:33:00Z">
        <w:r w:rsidRPr="00E60C6E">
          <w:rPr>
            <w:rFonts w:ascii="Times New Roman" w:hAnsi="Times New Roman" w:cs="Times New Roman"/>
            <w:bCs/>
            <w:sz w:val="24"/>
            <w:szCs w:val="24"/>
          </w:rPr>
          <w:t xml:space="preserve"> 54 </w:t>
        </w:r>
        <w:r w:rsidRPr="00A6134B">
          <w:rPr>
            <w:rFonts w:ascii="Times New Roman" w:hAnsi="Times New Roman" w:cs="Times New Roman"/>
            <w:bCs/>
            <w:i/>
            <w:sz w:val="24"/>
            <w:szCs w:val="24"/>
          </w:rPr>
          <w:t>h</w:t>
        </w:r>
        <w:r w:rsidRPr="00E60C6E">
          <w:rPr>
            <w:rFonts w:ascii="Times New Roman" w:hAnsi="Times New Roman" w:cs="Times New Roman"/>
            <w:bCs/>
            <w:sz w:val="24"/>
            <w:szCs w:val="24"/>
          </w:rPr>
          <w:t>; koľko bolo za ne zaplatené, keď úhrné dohodné činí 1‰?</w:t>
        </w:r>
      </w:ins>
    </w:p>
    <w:p w:rsidR="001C1C33" w:rsidRDefault="001C1C33"/>
    <w:p w:rsidR="001C1C33" w:rsidRDefault="001C1C33">
      <w:r>
        <w:t>Zisk a strata výnos</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Každé udanie </w:t>
      </w:r>
      <w:proofErr w:type="spellStart"/>
      <w:r w:rsidRPr="00E60C6E">
        <w:rPr>
          <w:rFonts w:ascii="Times New Roman" w:hAnsi="Times New Roman" w:cs="Times New Roman"/>
          <w:bCs/>
          <w:sz w:val="24"/>
          <w:szCs w:val="24"/>
        </w:rPr>
        <w:t>procentové</w:t>
      </w:r>
      <w:proofErr w:type="spellEnd"/>
      <w:r w:rsidRPr="00E60C6E">
        <w:rPr>
          <w:rFonts w:ascii="Times New Roman" w:hAnsi="Times New Roman" w:cs="Times New Roman"/>
          <w:bCs/>
          <w:sz w:val="24"/>
          <w:szCs w:val="24"/>
        </w:rPr>
        <w:t xml:space="preserve"> predpokladá 2 čísla, prvé, ktoré nazývame číslo základné alebo krátko </w:t>
      </w:r>
      <w:r w:rsidRPr="001C1C33">
        <w:rPr>
          <w:rFonts w:ascii="Times New Roman" w:hAnsi="Times New Roman" w:cs="Times New Roman"/>
          <w:b/>
          <w:bCs/>
          <w:sz w:val="24"/>
          <w:szCs w:val="24"/>
        </w:rPr>
        <w:t>základ</w:t>
      </w:r>
      <w:r w:rsidRPr="00E60C6E">
        <w:rPr>
          <w:rFonts w:ascii="Times New Roman" w:hAnsi="Times New Roman" w:cs="Times New Roman"/>
          <w:bCs/>
          <w:sz w:val="24"/>
          <w:szCs w:val="24"/>
        </w:rPr>
        <w:t xml:space="preserve"> (býva to obyčajne číslo pomenované), a druhé, ktoré súc so základom vždy rovnomenné, nejakým spôsobom z neho plynie a nazýva sa najčastejšie </w:t>
      </w:r>
      <w:r w:rsidRPr="001C1C33">
        <w:rPr>
          <w:rFonts w:ascii="Times New Roman" w:hAnsi="Times New Roman" w:cs="Times New Roman"/>
          <w:b/>
          <w:bCs/>
          <w:sz w:val="24"/>
          <w:szCs w:val="24"/>
        </w:rPr>
        <w:t>výnos</w:t>
      </w:r>
      <w:r w:rsidRPr="00E60C6E">
        <w:rPr>
          <w:rFonts w:ascii="Times New Roman" w:hAnsi="Times New Roman" w:cs="Times New Roman"/>
          <w:bCs/>
          <w:sz w:val="24"/>
          <w:szCs w:val="24"/>
        </w:rPr>
        <w:t xml:space="preserve">, alebo tiež </w:t>
      </w:r>
      <w:r w:rsidRPr="001C1C33">
        <w:rPr>
          <w:rFonts w:ascii="Times New Roman" w:hAnsi="Times New Roman" w:cs="Times New Roman"/>
          <w:b/>
          <w:bCs/>
          <w:sz w:val="24"/>
          <w:szCs w:val="24"/>
        </w:rPr>
        <w:t xml:space="preserve">čiastka </w:t>
      </w:r>
      <w:proofErr w:type="spellStart"/>
      <w:r w:rsidRPr="001C1C33">
        <w:rPr>
          <w:rFonts w:ascii="Times New Roman" w:hAnsi="Times New Roman" w:cs="Times New Roman"/>
          <w:b/>
          <w:bCs/>
          <w:sz w:val="24"/>
          <w:szCs w:val="24"/>
        </w:rPr>
        <w:t>procentová</w:t>
      </w:r>
      <w:proofErr w:type="spellEnd"/>
      <w:r w:rsidRPr="00E60C6E">
        <w:rPr>
          <w:rFonts w:ascii="Times New Roman" w:hAnsi="Times New Roman" w:cs="Times New Roman"/>
          <w:bCs/>
          <w:sz w:val="24"/>
          <w:szCs w:val="24"/>
        </w:rPr>
        <w:t>.</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ab/>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potom udáva výnos pripadajúci na 100 jednotiek základu.</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Keď označíme základ krátko </w:t>
      </w:r>
      <w:r w:rsidRPr="001C1C33">
        <w:rPr>
          <w:rFonts w:ascii="Times New Roman" w:hAnsi="Times New Roman" w:cs="Times New Roman"/>
          <w:bCs/>
          <w:i/>
          <w:sz w:val="24"/>
          <w:szCs w:val="24"/>
        </w:rPr>
        <w:t>z</w:t>
      </w:r>
      <w:r w:rsidRPr="00E60C6E">
        <w:rPr>
          <w:rFonts w:ascii="Times New Roman" w:hAnsi="Times New Roman" w:cs="Times New Roman"/>
          <w:bCs/>
          <w:sz w:val="24"/>
          <w:szCs w:val="24"/>
        </w:rPr>
        <w:t xml:space="preserve">, výnos </w:t>
      </w:r>
      <w:r w:rsidRPr="001C1C33">
        <w:rPr>
          <w:rFonts w:ascii="Times New Roman" w:hAnsi="Times New Roman" w:cs="Times New Roman"/>
          <w:bCs/>
          <w:i/>
          <w:sz w:val="24"/>
          <w:szCs w:val="24"/>
        </w:rPr>
        <w:t>v</w:t>
      </w:r>
      <w:r w:rsidRPr="00E60C6E">
        <w:rPr>
          <w:rFonts w:ascii="Times New Roman" w:hAnsi="Times New Roman" w:cs="Times New Roman"/>
          <w:bCs/>
          <w:sz w:val="24"/>
          <w:szCs w:val="24"/>
        </w:rPr>
        <w:t> a </w:t>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w:t>
      </w:r>
      <w:r w:rsidRPr="001C1C33">
        <w:rPr>
          <w:rFonts w:ascii="Times New Roman" w:hAnsi="Times New Roman" w:cs="Times New Roman"/>
          <w:bCs/>
          <w:i/>
          <w:sz w:val="24"/>
          <w:szCs w:val="24"/>
        </w:rPr>
        <w:t>p</w:t>
      </w:r>
      <w:r w:rsidRPr="00E60C6E">
        <w:rPr>
          <w:rFonts w:ascii="Times New Roman" w:hAnsi="Times New Roman" w:cs="Times New Roman"/>
          <w:bCs/>
          <w:sz w:val="24"/>
          <w:szCs w:val="24"/>
        </w:rPr>
        <w:t xml:space="preserve">, platí medzi týmito 3 veličinami a číslom 100 tento vzťah: Koľkokrát je 100 </w:t>
      </w:r>
      <w:proofErr w:type="spellStart"/>
      <w:r w:rsidRPr="00E60C6E">
        <w:rPr>
          <w:rFonts w:ascii="Times New Roman" w:hAnsi="Times New Roman" w:cs="Times New Roman"/>
          <w:bCs/>
          <w:sz w:val="24"/>
          <w:szCs w:val="24"/>
        </w:rPr>
        <w:t>obsažené</w:t>
      </w:r>
      <w:proofErr w:type="spellEnd"/>
      <w:r w:rsidRPr="00E60C6E">
        <w:rPr>
          <w:rFonts w:ascii="Times New Roman" w:hAnsi="Times New Roman" w:cs="Times New Roman"/>
          <w:bCs/>
          <w:sz w:val="24"/>
          <w:szCs w:val="24"/>
        </w:rPr>
        <w:t xml:space="preserve"> v základe </w:t>
      </w:r>
      <w:r w:rsidRPr="001C1C33">
        <w:rPr>
          <w:rFonts w:ascii="Times New Roman" w:hAnsi="Times New Roman" w:cs="Times New Roman"/>
          <w:bCs/>
          <w:i/>
          <w:sz w:val="24"/>
          <w:szCs w:val="24"/>
        </w:rPr>
        <w:t>z</w:t>
      </w:r>
      <w:r w:rsidRPr="00E60C6E">
        <w:rPr>
          <w:rFonts w:ascii="Times New Roman" w:hAnsi="Times New Roman" w:cs="Times New Roman"/>
          <w:bCs/>
          <w:sz w:val="24"/>
          <w:szCs w:val="24"/>
        </w:rPr>
        <w:t xml:space="preserve">, toľkokrát je </w:t>
      </w:r>
      <w:proofErr w:type="spellStart"/>
      <w:r w:rsidRPr="00E60C6E">
        <w:rPr>
          <w:rFonts w:ascii="Times New Roman" w:hAnsi="Times New Roman" w:cs="Times New Roman"/>
          <w:bCs/>
          <w:sz w:val="24"/>
          <w:szCs w:val="24"/>
        </w:rPr>
        <w:t>procento</w:t>
      </w:r>
      <w:proofErr w:type="spellEnd"/>
      <w:r w:rsidRPr="00E60C6E">
        <w:rPr>
          <w:rFonts w:ascii="Times New Roman" w:hAnsi="Times New Roman" w:cs="Times New Roman"/>
          <w:bCs/>
          <w:sz w:val="24"/>
          <w:szCs w:val="24"/>
        </w:rPr>
        <w:t xml:space="preserve"> </w:t>
      </w:r>
      <w:r w:rsidRPr="001C1C33">
        <w:rPr>
          <w:rFonts w:ascii="Times New Roman" w:hAnsi="Times New Roman" w:cs="Times New Roman"/>
          <w:bCs/>
          <w:i/>
          <w:sz w:val="24"/>
          <w:szCs w:val="24"/>
        </w:rPr>
        <w:t>p</w:t>
      </w:r>
      <w:r>
        <w:rPr>
          <w:rFonts w:ascii="Times New Roman" w:hAnsi="Times New Roman" w:cs="Times New Roman"/>
          <w:bCs/>
          <w:i/>
          <w:sz w:val="24"/>
          <w:szCs w:val="24"/>
        </w:rPr>
        <w:t> </w:t>
      </w:r>
      <w:proofErr w:type="spellStart"/>
      <w:r w:rsidRPr="00E60C6E">
        <w:rPr>
          <w:rFonts w:ascii="Times New Roman" w:hAnsi="Times New Roman" w:cs="Times New Roman"/>
          <w:bCs/>
          <w:sz w:val="24"/>
          <w:szCs w:val="24"/>
        </w:rPr>
        <w:t>obsažené</w:t>
      </w:r>
      <w:proofErr w:type="spellEnd"/>
      <w:r w:rsidRPr="00E60C6E">
        <w:rPr>
          <w:rFonts w:ascii="Times New Roman" w:hAnsi="Times New Roman" w:cs="Times New Roman"/>
          <w:bCs/>
          <w:sz w:val="24"/>
          <w:szCs w:val="24"/>
        </w:rPr>
        <w:t xml:space="preserve"> vo výnose</w:t>
      </w:r>
      <w:r>
        <w:rPr>
          <w:rFonts w:ascii="Times New Roman" w:hAnsi="Times New Roman" w:cs="Times New Roman"/>
          <w:bCs/>
          <w:sz w:val="24"/>
          <w:szCs w:val="24"/>
        </w:rPr>
        <w:t xml:space="preserve"> </w:t>
      </w:r>
      <w:r w:rsidRPr="001C1C33">
        <w:rPr>
          <w:rFonts w:ascii="Times New Roman" w:hAnsi="Times New Roman" w:cs="Times New Roman"/>
          <w:bCs/>
          <w:i/>
          <w:sz w:val="24"/>
          <w:szCs w:val="24"/>
        </w:rPr>
        <w:t>v</w:t>
      </w:r>
      <w:r w:rsidRPr="00E60C6E">
        <w:rPr>
          <w:rFonts w:ascii="Times New Roman" w:hAnsi="Times New Roman" w:cs="Times New Roman"/>
          <w:bCs/>
          <w:sz w:val="24"/>
          <w:szCs w:val="24"/>
        </w:rPr>
        <w:t>. Z toho plynie úmera:</w:t>
      </w:r>
    </w:p>
    <w:p w:rsidR="001C1C33" w:rsidRPr="001C1C33" w:rsidRDefault="001C1C33" w:rsidP="001C1C33">
      <w:pPr>
        <w:spacing w:before="120" w:after="120" w:line="240" w:lineRule="auto"/>
        <w:ind w:firstLine="284"/>
        <w:jc w:val="both"/>
        <w:rPr>
          <w:rFonts w:ascii="Times New Roman" w:hAnsi="Times New Roman" w:cs="Times New Roman"/>
          <w:bCs/>
          <w:i/>
          <w:sz w:val="24"/>
          <w:szCs w:val="24"/>
        </w:rPr>
      </w:pPr>
      <w:r w:rsidRPr="001C1C33">
        <w:rPr>
          <w:rFonts w:ascii="Times New Roman" w:hAnsi="Times New Roman" w:cs="Times New Roman"/>
          <w:bCs/>
          <w:i/>
          <w:sz w:val="24"/>
          <w:szCs w:val="24"/>
        </w:rPr>
        <w:lastRenderedPageBreak/>
        <w:t>z : 100 =   v : p</w:t>
      </w:r>
    </w:p>
    <w:p w:rsidR="001C1C33" w:rsidRDefault="001C1C33" w:rsidP="001C1C33">
      <w:pPr>
        <w:spacing w:before="120" w:after="120" w:line="240" w:lineRule="auto"/>
        <w:ind w:firstLine="284"/>
        <w:jc w:val="both"/>
        <w:rPr>
          <w:rFonts w:ascii="Times New Roman" w:hAnsi="Times New Roman" w:cs="Times New Roman"/>
          <w:bCs/>
          <w:sz w:val="24"/>
          <w:szCs w:val="24"/>
        </w:rPr>
      </w:pPr>
      <w:r w:rsidRPr="00E60C6E">
        <w:rPr>
          <w:rFonts w:ascii="Times New Roman" w:hAnsi="Times New Roman" w:cs="Times New Roman"/>
          <w:bCs/>
          <w:sz w:val="24"/>
          <w:szCs w:val="24"/>
        </w:rPr>
        <w:t xml:space="preserve">Podľa ktorej možno každú z veličín </w:t>
      </w:r>
      <w:r w:rsidRPr="001C1C33">
        <w:rPr>
          <w:rFonts w:ascii="Times New Roman" w:hAnsi="Times New Roman" w:cs="Times New Roman"/>
          <w:bCs/>
          <w:i/>
          <w:sz w:val="24"/>
          <w:szCs w:val="24"/>
        </w:rPr>
        <w:t>z</w:t>
      </w:r>
      <w:r>
        <w:rPr>
          <w:rFonts w:ascii="Times New Roman" w:hAnsi="Times New Roman" w:cs="Times New Roman"/>
          <w:bCs/>
          <w:i/>
          <w:sz w:val="24"/>
          <w:szCs w:val="24"/>
        </w:rPr>
        <w:t>,</w:t>
      </w:r>
      <w:r w:rsidRPr="001C1C33">
        <w:rPr>
          <w:rFonts w:ascii="Times New Roman" w:hAnsi="Times New Roman" w:cs="Times New Roman"/>
          <w:bCs/>
          <w:i/>
          <w:sz w:val="24"/>
          <w:szCs w:val="24"/>
        </w:rPr>
        <w:t> v, p</w:t>
      </w:r>
      <w:r w:rsidRPr="00E60C6E">
        <w:rPr>
          <w:rFonts w:ascii="Times New Roman" w:hAnsi="Times New Roman" w:cs="Times New Roman"/>
          <w:bCs/>
          <w:sz w:val="24"/>
          <w:szCs w:val="24"/>
        </w:rPr>
        <w:t xml:space="preserve"> vypočítať, keď sú ostatné 2 dané.</w:t>
      </w:r>
    </w:p>
    <w:p w:rsidR="001C1C33" w:rsidRDefault="001C1C33" w:rsidP="001C1C33">
      <w:pPr>
        <w:spacing w:before="120" w:after="120" w:line="240" w:lineRule="auto"/>
        <w:ind w:left="284" w:firstLine="397"/>
        <w:jc w:val="both"/>
        <w:rPr>
          <w:rFonts w:ascii="Times New Roman" w:hAnsi="Times New Roman" w:cs="Times New Roman"/>
          <w:bCs/>
          <w:sz w:val="24"/>
          <w:szCs w:val="24"/>
        </w:rPr>
      </w:pPr>
    </w:p>
    <w:p w:rsidR="001C1C33" w:rsidRPr="00E60C6E" w:rsidRDefault="001C1C33" w:rsidP="001C1C33">
      <w:pPr>
        <w:spacing w:before="120" w:after="120" w:line="240" w:lineRule="auto"/>
        <w:ind w:left="284" w:firstLine="397"/>
        <w:jc w:val="both"/>
        <w:rPr>
          <w:rFonts w:ascii="Times New Roman" w:hAnsi="Times New Roman" w:cs="Times New Roman"/>
          <w:bCs/>
          <w:sz w:val="24"/>
          <w:szCs w:val="24"/>
        </w:rPr>
      </w:pPr>
      <w:r w:rsidRPr="00E60C6E">
        <w:rPr>
          <w:rFonts w:ascii="Times New Roman" w:hAnsi="Times New Roman" w:cs="Times New Roman"/>
          <w:bCs/>
          <w:sz w:val="24"/>
          <w:szCs w:val="24"/>
        </w:rPr>
        <w:t>Riešené príklady:</w:t>
      </w:r>
    </w:p>
    <w:p w:rsidR="001C1C33" w:rsidRPr="00900008" w:rsidRDefault="00900008" w:rsidP="00900008">
      <w:pPr>
        <w:spacing w:before="120" w:after="120" w:line="240" w:lineRule="auto"/>
        <w:ind w:left="720"/>
        <w:rPr>
          <w:rFonts w:ascii="Times New Roman" w:hAnsi="Times New Roman" w:cs="Times New Roman"/>
          <w:bCs/>
          <w:sz w:val="24"/>
          <w:szCs w:val="24"/>
        </w:rPr>
      </w:pPr>
      <w:r>
        <w:rPr>
          <w:rFonts w:ascii="Times New Roman" w:hAnsi="Times New Roman" w:cs="Times New Roman"/>
          <w:bCs/>
          <w:sz w:val="24"/>
          <w:szCs w:val="24"/>
        </w:rPr>
        <w:tab/>
      </w:r>
      <w:r w:rsidR="001C1C33" w:rsidRPr="00900008">
        <w:rPr>
          <w:rFonts w:ascii="Times New Roman" w:hAnsi="Times New Roman" w:cs="Times New Roman"/>
          <w:bCs/>
          <w:sz w:val="24"/>
          <w:szCs w:val="24"/>
        </w:rPr>
        <w:t>Koľko činí 3½% z 326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t xml:space="preserve">Riešenie: </w:t>
      </w:r>
      <w:r>
        <w:rPr>
          <w:rFonts w:ascii="Times New Roman" w:hAnsi="Times New Roman" w:cs="Times New Roman"/>
          <w:bCs/>
          <w:sz w:val="24"/>
          <w:szCs w:val="24"/>
        </w:rPr>
        <w:tab/>
      </w:r>
      <w:r w:rsidRPr="00E60C6E">
        <w:rPr>
          <w:rFonts w:ascii="Times New Roman" w:hAnsi="Times New Roman" w:cs="Times New Roman"/>
          <w:bCs/>
          <w:sz w:val="24"/>
          <w:szCs w:val="24"/>
        </w:rPr>
        <w:t>1% z 326 Kč  činí 3,26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t>3% z 326 Kč činí 9,78 Kč</w:t>
      </w:r>
    </w:p>
    <w:p w:rsidR="001C1C33" w:rsidRPr="00E60C6E" w:rsidRDefault="001C1C33" w:rsidP="001C1C33">
      <w:pPr>
        <w:spacing w:before="120" w:after="120" w:line="240" w:lineRule="auto"/>
        <w:ind w:left="284" w:firstLine="397"/>
        <w:rPr>
          <w:rFonts w:ascii="Times New Roman" w:hAnsi="Times New Roman" w:cs="Times New Roman"/>
          <w:bCs/>
          <w:sz w:val="24"/>
          <w:szCs w:val="24"/>
          <w:u w:val="single"/>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u w:val="single"/>
        </w:rPr>
        <w:t>½% z 326 Kč činí 1,63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t>3½% z 326 Kč činí 11,41 Kč</w:t>
      </w:r>
    </w:p>
    <w:p w:rsidR="001C1C33" w:rsidRPr="00E60C6E" w:rsidRDefault="001C1C33" w:rsidP="001C1C33">
      <w:pPr>
        <w:spacing w:before="120" w:after="120" w:line="240" w:lineRule="auto"/>
        <w:ind w:left="284" w:firstLine="397"/>
        <w:rPr>
          <w:rFonts w:ascii="Times New Roman" w:hAnsi="Times New Roman" w:cs="Times New Roman"/>
          <w:bCs/>
          <w:sz w:val="24"/>
          <w:szCs w:val="24"/>
        </w:rPr>
      </w:pP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E60C6E">
        <w:rPr>
          <w:rFonts w:ascii="Times New Roman" w:hAnsi="Times New Roman" w:cs="Times New Roman"/>
          <w:bCs/>
          <w:sz w:val="24"/>
          <w:szCs w:val="24"/>
        </w:rPr>
        <w:tab/>
      </w:r>
      <w:r w:rsidRPr="000B174E">
        <w:rPr>
          <w:rFonts w:ascii="Times New Roman" w:hAnsi="Times New Roman" w:cs="Times New Roman"/>
          <w:bCs/>
          <w:i/>
          <w:sz w:val="24"/>
          <w:szCs w:val="24"/>
        </w:rPr>
        <w:t>x</w:t>
      </w:r>
      <w:r w:rsidRPr="00E60C6E">
        <w:rPr>
          <w:rFonts w:ascii="Times New Roman" w:hAnsi="Times New Roman" w:cs="Times New Roman"/>
          <w:bCs/>
          <w:sz w:val="24"/>
          <w:szCs w:val="24"/>
        </w:rPr>
        <w:t xml:space="preserve"> = 11,41 Kč.</w:t>
      </w:r>
    </w:p>
    <w:p w:rsidR="001C1C33" w:rsidRPr="000B174E" w:rsidRDefault="001C1C33" w:rsidP="001C1C33">
      <w:pPr>
        <w:pStyle w:val="Odsekzoznamu"/>
        <w:numPr>
          <w:ilvl w:val="0"/>
          <w:numId w:val="1"/>
        </w:numPr>
        <w:spacing w:before="120" w:after="120" w:line="240" w:lineRule="auto"/>
        <w:ind w:left="0"/>
        <w:rPr>
          <w:rFonts w:ascii="Times New Roman" w:hAnsi="Times New Roman" w:cs="Times New Roman"/>
          <w:bCs/>
          <w:sz w:val="24"/>
          <w:szCs w:val="24"/>
        </w:rPr>
      </w:pPr>
      <w:r w:rsidRPr="000B174E">
        <w:rPr>
          <w:rFonts w:ascii="Times New Roman" w:hAnsi="Times New Roman" w:cs="Times New Roman"/>
          <w:bCs/>
          <w:sz w:val="24"/>
          <w:szCs w:val="24"/>
        </w:rPr>
        <w:t>Obchodník kúpil za 3456 Kčs tova</w:t>
      </w:r>
      <w:r>
        <w:rPr>
          <w:rFonts w:ascii="Times New Roman" w:hAnsi="Times New Roman" w:cs="Times New Roman"/>
          <w:bCs/>
          <w:sz w:val="24"/>
          <w:szCs w:val="24"/>
        </w:rPr>
        <w:t>ru a získal predajom 207,36 Kčs. K</w:t>
      </w:r>
      <w:r w:rsidRPr="000B174E">
        <w:rPr>
          <w:rFonts w:ascii="Times New Roman" w:hAnsi="Times New Roman" w:cs="Times New Roman"/>
          <w:bCs/>
          <w:sz w:val="24"/>
          <w:szCs w:val="24"/>
        </w:rPr>
        <w:t>oľko získal?</w:t>
      </w:r>
    </w:p>
    <w:p w:rsidR="001C1C33" w:rsidRPr="000B174E" w:rsidRDefault="001C1C33" w:rsidP="001C1C33">
      <w:pPr>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Riešenie:</w:t>
      </w:r>
      <w:r w:rsidRPr="000B174E">
        <w:rPr>
          <w:rFonts w:ascii="Times New Roman" w:hAnsi="Times New Roman" w:cs="Times New Roman"/>
          <w:bCs/>
          <w:sz w:val="24"/>
          <w:szCs w:val="24"/>
        </w:rPr>
        <w:tab/>
        <w:t xml:space="preserve">Zisk 1 Kčs na kúpnej cene </w:t>
      </w:r>
      <w:r w:rsidRPr="000B174E">
        <w:rPr>
          <w:rFonts w:ascii="Times New Roman" w:hAnsi="Times New Roman" w:cs="Times New Roman"/>
          <w:bCs/>
          <w:sz w:val="24"/>
          <w:szCs w:val="24"/>
        </w:rPr>
        <w:tab/>
      </w:r>
      <w:r w:rsidRPr="000B174E">
        <w:rPr>
          <w:rFonts w:ascii="Times New Roman" w:hAnsi="Times New Roman" w:cs="Times New Roman"/>
          <w:bCs/>
          <w:sz w:val="24"/>
          <w:szCs w:val="24"/>
        </w:rPr>
        <w:tab/>
        <w:t>1 Kčs činí 100% zisku,</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ab/>
        <w:t xml:space="preserve">Zisk 1 Kčs na kúpnej cene </w:t>
      </w:r>
      <w:r w:rsidRPr="000B174E">
        <w:rPr>
          <w:rFonts w:ascii="Times New Roman" w:hAnsi="Times New Roman" w:cs="Times New Roman"/>
          <w:bCs/>
          <w:sz w:val="24"/>
          <w:szCs w:val="24"/>
        </w:rPr>
        <w:tab/>
      </w:r>
      <w:r w:rsidRPr="000B174E">
        <w:rPr>
          <w:rFonts w:ascii="Times New Roman" w:hAnsi="Times New Roman" w:cs="Times New Roman"/>
          <w:bCs/>
          <w:sz w:val="24"/>
          <w:szCs w:val="24"/>
        </w:rPr>
        <w:tab/>
        <w:t xml:space="preserve">3456 Kčs činí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m:t>
            </m:r>
          </m:num>
          <m:den>
            <m:r>
              <m:rPr>
                <m:sty m:val="p"/>
              </m:rPr>
              <w:rPr>
                <w:rFonts w:ascii="Cambria Math" w:hAnsi="Cambria Math" w:cs="Times New Roman"/>
                <w:sz w:val="24"/>
                <w:szCs w:val="24"/>
              </w:rPr>
              <m:t>3456</m:t>
            </m:r>
          </m:den>
        </m:f>
      </m:oMath>
      <w:r w:rsidRPr="000B174E">
        <w:rPr>
          <w:rFonts w:ascii="Times New Roman" w:hAnsi="Times New Roman" w:cs="Times New Roman"/>
          <w:bCs/>
          <w:sz w:val="24"/>
          <w:szCs w:val="24"/>
        </w:rPr>
        <w:t>% zisku,</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Zisk 207,36 Kčs na kúpnej cene 3456 Kčs </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rPr>
        <w:tab/>
        <w:t xml:space="preserve">činí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100x207,36</m:t>
            </m:r>
          </m:num>
          <m:den>
            <m:r>
              <m:rPr>
                <m:sty m:val="p"/>
              </m:rPr>
              <w:rPr>
                <w:rFonts w:ascii="Cambria Math" w:hAnsi="Cambria Math" w:cs="Times New Roman"/>
                <w:sz w:val="24"/>
                <w:szCs w:val="24"/>
              </w:rPr>
              <m:t>3456</m:t>
            </m:r>
          </m:den>
        </m:f>
      </m:oMath>
      <w:r w:rsidRPr="000B174E">
        <w:rPr>
          <w:rFonts w:ascii="Times New Roman" w:hAnsi="Times New Roman" w:cs="Times New Roman"/>
          <w:bCs/>
          <w:sz w:val="24"/>
          <w:szCs w:val="24"/>
        </w:rPr>
        <w:t xml:space="preserve"> % zisku = 6%.</w:t>
      </w:r>
    </w:p>
    <w:p w:rsidR="001C1C33" w:rsidRPr="000B174E" w:rsidRDefault="001C1C33" w:rsidP="00900008">
      <w:pPr>
        <w:pStyle w:val="Odsekzoznamu"/>
        <w:numPr>
          <w:ilvl w:val="0"/>
          <w:numId w:val="1"/>
        </w:numPr>
        <w:spacing w:before="120" w:after="120" w:line="240" w:lineRule="auto"/>
        <w:ind w:left="0"/>
        <w:rPr>
          <w:rFonts w:ascii="Times New Roman" w:hAnsi="Times New Roman" w:cs="Times New Roman"/>
          <w:bCs/>
          <w:sz w:val="24"/>
          <w:szCs w:val="24"/>
        </w:rPr>
      </w:pPr>
      <w:r w:rsidRPr="000B174E">
        <w:rPr>
          <w:rFonts w:ascii="Times New Roman" w:hAnsi="Times New Roman" w:cs="Times New Roman"/>
          <w:bCs/>
          <w:sz w:val="24"/>
          <w:szCs w:val="24"/>
        </w:rPr>
        <w:t xml:space="preserve">Obchodník utrpel </w:t>
      </w:r>
      <w:proofErr w:type="spellStart"/>
      <w:r w:rsidRPr="000B174E">
        <w:rPr>
          <w:rFonts w:ascii="Times New Roman" w:hAnsi="Times New Roman" w:cs="Times New Roman"/>
          <w:bCs/>
          <w:sz w:val="24"/>
          <w:szCs w:val="24"/>
        </w:rPr>
        <w:t>ztratu</w:t>
      </w:r>
      <w:proofErr w:type="spellEnd"/>
      <w:r w:rsidRPr="000B174E">
        <w:rPr>
          <w:rFonts w:ascii="Times New Roman" w:hAnsi="Times New Roman" w:cs="Times New Roman"/>
          <w:bCs/>
          <w:sz w:val="24"/>
          <w:szCs w:val="24"/>
        </w:rPr>
        <w:t xml:space="preserve"> 21 Kčs, čo činí 2% kúpnej ceny; za čo bol tovar?</w:t>
      </w:r>
    </w:p>
    <w:p w:rsidR="001C1C33" w:rsidRPr="000B174E" w:rsidRDefault="001C1C33" w:rsidP="001C1C33">
      <w:pPr>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Riešenie: </w:t>
      </w:r>
      <w:r w:rsidRPr="000B174E">
        <w:rPr>
          <w:rFonts w:ascii="Times New Roman" w:hAnsi="Times New Roman" w:cs="Times New Roman"/>
          <w:bCs/>
          <w:sz w:val="24"/>
          <w:szCs w:val="24"/>
        </w:rPr>
        <w:tab/>
        <w:t xml:space="preserve">2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100 Kčs kúpnej ceny,</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1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m:t>
            </m:r>
          </m:num>
          <m:den>
            <m:r>
              <m:rPr>
                <m:sty m:val="p"/>
              </m:rPr>
              <w:rPr>
                <w:rFonts w:ascii="Cambria Math" w:hAnsi="Cambria Math" w:cs="Times New Roman"/>
                <w:sz w:val="24"/>
                <w:szCs w:val="24"/>
              </w:rPr>
              <m:t>2</m:t>
            </m:r>
          </m:den>
        </m:f>
      </m:oMath>
      <w:r w:rsidRPr="000B174E">
        <w:rPr>
          <w:rFonts w:ascii="Times New Roman" w:hAnsi="Times New Roman" w:cs="Times New Roman"/>
          <w:bCs/>
          <w:sz w:val="24"/>
          <w:szCs w:val="24"/>
        </w:rPr>
        <w:t xml:space="preserve"> Kčs kúpnej ceny,</w:t>
      </w:r>
    </w:p>
    <w:p w:rsidR="001C1C33" w:rsidRPr="000B174E" w:rsidRDefault="001C1C33" w:rsidP="001C1C33">
      <w:pPr>
        <w:spacing w:before="120" w:after="120" w:line="240" w:lineRule="auto"/>
        <w:rPr>
          <w:rFonts w:ascii="Times New Roman" w:hAnsi="Times New Roman" w:cs="Times New Roman"/>
          <w:bCs/>
          <w:sz w:val="24"/>
          <w:szCs w:val="24"/>
        </w:rPr>
      </w:pPr>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B174E">
        <w:rPr>
          <w:rFonts w:ascii="Times New Roman" w:hAnsi="Times New Roman" w:cs="Times New Roman"/>
          <w:bCs/>
          <w:sz w:val="24"/>
          <w:szCs w:val="24"/>
        </w:rPr>
        <w:t xml:space="preserve">21 Kčs </w:t>
      </w:r>
      <w:proofErr w:type="spellStart"/>
      <w:r w:rsidRPr="000B174E">
        <w:rPr>
          <w:rFonts w:ascii="Times New Roman" w:hAnsi="Times New Roman" w:cs="Times New Roman"/>
          <w:bCs/>
          <w:sz w:val="24"/>
          <w:szCs w:val="24"/>
        </w:rPr>
        <w:t>ztraty</w:t>
      </w:r>
      <w:proofErr w:type="spellEnd"/>
      <w:r w:rsidRPr="000B174E">
        <w:rPr>
          <w:rFonts w:ascii="Times New Roman" w:hAnsi="Times New Roman" w:cs="Times New Roman"/>
          <w:bCs/>
          <w:sz w:val="24"/>
          <w:szCs w:val="24"/>
        </w:rPr>
        <w:t xml:space="preserve"> pripadne na </w:t>
      </w:r>
      <m:oMath>
        <m:f>
          <m:fPr>
            <m:ctrlPr>
              <w:rPr>
                <w:rFonts w:ascii="Cambria Math" w:hAnsi="Cambria Math" w:cs="Times New Roman"/>
                <w:bCs/>
                <w:sz w:val="24"/>
                <w:szCs w:val="24"/>
              </w:rPr>
            </m:ctrlPr>
          </m:fPr>
          <m:num>
            <m:r>
              <m:rPr>
                <m:sty m:val="p"/>
              </m:rPr>
              <w:rPr>
                <w:rFonts w:ascii="Cambria Math" w:hAnsi="Cambria Math" w:cs="Times New Roman"/>
                <w:sz w:val="24"/>
                <w:szCs w:val="24"/>
              </w:rPr>
              <m:t>100x21</m:t>
            </m:r>
          </m:num>
          <m:den>
            <m:r>
              <m:rPr>
                <m:sty m:val="p"/>
              </m:rPr>
              <w:rPr>
                <w:rFonts w:ascii="Cambria Math" w:hAnsi="Cambria Math" w:cs="Times New Roman"/>
                <w:sz w:val="24"/>
                <w:szCs w:val="24"/>
              </w:rPr>
              <m:t>2</m:t>
            </m:r>
          </m:den>
        </m:f>
      </m:oMath>
      <w:r w:rsidRPr="000B174E">
        <w:rPr>
          <w:rFonts w:ascii="Times New Roman" w:hAnsi="Times New Roman" w:cs="Times New Roman"/>
          <w:bCs/>
          <w:sz w:val="24"/>
          <w:szCs w:val="24"/>
        </w:rPr>
        <w:t xml:space="preserve"> Kčs kúpnej ceny = 1050 Kčs.</w:t>
      </w:r>
    </w:p>
    <w:p w:rsidR="00900008" w:rsidRPr="00E60C6E" w:rsidRDefault="00900008" w:rsidP="00900008">
      <w:pPr>
        <w:pStyle w:val="Bezriadkovania"/>
        <w:numPr>
          <w:ilvl w:val="0"/>
          <w:numId w:val="12"/>
        </w:numPr>
        <w:spacing w:before="120" w:after="120"/>
        <w:ind w:left="284" w:hanging="284"/>
        <w:jc w:val="both"/>
        <w:rPr>
          <w:ins w:id="157" w:author="Henrieta Mihalikova" w:date="2015-08-23T10:33:00Z"/>
          <w:rFonts w:ascii="Times New Roman" w:hAnsi="Times New Roman" w:cs="Times New Roman"/>
          <w:bCs/>
          <w:sz w:val="24"/>
          <w:szCs w:val="24"/>
        </w:rPr>
      </w:pPr>
      <w:r w:rsidRPr="00A6134B">
        <w:rPr>
          <w:rFonts w:ascii="Times New Roman" w:hAnsi="Times New Roman" w:cs="Times New Roman"/>
          <w:b/>
          <w:bCs/>
          <w:sz w:val="24"/>
          <w:szCs w:val="24"/>
        </w:rPr>
        <w:t>Proví</w:t>
      </w:r>
      <w:ins w:id="158" w:author="Henrieta Mihalikova" w:date="2015-08-23T10:33:00Z">
        <w:r w:rsidRPr="00A6134B">
          <w:rPr>
            <w:rFonts w:ascii="Times New Roman" w:hAnsi="Times New Roman" w:cs="Times New Roman"/>
            <w:b/>
            <w:bCs/>
            <w:sz w:val="24"/>
            <w:szCs w:val="24"/>
          </w:rPr>
          <w:t xml:space="preserve">zia: </w:t>
        </w:r>
        <w:r w:rsidRPr="00E60C6E">
          <w:rPr>
            <w:rFonts w:ascii="Times New Roman" w:hAnsi="Times New Roman" w:cs="Times New Roman"/>
            <w:bCs/>
            <w:sz w:val="24"/>
            <w:szCs w:val="24"/>
          </w:rPr>
          <w:t xml:space="preserve">rýchle sprostredkovanie </w:t>
        </w:r>
      </w:ins>
      <w:r w:rsidRPr="00A6134B">
        <w:rPr>
          <w:rFonts w:ascii="Times New Roman" w:hAnsi="Times New Roman" w:cs="Times New Roman"/>
          <w:bCs/>
          <w:sz w:val="24"/>
          <w:szCs w:val="24"/>
        </w:rPr>
        <w:t>obchod</w:t>
      </w:r>
      <w:ins w:id="159" w:author="Henrieta Mihalikova" w:date="2015-08-23T10:33:00Z">
        <w:r w:rsidRPr="00E60C6E">
          <w:rPr>
            <w:rFonts w:ascii="Times New Roman" w:hAnsi="Times New Roman" w:cs="Times New Roman"/>
            <w:bCs/>
            <w:sz w:val="24"/>
            <w:szCs w:val="24"/>
          </w:rPr>
          <w:t xml:space="preserve">ov medzi stranami, </w:t>
        </w:r>
      </w:ins>
      <w:r w:rsidRPr="00E60C6E">
        <w:rPr>
          <w:rFonts w:ascii="Times New Roman" w:hAnsi="Times New Roman" w:cs="Times New Roman"/>
          <w:bCs/>
          <w:sz w:val="24"/>
          <w:szCs w:val="24"/>
        </w:rPr>
        <w:t>ktoré</w:t>
      </w:r>
      <w:ins w:id="160" w:author="Henrieta Mihalikova" w:date="2015-08-23T10:33:00Z">
        <w:r w:rsidRPr="00E60C6E">
          <w:rPr>
            <w:rFonts w:ascii="Times New Roman" w:hAnsi="Times New Roman" w:cs="Times New Roman"/>
            <w:bCs/>
            <w:sz w:val="24"/>
            <w:szCs w:val="24"/>
          </w:rPr>
          <w:t xml:space="preserve"> sa </w:t>
        </w:r>
      </w:ins>
      <w:r w:rsidRPr="00E60C6E">
        <w:rPr>
          <w:rFonts w:ascii="Times New Roman" w:hAnsi="Times New Roman" w:cs="Times New Roman"/>
          <w:bCs/>
          <w:sz w:val="24"/>
          <w:szCs w:val="24"/>
        </w:rPr>
        <w:t>navzájom</w:t>
      </w:r>
      <w:ins w:id="161" w:author="Henrieta Mihalikova" w:date="2015-08-23T10:33:00Z">
        <w:r w:rsidRPr="00E60C6E">
          <w:rPr>
            <w:rFonts w:ascii="Times New Roman" w:hAnsi="Times New Roman" w:cs="Times New Roman"/>
            <w:bCs/>
            <w:sz w:val="24"/>
            <w:szCs w:val="24"/>
          </w:rPr>
          <w:t xml:space="preserve"> ne</w:t>
        </w:r>
      </w:ins>
      <w:r w:rsidRPr="00E60C6E">
        <w:rPr>
          <w:rFonts w:ascii="Times New Roman" w:hAnsi="Times New Roman" w:cs="Times New Roman"/>
          <w:bCs/>
          <w:sz w:val="24"/>
          <w:szCs w:val="24"/>
        </w:rPr>
        <w:t>z</w:t>
      </w:r>
      <w:ins w:id="162" w:author="Henrieta Mihalikova" w:date="2015-08-23T10:33:00Z">
        <w:r w:rsidRPr="00E60C6E">
          <w:rPr>
            <w:rFonts w:ascii="Times New Roman" w:hAnsi="Times New Roman" w:cs="Times New Roman"/>
            <w:bCs/>
            <w:sz w:val="24"/>
            <w:szCs w:val="24"/>
          </w:rPr>
          <w:t>naj</w:t>
        </w:r>
      </w:ins>
      <w:r w:rsidRPr="00E60C6E">
        <w:rPr>
          <w:rFonts w:ascii="Times New Roman" w:hAnsi="Times New Roman" w:cs="Times New Roman"/>
          <w:bCs/>
          <w:sz w:val="24"/>
          <w:szCs w:val="24"/>
        </w:rPr>
        <w:t>ú</w:t>
      </w:r>
      <w:ins w:id="163" w:author="Henrieta Mihalikova" w:date="2015-08-23T10:33:00Z">
        <w:r w:rsidRPr="00E60C6E">
          <w:rPr>
            <w:rFonts w:ascii="Times New Roman" w:hAnsi="Times New Roman" w:cs="Times New Roman"/>
            <w:bCs/>
            <w:sz w:val="24"/>
            <w:szCs w:val="24"/>
          </w:rPr>
          <w:t xml:space="preserve"> a pre </w:t>
        </w:r>
      </w:ins>
      <w:r w:rsidRPr="00E60C6E">
        <w:rPr>
          <w:rFonts w:ascii="Times New Roman" w:hAnsi="Times New Roman" w:cs="Times New Roman"/>
          <w:bCs/>
          <w:sz w:val="24"/>
          <w:szCs w:val="24"/>
        </w:rPr>
        <w:t>vzdialenosť</w:t>
      </w:r>
      <w:ins w:id="16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často</w:t>
      </w:r>
      <w:ins w:id="165" w:author="Henrieta Mihalikova" w:date="2015-08-23T10:33:00Z">
        <w:r w:rsidRPr="00E60C6E">
          <w:rPr>
            <w:rFonts w:ascii="Times New Roman" w:hAnsi="Times New Roman" w:cs="Times New Roman"/>
            <w:bCs/>
            <w:sz w:val="24"/>
            <w:szCs w:val="24"/>
          </w:rPr>
          <w:t xml:space="preserve"> ani </w:t>
        </w:r>
      </w:ins>
      <w:r w:rsidRPr="00E60C6E">
        <w:rPr>
          <w:rFonts w:ascii="Times New Roman" w:hAnsi="Times New Roman" w:cs="Times New Roman"/>
          <w:bCs/>
          <w:sz w:val="24"/>
          <w:szCs w:val="24"/>
        </w:rPr>
        <w:t>poznať</w:t>
      </w:r>
      <w:ins w:id="16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nemôžu</w:t>
      </w:r>
      <w:ins w:id="16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obstarávajú</w:t>
      </w:r>
      <w:ins w:id="168" w:author="Henrieta Mihalikova" w:date="2015-08-23T10:33:00Z">
        <w:r w:rsidRPr="00E60C6E">
          <w:rPr>
            <w:rFonts w:ascii="Times New Roman" w:hAnsi="Times New Roman" w:cs="Times New Roman"/>
            <w:bCs/>
            <w:sz w:val="24"/>
            <w:szCs w:val="24"/>
          </w:rPr>
          <w:t xml:space="preserve"> sprostredkovatelia, </w:t>
        </w:r>
      </w:ins>
      <w:r w:rsidRPr="00E60C6E">
        <w:rPr>
          <w:rFonts w:ascii="Times New Roman" w:hAnsi="Times New Roman" w:cs="Times New Roman"/>
          <w:bCs/>
          <w:sz w:val="24"/>
          <w:szCs w:val="24"/>
        </w:rPr>
        <w:t>nazvaní</w:t>
      </w:r>
      <w:ins w:id="16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komisionári</w:t>
      </w:r>
      <w:ins w:id="170" w:author="Henrieta Mihalikova" w:date="2015-08-23T10:33:00Z">
        <w:r w:rsidRPr="00E60C6E">
          <w:rPr>
            <w:rFonts w:ascii="Times New Roman" w:hAnsi="Times New Roman" w:cs="Times New Roman"/>
            <w:bCs/>
            <w:sz w:val="24"/>
            <w:szCs w:val="24"/>
          </w:rPr>
          <w:t xml:space="preserve">. Je potom </w:t>
        </w:r>
      </w:ins>
      <w:r w:rsidRPr="00E60C6E">
        <w:rPr>
          <w:rFonts w:ascii="Times New Roman" w:hAnsi="Times New Roman" w:cs="Times New Roman"/>
          <w:bCs/>
          <w:sz w:val="24"/>
          <w:szCs w:val="24"/>
        </w:rPr>
        <w:t>komisionár</w:t>
      </w:r>
      <w:ins w:id="171"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r w:rsidRPr="00E60C6E">
        <w:rPr>
          <w:rFonts w:ascii="Times New Roman" w:hAnsi="Times New Roman" w:cs="Times New Roman"/>
          <w:bCs/>
          <w:sz w:val="24"/>
          <w:szCs w:val="24"/>
        </w:rPr>
        <w:t>ník</w:t>
      </w:r>
      <w:ins w:id="172"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ktorý</w:t>
      </w:r>
      <w:ins w:id="173" w:author="Henrieta Mihalikova" w:date="2015-08-23T10:33:00Z">
        <w:r w:rsidRPr="00E60C6E">
          <w:rPr>
            <w:rFonts w:ascii="Times New Roman" w:hAnsi="Times New Roman" w:cs="Times New Roman"/>
            <w:bCs/>
            <w:sz w:val="24"/>
            <w:szCs w:val="24"/>
          </w:rPr>
          <w:t xml:space="preserve"> kupuje a </w:t>
        </w:r>
      </w:ins>
      <w:r w:rsidRPr="00E60C6E">
        <w:rPr>
          <w:rFonts w:ascii="Times New Roman" w:hAnsi="Times New Roman" w:cs="Times New Roman"/>
          <w:bCs/>
          <w:sz w:val="24"/>
          <w:szCs w:val="24"/>
        </w:rPr>
        <w:t>predáva</w:t>
      </w:r>
      <w:ins w:id="17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svojím</w:t>
      </w:r>
      <w:ins w:id="175"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vlastným</w:t>
      </w:r>
      <w:ins w:id="176" w:author="Henrieta Mihalikova" w:date="2015-08-23T10:33:00Z">
        <w:r w:rsidRPr="00E60C6E">
          <w:rPr>
            <w:rFonts w:ascii="Times New Roman" w:hAnsi="Times New Roman" w:cs="Times New Roman"/>
            <w:bCs/>
            <w:sz w:val="24"/>
            <w:szCs w:val="24"/>
          </w:rPr>
          <w:t xml:space="preserve"> menom, ale na </w:t>
        </w:r>
      </w:ins>
      <w:r w:rsidRPr="00E60C6E">
        <w:rPr>
          <w:rFonts w:ascii="Times New Roman" w:hAnsi="Times New Roman" w:cs="Times New Roman"/>
          <w:bCs/>
          <w:sz w:val="24"/>
          <w:szCs w:val="24"/>
        </w:rPr>
        <w:t>účet</w:t>
      </w:r>
      <w:ins w:id="177" w:author="Henrieta Mihalikova" w:date="2015-08-23T10:33:00Z">
        <w:r w:rsidRPr="00E60C6E">
          <w:rPr>
            <w:rFonts w:ascii="Times New Roman" w:hAnsi="Times New Roman" w:cs="Times New Roman"/>
            <w:bCs/>
            <w:sz w:val="24"/>
            <w:szCs w:val="24"/>
          </w:rPr>
          <w:t xml:space="preserve"> inej osoby, </w:t>
        </w:r>
      </w:ins>
      <w:r w:rsidRPr="00E60C6E">
        <w:rPr>
          <w:rFonts w:ascii="Times New Roman" w:hAnsi="Times New Roman" w:cs="Times New Roman"/>
          <w:bCs/>
          <w:sz w:val="24"/>
          <w:szCs w:val="24"/>
        </w:rPr>
        <w:t>ktorá</w:t>
      </w:r>
      <w:ins w:id="178" w:author="Henrieta Mihalikova" w:date="2015-08-23T10:33:00Z">
        <w:r w:rsidRPr="00E60C6E">
          <w:rPr>
            <w:rFonts w:ascii="Times New Roman" w:hAnsi="Times New Roman" w:cs="Times New Roman"/>
            <w:bCs/>
            <w:sz w:val="24"/>
            <w:szCs w:val="24"/>
          </w:rPr>
          <w:t xml:space="preserve"> sa </w:t>
        </w:r>
      </w:ins>
      <w:r w:rsidRPr="00E60C6E">
        <w:rPr>
          <w:rFonts w:ascii="Times New Roman" w:hAnsi="Times New Roman" w:cs="Times New Roman"/>
          <w:bCs/>
          <w:sz w:val="24"/>
          <w:szCs w:val="24"/>
        </w:rPr>
        <w:t>nazýva</w:t>
      </w:r>
      <w:ins w:id="179" w:author="Henrieta Mihalikova" w:date="2015-08-23T10:33:00Z">
        <w:r w:rsidRPr="00E60C6E">
          <w:rPr>
            <w:rFonts w:ascii="Times New Roman" w:hAnsi="Times New Roman" w:cs="Times New Roman"/>
            <w:bCs/>
            <w:sz w:val="24"/>
            <w:szCs w:val="24"/>
          </w:rPr>
          <w:t xml:space="preserve"> ko</w:t>
        </w:r>
      </w:ins>
      <w:r w:rsidRPr="00E60C6E">
        <w:rPr>
          <w:rFonts w:ascii="Times New Roman" w:hAnsi="Times New Roman" w:cs="Times New Roman"/>
          <w:bCs/>
          <w:sz w:val="24"/>
          <w:szCs w:val="24"/>
        </w:rPr>
        <w:t>m</w:t>
      </w:r>
      <w:ins w:id="180" w:author="Henrieta Mihalikova" w:date="2015-08-23T10:33:00Z">
        <w:r w:rsidRPr="00E60C6E">
          <w:rPr>
            <w:rFonts w:ascii="Times New Roman" w:hAnsi="Times New Roman" w:cs="Times New Roman"/>
            <w:bCs/>
            <w:sz w:val="24"/>
            <w:szCs w:val="24"/>
          </w:rPr>
          <w:t xml:space="preserve">itent. </w:t>
        </w:r>
      </w:ins>
      <w:r w:rsidRPr="00E60C6E">
        <w:rPr>
          <w:rFonts w:ascii="Times New Roman" w:hAnsi="Times New Roman" w:cs="Times New Roman"/>
          <w:bCs/>
          <w:sz w:val="24"/>
          <w:szCs w:val="24"/>
        </w:rPr>
        <w:t>Môže</w:t>
      </w:r>
      <w:ins w:id="181" w:author="Henrieta Mihalikova" w:date="2015-08-23T10:33:00Z">
        <w:r w:rsidRPr="00E60C6E">
          <w:rPr>
            <w:rFonts w:ascii="Times New Roman" w:hAnsi="Times New Roman" w:cs="Times New Roman"/>
            <w:bCs/>
            <w:sz w:val="24"/>
            <w:szCs w:val="24"/>
          </w:rPr>
          <w:t xml:space="preserve"> potom jeden </w:t>
        </w:r>
      </w:ins>
      <w:r w:rsidRPr="00E60C6E">
        <w:rPr>
          <w:rFonts w:ascii="Times New Roman" w:hAnsi="Times New Roman" w:cs="Times New Roman"/>
          <w:bCs/>
          <w:sz w:val="24"/>
          <w:szCs w:val="24"/>
        </w:rPr>
        <w:t>komisionár</w:t>
      </w:r>
      <w:ins w:id="182" w:author="Henrieta Mihalikova" w:date="2015-08-23T10:33:00Z">
        <w:r w:rsidRPr="00E60C6E">
          <w:rPr>
            <w:rFonts w:ascii="Times New Roman" w:hAnsi="Times New Roman" w:cs="Times New Roman"/>
            <w:bCs/>
            <w:sz w:val="24"/>
            <w:szCs w:val="24"/>
          </w:rPr>
          <w:t xml:space="preserve"> m</w:t>
        </w:r>
      </w:ins>
      <w:r w:rsidRPr="00E60C6E">
        <w:rPr>
          <w:rFonts w:ascii="Times New Roman" w:hAnsi="Times New Roman" w:cs="Times New Roman"/>
          <w:bCs/>
          <w:sz w:val="24"/>
          <w:szCs w:val="24"/>
        </w:rPr>
        <w:t>ať</w:t>
      </w:r>
      <w:ins w:id="18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ľubovoľný</w:t>
      </w:r>
      <w:ins w:id="18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počet</w:t>
      </w:r>
      <w:ins w:id="185" w:author="Henrieta Mihalikova" w:date="2015-08-23T10:33:00Z">
        <w:r w:rsidRPr="00E60C6E">
          <w:rPr>
            <w:rFonts w:ascii="Times New Roman" w:hAnsi="Times New Roman" w:cs="Times New Roman"/>
            <w:bCs/>
            <w:sz w:val="24"/>
            <w:szCs w:val="24"/>
          </w:rPr>
          <w:t xml:space="preserve"> komitentov. </w:t>
        </w:r>
      </w:ins>
    </w:p>
    <w:p w:rsidR="00900008" w:rsidRPr="00E60C6E" w:rsidRDefault="00900008" w:rsidP="00900008">
      <w:pPr>
        <w:pStyle w:val="Bezriadkovania"/>
        <w:numPr>
          <w:ilvl w:val="0"/>
          <w:numId w:val="12"/>
        </w:numPr>
        <w:spacing w:before="120" w:after="120"/>
        <w:ind w:left="284" w:hanging="284"/>
        <w:jc w:val="both"/>
        <w:rPr>
          <w:ins w:id="186" w:author="Henrieta Mihalikova" w:date="2015-08-23T10:33:00Z"/>
          <w:rFonts w:ascii="Times New Roman" w:hAnsi="Times New Roman" w:cs="Times New Roman"/>
          <w:bCs/>
          <w:sz w:val="24"/>
          <w:szCs w:val="24"/>
        </w:rPr>
      </w:pPr>
      <w:ins w:id="187" w:author="Henrieta Mihalikova" w:date="2015-08-23T10:33:00Z">
        <w:r w:rsidRPr="00E60C6E">
          <w:rPr>
            <w:rFonts w:ascii="Times New Roman" w:hAnsi="Times New Roman" w:cs="Times New Roman"/>
            <w:bCs/>
            <w:sz w:val="24"/>
            <w:szCs w:val="24"/>
          </w:rPr>
          <w:t xml:space="preserve">Strana, s ktorou </w:t>
        </w:r>
      </w:ins>
      <w:r w:rsidRPr="00E60C6E">
        <w:rPr>
          <w:rFonts w:ascii="Times New Roman" w:hAnsi="Times New Roman" w:cs="Times New Roman"/>
          <w:bCs/>
          <w:sz w:val="24"/>
          <w:szCs w:val="24"/>
        </w:rPr>
        <w:t>komisionár</w:t>
      </w:r>
      <w:ins w:id="188" w:author="Henrieta Mihalikova" w:date="2015-08-23T10:33:00Z">
        <w:r w:rsidRPr="00E60C6E">
          <w:rPr>
            <w:rFonts w:ascii="Times New Roman" w:hAnsi="Times New Roman" w:cs="Times New Roman"/>
            <w:bCs/>
            <w:sz w:val="24"/>
            <w:szCs w:val="24"/>
          </w:rPr>
          <w:t xml:space="preserve"> v danom pr</w:t>
        </w:r>
      </w:ins>
      <w:r w:rsidRPr="00E60C6E">
        <w:rPr>
          <w:rFonts w:ascii="Times New Roman" w:hAnsi="Times New Roman" w:cs="Times New Roman"/>
          <w:bCs/>
          <w:sz w:val="24"/>
          <w:szCs w:val="24"/>
        </w:rPr>
        <w:t>íp</w:t>
      </w:r>
      <w:ins w:id="189" w:author="Henrieta Mihalikova" w:date="2015-08-23T10:33:00Z">
        <w:r w:rsidRPr="00E60C6E">
          <w:rPr>
            <w:rFonts w:ascii="Times New Roman" w:hAnsi="Times New Roman" w:cs="Times New Roman"/>
            <w:bCs/>
            <w:sz w:val="24"/>
            <w:szCs w:val="24"/>
          </w:rPr>
          <w:t xml:space="preserve">ade </w:t>
        </w:r>
      </w:ins>
      <w:r w:rsidRPr="00A6134B">
        <w:rPr>
          <w:rFonts w:ascii="Times New Roman" w:hAnsi="Times New Roman" w:cs="Times New Roman"/>
          <w:bCs/>
          <w:sz w:val="24"/>
          <w:szCs w:val="24"/>
        </w:rPr>
        <w:t>obchod</w:t>
      </w:r>
      <w:ins w:id="19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uzatvára</w:t>
      </w:r>
      <w:ins w:id="191"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nezná</w:t>
      </w:r>
      <w:ins w:id="192" w:author="Henrieta Mihalikova" w:date="2015-08-23T10:33:00Z">
        <w:r w:rsidRPr="00E60C6E">
          <w:rPr>
            <w:rFonts w:ascii="Times New Roman" w:hAnsi="Times New Roman" w:cs="Times New Roman"/>
            <w:bCs/>
            <w:sz w:val="24"/>
            <w:szCs w:val="24"/>
          </w:rPr>
          <w:t xml:space="preserve"> komitenta, na </w:t>
        </w:r>
      </w:ins>
      <w:r w:rsidRPr="00E60C6E">
        <w:rPr>
          <w:rFonts w:ascii="Times New Roman" w:hAnsi="Times New Roman" w:cs="Times New Roman"/>
          <w:bCs/>
          <w:sz w:val="24"/>
          <w:szCs w:val="24"/>
        </w:rPr>
        <w:t>ktorého</w:t>
      </w:r>
      <w:ins w:id="19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účet</w:t>
      </w:r>
      <w:ins w:id="194"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195" w:author="Henrieta Mihalikova" w:date="2015-08-23T10:33:00Z">
        <w:r w:rsidRPr="00E60C6E">
          <w:rPr>
            <w:rFonts w:ascii="Times New Roman" w:hAnsi="Times New Roman" w:cs="Times New Roman"/>
            <w:bCs/>
            <w:sz w:val="24"/>
            <w:szCs w:val="24"/>
          </w:rPr>
          <w:t xml:space="preserve"> ide, a v tom </w:t>
        </w:r>
      </w:ins>
      <w:r w:rsidRPr="00E60C6E">
        <w:rPr>
          <w:rFonts w:ascii="Times New Roman" w:hAnsi="Times New Roman" w:cs="Times New Roman"/>
          <w:bCs/>
          <w:sz w:val="24"/>
          <w:szCs w:val="24"/>
        </w:rPr>
        <w:t>pravé</w:t>
      </w:r>
      <w:ins w:id="19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leží</w:t>
      </w:r>
      <w:ins w:id="19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podstatný</w:t>
      </w:r>
      <w:ins w:id="198" w:author="Henrieta Mihalikova" w:date="2015-08-23T10:33:00Z">
        <w:r w:rsidRPr="00E60C6E">
          <w:rPr>
            <w:rFonts w:ascii="Times New Roman" w:hAnsi="Times New Roman" w:cs="Times New Roman"/>
            <w:bCs/>
            <w:sz w:val="24"/>
            <w:szCs w:val="24"/>
          </w:rPr>
          <w:t xml:space="preserve"> rozdiel medzi </w:t>
        </w:r>
      </w:ins>
      <w:r w:rsidRPr="00E60C6E">
        <w:rPr>
          <w:rFonts w:ascii="Times New Roman" w:hAnsi="Times New Roman" w:cs="Times New Roman"/>
          <w:bCs/>
          <w:sz w:val="24"/>
          <w:szCs w:val="24"/>
        </w:rPr>
        <w:t>komisionárom</w:t>
      </w:r>
      <w:ins w:id="199" w:author="Henrieta Mihalikova" w:date="2015-08-23T10:33:00Z">
        <w:r w:rsidRPr="00E60C6E">
          <w:rPr>
            <w:rFonts w:ascii="Times New Roman" w:hAnsi="Times New Roman" w:cs="Times New Roman"/>
            <w:bCs/>
            <w:sz w:val="24"/>
            <w:szCs w:val="24"/>
          </w:rPr>
          <w:t xml:space="preserve"> a dohodcom. </w:t>
        </w:r>
        <w:proofErr w:type="spellStart"/>
        <w:r w:rsidRPr="00E60C6E">
          <w:rPr>
            <w:rFonts w:ascii="Times New Roman" w:hAnsi="Times New Roman" w:cs="Times New Roman"/>
            <w:bCs/>
            <w:sz w:val="24"/>
            <w:szCs w:val="24"/>
          </w:rPr>
          <w:t>Kde</w:t>
        </w:r>
      </w:ins>
      <w:r w:rsidRPr="00E60C6E">
        <w:rPr>
          <w:rFonts w:ascii="Times New Roman" w:hAnsi="Times New Roman" w:cs="Times New Roman"/>
          <w:bCs/>
          <w:sz w:val="24"/>
          <w:szCs w:val="24"/>
        </w:rPr>
        <w:t>ž</w:t>
      </w:r>
      <w:ins w:id="200" w:author="Henrieta Mihalikova" w:date="2015-08-23T10:33:00Z">
        <w:r w:rsidRPr="00E60C6E">
          <w:rPr>
            <w:rFonts w:ascii="Times New Roman" w:hAnsi="Times New Roman" w:cs="Times New Roman"/>
            <w:bCs/>
            <w:sz w:val="24"/>
            <w:szCs w:val="24"/>
          </w:rPr>
          <w:t>to</w:t>
        </w:r>
        <w:proofErr w:type="spellEnd"/>
        <w:r w:rsidRPr="00E60C6E">
          <w:rPr>
            <w:rFonts w:ascii="Times New Roman" w:hAnsi="Times New Roman" w:cs="Times New Roman"/>
            <w:bCs/>
            <w:sz w:val="24"/>
            <w:szCs w:val="24"/>
          </w:rPr>
          <w:t xml:space="preserve"> dohodca uvedie strany len do styku a o </w:t>
        </w:r>
      </w:ins>
      <w:r w:rsidRPr="00E60C6E">
        <w:rPr>
          <w:rFonts w:ascii="Times New Roman" w:hAnsi="Times New Roman" w:cs="Times New Roman"/>
          <w:bCs/>
          <w:sz w:val="24"/>
          <w:szCs w:val="24"/>
        </w:rPr>
        <w:t>ďalšie</w:t>
      </w:r>
      <w:ins w:id="201" w:author="Henrieta Mihalikova" w:date="2015-08-23T10:33:00Z">
        <w:r w:rsidRPr="00E60C6E">
          <w:rPr>
            <w:rFonts w:ascii="Times New Roman" w:hAnsi="Times New Roman" w:cs="Times New Roman"/>
            <w:bCs/>
            <w:sz w:val="24"/>
            <w:szCs w:val="24"/>
          </w:rPr>
          <w:t xml:space="preserve"> vykonanie </w:t>
        </w:r>
      </w:ins>
      <w:r w:rsidRPr="00A6134B">
        <w:rPr>
          <w:rFonts w:ascii="Times New Roman" w:hAnsi="Times New Roman" w:cs="Times New Roman"/>
          <w:bCs/>
          <w:sz w:val="24"/>
          <w:szCs w:val="24"/>
        </w:rPr>
        <w:t>obchod</w:t>
      </w:r>
      <w:ins w:id="202" w:author="Henrieta Mihalikova" w:date="2015-08-23T10:33:00Z">
        <w:r w:rsidRPr="00E60C6E">
          <w:rPr>
            <w:rFonts w:ascii="Times New Roman" w:hAnsi="Times New Roman" w:cs="Times New Roman"/>
            <w:bCs/>
            <w:sz w:val="24"/>
            <w:szCs w:val="24"/>
          </w:rPr>
          <w:t xml:space="preserve">u sa </w:t>
        </w:r>
      </w:ins>
      <w:r w:rsidRPr="00E60C6E">
        <w:rPr>
          <w:rFonts w:ascii="Times New Roman" w:hAnsi="Times New Roman" w:cs="Times New Roman"/>
          <w:bCs/>
          <w:sz w:val="24"/>
          <w:szCs w:val="24"/>
        </w:rPr>
        <w:t>nestará</w:t>
      </w:r>
      <w:ins w:id="20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vykoná</w:t>
      </w:r>
      <w:ins w:id="204"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w:t>
      </w:r>
      <w:ins w:id="205" w:author="Henrieta Mihalikova" w:date="2015-08-23T10:33:00Z">
        <w:r w:rsidRPr="00E60C6E">
          <w:rPr>
            <w:rFonts w:ascii="Times New Roman" w:hAnsi="Times New Roman" w:cs="Times New Roman"/>
            <w:bCs/>
            <w:sz w:val="24"/>
            <w:szCs w:val="24"/>
          </w:rPr>
          <w:t xml:space="preserve"> </w:t>
        </w:r>
      </w:ins>
      <w:r w:rsidRPr="00A6134B">
        <w:rPr>
          <w:rFonts w:ascii="Times New Roman" w:hAnsi="Times New Roman" w:cs="Times New Roman"/>
          <w:bCs/>
          <w:sz w:val="24"/>
          <w:szCs w:val="24"/>
        </w:rPr>
        <w:t>obchod</w:t>
      </w:r>
      <w:ins w:id="20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uložený</w:t>
      </w:r>
      <w:ins w:id="207" w:author="Henrieta Mihalikova" w:date="2015-08-23T10:33:00Z">
        <w:r w:rsidRPr="00E60C6E">
          <w:rPr>
            <w:rFonts w:ascii="Times New Roman" w:hAnsi="Times New Roman" w:cs="Times New Roman"/>
            <w:bCs/>
            <w:sz w:val="24"/>
            <w:szCs w:val="24"/>
          </w:rPr>
          <w:t xml:space="preserve"> mu komitentom </w:t>
        </w:r>
      </w:ins>
      <w:r w:rsidRPr="00E60C6E">
        <w:rPr>
          <w:rFonts w:ascii="Times New Roman" w:hAnsi="Times New Roman" w:cs="Times New Roman"/>
          <w:bCs/>
          <w:sz w:val="24"/>
          <w:szCs w:val="24"/>
        </w:rPr>
        <w:t>až</w:t>
      </w:r>
      <w:ins w:id="208" w:author="Henrieta Mihalikova" w:date="2015-08-23T10:33:00Z">
        <w:r w:rsidRPr="00E60C6E">
          <w:rPr>
            <w:rFonts w:ascii="Times New Roman" w:hAnsi="Times New Roman" w:cs="Times New Roman"/>
            <w:bCs/>
            <w:sz w:val="24"/>
            <w:szCs w:val="24"/>
          </w:rPr>
          <w:t xml:space="preserve"> do </w:t>
        </w:r>
      </w:ins>
      <w:r w:rsidRPr="00E60C6E">
        <w:rPr>
          <w:rFonts w:ascii="Times New Roman" w:hAnsi="Times New Roman" w:cs="Times New Roman"/>
          <w:bCs/>
          <w:sz w:val="24"/>
          <w:szCs w:val="24"/>
        </w:rPr>
        <w:t>úplného</w:t>
      </w:r>
      <w:ins w:id="209"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ukončenia</w:t>
      </w:r>
      <w:ins w:id="210" w:author="Henrieta Mihalikova" w:date="2015-08-23T10:33:00Z">
        <w:r w:rsidRPr="00E60C6E">
          <w:rPr>
            <w:rFonts w:ascii="Times New Roman" w:hAnsi="Times New Roman" w:cs="Times New Roman"/>
            <w:bCs/>
            <w:sz w:val="24"/>
            <w:szCs w:val="24"/>
          </w:rPr>
          <w:t xml:space="preserve">, a to svojim </w:t>
        </w:r>
      </w:ins>
      <w:r w:rsidRPr="00E60C6E">
        <w:rPr>
          <w:rFonts w:ascii="Times New Roman" w:hAnsi="Times New Roman" w:cs="Times New Roman"/>
          <w:bCs/>
          <w:sz w:val="24"/>
          <w:szCs w:val="24"/>
        </w:rPr>
        <w:t>vlastným</w:t>
      </w:r>
      <w:ins w:id="211" w:author="Henrieta Mihalikova" w:date="2015-08-23T10:33:00Z">
        <w:r w:rsidRPr="00E60C6E">
          <w:rPr>
            <w:rFonts w:ascii="Times New Roman" w:hAnsi="Times New Roman" w:cs="Times New Roman"/>
            <w:bCs/>
            <w:sz w:val="24"/>
            <w:szCs w:val="24"/>
          </w:rPr>
          <w:t xml:space="preserve"> menom, a komitentovi </w:t>
        </w:r>
      </w:ins>
      <w:r w:rsidRPr="00E60C6E">
        <w:rPr>
          <w:rFonts w:ascii="Times New Roman" w:hAnsi="Times New Roman" w:cs="Times New Roman"/>
          <w:bCs/>
          <w:sz w:val="24"/>
          <w:szCs w:val="24"/>
        </w:rPr>
        <w:t>pošle</w:t>
      </w:r>
      <w:ins w:id="212" w:author="Henrieta Mihalikova" w:date="2015-08-23T10:33:00Z">
        <w:r w:rsidRPr="00E60C6E">
          <w:rPr>
            <w:rFonts w:ascii="Times New Roman" w:hAnsi="Times New Roman" w:cs="Times New Roman"/>
            <w:bCs/>
            <w:sz w:val="24"/>
            <w:szCs w:val="24"/>
          </w:rPr>
          <w:t xml:space="preserve"> iba </w:t>
        </w:r>
      </w:ins>
      <w:r w:rsidRPr="00E60C6E">
        <w:rPr>
          <w:rFonts w:ascii="Times New Roman" w:hAnsi="Times New Roman" w:cs="Times New Roman"/>
          <w:bCs/>
          <w:sz w:val="24"/>
          <w:szCs w:val="24"/>
        </w:rPr>
        <w:t>príslušný</w:t>
      </w:r>
      <w:ins w:id="213"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účet</w:t>
      </w:r>
      <w:ins w:id="214" w:author="Henrieta Mihalikova" w:date="2015-08-23T10:33:00Z">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215" w:author="Henrieta Mihalikova" w:date="2015-08-23T10:33:00Z"/>
          <w:rFonts w:ascii="Times New Roman" w:hAnsi="Times New Roman" w:cs="Times New Roman"/>
          <w:bCs/>
          <w:sz w:val="24"/>
          <w:szCs w:val="24"/>
        </w:rPr>
      </w:pPr>
      <w:ins w:id="216" w:author="Henrieta Mihalikova" w:date="2015-08-23T10:33:00Z">
        <w:r w:rsidRPr="00E60C6E">
          <w:rPr>
            <w:rFonts w:ascii="Times New Roman" w:hAnsi="Times New Roman" w:cs="Times New Roman"/>
            <w:bCs/>
            <w:sz w:val="24"/>
            <w:szCs w:val="24"/>
          </w:rPr>
          <w:t xml:space="preserve">Odmena, </w:t>
        </w:r>
      </w:ins>
      <w:r w:rsidRPr="00E60C6E">
        <w:rPr>
          <w:rFonts w:ascii="Times New Roman" w:hAnsi="Times New Roman" w:cs="Times New Roman"/>
          <w:bCs/>
          <w:sz w:val="24"/>
          <w:szCs w:val="24"/>
        </w:rPr>
        <w:t>ktorú</w:t>
      </w:r>
      <w:ins w:id="217"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komisionár</w:t>
      </w:r>
      <w:ins w:id="218" w:author="Henrieta Mihalikova" w:date="2015-08-23T10:33:00Z">
        <w:r w:rsidRPr="00E60C6E">
          <w:rPr>
            <w:rFonts w:ascii="Times New Roman" w:hAnsi="Times New Roman" w:cs="Times New Roman"/>
            <w:bCs/>
            <w:sz w:val="24"/>
            <w:szCs w:val="24"/>
          </w:rPr>
          <w:t xml:space="preserve"> za svoje sprostredkovanie berie, </w:t>
        </w:r>
      </w:ins>
      <w:r w:rsidRPr="00E60C6E">
        <w:rPr>
          <w:rFonts w:ascii="Times New Roman" w:hAnsi="Times New Roman" w:cs="Times New Roman"/>
          <w:bCs/>
          <w:sz w:val="24"/>
          <w:szCs w:val="24"/>
        </w:rPr>
        <w:t>nazýva</w:t>
      </w:r>
      <w:ins w:id="219" w:author="Henrieta Mihalikova" w:date="2015-08-23T10:33:00Z">
        <w:r w:rsidRPr="00E60C6E">
          <w:rPr>
            <w:rFonts w:ascii="Times New Roman" w:hAnsi="Times New Roman" w:cs="Times New Roman"/>
            <w:bCs/>
            <w:sz w:val="24"/>
            <w:szCs w:val="24"/>
          </w:rPr>
          <w:t xml:space="preserve"> sa </w:t>
        </w:r>
      </w:ins>
      <w:r w:rsidRPr="00900008">
        <w:rPr>
          <w:rFonts w:ascii="Times New Roman" w:hAnsi="Times New Roman" w:cs="Times New Roman"/>
          <w:bCs/>
          <w:sz w:val="24"/>
          <w:szCs w:val="24"/>
        </w:rPr>
        <w:t>provízia</w:t>
      </w:r>
      <w:ins w:id="22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Udáva</w:t>
      </w:r>
      <w:ins w:id="221" w:author="Henrieta Mihalikova" w:date="2015-08-23T10:33:00Z">
        <w:r w:rsidRPr="00E60C6E">
          <w:rPr>
            <w:rFonts w:ascii="Times New Roman" w:hAnsi="Times New Roman" w:cs="Times New Roman"/>
            <w:bCs/>
            <w:sz w:val="24"/>
            <w:szCs w:val="24"/>
          </w:rPr>
          <w:t xml:space="preserve"> sa v </w:t>
        </w:r>
      </w:ins>
      <w:r w:rsidRPr="00E60C6E">
        <w:rPr>
          <w:rFonts w:ascii="Times New Roman" w:hAnsi="Times New Roman" w:cs="Times New Roman"/>
          <w:bCs/>
          <w:sz w:val="24"/>
          <w:szCs w:val="24"/>
        </w:rPr>
        <w:t>percentách</w:t>
      </w:r>
      <w:ins w:id="222" w:author="Henrieta Mihalikova" w:date="2015-08-23T10:33:00Z">
        <w:r w:rsidRPr="00E60C6E">
          <w:rPr>
            <w:rFonts w:ascii="Times New Roman" w:hAnsi="Times New Roman" w:cs="Times New Roman"/>
            <w:bCs/>
            <w:sz w:val="24"/>
            <w:szCs w:val="24"/>
          </w:rPr>
          <w:t xml:space="preserve"> a </w:t>
        </w:r>
      </w:ins>
      <w:r w:rsidRPr="00E60C6E">
        <w:rPr>
          <w:rFonts w:ascii="Times New Roman" w:hAnsi="Times New Roman" w:cs="Times New Roman"/>
          <w:bCs/>
          <w:sz w:val="24"/>
          <w:szCs w:val="24"/>
        </w:rPr>
        <w:t>počíta</w:t>
      </w:r>
      <w:ins w:id="223" w:author="Henrieta Mihalikova" w:date="2015-08-23T10:33:00Z">
        <w:r w:rsidRPr="00E60C6E">
          <w:rPr>
            <w:rFonts w:ascii="Times New Roman" w:hAnsi="Times New Roman" w:cs="Times New Roman"/>
            <w:bCs/>
            <w:sz w:val="24"/>
            <w:szCs w:val="24"/>
          </w:rPr>
          <w:t xml:space="preserve"> sa pri predaji </w:t>
        </w:r>
      </w:ins>
      <w:r w:rsidRPr="00E60C6E">
        <w:rPr>
          <w:rFonts w:ascii="Times New Roman" w:hAnsi="Times New Roman" w:cs="Times New Roman"/>
          <w:bCs/>
          <w:sz w:val="24"/>
          <w:szCs w:val="24"/>
        </w:rPr>
        <w:t>vždy</w:t>
      </w:r>
      <w:ins w:id="224" w:author="Henrieta Mihalikova" w:date="2015-08-23T10:33:00Z">
        <w:r w:rsidRPr="00E60C6E">
          <w:rPr>
            <w:rFonts w:ascii="Times New Roman" w:hAnsi="Times New Roman" w:cs="Times New Roman"/>
            <w:bCs/>
            <w:sz w:val="24"/>
            <w:szCs w:val="24"/>
          </w:rPr>
          <w:t xml:space="preserve"> z plnej ceny predajnej, pri </w:t>
        </w:r>
      </w:ins>
      <w:r w:rsidRPr="00E60C6E">
        <w:rPr>
          <w:rFonts w:ascii="Times New Roman" w:hAnsi="Times New Roman" w:cs="Times New Roman"/>
          <w:bCs/>
          <w:sz w:val="24"/>
          <w:szCs w:val="24"/>
        </w:rPr>
        <w:t>kúpe</w:t>
      </w:r>
      <w:ins w:id="225" w:author="Henrieta Mihalikova" w:date="2015-08-23T10:33:00Z">
        <w:r w:rsidRPr="00E60C6E">
          <w:rPr>
            <w:rFonts w:ascii="Times New Roman" w:hAnsi="Times New Roman" w:cs="Times New Roman"/>
            <w:bCs/>
            <w:sz w:val="24"/>
            <w:szCs w:val="24"/>
          </w:rPr>
          <w:t xml:space="preserve"> zo </w:t>
        </w:r>
      </w:ins>
      <w:r w:rsidRPr="00E60C6E">
        <w:rPr>
          <w:rFonts w:ascii="Times New Roman" w:hAnsi="Times New Roman" w:cs="Times New Roman"/>
          <w:bCs/>
          <w:sz w:val="24"/>
          <w:szCs w:val="24"/>
        </w:rPr>
        <w:t>súčtu</w:t>
      </w:r>
      <w:ins w:id="226" w:author="Henrieta Mihalikova" w:date="2015-08-23T10:33:00Z">
        <w:r w:rsidRPr="00E60C6E">
          <w:rPr>
            <w:rFonts w:ascii="Times New Roman" w:hAnsi="Times New Roman" w:cs="Times New Roman"/>
            <w:bCs/>
            <w:sz w:val="24"/>
            <w:szCs w:val="24"/>
          </w:rPr>
          <w:t xml:space="preserve"> ceny </w:t>
        </w:r>
      </w:ins>
      <w:r w:rsidRPr="00E60C6E">
        <w:rPr>
          <w:rFonts w:ascii="Times New Roman" w:hAnsi="Times New Roman" w:cs="Times New Roman"/>
          <w:bCs/>
          <w:sz w:val="24"/>
          <w:szCs w:val="24"/>
        </w:rPr>
        <w:t>kúpnej</w:t>
      </w:r>
      <w:ins w:id="227" w:author="Henrieta Mihalikova" w:date="2015-08-23T10:33:00Z">
        <w:r w:rsidRPr="00E60C6E">
          <w:rPr>
            <w:rFonts w:ascii="Times New Roman" w:hAnsi="Times New Roman" w:cs="Times New Roman"/>
            <w:bCs/>
            <w:sz w:val="24"/>
            <w:szCs w:val="24"/>
          </w:rPr>
          <w:t xml:space="preserve"> a </w:t>
        </w:r>
      </w:ins>
      <w:r w:rsidRPr="00E60C6E">
        <w:rPr>
          <w:rFonts w:ascii="Times New Roman" w:hAnsi="Times New Roman" w:cs="Times New Roman"/>
          <w:bCs/>
          <w:sz w:val="24"/>
          <w:szCs w:val="24"/>
        </w:rPr>
        <w:t>všetkých</w:t>
      </w:r>
      <w:ins w:id="228"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vznikl</w:t>
        </w:r>
      </w:ins>
      <w:r w:rsidRPr="00E60C6E">
        <w:rPr>
          <w:rFonts w:ascii="Times New Roman" w:hAnsi="Times New Roman" w:cs="Times New Roman"/>
          <w:bCs/>
          <w:sz w:val="24"/>
          <w:szCs w:val="24"/>
        </w:rPr>
        <w:t>ý</w:t>
      </w:r>
      <w:ins w:id="229" w:author="Henrieta Mihalikova" w:date="2015-08-23T10:33:00Z">
        <w:r w:rsidRPr="00E60C6E">
          <w:rPr>
            <w:rFonts w:ascii="Times New Roman" w:hAnsi="Times New Roman" w:cs="Times New Roman"/>
            <w:bCs/>
            <w:sz w:val="24"/>
            <w:szCs w:val="24"/>
          </w:rPr>
          <w:t>ch</w:t>
        </w:r>
        <w:proofErr w:type="spellEnd"/>
        <w:r w:rsidRPr="00E60C6E">
          <w:rPr>
            <w:rFonts w:ascii="Times New Roman" w:hAnsi="Times New Roman" w:cs="Times New Roman"/>
            <w:bCs/>
            <w:sz w:val="24"/>
            <w:szCs w:val="24"/>
          </w:rPr>
          <w:t xml:space="preserve"> v</w:t>
        </w:r>
      </w:ins>
      <w:r w:rsidRPr="00E60C6E">
        <w:rPr>
          <w:rFonts w:ascii="Times New Roman" w:hAnsi="Times New Roman" w:cs="Times New Roman"/>
          <w:bCs/>
          <w:sz w:val="24"/>
          <w:szCs w:val="24"/>
        </w:rPr>
        <w:t>ý</w:t>
      </w:r>
      <w:ins w:id="230" w:author="Henrieta Mihalikova" w:date="2015-08-23T10:33:00Z">
        <w:r w:rsidRPr="00E60C6E">
          <w:rPr>
            <w:rFonts w:ascii="Times New Roman" w:hAnsi="Times New Roman" w:cs="Times New Roman"/>
            <w:bCs/>
            <w:sz w:val="24"/>
            <w:szCs w:val="24"/>
          </w:rPr>
          <w:t>dajov.</w:t>
        </w:r>
      </w:ins>
    </w:p>
    <w:p w:rsidR="00900008" w:rsidRPr="00E60C6E" w:rsidRDefault="00900008" w:rsidP="00900008">
      <w:pPr>
        <w:pStyle w:val="Bezriadkovania"/>
        <w:numPr>
          <w:ilvl w:val="0"/>
          <w:numId w:val="12"/>
        </w:numPr>
        <w:spacing w:before="120" w:after="120"/>
        <w:ind w:left="284" w:hanging="284"/>
        <w:jc w:val="both"/>
        <w:rPr>
          <w:rFonts w:ascii="Times New Roman" w:hAnsi="Times New Roman" w:cs="Times New Roman"/>
          <w:bCs/>
          <w:sz w:val="24"/>
          <w:szCs w:val="24"/>
        </w:rPr>
      </w:pPr>
      <w:ins w:id="231" w:author="Henrieta Mihalikova" w:date="2015-08-23T10:33:00Z">
        <w:r w:rsidRPr="00E60C6E">
          <w:rPr>
            <w:rFonts w:ascii="Times New Roman" w:hAnsi="Times New Roman" w:cs="Times New Roman"/>
            <w:bCs/>
            <w:sz w:val="24"/>
            <w:szCs w:val="24"/>
          </w:rPr>
          <w:t xml:space="preserve">Poznámka: - </w:t>
        </w:r>
      </w:ins>
      <w:r w:rsidRPr="00E60C6E">
        <w:rPr>
          <w:rFonts w:ascii="Times New Roman" w:hAnsi="Times New Roman" w:cs="Times New Roman"/>
          <w:bCs/>
          <w:sz w:val="24"/>
          <w:szCs w:val="24"/>
        </w:rPr>
        <w:t>opísať</w:t>
      </w:r>
    </w:p>
    <w:p w:rsidR="00900008" w:rsidRPr="00E60C6E" w:rsidRDefault="00900008" w:rsidP="00900008">
      <w:pPr>
        <w:pStyle w:val="Bezriadkovania"/>
        <w:numPr>
          <w:ilvl w:val="0"/>
          <w:numId w:val="12"/>
        </w:numPr>
        <w:spacing w:before="120" w:after="120"/>
        <w:ind w:left="284" w:hanging="284"/>
        <w:jc w:val="both"/>
        <w:rPr>
          <w:ins w:id="232" w:author="Henrieta Mihalikova" w:date="2015-08-23T10:33:00Z"/>
          <w:rFonts w:ascii="Times New Roman" w:hAnsi="Times New Roman" w:cs="Times New Roman"/>
          <w:bCs/>
          <w:sz w:val="24"/>
          <w:szCs w:val="24"/>
        </w:rPr>
      </w:pPr>
      <w:r w:rsidRPr="00E60C6E">
        <w:rPr>
          <w:rFonts w:ascii="Times New Roman" w:hAnsi="Times New Roman" w:cs="Times New Roman"/>
          <w:bCs/>
          <w:sz w:val="24"/>
          <w:szCs w:val="24"/>
        </w:rPr>
        <w:t>Príklady</w:t>
      </w:r>
      <w:ins w:id="233" w:author="Henrieta Mihalikova" w:date="2015-08-23T10:33:00Z">
        <w:r w:rsidRPr="00E60C6E">
          <w:rPr>
            <w:rFonts w:ascii="Times New Roman" w:hAnsi="Times New Roman" w:cs="Times New Roman"/>
            <w:bCs/>
            <w:sz w:val="24"/>
            <w:szCs w:val="24"/>
          </w:rPr>
          <w:t>: 1. Komisionár v </w:t>
        </w:r>
        <w:proofErr w:type="spellStart"/>
        <w:r w:rsidRPr="00E60C6E">
          <w:rPr>
            <w:rFonts w:ascii="Times New Roman" w:hAnsi="Times New Roman" w:cs="Times New Roman"/>
            <w:bCs/>
            <w:sz w:val="24"/>
            <w:szCs w:val="24"/>
          </w:rPr>
          <w:t>Amstrodáme</w:t>
        </w:r>
        <w:proofErr w:type="spellEnd"/>
        <w:r w:rsidRPr="00E60C6E">
          <w:rPr>
            <w:rFonts w:ascii="Times New Roman" w:hAnsi="Times New Roman" w:cs="Times New Roman"/>
            <w:bCs/>
            <w:sz w:val="24"/>
            <w:szCs w:val="24"/>
          </w:rPr>
          <w:t xml:space="preserve"> kúpil pre pražského </w:t>
        </w:r>
      </w:ins>
      <w:r w:rsidRPr="00E60C6E">
        <w:rPr>
          <w:rFonts w:ascii="Times New Roman" w:hAnsi="Times New Roman" w:cs="Times New Roman"/>
          <w:bCs/>
          <w:sz w:val="24"/>
          <w:szCs w:val="24"/>
        </w:rPr>
        <w:t>komitenta</w:t>
      </w:r>
      <w:ins w:id="234" w:author="Henrieta Mihalikova" w:date="2015-08-23T10:33:00Z">
        <w:r w:rsidRPr="00E60C6E">
          <w:rPr>
            <w:rFonts w:ascii="Times New Roman" w:hAnsi="Times New Roman" w:cs="Times New Roman"/>
            <w:bCs/>
            <w:sz w:val="24"/>
            <w:szCs w:val="24"/>
          </w:rPr>
          <w:t xml:space="preserve"> 20 balíkov kávy 1500  </w:t>
        </w:r>
      </w:ins>
      <w:r w:rsidRPr="00902708">
        <w:rPr>
          <w:rFonts w:ascii="Times New Roman" w:hAnsi="Times New Roman" w:cs="Times New Roman"/>
          <w:bCs/>
          <w:i/>
          <w:sz w:val="24"/>
          <w:szCs w:val="24"/>
        </w:rPr>
        <w:t>kg</w:t>
      </w:r>
      <w:ins w:id="235" w:author="Henrieta Mihalikova" w:date="2015-08-23T10:33:00Z">
        <w:r w:rsidRPr="00E60C6E">
          <w:rPr>
            <w:rFonts w:ascii="Times New Roman" w:hAnsi="Times New Roman" w:cs="Times New Roman"/>
            <w:bCs/>
            <w:sz w:val="24"/>
            <w:szCs w:val="24"/>
          </w:rPr>
          <w:t xml:space="preserve"> </w:t>
        </w:r>
      </w:ins>
      <w:proofErr w:type="spellStart"/>
      <w:r w:rsidRPr="00A6134B">
        <w:rPr>
          <w:rFonts w:ascii="Times New Roman" w:hAnsi="Times New Roman" w:cs="Times New Roman"/>
          <w:bCs/>
          <w:sz w:val="24"/>
          <w:szCs w:val="24"/>
        </w:rPr>
        <w:t>bruto</w:t>
      </w:r>
      <w:proofErr w:type="spellEnd"/>
      <w:ins w:id="236" w:author="Henrieta Mihalikova" w:date="2015-08-23T10:33:00Z">
        <w:r w:rsidRPr="00E60C6E">
          <w:rPr>
            <w:rFonts w:ascii="Times New Roman" w:hAnsi="Times New Roman" w:cs="Times New Roman"/>
            <w:bCs/>
            <w:sz w:val="24"/>
            <w:szCs w:val="24"/>
          </w:rPr>
          <w:t xml:space="preserve"> za 61·51 hol. zlatého per 100</w:t>
        </w:r>
      </w:ins>
      <w:r>
        <w:rPr>
          <w:rFonts w:ascii="Times New Roman" w:hAnsi="Times New Roman" w:cs="Times New Roman"/>
          <w:bCs/>
          <w:sz w:val="24"/>
          <w:szCs w:val="24"/>
        </w:rPr>
        <w:t xml:space="preserve"> </w:t>
      </w:r>
      <w:r w:rsidRPr="00902708">
        <w:rPr>
          <w:rFonts w:ascii="Times New Roman" w:hAnsi="Times New Roman" w:cs="Times New Roman"/>
          <w:bCs/>
          <w:i/>
          <w:sz w:val="24"/>
          <w:szCs w:val="24"/>
        </w:rPr>
        <w:t>kg</w:t>
      </w:r>
      <w:ins w:id="237"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neto</w:t>
        </w:r>
        <w:proofErr w:type="spellEnd"/>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Tara</w:t>
        </w:r>
        <w:proofErr w:type="spellEnd"/>
        <w:r w:rsidRPr="00E60C6E">
          <w:rPr>
            <w:rFonts w:ascii="Times New Roman" w:hAnsi="Times New Roman" w:cs="Times New Roman"/>
            <w:bCs/>
            <w:sz w:val="24"/>
            <w:szCs w:val="24"/>
          </w:rPr>
          <w:t xml:space="preserve"> činí 6%, vývažok 2% hrubej váhy, dohodné 1%, vedľajšie </w:t>
        </w:r>
      </w:ins>
      <w:r w:rsidRPr="00E60C6E">
        <w:rPr>
          <w:rFonts w:ascii="Times New Roman" w:hAnsi="Times New Roman" w:cs="Times New Roman"/>
          <w:bCs/>
          <w:sz w:val="24"/>
          <w:szCs w:val="24"/>
        </w:rPr>
        <w:t>výlovy</w:t>
      </w:r>
      <w:ins w:id="238" w:author="Henrieta Mihalikova" w:date="2015-08-23T10:33:00Z">
        <w:r w:rsidRPr="00E60C6E">
          <w:rPr>
            <w:rFonts w:ascii="Times New Roman" w:hAnsi="Times New Roman" w:cs="Times New Roman"/>
            <w:bCs/>
            <w:sz w:val="24"/>
            <w:szCs w:val="24"/>
          </w:rPr>
          <w:t xml:space="preserve"> 10 hol. Zlatých, </w:t>
        </w:r>
      </w:ins>
      <w:r w:rsidRPr="00A6134B">
        <w:rPr>
          <w:rFonts w:ascii="Times New Roman" w:hAnsi="Times New Roman" w:cs="Times New Roman"/>
          <w:bCs/>
          <w:sz w:val="24"/>
          <w:szCs w:val="24"/>
        </w:rPr>
        <w:t>proví</w:t>
      </w:r>
      <w:ins w:id="239" w:author="Henrieta Mihalikova" w:date="2015-08-23T10:33:00Z">
        <w:r w:rsidRPr="00E60C6E">
          <w:rPr>
            <w:rFonts w:ascii="Times New Roman" w:hAnsi="Times New Roman" w:cs="Times New Roman"/>
            <w:bCs/>
            <w:sz w:val="24"/>
            <w:szCs w:val="24"/>
          </w:rPr>
          <w:t xml:space="preserve">zia 2%. </w:t>
        </w:r>
      </w:ins>
      <w:r>
        <w:rPr>
          <w:rFonts w:ascii="Times New Roman" w:hAnsi="Times New Roman" w:cs="Times New Roman"/>
          <w:bCs/>
          <w:sz w:val="24"/>
          <w:szCs w:val="24"/>
        </w:rPr>
        <w:t>A</w:t>
      </w:r>
      <w:ins w:id="240" w:author="Henrieta Mihalikova" w:date="2015-08-23T10:33:00Z">
        <w:r w:rsidRPr="00E60C6E">
          <w:rPr>
            <w:rFonts w:ascii="Times New Roman" w:hAnsi="Times New Roman" w:cs="Times New Roman"/>
            <w:bCs/>
            <w:sz w:val="24"/>
            <w:szCs w:val="24"/>
          </w:rPr>
          <w:t>ko znie účet?</w:t>
        </w:r>
      </w:ins>
    </w:p>
    <w:p w:rsidR="00900008" w:rsidRPr="00E60C6E" w:rsidRDefault="00900008" w:rsidP="00900008">
      <w:pPr>
        <w:pStyle w:val="Bezriadkovania"/>
        <w:numPr>
          <w:ilvl w:val="0"/>
          <w:numId w:val="12"/>
        </w:numPr>
        <w:spacing w:before="120" w:after="120"/>
        <w:ind w:left="284" w:hanging="284"/>
        <w:jc w:val="both"/>
        <w:rPr>
          <w:ins w:id="241" w:author="Henrieta Mihalikova" w:date="2015-08-23T10:33:00Z"/>
          <w:rFonts w:ascii="Times New Roman" w:hAnsi="Times New Roman" w:cs="Times New Roman"/>
          <w:bCs/>
          <w:sz w:val="24"/>
          <w:szCs w:val="24"/>
        </w:rPr>
      </w:pPr>
      <w:ins w:id="242" w:author="Henrieta Mihalikova" w:date="2015-08-23T10:33:00Z">
        <w:r w:rsidRPr="00E60C6E">
          <w:rPr>
            <w:rFonts w:ascii="Times New Roman" w:hAnsi="Times New Roman" w:cs="Times New Roman"/>
            <w:bCs/>
            <w:sz w:val="24"/>
            <w:szCs w:val="24"/>
          </w:rPr>
          <w:lastRenderedPageBreak/>
          <w:t xml:space="preserve">Lipský komisionár predal v prospech parížskeho nakladateľa za 5160 M kníh. Keď činí </w:t>
        </w:r>
      </w:ins>
      <w:r w:rsidRPr="00A6134B">
        <w:rPr>
          <w:rFonts w:ascii="Times New Roman" w:hAnsi="Times New Roman" w:cs="Times New Roman"/>
          <w:bCs/>
          <w:sz w:val="24"/>
          <w:szCs w:val="24"/>
        </w:rPr>
        <w:t>rabat</w:t>
      </w:r>
      <w:ins w:id="243" w:author="Henrieta Mihalikova" w:date="2015-08-23T10:33:00Z">
        <w:r w:rsidRPr="00A6134B">
          <w:rPr>
            <w:rFonts w:ascii="Times New Roman" w:hAnsi="Times New Roman" w:cs="Times New Roman"/>
            <w:bCs/>
            <w:sz w:val="24"/>
            <w:szCs w:val="24"/>
          </w:rPr>
          <w:t xml:space="preserve"> 20%, porto a inšie výlohy 120 M, </w:t>
        </w:r>
      </w:ins>
      <w:r w:rsidRPr="00A6134B">
        <w:rPr>
          <w:rFonts w:ascii="Times New Roman" w:hAnsi="Times New Roman" w:cs="Times New Roman"/>
          <w:bCs/>
          <w:sz w:val="24"/>
          <w:szCs w:val="24"/>
        </w:rPr>
        <w:t>proví</w:t>
      </w:r>
      <w:ins w:id="244" w:author="Henrieta Mihalikova" w:date="2015-08-23T10:33:00Z">
        <w:r w:rsidRPr="00A6134B">
          <w:rPr>
            <w:rFonts w:ascii="Times New Roman" w:hAnsi="Times New Roman" w:cs="Times New Roman"/>
            <w:bCs/>
            <w:sz w:val="24"/>
            <w:szCs w:val="24"/>
          </w:rPr>
          <w:t>zia 2%, ako znie účet</w:t>
        </w:r>
        <w:r w:rsidRPr="00E60C6E">
          <w:rPr>
            <w:rFonts w:ascii="Times New Roman" w:hAnsi="Times New Roman" w:cs="Times New Roman"/>
            <w:bCs/>
            <w:sz w:val="24"/>
            <w:szCs w:val="24"/>
          </w:rPr>
          <w:t>?</w:t>
        </w:r>
      </w:ins>
    </w:p>
    <w:p w:rsidR="00900008" w:rsidRPr="00E60C6E" w:rsidRDefault="00900008" w:rsidP="00900008">
      <w:pPr>
        <w:pStyle w:val="Bezriadkovania"/>
        <w:numPr>
          <w:ilvl w:val="0"/>
          <w:numId w:val="12"/>
        </w:numPr>
        <w:spacing w:before="120" w:after="120"/>
        <w:ind w:left="284" w:hanging="284"/>
        <w:jc w:val="both"/>
        <w:rPr>
          <w:ins w:id="245" w:author="Henrieta Mihalikova" w:date="2015-08-23T10:33:00Z"/>
          <w:rFonts w:ascii="Times New Roman" w:hAnsi="Times New Roman" w:cs="Times New Roman"/>
          <w:bCs/>
          <w:sz w:val="24"/>
          <w:szCs w:val="24"/>
        </w:rPr>
      </w:pPr>
      <w:ins w:id="246" w:author="Henrieta Mihalikova" w:date="2015-08-23T10:33:00Z">
        <w:r w:rsidRPr="00E60C6E">
          <w:rPr>
            <w:rFonts w:ascii="Times New Roman" w:hAnsi="Times New Roman" w:cs="Times New Roman"/>
            <w:bCs/>
            <w:sz w:val="24"/>
            <w:szCs w:val="24"/>
          </w:rPr>
          <w:t xml:space="preserve">Koľko činí </w:t>
        </w:r>
        <w:r w:rsidRPr="00A6134B">
          <w:rPr>
            <w:rFonts w:ascii="Times New Roman" w:hAnsi="Times New Roman" w:cs="Times New Roman"/>
            <w:bCs/>
            <w:sz w:val="24"/>
            <w:szCs w:val="24"/>
          </w:rPr>
          <w:t xml:space="preserve">2%, 2 ½%, 1 ¾% </w:t>
        </w:r>
      </w:ins>
      <w:r w:rsidRPr="00A6134B">
        <w:rPr>
          <w:rFonts w:ascii="Times New Roman" w:hAnsi="Times New Roman" w:cs="Times New Roman"/>
          <w:bCs/>
          <w:sz w:val="24"/>
          <w:szCs w:val="24"/>
        </w:rPr>
        <w:t>proví</w:t>
      </w:r>
      <w:ins w:id="247" w:author="Henrieta Mihalikova" w:date="2015-08-23T10:33:00Z">
        <w:r w:rsidRPr="00A6134B">
          <w:rPr>
            <w:rFonts w:ascii="Times New Roman" w:hAnsi="Times New Roman" w:cs="Times New Roman"/>
            <w:bCs/>
            <w:sz w:val="24"/>
            <w:szCs w:val="24"/>
          </w:rPr>
          <w:t>zie z a</w:t>
        </w:r>
        <w:r w:rsidRPr="00E60C6E">
          <w:rPr>
            <w:rFonts w:ascii="Times New Roman" w:hAnsi="Times New Roman" w:cs="Times New Roman"/>
            <w:bCs/>
            <w:sz w:val="24"/>
            <w:szCs w:val="24"/>
          </w:rPr>
          <w:t xml:space="preserve">) 456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48" w:author="Henrieta Mihalikova" w:date="2015-08-23T10:33:00Z">
        <w:r w:rsidRPr="00E60C6E">
          <w:rPr>
            <w:rFonts w:ascii="Times New Roman" w:hAnsi="Times New Roman" w:cs="Times New Roman"/>
            <w:bCs/>
            <w:sz w:val="24"/>
            <w:szCs w:val="24"/>
          </w:rPr>
          <w:t>, b</w:t>
        </w:r>
      </w:ins>
      <w:r w:rsidRPr="00E60C6E">
        <w:rPr>
          <w:rFonts w:ascii="Times New Roman" w:hAnsi="Times New Roman" w:cs="Times New Roman"/>
          <w:bCs/>
          <w:sz w:val="24"/>
          <w:szCs w:val="24"/>
        </w:rPr>
        <w:t>)</w:t>
      </w:r>
      <w:ins w:id="249" w:author="Henrieta Mihalikova" w:date="2015-08-23T10:33:00Z">
        <w:r w:rsidRPr="00E60C6E">
          <w:rPr>
            <w:rFonts w:ascii="Times New Roman" w:hAnsi="Times New Roman" w:cs="Times New Roman"/>
            <w:bCs/>
            <w:sz w:val="24"/>
            <w:szCs w:val="24"/>
          </w:rPr>
          <w:t xml:space="preserve"> 1646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50" w:author="Henrieta Mihalikova" w:date="2015-08-23T10:33:00Z">
        <w:r w:rsidRPr="00E60C6E">
          <w:rPr>
            <w:rFonts w:ascii="Times New Roman" w:hAnsi="Times New Roman" w:cs="Times New Roman"/>
            <w:bCs/>
            <w:sz w:val="24"/>
            <w:szCs w:val="24"/>
          </w:rPr>
          <w:t xml:space="preserve">, c) 2545,60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251" w:author="Henrieta Mihalikova" w:date="2015-08-23T10:33:00Z">
        <w:r w:rsidRPr="00E60C6E">
          <w:rPr>
            <w:rFonts w:ascii="Times New Roman" w:hAnsi="Times New Roman" w:cs="Times New Roman"/>
            <w:bCs/>
            <w:sz w:val="24"/>
            <w:szCs w:val="24"/>
          </w:rPr>
          <w:t>?</w:t>
        </w:r>
      </w:ins>
    </w:p>
    <w:p w:rsidR="00900008" w:rsidRPr="00A6134B" w:rsidRDefault="00900008" w:rsidP="00900008">
      <w:pPr>
        <w:pStyle w:val="Bezriadkovania"/>
        <w:numPr>
          <w:ilvl w:val="0"/>
          <w:numId w:val="12"/>
        </w:numPr>
        <w:spacing w:before="120" w:after="120"/>
        <w:ind w:left="284" w:hanging="284"/>
        <w:jc w:val="both"/>
        <w:rPr>
          <w:ins w:id="252" w:author="Henrieta Mihalikova" w:date="2015-08-23T10:33:00Z"/>
          <w:rFonts w:ascii="Times New Roman" w:hAnsi="Times New Roman" w:cs="Times New Roman"/>
          <w:bCs/>
          <w:sz w:val="24"/>
          <w:szCs w:val="24"/>
        </w:rPr>
      </w:pPr>
      <w:ins w:id="253" w:author="Henrieta Mihalikova" w:date="2015-08-23T10:33:00Z">
        <w:r w:rsidRPr="00A6134B">
          <w:rPr>
            <w:rFonts w:ascii="Times New Roman" w:hAnsi="Times New Roman" w:cs="Times New Roman"/>
            <w:bCs/>
            <w:sz w:val="24"/>
            <w:szCs w:val="24"/>
          </w:rPr>
          <w:t xml:space="preserve">Za predaný tovar pripísal komisionár komitentovi k dobru 456 </w:t>
        </w:r>
      </w:ins>
      <w:r w:rsidRPr="00A6134B">
        <w:rPr>
          <w:rFonts w:ascii="Times New Roman" w:hAnsi="Times New Roman" w:cs="Times New Roman"/>
          <w:bCs/>
          <w:i/>
          <w:sz w:val="24"/>
          <w:szCs w:val="24"/>
        </w:rPr>
        <w:t>Kčs</w:t>
      </w:r>
      <w:ins w:id="254" w:author="Henrieta Mihalikova" w:date="2015-08-23T10:33:00Z">
        <w:r w:rsidRPr="00A6134B">
          <w:rPr>
            <w:rFonts w:ascii="Times New Roman" w:hAnsi="Times New Roman" w:cs="Times New Roman"/>
            <w:bCs/>
            <w:sz w:val="24"/>
            <w:szCs w:val="24"/>
          </w:rPr>
          <w:t xml:space="preserve"> 36h, </w:t>
        </w:r>
      </w:ins>
      <w:r w:rsidRPr="00A6134B">
        <w:rPr>
          <w:rFonts w:ascii="Times New Roman" w:hAnsi="Times New Roman" w:cs="Times New Roman"/>
          <w:bCs/>
          <w:sz w:val="24"/>
          <w:szCs w:val="24"/>
        </w:rPr>
        <w:t>odrátavší</w:t>
      </w:r>
      <w:ins w:id="255" w:author="Henrieta Mihalikova" w:date="2015-08-23T10:33:00Z">
        <w:r w:rsidRPr="00A6134B">
          <w:rPr>
            <w:rFonts w:ascii="Times New Roman" w:hAnsi="Times New Roman" w:cs="Times New Roman"/>
            <w:bCs/>
            <w:sz w:val="24"/>
            <w:szCs w:val="24"/>
          </w:rPr>
          <w:t xml:space="preserve"> </w:t>
        </w:r>
      </w:ins>
      <w:r w:rsidRPr="00A6134B">
        <w:rPr>
          <w:rFonts w:ascii="Times New Roman" w:hAnsi="Times New Roman" w:cs="Times New Roman"/>
          <w:bCs/>
          <w:sz w:val="24"/>
          <w:szCs w:val="24"/>
        </w:rPr>
        <w:t>proví</w:t>
      </w:r>
      <w:ins w:id="256" w:author="Henrieta Mihalikova" w:date="2015-08-23T10:33:00Z">
        <w:r w:rsidRPr="00A6134B">
          <w:rPr>
            <w:rFonts w:ascii="Times New Roman" w:hAnsi="Times New Roman" w:cs="Times New Roman"/>
            <w:bCs/>
            <w:sz w:val="24"/>
            <w:szCs w:val="24"/>
          </w:rPr>
          <w:t>ziu sumou 2 ¼%; za čo bol tovar predaný?</w:t>
        </w:r>
      </w:ins>
    </w:p>
    <w:p w:rsidR="00900008" w:rsidRPr="00A6134B" w:rsidRDefault="00900008" w:rsidP="00900008">
      <w:pPr>
        <w:pStyle w:val="Bezriadkovania"/>
        <w:numPr>
          <w:ilvl w:val="0"/>
          <w:numId w:val="12"/>
        </w:numPr>
        <w:spacing w:before="120" w:after="120"/>
        <w:ind w:left="284" w:hanging="284"/>
        <w:jc w:val="both"/>
        <w:rPr>
          <w:ins w:id="257" w:author="Henrieta Mihalikova" w:date="2015-08-23T10:33:00Z"/>
          <w:rFonts w:ascii="Times New Roman" w:hAnsi="Times New Roman" w:cs="Times New Roman"/>
          <w:bCs/>
          <w:sz w:val="24"/>
          <w:szCs w:val="24"/>
        </w:rPr>
      </w:pPr>
      <w:ins w:id="258" w:author="Henrieta Mihalikova" w:date="2015-08-23T10:33:00Z">
        <w:r w:rsidRPr="00A6134B">
          <w:rPr>
            <w:rFonts w:ascii="Times New Roman" w:hAnsi="Times New Roman" w:cs="Times New Roman"/>
            <w:bCs/>
            <w:sz w:val="24"/>
            <w:szCs w:val="24"/>
          </w:rPr>
          <w:t xml:space="preserve">Pre pražského </w:t>
        </w:r>
      </w:ins>
      <w:r w:rsidRPr="00A6134B">
        <w:rPr>
          <w:rFonts w:ascii="Times New Roman" w:hAnsi="Times New Roman" w:cs="Times New Roman"/>
          <w:bCs/>
          <w:sz w:val="24"/>
          <w:szCs w:val="24"/>
        </w:rPr>
        <w:t>obchod</w:t>
      </w:r>
      <w:ins w:id="259" w:author="Henrieta Mihalikova" w:date="2015-08-23T10:33:00Z">
        <w:r w:rsidRPr="00A6134B">
          <w:rPr>
            <w:rFonts w:ascii="Times New Roman" w:hAnsi="Times New Roman" w:cs="Times New Roman"/>
            <w:bCs/>
            <w:sz w:val="24"/>
            <w:szCs w:val="24"/>
          </w:rPr>
          <w:t xml:space="preserve">níka kúpil hamburský komisionár 4 vracia kávy </w:t>
        </w:r>
      </w:ins>
      <w:proofErr w:type="spellStart"/>
      <w:r w:rsidRPr="00A6134B">
        <w:rPr>
          <w:rFonts w:ascii="Times New Roman" w:hAnsi="Times New Roman" w:cs="Times New Roman"/>
          <w:bCs/>
          <w:sz w:val="24"/>
          <w:szCs w:val="24"/>
        </w:rPr>
        <w:t>bruto</w:t>
      </w:r>
      <w:proofErr w:type="spellEnd"/>
      <w:ins w:id="260" w:author="Henrieta Mihalikova" w:date="2015-08-23T10:33:00Z">
        <w:r w:rsidRPr="00A6134B">
          <w:rPr>
            <w:rFonts w:ascii="Times New Roman" w:hAnsi="Times New Roman" w:cs="Times New Roman"/>
            <w:bCs/>
            <w:sz w:val="24"/>
            <w:szCs w:val="24"/>
          </w:rPr>
          <w:t xml:space="preserve"> 412 </w:t>
        </w:r>
      </w:ins>
      <w:r w:rsidRPr="00A6134B">
        <w:rPr>
          <w:rFonts w:ascii="Times New Roman" w:hAnsi="Times New Roman" w:cs="Times New Roman"/>
          <w:bCs/>
          <w:i/>
          <w:sz w:val="24"/>
          <w:szCs w:val="24"/>
        </w:rPr>
        <w:t>kg</w:t>
      </w:r>
      <w:ins w:id="261" w:author="Henrieta Mihalikova" w:date="2015-08-23T10:33:00Z">
        <w:r w:rsidRPr="00A6134B">
          <w:rPr>
            <w:rFonts w:ascii="Times New Roman" w:hAnsi="Times New Roman" w:cs="Times New Roman"/>
            <w:bCs/>
            <w:sz w:val="24"/>
            <w:szCs w:val="24"/>
          </w:rPr>
          <w:t xml:space="preserve">, tára 3%, á 3150 </w:t>
        </w:r>
      </w:ins>
      <w:r w:rsidRPr="00A6134B">
        <w:rPr>
          <w:rFonts w:ascii="Times New Roman" w:hAnsi="Times New Roman" w:cs="Times New Roman"/>
          <w:bCs/>
          <w:i/>
          <w:sz w:val="24"/>
          <w:szCs w:val="24"/>
        </w:rPr>
        <w:t>Kčs</w:t>
      </w:r>
      <w:ins w:id="262" w:author="Henrieta Mihalikova" w:date="2015-08-23T10:33:00Z">
        <w:r w:rsidRPr="00A6134B">
          <w:rPr>
            <w:rFonts w:ascii="Times New Roman" w:hAnsi="Times New Roman" w:cs="Times New Roman"/>
            <w:bCs/>
            <w:sz w:val="24"/>
            <w:szCs w:val="24"/>
          </w:rPr>
          <w:t xml:space="preserve"> per 100 </w:t>
        </w:r>
      </w:ins>
      <w:r w:rsidRPr="00A6134B">
        <w:rPr>
          <w:rFonts w:ascii="Times New Roman" w:hAnsi="Times New Roman" w:cs="Times New Roman"/>
          <w:bCs/>
          <w:i/>
          <w:sz w:val="24"/>
          <w:szCs w:val="24"/>
        </w:rPr>
        <w:t>kg</w:t>
      </w:r>
      <w:ins w:id="263"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Na ktorú sumu bude znieť účet (faktúra), keď činia výdaje s balením atď. 631 </w:t>
        </w:r>
      </w:ins>
      <w:r w:rsidRPr="00A6134B">
        <w:rPr>
          <w:rFonts w:ascii="Times New Roman" w:hAnsi="Times New Roman" w:cs="Times New Roman"/>
          <w:bCs/>
          <w:i/>
          <w:sz w:val="24"/>
          <w:szCs w:val="24"/>
        </w:rPr>
        <w:t>Kčs</w:t>
      </w:r>
      <w:ins w:id="264" w:author="Henrieta Mihalikova" w:date="2015-08-23T10:33:00Z">
        <w:r w:rsidRPr="00A6134B">
          <w:rPr>
            <w:rFonts w:ascii="Times New Roman" w:hAnsi="Times New Roman" w:cs="Times New Roman"/>
            <w:bCs/>
            <w:sz w:val="24"/>
            <w:szCs w:val="24"/>
          </w:rPr>
          <w:t xml:space="preserve">, dohodné ½%, </w:t>
        </w:r>
      </w:ins>
      <w:r w:rsidRPr="00A6134B">
        <w:rPr>
          <w:rFonts w:ascii="Times New Roman" w:hAnsi="Times New Roman" w:cs="Times New Roman"/>
          <w:bCs/>
          <w:sz w:val="24"/>
          <w:szCs w:val="24"/>
        </w:rPr>
        <w:t>proví</w:t>
      </w:r>
      <w:ins w:id="265" w:author="Henrieta Mihalikova" w:date="2015-08-23T10:33:00Z">
        <w:r w:rsidRPr="00A6134B">
          <w:rPr>
            <w:rFonts w:ascii="Times New Roman" w:hAnsi="Times New Roman" w:cs="Times New Roman"/>
            <w:bCs/>
            <w:sz w:val="24"/>
            <w:szCs w:val="24"/>
          </w:rPr>
          <w:t>zia 2 ¼%?</w:t>
        </w:r>
      </w:ins>
    </w:p>
    <w:p w:rsidR="00900008" w:rsidRPr="00A6134B" w:rsidRDefault="00900008" w:rsidP="00900008">
      <w:pPr>
        <w:pStyle w:val="Bezriadkovania"/>
        <w:numPr>
          <w:ilvl w:val="0"/>
          <w:numId w:val="12"/>
        </w:numPr>
        <w:spacing w:before="120" w:after="120"/>
        <w:ind w:left="284" w:hanging="284"/>
        <w:jc w:val="both"/>
        <w:rPr>
          <w:ins w:id="266" w:author="Henrieta Mihalikova" w:date="2015-08-23T10:33:00Z"/>
          <w:rFonts w:ascii="Times New Roman" w:hAnsi="Times New Roman" w:cs="Times New Roman"/>
          <w:bCs/>
          <w:sz w:val="24"/>
          <w:szCs w:val="24"/>
        </w:rPr>
      </w:pPr>
      <w:ins w:id="267" w:author="Henrieta Mihalikova" w:date="2015-08-23T10:33:00Z">
        <w:r w:rsidRPr="00A6134B">
          <w:rPr>
            <w:rFonts w:ascii="Times New Roman" w:hAnsi="Times New Roman" w:cs="Times New Roman"/>
            <w:bCs/>
            <w:sz w:val="24"/>
            <w:szCs w:val="24"/>
          </w:rPr>
          <w:t xml:space="preserve">Komisionár kúpil 35 súdkov oleja </w:t>
        </w:r>
      </w:ins>
      <w:proofErr w:type="spellStart"/>
      <w:r w:rsidRPr="00A6134B">
        <w:rPr>
          <w:rFonts w:ascii="Times New Roman" w:hAnsi="Times New Roman" w:cs="Times New Roman"/>
          <w:bCs/>
          <w:sz w:val="24"/>
          <w:szCs w:val="24"/>
        </w:rPr>
        <w:t>bruto</w:t>
      </w:r>
      <w:proofErr w:type="spellEnd"/>
      <w:ins w:id="268" w:author="Henrieta Mihalikova" w:date="2015-08-23T10:33:00Z">
        <w:r w:rsidRPr="00A6134B">
          <w:rPr>
            <w:rFonts w:ascii="Times New Roman" w:hAnsi="Times New Roman" w:cs="Times New Roman"/>
            <w:bCs/>
            <w:sz w:val="24"/>
            <w:szCs w:val="24"/>
          </w:rPr>
          <w:t xml:space="preserve"> 790</w:t>
        </w:r>
      </w:ins>
      <w:r w:rsidRPr="00A6134B">
        <w:rPr>
          <w:rFonts w:ascii="Times New Roman" w:hAnsi="Times New Roman" w:cs="Times New Roman"/>
          <w:bCs/>
          <w:i/>
          <w:sz w:val="24"/>
          <w:szCs w:val="24"/>
        </w:rPr>
        <w:t>kg</w:t>
      </w:r>
      <w:ins w:id="269" w:author="Henrieta Mihalikova" w:date="2015-08-23T10:33:00Z">
        <w:r w:rsidRPr="00A6134B">
          <w:rPr>
            <w:rFonts w:ascii="Times New Roman" w:hAnsi="Times New Roman" w:cs="Times New Roman"/>
            <w:bCs/>
            <w:sz w:val="24"/>
            <w:szCs w:val="24"/>
          </w:rPr>
          <w:t xml:space="preserve">, tára 15%, </w:t>
        </w:r>
      </w:ins>
      <w:r w:rsidRPr="00A6134B">
        <w:rPr>
          <w:rFonts w:ascii="Times New Roman" w:hAnsi="Times New Roman" w:cs="Times New Roman"/>
          <w:bCs/>
          <w:sz w:val="24"/>
          <w:szCs w:val="24"/>
        </w:rPr>
        <w:t>vývažok</w:t>
      </w:r>
      <w:ins w:id="270" w:author="Henrieta Mihalikova" w:date="2015-08-23T10:33:00Z">
        <w:r w:rsidRPr="00A6134B">
          <w:rPr>
            <w:rFonts w:ascii="Times New Roman" w:hAnsi="Times New Roman" w:cs="Times New Roman"/>
            <w:bCs/>
            <w:sz w:val="24"/>
            <w:szCs w:val="24"/>
          </w:rPr>
          <w:t xml:space="preserve"> 2%, á 1900 </w:t>
        </w:r>
      </w:ins>
      <w:r w:rsidRPr="00A6134B">
        <w:rPr>
          <w:rFonts w:ascii="Times New Roman" w:hAnsi="Times New Roman" w:cs="Times New Roman"/>
          <w:bCs/>
          <w:i/>
          <w:sz w:val="24"/>
          <w:szCs w:val="24"/>
        </w:rPr>
        <w:t>Kčs</w:t>
      </w:r>
      <w:ins w:id="271" w:author="Henrieta Mihalikova" w:date="2015-08-23T10:33:00Z">
        <w:r w:rsidRPr="00A6134B">
          <w:rPr>
            <w:rFonts w:ascii="Times New Roman" w:hAnsi="Times New Roman" w:cs="Times New Roman"/>
            <w:bCs/>
            <w:sz w:val="24"/>
            <w:szCs w:val="24"/>
          </w:rPr>
          <w:t xml:space="preserve"> per 100 </w:t>
        </w:r>
      </w:ins>
      <w:r w:rsidRPr="00A6134B">
        <w:rPr>
          <w:rFonts w:ascii="Times New Roman" w:hAnsi="Times New Roman" w:cs="Times New Roman"/>
          <w:bCs/>
          <w:i/>
          <w:sz w:val="24"/>
          <w:szCs w:val="24"/>
        </w:rPr>
        <w:t>kg</w:t>
      </w:r>
      <w:ins w:id="272"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keď činí dohodné ½%, výlohy 216 </w:t>
        </w:r>
      </w:ins>
      <w:r w:rsidRPr="00A6134B">
        <w:rPr>
          <w:rFonts w:ascii="Times New Roman" w:hAnsi="Times New Roman" w:cs="Times New Roman"/>
          <w:bCs/>
          <w:i/>
          <w:sz w:val="24"/>
          <w:szCs w:val="24"/>
        </w:rPr>
        <w:t>Kčs</w:t>
      </w:r>
      <w:ins w:id="273" w:author="Henrieta Mihalikova" w:date="2015-08-23T10:33:00Z">
        <w:r w:rsidRPr="00A6134B">
          <w:rPr>
            <w:rFonts w:ascii="Times New Roman" w:hAnsi="Times New Roman" w:cs="Times New Roman"/>
            <w:bCs/>
            <w:sz w:val="24"/>
            <w:szCs w:val="24"/>
          </w:rPr>
          <w:t xml:space="preserve"> 40 h, </w:t>
        </w:r>
      </w:ins>
      <w:r w:rsidRPr="00A6134B">
        <w:rPr>
          <w:rFonts w:ascii="Times New Roman" w:hAnsi="Times New Roman" w:cs="Times New Roman"/>
          <w:bCs/>
          <w:sz w:val="24"/>
          <w:szCs w:val="24"/>
        </w:rPr>
        <w:t>proví</w:t>
      </w:r>
      <w:ins w:id="274" w:author="Henrieta Mihalikova" w:date="2015-08-23T10:33:00Z">
        <w:r w:rsidRPr="00A6134B">
          <w:rPr>
            <w:rFonts w:ascii="Times New Roman" w:hAnsi="Times New Roman" w:cs="Times New Roman"/>
            <w:bCs/>
            <w:sz w:val="24"/>
            <w:szCs w:val="24"/>
          </w:rPr>
          <w:t>zia 2%, ako bude znieť účet?</w:t>
        </w:r>
      </w:ins>
    </w:p>
    <w:p w:rsidR="00900008" w:rsidRPr="00A6134B" w:rsidRDefault="00900008" w:rsidP="00900008">
      <w:pPr>
        <w:pStyle w:val="Bezriadkovania"/>
        <w:numPr>
          <w:ilvl w:val="0"/>
          <w:numId w:val="12"/>
        </w:numPr>
        <w:spacing w:before="120" w:after="120"/>
        <w:ind w:left="284" w:hanging="284"/>
        <w:jc w:val="both"/>
        <w:rPr>
          <w:ins w:id="275" w:author="Henrieta Mihalikova" w:date="2015-08-23T10:33:00Z"/>
          <w:rFonts w:ascii="Times New Roman" w:hAnsi="Times New Roman" w:cs="Times New Roman"/>
          <w:bCs/>
          <w:sz w:val="24"/>
          <w:szCs w:val="24"/>
        </w:rPr>
      </w:pPr>
      <w:ins w:id="276" w:author="Henrieta Mihalikova" w:date="2015-08-23T10:33:00Z">
        <w:r w:rsidRPr="00A6134B">
          <w:rPr>
            <w:rFonts w:ascii="Times New Roman" w:hAnsi="Times New Roman" w:cs="Times New Roman"/>
            <w:bCs/>
            <w:sz w:val="24"/>
            <w:szCs w:val="24"/>
          </w:rPr>
          <w:t xml:space="preserve">Komisionár predal 4 bedne čaju á 50 </w:t>
        </w:r>
      </w:ins>
      <w:r w:rsidRPr="00A6134B">
        <w:rPr>
          <w:rFonts w:ascii="Times New Roman" w:hAnsi="Times New Roman" w:cs="Times New Roman"/>
          <w:bCs/>
          <w:i/>
          <w:sz w:val="24"/>
          <w:szCs w:val="24"/>
        </w:rPr>
        <w:t>kg</w:t>
      </w:r>
      <w:ins w:id="277" w:author="Henrieta Mihalikova" w:date="2015-08-23T10:33:00Z">
        <w:r w:rsidRPr="00A6134B">
          <w:rPr>
            <w:rFonts w:ascii="Times New Roman" w:hAnsi="Times New Roman" w:cs="Times New Roman"/>
            <w:bCs/>
            <w:sz w:val="24"/>
            <w:szCs w:val="24"/>
          </w:rPr>
          <w:t xml:space="preserve"> </w:t>
        </w:r>
      </w:ins>
      <w:proofErr w:type="spellStart"/>
      <w:r w:rsidRPr="00A6134B">
        <w:rPr>
          <w:rFonts w:ascii="Times New Roman" w:hAnsi="Times New Roman" w:cs="Times New Roman"/>
          <w:bCs/>
          <w:sz w:val="24"/>
          <w:szCs w:val="24"/>
        </w:rPr>
        <w:t>bruto</w:t>
      </w:r>
      <w:proofErr w:type="spellEnd"/>
      <w:ins w:id="278" w:author="Henrieta Mihalikova" w:date="2015-08-23T10:33:00Z">
        <w:r w:rsidRPr="00A6134B">
          <w:rPr>
            <w:rFonts w:ascii="Times New Roman" w:hAnsi="Times New Roman" w:cs="Times New Roman"/>
            <w:bCs/>
            <w:sz w:val="24"/>
            <w:szCs w:val="24"/>
          </w:rPr>
          <w:t xml:space="preserve">, tára 8%, </w:t>
        </w:r>
      </w:ins>
      <w:r w:rsidRPr="00A6134B">
        <w:rPr>
          <w:rFonts w:ascii="Times New Roman" w:hAnsi="Times New Roman" w:cs="Times New Roman"/>
          <w:bCs/>
          <w:sz w:val="24"/>
          <w:szCs w:val="24"/>
        </w:rPr>
        <w:t>vývažok</w:t>
      </w:r>
      <w:ins w:id="279" w:author="Henrieta Mihalikova" w:date="2015-08-23T10:33:00Z">
        <w:r w:rsidRPr="00A6134B">
          <w:rPr>
            <w:rFonts w:ascii="Times New Roman" w:hAnsi="Times New Roman" w:cs="Times New Roman"/>
            <w:bCs/>
            <w:sz w:val="24"/>
            <w:szCs w:val="24"/>
          </w:rPr>
          <w:t xml:space="preserve"> 1 ½% , á 100 </w:t>
        </w:r>
      </w:ins>
      <w:r w:rsidRPr="00A6134B">
        <w:rPr>
          <w:rFonts w:ascii="Times New Roman" w:hAnsi="Times New Roman" w:cs="Times New Roman"/>
          <w:bCs/>
          <w:i/>
          <w:sz w:val="24"/>
          <w:szCs w:val="24"/>
        </w:rPr>
        <w:t>Kčs</w:t>
      </w:r>
      <w:ins w:id="280" w:author="Henrieta Mihalikova" w:date="2015-08-23T10:33:00Z">
        <w:r w:rsidRPr="00A6134B">
          <w:rPr>
            <w:rFonts w:ascii="Times New Roman" w:hAnsi="Times New Roman" w:cs="Times New Roman"/>
            <w:bCs/>
            <w:sz w:val="24"/>
            <w:szCs w:val="24"/>
          </w:rPr>
          <w:t xml:space="preserve"> per </w:t>
        </w:r>
      </w:ins>
      <w:r w:rsidRPr="00A6134B">
        <w:rPr>
          <w:rFonts w:ascii="Times New Roman" w:hAnsi="Times New Roman" w:cs="Times New Roman"/>
          <w:bCs/>
          <w:i/>
          <w:sz w:val="24"/>
          <w:szCs w:val="24"/>
        </w:rPr>
        <w:t>kg</w:t>
      </w:r>
      <w:ins w:id="281" w:author="Henrieta Mihalikova" w:date="2015-08-23T10:33:00Z">
        <w:r w:rsidRPr="00A6134B">
          <w:rPr>
            <w:rFonts w:ascii="Times New Roman" w:hAnsi="Times New Roman" w:cs="Times New Roman"/>
            <w:bCs/>
            <w:sz w:val="24"/>
            <w:szCs w:val="24"/>
          </w:rPr>
          <w:t xml:space="preserve"> </w:t>
        </w:r>
        <w:proofErr w:type="spellStart"/>
        <w:r w:rsidRPr="00A6134B">
          <w:rPr>
            <w:rFonts w:ascii="Times New Roman" w:hAnsi="Times New Roman" w:cs="Times New Roman"/>
            <w:bCs/>
            <w:sz w:val="24"/>
            <w:szCs w:val="24"/>
          </w:rPr>
          <w:t>neto</w:t>
        </w:r>
        <w:proofErr w:type="spellEnd"/>
        <w:r w:rsidRPr="00A6134B">
          <w:rPr>
            <w:rFonts w:ascii="Times New Roman" w:hAnsi="Times New Roman" w:cs="Times New Roman"/>
            <w:bCs/>
            <w:sz w:val="24"/>
            <w:szCs w:val="24"/>
          </w:rPr>
          <w:t xml:space="preserve">; dohodné činí 1%, výlohy 98 </w:t>
        </w:r>
      </w:ins>
      <w:r w:rsidRPr="00A6134B">
        <w:rPr>
          <w:rFonts w:ascii="Times New Roman" w:hAnsi="Times New Roman" w:cs="Times New Roman"/>
          <w:bCs/>
          <w:i/>
          <w:sz w:val="24"/>
          <w:szCs w:val="24"/>
        </w:rPr>
        <w:t>Kčs</w:t>
      </w:r>
      <w:ins w:id="282" w:author="Henrieta Mihalikova" w:date="2015-08-23T10:33:00Z">
        <w:r w:rsidRPr="00A6134B">
          <w:rPr>
            <w:rFonts w:ascii="Times New Roman" w:hAnsi="Times New Roman" w:cs="Times New Roman"/>
            <w:bCs/>
            <w:sz w:val="24"/>
            <w:szCs w:val="24"/>
          </w:rPr>
          <w:t xml:space="preserve"> 75 h, </w:t>
        </w:r>
      </w:ins>
      <w:r w:rsidRPr="00A6134B">
        <w:rPr>
          <w:rFonts w:ascii="Times New Roman" w:hAnsi="Times New Roman" w:cs="Times New Roman"/>
          <w:bCs/>
          <w:sz w:val="24"/>
          <w:szCs w:val="24"/>
        </w:rPr>
        <w:t>proví</w:t>
      </w:r>
      <w:ins w:id="283" w:author="Henrieta Mihalikova" w:date="2015-08-23T10:33:00Z">
        <w:r w:rsidRPr="00A6134B">
          <w:rPr>
            <w:rFonts w:ascii="Times New Roman" w:hAnsi="Times New Roman" w:cs="Times New Roman"/>
            <w:bCs/>
            <w:sz w:val="24"/>
            <w:szCs w:val="24"/>
          </w:rPr>
          <w:t>zia 2 ½%. Napísať účet z predaju!</w:t>
        </w:r>
      </w:ins>
    </w:p>
    <w:p w:rsidR="00900008" w:rsidRPr="00900008" w:rsidRDefault="00900008" w:rsidP="00900008">
      <w:pPr>
        <w:pStyle w:val="Odsekzoznamu"/>
        <w:widowControl w:val="0"/>
        <w:numPr>
          <w:ilvl w:val="0"/>
          <w:numId w:val="12"/>
        </w:numPr>
        <w:spacing w:after="0" w:line="240" w:lineRule="auto"/>
        <w:ind w:left="284" w:right="40" w:hanging="284"/>
        <w:jc w:val="both"/>
        <w:rPr>
          <w:rFonts w:ascii="Times New Roman" w:hAnsi="Times New Roman" w:cs="Times New Roman"/>
          <w:sz w:val="24"/>
          <w:szCs w:val="24"/>
        </w:rPr>
      </w:pPr>
      <w:r w:rsidRPr="00900008">
        <w:rPr>
          <w:rStyle w:val="Zkladntext1"/>
          <w:rFonts w:eastAsiaTheme="minorHAnsi"/>
          <w:sz w:val="24"/>
          <w:szCs w:val="24"/>
        </w:rPr>
        <w:t>Komisionár (agent) kúpil na skúšku pre zahranič</w:t>
      </w:r>
      <w:r w:rsidRPr="00900008">
        <w:rPr>
          <w:rStyle w:val="Zkladntext1"/>
          <w:rFonts w:eastAsiaTheme="minorHAnsi"/>
          <w:sz w:val="24"/>
          <w:szCs w:val="24"/>
        </w:rPr>
        <w:softHyphen/>
        <w:t xml:space="preserve">ný </w:t>
      </w:r>
      <w:r w:rsidRPr="00900008">
        <w:rPr>
          <w:rStyle w:val="Zkladntext1"/>
          <w:rFonts w:eastAsiaTheme="minorHAnsi"/>
          <w:color w:val="auto"/>
          <w:sz w:val="24"/>
          <w:szCs w:val="24"/>
        </w:rPr>
        <w:t>obchod</w:t>
      </w:r>
      <w:r w:rsidRPr="00900008">
        <w:rPr>
          <w:rStyle w:val="Zkladntext1"/>
          <w:rFonts w:eastAsiaTheme="minorHAnsi"/>
          <w:sz w:val="24"/>
          <w:szCs w:val="24"/>
        </w:rPr>
        <w:t xml:space="preserve"> 2½  </w:t>
      </w:r>
      <w:r w:rsidRPr="00900008">
        <w:rPr>
          <w:rStyle w:val="Zkladntext1"/>
          <w:rFonts w:eastAsiaTheme="minorHAnsi"/>
          <w:i/>
          <w:sz w:val="24"/>
          <w:szCs w:val="24"/>
        </w:rPr>
        <w:t>hl</w:t>
      </w:r>
      <w:r w:rsidRPr="00900008">
        <w:rPr>
          <w:rStyle w:val="Zkladntext1"/>
          <w:rFonts w:eastAsiaTheme="minorHAnsi"/>
          <w:sz w:val="24"/>
          <w:szCs w:val="24"/>
        </w:rPr>
        <w:t xml:space="preserve"> vína za 1075 </w:t>
      </w:r>
      <w:r w:rsidRPr="00900008">
        <w:rPr>
          <w:rStyle w:val="Zkladntext1"/>
          <w:rFonts w:eastAsiaTheme="minorHAnsi"/>
          <w:i/>
          <w:sz w:val="24"/>
          <w:szCs w:val="24"/>
        </w:rPr>
        <w:t>Ks</w:t>
      </w:r>
      <w:r w:rsidRPr="00900008">
        <w:rPr>
          <w:rStyle w:val="Zkladntext1"/>
          <w:rFonts w:eastAsiaTheme="minorHAnsi"/>
          <w:sz w:val="24"/>
          <w:szCs w:val="24"/>
        </w:rPr>
        <w:t xml:space="preserve">. Jeho </w:t>
      </w:r>
      <w:r w:rsidRPr="00900008">
        <w:rPr>
          <w:rStyle w:val="Zkladntext1"/>
          <w:rFonts w:eastAsiaTheme="minorHAnsi"/>
          <w:color w:val="auto"/>
          <w:sz w:val="24"/>
          <w:szCs w:val="24"/>
        </w:rPr>
        <w:t>proví</w:t>
      </w:r>
      <w:r w:rsidRPr="00900008">
        <w:rPr>
          <w:rStyle w:val="Zkladntext1"/>
          <w:rFonts w:eastAsiaTheme="minorHAnsi"/>
          <w:sz w:val="24"/>
          <w:szCs w:val="24"/>
        </w:rPr>
        <w:t xml:space="preserve">zia bola 2,2%. Pretože sa </w:t>
      </w:r>
      <w:r w:rsidRPr="00900008">
        <w:rPr>
          <w:rStyle w:val="Zkladntext1"/>
          <w:rFonts w:eastAsiaTheme="minorHAnsi"/>
          <w:color w:val="auto"/>
          <w:sz w:val="24"/>
          <w:szCs w:val="24"/>
        </w:rPr>
        <w:t>obchod</w:t>
      </w:r>
      <w:r w:rsidRPr="00900008">
        <w:rPr>
          <w:rStyle w:val="Zkladntext1"/>
          <w:rFonts w:eastAsiaTheme="minorHAnsi"/>
          <w:sz w:val="24"/>
          <w:szCs w:val="24"/>
        </w:rPr>
        <w:t xml:space="preserve"> osvedčil, dostal príkaz na ďalší Výkup vína. Prvý týždeň zakúpil 10</w:t>
      </w:r>
      <w:r w:rsidRPr="00900008">
        <w:rPr>
          <w:rStyle w:val="Zkladntext1"/>
          <w:rFonts w:eastAsiaTheme="minorHAnsi"/>
          <w:i/>
          <w:sz w:val="24"/>
          <w:szCs w:val="24"/>
        </w:rPr>
        <w:t xml:space="preserve"> hl</w:t>
      </w:r>
      <w:r w:rsidRPr="00900008">
        <w:rPr>
          <w:rStyle w:val="Zkladntext1"/>
          <w:rFonts w:eastAsiaTheme="minorHAnsi"/>
          <w:sz w:val="24"/>
          <w:szCs w:val="24"/>
        </w:rPr>
        <w:t xml:space="preserve"> za tú istú cenu, druhý týždeň 12 </w:t>
      </w:r>
      <w:r w:rsidRPr="00900008">
        <w:rPr>
          <w:rStyle w:val="Zkladntext1"/>
          <w:rFonts w:eastAsiaTheme="minorHAnsi"/>
          <w:i/>
          <w:sz w:val="24"/>
          <w:szCs w:val="24"/>
        </w:rPr>
        <w:t>hl</w:t>
      </w:r>
      <w:r w:rsidRPr="00900008">
        <w:rPr>
          <w:rStyle w:val="Zkladntext1"/>
          <w:rFonts w:eastAsiaTheme="minorHAnsi"/>
          <w:sz w:val="24"/>
          <w:szCs w:val="24"/>
        </w:rPr>
        <w:t xml:space="preserve"> po 6,30 </w:t>
      </w:r>
      <w:r w:rsidRPr="00900008">
        <w:rPr>
          <w:rStyle w:val="Zkladntext1"/>
          <w:rFonts w:eastAsiaTheme="minorHAnsi"/>
          <w:i/>
          <w:sz w:val="24"/>
          <w:szCs w:val="24"/>
        </w:rPr>
        <w:t>Ks</w:t>
      </w:r>
      <w:r w:rsidRPr="00900008">
        <w:rPr>
          <w:rStyle w:val="Zkladntext1"/>
          <w:rFonts w:eastAsiaTheme="minorHAnsi"/>
          <w:sz w:val="24"/>
          <w:szCs w:val="24"/>
        </w:rPr>
        <w:t xml:space="preserve"> liter, tretí týždeň zakúpil 24 </w:t>
      </w:r>
      <w:r w:rsidRPr="00900008">
        <w:rPr>
          <w:rStyle w:val="Zkladntext1"/>
          <w:rFonts w:eastAsiaTheme="minorHAnsi"/>
          <w:i/>
          <w:sz w:val="24"/>
          <w:szCs w:val="24"/>
        </w:rPr>
        <w:t>hl</w:t>
      </w:r>
      <w:r w:rsidRPr="00900008">
        <w:rPr>
          <w:rStyle w:val="Zkladntext1"/>
          <w:rFonts w:eastAsiaTheme="minorHAnsi"/>
          <w:sz w:val="24"/>
          <w:szCs w:val="24"/>
        </w:rPr>
        <w:t xml:space="preserve">, ale už o 20 </w:t>
      </w:r>
      <w:r w:rsidRPr="00900008">
        <w:rPr>
          <w:rStyle w:val="Zkladntext1"/>
          <w:rFonts w:eastAsiaTheme="minorHAnsi"/>
          <w:i/>
          <w:sz w:val="24"/>
          <w:szCs w:val="24"/>
        </w:rPr>
        <w:t xml:space="preserve">h </w:t>
      </w:r>
      <w:r w:rsidRPr="00900008">
        <w:rPr>
          <w:rStyle w:val="Zkladntext1"/>
          <w:rFonts w:eastAsiaTheme="minorHAnsi"/>
          <w:sz w:val="24"/>
          <w:szCs w:val="24"/>
        </w:rPr>
        <w:t xml:space="preserve">drahšie a štvrtý týždeň 20 </w:t>
      </w:r>
      <w:r w:rsidRPr="00900008">
        <w:rPr>
          <w:rStyle w:val="Zkladntext1"/>
          <w:rFonts w:eastAsiaTheme="minorHAnsi"/>
          <w:i/>
          <w:sz w:val="24"/>
          <w:szCs w:val="24"/>
        </w:rPr>
        <w:t xml:space="preserve">hl </w:t>
      </w:r>
      <w:r w:rsidRPr="00900008">
        <w:rPr>
          <w:rStyle w:val="Zkladntext1"/>
          <w:rFonts w:eastAsiaTheme="minorHAnsi"/>
          <w:sz w:val="24"/>
          <w:szCs w:val="24"/>
        </w:rPr>
        <w:t>za cenu vína zakúpeného druhý týždeň.</w:t>
      </w:r>
    </w:p>
    <w:p w:rsidR="00900008" w:rsidRPr="00E60C6E"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Koľko 1 vína zakúpil dovedna?</w:t>
      </w:r>
    </w:p>
    <w:p w:rsidR="00900008" w:rsidRPr="00A6134B"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w:t>
      </w:r>
      <w:r w:rsidRPr="00A6134B">
        <w:rPr>
          <w:rStyle w:val="Zkladntext1"/>
          <w:rFonts w:eastAsiaTheme="minorHAnsi"/>
          <w:color w:val="auto"/>
          <w:sz w:val="24"/>
          <w:szCs w:val="24"/>
        </w:rPr>
        <w:t xml:space="preserve">Koľko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zaplatil dovedna?</w:t>
      </w:r>
    </w:p>
    <w:p w:rsidR="00900008" w:rsidRPr="00A6134B" w:rsidRDefault="00900008" w:rsidP="00900008">
      <w:pPr>
        <w:widowControl w:val="0"/>
        <w:numPr>
          <w:ilvl w:val="0"/>
          <w:numId w:val="15"/>
        </w:numPr>
        <w:spacing w:after="0" w:line="240" w:lineRule="auto"/>
        <w:ind w:left="284"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Koľko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dostal provízie za tento obchod?</w:t>
      </w:r>
    </w:p>
    <w:p w:rsidR="00900008" w:rsidRPr="00A6134B" w:rsidRDefault="00900008" w:rsidP="00900008">
      <w:pPr>
        <w:widowControl w:val="0"/>
        <w:numPr>
          <w:ilvl w:val="0"/>
          <w:numId w:val="15"/>
        </w:numPr>
        <w:spacing w:after="0" w:line="240" w:lineRule="auto"/>
        <w:ind w:left="284" w:right="20"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Koľko hl zakúpil priemerne týždenne a aká bola jeho priemerná cena?</w:t>
      </w:r>
    </w:p>
    <w:p w:rsidR="00900008" w:rsidRPr="00A6134B" w:rsidRDefault="00900008" w:rsidP="00900008">
      <w:pPr>
        <w:widowControl w:val="0"/>
        <w:numPr>
          <w:ilvl w:val="0"/>
          <w:numId w:val="15"/>
        </w:numPr>
        <w:spacing w:after="112" w:line="240" w:lineRule="auto"/>
        <w:ind w:left="284" w:right="20" w:firstLine="397"/>
        <w:jc w:val="both"/>
        <w:rPr>
          <w:rFonts w:ascii="Times New Roman" w:hAnsi="Times New Roman" w:cs="Times New Roman"/>
          <w:sz w:val="24"/>
          <w:szCs w:val="24"/>
        </w:rPr>
      </w:pPr>
      <w:r w:rsidRPr="00A6134B">
        <w:rPr>
          <w:rStyle w:val="Zkladntext1"/>
          <w:rFonts w:eastAsiaTheme="minorHAnsi"/>
          <w:color w:val="auto"/>
          <w:sz w:val="24"/>
          <w:szCs w:val="24"/>
        </w:rPr>
        <w:t xml:space="preserve"> O koľko % sa zvýši cena vína </w:t>
      </w:r>
      <w:proofErr w:type="spellStart"/>
      <w:r w:rsidRPr="00A6134B">
        <w:rPr>
          <w:rStyle w:val="Zkladntext1"/>
          <w:rFonts w:eastAsiaTheme="minorHAnsi"/>
          <w:color w:val="auto"/>
          <w:sz w:val="24"/>
          <w:szCs w:val="24"/>
        </w:rPr>
        <w:t>medziobchodom</w:t>
      </w:r>
      <w:proofErr w:type="spellEnd"/>
      <w:r w:rsidRPr="00A6134B">
        <w:rPr>
          <w:rStyle w:val="Zkladntext1"/>
          <w:rFonts w:eastAsiaTheme="minorHAnsi"/>
          <w:color w:val="auto"/>
          <w:sz w:val="24"/>
          <w:szCs w:val="24"/>
        </w:rPr>
        <w:t xml:space="preserve">, keď vo Francúzsku predávajú liter po 15 </w:t>
      </w:r>
      <w:proofErr w:type="spellStart"/>
      <w:r w:rsidRPr="00A6134B">
        <w:rPr>
          <w:rStyle w:val="Zkladntext1"/>
          <w:rFonts w:eastAsiaTheme="minorHAnsi"/>
          <w:color w:val="auto"/>
          <w:sz w:val="24"/>
          <w:szCs w:val="24"/>
        </w:rPr>
        <w:t>Fr</w:t>
      </w:r>
      <w:proofErr w:type="spellEnd"/>
      <w:r w:rsidRPr="00A6134B">
        <w:rPr>
          <w:rStyle w:val="Zkladntext1"/>
          <w:rFonts w:eastAsiaTheme="minorHAnsi"/>
          <w:color w:val="auto"/>
          <w:sz w:val="24"/>
          <w:szCs w:val="24"/>
        </w:rPr>
        <w:t>.?</w:t>
      </w:r>
    </w:p>
    <w:p w:rsidR="00900008" w:rsidRPr="00E60C6E" w:rsidRDefault="00900008" w:rsidP="00900008">
      <w:pPr>
        <w:spacing w:after="0" w:line="240" w:lineRule="auto"/>
        <w:ind w:left="284" w:firstLine="397"/>
        <w:jc w:val="both"/>
        <w:rPr>
          <w:rStyle w:val="Zkladntext1"/>
          <w:rFonts w:eastAsiaTheme="minorHAnsi"/>
          <w:sz w:val="24"/>
          <w:szCs w:val="24"/>
        </w:rPr>
      </w:pPr>
    </w:p>
    <w:p w:rsidR="00900008" w:rsidRPr="00A6134B" w:rsidRDefault="00900008" w:rsidP="00900008">
      <w:pPr>
        <w:widowControl w:val="0"/>
        <w:numPr>
          <w:ilvl w:val="0"/>
          <w:numId w:val="16"/>
        </w:numPr>
        <w:spacing w:after="124" w:line="240" w:lineRule="auto"/>
        <w:ind w:left="284" w:right="220" w:hanging="284"/>
        <w:jc w:val="both"/>
        <w:rPr>
          <w:rFonts w:ascii="Times New Roman" w:hAnsi="Times New Roman" w:cs="Times New Roman"/>
          <w:sz w:val="24"/>
          <w:szCs w:val="24"/>
        </w:rPr>
      </w:pPr>
      <w:r w:rsidRPr="00E60C6E">
        <w:rPr>
          <w:rStyle w:val="Zkladntext1"/>
          <w:rFonts w:eastAsiaTheme="minorHAnsi"/>
          <w:sz w:val="24"/>
          <w:szCs w:val="24"/>
        </w:rPr>
        <w:t xml:space="preserve">3¼% </w:t>
      </w:r>
      <w:r w:rsidRPr="00A6134B">
        <w:rPr>
          <w:rStyle w:val="Zkladntext1"/>
          <w:rFonts w:eastAsiaTheme="minorHAnsi"/>
          <w:color w:val="auto"/>
          <w:sz w:val="24"/>
          <w:szCs w:val="24"/>
        </w:rPr>
        <w:t xml:space="preserve">provízia z obchodu za 34000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½ %</w:t>
      </w:r>
      <w:r w:rsidRPr="00A6134B">
        <w:rPr>
          <w:rStyle w:val="ZkladntextKurzva"/>
          <w:rFonts w:eastAsiaTheme="minorHAnsi"/>
          <w:i w:val="0"/>
          <w:color w:val="auto"/>
          <w:sz w:val="24"/>
          <w:szCs w:val="24"/>
        </w:rPr>
        <w:t xml:space="preserve"> </w:t>
      </w:r>
      <w:r w:rsidRPr="00A6134B">
        <w:rPr>
          <w:rStyle w:val="Zkladntext1"/>
          <w:rFonts w:eastAsiaTheme="minorHAnsi"/>
          <w:color w:val="auto"/>
          <w:sz w:val="24"/>
          <w:szCs w:val="24"/>
        </w:rPr>
        <w:t xml:space="preserve">zvláštnej odmeny je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 .!</w:t>
      </w:r>
    </w:p>
    <w:p w:rsidR="00900008" w:rsidRPr="00A6134B" w:rsidRDefault="00900008" w:rsidP="00D47FDB">
      <w:pPr>
        <w:spacing w:after="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 xml:space="preserve">Osoba, ktorá poveruje iného vykonaním obchodu, menuje sa k o m i t e n t; osoba, ktorá obchod prevádza, je </w:t>
      </w:r>
      <w:r w:rsidRPr="00A6134B">
        <w:rPr>
          <w:rStyle w:val="ZkladntextRiadkovanie3pt"/>
          <w:rFonts w:eastAsiaTheme="minorHAnsi"/>
          <w:color w:val="auto"/>
          <w:sz w:val="24"/>
          <w:szCs w:val="24"/>
        </w:rPr>
        <w:t>komisionár</w:t>
      </w:r>
      <w:r w:rsidRPr="00A6134B">
        <w:rPr>
          <w:rStyle w:val="Zkladntext1"/>
          <w:rFonts w:eastAsiaTheme="minorHAnsi"/>
          <w:color w:val="auto"/>
          <w:sz w:val="24"/>
          <w:szCs w:val="24"/>
        </w:rPr>
        <w:t xml:space="preserve"> alebo agent.</w:t>
      </w:r>
    </w:p>
    <w:p w:rsidR="00900008" w:rsidRPr="00A6134B" w:rsidRDefault="00900008" w:rsidP="00D47FDB">
      <w:pPr>
        <w:spacing w:after="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Odmena, ktorú agent za svoju námahu dostáva, je provízia, ktorá sa obyčajne určí v %.</w:t>
      </w:r>
    </w:p>
    <w:p w:rsidR="00900008" w:rsidRPr="00A6134B" w:rsidRDefault="00900008" w:rsidP="00D47FDB">
      <w:pPr>
        <w:spacing w:after="120" w:line="240" w:lineRule="auto"/>
        <w:ind w:right="20" w:firstLine="284"/>
        <w:jc w:val="both"/>
        <w:rPr>
          <w:rFonts w:ascii="Times New Roman" w:hAnsi="Times New Roman" w:cs="Times New Roman"/>
          <w:sz w:val="24"/>
          <w:szCs w:val="24"/>
        </w:rPr>
      </w:pPr>
      <w:r w:rsidRPr="00A6134B">
        <w:rPr>
          <w:rStyle w:val="Zkladntext1"/>
          <w:rFonts w:eastAsiaTheme="minorHAnsi"/>
          <w:color w:val="auto"/>
          <w:sz w:val="24"/>
          <w:szCs w:val="24"/>
        </w:rPr>
        <w:t xml:space="preserve">Účet o prevedených obchodoch, ktorý agent dodáva svojmu komitentovi, menuje sa </w:t>
      </w:r>
      <w:r w:rsidRPr="00A6134B">
        <w:rPr>
          <w:rStyle w:val="ZkladntextRiadkovanie3pt"/>
          <w:rFonts w:eastAsiaTheme="minorHAnsi"/>
          <w:color w:val="auto"/>
          <w:sz w:val="24"/>
          <w:szCs w:val="24"/>
        </w:rPr>
        <w:t>faktúra.</w:t>
      </w:r>
    </w:p>
    <w:p w:rsidR="00900008" w:rsidRPr="00A6134B" w:rsidRDefault="00900008" w:rsidP="00900008">
      <w:pPr>
        <w:widowControl w:val="0"/>
        <w:numPr>
          <w:ilvl w:val="0"/>
          <w:numId w:val="13"/>
        </w:numPr>
        <w:spacing w:after="132"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Za tovar s 2% províziou zaplatili 3250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robila provízia?</w:t>
      </w:r>
    </w:p>
    <w:p w:rsidR="00900008" w:rsidRPr="00A6134B" w:rsidRDefault="00900008" w:rsidP="00900008">
      <w:pPr>
        <w:widowControl w:val="0"/>
        <w:numPr>
          <w:ilvl w:val="0"/>
          <w:numId w:val="13"/>
        </w:numPr>
        <w:spacing w:after="112"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Agent predal tovar za 245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567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1090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za 2450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takto zarobil, keď dostáva 3% provízie?</w:t>
      </w:r>
    </w:p>
    <w:p w:rsidR="00900008" w:rsidRPr="00A6134B" w:rsidRDefault="00900008" w:rsidP="00900008">
      <w:pPr>
        <w:widowControl w:val="0"/>
        <w:numPr>
          <w:ilvl w:val="0"/>
          <w:numId w:val="13"/>
        </w:numPr>
        <w:spacing w:after="124"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Po </w:t>
      </w:r>
      <w:proofErr w:type="spellStart"/>
      <w:r w:rsidRPr="00A6134B">
        <w:rPr>
          <w:rStyle w:val="Zkladntext1"/>
          <w:rFonts w:eastAsiaTheme="minorHAnsi"/>
          <w:color w:val="auto"/>
          <w:sz w:val="24"/>
          <w:szCs w:val="24"/>
        </w:rPr>
        <w:t>srážke</w:t>
      </w:r>
      <w:proofErr w:type="spellEnd"/>
      <w:r w:rsidRPr="00A6134B">
        <w:rPr>
          <w:rStyle w:val="Zkladntext1"/>
          <w:rFonts w:eastAsiaTheme="minorHAnsi"/>
          <w:color w:val="auto"/>
          <w:sz w:val="24"/>
          <w:szCs w:val="24"/>
        </w:rPr>
        <w:t xml:space="preserve"> 2% provízie dostali sme za predaný to</w:t>
      </w:r>
      <w:r w:rsidRPr="00A6134B">
        <w:rPr>
          <w:rStyle w:val="Zkladntext1"/>
          <w:rFonts w:eastAsiaTheme="minorHAnsi"/>
          <w:color w:val="auto"/>
          <w:sz w:val="24"/>
          <w:szCs w:val="24"/>
        </w:rPr>
        <w:softHyphen/>
        <w:t xml:space="preserve">var 3724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robí provízia? Za koľko sa tovar pre</w:t>
      </w:r>
      <w:r w:rsidRPr="00A6134B">
        <w:rPr>
          <w:rStyle w:val="Zkladntext1"/>
          <w:rFonts w:eastAsiaTheme="minorHAnsi"/>
          <w:color w:val="auto"/>
          <w:sz w:val="24"/>
          <w:szCs w:val="24"/>
        </w:rPr>
        <w:softHyphen/>
        <w:t>dal?</w:t>
      </w:r>
    </w:p>
    <w:p w:rsidR="00900008" w:rsidRPr="00A6134B" w:rsidRDefault="00900008" w:rsidP="00900008">
      <w:pPr>
        <w:widowControl w:val="0"/>
        <w:numPr>
          <w:ilvl w:val="0"/>
          <w:numId w:val="13"/>
        </w:numPr>
        <w:spacing w:after="12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Za hodváb obchodník zaplatil okrem ceny tovaru 9842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ešte 147,65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provízie. V</w:t>
      </w:r>
      <w:r w:rsidR="00D47FDB">
        <w:rPr>
          <w:rStyle w:val="Zkladntext1"/>
          <w:rFonts w:eastAsiaTheme="minorHAnsi"/>
          <w:color w:val="auto"/>
          <w:sz w:val="24"/>
          <w:szCs w:val="24"/>
        </w:rPr>
        <w:t> </w:t>
      </w:r>
      <w:r w:rsidRPr="00A6134B">
        <w:rPr>
          <w:rStyle w:val="Zkladntext1"/>
          <w:rFonts w:eastAsiaTheme="minorHAnsi"/>
          <w:color w:val="auto"/>
          <w:sz w:val="24"/>
          <w:szCs w:val="24"/>
        </w:rPr>
        <w:t>koľkých % sa počítala provízia?</w:t>
      </w:r>
    </w:p>
    <w:p w:rsidR="00900008" w:rsidRPr="00A6134B" w:rsidRDefault="00900008" w:rsidP="00900008">
      <w:pPr>
        <w:widowControl w:val="0"/>
        <w:numPr>
          <w:ilvl w:val="0"/>
          <w:numId w:val="13"/>
        </w:numPr>
        <w:spacing w:after="76"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Provízia za prevedený obchod bola 43,40 </w:t>
      </w:r>
      <w:r w:rsidRPr="00A6134B">
        <w:rPr>
          <w:rStyle w:val="Zkladntext1"/>
          <w:rFonts w:eastAsiaTheme="minorHAnsi"/>
          <w:i/>
          <w:color w:val="auto"/>
          <w:sz w:val="24"/>
          <w:szCs w:val="24"/>
        </w:rPr>
        <w:t>Ks</w:t>
      </w:r>
      <w:r w:rsidRPr="00A6134B">
        <w:rPr>
          <w:rStyle w:val="Zkladntext1"/>
          <w:rFonts w:eastAsiaTheme="minorHAnsi"/>
          <w:color w:val="auto"/>
          <w:sz w:val="24"/>
          <w:szCs w:val="24"/>
        </w:rPr>
        <w:t>. Na akú sumu sa obchod previedol, keď sa počítala provízia 1¾%</w:t>
      </w:r>
      <w:r w:rsidRPr="00A6134B">
        <w:rPr>
          <w:rStyle w:val="Zkladntext19Kapitlky"/>
          <w:rFonts w:eastAsiaTheme="minorHAnsi"/>
          <w:color w:val="auto"/>
          <w:sz w:val="24"/>
          <w:szCs w:val="24"/>
        </w:rPr>
        <w:t>?</w:t>
      </w:r>
    </w:p>
    <w:p w:rsidR="00900008" w:rsidRPr="00A6134B" w:rsidRDefault="00900008" w:rsidP="00900008">
      <w:pPr>
        <w:widowControl w:val="0"/>
        <w:numPr>
          <w:ilvl w:val="0"/>
          <w:numId w:val="13"/>
        </w:numPr>
        <w:spacing w:after="116"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Namiesto 1¾% počíta si agent mylne 2% provízie, t. j. 86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mu vlastne prislúcha?</w:t>
      </w:r>
    </w:p>
    <w:p w:rsidR="00900008" w:rsidRPr="00A6134B" w:rsidRDefault="00900008" w:rsidP="00900008">
      <w:pPr>
        <w:widowControl w:val="0"/>
        <w:numPr>
          <w:ilvl w:val="0"/>
          <w:numId w:val="13"/>
        </w:numPr>
        <w:spacing w:after="0" w:line="240" w:lineRule="auto"/>
        <w:ind w:left="284" w:right="20" w:hanging="284"/>
        <w:jc w:val="both"/>
        <w:rPr>
          <w:rStyle w:val="Zkladntext1"/>
          <w:rFonts w:eastAsiaTheme="minorHAnsi"/>
          <w:color w:val="auto"/>
          <w:sz w:val="24"/>
          <w:szCs w:val="24"/>
        </w:rPr>
      </w:pPr>
      <w:r w:rsidRPr="00A6134B">
        <w:rPr>
          <w:rStyle w:val="Zkladntext1"/>
          <w:rFonts w:eastAsiaTheme="minorHAnsi"/>
          <w:color w:val="auto"/>
          <w:sz w:val="24"/>
          <w:szCs w:val="24"/>
        </w:rPr>
        <w:t>Terstský obchodník kúpil pre trnavského obchod</w:t>
      </w:r>
      <w:r w:rsidRPr="00A6134B">
        <w:rPr>
          <w:rStyle w:val="Zkladntext1"/>
          <w:rFonts w:eastAsiaTheme="minorHAnsi"/>
          <w:color w:val="auto"/>
          <w:sz w:val="24"/>
          <w:szCs w:val="24"/>
        </w:rPr>
        <w:softHyphen/>
        <w:t xml:space="preserve">níka 3 debny tovaru, </w:t>
      </w:r>
      <w:proofErr w:type="spellStart"/>
      <w:r w:rsidRPr="00A6134B">
        <w:rPr>
          <w:rStyle w:val="Zkladntext1"/>
          <w:rFonts w:eastAsiaTheme="minorHAnsi"/>
          <w:color w:val="auto"/>
          <w:sz w:val="24"/>
          <w:szCs w:val="24"/>
        </w:rPr>
        <w:t>B</w:t>
      </w:r>
      <w:r w:rsidRPr="00A6134B">
        <w:rPr>
          <w:rStyle w:val="Zkladntext1"/>
          <w:rFonts w:eastAsiaTheme="minorHAnsi"/>
          <w:sz w:val="24"/>
          <w:szCs w:val="24"/>
          <w:vertAlign w:val="superscript"/>
        </w:rPr>
        <w:t>t</w:t>
      </w:r>
      <w:proofErr w:type="spellEnd"/>
      <w:r w:rsidRPr="00A6134B">
        <w:rPr>
          <w:rStyle w:val="Zkladntext1"/>
          <w:rFonts w:eastAsiaTheme="minorHAnsi"/>
          <w:color w:val="auto"/>
          <w:sz w:val="24"/>
          <w:szCs w:val="24"/>
        </w:rPr>
        <w:t xml:space="preserve">° 768 </w:t>
      </w:r>
      <w:r w:rsidRPr="00A6134B">
        <w:rPr>
          <w:rStyle w:val="Zkladntext1"/>
          <w:rFonts w:eastAsiaTheme="minorHAnsi"/>
          <w:i/>
          <w:color w:val="auto"/>
          <w:sz w:val="24"/>
          <w:szCs w:val="24"/>
        </w:rPr>
        <w:t>kg</w:t>
      </w:r>
      <w:r w:rsidRPr="00A6134B">
        <w:rPr>
          <w:rStyle w:val="Zkladntext1"/>
          <w:rFonts w:eastAsiaTheme="minorHAnsi"/>
          <w:color w:val="auto"/>
          <w:sz w:val="24"/>
          <w:szCs w:val="24"/>
        </w:rPr>
        <w:t>, T</w:t>
      </w:r>
      <w:r w:rsidRPr="00A6134B">
        <w:rPr>
          <w:rStyle w:val="Zkladntext1"/>
          <w:rFonts w:eastAsiaTheme="minorHAnsi"/>
          <w:color w:val="auto"/>
          <w:sz w:val="24"/>
          <w:szCs w:val="24"/>
          <w:vertAlign w:val="superscript"/>
        </w:rPr>
        <w:t>a</w:t>
      </w:r>
      <w:r w:rsidRPr="00A6134B">
        <w:rPr>
          <w:rStyle w:val="Zkladntext1"/>
          <w:rFonts w:eastAsiaTheme="minorHAnsi"/>
          <w:color w:val="auto"/>
          <w:sz w:val="24"/>
          <w:szCs w:val="24"/>
        </w:rPr>
        <w:t xml:space="preserve"> </w:t>
      </w:r>
      <w:r w:rsidRPr="00A6134B">
        <w:rPr>
          <w:rStyle w:val="Zkladntext1"/>
          <w:rFonts w:eastAsiaTheme="minorHAnsi"/>
          <w:color w:val="auto"/>
          <w:sz w:val="24"/>
          <w:szCs w:val="24"/>
        </w:rPr>
        <w:lastRenderedPageBreak/>
        <w:t>13</w:t>
      </w:r>
      <w:r>
        <w:rPr>
          <w:rStyle w:val="Zkladntext1"/>
          <w:rFonts w:eastAsiaTheme="minorHAnsi"/>
          <w:sz w:val="24"/>
          <w:szCs w:val="24"/>
        </w:rPr>
        <w:t>%</w:t>
      </w:r>
      <w:r w:rsidRPr="00A6134B">
        <w:rPr>
          <w:rStyle w:val="Zkladntext1"/>
          <w:rFonts w:eastAsiaTheme="minorHAnsi"/>
          <w:color w:val="auto"/>
          <w:sz w:val="24"/>
          <w:szCs w:val="24"/>
        </w:rPr>
        <w:t xml:space="preserve">, po 62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za 100 </w:t>
      </w:r>
      <w:r w:rsidRPr="00A6134B">
        <w:rPr>
          <w:rStyle w:val="Zkladntext1"/>
          <w:rFonts w:eastAsiaTheme="minorHAnsi"/>
          <w:i/>
          <w:color w:val="auto"/>
          <w:sz w:val="24"/>
          <w:szCs w:val="24"/>
        </w:rPr>
        <w:t>kg</w:t>
      </w:r>
      <w:r w:rsidRPr="00A6134B">
        <w:rPr>
          <w:rStyle w:val="Zkladntext1"/>
          <w:rFonts w:eastAsiaTheme="minorHAnsi"/>
          <w:color w:val="auto"/>
          <w:sz w:val="24"/>
          <w:szCs w:val="24"/>
        </w:rPr>
        <w:t xml:space="preserve"> </w:t>
      </w:r>
      <w:proofErr w:type="spellStart"/>
      <w:r w:rsidRPr="00A6134B">
        <w:rPr>
          <w:rStyle w:val="Zkladntext1"/>
          <w:rFonts w:eastAsiaTheme="minorHAnsi"/>
          <w:color w:val="auto"/>
          <w:sz w:val="24"/>
          <w:szCs w:val="24"/>
        </w:rPr>
        <w:t>N</w:t>
      </w:r>
      <w:r w:rsidRPr="00A6134B">
        <w:rPr>
          <w:rStyle w:val="Zkladntext1"/>
          <w:rFonts w:eastAsiaTheme="minorHAnsi"/>
          <w:sz w:val="24"/>
          <w:szCs w:val="24"/>
          <w:vertAlign w:val="superscript"/>
        </w:rPr>
        <w:t>t</w:t>
      </w:r>
      <w:proofErr w:type="spellEnd"/>
      <w:r w:rsidRPr="00A6134B">
        <w:rPr>
          <w:rStyle w:val="Zkladntext1"/>
          <w:rFonts w:eastAsiaTheme="minorHAnsi"/>
          <w:color w:val="auto"/>
          <w:sz w:val="24"/>
          <w:szCs w:val="24"/>
        </w:rPr>
        <w:t>° váhy. Na akú sumu znie faktúra, keď vedľajšie vý</w:t>
      </w:r>
      <w:r w:rsidRPr="00A6134B">
        <w:rPr>
          <w:rStyle w:val="Zkladntext1"/>
          <w:rFonts w:eastAsiaTheme="minorHAnsi"/>
          <w:color w:val="auto"/>
          <w:sz w:val="24"/>
          <w:szCs w:val="24"/>
        </w:rPr>
        <w:softHyphen/>
      </w:r>
      <w:r w:rsidRPr="00A6134B">
        <w:rPr>
          <w:rStyle w:val="Zkladntext1"/>
          <w:rFonts w:eastAsiaTheme="minorHAnsi"/>
          <w:bCs/>
          <w:color w:val="auto"/>
          <w:sz w:val="24"/>
          <w:szCs w:val="24"/>
        </w:rPr>
        <w:t xml:space="preserve">davky </w:t>
      </w:r>
      <w:proofErr w:type="spellStart"/>
      <w:r w:rsidRPr="00A6134B">
        <w:rPr>
          <w:rStyle w:val="Zkladntext1"/>
          <w:rFonts w:eastAsiaTheme="minorHAnsi"/>
          <w:bCs/>
          <w:color w:val="auto"/>
          <w:sz w:val="24"/>
          <w:szCs w:val="24"/>
        </w:rPr>
        <w:t>boly</w:t>
      </w:r>
      <w:proofErr w:type="spellEnd"/>
      <w:r w:rsidRPr="00A6134B">
        <w:rPr>
          <w:rStyle w:val="Zkladntext1"/>
          <w:rFonts w:eastAsiaTheme="minorHAnsi"/>
          <w:bCs/>
          <w:color w:val="auto"/>
          <w:sz w:val="24"/>
          <w:szCs w:val="24"/>
        </w:rPr>
        <w:t xml:space="preserve"> 31,10</w:t>
      </w:r>
      <w:r w:rsidR="00D47FDB">
        <w:rPr>
          <w:rStyle w:val="Zkladntext1"/>
          <w:rFonts w:eastAsiaTheme="minorHAnsi"/>
          <w:bCs/>
          <w:color w:val="auto"/>
          <w:sz w:val="24"/>
          <w:szCs w:val="24"/>
        </w:rPr>
        <w:t> </w:t>
      </w:r>
      <w:r w:rsidRPr="00A6134B">
        <w:rPr>
          <w:rStyle w:val="Zkladntext1"/>
          <w:rFonts w:eastAsiaTheme="minorHAnsi"/>
          <w:bCs/>
          <w:i/>
          <w:color w:val="auto"/>
          <w:sz w:val="24"/>
          <w:szCs w:val="24"/>
        </w:rPr>
        <w:t>Ks</w:t>
      </w:r>
      <w:r w:rsidRPr="00A6134B">
        <w:rPr>
          <w:rStyle w:val="Zkladntext1"/>
          <w:rFonts w:eastAsiaTheme="minorHAnsi"/>
          <w:bCs/>
          <w:color w:val="auto"/>
          <w:sz w:val="24"/>
          <w:szCs w:val="24"/>
        </w:rPr>
        <w:t xml:space="preserve"> a keď bolo provízia </w:t>
      </w:r>
      <w:r w:rsidRPr="00A6134B">
        <w:rPr>
          <w:rStyle w:val="Zkladntext1"/>
          <w:rFonts w:eastAsiaTheme="minorHAnsi"/>
          <w:bCs/>
          <w:iCs/>
          <w:color w:val="auto"/>
          <w:sz w:val="24"/>
          <w:szCs w:val="24"/>
        </w:rPr>
        <w:t>3½%?</w:t>
      </w:r>
    </w:p>
    <w:p w:rsidR="00900008" w:rsidRPr="00A6134B" w:rsidRDefault="00900008" w:rsidP="00900008">
      <w:pPr>
        <w:widowControl w:val="0"/>
        <w:numPr>
          <w:ilvl w:val="0"/>
          <w:numId w:val="13"/>
        </w:numPr>
        <w:spacing w:after="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Majiteľ väčšieho domu v meste vysťahoval sa do cudziny a poveril svojho známeho, aby mu predal dom za najnižšiu cenu 230000 </w:t>
      </w:r>
      <w:r w:rsidRPr="00A6134B">
        <w:rPr>
          <w:rStyle w:val="Zkladntext1"/>
          <w:rFonts w:eastAsiaTheme="minorHAnsi"/>
          <w:i/>
          <w:color w:val="auto"/>
          <w:sz w:val="24"/>
          <w:szCs w:val="24"/>
        </w:rPr>
        <w:t>Ks</w:t>
      </w:r>
      <w:r>
        <w:rPr>
          <w:rStyle w:val="Zkladntext1"/>
          <w:rFonts w:eastAsiaTheme="minorHAnsi"/>
          <w:sz w:val="24"/>
          <w:szCs w:val="24"/>
        </w:rPr>
        <w:t>, pričom mu sľúbil 2</w:t>
      </w:r>
      <w:r w:rsidRPr="00A6134B">
        <w:rPr>
          <w:rStyle w:val="Zkladntext1"/>
          <w:rFonts w:eastAsiaTheme="minorHAnsi"/>
          <w:color w:val="auto"/>
          <w:sz w:val="24"/>
          <w:szCs w:val="24"/>
        </w:rPr>
        <w:t>½% proví</w:t>
      </w:r>
      <w:r w:rsidRPr="00A6134B">
        <w:rPr>
          <w:rStyle w:val="Zkladntext1"/>
          <w:rFonts w:eastAsiaTheme="minorHAnsi"/>
          <w:color w:val="auto"/>
          <w:sz w:val="24"/>
          <w:szCs w:val="24"/>
        </w:rPr>
        <w:softHyphen/>
        <w:t xml:space="preserve">ziu, Tento dom predal za 234000 </w:t>
      </w:r>
      <w:r w:rsidRPr="00A6134B">
        <w:rPr>
          <w:rStyle w:val="Zkladntext1"/>
          <w:rFonts w:eastAsiaTheme="minorHAnsi"/>
          <w:i/>
          <w:color w:val="auto"/>
          <w:sz w:val="24"/>
          <w:szCs w:val="24"/>
        </w:rPr>
        <w:t>Ks</w:t>
      </w:r>
      <w:r w:rsidRPr="00A6134B">
        <w:rPr>
          <w:rStyle w:val="Zkladntext1"/>
          <w:rFonts w:eastAsiaTheme="minorHAnsi"/>
          <w:color w:val="auto"/>
          <w:sz w:val="24"/>
          <w:szCs w:val="24"/>
        </w:rPr>
        <w:t xml:space="preserve"> a dostal za dohadzovanie od kupujúceho 1200 </w:t>
      </w:r>
      <w:r w:rsidRPr="00A6134B">
        <w:rPr>
          <w:rStyle w:val="Zkladntext1"/>
          <w:rFonts w:eastAsiaTheme="minorHAnsi"/>
          <w:i/>
          <w:color w:val="auto"/>
          <w:sz w:val="24"/>
          <w:szCs w:val="24"/>
        </w:rPr>
        <w:t>Ks</w:t>
      </w:r>
      <w:r w:rsidRPr="00A6134B">
        <w:rPr>
          <w:rStyle w:val="Zkladntext1"/>
          <w:rFonts w:eastAsiaTheme="minorHAnsi"/>
          <w:color w:val="auto"/>
          <w:sz w:val="24"/>
          <w:szCs w:val="24"/>
        </w:rPr>
        <w:t>. Koľko si zarobil celkom pri predaji domu?</w:t>
      </w:r>
    </w:p>
    <w:p w:rsidR="00900008" w:rsidRPr="00A6134B" w:rsidRDefault="00D47FDB" w:rsidP="00900008">
      <w:pPr>
        <w:spacing w:after="74"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Koľko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xml:space="preserve"> zaslal majiteľovi do cudziny?</w:t>
      </w:r>
    </w:p>
    <w:p w:rsidR="00900008" w:rsidRPr="00A6134B" w:rsidRDefault="00D47FDB" w:rsidP="00900008">
      <w:pPr>
        <w:spacing w:after="276"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Prepočítajte tieto peniaze na nemecké marky!</w:t>
      </w:r>
    </w:p>
    <w:p w:rsidR="00900008" w:rsidRPr="00A6134B" w:rsidRDefault="00900008" w:rsidP="00900008">
      <w:pPr>
        <w:widowControl w:val="0"/>
        <w:numPr>
          <w:ilvl w:val="0"/>
          <w:numId w:val="13"/>
        </w:numPr>
        <w:spacing w:after="0" w:line="240" w:lineRule="auto"/>
        <w:ind w:left="284" w:right="20" w:hanging="284"/>
        <w:jc w:val="both"/>
        <w:rPr>
          <w:rFonts w:ascii="Times New Roman" w:hAnsi="Times New Roman" w:cs="Times New Roman"/>
          <w:sz w:val="24"/>
          <w:szCs w:val="24"/>
        </w:rPr>
      </w:pPr>
      <w:r w:rsidRPr="00A6134B">
        <w:rPr>
          <w:rStyle w:val="Zkladntext1"/>
          <w:rFonts w:eastAsiaTheme="minorHAnsi"/>
          <w:color w:val="auto"/>
          <w:sz w:val="24"/>
          <w:szCs w:val="24"/>
        </w:rPr>
        <w:t xml:space="preserve"> Továreň na kožený tovar poverila svojho agenta, aby na vhodnom mieste naviazal styk s</w:t>
      </w:r>
      <w:r w:rsidR="00D47FDB">
        <w:rPr>
          <w:rStyle w:val="Zkladntext1"/>
          <w:rFonts w:eastAsiaTheme="minorHAnsi"/>
          <w:color w:val="auto"/>
          <w:sz w:val="24"/>
          <w:szCs w:val="24"/>
        </w:rPr>
        <w:t> </w:t>
      </w:r>
      <w:r w:rsidRPr="00A6134B">
        <w:rPr>
          <w:rStyle w:val="Zkladntext1"/>
          <w:rFonts w:eastAsiaTheme="minorHAnsi"/>
          <w:color w:val="auto"/>
          <w:sz w:val="24"/>
          <w:szCs w:val="24"/>
        </w:rPr>
        <w:t>majiteľmi pozem</w:t>
      </w:r>
      <w:r w:rsidRPr="00A6134B">
        <w:rPr>
          <w:rStyle w:val="Zkladntext1"/>
          <w:rFonts w:eastAsiaTheme="minorHAnsi"/>
          <w:color w:val="auto"/>
          <w:sz w:val="24"/>
          <w:szCs w:val="24"/>
        </w:rPr>
        <w:softHyphen/>
        <w:t>kov, ktoré by predali na stavbu továrenských objektov (budov); agentovi sľúbili 1½% provízie z uskutočneného obchodu.</w:t>
      </w:r>
    </w:p>
    <w:p w:rsidR="00900008" w:rsidRPr="00A6134B" w:rsidRDefault="00D47FDB" w:rsidP="00900008">
      <w:pPr>
        <w:spacing w:after="0" w:line="240" w:lineRule="auto"/>
        <w:ind w:left="284" w:right="20"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Po polročnom zisťovaní uskutočnil sa obchod za 540000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Aký príjem mal agent z tohto obchodu?</w:t>
      </w:r>
    </w:p>
    <w:p w:rsidR="00900008" w:rsidRPr="00A6134B" w:rsidRDefault="00D47FDB" w:rsidP="00900008">
      <w:pPr>
        <w:spacing w:after="0" w:line="240" w:lineRule="auto"/>
        <w:ind w:left="284" w:right="20"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Pri cestovaní vybavoval súčasne viac obchodov za celkovú sumu pol milióna. Z 3/5 mal províziu ¾% a zo zvyšku 1½%.</w:t>
      </w:r>
    </w:p>
    <w:p w:rsidR="00900008" w:rsidRPr="00A6134B" w:rsidRDefault="00D47FDB" w:rsidP="00900008">
      <w:pPr>
        <w:spacing w:after="285" w:line="240" w:lineRule="auto"/>
        <w:ind w:left="284" w:hanging="284"/>
        <w:jc w:val="both"/>
        <w:rPr>
          <w:rFonts w:ascii="Times New Roman" w:hAnsi="Times New Roman" w:cs="Times New Roman"/>
          <w:sz w:val="24"/>
          <w:szCs w:val="24"/>
        </w:rPr>
      </w:pPr>
      <w:r>
        <w:rPr>
          <w:rStyle w:val="Zkladntext1"/>
          <w:rFonts w:eastAsiaTheme="minorHAnsi"/>
          <w:color w:val="auto"/>
          <w:sz w:val="24"/>
          <w:szCs w:val="24"/>
        </w:rPr>
        <w:tab/>
      </w:r>
      <w:r w:rsidR="00900008" w:rsidRPr="00A6134B">
        <w:rPr>
          <w:rStyle w:val="Zkladntext1"/>
          <w:rFonts w:eastAsiaTheme="minorHAnsi"/>
          <w:color w:val="auto"/>
          <w:sz w:val="24"/>
          <w:szCs w:val="24"/>
        </w:rPr>
        <w:t xml:space="preserve">Koľko </w:t>
      </w:r>
      <w:r w:rsidR="00900008" w:rsidRPr="00A6134B">
        <w:rPr>
          <w:rStyle w:val="Zkladntext1"/>
          <w:rFonts w:eastAsiaTheme="minorHAnsi"/>
          <w:i/>
          <w:color w:val="auto"/>
          <w:sz w:val="24"/>
          <w:szCs w:val="24"/>
        </w:rPr>
        <w:t>Ks</w:t>
      </w:r>
      <w:r w:rsidR="00900008" w:rsidRPr="00A6134B">
        <w:rPr>
          <w:rStyle w:val="Zkladntext1"/>
          <w:rFonts w:eastAsiaTheme="minorHAnsi"/>
          <w:color w:val="auto"/>
          <w:sz w:val="24"/>
          <w:szCs w:val="24"/>
        </w:rPr>
        <w:t xml:space="preserve"> zarobil dovedna?</w:t>
      </w:r>
    </w:p>
    <w:p w:rsidR="001C1C33" w:rsidRPr="00E60C6E" w:rsidRDefault="001C1C33" w:rsidP="001C1C33">
      <w:pPr>
        <w:spacing w:before="120" w:after="120" w:line="240" w:lineRule="auto"/>
        <w:ind w:firstLine="284"/>
        <w:jc w:val="both"/>
        <w:rPr>
          <w:rFonts w:ascii="Times New Roman" w:hAnsi="Times New Roman" w:cs="Times New Roman"/>
          <w:bCs/>
          <w:sz w:val="24"/>
          <w:szCs w:val="24"/>
        </w:rPr>
      </w:pPr>
    </w:p>
    <w:p w:rsidR="001C1C33" w:rsidRDefault="001C1C33"/>
    <w:p w:rsidR="001C1C33" w:rsidRDefault="001C1C33">
      <w:r>
        <w:t xml:space="preserve">Brutto, netto, </w:t>
      </w:r>
      <w:proofErr w:type="spellStart"/>
      <w:r>
        <w:t>tara</w:t>
      </w:r>
      <w:proofErr w:type="spellEnd"/>
    </w:p>
    <w:p w:rsidR="001C1C33" w:rsidRPr="000B174E" w:rsidRDefault="001C1C33" w:rsidP="001C1C33">
      <w:pPr>
        <w:pStyle w:val="Bezriadkovania"/>
        <w:spacing w:before="120" w:after="120"/>
        <w:ind w:firstLine="284"/>
        <w:jc w:val="both"/>
        <w:rPr>
          <w:ins w:id="284" w:author="Henrieta Mihalikova" w:date="2015-08-23T10:33:00Z"/>
          <w:rFonts w:ascii="Times New Roman" w:hAnsi="Times New Roman" w:cs="Times New Roman"/>
          <w:bCs/>
          <w:sz w:val="24"/>
          <w:szCs w:val="24"/>
        </w:rPr>
      </w:pPr>
      <w:ins w:id="285" w:author="Henrieta Mihalikova" w:date="2015-08-23T10:33:00Z">
        <w:r w:rsidRPr="000B174E">
          <w:rPr>
            <w:rFonts w:ascii="Times New Roman" w:hAnsi="Times New Roman" w:cs="Times New Roman"/>
            <w:bCs/>
            <w:sz w:val="24"/>
            <w:szCs w:val="24"/>
          </w:rPr>
          <w:t xml:space="preserve">Tovar určený na odoslanie treba chrániť obalom. </w:t>
        </w:r>
        <w:proofErr w:type="spellStart"/>
        <w:r w:rsidRPr="000B174E">
          <w:rPr>
            <w:rFonts w:ascii="Times New Roman" w:hAnsi="Times New Roman" w:cs="Times New Roman"/>
            <w:bCs/>
            <w:sz w:val="24"/>
            <w:szCs w:val="24"/>
          </w:rPr>
          <w:t>Poneváč</w:t>
        </w:r>
        <w:proofErr w:type="spellEnd"/>
        <w:r w:rsidRPr="000B174E">
          <w:rPr>
            <w:rFonts w:ascii="Times New Roman" w:hAnsi="Times New Roman" w:cs="Times New Roman"/>
            <w:bCs/>
            <w:sz w:val="24"/>
            <w:szCs w:val="24"/>
          </w:rPr>
          <w:t xml:space="preserve"> potom </w:t>
        </w:r>
      </w:ins>
      <w:r w:rsidRPr="000B174E">
        <w:rPr>
          <w:rFonts w:ascii="Times New Roman" w:hAnsi="Times New Roman" w:cs="Times New Roman"/>
          <w:bCs/>
          <w:sz w:val="24"/>
          <w:szCs w:val="24"/>
        </w:rPr>
        <w:t>pomerný</w:t>
      </w:r>
      <w:ins w:id="286" w:author="Henrieta Mihalikova" w:date="2015-08-23T10:33:00Z">
        <w:r w:rsidRPr="000B174E">
          <w:rPr>
            <w:rFonts w:ascii="Times New Roman" w:hAnsi="Times New Roman" w:cs="Times New Roman"/>
            <w:bCs/>
            <w:sz w:val="24"/>
            <w:szCs w:val="24"/>
          </w:rPr>
          <w:t xml:space="preserve"> cene o</w:t>
        </w:r>
      </w:ins>
      <w:r w:rsidRPr="000B174E">
        <w:rPr>
          <w:rFonts w:ascii="Times New Roman" w:hAnsi="Times New Roman" w:cs="Times New Roman"/>
          <w:bCs/>
          <w:sz w:val="24"/>
          <w:szCs w:val="24"/>
        </w:rPr>
        <w:t>b</w:t>
      </w:r>
      <w:ins w:id="287" w:author="Henrieta Mihalikova" w:date="2015-08-23T10:33:00Z">
        <w:r w:rsidRPr="000B174E">
          <w:rPr>
            <w:rFonts w:ascii="Times New Roman" w:hAnsi="Times New Roman" w:cs="Times New Roman"/>
            <w:bCs/>
            <w:sz w:val="24"/>
            <w:szCs w:val="24"/>
          </w:rPr>
          <w:t xml:space="preserve">alu </w:t>
        </w:r>
        <w:proofErr w:type="spellStart"/>
        <w:r w:rsidRPr="000B174E">
          <w:rPr>
            <w:rFonts w:ascii="Times New Roman" w:hAnsi="Times New Roman" w:cs="Times New Roman"/>
            <w:bCs/>
            <w:sz w:val="24"/>
            <w:szCs w:val="24"/>
          </w:rPr>
          <w:t>tohoto</w:t>
        </w:r>
        <w:proofErr w:type="spellEnd"/>
        <w:r w:rsidRPr="000B174E">
          <w:rPr>
            <w:rFonts w:ascii="Times New Roman" w:hAnsi="Times New Roman" w:cs="Times New Roman"/>
            <w:bCs/>
            <w:sz w:val="24"/>
            <w:szCs w:val="24"/>
          </w:rPr>
          <w:t xml:space="preserve"> </w:t>
        </w:r>
      </w:ins>
      <w:r w:rsidRPr="000B174E">
        <w:rPr>
          <w:rFonts w:ascii="Times New Roman" w:hAnsi="Times New Roman" w:cs="Times New Roman"/>
          <w:bCs/>
          <w:sz w:val="24"/>
          <w:szCs w:val="24"/>
        </w:rPr>
        <w:t>býva</w:t>
      </w:r>
      <w:ins w:id="288" w:author="Henrieta Mihalikova" w:date="2015-08-23T10:33:00Z">
        <w:r w:rsidRPr="000B174E">
          <w:rPr>
            <w:rFonts w:ascii="Times New Roman" w:hAnsi="Times New Roman" w:cs="Times New Roman"/>
            <w:bCs/>
            <w:sz w:val="24"/>
            <w:szCs w:val="24"/>
          </w:rPr>
          <w:t xml:space="preserve"> proti cene tovaru mala, </w:t>
        </w:r>
      </w:ins>
      <w:r w:rsidRPr="000B174E">
        <w:rPr>
          <w:rFonts w:ascii="Times New Roman" w:hAnsi="Times New Roman" w:cs="Times New Roman"/>
          <w:bCs/>
          <w:sz w:val="24"/>
          <w:szCs w:val="24"/>
        </w:rPr>
        <w:t>nemôže</w:t>
      </w:r>
      <w:ins w:id="289" w:author="Henrieta Mihalikova" w:date="2015-08-23T10:33:00Z">
        <w:r w:rsidRPr="000B174E">
          <w:rPr>
            <w:rFonts w:ascii="Times New Roman" w:hAnsi="Times New Roman" w:cs="Times New Roman"/>
            <w:bCs/>
            <w:sz w:val="24"/>
            <w:szCs w:val="24"/>
          </w:rPr>
          <w:t xml:space="preserve"> byt kupuj</w:t>
        </w:r>
      </w:ins>
      <w:r w:rsidRPr="000B174E">
        <w:rPr>
          <w:rFonts w:ascii="Times New Roman" w:hAnsi="Times New Roman" w:cs="Times New Roman"/>
          <w:bCs/>
          <w:sz w:val="24"/>
          <w:szCs w:val="24"/>
        </w:rPr>
        <w:t>ú</w:t>
      </w:r>
      <w:ins w:id="290" w:author="Henrieta Mihalikova" w:date="2015-08-23T10:33:00Z">
        <w:r w:rsidRPr="000B174E">
          <w:rPr>
            <w:rFonts w:ascii="Times New Roman" w:hAnsi="Times New Roman" w:cs="Times New Roman"/>
            <w:bCs/>
            <w:sz w:val="24"/>
            <w:szCs w:val="24"/>
          </w:rPr>
          <w:t xml:space="preserve">ci </w:t>
        </w:r>
      </w:ins>
      <w:r w:rsidRPr="000B174E">
        <w:rPr>
          <w:rFonts w:ascii="Times New Roman" w:hAnsi="Times New Roman" w:cs="Times New Roman"/>
          <w:bCs/>
          <w:sz w:val="24"/>
          <w:szCs w:val="24"/>
        </w:rPr>
        <w:t>nútený</w:t>
      </w:r>
      <w:ins w:id="291" w:author="Henrieta Mihalikova" w:date="2015-08-23T10:33:00Z">
        <w:r w:rsidRPr="000B174E">
          <w:rPr>
            <w:rFonts w:ascii="Times New Roman" w:hAnsi="Times New Roman" w:cs="Times New Roman"/>
            <w:bCs/>
            <w:sz w:val="24"/>
            <w:szCs w:val="24"/>
          </w:rPr>
          <w:t xml:space="preserve">, aby tento obal platil rovnako </w:t>
        </w:r>
      </w:ins>
      <w:r w:rsidRPr="000B174E">
        <w:rPr>
          <w:rFonts w:ascii="Times New Roman" w:hAnsi="Times New Roman" w:cs="Times New Roman"/>
          <w:bCs/>
          <w:sz w:val="24"/>
          <w:szCs w:val="24"/>
        </w:rPr>
        <w:t>d</w:t>
      </w:r>
      <w:ins w:id="292" w:author="Henrieta Mihalikova" w:date="2015-08-23T10:33:00Z">
        <w:r w:rsidRPr="000B174E">
          <w:rPr>
            <w:rFonts w:ascii="Times New Roman" w:hAnsi="Times New Roman" w:cs="Times New Roman"/>
            <w:bCs/>
            <w:sz w:val="24"/>
            <w:szCs w:val="24"/>
          </w:rPr>
          <w:t xml:space="preserve">raho, ako tovar </w:t>
        </w:r>
      </w:ins>
      <w:r w:rsidRPr="000B174E">
        <w:rPr>
          <w:rFonts w:ascii="Times New Roman" w:hAnsi="Times New Roman" w:cs="Times New Roman"/>
          <w:bCs/>
          <w:sz w:val="24"/>
          <w:szCs w:val="24"/>
        </w:rPr>
        <w:t>sám</w:t>
      </w:r>
      <w:ins w:id="293" w:author="Henrieta Mihalikova" w:date="2015-08-23T10:33:00Z">
        <w:r w:rsidRPr="000B174E">
          <w:rPr>
            <w:rFonts w:ascii="Times New Roman" w:hAnsi="Times New Roman" w:cs="Times New Roman"/>
            <w:bCs/>
            <w:sz w:val="24"/>
            <w:szCs w:val="24"/>
          </w:rPr>
          <w:t xml:space="preserve">. Preto treba váhu obalu rozlíšiť od váhy čistého tovaru. Nazýva sa potom váha tovaru aj s obalom váha hrubá alebo </w:t>
        </w:r>
      </w:ins>
      <w:r w:rsidRPr="000B174E">
        <w:rPr>
          <w:rFonts w:ascii="Times New Roman" w:hAnsi="Times New Roman" w:cs="Times New Roman"/>
          <w:b/>
          <w:bCs/>
          <w:sz w:val="24"/>
          <w:szCs w:val="24"/>
        </w:rPr>
        <w:t>brutto</w:t>
      </w:r>
      <w:ins w:id="294" w:author="Henrieta Mihalikova" w:date="2015-08-23T10:33:00Z">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B</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váha obalu </w:t>
        </w:r>
        <w:proofErr w:type="spellStart"/>
        <w:r w:rsidRPr="000B174E">
          <w:rPr>
            <w:rFonts w:ascii="Times New Roman" w:hAnsi="Times New Roman" w:cs="Times New Roman"/>
            <w:b/>
            <w:bCs/>
            <w:sz w:val="24"/>
            <w:szCs w:val="24"/>
          </w:rPr>
          <w:t>tara</w:t>
        </w:r>
        <w:proofErr w:type="spellEnd"/>
        <w:r w:rsidRPr="000B174E">
          <w:rPr>
            <w:rFonts w:ascii="Times New Roman" w:hAnsi="Times New Roman" w:cs="Times New Roman"/>
            <w:bCs/>
            <w:sz w:val="24"/>
            <w:szCs w:val="24"/>
          </w:rPr>
          <w:t>, T</w:t>
        </w:r>
        <w:r w:rsidRPr="000B174E">
          <w:rPr>
            <w:rFonts w:ascii="Times New Roman" w:hAnsi="Times New Roman" w:cs="Times New Roman"/>
            <w:bCs/>
            <w:sz w:val="24"/>
            <w:szCs w:val="24"/>
            <w:vertAlign w:val="superscript"/>
          </w:rPr>
          <w:t>a</w:t>
        </w:r>
        <w:r w:rsidRPr="000B174E">
          <w:rPr>
            <w:rFonts w:ascii="Times New Roman" w:hAnsi="Times New Roman" w:cs="Times New Roman"/>
            <w:bCs/>
            <w:sz w:val="24"/>
            <w:szCs w:val="24"/>
          </w:rPr>
          <w:t xml:space="preserve">, a váha </w:t>
        </w:r>
        <w:proofErr w:type="spellStart"/>
        <w:r w:rsidRPr="000B174E">
          <w:rPr>
            <w:rFonts w:ascii="Times New Roman" w:hAnsi="Times New Roman" w:cs="Times New Roman"/>
            <w:bCs/>
            <w:sz w:val="24"/>
            <w:szCs w:val="24"/>
          </w:rPr>
          <w:t>púheho</w:t>
        </w:r>
        <w:proofErr w:type="spellEnd"/>
        <w:r w:rsidRPr="000B174E">
          <w:rPr>
            <w:rFonts w:ascii="Times New Roman" w:hAnsi="Times New Roman" w:cs="Times New Roman"/>
            <w:bCs/>
            <w:sz w:val="24"/>
            <w:szCs w:val="24"/>
          </w:rPr>
          <w:t xml:space="preserve"> tovaru váha čistá alebo </w:t>
        </w:r>
        <w:r w:rsidRPr="000B174E">
          <w:rPr>
            <w:rFonts w:ascii="Times New Roman" w:hAnsi="Times New Roman" w:cs="Times New Roman"/>
            <w:b/>
            <w:bCs/>
            <w:sz w:val="24"/>
            <w:szCs w:val="24"/>
          </w:rPr>
          <w:t>netto</w:t>
        </w:r>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N</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w:t>
        </w:r>
      </w:ins>
    </w:p>
    <w:p w:rsidR="001C1C33" w:rsidRPr="000B174E" w:rsidRDefault="001C1C33" w:rsidP="001C1C33">
      <w:pPr>
        <w:pStyle w:val="Bezriadkovania"/>
        <w:spacing w:before="120" w:after="120"/>
        <w:ind w:firstLine="284"/>
        <w:jc w:val="both"/>
        <w:rPr>
          <w:ins w:id="295" w:author="Henrieta Mihalikova" w:date="2015-08-23T10:33:00Z"/>
          <w:rFonts w:ascii="Times New Roman" w:hAnsi="Times New Roman" w:cs="Times New Roman"/>
          <w:bCs/>
          <w:sz w:val="24"/>
          <w:szCs w:val="24"/>
        </w:rPr>
      </w:pPr>
      <w:ins w:id="296" w:author="Henrieta Mihalikova" w:date="2015-08-23T10:33:00Z">
        <w:r w:rsidRPr="000B174E">
          <w:rPr>
            <w:rFonts w:ascii="Times New Roman" w:hAnsi="Times New Roman" w:cs="Times New Roman"/>
            <w:bCs/>
            <w:sz w:val="24"/>
            <w:szCs w:val="24"/>
          </w:rPr>
          <w:t xml:space="preserve">Keď sa určí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priamym zvážením obalu, nazýva sa </w:t>
        </w:r>
        <w:proofErr w:type="spellStart"/>
        <w:r w:rsidRPr="000B174E">
          <w:rPr>
            <w:rFonts w:ascii="Times New Roman" w:hAnsi="Times New Roman" w:cs="Times New Roman"/>
            <w:b/>
            <w:bCs/>
            <w:sz w:val="24"/>
            <w:szCs w:val="24"/>
          </w:rPr>
          <w:t>tarou</w:t>
        </w:r>
        <w:proofErr w:type="spellEnd"/>
        <w:r w:rsidRPr="000B174E">
          <w:rPr>
            <w:rFonts w:ascii="Times New Roman" w:hAnsi="Times New Roman" w:cs="Times New Roman"/>
            <w:b/>
            <w:bCs/>
            <w:sz w:val="24"/>
            <w:szCs w:val="24"/>
          </w:rPr>
          <w:t xml:space="preserve"> skutočnou</w:t>
        </w:r>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skutočná sa udáva pravidelne pri tovare veľmi drahom</w:t>
        </w:r>
      </w:ins>
      <w:r>
        <w:rPr>
          <w:rFonts w:ascii="Times New Roman" w:hAnsi="Times New Roman" w:cs="Times New Roman"/>
          <w:bCs/>
          <w:sz w:val="24"/>
          <w:szCs w:val="24"/>
        </w:rPr>
        <w:t>.</w:t>
      </w:r>
      <w:ins w:id="297" w:author="Henrieta Mihalikova" w:date="2015-08-23T10:33:00Z">
        <w:r w:rsidRPr="000B174E">
          <w:rPr>
            <w:rFonts w:ascii="Times New Roman" w:hAnsi="Times New Roman" w:cs="Times New Roman"/>
            <w:bCs/>
            <w:sz w:val="24"/>
            <w:szCs w:val="24"/>
          </w:rPr>
          <w:t xml:space="preserve"> Ináč sa udáva len </w:t>
        </w:r>
        <w:proofErr w:type="spellStart"/>
        <w:r w:rsidRPr="000B174E">
          <w:rPr>
            <w:rFonts w:ascii="Times New Roman" w:hAnsi="Times New Roman" w:cs="Times New Roman"/>
            <w:b/>
            <w:bCs/>
            <w:sz w:val="24"/>
            <w:szCs w:val="24"/>
          </w:rPr>
          <w:t>tara</w:t>
        </w:r>
        <w:proofErr w:type="spellEnd"/>
        <w:r w:rsidRPr="000B174E">
          <w:rPr>
            <w:rFonts w:ascii="Times New Roman" w:hAnsi="Times New Roman" w:cs="Times New Roman"/>
            <w:b/>
            <w:bCs/>
            <w:sz w:val="24"/>
            <w:szCs w:val="24"/>
          </w:rPr>
          <w:t xml:space="preserve"> približná</w:t>
        </w:r>
        <w:r w:rsidRPr="000B174E">
          <w:rPr>
            <w:rFonts w:ascii="Times New Roman" w:hAnsi="Times New Roman" w:cs="Times New Roman"/>
            <w:bCs/>
            <w:sz w:val="24"/>
            <w:szCs w:val="24"/>
          </w:rPr>
          <w:t xml:space="preserve">, a to v percentách hrubej váhy a počíta sa pri tovare menej cennom len na celé </w:t>
        </w:r>
      </w:ins>
      <w:r w:rsidRPr="00902708">
        <w:rPr>
          <w:rFonts w:ascii="Times New Roman" w:hAnsi="Times New Roman" w:cs="Times New Roman"/>
          <w:bCs/>
          <w:i/>
          <w:sz w:val="24"/>
          <w:szCs w:val="24"/>
        </w:rPr>
        <w:t>kg</w:t>
      </w:r>
      <w:ins w:id="298" w:author="Henrieta Mihalikova" w:date="2015-08-23T10:33:00Z">
        <w:r w:rsidRPr="000B174E">
          <w:rPr>
            <w:rFonts w:ascii="Times New Roman" w:hAnsi="Times New Roman" w:cs="Times New Roman"/>
            <w:bCs/>
            <w:sz w:val="24"/>
            <w:szCs w:val="24"/>
          </w:rPr>
          <w:t>.</w:t>
        </w:r>
      </w:ins>
    </w:p>
    <w:p w:rsidR="001C1C33" w:rsidRPr="000B174E" w:rsidRDefault="001C1C33" w:rsidP="001C1C33">
      <w:pPr>
        <w:pStyle w:val="Bezriadkovania"/>
        <w:spacing w:before="120" w:after="120"/>
        <w:ind w:firstLine="284"/>
        <w:jc w:val="both"/>
        <w:rPr>
          <w:rFonts w:ascii="Times New Roman" w:hAnsi="Times New Roman" w:cs="Times New Roman"/>
          <w:bCs/>
          <w:sz w:val="24"/>
          <w:szCs w:val="24"/>
        </w:rPr>
      </w:pPr>
    </w:p>
    <w:p w:rsidR="001C1C33" w:rsidRPr="000B174E" w:rsidRDefault="001C1C33" w:rsidP="001C1C33">
      <w:pPr>
        <w:pStyle w:val="Bezriadkovania"/>
        <w:spacing w:before="120" w:after="120"/>
        <w:ind w:firstLine="284"/>
        <w:jc w:val="both"/>
        <w:rPr>
          <w:ins w:id="299" w:author="Henrieta Mihalikova" w:date="2015-08-23T10:33:00Z"/>
          <w:rFonts w:ascii="Times New Roman" w:hAnsi="Times New Roman" w:cs="Times New Roman"/>
          <w:bCs/>
          <w:sz w:val="24"/>
          <w:szCs w:val="24"/>
        </w:rPr>
      </w:pPr>
      <w:ins w:id="300" w:author="Henrieta Mihalikova" w:date="2015-08-23T10:33:00Z">
        <w:r w:rsidRPr="000B174E">
          <w:rPr>
            <w:rFonts w:ascii="Times New Roman" w:hAnsi="Times New Roman" w:cs="Times New Roman"/>
            <w:bCs/>
            <w:sz w:val="24"/>
            <w:szCs w:val="24"/>
          </w:rPr>
          <w:t xml:space="preserve">Príklad: Aká veľká je čistá váha tovaru, keď činí </w:t>
        </w:r>
      </w:ins>
      <w:r w:rsidRPr="000B174E">
        <w:rPr>
          <w:rFonts w:ascii="Times New Roman" w:hAnsi="Times New Roman" w:cs="Times New Roman"/>
          <w:b/>
          <w:bCs/>
          <w:sz w:val="24"/>
          <w:szCs w:val="24"/>
        </w:rPr>
        <w:t>brutto</w:t>
      </w:r>
      <w:ins w:id="301" w:author="Henrieta Mihalikova" w:date="2015-08-23T10:33:00Z">
        <w:r w:rsidRPr="000B174E">
          <w:rPr>
            <w:rFonts w:ascii="Times New Roman" w:hAnsi="Times New Roman" w:cs="Times New Roman"/>
            <w:bCs/>
            <w:sz w:val="24"/>
            <w:szCs w:val="24"/>
          </w:rPr>
          <w:t xml:space="preserve"> 545 </w:t>
        </w:r>
      </w:ins>
      <w:r w:rsidRPr="00902708">
        <w:rPr>
          <w:rFonts w:ascii="Times New Roman" w:hAnsi="Times New Roman" w:cs="Times New Roman"/>
          <w:bCs/>
          <w:i/>
          <w:sz w:val="24"/>
          <w:szCs w:val="24"/>
        </w:rPr>
        <w:t>kg</w:t>
      </w:r>
      <w:ins w:id="302" w:author="Henrieta Mihalikova" w:date="2015-08-23T10:33:00Z">
        <w:r w:rsidRPr="000B174E">
          <w:rPr>
            <w:rFonts w:ascii="Times New Roman" w:hAnsi="Times New Roman" w:cs="Times New Roman"/>
            <w:bCs/>
            <w:sz w:val="24"/>
            <w:szCs w:val="24"/>
          </w:rPr>
          <w:t xml:space="preserve"> a </w:t>
        </w:r>
        <w:proofErr w:type="spellStart"/>
        <w:r w:rsidRPr="000B174E">
          <w:rPr>
            <w:rFonts w:ascii="Times New Roman" w:hAnsi="Times New Roman" w:cs="Times New Roman"/>
            <w:bCs/>
            <w:sz w:val="24"/>
            <w:szCs w:val="24"/>
          </w:rPr>
          <w:t>tara</w:t>
        </w:r>
        <w:proofErr w:type="spellEnd"/>
        <w:r w:rsidRPr="000B174E">
          <w:rPr>
            <w:rFonts w:ascii="Times New Roman" w:hAnsi="Times New Roman" w:cs="Times New Roman"/>
            <w:bCs/>
            <w:sz w:val="24"/>
            <w:szCs w:val="24"/>
          </w:rPr>
          <w:t xml:space="preserve"> 6%?</w:t>
        </w:r>
      </w:ins>
    </w:p>
    <w:p w:rsidR="001C1C33" w:rsidRPr="000B174E" w:rsidRDefault="001C1C33" w:rsidP="001C1C33">
      <w:pPr>
        <w:pStyle w:val="Bezriadkovania"/>
        <w:spacing w:before="120" w:after="120"/>
        <w:ind w:firstLine="284"/>
        <w:jc w:val="both"/>
        <w:rPr>
          <w:ins w:id="303" w:author="Henrieta Mihalikova" w:date="2015-08-23T10:33:00Z"/>
          <w:rFonts w:ascii="Times New Roman" w:hAnsi="Times New Roman" w:cs="Times New Roman"/>
          <w:bCs/>
          <w:sz w:val="24"/>
          <w:szCs w:val="24"/>
        </w:rPr>
      </w:pPr>
      <w:ins w:id="304"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proofErr w:type="spellStart"/>
        <w:r w:rsidRPr="000B174E">
          <w:rPr>
            <w:rFonts w:ascii="Times New Roman" w:hAnsi="Times New Roman" w:cs="Times New Roman"/>
            <w:bCs/>
            <w:sz w:val="24"/>
            <w:szCs w:val="24"/>
          </w:rPr>
          <w:t>B</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 . . . . . . . . . </w:t>
        </w:r>
      </w:ins>
      <w:r w:rsidRPr="00902708">
        <w:rPr>
          <w:rFonts w:ascii="Times New Roman" w:hAnsi="Times New Roman" w:cs="Times New Roman"/>
          <w:bCs/>
          <w:i/>
          <w:sz w:val="24"/>
          <w:szCs w:val="24"/>
        </w:rPr>
        <w:t>kg</w:t>
      </w:r>
      <w:ins w:id="305" w:author="Henrieta Mihalikova" w:date="2015-08-23T10:33:00Z">
        <w:r w:rsidRPr="000B174E">
          <w:rPr>
            <w:rFonts w:ascii="Times New Roman" w:hAnsi="Times New Roman" w:cs="Times New Roman"/>
            <w:bCs/>
            <w:sz w:val="24"/>
            <w:szCs w:val="24"/>
          </w:rPr>
          <w:t xml:space="preserve"> 545</w:t>
        </w:r>
      </w:ins>
    </w:p>
    <w:p w:rsidR="001C1C33" w:rsidRPr="000B174E" w:rsidRDefault="001C1C33" w:rsidP="001C1C33">
      <w:pPr>
        <w:pStyle w:val="Bezriadkovania"/>
        <w:spacing w:before="120" w:after="120"/>
        <w:ind w:firstLine="284"/>
        <w:jc w:val="both"/>
        <w:rPr>
          <w:ins w:id="306" w:author="Henrieta Mihalikova" w:date="2015-08-23T10:33:00Z"/>
          <w:rFonts w:ascii="Times New Roman" w:hAnsi="Times New Roman" w:cs="Times New Roman"/>
          <w:bCs/>
          <w:sz w:val="24"/>
          <w:szCs w:val="24"/>
          <w:u w:val="single"/>
        </w:rPr>
      </w:pPr>
      <w:ins w:id="307"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r w:rsidRPr="000B174E">
          <w:rPr>
            <w:rFonts w:ascii="Times New Roman" w:hAnsi="Times New Roman" w:cs="Times New Roman"/>
            <w:bCs/>
            <w:sz w:val="24"/>
            <w:szCs w:val="24"/>
            <w:u w:val="single"/>
          </w:rPr>
          <w:t>T</w:t>
        </w:r>
        <w:r w:rsidRPr="000B174E">
          <w:rPr>
            <w:rFonts w:ascii="Times New Roman" w:hAnsi="Times New Roman" w:cs="Times New Roman"/>
            <w:bCs/>
            <w:sz w:val="24"/>
            <w:szCs w:val="24"/>
            <w:u w:val="single"/>
            <w:vertAlign w:val="superscript"/>
          </w:rPr>
          <w:t>a</w:t>
        </w:r>
        <w:r w:rsidRPr="000B174E">
          <w:rPr>
            <w:rFonts w:ascii="Times New Roman" w:hAnsi="Times New Roman" w:cs="Times New Roman"/>
            <w:bCs/>
            <w:sz w:val="24"/>
            <w:szCs w:val="24"/>
            <w:u w:val="single"/>
          </w:rPr>
          <w:t xml:space="preserve">. . . . . . . . . . . </w:t>
        </w:r>
      </w:ins>
      <w:r w:rsidRPr="00902708">
        <w:rPr>
          <w:rFonts w:ascii="Times New Roman" w:hAnsi="Times New Roman" w:cs="Times New Roman"/>
          <w:bCs/>
          <w:i/>
          <w:sz w:val="24"/>
          <w:szCs w:val="24"/>
          <w:u w:val="single"/>
        </w:rPr>
        <w:t>kg</w:t>
      </w:r>
      <w:ins w:id="308" w:author="Henrieta Mihalikova" w:date="2015-08-23T10:33:00Z">
        <w:r w:rsidRPr="000B174E">
          <w:rPr>
            <w:rFonts w:ascii="Times New Roman" w:hAnsi="Times New Roman" w:cs="Times New Roman"/>
            <w:bCs/>
            <w:sz w:val="24"/>
            <w:szCs w:val="24"/>
            <w:u w:val="single"/>
          </w:rPr>
          <w:t xml:space="preserve">   33</w:t>
        </w:r>
      </w:ins>
    </w:p>
    <w:p w:rsidR="001C1C33" w:rsidRDefault="001C1C33" w:rsidP="001C1C33">
      <w:pPr>
        <w:pStyle w:val="Bezriadkovania"/>
        <w:spacing w:before="120" w:after="120"/>
        <w:ind w:firstLine="284"/>
        <w:jc w:val="both"/>
        <w:rPr>
          <w:rFonts w:ascii="Times New Roman" w:hAnsi="Times New Roman" w:cs="Times New Roman"/>
          <w:bCs/>
          <w:sz w:val="24"/>
          <w:szCs w:val="24"/>
        </w:rPr>
      </w:pPr>
      <w:ins w:id="309" w:author="Henrieta Mihalikova" w:date="2015-08-23T10:33:00Z">
        <w:r w:rsidRPr="000B174E">
          <w:rPr>
            <w:rFonts w:ascii="Times New Roman" w:hAnsi="Times New Roman" w:cs="Times New Roman"/>
            <w:bCs/>
            <w:sz w:val="24"/>
            <w:szCs w:val="24"/>
          </w:rPr>
          <w:tab/>
        </w:r>
        <w:r w:rsidRPr="000B174E">
          <w:rPr>
            <w:rFonts w:ascii="Times New Roman" w:hAnsi="Times New Roman" w:cs="Times New Roman"/>
            <w:bCs/>
            <w:sz w:val="24"/>
            <w:szCs w:val="24"/>
          </w:rPr>
          <w:tab/>
        </w:r>
        <w:proofErr w:type="spellStart"/>
        <w:r w:rsidRPr="000B174E">
          <w:rPr>
            <w:rFonts w:ascii="Times New Roman" w:hAnsi="Times New Roman" w:cs="Times New Roman"/>
            <w:bCs/>
            <w:sz w:val="24"/>
            <w:szCs w:val="24"/>
          </w:rPr>
          <w:t>N</w:t>
        </w:r>
        <w:r w:rsidRPr="000B174E">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 . . . . . . . . </w:t>
        </w:r>
      </w:ins>
      <w:r w:rsidRPr="00902708">
        <w:rPr>
          <w:rFonts w:ascii="Times New Roman" w:hAnsi="Times New Roman" w:cs="Times New Roman"/>
          <w:bCs/>
          <w:i/>
          <w:sz w:val="24"/>
          <w:szCs w:val="24"/>
        </w:rPr>
        <w:t>kg</w:t>
      </w:r>
      <w:ins w:id="310" w:author="Henrieta Mihalikova" w:date="2015-08-23T10:33:00Z">
        <w:r w:rsidRPr="000B174E">
          <w:rPr>
            <w:rFonts w:ascii="Times New Roman" w:hAnsi="Times New Roman" w:cs="Times New Roman"/>
            <w:bCs/>
            <w:sz w:val="24"/>
            <w:szCs w:val="24"/>
          </w:rPr>
          <w:t xml:space="preserve"> 512</w:t>
        </w:r>
      </w:ins>
    </w:p>
    <w:p w:rsidR="001C1C33" w:rsidRPr="000B174E" w:rsidRDefault="001C1C33" w:rsidP="001C1C33">
      <w:pPr>
        <w:pStyle w:val="Bezriadkovania"/>
        <w:spacing w:before="120" w:after="120"/>
        <w:ind w:firstLine="284"/>
        <w:jc w:val="both"/>
        <w:rPr>
          <w:ins w:id="311" w:author="Henrieta Mihalikova" w:date="2015-08-23T10:33:00Z"/>
          <w:rFonts w:ascii="Times New Roman" w:hAnsi="Times New Roman" w:cs="Times New Roman"/>
          <w:bCs/>
          <w:sz w:val="24"/>
          <w:szCs w:val="24"/>
        </w:rPr>
      </w:pPr>
      <w:r w:rsidRPr="000B174E">
        <w:rPr>
          <w:rFonts w:ascii="Times New Roman" w:hAnsi="Times New Roman" w:cs="Times New Roman"/>
          <w:bCs/>
          <w:sz w:val="24"/>
          <w:szCs w:val="24"/>
        </w:rPr>
        <w:t>Poznámka: Vedľa</w:t>
      </w:r>
      <w:ins w:id="312" w:author="Henrieta Mihalikova" w:date="2015-08-23T10:33:00Z">
        <w:r w:rsidRPr="000B174E">
          <w:rPr>
            <w:rFonts w:ascii="Times New Roman" w:hAnsi="Times New Roman" w:cs="Times New Roman"/>
            <w:bCs/>
            <w:sz w:val="24"/>
            <w:szCs w:val="24"/>
          </w:rPr>
          <w:t xml:space="preserve"> </w:t>
        </w:r>
        <w:proofErr w:type="spellStart"/>
        <w:r w:rsidRPr="000B174E">
          <w:rPr>
            <w:rFonts w:ascii="Times New Roman" w:hAnsi="Times New Roman" w:cs="Times New Roman"/>
            <w:bCs/>
            <w:sz w:val="24"/>
            <w:szCs w:val="24"/>
          </w:rPr>
          <w:t>tary</w:t>
        </w:r>
        <w:proofErr w:type="spellEnd"/>
        <w:r w:rsidRPr="000B174E">
          <w:rPr>
            <w:rFonts w:ascii="Times New Roman" w:hAnsi="Times New Roman" w:cs="Times New Roman"/>
            <w:bCs/>
            <w:sz w:val="24"/>
            <w:szCs w:val="24"/>
          </w:rPr>
          <w:t xml:space="preserve"> poskytuje sa kupujúcemu často ešte srážka z váhy buď hrubej buď čistej, nazývaná </w:t>
        </w:r>
        <w:r w:rsidRPr="00902708">
          <w:rPr>
            <w:rFonts w:ascii="Times New Roman" w:hAnsi="Times New Roman" w:cs="Times New Roman"/>
            <w:b/>
            <w:bCs/>
            <w:sz w:val="24"/>
            <w:szCs w:val="24"/>
          </w:rPr>
          <w:t>vývažok</w:t>
        </w:r>
        <w:r w:rsidRPr="000B174E">
          <w:rPr>
            <w:rFonts w:ascii="Times New Roman" w:hAnsi="Times New Roman" w:cs="Times New Roman"/>
            <w:bCs/>
            <w:sz w:val="24"/>
            <w:szCs w:val="24"/>
          </w:rPr>
          <w:t xml:space="preserve"> (</w:t>
        </w:r>
      </w:ins>
      <w:r w:rsidRPr="000B174E">
        <w:rPr>
          <w:rFonts w:ascii="Times New Roman" w:hAnsi="Times New Roman" w:cs="Times New Roman"/>
          <w:bCs/>
          <w:sz w:val="24"/>
          <w:szCs w:val="24"/>
        </w:rPr>
        <w:t>francúzsky</w:t>
      </w:r>
      <w:ins w:id="313" w:author="Henrieta Mihalikova" w:date="2015-08-23T10:33:00Z">
        <w:r w:rsidRPr="000B174E">
          <w:rPr>
            <w:rFonts w:ascii="Times New Roman" w:hAnsi="Times New Roman" w:cs="Times New Roman"/>
            <w:bCs/>
            <w:sz w:val="24"/>
            <w:szCs w:val="24"/>
          </w:rPr>
          <w:t xml:space="preserve"> don), za tým účelom, aby kupujúci bol odškodnený za úbytok tovaru </w:t>
        </w:r>
        <w:proofErr w:type="spellStart"/>
        <w:r w:rsidRPr="000B174E">
          <w:rPr>
            <w:rFonts w:ascii="Times New Roman" w:hAnsi="Times New Roman" w:cs="Times New Roman"/>
            <w:bCs/>
            <w:sz w:val="24"/>
            <w:szCs w:val="24"/>
          </w:rPr>
          <w:t>vzniklý</w:t>
        </w:r>
        <w:proofErr w:type="spellEnd"/>
        <w:r w:rsidRPr="000B174E">
          <w:rPr>
            <w:rFonts w:ascii="Times New Roman" w:hAnsi="Times New Roman" w:cs="Times New Roman"/>
            <w:bCs/>
            <w:sz w:val="24"/>
            <w:szCs w:val="24"/>
          </w:rPr>
          <w:t xml:space="preserve"> vyschnutím, rozprášením, prevážením pri predaji. </w:t>
        </w:r>
      </w:ins>
      <w:r w:rsidRPr="000B174E">
        <w:rPr>
          <w:rFonts w:ascii="Times New Roman" w:hAnsi="Times New Roman" w:cs="Times New Roman"/>
          <w:bCs/>
          <w:sz w:val="24"/>
          <w:szCs w:val="24"/>
        </w:rPr>
        <w:t>Vývažok</w:t>
      </w:r>
      <w:ins w:id="314" w:author="Henrieta Mihalikova" w:date="2015-08-23T10:33:00Z">
        <w:r w:rsidRPr="000B174E">
          <w:rPr>
            <w:rFonts w:ascii="Times New Roman" w:hAnsi="Times New Roman" w:cs="Times New Roman"/>
            <w:bCs/>
            <w:sz w:val="24"/>
            <w:szCs w:val="24"/>
          </w:rPr>
          <w:t xml:space="preserve"> sa udáva tiež v </w:t>
        </w:r>
        <w:proofErr w:type="spellStart"/>
        <w:r w:rsidRPr="000B174E">
          <w:rPr>
            <w:rFonts w:ascii="Times New Roman" w:hAnsi="Times New Roman" w:cs="Times New Roman"/>
            <w:bCs/>
            <w:sz w:val="24"/>
            <w:szCs w:val="24"/>
          </w:rPr>
          <w:t>procentá</w:t>
        </w:r>
      </w:ins>
      <w:r w:rsidRPr="000B174E">
        <w:rPr>
          <w:rFonts w:ascii="Times New Roman" w:hAnsi="Times New Roman" w:cs="Times New Roman"/>
          <w:bCs/>
          <w:sz w:val="24"/>
          <w:szCs w:val="24"/>
        </w:rPr>
        <w:t>c</w:t>
      </w:r>
      <w:ins w:id="315" w:author="Henrieta Mihalikova" w:date="2015-08-23T10:33:00Z">
        <w:r w:rsidRPr="000B174E">
          <w:rPr>
            <w:rFonts w:ascii="Times New Roman" w:hAnsi="Times New Roman" w:cs="Times New Roman"/>
            <w:bCs/>
            <w:sz w:val="24"/>
            <w:szCs w:val="24"/>
          </w:rPr>
          <w:t>h</w:t>
        </w:r>
        <w:proofErr w:type="spellEnd"/>
        <w:r w:rsidRPr="000B174E">
          <w:rPr>
            <w:rFonts w:ascii="Times New Roman" w:hAnsi="Times New Roman" w:cs="Times New Roman"/>
            <w:bCs/>
            <w:sz w:val="24"/>
            <w:szCs w:val="24"/>
          </w:rPr>
          <w:t>.</w:t>
        </w:r>
      </w:ins>
    </w:p>
    <w:p w:rsidR="001C1C33" w:rsidRPr="000B174E" w:rsidRDefault="001C1C33" w:rsidP="001C1C33">
      <w:pPr>
        <w:pStyle w:val="Bezriadkovania"/>
        <w:numPr>
          <w:ilvl w:val="0"/>
          <w:numId w:val="1"/>
        </w:numPr>
        <w:spacing w:before="120" w:after="120"/>
        <w:ind w:firstLine="284"/>
        <w:jc w:val="both"/>
        <w:rPr>
          <w:ins w:id="316" w:author="Henrieta Mihalikova" w:date="2015-08-23T10:33:00Z"/>
          <w:rFonts w:ascii="Times New Roman" w:hAnsi="Times New Roman" w:cs="Times New Roman"/>
          <w:bCs/>
          <w:sz w:val="24"/>
          <w:szCs w:val="24"/>
        </w:rPr>
      </w:pPr>
      <w:ins w:id="317" w:author="Henrieta Mihalikova" w:date="2015-08-23T10:33:00Z">
        <w:r w:rsidRPr="000B174E">
          <w:rPr>
            <w:rFonts w:ascii="Times New Roman" w:hAnsi="Times New Roman" w:cs="Times New Roman"/>
            <w:bCs/>
            <w:sz w:val="24"/>
            <w:szCs w:val="24"/>
          </w:rPr>
          <w:t xml:space="preserve">Tovar váži 6453 </w:t>
        </w:r>
      </w:ins>
      <w:r w:rsidRPr="00902708">
        <w:rPr>
          <w:rFonts w:ascii="Times New Roman" w:hAnsi="Times New Roman" w:cs="Times New Roman"/>
          <w:bCs/>
          <w:i/>
          <w:sz w:val="24"/>
          <w:szCs w:val="24"/>
        </w:rPr>
        <w:t>kg</w:t>
      </w:r>
      <w:ins w:id="318" w:author="Henrieta Mihalikova" w:date="2015-08-23T10:33:00Z">
        <w:r w:rsidRPr="000B174E">
          <w:rPr>
            <w:rFonts w:ascii="Times New Roman" w:hAnsi="Times New Roman" w:cs="Times New Roman"/>
            <w:bCs/>
            <w:sz w:val="24"/>
            <w:szCs w:val="24"/>
          </w:rPr>
          <w:t xml:space="preserve"> </w:t>
        </w:r>
      </w:ins>
      <w:proofErr w:type="spellStart"/>
      <w:r>
        <w:rPr>
          <w:rFonts w:ascii="Times New Roman" w:hAnsi="Times New Roman" w:cs="Times New Roman"/>
          <w:bCs/>
          <w:sz w:val="24"/>
          <w:szCs w:val="24"/>
        </w:rPr>
        <w:t>B</w:t>
      </w:r>
      <w:ins w:id="319" w:author="Henrieta Mihalikova" w:date="2015-08-23T10:33:00Z">
        <w:r w:rsidRPr="00902708">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vypočítaj </w:t>
        </w:r>
        <w:proofErr w:type="spellStart"/>
        <w:r w:rsidRPr="000B174E">
          <w:rPr>
            <w:rFonts w:ascii="Times New Roman" w:hAnsi="Times New Roman" w:cs="Times New Roman"/>
            <w:bCs/>
            <w:sz w:val="24"/>
            <w:szCs w:val="24"/>
          </w:rPr>
          <w:t>neto</w:t>
        </w:r>
        <w:proofErr w:type="spellEnd"/>
        <w:r w:rsidRPr="000B174E">
          <w:rPr>
            <w:rFonts w:ascii="Times New Roman" w:hAnsi="Times New Roman" w:cs="Times New Roman"/>
            <w:bCs/>
            <w:sz w:val="24"/>
            <w:szCs w:val="24"/>
          </w:rPr>
          <w:t xml:space="preserve">, keď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20"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a) 2%, b) 3%, c) 5%.</w:t>
        </w:r>
      </w:ins>
    </w:p>
    <w:p w:rsidR="001C1C33" w:rsidRPr="000B174E" w:rsidRDefault="001C1C33" w:rsidP="001C1C33">
      <w:pPr>
        <w:pStyle w:val="Bezriadkovania"/>
        <w:numPr>
          <w:ilvl w:val="0"/>
          <w:numId w:val="1"/>
        </w:numPr>
        <w:spacing w:before="120" w:after="120"/>
        <w:ind w:firstLine="284"/>
        <w:jc w:val="both"/>
        <w:rPr>
          <w:ins w:id="321" w:author="Henrieta Mihalikova" w:date="2015-08-23T10:33:00Z"/>
          <w:rFonts w:ascii="Times New Roman" w:hAnsi="Times New Roman" w:cs="Times New Roman"/>
          <w:bCs/>
          <w:sz w:val="24"/>
          <w:szCs w:val="24"/>
        </w:rPr>
      </w:pPr>
      <w:ins w:id="322" w:author="Henrieta Mihalikova" w:date="2015-08-23T10:33:00Z">
        <w:r w:rsidRPr="000B174E">
          <w:rPr>
            <w:rFonts w:ascii="Times New Roman" w:hAnsi="Times New Roman" w:cs="Times New Roman"/>
            <w:bCs/>
            <w:sz w:val="24"/>
            <w:szCs w:val="24"/>
          </w:rPr>
          <w:t xml:space="preserve">Koľko %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23"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keď je </w:t>
        </w:r>
      </w:ins>
      <w:proofErr w:type="spellStart"/>
      <w:r w:rsidRPr="000B174E">
        <w:rPr>
          <w:rFonts w:ascii="Times New Roman" w:hAnsi="Times New Roman" w:cs="Times New Roman"/>
          <w:b/>
          <w:bCs/>
          <w:sz w:val="24"/>
          <w:szCs w:val="24"/>
        </w:rPr>
        <w:t>bruto</w:t>
      </w:r>
      <w:proofErr w:type="spellEnd"/>
      <w:ins w:id="324" w:author="Henrieta Mihalikova" w:date="2015-08-23T10:33:00Z">
        <w:r w:rsidRPr="000B174E">
          <w:rPr>
            <w:rFonts w:ascii="Times New Roman" w:hAnsi="Times New Roman" w:cs="Times New Roman"/>
            <w:bCs/>
            <w:sz w:val="24"/>
            <w:szCs w:val="24"/>
          </w:rPr>
          <w:t xml:space="preserve"> 2450 </w:t>
        </w:r>
      </w:ins>
      <w:r w:rsidRPr="00902708">
        <w:rPr>
          <w:rFonts w:ascii="Times New Roman" w:hAnsi="Times New Roman" w:cs="Times New Roman"/>
          <w:bCs/>
          <w:i/>
          <w:sz w:val="24"/>
          <w:szCs w:val="24"/>
        </w:rPr>
        <w:t>kg</w:t>
      </w:r>
      <w:ins w:id="325" w:author="Henrieta Mihalikova" w:date="2015-08-23T10:33:00Z">
        <w:r w:rsidRPr="000B174E">
          <w:rPr>
            <w:rFonts w:ascii="Times New Roman" w:hAnsi="Times New Roman" w:cs="Times New Roman"/>
            <w:bCs/>
            <w:sz w:val="24"/>
            <w:szCs w:val="24"/>
          </w:rPr>
          <w:t xml:space="preserve"> a </w:t>
        </w:r>
        <w:proofErr w:type="spellStart"/>
        <w:r w:rsidRPr="000B174E">
          <w:rPr>
            <w:rFonts w:ascii="Times New Roman" w:hAnsi="Times New Roman" w:cs="Times New Roman"/>
            <w:bCs/>
            <w:sz w:val="24"/>
            <w:szCs w:val="24"/>
          </w:rPr>
          <w:t>neto</w:t>
        </w:r>
        <w:proofErr w:type="spellEnd"/>
        <w:r w:rsidRPr="000B174E">
          <w:rPr>
            <w:rFonts w:ascii="Times New Roman" w:hAnsi="Times New Roman" w:cs="Times New Roman"/>
            <w:bCs/>
            <w:sz w:val="24"/>
            <w:szCs w:val="24"/>
          </w:rPr>
          <w:t xml:space="preserve"> 3243 </w:t>
        </w:r>
      </w:ins>
      <w:r w:rsidRPr="00902708">
        <w:rPr>
          <w:rFonts w:ascii="Times New Roman" w:hAnsi="Times New Roman" w:cs="Times New Roman"/>
          <w:bCs/>
          <w:i/>
          <w:sz w:val="24"/>
          <w:szCs w:val="24"/>
        </w:rPr>
        <w:t>kg</w:t>
      </w:r>
      <w:ins w:id="326" w:author="Henrieta Mihalikova" w:date="2015-08-23T10:33:00Z">
        <w:r w:rsidRPr="000B174E">
          <w:rPr>
            <w:rFonts w:ascii="Times New Roman" w:hAnsi="Times New Roman" w:cs="Times New Roman"/>
            <w:bCs/>
            <w:sz w:val="24"/>
            <w:szCs w:val="24"/>
          </w:rPr>
          <w:t>?</w:t>
        </w:r>
      </w:ins>
    </w:p>
    <w:p w:rsidR="001C1C33" w:rsidRPr="000B174E" w:rsidRDefault="001C1C33" w:rsidP="001C1C33">
      <w:pPr>
        <w:pStyle w:val="Bezriadkovania"/>
        <w:numPr>
          <w:ilvl w:val="0"/>
          <w:numId w:val="1"/>
        </w:numPr>
        <w:spacing w:before="120" w:after="120"/>
        <w:ind w:left="709" w:hanging="425"/>
        <w:jc w:val="both"/>
        <w:rPr>
          <w:ins w:id="327" w:author="Henrieta Mihalikova" w:date="2015-08-23T10:33:00Z"/>
          <w:rFonts w:ascii="Times New Roman" w:hAnsi="Times New Roman" w:cs="Times New Roman"/>
          <w:bCs/>
          <w:sz w:val="24"/>
          <w:szCs w:val="24"/>
        </w:rPr>
      </w:pPr>
      <w:ins w:id="328" w:author="Henrieta Mihalikova" w:date="2015-08-23T10:33:00Z">
        <w:r w:rsidRPr="000B174E">
          <w:rPr>
            <w:rFonts w:ascii="Times New Roman" w:hAnsi="Times New Roman" w:cs="Times New Roman"/>
            <w:bCs/>
            <w:sz w:val="24"/>
            <w:szCs w:val="24"/>
          </w:rPr>
          <w:t xml:space="preserve">Od 100 </w:t>
        </w:r>
      </w:ins>
      <w:r w:rsidRPr="00902708">
        <w:rPr>
          <w:rFonts w:ascii="Times New Roman" w:hAnsi="Times New Roman" w:cs="Times New Roman"/>
          <w:bCs/>
          <w:i/>
          <w:sz w:val="24"/>
          <w:szCs w:val="24"/>
        </w:rPr>
        <w:t>kg</w:t>
      </w:r>
      <w:ins w:id="329" w:author="Henrieta Mihalikova" w:date="2015-08-23T10:33:00Z">
        <w:r w:rsidRPr="000B174E">
          <w:rPr>
            <w:rFonts w:ascii="Times New Roman" w:hAnsi="Times New Roman" w:cs="Times New Roman"/>
            <w:bCs/>
            <w:sz w:val="24"/>
            <w:szCs w:val="24"/>
          </w:rPr>
          <w:t xml:space="preserve"> tovaru </w:t>
        </w:r>
      </w:ins>
      <w:proofErr w:type="spellStart"/>
      <w:r w:rsidRPr="000B174E">
        <w:rPr>
          <w:rFonts w:ascii="Times New Roman" w:hAnsi="Times New Roman" w:cs="Times New Roman"/>
          <w:b/>
          <w:bCs/>
          <w:sz w:val="24"/>
          <w:szCs w:val="24"/>
        </w:rPr>
        <w:t>bruto</w:t>
      </w:r>
      <w:proofErr w:type="spellEnd"/>
      <w:ins w:id="330" w:author="Henrieta Mihalikova" w:date="2015-08-23T10:33:00Z">
        <w:r w:rsidRPr="000B174E">
          <w:rPr>
            <w:rFonts w:ascii="Times New Roman" w:hAnsi="Times New Roman" w:cs="Times New Roman"/>
            <w:bCs/>
            <w:sz w:val="24"/>
            <w:szCs w:val="24"/>
          </w:rPr>
          <w:t xml:space="preserve"> platí sa dovozného 2,56 </w:t>
        </w:r>
      </w:ins>
      <w:r w:rsidRPr="00902708">
        <w:rPr>
          <w:rFonts w:ascii="Times New Roman" w:hAnsi="Times New Roman" w:cs="Times New Roman"/>
          <w:bCs/>
          <w:i/>
          <w:sz w:val="24"/>
          <w:szCs w:val="24"/>
        </w:rPr>
        <w:t>Kčs</w:t>
      </w:r>
      <w:ins w:id="331" w:author="Henrieta Mihalikova" w:date="2015-08-23T10:33:00Z">
        <w:r w:rsidRPr="000B174E">
          <w:rPr>
            <w:rFonts w:ascii="Times New Roman" w:hAnsi="Times New Roman" w:cs="Times New Roman"/>
            <w:bCs/>
            <w:sz w:val="24"/>
            <w:szCs w:val="24"/>
          </w:rPr>
          <w:t xml:space="preserve">. Koľko sa zaplatí od 6450 </w:t>
        </w:r>
      </w:ins>
      <w:r w:rsidRPr="00902708">
        <w:rPr>
          <w:rFonts w:ascii="Times New Roman" w:hAnsi="Times New Roman" w:cs="Times New Roman"/>
          <w:bCs/>
          <w:i/>
          <w:sz w:val="24"/>
          <w:szCs w:val="24"/>
        </w:rPr>
        <w:t>kg</w:t>
      </w:r>
      <w:ins w:id="332" w:author="Henrieta Mihalikova" w:date="2015-08-23T10:33:00Z">
        <w:r w:rsidRPr="000B174E">
          <w:rPr>
            <w:rFonts w:ascii="Times New Roman" w:hAnsi="Times New Roman" w:cs="Times New Roman"/>
            <w:bCs/>
            <w:sz w:val="24"/>
            <w:szCs w:val="24"/>
          </w:rPr>
          <w:t xml:space="preserve"> </w:t>
        </w:r>
      </w:ins>
      <w:proofErr w:type="spellStart"/>
      <w:r>
        <w:rPr>
          <w:rFonts w:ascii="Times New Roman" w:hAnsi="Times New Roman" w:cs="Times New Roman"/>
          <w:bCs/>
          <w:sz w:val="24"/>
          <w:szCs w:val="24"/>
        </w:rPr>
        <w:t>N</w:t>
      </w:r>
      <w:ins w:id="333" w:author="Henrieta Mihalikova" w:date="2015-08-23T10:33:00Z">
        <w:r w:rsidRPr="00902708">
          <w:rPr>
            <w:rFonts w:ascii="Times New Roman" w:hAnsi="Times New Roman" w:cs="Times New Roman"/>
            <w:bCs/>
            <w:sz w:val="24"/>
            <w:szCs w:val="24"/>
            <w:vertAlign w:val="superscript"/>
          </w:rPr>
          <w:t>to</w:t>
        </w:r>
        <w:proofErr w:type="spellEnd"/>
        <w:r w:rsidRPr="000B174E">
          <w:rPr>
            <w:rFonts w:ascii="Times New Roman" w:hAnsi="Times New Roman" w:cs="Times New Roman"/>
            <w:bCs/>
            <w:sz w:val="24"/>
            <w:szCs w:val="24"/>
          </w:rPr>
          <w:t xml:space="preserve">, keď činí </w:t>
        </w:r>
        <w:proofErr w:type="spellStart"/>
        <w:r w:rsidRPr="000B174E">
          <w:rPr>
            <w:rFonts w:ascii="Times New Roman" w:hAnsi="Times New Roman" w:cs="Times New Roman"/>
            <w:bCs/>
            <w:sz w:val="24"/>
            <w:szCs w:val="24"/>
          </w:rPr>
          <w:t>t</w:t>
        </w:r>
      </w:ins>
      <w:r>
        <w:rPr>
          <w:rFonts w:ascii="Times New Roman" w:hAnsi="Times New Roman" w:cs="Times New Roman"/>
          <w:bCs/>
          <w:sz w:val="24"/>
          <w:szCs w:val="24"/>
        </w:rPr>
        <w:t>a</w:t>
      </w:r>
      <w:ins w:id="334" w:author="Henrieta Mihalikova" w:date="2015-08-23T10:33:00Z">
        <w:r w:rsidRPr="000B174E">
          <w:rPr>
            <w:rFonts w:ascii="Times New Roman" w:hAnsi="Times New Roman" w:cs="Times New Roman"/>
            <w:bCs/>
            <w:sz w:val="24"/>
            <w:szCs w:val="24"/>
          </w:rPr>
          <w:t>ra</w:t>
        </w:r>
        <w:proofErr w:type="spellEnd"/>
        <w:r w:rsidRPr="000B174E">
          <w:rPr>
            <w:rFonts w:ascii="Times New Roman" w:hAnsi="Times New Roman" w:cs="Times New Roman"/>
            <w:bCs/>
            <w:sz w:val="24"/>
            <w:szCs w:val="24"/>
          </w:rPr>
          <w:t xml:space="preserve"> 8½%?</w:t>
        </w:r>
      </w:ins>
    </w:p>
    <w:p w:rsidR="001C1C33" w:rsidRPr="000B174E" w:rsidRDefault="001C1C33" w:rsidP="001C1C33">
      <w:pPr>
        <w:pStyle w:val="Bezriadkovania"/>
        <w:numPr>
          <w:ilvl w:val="0"/>
          <w:numId w:val="1"/>
        </w:numPr>
        <w:spacing w:before="120" w:after="120"/>
        <w:ind w:left="709" w:hanging="425"/>
        <w:jc w:val="both"/>
        <w:rPr>
          <w:ins w:id="335" w:author="Henrieta Mihalikova" w:date="2015-08-23T10:33:00Z"/>
          <w:rFonts w:ascii="Times New Roman" w:hAnsi="Times New Roman" w:cs="Times New Roman"/>
          <w:bCs/>
          <w:sz w:val="24"/>
          <w:szCs w:val="24"/>
        </w:rPr>
      </w:pPr>
      <w:ins w:id="336" w:author="Henrieta Mihalikova" w:date="2015-08-23T10:33:00Z">
        <w:r w:rsidRPr="000B174E">
          <w:rPr>
            <w:rFonts w:ascii="Times New Roman" w:hAnsi="Times New Roman" w:cs="Times New Roman"/>
            <w:bCs/>
            <w:sz w:val="24"/>
            <w:szCs w:val="24"/>
          </w:rPr>
          <w:lastRenderedPageBreak/>
          <w:t xml:space="preserve">Voz váži 551 </w:t>
        </w:r>
      </w:ins>
      <w:r w:rsidRPr="00902708">
        <w:rPr>
          <w:rFonts w:ascii="Times New Roman" w:hAnsi="Times New Roman" w:cs="Times New Roman"/>
          <w:bCs/>
          <w:i/>
          <w:sz w:val="24"/>
          <w:szCs w:val="24"/>
        </w:rPr>
        <w:t>kg</w:t>
      </w:r>
      <w:ins w:id="337" w:author="Henrieta Mihalikova" w:date="2015-08-23T10:33:00Z">
        <w:r w:rsidRPr="000B174E">
          <w:rPr>
            <w:rFonts w:ascii="Times New Roman" w:hAnsi="Times New Roman" w:cs="Times New Roman"/>
            <w:bCs/>
            <w:sz w:val="24"/>
            <w:szCs w:val="24"/>
          </w:rPr>
          <w:t xml:space="preserve">; aký veľký náklad uhlia viezol furman, keď predstavuje tento voz 29% </w:t>
        </w:r>
        <w:proofErr w:type="spellStart"/>
        <w:r w:rsidRPr="000B174E">
          <w:rPr>
            <w:rFonts w:ascii="Times New Roman" w:hAnsi="Times New Roman" w:cs="Times New Roman"/>
            <w:bCs/>
            <w:sz w:val="24"/>
            <w:szCs w:val="24"/>
          </w:rPr>
          <w:t>t</w:t>
        </w:r>
      </w:ins>
      <w:r w:rsidRPr="000B174E">
        <w:rPr>
          <w:rFonts w:ascii="Times New Roman" w:hAnsi="Times New Roman" w:cs="Times New Roman"/>
          <w:bCs/>
          <w:sz w:val="24"/>
          <w:szCs w:val="24"/>
        </w:rPr>
        <w:t>a</w:t>
      </w:r>
      <w:ins w:id="338" w:author="Henrieta Mihalikova" w:date="2015-08-23T10:33:00Z">
        <w:r w:rsidRPr="000B174E">
          <w:rPr>
            <w:rFonts w:ascii="Times New Roman" w:hAnsi="Times New Roman" w:cs="Times New Roman"/>
            <w:bCs/>
            <w:sz w:val="24"/>
            <w:szCs w:val="24"/>
          </w:rPr>
          <w:t>ry</w:t>
        </w:r>
        <w:proofErr w:type="spellEnd"/>
        <w:r w:rsidRPr="000B174E">
          <w:rPr>
            <w:rFonts w:ascii="Times New Roman" w:hAnsi="Times New Roman" w:cs="Times New Roman"/>
            <w:bCs/>
            <w:sz w:val="24"/>
            <w:szCs w:val="24"/>
          </w:rPr>
          <w:t>?</w:t>
        </w:r>
      </w:ins>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proofErr w:type="spellStart"/>
      <w:r w:rsidRPr="00E60C6E">
        <w:rPr>
          <w:rFonts w:ascii="Times New Roman" w:hAnsi="Times New Roman" w:cs="Times New Roman"/>
          <w:sz w:val="24"/>
          <w:szCs w:val="24"/>
        </w:rPr>
        <w:t>B</w:t>
      </w:r>
      <w:r w:rsidRPr="00E60C6E">
        <w:rPr>
          <w:rFonts w:ascii="Times New Roman" w:hAnsi="Times New Roman" w:cs="Times New Roman"/>
          <w:iCs/>
          <w:sz w:val="24"/>
          <w:szCs w:val="24"/>
        </w:rPr>
        <w:t>to</w:t>
      </w:r>
      <w:proofErr w:type="spellEnd"/>
      <w:r w:rsidRPr="00E60C6E">
        <w:rPr>
          <w:rFonts w:ascii="Times New Roman" w:hAnsi="Times New Roman" w:cs="Times New Roman"/>
          <w:sz w:val="24"/>
          <w:szCs w:val="24"/>
        </w:rPr>
        <w:t xml:space="preserve"> váha tovaru je 865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12½%; koľké je </w:t>
      </w:r>
      <w:proofErr w:type="spellStart"/>
      <w:r w:rsidRPr="00E60C6E">
        <w:rPr>
          <w:rFonts w:ascii="Times New Roman" w:hAnsi="Times New Roman" w:cs="Times New Roman"/>
          <w:sz w:val="24"/>
          <w:szCs w:val="24"/>
        </w:rPr>
        <w:t>N</w:t>
      </w:r>
      <w:r w:rsidRPr="00902708">
        <w:rPr>
          <w:rFonts w:ascii="Times New Roman" w:hAnsi="Times New Roman" w:cs="Times New Roman"/>
          <w:sz w:val="24"/>
          <w:szCs w:val="24"/>
          <w:vertAlign w:val="superscript"/>
        </w:rPr>
        <w:t>to</w:t>
      </w:r>
      <w:proofErr w:type="spellEnd"/>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709" w:hanging="425"/>
        <w:jc w:val="both"/>
        <w:rPr>
          <w:rFonts w:ascii="Times New Roman" w:hAnsi="Times New Roman" w:cs="Times New Roman"/>
          <w:sz w:val="24"/>
          <w:szCs w:val="24"/>
        </w:rPr>
      </w:pPr>
      <w:r w:rsidRPr="00902708">
        <w:rPr>
          <w:rFonts w:ascii="Times New Roman" w:hAnsi="Times New Roman" w:cs="Times New Roman"/>
          <w:sz w:val="24"/>
          <w:szCs w:val="24"/>
        </w:rPr>
        <w:t>Obchod</w:t>
      </w:r>
      <w:r w:rsidRPr="00E60C6E">
        <w:rPr>
          <w:rFonts w:ascii="Times New Roman" w:hAnsi="Times New Roman" w:cs="Times New Roman"/>
          <w:sz w:val="24"/>
          <w:szCs w:val="24"/>
        </w:rPr>
        <w:t xml:space="preserve">ník objednal kávu, </w:t>
      </w:r>
      <w:proofErr w:type="spellStart"/>
      <w:r w:rsidRPr="00E60C6E">
        <w:rPr>
          <w:rFonts w:ascii="Times New Roman" w:hAnsi="Times New Roman" w:cs="Times New Roman"/>
          <w:iCs/>
          <w:sz w:val="24"/>
          <w:szCs w:val="24"/>
        </w:rPr>
        <w:t>B</w:t>
      </w:r>
      <w:r w:rsidRPr="00902708">
        <w:rPr>
          <w:rFonts w:ascii="Times New Roman" w:hAnsi="Times New Roman" w:cs="Times New Roman"/>
          <w:iCs/>
          <w:sz w:val="24"/>
          <w:szCs w:val="24"/>
          <w:vertAlign w:val="superscript"/>
        </w:rPr>
        <w:t>to</w:t>
      </w:r>
      <w:proofErr w:type="spellEnd"/>
      <w:r w:rsidRPr="00E60C6E">
        <w:rPr>
          <w:rFonts w:ascii="Times New Roman" w:hAnsi="Times New Roman" w:cs="Times New Roman"/>
          <w:sz w:val="24"/>
          <w:szCs w:val="24"/>
        </w:rPr>
        <w:t xml:space="preserve"> 550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činila 10½</w:t>
      </w:r>
      <w:r>
        <w:rPr>
          <w:rFonts w:ascii="Times New Roman" w:hAnsi="Times New Roman" w:cs="Times New Roman"/>
          <w:sz w:val="24"/>
          <w:szCs w:val="24"/>
        </w:rPr>
        <w:t>%</w:t>
      </w:r>
      <w:r w:rsidRPr="00E60C6E">
        <w:rPr>
          <w:rFonts w:ascii="Times New Roman" w:hAnsi="Times New Roman" w:cs="Times New Roman"/>
          <w:sz w:val="24"/>
          <w:szCs w:val="24"/>
        </w:rPr>
        <w:t xml:space="preserve">, kilogram </w:t>
      </w:r>
      <w:proofErr w:type="spellStart"/>
      <w:r w:rsidRPr="00E60C6E">
        <w:rPr>
          <w:rFonts w:ascii="Times New Roman" w:hAnsi="Times New Roman" w:cs="Times New Roman"/>
          <w:sz w:val="24"/>
          <w:szCs w:val="24"/>
        </w:rPr>
        <w:t>N</w:t>
      </w:r>
      <w:r w:rsidRPr="00902708">
        <w:rPr>
          <w:rFonts w:ascii="Times New Roman" w:hAnsi="Times New Roman" w:cs="Times New Roman"/>
          <w:iCs/>
          <w:sz w:val="24"/>
          <w:szCs w:val="24"/>
          <w:vertAlign w:val="superscript"/>
        </w:rPr>
        <w:t>ta</w:t>
      </w:r>
      <w:proofErr w:type="spellEnd"/>
      <w:r w:rsidRPr="00E60C6E">
        <w:rPr>
          <w:rFonts w:ascii="Times New Roman" w:hAnsi="Times New Roman" w:cs="Times New Roman"/>
          <w:sz w:val="24"/>
          <w:szCs w:val="24"/>
        </w:rPr>
        <w:t xml:space="preserve"> platil po</w:t>
      </w:r>
      <w:r>
        <w:rPr>
          <w:rFonts w:ascii="Times New Roman" w:hAnsi="Times New Roman" w:cs="Times New Roman"/>
          <w:sz w:val="24"/>
          <w:szCs w:val="24"/>
        </w:rPr>
        <w:t> </w:t>
      </w:r>
      <w:r w:rsidRPr="00E60C6E">
        <w:rPr>
          <w:rFonts w:ascii="Times New Roman" w:hAnsi="Times New Roman" w:cs="Times New Roman"/>
          <w:sz w:val="24"/>
          <w:szCs w:val="24"/>
        </w:rPr>
        <w:t>38,75</w:t>
      </w:r>
      <w:r>
        <w:rPr>
          <w:rFonts w:ascii="Times New Roman" w:hAnsi="Times New Roman" w:cs="Times New Roman"/>
          <w:sz w:val="24"/>
          <w:szCs w:val="24"/>
        </w:rPr>
        <w:t> </w:t>
      </w:r>
      <w:r w:rsidRPr="00902708">
        <w:rPr>
          <w:rFonts w:ascii="Times New Roman" w:hAnsi="Times New Roman" w:cs="Times New Roman"/>
          <w:i/>
          <w:sz w:val="24"/>
          <w:szCs w:val="24"/>
        </w:rPr>
        <w:t>Kč</w:t>
      </w:r>
      <w:r w:rsidRPr="00E60C6E">
        <w:rPr>
          <w:rFonts w:ascii="Times New Roman" w:hAnsi="Times New Roman" w:cs="Times New Roman"/>
          <w:sz w:val="24"/>
          <w:szCs w:val="24"/>
        </w:rPr>
        <w:t>; koľko platil za všetku kávu ?</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r w:rsidRPr="00E60C6E">
        <w:rPr>
          <w:rFonts w:ascii="Times New Roman" w:hAnsi="Times New Roman" w:cs="Times New Roman"/>
          <w:sz w:val="24"/>
          <w:szCs w:val="24"/>
        </w:rPr>
        <w:t>Kávu dal upáliť, čím utratila na váhe 18%; koľko mal pálenej kávy ?</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proofErr w:type="spellStart"/>
      <w:r w:rsidRPr="00E60C6E">
        <w:rPr>
          <w:rFonts w:ascii="Times New Roman" w:hAnsi="Times New Roman" w:cs="Times New Roman"/>
          <w:sz w:val="24"/>
          <w:szCs w:val="24"/>
        </w:rPr>
        <w:t>B</w:t>
      </w:r>
      <w:r w:rsidRPr="00E60C6E">
        <w:rPr>
          <w:rFonts w:ascii="Times New Roman" w:hAnsi="Times New Roman" w:cs="Times New Roman"/>
          <w:iCs/>
          <w:sz w:val="24"/>
          <w:szCs w:val="24"/>
        </w:rPr>
        <w:t>to</w:t>
      </w:r>
      <w:proofErr w:type="spellEnd"/>
      <w:r w:rsidRPr="00E60C6E">
        <w:rPr>
          <w:rFonts w:ascii="Times New Roman" w:hAnsi="Times New Roman" w:cs="Times New Roman"/>
          <w:sz w:val="24"/>
          <w:szCs w:val="24"/>
        </w:rPr>
        <w:t xml:space="preserve"> 480 </w:t>
      </w:r>
      <w:r w:rsidRPr="00902708">
        <w:rPr>
          <w:rFonts w:ascii="Times New Roman" w:hAnsi="Times New Roman" w:cs="Times New Roman"/>
          <w:i/>
          <w:iCs/>
          <w:sz w:val="24"/>
          <w:szCs w:val="24"/>
        </w:rPr>
        <w:t>kg</w:t>
      </w:r>
      <w:r w:rsidRPr="00E60C6E">
        <w:rPr>
          <w:rFonts w:ascii="Times New Roman" w:hAnsi="Times New Roman" w:cs="Times New Roman"/>
          <w:iCs/>
          <w:sz w:val="24"/>
          <w:szCs w:val="24"/>
        </w:rPr>
        <w:t>, T</w:t>
      </w:r>
      <w:r w:rsidRPr="00902708">
        <w:rPr>
          <w:rFonts w:ascii="Times New Roman" w:hAnsi="Times New Roman" w:cs="Times New Roman"/>
          <w:iCs/>
          <w:sz w:val="24"/>
          <w:szCs w:val="24"/>
          <w:vertAlign w:val="superscript"/>
        </w:rPr>
        <w:t>a</w:t>
      </w:r>
      <w:r w:rsidRPr="00E60C6E">
        <w:rPr>
          <w:rFonts w:ascii="Times New Roman" w:hAnsi="Times New Roman" w:cs="Times New Roman"/>
          <w:sz w:val="24"/>
          <w:szCs w:val="24"/>
        </w:rPr>
        <w:t xml:space="preserve"> 12½</w:t>
      </w:r>
      <w:r>
        <w:rPr>
          <w:rFonts w:ascii="Times New Roman" w:hAnsi="Times New Roman" w:cs="Times New Roman"/>
          <w:sz w:val="24"/>
          <w:szCs w:val="24"/>
        </w:rPr>
        <w:t>%</w:t>
      </w:r>
      <w:r w:rsidRPr="00E60C6E">
        <w:rPr>
          <w:rFonts w:ascii="Times New Roman" w:hAnsi="Times New Roman" w:cs="Times New Roman"/>
          <w:sz w:val="24"/>
          <w:szCs w:val="24"/>
        </w:rPr>
        <w:t xml:space="preserve">; koľké je </w:t>
      </w:r>
      <w:proofErr w:type="spellStart"/>
      <w:r w:rsidRPr="00E60C6E">
        <w:rPr>
          <w:rFonts w:ascii="Times New Roman" w:hAnsi="Times New Roman" w:cs="Times New Roman"/>
          <w:sz w:val="24"/>
          <w:szCs w:val="24"/>
        </w:rPr>
        <w:t>N</w:t>
      </w:r>
      <w:r w:rsidRPr="00902708">
        <w:rPr>
          <w:rFonts w:ascii="Times New Roman" w:hAnsi="Times New Roman" w:cs="Times New Roman"/>
          <w:sz w:val="24"/>
          <w:szCs w:val="24"/>
          <w:vertAlign w:val="superscript"/>
        </w:rPr>
        <w:t>to</w:t>
      </w:r>
      <w:proofErr w:type="spellEnd"/>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0" w:firstLine="284"/>
        <w:jc w:val="both"/>
        <w:rPr>
          <w:rFonts w:ascii="Times New Roman" w:hAnsi="Times New Roman" w:cs="Times New Roman"/>
          <w:sz w:val="24"/>
          <w:szCs w:val="24"/>
        </w:rPr>
      </w:pPr>
      <w:r w:rsidRPr="00E60C6E">
        <w:rPr>
          <w:rFonts w:ascii="Times New Roman" w:hAnsi="Times New Roman" w:cs="Times New Roman"/>
          <w:sz w:val="24"/>
          <w:szCs w:val="24"/>
        </w:rPr>
        <w:t xml:space="preserve">Koľko % činí </w:t>
      </w:r>
      <w:proofErr w:type="spellStart"/>
      <w:r w:rsidRPr="00E60C6E">
        <w:rPr>
          <w:rFonts w:ascii="Times New Roman" w:hAnsi="Times New Roman" w:cs="Times New Roman"/>
          <w:sz w:val="24"/>
          <w:szCs w:val="24"/>
        </w:rPr>
        <w:t>tara</w:t>
      </w:r>
      <w:proofErr w:type="spellEnd"/>
      <w:r w:rsidRPr="00E60C6E">
        <w:rPr>
          <w:rFonts w:ascii="Times New Roman" w:hAnsi="Times New Roman" w:cs="Times New Roman"/>
          <w:sz w:val="24"/>
          <w:szCs w:val="24"/>
        </w:rPr>
        <w:t xml:space="preserve">, keď </w:t>
      </w:r>
      <w:proofErr w:type="spellStart"/>
      <w:r w:rsidRPr="00902708">
        <w:rPr>
          <w:rFonts w:ascii="Times New Roman" w:hAnsi="Times New Roman" w:cs="Times New Roman"/>
          <w:sz w:val="24"/>
          <w:szCs w:val="24"/>
        </w:rPr>
        <w:t>bruto</w:t>
      </w:r>
      <w:proofErr w:type="spellEnd"/>
      <w:r w:rsidRPr="00E60C6E">
        <w:rPr>
          <w:rFonts w:ascii="Times New Roman" w:hAnsi="Times New Roman" w:cs="Times New Roman"/>
          <w:sz w:val="24"/>
          <w:szCs w:val="24"/>
        </w:rPr>
        <w:t xml:space="preserve"> je 3450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a </w:t>
      </w:r>
      <w:proofErr w:type="spellStart"/>
      <w:r w:rsidRPr="00E60C6E">
        <w:rPr>
          <w:rFonts w:ascii="Times New Roman" w:hAnsi="Times New Roman" w:cs="Times New Roman"/>
          <w:sz w:val="24"/>
          <w:szCs w:val="24"/>
        </w:rPr>
        <w:t>neto</w:t>
      </w:r>
      <w:proofErr w:type="spellEnd"/>
      <w:r w:rsidRPr="00E60C6E">
        <w:rPr>
          <w:rFonts w:ascii="Times New Roman" w:hAnsi="Times New Roman" w:cs="Times New Roman"/>
          <w:sz w:val="24"/>
          <w:szCs w:val="24"/>
        </w:rPr>
        <w:tab/>
        <w:t xml:space="preserve">3243 </w:t>
      </w:r>
      <w:r w:rsidRPr="00902708">
        <w:rPr>
          <w:rFonts w:ascii="Times New Roman" w:hAnsi="Times New Roman" w:cs="Times New Roman"/>
          <w:i/>
          <w:iCs/>
          <w:sz w:val="24"/>
          <w:szCs w:val="24"/>
        </w:rPr>
        <w:t>kg</w:t>
      </w:r>
      <w:r w:rsidRPr="00E60C6E">
        <w:rPr>
          <w:rFonts w:ascii="Times New Roman" w:hAnsi="Times New Roman" w:cs="Times New Roman"/>
          <w:sz w:val="24"/>
          <w:szCs w:val="24"/>
        </w:rPr>
        <w:t>?</w:t>
      </w:r>
    </w:p>
    <w:p w:rsidR="001C1C33" w:rsidRPr="00E60C6E" w:rsidRDefault="001C1C33" w:rsidP="001C1C33">
      <w:pPr>
        <w:pStyle w:val="Odsekzoznamu"/>
        <w:numPr>
          <w:ilvl w:val="0"/>
          <w:numId w:val="2"/>
        </w:numPr>
        <w:spacing w:after="120" w:line="240" w:lineRule="auto"/>
        <w:ind w:left="709" w:hanging="425"/>
        <w:jc w:val="both"/>
        <w:rPr>
          <w:rFonts w:ascii="Times New Roman" w:hAnsi="Times New Roman" w:cs="Times New Roman"/>
          <w:sz w:val="24"/>
          <w:szCs w:val="24"/>
        </w:rPr>
      </w:pPr>
      <w:r w:rsidRPr="00E60C6E">
        <w:rPr>
          <w:rFonts w:ascii="Times New Roman" w:hAnsi="Times New Roman" w:cs="Times New Roman"/>
          <w:sz w:val="24"/>
          <w:szCs w:val="24"/>
        </w:rPr>
        <w:t xml:space="preserve">Od 100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bruta</w:t>
      </w:r>
      <w:proofErr w:type="spellEnd"/>
      <w:r w:rsidRPr="00E60C6E">
        <w:rPr>
          <w:rFonts w:ascii="Times New Roman" w:hAnsi="Times New Roman" w:cs="Times New Roman"/>
          <w:sz w:val="24"/>
          <w:szCs w:val="24"/>
        </w:rPr>
        <w:t xml:space="preserve"> máme platiť 2,56 </w:t>
      </w:r>
      <w:r w:rsidRPr="00902708">
        <w:rPr>
          <w:rFonts w:ascii="Times New Roman" w:hAnsi="Times New Roman" w:cs="Times New Roman"/>
          <w:i/>
          <w:sz w:val="24"/>
          <w:szCs w:val="24"/>
        </w:rPr>
        <w:t>Kč</w:t>
      </w:r>
      <w:r w:rsidRPr="00E60C6E">
        <w:rPr>
          <w:rFonts w:ascii="Times New Roman" w:hAnsi="Times New Roman" w:cs="Times New Roman"/>
          <w:sz w:val="24"/>
          <w:szCs w:val="24"/>
        </w:rPr>
        <w:t xml:space="preserve"> dovozného; koľko zaplatíme od 6450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neta</w:t>
      </w:r>
      <w:proofErr w:type="spellEnd"/>
      <w:r w:rsidRPr="00E60C6E">
        <w:rPr>
          <w:rFonts w:ascii="Times New Roman" w:hAnsi="Times New Roman" w:cs="Times New Roman"/>
          <w:sz w:val="24"/>
          <w:szCs w:val="24"/>
        </w:rPr>
        <w:t xml:space="preserve">, pri ktorom je </w:t>
      </w:r>
      <w:proofErr w:type="spellStart"/>
      <w:r w:rsidRPr="00E60C6E">
        <w:rPr>
          <w:rFonts w:ascii="Times New Roman" w:hAnsi="Times New Roman" w:cs="Times New Roman"/>
          <w:sz w:val="24"/>
          <w:szCs w:val="24"/>
        </w:rPr>
        <w:t>tara</w:t>
      </w:r>
      <w:proofErr w:type="spellEnd"/>
      <w:r w:rsidRPr="00E60C6E">
        <w:rPr>
          <w:rFonts w:ascii="Times New Roman" w:hAnsi="Times New Roman" w:cs="Times New Roman"/>
          <w:sz w:val="24"/>
          <w:szCs w:val="24"/>
        </w:rPr>
        <w:t xml:space="preserve"> 8½% ?</w:t>
      </w:r>
    </w:p>
    <w:p w:rsidR="001C1C33" w:rsidRPr="00902708" w:rsidRDefault="001C1C33" w:rsidP="001C1C33">
      <w:pPr>
        <w:pStyle w:val="Odsekzoznamu"/>
        <w:numPr>
          <w:ilvl w:val="0"/>
          <w:numId w:val="2"/>
        </w:numPr>
        <w:spacing w:after="120" w:line="240" w:lineRule="auto"/>
        <w:ind w:left="709" w:hanging="425"/>
        <w:jc w:val="both"/>
        <w:rPr>
          <w:rStyle w:val="Jemnzvraznenie"/>
          <w:rFonts w:ascii="Times New Roman" w:hAnsi="Times New Roman" w:cs="Times New Roman"/>
          <w:i w:val="0"/>
          <w:iCs w:val="0"/>
          <w:color w:val="auto"/>
          <w:sz w:val="24"/>
          <w:szCs w:val="24"/>
        </w:rPr>
      </w:pPr>
      <w:r w:rsidRPr="00E60C6E">
        <w:rPr>
          <w:rFonts w:ascii="Times New Roman" w:hAnsi="Times New Roman" w:cs="Times New Roman"/>
          <w:sz w:val="24"/>
          <w:szCs w:val="24"/>
        </w:rPr>
        <w:t xml:space="preserve">Naložený voz vážil 551 </w:t>
      </w:r>
      <w:r w:rsidRPr="00902708">
        <w:rPr>
          <w:rFonts w:ascii="Times New Roman" w:hAnsi="Times New Roman" w:cs="Times New Roman"/>
          <w:i/>
          <w:iCs/>
          <w:sz w:val="24"/>
          <w:szCs w:val="24"/>
        </w:rPr>
        <w:t>kg</w:t>
      </w:r>
      <w:r w:rsidRPr="00E60C6E">
        <w:rPr>
          <w:rFonts w:ascii="Times New Roman" w:hAnsi="Times New Roman" w:cs="Times New Roman"/>
          <w:sz w:val="24"/>
          <w:szCs w:val="24"/>
        </w:rPr>
        <w:t xml:space="preserve">; aký veľký náklad viezol furman, keď sám voz predstavuje </w:t>
      </w:r>
      <w:proofErr w:type="spellStart"/>
      <w:r w:rsidRPr="00E60C6E">
        <w:rPr>
          <w:rFonts w:ascii="Times New Roman" w:hAnsi="Times New Roman" w:cs="Times New Roman"/>
          <w:sz w:val="24"/>
          <w:szCs w:val="24"/>
        </w:rPr>
        <w:t>taru</w:t>
      </w:r>
      <w:proofErr w:type="spellEnd"/>
      <w:r w:rsidRPr="00E60C6E">
        <w:rPr>
          <w:rFonts w:ascii="Times New Roman" w:hAnsi="Times New Roman" w:cs="Times New Roman"/>
          <w:sz w:val="24"/>
          <w:szCs w:val="24"/>
        </w:rPr>
        <w:t xml:space="preserve"> 20% ?</w:t>
      </w:r>
    </w:p>
    <w:tbl>
      <w:tblPr>
        <w:tblW w:w="7306" w:type="dxa"/>
        <w:tblInd w:w="709" w:type="dxa"/>
        <w:tblCellMar>
          <w:left w:w="70" w:type="dxa"/>
          <w:right w:w="70" w:type="dxa"/>
        </w:tblCellMar>
        <w:tblLook w:val="04A0" w:firstRow="1" w:lastRow="0" w:firstColumn="1" w:lastColumn="0" w:noHBand="0" w:noVBand="1"/>
      </w:tblPr>
      <w:tblGrid>
        <w:gridCol w:w="960"/>
        <w:gridCol w:w="960"/>
        <w:gridCol w:w="960"/>
        <w:gridCol w:w="4426"/>
      </w:tblGrid>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960" w:type="dxa"/>
            <w:tcBorders>
              <w:top w:val="nil"/>
              <w:left w:val="nil"/>
              <w:bottom w:val="nil"/>
              <w:right w:val="nil"/>
            </w:tcBorders>
            <w:shd w:val="clear" w:color="auto" w:fill="auto"/>
            <w:noWrap/>
            <w:vAlign w:val="bottom"/>
            <w:hideMark/>
          </w:tcPr>
          <w:p w:rsidR="001C1C33" w:rsidRPr="001C1C33"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829CA">
              <w:rPr>
                <w:rFonts w:ascii="Times New Roman" w:eastAsia="Times New Roman" w:hAnsi="Times New Roman" w:cs="Times New Roman"/>
                <w:sz w:val="24"/>
                <w:szCs w:val="24"/>
                <w:lang w:eastAsia="sk-SK"/>
              </w:rPr>
              <w:t>B</w:t>
            </w:r>
            <w:r w:rsidRPr="001C1C33">
              <w:rPr>
                <w:rFonts w:ascii="Times New Roman" w:eastAsia="Times New Roman" w:hAnsi="Times New Roman" w:cs="Times New Roman"/>
                <w:sz w:val="24"/>
                <w:szCs w:val="24"/>
                <w:vertAlign w:val="superscript"/>
                <w:lang w:eastAsia="sk-SK"/>
              </w:rPr>
              <w:t>to</w:t>
            </w:r>
            <w:proofErr w:type="spellEnd"/>
          </w:p>
        </w:tc>
        <w:tc>
          <w:tcPr>
            <w:tcW w:w="4426" w:type="dxa"/>
            <w:tcBorders>
              <w:top w:val="nil"/>
              <w:left w:val="nil"/>
              <w:bottom w:val="nil"/>
              <w:right w:val="nil"/>
            </w:tcBorders>
            <w:shd w:val="clear" w:color="auto" w:fill="auto"/>
            <w:noWrap/>
            <w:vAlign w:val="center"/>
            <w:hideMark/>
          </w:tcPr>
          <w:p w:rsidR="001C1C33" w:rsidRPr="001C1C33"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829CA">
              <w:rPr>
                <w:rFonts w:ascii="Times New Roman" w:eastAsia="Times New Roman" w:hAnsi="Times New Roman" w:cs="Times New Roman"/>
                <w:sz w:val="24"/>
                <w:szCs w:val="24"/>
                <w:lang w:eastAsia="sk-SK"/>
              </w:rPr>
              <w:t>B</w:t>
            </w:r>
            <w:r w:rsidRPr="001C1C33">
              <w:rPr>
                <w:rFonts w:ascii="Times New Roman" w:eastAsia="Times New Roman" w:hAnsi="Times New Roman" w:cs="Times New Roman"/>
                <w:sz w:val="24"/>
                <w:szCs w:val="24"/>
                <w:vertAlign w:val="superscript"/>
                <w:lang w:eastAsia="sk-SK"/>
              </w:rPr>
              <w:t>to</w:t>
            </w:r>
            <w:proofErr w:type="spellEnd"/>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w:t>
            </w:r>
            <w:proofErr w:type="spellStart"/>
            <w:r w:rsidRPr="00E60C6E">
              <w:rPr>
                <w:rFonts w:ascii="Times New Roman" w:eastAsia="Times New Roman" w:hAnsi="Times New Roman" w:cs="Times New Roman"/>
                <w:sz w:val="24"/>
                <w:szCs w:val="24"/>
                <w:u w:val="single"/>
                <w:lang w:eastAsia="sk-SK"/>
              </w:rPr>
              <w:t>N</w:t>
            </w:r>
            <w:r w:rsidRPr="00902708">
              <w:rPr>
                <w:rFonts w:ascii="Times New Roman" w:eastAsia="Times New Roman" w:hAnsi="Times New Roman" w:cs="Times New Roman"/>
                <w:sz w:val="24"/>
                <w:szCs w:val="24"/>
                <w:u w:val="single"/>
                <w:vertAlign w:val="superscript"/>
                <w:lang w:eastAsia="sk-SK"/>
              </w:rPr>
              <w:t>to</w:t>
            </w:r>
            <w:proofErr w:type="spellEnd"/>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u w:val="single"/>
                <w:lang w:eastAsia="sk-SK"/>
              </w:rPr>
            </w:pPr>
            <w:r w:rsidRPr="00E60C6E">
              <w:rPr>
                <w:rFonts w:ascii="Times New Roman" w:eastAsia="Times New Roman" w:hAnsi="Times New Roman" w:cs="Times New Roman"/>
                <w:sz w:val="24"/>
                <w:szCs w:val="24"/>
                <w:u w:val="single"/>
                <w:lang w:eastAsia="sk-SK"/>
              </w:rPr>
              <w:t>-T</w:t>
            </w:r>
            <w:r w:rsidRPr="00902708">
              <w:rPr>
                <w:rFonts w:ascii="Times New Roman" w:eastAsia="Times New Roman" w:hAnsi="Times New Roman" w:cs="Times New Roman"/>
                <w:sz w:val="24"/>
                <w:szCs w:val="24"/>
                <w:u w:val="single"/>
                <w:vertAlign w:val="superscript"/>
                <w:lang w:eastAsia="sk-SK"/>
              </w:rPr>
              <w:t>a</w:t>
            </w:r>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N</w:t>
            </w:r>
            <w:r w:rsidRPr="00902708">
              <w:rPr>
                <w:rFonts w:ascii="Times New Roman" w:eastAsia="Times New Roman" w:hAnsi="Times New Roman" w:cs="Times New Roman"/>
                <w:sz w:val="24"/>
                <w:szCs w:val="24"/>
                <w:vertAlign w:val="superscript"/>
                <w:lang w:eastAsia="sk-SK"/>
              </w:rPr>
              <w:t>o</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T</w:t>
            </w:r>
            <w:r w:rsidRPr="00902708">
              <w:rPr>
                <w:rFonts w:ascii="Times New Roman" w:eastAsia="Times New Roman" w:hAnsi="Times New Roman" w:cs="Times New Roman"/>
                <w:sz w:val="24"/>
                <w:szCs w:val="24"/>
                <w:vertAlign w:val="superscript"/>
                <w:lang w:eastAsia="sk-SK"/>
              </w:rPr>
              <w:t>a</w:t>
            </w: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B</w:t>
            </w:r>
            <w:r w:rsidRPr="00902708">
              <w:rPr>
                <w:rFonts w:ascii="Times New Roman" w:eastAsia="Times New Roman" w:hAnsi="Times New Roman" w:cs="Times New Roman"/>
                <w:sz w:val="24"/>
                <w:szCs w:val="24"/>
                <w:vertAlign w:val="superscript"/>
                <w:lang w:eastAsia="sk-SK"/>
              </w:rPr>
              <w:t>to</w:t>
            </w:r>
            <w:proofErr w:type="spellEnd"/>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-vývažok</w:t>
            </w:r>
          </w:p>
        </w:tc>
      </w:tr>
      <w:tr w:rsidR="001C1C33" w:rsidRPr="00E60C6E" w:rsidTr="001C1C33">
        <w:trPr>
          <w:trHeight w:val="315"/>
        </w:trPr>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960"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lang w:eastAsia="sk-SK"/>
              </w:rPr>
            </w:pPr>
          </w:p>
        </w:tc>
        <w:tc>
          <w:tcPr>
            <w:tcW w:w="4426" w:type="dxa"/>
            <w:tcBorders>
              <w:top w:val="nil"/>
              <w:left w:val="nil"/>
              <w:bottom w:val="nil"/>
              <w:right w:val="nil"/>
            </w:tcBorders>
            <w:shd w:val="clear" w:color="auto" w:fill="auto"/>
            <w:noWrap/>
            <w:vAlign w:val="center"/>
            <w:hideMark/>
          </w:tcPr>
          <w:p w:rsidR="001C1C33" w:rsidRPr="00E60C6E" w:rsidRDefault="001C1C33" w:rsidP="001C1C33">
            <w:pPr>
              <w:spacing w:after="0" w:line="240" w:lineRule="auto"/>
              <w:ind w:firstLine="284"/>
              <w:rPr>
                <w:rFonts w:ascii="Times New Roman" w:eastAsia="Times New Roman" w:hAnsi="Times New Roman" w:cs="Times New Roman"/>
                <w:sz w:val="24"/>
                <w:szCs w:val="24"/>
                <w:lang w:eastAsia="sk-SK"/>
              </w:rPr>
            </w:pPr>
            <w:proofErr w:type="spellStart"/>
            <w:r w:rsidRPr="00E60C6E">
              <w:rPr>
                <w:rFonts w:ascii="Times New Roman" w:eastAsia="Times New Roman" w:hAnsi="Times New Roman" w:cs="Times New Roman"/>
                <w:sz w:val="24"/>
                <w:szCs w:val="24"/>
                <w:lang w:eastAsia="sk-SK"/>
              </w:rPr>
              <w:t>N</w:t>
            </w:r>
            <w:r w:rsidRPr="00902708">
              <w:rPr>
                <w:rFonts w:ascii="Times New Roman" w:eastAsia="Times New Roman" w:hAnsi="Times New Roman" w:cs="Times New Roman"/>
                <w:sz w:val="24"/>
                <w:szCs w:val="24"/>
                <w:vertAlign w:val="superscript"/>
                <w:lang w:eastAsia="sk-SK"/>
              </w:rPr>
              <w:t>no</w:t>
            </w:r>
            <w:proofErr w:type="spellEnd"/>
            <w:r w:rsidRPr="00E60C6E">
              <w:rPr>
                <w:rFonts w:ascii="Times New Roman" w:eastAsia="Times New Roman" w:hAnsi="Times New Roman" w:cs="Times New Roman"/>
                <w:sz w:val="24"/>
                <w:szCs w:val="24"/>
                <w:lang w:eastAsia="sk-SK"/>
              </w:rPr>
              <w:t xml:space="preserve">: </w:t>
            </w:r>
            <w:proofErr w:type="spellStart"/>
            <w:r w:rsidRPr="00E60C6E">
              <w:rPr>
                <w:rFonts w:ascii="Times New Roman" w:eastAsia="Times New Roman" w:hAnsi="Times New Roman" w:cs="Times New Roman"/>
                <w:sz w:val="24"/>
                <w:szCs w:val="24"/>
                <w:lang w:eastAsia="sk-SK"/>
              </w:rPr>
              <w:t>netto-netto</w:t>
            </w:r>
            <w:proofErr w:type="spellEnd"/>
            <w:r w:rsidRPr="00E60C6E">
              <w:rPr>
                <w:rFonts w:ascii="Times New Roman" w:eastAsia="Times New Roman" w:hAnsi="Times New Roman" w:cs="Times New Roman"/>
                <w:sz w:val="24"/>
                <w:szCs w:val="24"/>
                <w:lang w:eastAsia="sk-SK"/>
              </w:rPr>
              <w:t xml:space="preserve"> (alebo </w:t>
            </w:r>
            <w:proofErr w:type="spellStart"/>
            <w:r w:rsidRPr="00E60C6E">
              <w:rPr>
                <w:rFonts w:ascii="Times New Roman" w:eastAsia="Times New Roman" w:hAnsi="Times New Roman" w:cs="Times New Roman"/>
                <w:sz w:val="24"/>
                <w:szCs w:val="24"/>
                <w:lang w:eastAsia="sk-SK"/>
              </w:rPr>
              <w:t>sopranetto</w:t>
            </w:r>
            <w:proofErr w:type="spellEnd"/>
            <w:r w:rsidRPr="00E60C6E">
              <w:rPr>
                <w:rFonts w:ascii="Times New Roman" w:eastAsia="Times New Roman" w:hAnsi="Times New Roman" w:cs="Times New Roman"/>
                <w:sz w:val="24"/>
                <w:szCs w:val="24"/>
                <w:lang w:eastAsia="sk-SK"/>
              </w:rPr>
              <w:t>)</w:t>
            </w:r>
          </w:p>
        </w:tc>
      </w:tr>
    </w:tbl>
    <w:p w:rsidR="001C1C33" w:rsidRPr="00E60C6E" w:rsidRDefault="001C1C33" w:rsidP="001C1C33">
      <w:pPr>
        <w:pStyle w:val="Odsekzoznamu"/>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Čo je vývažok? U akého tovaru sa vyskytuje výva</w:t>
      </w:r>
      <w:r w:rsidRPr="00E60C6E">
        <w:rPr>
          <w:rStyle w:val="Zkladntext1"/>
          <w:rFonts w:eastAsiaTheme="minorHAnsi"/>
          <w:sz w:val="24"/>
          <w:szCs w:val="24"/>
        </w:rPr>
        <w:softHyphen/>
        <w:t>žok? Prečo? Vývažok sa odpočíta z</w:t>
      </w:r>
      <w:r>
        <w:rPr>
          <w:rStyle w:val="Zkladntext1"/>
          <w:rFonts w:eastAsiaTheme="minorHAnsi"/>
          <w:sz w:val="24"/>
          <w:szCs w:val="24"/>
        </w:rPr>
        <w:t> </w:t>
      </w:r>
      <w:proofErr w:type="spellStart"/>
      <w:r w:rsidRPr="00E60C6E">
        <w:rPr>
          <w:rStyle w:val="Zkladntext1"/>
          <w:rFonts w:eastAsiaTheme="minorHAnsi"/>
          <w:sz w:val="24"/>
          <w:szCs w:val="24"/>
        </w:rPr>
        <w:t>netta</w:t>
      </w:r>
      <w:proofErr w:type="spellEnd"/>
      <w:r w:rsidRPr="00E60C6E">
        <w:rPr>
          <w:rStyle w:val="Zkladntext1"/>
          <w:rFonts w:eastAsiaTheme="minorHAnsi"/>
          <w:sz w:val="24"/>
          <w:szCs w:val="24"/>
        </w:rPr>
        <w:t xml:space="preserve"> a býva udaný v %. Voláme ho tiež </w:t>
      </w:r>
      <w:proofErr w:type="spellStart"/>
      <w:r w:rsidRPr="00902708">
        <w:rPr>
          <w:rStyle w:val="Zkladntext1"/>
          <w:rFonts w:eastAsiaTheme="minorHAnsi"/>
          <w:b/>
          <w:sz w:val="24"/>
          <w:szCs w:val="24"/>
        </w:rPr>
        <w:t>výprašné</w:t>
      </w:r>
      <w:proofErr w:type="spellEnd"/>
      <w:r w:rsidRPr="00E60C6E">
        <w:rPr>
          <w:rStyle w:val="Zkladntext1"/>
          <w:rFonts w:eastAsiaTheme="minorHAnsi"/>
          <w:sz w:val="24"/>
          <w:szCs w:val="24"/>
        </w:rPr>
        <w:t>.</w:t>
      </w:r>
    </w:p>
    <w:p w:rsidR="001C1C33" w:rsidRPr="00E60C6E" w:rsidRDefault="001C1C33" w:rsidP="001C1C33">
      <w:pPr>
        <w:widowControl w:val="0"/>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Vypočítajte čistú váhu tovaru, ak bolo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25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7%!</w:t>
      </w:r>
    </w:p>
    <w:p w:rsidR="001C1C33" w:rsidRPr="00E60C6E" w:rsidRDefault="001C1C33" w:rsidP="001C1C33">
      <w:pPr>
        <w:pStyle w:val="Odsekzoznamu"/>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Vypočítajte váhu obalu, keď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váha bola 154 </w:t>
      </w:r>
      <w:r w:rsidRPr="00902708">
        <w:rPr>
          <w:rStyle w:val="Zkladntext1"/>
          <w:rFonts w:eastAsiaTheme="minorHAnsi"/>
          <w:i/>
          <w:sz w:val="24"/>
          <w:szCs w:val="24"/>
        </w:rPr>
        <w:t>kg</w:t>
      </w:r>
      <w:r w:rsidRPr="00E60C6E">
        <w:rPr>
          <w:rStyle w:val="Zkladntext1"/>
          <w:rFonts w:eastAsiaTheme="minorHAnsi"/>
          <w:sz w:val="24"/>
          <w:szCs w:val="24"/>
        </w:rPr>
        <w:t xml:space="preserve"> a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87½% </w:t>
      </w:r>
      <w:r w:rsidRPr="00E60C6E">
        <w:rPr>
          <w:rStyle w:val="ZkladntextKapitlky"/>
          <w:rFonts w:ascii="Times New Roman" w:hAnsi="Times New Roman" w:cs="Times New Roman"/>
          <w:color w:val="auto"/>
          <w:sz w:val="24"/>
          <w:szCs w:val="24"/>
        </w:rPr>
        <w:t>!</w:t>
      </w:r>
    </w:p>
    <w:p w:rsidR="001C1C33" w:rsidRPr="00E60C6E" w:rsidRDefault="001C1C33" w:rsidP="001C1C33">
      <w:pPr>
        <w:pStyle w:val="Odsekzoznamu"/>
        <w:numPr>
          <w:ilvl w:val="0"/>
          <w:numId w:val="3"/>
        </w:numPr>
        <w:spacing w:after="100" w:afterAutospacing="1" w:line="240" w:lineRule="auto"/>
        <w:ind w:left="0" w:right="284" w:firstLine="284"/>
        <w:rPr>
          <w:rStyle w:val="Zkladntext1"/>
          <w:rFonts w:eastAsiaTheme="minorHAnsi"/>
          <w:sz w:val="24"/>
          <w:szCs w:val="24"/>
        </w:rPr>
      </w:pPr>
      <w:r w:rsidRPr="00E60C6E">
        <w:rPr>
          <w:rStyle w:val="Zkladntext1"/>
          <w:rFonts w:eastAsiaTheme="minorHAnsi"/>
          <w:sz w:val="24"/>
          <w:szCs w:val="24"/>
        </w:rPr>
        <w:t xml:space="preserve">Aká bola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váha zásielky, keď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váha vážila 67 </w:t>
      </w:r>
      <w:r w:rsidRPr="00902708">
        <w:rPr>
          <w:rStyle w:val="Zkladntext1"/>
          <w:rFonts w:eastAsiaTheme="minorHAnsi"/>
          <w:i/>
          <w:sz w:val="24"/>
          <w:szCs w:val="24"/>
        </w:rPr>
        <w:t>kg</w:t>
      </w:r>
      <w:r w:rsidRPr="00E60C6E">
        <w:rPr>
          <w:rStyle w:val="Zkladntext1"/>
          <w:rFonts w:eastAsiaTheme="minorHAnsi"/>
          <w:sz w:val="24"/>
          <w:szCs w:val="24"/>
        </w:rPr>
        <w:t>?</w:t>
      </w:r>
    </w:p>
    <w:p w:rsidR="001C1C33" w:rsidRPr="00E60C6E" w:rsidRDefault="001C1C33" w:rsidP="001C1C33">
      <w:pPr>
        <w:pStyle w:val="Odsekzoznamu"/>
        <w:numPr>
          <w:ilvl w:val="0"/>
          <w:numId w:val="3"/>
        </w:numPr>
        <w:spacing w:after="100" w:afterAutospacing="1" w:line="240" w:lineRule="auto"/>
        <w:ind w:left="0" w:right="284" w:firstLine="284"/>
        <w:rPr>
          <w:rFonts w:ascii="Times New Roman" w:hAnsi="Times New Roman" w:cs="Times New Roman"/>
          <w:sz w:val="24"/>
          <w:szCs w:val="24"/>
        </w:rPr>
      </w:pPr>
      <w:r w:rsidRPr="00E60C6E">
        <w:rPr>
          <w:rStyle w:val="Zkladntext1"/>
          <w:rFonts w:eastAsiaTheme="minorHAnsi"/>
          <w:sz w:val="24"/>
          <w:szCs w:val="24"/>
        </w:rPr>
        <w:t xml:space="preserve">24 vriec kávy váži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xml:space="preserve">° 3844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váži 5 </w:t>
      </w:r>
      <w:r w:rsidRPr="00902708">
        <w:rPr>
          <w:rStyle w:val="Zkladntext1"/>
          <w:rFonts w:eastAsiaTheme="minorHAnsi"/>
          <w:i/>
          <w:sz w:val="24"/>
          <w:szCs w:val="24"/>
        </w:rPr>
        <w:t>kg</w:t>
      </w:r>
      <w:r w:rsidRPr="00E60C6E">
        <w:rPr>
          <w:rStyle w:val="Zkladntext1"/>
          <w:rFonts w:eastAsiaTheme="minorHAnsi"/>
          <w:sz w:val="24"/>
          <w:szCs w:val="24"/>
        </w:rPr>
        <w:t xml:space="preserve"> po vre</w:t>
      </w:r>
      <w:r w:rsidRPr="00E60C6E">
        <w:rPr>
          <w:rStyle w:val="Zkladntext1"/>
          <w:rFonts w:eastAsiaTheme="minorHAnsi"/>
          <w:sz w:val="24"/>
          <w:szCs w:val="24"/>
        </w:rPr>
        <w:softHyphen/>
        <w:t xml:space="preserve">ci. Aká je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váha?</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 xml:space="preserve">Tovar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3175 </w:t>
      </w:r>
      <w:r w:rsidRPr="00902708">
        <w:rPr>
          <w:rStyle w:val="Zkladntext1"/>
          <w:rFonts w:eastAsiaTheme="minorHAnsi"/>
          <w:i/>
          <w:sz w:val="24"/>
          <w:szCs w:val="24"/>
        </w:rPr>
        <w:t>kg</w:t>
      </w:r>
      <w:r w:rsidRPr="00E60C6E">
        <w:rPr>
          <w:rStyle w:val="Zkladntext1"/>
          <w:rFonts w:eastAsiaTheme="minorHAnsi"/>
          <w:sz w:val="24"/>
          <w:szCs w:val="24"/>
        </w:rPr>
        <w:t>,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2% predáva sa po 193 </w:t>
      </w:r>
      <w:r w:rsidRPr="00902708">
        <w:rPr>
          <w:rStyle w:val="Zkladntext1"/>
          <w:rFonts w:eastAsiaTheme="minorHAnsi"/>
          <w:i/>
          <w:sz w:val="24"/>
          <w:szCs w:val="24"/>
        </w:rPr>
        <w:t>Ks</w:t>
      </w:r>
      <w:r w:rsidRPr="00E60C6E">
        <w:rPr>
          <w:rStyle w:val="Zkladntext1"/>
          <w:rFonts w:eastAsiaTheme="minorHAnsi"/>
          <w:sz w:val="24"/>
          <w:szCs w:val="24"/>
        </w:rPr>
        <w:t xml:space="preserve"> za q </w:t>
      </w:r>
      <w:proofErr w:type="spellStart"/>
      <w:r w:rsidRPr="00E60C6E">
        <w:rPr>
          <w:rStyle w:val="Zkladntext1"/>
          <w:rFonts w:eastAsiaTheme="minorHAnsi"/>
          <w:sz w:val="24"/>
          <w:szCs w:val="24"/>
        </w:rPr>
        <w:t>N</w:t>
      </w:r>
      <w:r w:rsidRPr="00902708">
        <w:rPr>
          <w:rStyle w:val="Zkladntext1"/>
          <w:rFonts w:eastAsiaTheme="minorHAnsi"/>
          <w:sz w:val="24"/>
          <w:szCs w:val="24"/>
          <w:vertAlign w:val="superscript"/>
        </w:rPr>
        <w:t>t</w:t>
      </w:r>
      <w:proofErr w:type="spellEnd"/>
      <w:r w:rsidRPr="00E60C6E">
        <w:rPr>
          <w:rStyle w:val="Zkladntext1"/>
          <w:rFonts w:eastAsiaTheme="minorHAnsi"/>
          <w:sz w:val="24"/>
          <w:szCs w:val="24"/>
        </w:rPr>
        <w:t>° váhy. Aký bude účet, keď sa odpočíta 1% vývažku?</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Po odpočítaní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13%, vážila zásielka ešte 261 </w:t>
      </w:r>
      <w:r w:rsidRPr="00902708">
        <w:rPr>
          <w:rStyle w:val="Zkladntext1"/>
          <w:rFonts w:eastAsiaTheme="minorHAnsi"/>
          <w:i/>
          <w:sz w:val="24"/>
          <w:szCs w:val="24"/>
        </w:rPr>
        <w:t>kg</w:t>
      </w:r>
      <w:r w:rsidRPr="00E60C6E">
        <w:rPr>
          <w:rStyle w:val="Zkladntext1"/>
          <w:rFonts w:eastAsiaTheme="minorHAnsi"/>
          <w:sz w:val="24"/>
          <w:szCs w:val="24"/>
        </w:rPr>
        <w:t xml:space="preserve">. Koľko vážila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zásielka a koľko </w:t>
      </w:r>
      <w:r w:rsidRPr="00902708">
        <w:rPr>
          <w:rStyle w:val="Zkladntext1"/>
          <w:rFonts w:eastAsiaTheme="minorHAnsi"/>
          <w:i/>
          <w:sz w:val="24"/>
          <w:szCs w:val="24"/>
        </w:rPr>
        <w:t>kg</w:t>
      </w:r>
      <w:r w:rsidRPr="00E60C6E">
        <w:rPr>
          <w:rStyle w:val="Zkladntext1"/>
          <w:rFonts w:eastAsiaTheme="minorHAnsi"/>
          <w:sz w:val="24"/>
          <w:szCs w:val="24"/>
        </w:rPr>
        <w:t xml:space="preserve"> bola T</w:t>
      </w:r>
      <w:r w:rsidRPr="00E60C6E">
        <w:rPr>
          <w:rStyle w:val="Zkladntext1"/>
          <w:rFonts w:eastAsiaTheme="minorHAnsi"/>
          <w:sz w:val="24"/>
          <w:szCs w:val="24"/>
          <w:vertAlign w:val="superscript"/>
        </w:rPr>
        <w:t>a</w:t>
      </w:r>
      <w:r w:rsidRPr="00E60C6E">
        <w:rPr>
          <w:rStyle w:val="Zkladntext1"/>
          <w:rFonts w:eastAsiaTheme="minorHAnsi"/>
          <w:sz w:val="24"/>
          <w:szCs w:val="24"/>
        </w:rPr>
        <w:t>?</w:t>
      </w:r>
    </w:p>
    <w:p w:rsidR="001C1C33" w:rsidRPr="00E60C6E" w:rsidRDefault="001C1C33" w:rsidP="001C1C33">
      <w:pPr>
        <w:widowControl w:val="0"/>
        <w:numPr>
          <w:ilvl w:val="0"/>
          <w:numId w:val="3"/>
        </w:numPr>
        <w:spacing w:after="100" w:afterAutospacing="1" w:line="240" w:lineRule="auto"/>
        <w:ind w:left="709" w:right="284" w:hanging="425"/>
        <w:rPr>
          <w:rFonts w:ascii="Times New Roman" w:hAnsi="Times New Roman" w:cs="Times New Roman"/>
          <w:sz w:val="24"/>
          <w:szCs w:val="24"/>
        </w:rPr>
      </w:pPr>
      <w:r w:rsidRPr="00E60C6E">
        <w:rPr>
          <w:rStyle w:val="Zkladntext1"/>
          <w:rFonts w:eastAsiaTheme="minorHAnsi"/>
          <w:sz w:val="24"/>
          <w:szCs w:val="24"/>
        </w:rPr>
        <w:t xml:space="preserve">Koľko cla sa platí z </w:t>
      </w:r>
      <w:proofErr w:type="spellStart"/>
      <w:r w:rsidRPr="00E60C6E">
        <w:rPr>
          <w:rStyle w:val="Zkladntext1"/>
          <w:rFonts w:eastAsiaTheme="minorHAnsi"/>
          <w:sz w:val="24"/>
          <w:szCs w:val="24"/>
        </w:rPr>
        <w:t>B</w:t>
      </w:r>
      <w:r w:rsidRPr="00902708">
        <w:rPr>
          <w:rStyle w:val="Zkladntext1"/>
          <w:rFonts w:eastAsiaTheme="minorHAnsi"/>
          <w:sz w:val="24"/>
          <w:szCs w:val="24"/>
          <w:vertAlign w:val="superscript"/>
        </w:rPr>
        <w:t>to</w:t>
      </w:r>
      <w:proofErr w:type="spellEnd"/>
      <w:r w:rsidRPr="00E60C6E">
        <w:rPr>
          <w:rStyle w:val="Zkladntext1"/>
          <w:rFonts w:eastAsiaTheme="minorHAnsi"/>
          <w:sz w:val="24"/>
          <w:szCs w:val="24"/>
        </w:rPr>
        <w:t xml:space="preserve"> 384 </w:t>
      </w:r>
      <w:r w:rsidRPr="00902708">
        <w:rPr>
          <w:rStyle w:val="Zkladntext1"/>
          <w:rFonts w:eastAsiaTheme="minorHAnsi"/>
          <w:i/>
          <w:sz w:val="24"/>
          <w:szCs w:val="24"/>
        </w:rPr>
        <w:t>kg</w:t>
      </w:r>
      <w:r w:rsidRPr="00E60C6E">
        <w:rPr>
          <w:rStyle w:val="Zkladntext1"/>
          <w:rFonts w:eastAsiaTheme="minorHAnsi"/>
          <w:sz w:val="24"/>
          <w:szCs w:val="24"/>
        </w:rPr>
        <w:t xml:space="preserve"> mandlí, keď sa po</w:t>
      </w:r>
      <w:r w:rsidRPr="00E60C6E">
        <w:rPr>
          <w:rStyle w:val="Zkladntext1"/>
          <w:rFonts w:eastAsiaTheme="minorHAnsi"/>
          <w:sz w:val="24"/>
          <w:szCs w:val="24"/>
        </w:rPr>
        <w:softHyphen/>
        <w:t>číta T</w:t>
      </w:r>
      <w:r w:rsidRPr="00E60C6E">
        <w:rPr>
          <w:rStyle w:val="Zkladntext1"/>
          <w:rFonts w:eastAsiaTheme="minorHAnsi"/>
          <w:sz w:val="24"/>
          <w:szCs w:val="24"/>
          <w:vertAlign w:val="superscript"/>
        </w:rPr>
        <w:t>a</w:t>
      </w:r>
      <w:r w:rsidRPr="00E60C6E">
        <w:rPr>
          <w:rStyle w:val="Zkladntext1"/>
          <w:rFonts w:eastAsiaTheme="minorHAnsi"/>
          <w:sz w:val="24"/>
          <w:szCs w:val="24"/>
        </w:rPr>
        <w:t xml:space="preserve"> 13% a clo po 12 </w:t>
      </w:r>
      <w:r w:rsidRPr="00902708">
        <w:rPr>
          <w:rStyle w:val="Zkladntext1"/>
          <w:rFonts w:eastAsiaTheme="minorHAnsi"/>
          <w:i/>
          <w:sz w:val="24"/>
          <w:szCs w:val="24"/>
        </w:rPr>
        <w:t>Ks</w:t>
      </w:r>
      <w:r w:rsidRPr="00E60C6E">
        <w:rPr>
          <w:rStyle w:val="Zkladntext1"/>
          <w:rFonts w:eastAsiaTheme="minorHAnsi"/>
          <w:sz w:val="24"/>
          <w:szCs w:val="24"/>
        </w:rPr>
        <w:t xml:space="preserve"> za 100 </w:t>
      </w:r>
      <w:r w:rsidRPr="00902708">
        <w:rPr>
          <w:rStyle w:val="Zkladntext1"/>
          <w:rFonts w:eastAsiaTheme="minorHAnsi"/>
          <w:i/>
          <w:sz w:val="24"/>
          <w:szCs w:val="24"/>
        </w:rPr>
        <w:t>kg</w:t>
      </w:r>
      <w:r w:rsidRPr="00E60C6E">
        <w:rPr>
          <w:rStyle w:val="Zkladntext1"/>
          <w:rFonts w:eastAsiaTheme="minorHAnsi"/>
          <w:sz w:val="24"/>
          <w:szCs w:val="24"/>
        </w:rPr>
        <w:t xml:space="preserve"> váhy?</w:t>
      </w:r>
    </w:p>
    <w:p w:rsidR="001C1C33" w:rsidRDefault="001C1C33"/>
    <w:p w:rsidR="001C1C33" w:rsidRDefault="001C1C33">
      <w:r>
        <w:t>Rabat a skonto</w:t>
      </w:r>
    </w:p>
    <w:p w:rsidR="0007325C" w:rsidRPr="00E60C6E" w:rsidRDefault="0007325C" w:rsidP="0007325C">
      <w:pPr>
        <w:pStyle w:val="Bezriadkovania"/>
        <w:spacing w:before="120" w:after="120"/>
        <w:ind w:firstLine="284"/>
        <w:jc w:val="both"/>
        <w:rPr>
          <w:ins w:id="339" w:author="Henrieta Mihalikova" w:date="2015-08-23T10:33:00Z"/>
          <w:rFonts w:ascii="Times New Roman" w:hAnsi="Times New Roman" w:cs="Times New Roman"/>
          <w:bCs/>
          <w:sz w:val="24"/>
          <w:szCs w:val="24"/>
        </w:rPr>
      </w:pPr>
      <w:ins w:id="340" w:author="Henrieta Mihalikova" w:date="2015-08-23T10:33:00Z">
        <w:r w:rsidRPr="002E7C03">
          <w:rPr>
            <w:rFonts w:ascii="Times New Roman" w:hAnsi="Times New Roman" w:cs="Times New Roman"/>
            <w:bCs/>
            <w:sz w:val="24"/>
            <w:szCs w:val="24"/>
          </w:rPr>
          <w:t>Továrnik a vôbec každý výrobca, ako i </w:t>
        </w:r>
      </w:ins>
      <w:r w:rsidRPr="002E7C03">
        <w:rPr>
          <w:rFonts w:ascii="Times New Roman" w:hAnsi="Times New Roman" w:cs="Times New Roman"/>
          <w:bCs/>
          <w:sz w:val="24"/>
          <w:szCs w:val="24"/>
        </w:rPr>
        <w:t>veľkoobchodník</w:t>
      </w:r>
      <w:ins w:id="34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dávajúc</w:t>
      </w:r>
      <w:ins w:id="342" w:author="Henrieta Mihalikova" w:date="2015-08-23T10:33:00Z">
        <w:r w:rsidRPr="002E7C03">
          <w:rPr>
            <w:rFonts w:ascii="Times New Roman" w:hAnsi="Times New Roman" w:cs="Times New Roman"/>
            <w:bCs/>
            <w:sz w:val="24"/>
            <w:szCs w:val="24"/>
          </w:rPr>
          <w:t xml:space="preserve"> do </w:t>
        </w:r>
      </w:ins>
      <w:r w:rsidRPr="002E7C03">
        <w:rPr>
          <w:rFonts w:ascii="Times New Roman" w:hAnsi="Times New Roman" w:cs="Times New Roman"/>
          <w:bCs/>
          <w:sz w:val="24"/>
          <w:szCs w:val="24"/>
        </w:rPr>
        <w:t>d</w:t>
      </w:r>
      <w:ins w:id="343" w:author="Henrieta Mihalikova" w:date="2015-08-23T10:33:00Z">
        <w:r w:rsidRPr="002E7C03">
          <w:rPr>
            <w:rFonts w:ascii="Times New Roman" w:hAnsi="Times New Roman" w:cs="Times New Roman"/>
            <w:bCs/>
            <w:sz w:val="24"/>
            <w:szCs w:val="24"/>
          </w:rPr>
          <w:t xml:space="preserve">robného predaju svoj tovar, poskytujú </w:t>
        </w:r>
      </w:ins>
      <w:r w:rsidRPr="002E7C03">
        <w:rPr>
          <w:rFonts w:ascii="Times New Roman" w:hAnsi="Times New Roman" w:cs="Times New Roman"/>
          <w:bCs/>
          <w:sz w:val="24"/>
          <w:szCs w:val="24"/>
        </w:rPr>
        <w:t>príslušným</w:t>
      </w:r>
      <w:ins w:id="344"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obchodníkom</w:t>
      </w:r>
      <w:ins w:id="34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istú</w:t>
      </w:r>
      <w:ins w:id="34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srážku</w:t>
        </w:r>
        <w:proofErr w:type="spellEnd"/>
        <w:r w:rsidRPr="002E7C03">
          <w:rPr>
            <w:rFonts w:ascii="Times New Roman" w:hAnsi="Times New Roman" w:cs="Times New Roman"/>
            <w:bCs/>
            <w:sz w:val="24"/>
            <w:szCs w:val="24"/>
          </w:rPr>
          <w:t xml:space="preserve"> z ceny, za </w:t>
        </w:r>
      </w:ins>
      <w:r w:rsidRPr="002E7C03">
        <w:rPr>
          <w:rFonts w:ascii="Times New Roman" w:hAnsi="Times New Roman" w:cs="Times New Roman"/>
          <w:bCs/>
          <w:sz w:val="24"/>
          <w:szCs w:val="24"/>
        </w:rPr>
        <w:t>ktorú</w:t>
      </w:r>
      <w:ins w:id="347" w:author="Henrieta Mihalikova" w:date="2015-08-23T10:33:00Z">
        <w:r w:rsidRPr="002E7C03">
          <w:rPr>
            <w:rFonts w:ascii="Times New Roman" w:hAnsi="Times New Roman" w:cs="Times New Roman"/>
            <w:bCs/>
            <w:sz w:val="24"/>
            <w:szCs w:val="24"/>
          </w:rPr>
          <w:t xml:space="preserve"> sa tovar ma </w:t>
        </w:r>
      </w:ins>
      <w:r w:rsidRPr="002E7C03">
        <w:rPr>
          <w:rFonts w:ascii="Times New Roman" w:hAnsi="Times New Roman" w:cs="Times New Roman"/>
          <w:bCs/>
          <w:sz w:val="24"/>
          <w:szCs w:val="24"/>
        </w:rPr>
        <w:t>predávať</w:t>
      </w:r>
      <w:ins w:id="348" w:author="Henrieta Mihalikova" w:date="2015-08-23T10:33:00Z">
        <w:r w:rsidRPr="002E7C03">
          <w:rPr>
            <w:rFonts w:ascii="Times New Roman" w:hAnsi="Times New Roman" w:cs="Times New Roman"/>
            <w:bCs/>
            <w:sz w:val="24"/>
            <w:szCs w:val="24"/>
          </w:rPr>
          <w:t xml:space="preserve"> konzumentom. Tato srážka, </w:t>
        </w:r>
      </w:ins>
      <w:r w:rsidRPr="002E7C03">
        <w:rPr>
          <w:rFonts w:ascii="Times New Roman" w:hAnsi="Times New Roman" w:cs="Times New Roman"/>
          <w:bCs/>
          <w:sz w:val="24"/>
          <w:szCs w:val="24"/>
        </w:rPr>
        <w:t>majúc</w:t>
      </w:r>
      <w:ins w:id="349" w:author="Henrieta Mihalikova" w:date="2015-08-23T10:33:00Z">
        <w:r w:rsidRPr="002E7C03">
          <w:rPr>
            <w:rFonts w:ascii="Times New Roman" w:hAnsi="Times New Roman" w:cs="Times New Roman"/>
            <w:bCs/>
            <w:sz w:val="24"/>
            <w:szCs w:val="24"/>
          </w:rPr>
          <w:t xml:space="preserve"> dotyčnému </w:t>
        </w:r>
      </w:ins>
      <w:r w:rsidRPr="002E7C03">
        <w:rPr>
          <w:rFonts w:ascii="Times New Roman" w:hAnsi="Times New Roman" w:cs="Times New Roman"/>
          <w:bCs/>
          <w:sz w:val="24"/>
          <w:szCs w:val="24"/>
        </w:rPr>
        <w:t>obchod</w:t>
      </w:r>
      <w:ins w:id="350" w:author="Henrieta Mihalikova" w:date="2015-08-23T10:33:00Z">
        <w:r w:rsidRPr="002E7C03">
          <w:rPr>
            <w:rFonts w:ascii="Times New Roman" w:hAnsi="Times New Roman" w:cs="Times New Roman"/>
            <w:bCs/>
            <w:sz w:val="24"/>
            <w:szCs w:val="24"/>
          </w:rPr>
          <w:t xml:space="preserve">níkovi </w:t>
        </w:r>
      </w:ins>
      <w:r w:rsidRPr="00E60C6E">
        <w:rPr>
          <w:rFonts w:ascii="Times New Roman" w:hAnsi="Times New Roman" w:cs="Times New Roman"/>
          <w:bCs/>
          <w:sz w:val="24"/>
          <w:szCs w:val="24"/>
        </w:rPr>
        <w:t>umožniť</w:t>
      </w:r>
      <w:ins w:id="351" w:author="Henrieta Mihalikova" w:date="2015-08-23T10:33:00Z">
        <w:r w:rsidRPr="00E60C6E">
          <w:rPr>
            <w:rFonts w:ascii="Times New Roman" w:hAnsi="Times New Roman" w:cs="Times New Roman"/>
            <w:bCs/>
            <w:sz w:val="24"/>
            <w:szCs w:val="24"/>
          </w:rPr>
          <w:t xml:space="preserve"> nielen </w:t>
        </w:r>
      </w:ins>
      <w:r w:rsidRPr="002E7C03">
        <w:rPr>
          <w:rFonts w:ascii="Times New Roman" w:hAnsi="Times New Roman" w:cs="Times New Roman"/>
          <w:b/>
          <w:bCs/>
          <w:sz w:val="24"/>
          <w:szCs w:val="24"/>
        </w:rPr>
        <w:t>zisk</w:t>
      </w:r>
      <w:ins w:id="352" w:author="Henrieta Mihalikova" w:date="2015-08-23T10:33:00Z">
        <w:r w:rsidRPr="00E60C6E">
          <w:rPr>
            <w:rFonts w:ascii="Times New Roman" w:hAnsi="Times New Roman" w:cs="Times New Roman"/>
            <w:bCs/>
            <w:sz w:val="24"/>
            <w:szCs w:val="24"/>
          </w:rPr>
          <w:t>, ale i </w:t>
        </w:r>
      </w:ins>
      <w:r w:rsidRPr="00E60C6E">
        <w:rPr>
          <w:rFonts w:ascii="Times New Roman" w:hAnsi="Times New Roman" w:cs="Times New Roman"/>
          <w:bCs/>
          <w:sz w:val="24"/>
          <w:szCs w:val="24"/>
        </w:rPr>
        <w:t>tiež</w:t>
      </w:r>
      <w:ins w:id="353" w:author="Henrieta Mihalikova" w:date="2015-08-23T10:33:00Z">
        <w:r w:rsidRPr="00E60C6E">
          <w:rPr>
            <w:rFonts w:ascii="Times New Roman" w:hAnsi="Times New Roman" w:cs="Times New Roman"/>
            <w:bCs/>
            <w:sz w:val="24"/>
            <w:szCs w:val="24"/>
          </w:rPr>
          <w:t xml:space="preserve"> krytie </w:t>
        </w:r>
      </w:ins>
      <w:r w:rsidRPr="00E60C6E">
        <w:rPr>
          <w:rFonts w:ascii="Times New Roman" w:hAnsi="Times New Roman" w:cs="Times New Roman"/>
          <w:bCs/>
          <w:sz w:val="24"/>
          <w:szCs w:val="24"/>
        </w:rPr>
        <w:t>všetkých</w:t>
      </w:r>
      <w:ins w:id="354"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v</w:t>
        </w:r>
      </w:ins>
      <w:r w:rsidRPr="00E60C6E">
        <w:rPr>
          <w:rFonts w:ascii="Times New Roman" w:hAnsi="Times New Roman" w:cs="Times New Roman"/>
          <w:bCs/>
          <w:sz w:val="24"/>
          <w:szCs w:val="24"/>
        </w:rPr>
        <w:t>ý</w:t>
      </w:r>
      <w:ins w:id="355" w:author="Henrieta Mihalikova" w:date="2015-08-23T10:33:00Z">
        <w:r w:rsidRPr="00E60C6E">
          <w:rPr>
            <w:rFonts w:ascii="Times New Roman" w:hAnsi="Times New Roman" w:cs="Times New Roman"/>
            <w:bCs/>
            <w:sz w:val="24"/>
            <w:szCs w:val="24"/>
          </w:rPr>
          <w:t>loh</w:t>
        </w:r>
        <w:proofErr w:type="spellEnd"/>
        <w:r w:rsidRPr="00E60C6E">
          <w:rPr>
            <w:rFonts w:ascii="Times New Roman" w:hAnsi="Times New Roman" w:cs="Times New Roman"/>
            <w:bCs/>
            <w:sz w:val="24"/>
            <w:szCs w:val="24"/>
          </w:rPr>
          <w:t xml:space="preserve">, s predajom </w:t>
        </w:r>
      </w:ins>
      <w:r w:rsidRPr="00E60C6E">
        <w:rPr>
          <w:rFonts w:ascii="Times New Roman" w:hAnsi="Times New Roman" w:cs="Times New Roman"/>
          <w:bCs/>
          <w:sz w:val="24"/>
          <w:szCs w:val="24"/>
        </w:rPr>
        <w:t>spojených</w:t>
      </w:r>
      <w:ins w:id="356"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býva</w:t>
      </w:r>
      <w:ins w:id="357" w:author="Henrieta Mihalikova" w:date="2015-08-23T10:33:00Z">
        <w:r w:rsidRPr="00E60C6E">
          <w:rPr>
            <w:rFonts w:ascii="Times New Roman" w:hAnsi="Times New Roman" w:cs="Times New Roman"/>
            <w:bCs/>
            <w:sz w:val="24"/>
            <w:szCs w:val="24"/>
          </w:rPr>
          <w:t xml:space="preserve"> vždy </w:t>
        </w:r>
      </w:ins>
      <w:r w:rsidRPr="00E60C6E">
        <w:rPr>
          <w:rFonts w:ascii="Times New Roman" w:hAnsi="Times New Roman" w:cs="Times New Roman"/>
          <w:bCs/>
          <w:sz w:val="24"/>
          <w:szCs w:val="24"/>
        </w:rPr>
        <w:t>veľmi</w:t>
      </w:r>
      <w:ins w:id="358"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značná</w:t>
      </w:r>
      <w:ins w:id="359" w:author="Henrieta Mihalikova" w:date="2015-08-23T10:33:00Z">
        <w:r w:rsidRPr="00E60C6E">
          <w:rPr>
            <w:rFonts w:ascii="Times New Roman" w:hAnsi="Times New Roman" w:cs="Times New Roman"/>
            <w:bCs/>
            <w:sz w:val="24"/>
            <w:szCs w:val="24"/>
          </w:rPr>
          <w:t xml:space="preserve">, najmenej 10%, </w:t>
        </w:r>
      </w:ins>
      <w:r w:rsidRPr="00E60C6E">
        <w:rPr>
          <w:rFonts w:ascii="Times New Roman" w:hAnsi="Times New Roman" w:cs="Times New Roman"/>
          <w:bCs/>
          <w:sz w:val="24"/>
          <w:szCs w:val="24"/>
        </w:rPr>
        <w:t>obyčajne</w:t>
      </w:r>
      <w:ins w:id="360" w:author="Henrieta Mihalikova" w:date="2015-08-23T10:33:00Z">
        <w:r w:rsidRPr="00E60C6E">
          <w:rPr>
            <w:rFonts w:ascii="Times New Roman" w:hAnsi="Times New Roman" w:cs="Times New Roman"/>
            <w:bCs/>
            <w:sz w:val="24"/>
            <w:szCs w:val="24"/>
          </w:rPr>
          <w:t xml:space="preserve"> </w:t>
        </w:r>
      </w:ins>
      <w:r w:rsidRPr="00E60C6E">
        <w:rPr>
          <w:rFonts w:ascii="Times New Roman" w:hAnsi="Times New Roman" w:cs="Times New Roman"/>
          <w:bCs/>
          <w:sz w:val="24"/>
          <w:szCs w:val="24"/>
        </w:rPr>
        <w:t>však</w:t>
      </w:r>
      <w:ins w:id="361" w:author="Henrieta Mihalikova" w:date="2015-08-23T10:33:00Z">
        <w:r w:rsidRPr="00E60C6E">
          <w:rPr>
            <w:rFonts w:ascii="Times New Roman" w:hAnsi="Times New Roman" w:cs="Times New Roman"/>
            <w:bCs/>
            <w:sz w:val="24"/>
            <w:szCs w:val="24"/>
          </w:rPr>
          <w:t xml:space="preserve"> 20-40%, </w:t>
        </w:r>
      </w:ins>
      <w:r w:rsidRPr="00E60C6E">
        <w:rPr>
          <w:rFonts w:ascii="Times New Roman" w:hAnsi="Times New Roman" w:cs="Times New Roman"/>
          <w:bCs/>
          <w:sz w:val="24"/>
          <w:szCs w:val="24"/>
        </w:rPr>
        <w:t>niekedy</w:t>
      </w:r>
      <w:ins w:id="362" w:author="Henrieta Mihalikova" w:date="2015-08-23T10:33:00Z">
        <w:r w:rsidRPr="00E60C6E">
          <w:rPr>
            <w:rFonts w:ascii="Times New Roman" w:hAnsi="Times New Roman" w:cs="Times New Roman"/>
            <w:bCs/>
            <w:sz w:val="24"/>
            <w:szCs w:val="24"/>
          </w:rPr>
          <w:t xml:space="preserve"> aj viac a </w:t>
        </w:r>
      </w:ins>
      <w:r w:rsidRPr="00E60C6E">
        <w:rPr>
          <w:rFonts w:ascii="Times New Roman" w:hAnsi="Times New Roman" w:cs="Times New Roman"/>
          <w:bCs/>
          <w:sz w:val="24"/>
          <w:szCs w:val="24"/>
        </w:rPr>
        <w:t>nazýva</w:t>
      </w:r>
      <w:ins w:id="363" w:author="Henrieta Mihalikova" w:date="2015-08-23T10:33:00Z">
        <w:r w:rsidRPr="00E60C6E">
          <w:rPr>
            <w:rFonts w:ascii="Times New Roman" w:hAnsi="Times New Roman" w:cs="Times New Roman"/>
            <w:bCs/>
            <w:sz w:val="24"/>
            <w:szCs w:val="24"/>
          </w:rPr>
          <w:t xml:space="preserve"> sa </w:t>
        </w:r>
      </w:ins>
      <w:r w:rsidRPr="002E7C03">
        <w:rPr>
          <w:rFonts w:ascii="Times New Roman" w:hAnsi="Times New Roman" w:cs="Times New Roman"/>
          <w:b/>
          <w:bCs/>
          <w:sz w:val="24"/>
          <w:szCs w:val="24"/>
        </w:rPr>
        <w:t>rabat</w:t>
      </w:r>
      <w:ins w:id="364" w:author="Henrieta Mihalikova" w:date="2015-08-23T10:33:00Z">
        <w:r w:rsidRPr="00E60C6E">
          <w:rPr>
            <w:rFonts w:ascii="Times New Roman" w:hAnsi="Times New Roman" w:cs="Times New Roman"/>
            <w:bCs/>
            <w:sz w:val="24"/>
            <w:szCs w:val="24"/>
          </w:rPr>
          <w:t>.</w:t>
        </w:r>
      </w:ins>
    </w:p>
    <w:p w:rsidR="0007325C" w:rsidRPr="00E60C6E" w:rsidRDefault="0007325C" w:rsidP="0007325C">
      <w:pPr>
        <w:pStyle w:val="Bezriadkovania"/>
        <w:spacing w:before="120" w:after="120"/>
        <w:ind w:firstLine="284"/>
        <w:jc w:val="both"/>
        <w:rPr>
          <w:ins w:id="365" w:author="Henrieta Mihalikova" w:date="2015-08-23T10:33:00Z"/>
          <w:rFonts w:ascii="Times New Roman" w:hAnsi="Times New Roman" w:cs="Times New Roman"/>
          <w:bCs/>
          <w:sz w:val="24"/>
          <w:szCs w:val="24"/>
        </w:rPr>
      </w:pPr>
      <w:ins w:id="366" w:author="Henrieta Mihalikova" w:date="2015-08-23T10:33:00Z">
        <w:r w:rsidRPr="002E7C03">
          <w:rPr>
            <w:rFonts w:ascii="Times New Roman" w:hAnsi="Times New Roman" w:cs="Times New Roman"/>
            <w:bCs/>
            <w:sz w:val="24"/>
            <w:szCs w:val="24"/>
          </w:rPr>
          <w:t>Avšak nielen veľko</w:t>
        </w:r>
      </w:ins>
      <w:r w:rsidRPr="002E7C03">
        <w:rPr>
          <w:rFonts w:ascii="Times New Roman" w:hAnsi="Times New Roman" w:cs="Times New Roman"/>
          <w:bCs/>
          <w:sz w:val="24"/>
          <w:szCs w:val="24"/>
        </w:rPr>
        <w:t>obchod</w:t>
      </w:r>
      <w:ins w:id="367" w:author="Henrieta Mihalikova" w:date="2015-08-23T10:33:00Z">
        <w:r w:rsidRPr="002E7C03">
          <w:rPr>
            <w:rFonts w:ascii="Times New Roman" w:hAnsi="Times New Roman" w:cs="Times New Roman"/>
            <w:bCs/>
            <w:sz w:val="24"/>
            <w:szCs w:val="24"/>
          </w:rPr>
          <w:t xml:space="preserve">ník alebo výrobca, ale tiež </w:t>
        </w:r>
      </w:ins>
      <w:r w:rsidRPr="002E7C03">
        <w:rPr>
          <w:rFonts w:ascii="Times New Roman" w:hAnsi="Times New Roman" w:cs="Times New Roman"/>
          <w:bCs/>
          <w:sz w:val="24"/>
          <w:szCs w:val="24"/>
        </w:rPr>
        <w:t>obchod</w:t>
      </w:r>
      <w:ins w:id="368" w:author="Henrieta Mihalikova" w:date="2015-08-23T10:33:00Z">
        <w:r w:rsidRPr="002E7C03">
          <w:rPr>
            <w:rFonts w:ascii="Times New Roman" w:hAnsi="Times New Roman" w:cs="Times New Roman"/>
            <w:bCs/>
            <w:sz w:val="24"/>
            <w:szCs w:val="24"/>
          </w:rPr>
          <w:t>ní</w:t>
        </w:r>
        <w:r w:rsidRPr="002E7C03">
          <w:rPr>
            <w:rFonts w:ascii="Times New Roman" w:hAnsi="Times New Roman" w:cs="Times New Roman"/>
            <w:bCs/>
            <w:sz w:val="28"/>
            <w:szCs w:val="28"/>
          </w:rPr>
          <w:t>k</w:t>
        </w:r>
        <w:r w:rsidRPr="00E60C6E">
          <w:rPr>
            <w:rFonts w:ascii="Times New Roman" w:hAnsi="Times New Roman" w:cs="Times New Roman"/>
            <w:bCs/>
            <w:sz w:val="24"/>
            <w:szCs w:val="24"/>
          </w:rPr>
          <w:t xml:space="preserve"> predávajúci v malom môže poskytnúť </w:t>
        </w:r>
      </w:ins>
      <w:r w:rsidRPr="002E7C03">
        <w:rPr>
          <w:rFonts w:ascii="Times New Roman" w:hAnsi="Times New Roman" w:cs="Times New Roman"/>
          <w:b/>
          <w:bCs/>
          <w:sz w:val="24"/>
          <w:szCs w:val="24"/>
        </w:rPr>
        <w:t>rabat</w:t>
      </w:r>
      <w:ins w:id="369" w:author="Henrieta Mihalikova" w:date="2015-08-23T10:33:00Z">
        <w:r w:rsidRPr="00E60C6E">
          <w:rPr>
            <w:rFonts w:ascii="Times New Roman" w:hAnsi="Times New Roman" w:cs="Times New Roman"/>
            <w:bCs/>
            <w:sz w:val="24"/>
            <w:szCs w:val="24"/>
          </w:rPr>
          <w:t xml:space="preserve"> (</w:t>
        </w:r>
        <w:proofErr w:type="spellStart"/>
        <w:r w:rsidRPr="00E60C6E">
          <w:rPr>
            <w:rFonts w:ascii="Times New Roman" w:hAnsi="Times New Roman" w:cs="Times New Roman"/>
            <w:bCs/>
            <w:sz w:val="24"/>
            <w:szCs w:val="24"/>
          </w:rPr>
          <w:t>ovšem</w:t>
        </w:r>
        <w:proofErr w:type="spellEnd"/>
        <w:r w:rsidRPr="00E60C6E">
          <w:rPr>
            <w:rFonts w:ascii="Times New Roman" w:hAnsi="Times New Roman" w:cs="Times New Roman"/>
            <w:bCs/>
            <w:sz w:val="24"/>
            <w:szCs w:val="24"/>
          </w:rPr>
          <w:t xml:space="preserve"> že menší než sám dostal) tomu, kto kúpil od neho na raz za veľkú čiastku.</w:t>
        </w:r>
      </w:ins>
    </w:p>
    <w:p w:rsidR="0007325C" w:rsidRPr="00E60C6E" w:rsidRDefault="0007325C" w:rsidP="0007325C">
      <w:pPr>
        <w:pStyle w:val="Bezriadkovania"/>
        <w:spacing w:before="120" w:after="120"/>
        <w:ind w:firstLine="284"/>
        <w:jc w:val="both"/>
        <w:rPr>
          <w:ins w:id="370" w:author="Henrieta Mihalikova" w:date="2015-08-23T10:33:00Z"/>
          <w:rFonts w:ascii="Times New Roman" w:hAnsi="Times New Roman" w:cs="Times New Roman"/>
          <w:bCs/>
          <w:sz w:val="24"/>
          <w:szCs w:val="24"/>
        </w:rPr>
      </w:pPr>
      <w:ins w:id="371" w:author="Henrieta Mihalikova" w:date="2015-08-23T10:33:00Z">
        <w:r w:rsidRPr="00E60C6E">
          <w:rPr>
            <w:rFonts w:ascii="Times New Roman" w:hAnsi="Times New Roman" w:cs="Times New Roman"/>
            <w:bCs/>
            <w:sz w:val="24"/>
            <w:szCs w:val="24"/>
          </w:rPr>
          <w:t xml:space="preserve">Najznámejším je </w:t>
        </w:r>
      </w:ins>
      <w:r w:rsidRPr="002E7C03">
        <w:rPr>
          <w:rFonts w:ascii="Times New Roman" w:hAnsi="Times New Roman" w:cs="Times New Roman"/>
          <w:b/>
          <w:bCs/>
          <w:sz w:val="24"/>
          <w:szCs w:val="24"/>
        </w:rPr>
        <w:t>rabat</w:t>
      </w:r>
      <w:ins w:id="372" w:author="Henrieta Mihalikova" w:date="2015-08-23T10:33:00Z">
        <w:r w:rsidRPr="00E60C6E">
          <w:rPr>
            <w:rFonts w:ascii="Times New Roman" w:hAnsi="Times New Roman" w:cs="Times New Roman"/>
            <w:bCs/>
            <w:sz w:val="24"/>
            <w:szCs w:val="24"/>
          </w:rPr>
          <w:t xml:space="preserve"> kníhkupecký, ktorý nakladatelia poskytujú kníhkupcom a ktorý </w:t>
        </w:r>
        <w:proofErr w:type="spellStart"/>
        <w:r w:rsidRPr="00E60C6E">
          <w:rPr>
            <w:rFonts w:ascii="Times New Roman" w:hAnsi="Times New Roman" w:cs="Times New Roman"/>
            <w:bCs/>
            <w:sz w:val="24"/>
            <w:szCs w:val="24"/>
          </w:rPr>
          <w:t>činieva</w:t>
        </w:r>
        <w:proofErr w:type="spellEnd"/>
        <w:r w:rsidRPr="00E60C6E">
          <w:rPr>
            <w:rFonts w:ascii="Times New Roman" w:hAnsi="Times New Roman" w:cs="Times New Roman"/>
            <w:bCs/>
            <w:sz w:val="24"/>
            <w:szCs w:val="24"/>
          </w:rPr>
          <w:t xml:space="preserve"> 33½%. 25% alebo 20% </w:t>
        </w:r>
        <w:proofErr w:type="spellStart"/>
        <w:r w:rsidRPr="00E60C6E">
          <w:rPr>
            <w:rFonts w:ascii="Times New Roman" w:hAnsi="Times New Roman" w:cs="Times New Roman"/>
            <w:bCs/>
            <w:sz w:val="24"/>
            <w:szCs w:val="24"/>
          </w:rPr>
          <w:t>krámskej</w:t>
        </w:r>
        <w:proofErr w:type="spellEnd"/>
        <w:r w:rsidRPr="00E60C6E">
          <w:rPr>
            <w:rFonts w:ascii="Times New Roman" w:hAnsi="Times New Roman" w:cs="Times New Roman"/>
            <w:bCs/>
            <w:sz w:val="24"/>
            <w:szCs w:val="24"/>
          </w:rPr>
          <w:t xml:space="preserve"> ceny.</w:t>
        </w:r>
      </w:ins>
    </w:p>
    <w:p w:rsidR="0007325C" w:rsidRPr="002E7C03" w:rsidRDefault="0007325C" w:rsidP="0007325C">
      <w:pPr>
        <w:spacing w:after="0" w:line="240" w:lineRule="auto"/>
        <w:ind w:right="20" w:firstLine="284"/>
        <w:jc w:val="both"/>
        <w:rPr>
          <w:rFonts w:ascii="Times New Roman" w:hAnsi="Times New Roman" w:cs="Times New Roman"/>
          <w:sz w:val="24"/>
          <w:szCs w:val="24"/>
        </w:rPr>
      </w:pPr>
      <w:r w:rsidRPr="002E7C03">
        <w:rPr>
          <w:rStyle w:val="Zkladntext1"/>
          <w:rFonts w:eastAsiaTheme="minorHAnsi"/>
          <w:color w:val="auto"/>
          <w:sz w:val="24"/>
          <w:szCs w:val="24"/>
        </w:rPr>
        <w:t xml:space="preserve">Obchodníci poskytujú svojim starým zákazníkom osobitnú </w:t>
      </w:r>
      <w:proofErr w:type="spellStart"/>
      <w:r w:rsidRPr="002E7C03">
        <w:rPr>
          <w:rStyle w:val="Zkladntext1"/>
          <w:rFonts w:eastAsiaTheme="minorHAnsi"/>
          <w:color w:val="auto"/>
          <w:sz w:val="24"/>
          <w:szCs w:val="24"/>
        </w:rPr>
        <w:t>sľavu</w:t>
      </w:r>
      <w:proofErr w:type="spellEnd"/>
      <w:r w:rsidRPr="002E7C03">
        <w:rPr>
          <w:rStyle w:val="Zkladntext1"/>
          <w:rFonts w:eastAsiaTheme="minorHAnsi"/>
          <w:color w:val="auto"/>
          <w:sz w:val="24"/>
          <w:szCs w:val="24"/>
        </w:rPr>
        <w:t xml:space="preserve"> z účtovanej sumy, ktorú menujeme </w:t>
      </w:r>
      <w:r w:rsidRPr="0007325C">
        <w:rPr>
          <w:rStyle w:val="Zkladntext1"/>
          <w:rFonts w:eastAsiaTheme="minorHAnsi"/>
          <w:b/>
          <w:color w:val="auto"/>
          <w:sz w:val="24"/>
          <w:szCs w:val="24"/>
        </w:rPr>
        <w:t>rabat</w:t>
      </w:r>
      <w:r w:rsidRPr="002E7C03">
        <w:rPr>
          <w:rStyle w:val="ZkladntextRiadkovanie2pt"/>
          <w:rFonts w:ascii="Times New Roman" w:hAnsi="Times New Roman" w:cs="Times New Roman"/>
          <w:color w:val="auto"/>
          <w:sz w:val="24"/>
          <w:szCs w:val="24"/>
        </w:rPr>
        <w:t>.</w:t>
      </w:r>
      <w:r w:rsidRPr="002E7C03">
        <w:rPr>
          <w:rStyle w:val="Zkladntext1"/>
          <w:rFonts w:eastAsiaTheme="minorHAnsi"/>
          <w:color w:val="auto"/>
          <w:sz w:val="24"/>
          <w:szCs w:val="24"/>
        </w:rPr>
        <w:t xml:space="preserve"> Udáva sa v %.</w:t>
      </w:r>
    </w:p>
    <w:p w:rsidR="0007325C" w:rsidRPr="002E7C03" w:rsidRDefault="0007325C" w:rsidP="0007325C">
      <w:pPr>
        <w:pStyle w:val="Bezriadkovania"/>
        <w:spacing w:before="120" w:after="120"/>
        <w:ind w:firstLine="284"/>
        <w:jc w:val="both"/>
        <w:rPr>
          <w:ins w:id="373" w:author="Henrieta Mihalikova" w:date="2015-08-23T10:33:00Z"/>
          <w:rFonts w:ascii="Times New Roman" w:hAnsi="Times New Roman" w:cs="Times New Roman"/>
          <w:bCs/>
          <w:sz w:val="24"/>
          <w:szCs w:val="24"/>
        </w:rPr>
      </w:pPr>
      <w:ins w:id="374" w:author="Henrieta Mihalikova" w:date="2015-08-23T10:33:00Z">
        <w:r w:rsidRPr="002E7C03">
          <w:rPr>
            <w:rFonts w:ascii="Times New Roman" w:hAnsi="Times New Roman" w:cs="Times New Roman"/>
            <w:bCs/>
            <w:sz w:val="24"/>
            <w:szCs w:val="24"/>
          </w:rPr>
          <w:t xml:space="preserve">Tovar predáva sa pravidelne na </w:t>
        </w:r>
      </w:ins>
      <w:r w:rsidRPr="002E7C03">
        <w:rPr>
          <w:rFonts w:ascii="Times New Roman" w:hAnsi="Times New Roman" w:cs="Times New Roman"/>
          <w:bCs/>
          <w:sz w:val="24"/>
          <w:szCs w:val="24"/>
        </w:rPr>
        <w:t>krátky</w:t>
      </w:r>
      <w:ins w:id="37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ú</w:t>
      </w:r>
      <w:ins w:id="376" w:author="Henrieta Mihalikova" w:date="2015-08-23T10:33:00Z">
        <w:r w:rsidRPr="002E7C03">
          <w:rPr>
            <w:rFonts w:ascii="Times New Roman" w:hAnsi="Times New Roman" w:cs="Times New Roman"/>
            <w:bCs/>
            <w:sz w:val="24"/>
            <w:szCs w:val="24"/>
          </w:rPr>
          <w:t xml:space="preserve">ver, a to </w:t>
        </w:r>
        <w:proofErr w:type="spellStart"/>
        <w:r w:rsidRPr="002E7C03">
          <w:rPr>
            <w:rFonts w:ascii="Times New Roman" w:hAnsi="Times New Roman" w:cs="Times New Roman"/>
            <w:bCs/>
            <w:sz w:val="24"/>
            <w:szCs w:val="24"/>
          </w:rPr>
          <w:t>d</w:t>
        </w:r>
      </w:ins>
      <w:r w:rsidRPr="002E7C03">
        <w:rPr>
          <w:rFonts w:ascii="Times New Roman" w:hAnsi="Times New Roman" w:cs="Times New Roman"/>
          <w:bCs/>
          <w:sz w:val="24"/>
          <w:szCs w:val="24"/>
        </w:rPr>
        <w:t>ľ</w:t>
      </w:r>
      <w:ins w:id="377" w:author="Henrieta Mihalikova" w:date="2015-08-23T10:33:00Z">
        <w:r w:rsidRPr="002E7C03">
          <w:rPr>
            <w:rFonts w:ascii="Times New Roman" w:hAnsi="Times New Roman" w:cs="Times New Roman"/>
            <w:bCs/>
            <w:sz w:val="24"/>
            <w:szCs w:val="24"/>
          </w:rPr>
          <w:t>a</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okolností</w:t>
      </w:r>
      <w:ins w:id="378" w:author="Henrieta Mihalikova" w:date="2015-08-23T10:33:00Z">
        <w:r w:rsidRPr="002E7C03">
          <w:rPr>
            <w:rFonts w:ascii="Times New Roman" w:hAnsi="Times New Roman" w:cs="Times New Roman"/>
            <w:bCs/>
            <w:sz w:val="24"/>
            <w:szCs w:val="24"/>
          </w:rPr>
          <w:t xml:space="preserve"> a </w:t>
        </w:r>
      </w:ins>
      <w:r w:rsidRPr="002E7C03">
        <w:rPr>
          <w:rFonts w:ascii="Times New Roman" w:hAnsi="Times New Roman" w:cs="Times New Roman"/>
          <w:bCs/>
          <w:sz w:val="24"/>
          <w:szCs w:val="24"/>
        </w:rPr>
        <w:t>zvyku</w:t>
      </w:r>
      <w:ins w:id="379" w:author="Henrieta Mihalikova" w:date="2015-08-23T10:33:00Z">
        <w:r w:rsidRPr="002E7C03">
          <w:rPr>
            <w:rFonts w:ascii="Times New Roman" w:hAnsi="Times New Roman" w:cs="Times New Roman"/>
            <w:bCs/>
            <w:sz w:val="24"/>
            <w:szCs w:val="24"/>
          </w:rPr>
          <w:t xml:space="preserve"> na 1,2 alebo 3 mesiace. </w:t>
        </w:r>
      </w:ins>
      <w:r w:rsidRPr="002E7C03">
        <w:rPr>
          <w:rFonts w:ascii="Times New Roman" w:hAnsi="Times New Roman" w:cs="Times New Roman"/>
          <w:bCs/>
          <w:sz w:val="24"/>
          <w:szCs w:val="24"/>
        </w:rPr>
        <w:t>Keď</w:t>
      </w:r>
      <w:ins w:id="380" w:author="Henrieta Mihalikova" w:date="2015-08-23T10:33:00Z">
        <w:r w:rsidRPr="002E7C03">
          <w:rPr>
            <w:rFonts w:ascii="Times New Roman" w:hAnsi="Times New Roman" w:cs="Times New Roman"/>
            <w:bCs/>
            <w:sz w:val="24"/>
            <w:szCs w:val="24"/>
          </w:rPr>
          <w:t xml:space="preserve"> chce </w:t>
        </w:r>
      </w:ins>
      <w:r w:rsidRPr="002E7C03">
        <w:rPr>
          <w:rFonts w:ascii="Times New Roman" w:hAnsi="Times New Roman" w:cs="Times New Roman"/>
          <w:bCs/>
          <w:sz w:val="24"/>
          <w:szCs w:val="24"/>
        </w:rPr>
        <w:t>kupujúci</w:t>
      </w:r>
      <w:ins w:id="381" w:author="Henrieta Mihalikova" w:date="2015-08-23T10:33:00Z">
        <w:r w:rsidRPr="002E7C03">
          <w:rPr>
            <w:rFonts w:ascii="Times New Roman" w:hAnsi="Times New Roman" w:cs="Times New Roman"/>
            <w:bCs/>
            <w:sz w:val="24"/>
            <w:szCs w:val="24"/>
          </w:rPr>
          <w:t xml:space="preserve"> sumu </w:t>
        </w:r>
      </w:ins>
      <w:r w:rsidRPr="002E7C03">
        <w:rPr>
          <w:rFonts w:ascii="Times New Roman" w:hAnsi="Times New Roman" w:cs="Times New Roman"/>
          <w:bCs/>
          <w:sz w:val="24"/>
          <w:szCs w:val="24"/>
        </w:rPr>
        <w:t>účtu</w:t>
      </w:r>
      <w:ins w:id="382"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vyrovnať</w:t>
      </w:r>
      <w:ins w:id="383"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ihneď</w:t>
      </w:r>
      <w:ins w:id="384" w:author="Henrieta Mihalikova" w:date="2015-08-23T10:33:00Z">
        <w:r w:rsidRPr="002E7C03">
          <w:rPr>
            <w:rFonts w:ascii="Times New Roman" w:hAnsi="Times New Roman" w:cs="Times New Roman"/>
            <w:bCs/>
            <w:sz w:val="24"/>
            <w:szCs w:val="24"/>
          </w:rPr>
          <w:t xml:space="preserve">, poskytuje mu </w:t>
        </w:r>
      </w:ins>
      <w:r w:rsidRPr="002E7C03">
        <w:rPr>
          <w:rFonts w:ascii="Times New Roman" w:hAnsi="Times New Roman" w:cs="Times New Roman"/>
          <w:bCs/>
          <w:sz w:val="24"/>
          <w:szCs w:val="24"/>
        </w:rPr>
        <w:t>predávajúci</w:t>
      </w:r>
      <w:ins w:id="385" w:author="Henrieta Mihalikova" w:date="2015-08-23T10:33:00Z">
        <w:r w:rsidRPr="002E7C03">
          <w:rPr>
            <w:rFonts w:ascii="Times New Roman" w:hAnsi="Times New Roman" w:cs="Times New Roman"/>
            <w:bCs/>
            <w:sz w:val="24"/>
            <w:szCs w:val="24"/>
          </w:rPr>
          <w:t xml:space="preserve"> zo </w:t>
        </w:r>
        <w:r w:rsidRPr="002E7C03">
          <w:rPr>
            <w:rFonts w:ascii="Times New Roman" w:hAnsi="Times New Roman" w:cs="Times New Roman"/>
            <w:bCs/>
            <w:sz w:val="24"/>
            <w:szCs w:val="24"/>
          </w:rPr>
          <w:lastRenderedPageBreak/>
          <w:t xml:space="preserve">sumy ku plateniu </w:t>
        </w:r>
      </w:ins>
      <w:r w:rsidRPr="002E7C03">
        <w:rPr>
          <w:rFonts w:ascii="Times New Roman" w:hAnsi="Times New Roman" w:cs="Times New Roman"/>
          <w:bCs/>
          <w:sz w:val="24"/>
          <w:szCs w:val="24"/>
        </w:rPr>
        <w:t>určenej</w:t>
      </w:r>
      <w:ins w:id="38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sr</w:t>
        </w:r>
      </w:ins>
      <w:r w:rsidRPr="002E7C03">
        <w:rPr>
          <w:rFonts w:ascii="Times New Roman" w:hAnsi="Times New Roman" w:cs="Times New Roman"/>
          <w:bCs/>
          <w:sz w:val="24"/>
          <w:szCs w:val="24"/>
        </w:rPr>
        <w:t>áž</w:t>
      </w:r>
      <w:ins w:id="387" w:author="Henrieta Mihalikova" w:date="2015-08-23T10:33:00Z">
        <w:r w:rsidRPr="002E7C03">
          <w:rPr>
            <w:rFonts w:ascii="Times New Roman" w:hAnsi="Times New Roman" w:cs="Times New Roman"/>
            <w:bCs/>
            <w:sz w:val="24"/>
            <w:szCs w:val="24"/>
          </w:rPr>
          <w:t>ku</w:t>
        </w:r>
        <w:proofErr w:type="spellEnd"/>
        <w:r w:rsidRPr="002E7C03">
          <w:rPr>
            <w:rFonts w:ascii="Times New Roman" w:hAnsi="Times New Roman" w:cs="Times New Roman"/>
            <w:bCs/>
            <w:sz w:val="24"/>
            <w:szCs w:val="24"/>
          </w:rPr>
          <w:t xml:space="preserve"> a to </w:t>
        </w:r>
      </w:ins>
      <w:r w:rsidRPr="002E7C03">
        <w:rPr>
          <w:rFonts w:ascii="Times New Roman" w:hAnsi="Times New Roman" w:cs="Times New Roman"/>
          <w:bCs/>
          <w:sz w:val="24"/>
          <w:szCs w:val="24"/>
        </w:rPr>
        <w:t>obyčajne</w:t>
      </w:r>
      <w:ins w:id="388"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väčšiu</w:t>
      </w:r>
      <w:ins w:id="389"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než</w:t>
      </w:r>
      <w:ins w:id="39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koľko</w:t>
      </w:r>
      <w:ins w:id="391" w:author="Henrieta Mihalikova" w:date="2015-08-23T10:33:00Z">
        <w:r w:rsidRPr="002E7C03">
          <w:rPr>
            <w:rFonts w:ascii="Times New Roman" w:hAnsi="Times New Roman" w:cs="Times New Roman"/>
            <w:bCs/>
            <w:sz w:val="24"/>
            <w:szCs w:val="24"/>
          </w:rPr>
          <w:t xml:space="preserve"> by </w:t>
        </w:r>
      </w:ins>
      <w:proofErr w:type="spellStart"/>
      <w:r w:rsidRPr="002E7C03">
        <w:rPr>
          <w:rFonts w:ascii="Times New Roman" w:hAnsi="Times New Roman" w:cs="Times New Roman"/>
          <w:bCs/>
          <w:sz w:val="24"/>
          <w:szCs w:val="24"/>
        </w:rPr>
        <w:t>č</w:t>
      </w:r>
      <w:ins w:id="392" w:author="Henrieta Mihalikova" w:date="2015-08-23T10:33:00Z">
        <w:r w:rsidRPr="002E7C03">
          <w:rPr>
            <w:rFonts w:ascii="Times New Roman" w:hAnsi="Times New Roman" w:cs="Times New Roman"/>
            <w:bCs/>
            <w:sz w:val="24"/>
            <w:szCs w:val="24"/>
          </w:rPr>
          <w:t>inily</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úroky</w:t>
      </w:r>
      <w:ins w:id="393" w:author="Henrieta Mihalikova" w:date="2015-08-23T10:33:00Z">
        <w:r w:rsidRPr="002E7C03">
          <w:rPr>
            <w:rFonts w:ascii="Times New Roman" w:hAnsi="Times New Roman" w:cs="Times New Roman"/>
            <w:bCs/>
            <w:sz w:val="24"/>
            <w:szCs w:val="24"/>
          </w:rPr>
          <w:t xml:space="preserve"> za dobu splatnosti. Tato sr</w:t>
        </w:r>
      </w:ins>
      <w:r w:rsidRPr="002E7C03">
        <w:rPr>
          <w:rFonts w:ascii="Times New Roman" w:hAnsi="Times New Roman" w:cs="Times New Roman"/>
          <w:bCs/>
          <w:sz w:val="24"/>
          <w:szCs w:val="24"/>
        </w:rPr>
        <w:t>áž</w:t>
      </w:r>
      <w:ins w:id="394" w:author="Henrieta Mihalikova" w:date="2015-08-23T10:33:00Z">
        <w:r w:rsidRPr="002E7C03">
          <w:rPr>
            <w:rFonts w:ascii="Times New Roman" w:hAnsi="Times New Roman" w:cs="Times New Roman"/>
            <w:bCs/>
            <w:sz w:val="24"/>
            <w:szCs w:val="24"/>
          </w:rPr>
          <w:t xml:space="preserve">ka sa </w:t>
        </w:r>
      </w:ins>
      <w:r w:rsidRPr="002E7C03">
        <w:rPr>
          <w:rFonts w:ascii="Times New Roman" w:hAnsi="Times New Roman" w:cs="Times New Roman"/>
          <w:bCs/>
          <w:sz w:val="24"/>
          <w:szCs w:val="24"/>
        </w:rPr>
        <w:t>nazýva</w:t>
      </w:r>
      <w:ins w:id="395" w:author="Henrieta Mihalikova" w:date="2015-08-23T10:33:00Z">
        <w:r w:rsidRPr="002E7C03">
          <w:rPr>
            <w:rFonts w:ascii="Times New Roman" w:hAnsi="Times New Roman" w:cs="Times New Roman"/>
            <w:bCs/>
            <w:sz w:val="24"/>
            <w:szCs w:val="24"/>
          </w:rPr>
          <w:t xml:space="preserve"> skonto, alebo diskonto, alebo tiež </w:t>
        </w:r>
      </w:ins>
      <w:r w:rsidRPr="002E7C03">
        <w:rPr>
          <w:rFonts w:ascii="Times New Roman" w:hAnsi="Times New Roman" w:cs="Times New Roman"/>
          <w:bCs/>
          <w:sz w:val="24"/>
          <w:szCs w:val="24"/>
        </w:rPr>
        <w:t>skonto</w:t>
      </w:r>
      <w:ins w:id="396"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kasovné</w:t>
        </w:r>
        <w:proofErr w:type="spellEnd"/>
        <w:r w:rsidRPr="002E7C03">
          <w:rPr>
            <w:rFonts w:ascii="Times New Roman" w:hAnsi="Times New Roman" w:cs="Times New Roman"/>
            <w:bCs/>
            <w:sz w:val="24"/>
            <w:szCs w:val="24"/>
          </w:rPr>
          <w:t xml:space="preserve"> a udáva sa v </w:t>
        </w:r>
        <w:proofErr w:type="spellStart"/>
        <w:r w:rsidRPr="002E7C03">
          <w:rPr>
            <w:rFonts w:ascii="Times New Roman" w:hAnsi="Times New Roman" w:cs="Times New Roman"/>
            <w:bCs/>
            <w:sz w:val="24"/>
            <w:szCs w:val="24"/>
          </w:rPr>
          <w:t>procent</w:t>
        </w:r>
      </w:ins>
      <w:r w:rsidRPr="002E7C03">
        <w:rPr>
          <w:rFonts w:ascii="Times New Roman" w:hAnsi="Times New Roman" w:cs="Times New Roman"/>
          <w:bCs/>
          <w:sz w:val="24"/>
          <w:szCs w:val="24"/>
        </w:rPr>
        <w:t>á</w:t>
      </w:r>
      <w:ins w:id="397" w:author="Henrieta Mihalikova" w:date="2015-08-23T10:33:00Z">
        <w:r w:rsidRPr="002E7C03">
          <w:rPr>
            <w:rFonts w:ascii="Times New Roman" w:hAnsi="Times New Roman" w:cs="Times New Roman"/>
            <w:bCs/>
            <w:sz w:val="24"/>
            <w:szCs w:val="24"/>
          </w:rPr>
          <w:t>ch</w:t>
        </w:r>
        <w:proofErr w:type="spellEnd"/>
        <w:r w:rsidRPr="002E7C03">
          <w:rPr>
            <w:rFonts w:ascii="Times New Roman" w:hAnsi="Times New Roman" w:cs="Times New Roman"/>
            <w:bCs/>
            <w:sz w:val="24"/>
            <w:szCs w:val="24"/>
          </w:rPr>
          <w:t xml:space="preserve"> sumy, zo ktorej sa </w:t>
        </w:r>
      </w:ins>
      <w:r w:rsidRPr="002E7C03">
        <w:rPr>
          <w:rFonts w:ascii="Times New Roman" w:hAnsi="Times New Roman" w:cs="Times New Roman"/>
          <w:bCs/>
          <w:sz w:val="24"/>
          <w:szCs w:val="24"/>
        </w:rPr>
        <w:t>povoľuje</w:t>
      </w:r>
      <w:ins w:id="398" w:author="Henrieta Mihalikova" w:date="2015-08-23T10:33:00Z">
        <w:r w:rsidRPr="002E7C03">
          <w:rPr>
            <w:rFonts w:ascii="Times New Roman" w:hAnsi="Times New Roman" w:cs="Times New Roman"/>
            <w:bCs/>
            <w:sz w:val="24"/>
            <w:szCs w:val="24"/>
          </w:rPr>
          <w:t xml:space="preserve">. Po </w:t>
        </w:r>
      </w:ins>
      <w:r w:rsidRPr="002E7C03">
        <w:rPr>
          <w:rFonts w:ascii="Times New Roman" w:hAnsi="Times New Roman" w:cs="Times New Roman"/>
          <w:bCs/>
          <w:sz w:val="24"/>
          <w:szCs w:val="24"/>
        </w:rPr>
        <w:t>odčítaní</w:t>
      </w:r>
      <w:ins w:id="399" w:author="Henrieta Mihalikova" w:date="2015-08-23T10:33:00Z">
        <w:r w:rsidRPr="002E7C03">
          <w:rPr>
            <w:rFonts w:ascii="Times New Roman" w:hAnsi="Times New Roman" w:cs="Times New Roman"/>
            <w:bCs/>
            <w:sz w:val="24"/>
            <w:szCs w:val="24"/>
          </w:rPr>
          <w:t xml:space="preserve"> skonta </w:t>
        </w:r>
        <w:proofErr w:type="spellStart"/>
        <w:r w:rsidRPr="002E7C03">
          <w:rPr>
            <w:rFonts w:ascii="Times New Roman" w:hAnsi="Times New Roman" w:cs="Times New Roman"/>
            <w:bCs/>
            <w:sz w:val="24"/>
            <w:szCs w:val="24"/>
          </w:rPr>
          <w:t>zbude</w:t>
        </w:r>
        <w:proofErr w:type="spellEnd"/>
        <w:r w:rsidRPr="002E7C03">
          <w:rPr>
            <w:rFonts w:ascii="Times New Roman" w:hAnsi="Times New Roman" w:cs="Times New Roman"/>
            <w:bCs/>
            <w:sz w:val="24"/>
            <w:szCs w:val="24"/>
          </w:rPr>
          <w:t xml:space="preserve"> v </w:t>
        </w:r>
      </w:ins>
      <w:r w:rsidRPr="002E7C03">
        <w:rPr>
          <w:rFonts w:ascii="Times New Roman" w:hAnsi="Times New Roman" w:cs="Times New Roman"/>
          <w:bCs/>
          <w:sz w:val="24"/>
          <w:szCs w:val="24"/>
        </w:rPr>
        <w:t>učte</w:t>
      </w:r>
      <w:ins w:id="40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čiastka</w:t>
      </w:r>
      <w:ins w:id="40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hotové</w:t>
      </w:r>
      <w:ins w:id="402"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zaplatiť</w:t>
      </w:r>
      <w:ins w:id="403"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Bezriadkovania"/>
        <w:spacing w:before="120" w:after="120"/>
        <w:ind w:firstLine="284"/>
        <w:jc w:val="both"/>
        <w:rPr>
          <w:ins w:id="404" w:author="Henrieta Mihalikova" w:date="2015-08-23T10:33:00Z"/>
          <w:rFonts w:ascii="Times New Roman" w:hAnsi="Times New Roman" w:cs="Times New Roman"/>
          <w:bCs/>
          <w:sz w:val="24"/>
          <w:szCs w:val="24"/>
        </w:rPr>
      </w:pPr>
      <w:r w:rsidRPr="002E7C03">
        <w:rPr>
          <w:rFonts w:ascii="Times New Roman" w:hAnsi="Times New Roman" w:cs="Times New Roman"/>
          <w:bCs/>
          <w:sz w:val="24"/>
          <w:szCs w:val="24"/>
        </w:rPr>
        <w:t>Poznámka</w:t>
      </w:r>
      <w:ins w:id="405" w:author="Henrieta Mihalikova" w:date="2015-08-23T10:33:00Z">
        <w:r w:rsidRPr="002E7C03">
          <w:rPr>
            <w:rFonts w:ascii="Times New Roman" w:hAnsi="Times New Roman" w:cs="Times New Roman"/>
            <w:bCs/>
            <w:sz w:val="24"/>
            <w:szCs w:val="24"/>
          </w:rPr>
          <w:t xml:space="preserve">: Slova skonto sa </w:t>
        </w:r>
      </w:ins>
      <w:r w:rsidRPr="002E7C03">
        <w:rPr>
          <w:rFonts w:ascii="Times New Roman" w:hAnsi="Times New Roman" w:cs="Times New Roman"/>
          <w:bCs/>
          <w:sz w:val="24"/>
          <w:szCs w:val="24"/>
        </w:rPr>
        <w:t>často</w:t>
      </w:r>
      <w:ins w:id="406"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užíva</w:t>
      </w:r>
      <w:ins w:id="407" w:author="Henrieta Mihalikova" w:date="2015-08-23T10:33:00Z">
        <w:r w:rsidRPr="002E7C03">
          <w:rPr>
            <w:rFonts w:ascii="Times New Roman" w:hAnsi="Times New Roman" w:cs="Times New Roman"/>
            <w:bCs/>
            <w:sz w:val="24"/>
            <w:szCs w:val="24"/>
          </w:rPr>
          <w:t xml:space="preserve"> vo </w:t>
        </w:r>
        <w:proofErr w:type="spellStart"/>
        <w:r w:rsidRPr="002E7C03">
          <w:rPr>
            <w:rFonts w:ascii="Times New Roman" w:hAnsi="Times New Roman" w:cs="Times New Roman"/>
            <w:bCs/>
            <w:sz w:val="24"/>
            <w:szCs w:val="24"/>
          </w:rPr>
          <w:t>smysle</w:t>
        </w:r>
        <w:proofErr w:type="spellEnd"/>
        <w:r w:rsidRPr="002E7C03">
          <w:rPr>
            <w:rFonts w:ascii="Times New Roman" w:hAnsi="Times New Roman" w:cs="Times New Roman"/>
            <w:bCs/>
            <w:sz w:val="24"/>
            <w:szCs w:val="24"/>
          </w:rPr>
          <w:t xml:space="preserve"> slova </w:t>
        </w:r>
      </w:ins>
      <w:r w:rsidRPr="002E7C03">
        <w:rPr>
          <w:rFonts w:ascii="Times New Roman" w:hAnsi="Times New Roman" w:cs="Times New Roman"/>
          <w:bCs/>
          <w:sz w:val="24"/>
          <w:szCs w:val="24"/>
        </w:rPr>
        <w:t>rabat</w:t>
      </w:r>
      <w:ins w:id="408"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Neni</w:t>
        </w:r>
        <w:proofErr w:type="spellEnd"/>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však</w:t>
      </w:r>
      <w:ins w:id="409" w:author="Henrieta Mihalikova" w:date="2015-08-23T10:33:00Z">
        <w:r w:rsidRPr="002E7C03">
          <w:rPr>
            <w:rFonts w:ascii="Times New Roman" w:hAnsi="Times New Roman" w:cs="Times New Roman"/>
            <w:bCs/>
            <w:sz w:val="24"/>
            <w:szCs w:val="24"/>
          </w:rPr>
          <w:t xml:space="preserve"> povolenie </w:t>
        </w:r>
      </w:ins>
      <w:r w:rsidRPr="002E7C03">
        <w:rPr>
          <w:rFonts w:ascii="Times New Roman" w:hAnsi="Times New Roman" w:cs="Times New Roman"/>
          <w:bCs/>
          <w:sz w:val="24"/>
          <w:szCs w:val="24"/>
        </w:rPr>
        <w:t>rabat</w:t>
      </w:r>
      <w:ins w:id="410" w:author="Henrieta Mihalikova" w:date="2015-08-23T10:33:00Z">
        <w:r w:rsidRPr="002E7C03">
          <w:rPr>
            <w:rFonts w:ascii="Times New Roman" w:hAnsi="Times New Roman" w:cs="Times New Roman"/>
            <w:bCs/>
            <w:sz w:val="24"/>
            <w:szCs w:val="24"/>
          </w:rPr>
          <w:t>u v </w:t>
        </w:r>
      </w:ins>
      <w:r w:rsidRPr="002E7C03">
        <w:rPr>
          <w:rFonts w:ascii="Times New Roman" w:hAnsi="Times New Roman" w:cs="Times New Roman"/>
          <w:bCs/>
          <w:sz w:val="24"/>
          <w:szCs w:val="24"/>
        </w:rPr>
        <w:t>žiadnej</w:t>
      </w:r>
      <w:ins w:id="411"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súvislosti</w:t>
      </w:r>
      <w:ins w:id="412" w:author="Henrieta Mihalikova" w:date="2015-08-23T10:33:00Z">
        <w:r w:rsidRPr="002E7C03">
          <w:rPr>
            <w:rFonts w:ascii="Times New Roman" w:hAnsi="Times New Roman" w:cs="Times New Roman"/>
            <w:bCs/>
            <w:sz w:val="24"/>
            <w:szCs w:val="24"/>
          </w:rPr>
          <w:t xml:space="preserve"> so skontom. </w:t>
        </w:r>
      </w:ins>
      <w:r w:rsidRPr="002E7C03">
        <w:rPr>
          <w:rFonts w:ascii="Times New Roman" w:hAnsi="Times New Roman" w:cs="Times New Roman"/>
          <w:bCs/>
          <w:sz w:val="24"/>
          <w:szCs w:val="24"/>
        </w:rPr>
        <w:t>Obchodník</w:t>
      </w:r>
      <w:ins w:id="413"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môže</w:t>
      </w:r>
      <w:ins w:id="414"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poskytnúť</w:t>
      </w:r>
      <w:ins w:id="415"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sz w:val="24"/>
          <w:szCs w:val="24"/>
        </w:rPr>
        <w:t>rabat</w:t>
      </w:r>
      <w:ins w:id="416" w:author="Henrieta Mihalikova" w:date="2015-08-23T10:33:00Z">
        <w:r w:rsidRPr="002E7C03">
          <w:rPr>
            <w:rFonts w:ascii="Times New Roman" w:hAnsi="Times New Roman" w:cs="Times New Roman"/>
            <w:bCs/>
            <w:sz w:val="24"/>
            <w:szCs w:val="24"/>
          </w:rPr>
          <w:t>, a </w:t>
        </w:r>
      </w:ins>
      <w:r w:rsidRPr="002E7C03">
        <w:rPr>
          <w:rFonts w:ascii="Times New Roman" w:hAnsi="Times New Roman" w:cs="Times New Roman"/>
          <w:bCs/>
          <w:sz w:val="24"/>
          <w:szCs w:val="24"/>
        </w:rPr>
        <w:t>keď</w:t>
      </w:r>
      <w:ins w:id="417" w:author="Henrieta Mihalikova" w:date="2015-08-23T10:33:00Z">
        <w:r w:rsidRPr="002E7C03">
          <w:rPr>
            <w:rFonts w:ascii="Times New Roman" w:hAnsi="Times New Roman" w:cs="Times New Roman"/>
            <w:bCs/>
            <w:sz w:val="24"/>
            <w:szCs w:val="24"/>
          </w:rPr>
          <w:t xml:space="preserve"> sa </w:t>
        </w:r>
      </w:ins>
      <w:r w:rsidRPr="002E7C03">
        <w:rPr>
          <w:rFonts w:ascii="Times New Roman" w:hAnsi="Times New Roman" w:cs="Times New Roman"/>
          <w:bCs/>
          <w:sz w:val="24"/>
          <w:szCs w:val="24"/>
        </w:rPr>
        <w:t>platí</w:t>
      </w:r>
      <w:ins w:id="418"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hotov</w:t>
        </w:r>
      </w:ins>
      <w:r w:rsidRPr="002E7C03">
        <w:rPr>
          <w:rFonts w:ascii="Times New Roman" w:hAnsi="Times New Roman" w:cs="Times New Roman"/>
          <w:bCs/>
          <w:sz w:val="24"/>
          <w:szCs w:val="24"/>
        </w:rPr>
        <w:t>ě</w:t>
      </w:r>
      <w:proofErr w:type="spellEnd"/>
      <w:ins w:id="419" w:author="Henrieta Mihalikova" w:date="2015-08-23T10:33:00Z">
        <w:r w:rsidRPr="002E7C03">
          <w:rPr>
            <w:rFonts w:ascii="Times New Roman" w:hAnsi="Times New Roman" w:cs="Times New Roman"/>
            <w:bCs/>
            <w:sz w:val="24"/>
            <w:szCs w:val="24"/>
          </w:rPr>
          <w:t xml:space="preserve">, ešte skonto. </w:t>
        </w:r>
      </w:ins>
    </w:p>
    <w:p w:rsidR="0007325C" w:rsidRPr="00E60C6E" w:rsidRDefault="0007325C" w:rsidP="0007325C">
      <w:pPr>
        <w:pStyle w:val="Bezriadkovania"/>
        <w:spacing w:before="120" w:after="120"/>
        <w:ind w:firstLine="284"/>
        <w:jc w:val="both"/>
        <w:rPr>
          <w:rFonts w:ascii="Times New Roman" w:hAnsi="Times New Roman" w:cs="Times New Roman"/>
          <w:bCs/>
          <w:sz w:val="24"/>
          <w:szCs w:val="24"/>
        </w:rPr>
      </w:pPr>
    </w:p>
    <w:p w:rsidR="0007325C" w:rsidRPr="00E60C6E" w:rsidRDefault="0007325C" w:rsidP="0007325C">
      <w:pPr>
        <w:pStyle w:val="Bezriadkovania"/>
        <w:spacing w:before="120" w:after="120"/>
        <w:ind w:left="1134" w:hanging="850"/>
        <w:jc w:val="both"/>
        <w:rPr>
          <w:ins w:id="420" w:author="Henrieta Mihalikova" w:date="2015-08-23T10:33:00Z"/>
          <w:rFonts w:ascii="Times New Roman" w:hAnsi="Times New Roman" w:cs="Times New Roman"/>
          <w:bCs/>
          <w:sz w:val="24"/>
          <w:szCs w:val="24"/>
        </w:rPr>
      </w:pPr>
      <w:ins w:id="421" w:author="Henrieta Mihalikova" w:date="2015-08-23T10:33:00Z">
        <w:r w:rsidRPr="00E60C6E">
          <w:rPr>
            <w:rFonts w:ascii="Times New Roman" w:hAnsi="Times New Roman" w:cs="Times New Roman"/>
            <w:bCs/>
            <w:sz w:val="24"/>
            <w:szCs w:val="24"/>
          </w:rPr>
          <w:t xml:space="preserve">Príklad: </w:t>
        </w:r>
      </w:ins>
      <w:r w:rsidRPr="002E7C03">
        <w:rPr>
          <w:rFonts w:ascii="Times New Roman" w:hAnsi="Times New Roman" w:cs="Times New Roman"/>
          <w:bCs/>
          <w:sz w:val="24"/>
          <w:szCs w:val="24"/>
        </w:rPr>
        <w:t>Obchod</w:t>
      </w:r>
      <w:ins w:id="422" w:author="Henrieta Mihalikova" w:date="2015-08-23T10:33:00Z">
        <w:r w:rsidRPr="00E60C6E">
          <w:rPr>
            <w:rFonts w:ascii="Times New Roman" w:hAnsi="Times New Roman" w:cs="Times New Roman"/>
            <w:bCs/>
            <w:sz w:val="24"/>
            <w:szCs w:val="24"/>
          </w:rPr>
          <w:t>ník prijal z továrne ku predaju tovaru v </w:t>
        </w:r>
        <w:proofErr w:type="spellStart"/>
        <w:r w:rsidRPr="00E60C6E">
          <w:rPr>
            <w:rFonts w:ascii="Times New Roman" w:hAnsi="Times New Roman" w:cs="Times New Roman"/>
            <w:bCs/>
            <w:sz w:val="24"/>
            <w:szCs w:val="24"/>
          </w:rPr>
          <w:t>krámskej</w:t>
        </w:r>
        <w:proofErr w:type="spellEnd"/>
        <w:r w:rsidRPr="00E60C6E">
          <w:rPr>
            <w:rFonts w:ascii="Times New Roman" w:hAnsi="Times New Roman" w:cs="Times New Roman"/>
            <w:bCs/>
            <w:sz w:val="24"/>
            <w:szCs w:val="24"/>
          </w:rPr>
          <w:t xml:space="preserve"> cene 18.450 </w:t>
        </w:r>
      </w:ins>
      <w:r w:rsidRPr="002E7C03">
        <w:rPr>
          <w:rFonts w:ascii="Times New Roman" w:hAnsi="Times New Roman" w:cs="Times New Roman"/>
          <w:bCs/>
          <w:i/>
          <w:sz w:val="24"/>
          <w:szCs w:val="24"/>
        </w:rPr>
        <w:t>Kč</w:t>
      </w:r>
      <w:r w:rsidRPr="002E7C03">
        <w:rPr>
          <w:rFonts w:ascii="Times New Roman" w:hAnsi="Times New Roman" w:cs="Times New Roman"/>
          <w:bCs/>
          <w:sz w:val="24"/>
          <w:szCs w:val="24"/>
        </w:rPr>
        <w:t>s</w:t>
      </w:r>
      <w:ins w:id="423" w:author="Henrieta Mihalikova" w:date="2015-08-23T10:33:00Z">
        <w:r w:rsidRPr="00E60C6E">
          <w:rPr>
            <w:rFonts w:ascii="Times New Roman" w:hAnsi="Times New Roman" w:cs="Times New Roman"/>
            <w:bCs/>
            <w:sz w:val="24"/>
            <w:szCs w:val="24"/>
          </w:rPr>
          <w:t xml:space="preserve">. Koľko zaň zaplatí, keď povoľuje mu </w:t>
        </w:r>
        <w:proofErr w:type="spellStart"/>
        <w:r w:rsidRPr="00E60C6E">
          <w:rPr>
            <w:rFonts w:ascii="Times New Roman" w:hAnsi="Times New Roman" w:cs="Times New Roman"/>
            <w:bCs/>
            <w:sz w:val="24"/>
            <w:szCs w:val="24"/>
          </w:rPr>
          <w:t>továrňa</w:t>
        </w:r>
        <w:proofErr w:type="spellEnd"/>
        <w:r w:rsidRPr="00E60C6E">
          <w:rPr>
            <w:rFonts w:ascii="Times New Roman" w:hAnsi="Times New Roman" w:cs="Times New Roman"/>
            <w:bCs/>
            <w:sz w:val="24"/>
            <w:szCs w:val="24"/>
          </w:rPr>
          <w:t xml:space="preserve"> 40% </w:t>
        </w:r>
      </w:ins>
      <w:r w:rsidRPr="002E7C03">
        <w:rPr>
          <w:rFonts w:ascii="Times New Roman" w:hAnsi="Times New Roman" w:cs="Times New Roman"/>
          <w:bCs/>
          <w:sz w:val="24"/>
          <w:szCs w:val="24"/>
        </w:rPr>
        <w:t>rabat</w:t>
      </w:r>
      <w:ins w:id="424" w:author="Henrieta Mihalikova" w:date="2015-08-23T10:33:00Z">
        <w:r w:rsidRPr="00E60C6E">
          <w:rPr>
            <w:rFonts w:ascii="Times New Roman" w:hAnsi="Times New Roman" w:cs="Times New Roman"/>
            <w:bCs/>
            <w:sz w:val="24"/>
            <w:szCs w:val="24"/>
          </w:rPr>
          <w:t>?</w:t>
        </w:r>
      </w:ins>
    </w:p>
    <w:p w:rsidR="0007325C" w:rsidRPr="00E60C6E" w:rsidRDefault="0007325C" w:rsidP="0007325C">
      <w:pPr>
        <w:pStyle w:val="Bezriadkovania"/>
        <w:spacing w:before="120" w:after="120"/>
        <w:ind w:firstLine="284"/>
        <w:jc w:val="both"/>
        <w:rPr>
          <w:ins w:id="425" w:author="Henrieta Mihalikova" w:date="2015-08-23T10:33:00Z"/>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26" w:author="Henrieta Mihalikova" w:date="2015-08-23T10:33:00Z">
        <w:r w:rsidRPr="00E60C6E">
          <w:rPr>
            <w:rFonts w:ascii="Times New Roman" w:hAnsi="Times New Roman" w:cs="Times New Roman"/>
            <w:bCs/>
            <w:sz w:val="24"/>
            <w:szCs w:val="24"/>
          </w:rPr>
          <w:t xml:space="preserve">Cena tovaru. . . . . . . . . . . </w:t>
        </w:r>
      </w:ins>
      <w:r w:rsidRPr="002E7C03">
        <w:rPr>
          <w:rFonts w:ascii="Times New Roman" w:hAnsi="Times New Roman" w:cs="Times New Roman"/>
          <w:bCs/>
          <w:i/>
          <w:sz w:val="24"/>
          <w:szCs w:val="24"/>
        </w:rPr>
        <w:t>Kč</w:t>
      </w:r>
      <w:r w:rsidRPr="00902708">
        <w:rPr>
          <w:rFonts w:ascii="Times New Roman" w:hAnsi="Times New Roman" w:cs="Times New Roman"/>
          <w:bCs/>
          <w:i/>
          <w:sz w:val="24"/>
          <w:szCs w:val="24"/>
        </w:rPr>
        <w:t>s</w:t>
      </w:r>
      <w:ins w:id="427" w:author="Henrieta Mihalikova" w:date="2015-08-23T10:33:00Z">
        <w:r w:rsidRPr="00E60C6E">
          <w:rPr>
            <w:rFonts w:ascii="Times New Roman" w:hAnsi="Times New Roman" w:cs="Times New Roman"/>
            <w:bCs/>
            <w:sz w:val="24"/>
            <w:szCs w:val="24"/>
          </w:rPr>
          <w:t xml:space="preserve"> 18.450</w:t>
        </w:r>
      </w:ins>
    </w:p>
    <w:p w:rsidR="0007325C" w:rsidRPr="002E7C03" w:rsidRDefault="0007325C" w:rsidP="0007325C">
      <w:pPr>
        <w:pStyle w:val="Bezriadkovania"/>
        <w:spacing w:before="120" w:after="120"/>
        <w:ind w:firstLine="284"/>
        <w:jc w:val="both"/>
        <w:rPr>
          <w:ins w:id="428" w:author="Henrieta Mihalikova" w:date="2015-08-23T10:33:00Z"/>
          <w:rFonts w:ascii="Times New Roman" w:hAnsi="Times New Roman" w:cs="Times New Roman"/>
          <w:bCs/>
          <w:sz w:val="24"/>
          <w:szCs w:val="24"/>
        </w:rPr>
      </w:pPr>
      <w:ins w:id="429" w:author="Henrieta Mihalikova" w:date="2015-08-23T10:33:00Z">
        <w:r w:rsidRPr="00E60C6E">
          <w:rPr>
            <w:rFonts w:ascii="Times New Roman" w:hAnsi="Times New Roman" w:cs="Times New Roman"/>
            <w:bCs/>
            <w:sz w:val="24"/>
            <w:szCs w:val="24"/>
          </w:rPr>
          <w:tab/>
        </w:r>
        <w:r w:rsidRPr="00E60C6E">
          <w:rPr>
            <w:rFonts w:ascii="Times New Roman" w:hAnsi="Times New Roman" w:cs="Times New Roman"/>
            <w:bCs/>
            <w:sz w:val="24"/>
            <w:szCs w:val="24"/>
          </w:rPr>
          <w:tab/>
        </w:r>
      </w:ins>
      <w:r w:rsidRPr="002E7C03">
        <w:rPr>
          <w:rFonts w:ascii="Times New Roman" w:hAnsi="Times New Roman" w:cs="Times New Roman"/>
          <w:bCs/>
          <w:sz w:val="24"/>
          <w:szCs w:val="24"/>
        </w:rPr>
        <w:t>Rabat</w:t>
      </w:r>
      <w:ins w:id="430" w:author="Henrieta Mihalikova" w:date="2015-08-23T10:33:00Z">
        <w:r w:rsidRPr="002E7C03">
          <w:rPr>
            <w:rFonts w:ascii="Times New Roman" w:hAnsi="Times New Roman" w:cs="Times New Roman"/>
            <w:bCs/>
            <w:sz w:val="24"/>
            <w:szCs w:val="24"/>
          </w:rPr>
          <w:t xml:space="preserve"> 40%. . . . . . . . . . .  </w:t>
        </w:r>
      </w:ins>
      <w:r w:rsidRPr="002E7C03">
        <w:rPr>
          <w:rFonts w:ascii="Times New Roman" w:hAnsi="Times New Roman" w:cs="Times New Roman"/>
          <w:bCs/>
          <w:i/>
          <w:sz w:val="24"/>
          <w:szCs w:val="24"/>
        </w:rPr>
        <w:t>Kčs</w:t>
      </w:r>
      <w:ins w:id="431" w:author="Henrieta Mihalikova" w:date="2015-08-23T10:33:00Z">
        <w:r w:rsidRPr="002E7C03">
          <w:rPr>
            <w:rFonts w:ascii="Times New Roman" w:hAnsi="Times New Roman" w:cs="Times New Roman"/>
            <w:bCs/>
            <w:sz w:val="24"/>
            <w:szCs w:val="24"/>
          </w:rPr>
          <w:t xml:space="preserve">   7.380</w:t>
        </w:r>
      </w:ins>
    </w:p>
    <w:p w:rsidR="0007325C" w:rsidRPr="002E7C03" w:rsidRDefault="0007325C" w:rsidP="0007325C">
      <w:pPr>
        <w:pStyle w:val="Bezriadkovania"/>
        <w:spacing w:before="120" w:after="120"/>
        <w:ind w:firstLine="284"/>
        <w:jc w:val="both"/>
        <w:rPr>
          <w:ins w:id="432" w:author="Henrieta Mihalikova" w:date="2015-08-23T10:33:00Z"/>
          <w:rFonts w:ascii="Times New Roman" w:hAnsi="Times New Roman" w:cs="Times New Roman"/>
          <w:bCs/>
          <w:sz w:val="24"/>
          <w:szCs w:val="24"/>
        </w:rPr>
      </w:pPr>
      <w:ins w:id="433" w:author="Henrieta Mihalikova" w:date="2015-08-23T10:33:00Z">
        <w:r w:rsidRPr="002E7C03">
          <w:rPr>
            <w:rFonts w:ascii="Times New Roman" w:hAnsi="Times New Roman" w:cs="Times New Roman"/>
            <w:bCs/>
            <w:sz w:val="24"/>
            <w:szCs w:val="24"/>
          </w:rPr>
          <w:tab/>
        </w:r>
        <w:r w:rsidRPr="002E7C03">
          <w:rPr>
            <w:rFonts w:ascii="Times New Roman" w:hAnsi="Times New Roman" w:cs="Times New Roman"/>
            <w:bCs/>
            <w:sz w:val="24"/>
            <w:szCs w:val="24"/>
          </w:rPr>
          <w:tab/>
          <w:t xml:space="preserve">Ku </w:t>
        </w:r>
      </w:ins>
      <w:r w:rsidRPr="002E7C03">
        <w:rPr>
          <w:rFonts w:ascii="Times New Roman" w:hAnsi="Times New Roman" w:cs="Times New Roman"/>
          <w:bCs/>
          <w:sz w:val="24"/>
          <w:szCs w:val="24"/>
        </w:rPr>
        <w:t>zaplateniu</w:t>
      </w:r>
      <w:ins w:id="434" w:author="Henrieta Mihalikova" w:date="2015-08-23T10:33:00Z">
        <w:r w:rsidRPr="002E7C03">
          <w:rPr>
            <w:rFonts w:ascii="Times New Roman" w:hAnsi="Times New Roman" w:cs="Times New Roman"/>
            <w:bCs/>
            <w:sz w:val="24"/>
            <w:szCs w:val="24"/>
          </w:rPr>
          <w:t>. . . . . . . . . .</w:t>
        </w:r>
      </w:ins>
      <w:r w:rsidRPr="002E7C03">
        <w:rPr>
          <w:rFonts w:ascii="Times New Roman" w:hAnsi="Times New Roman" w:cs="Times New Roman"/>
          <w:bCs/>
          <w:i/>
          <w:sz w:val="24"/>
          <w:szCs w:val="24"/>
        </w:rPr>
        <w:t>Kčs</w:t>
      </w:r>
      <w:ins w:id="435" w:author="Henrieta Mihalikova" w:date="2015-08-23T10:33:00Z">
        <w:r w:rsidRPr="002E7C03">
          <w:rPr>
            <w:rFonts w:ascii="Times New Roman" w:hAnsi="Times New Roman" w:cs="Times New Roman"/>
            <w:bCs/>
            <w:sz w:val="24"/>
            <w:szCs w:val="24"/>
          </w:rPr>
          <w:t xml:space="preserve"> 11.070</w:t>
        </w:r>
      </w:ins>
    </w:p>
    <w:p w:rsidR="0007325C" w:rsidRPr="002E7C03" w:rsidRDefault="0007325C" w:rsidP="0007325C">
      <w:pPr>
        <w:pStyle w:val="Bezriadkovania"/>
        <w:spacing w:before="120" w:after="120"/>
        <w:ind w:firstLine="284"/>
        <w:jc w:val="both"/>
        <w:rPr>
          <w:ins w:id="436" w:author="Henrieta Mihalikova" w:date="2015-08-23T10:33:00Z"/>
          <w:rFonts w:ascii="Times New Roman" w:hAnsi="Times New Roman" w:cs="Times New Roman"/>
          <w:bCs/>
          <w:sz w:val="24"/>
          <w:szCs w:val="24"/>
        </w:rPr>
      </w:pPr>
    </w:p>
    <w:p w:rsidR="0007325C" w:rsidRDefault="0007325C" w:rsidP="0007325C">
      <w:pPr>
        <w:pStyle w:val="Bezriadkovania"/>
        <w:numPr>
          <w:ilvl w:val="0"/>
          <w:numId w:val="5"/>
        </w:numPr>
        <w:spacing w:before="120" w:after="120"/>
        <w:jc w:val="both"/>
        <w:rPr>
          <w:rFonts w:ascii="Times New Roman" w:hAnsi="Times New Roman" w:cs="Times New Roman"/>
          <w:bCs/>
          <w:sz w:val="24"/>
          <w:szCs w:val="24"/>
        </w:rPr>
      </w:pPr>
      <w:ins w:id="437" w:author="Henrieta Mihalikova" w:date="2015-08-23T10:33:00Z">
        <w:r w:rsidRPr="002E7C03">
          <w:rPr>
            <w:rFonts w:ascii="Times New Roman" w:hAnsi="Times New Roman" w:cs="Times New Roman"/>
            <w:bCs/>
            <w:sz w:val="24"/>
            <w:szCs w:val="24"/>
          </w:rPr>
          <w:t xml:space="preserve">Koľko činí a) 25% </w:t>
        </w:r>
      </w:ins>
      <w:r w:rsidRPr="002E7C03">
        <w:rPr>
          <w:rFonts w:ascii="Times New Roman" w:hAnsi="Times New Roman" w:cs="Times New Roman"/>
          <w:bCs/>
          <w:sz w:val="24"/>
          <w:szCs w:val="24"/>
        </w:rPr>
        <w:t>rabat</w:t>
      </w:r>
      <w:ins w:id="438" w:author="Henrieta Mihalikova" w:date="2015-08-23T10:33:00Z">
        <w:r w:rsidRPr="002E7C03">
          <w:rPr>
            <w:rFonts w:ascii="Times New Roman" w:hAnsi="Times New Roman" w:cs="Times New Roman"/>
            <w:bCs/>
            <w:sz w:val="24"/>
            <w:szCs w:val="24"/>
          </w:rPr>
          <w:t xml:space="preserve"> pri kníhkupeckom účte na 1456,50 </w:t>
        </w:r>
      </w:ins>
      <w:r w:rsidRPr="002E7C03">
        <w:rPr>
          <w:rFonts w:ascii="Times New Roman" w:hAnsi="Times New Roman" w:cs="Times New Roman"/>
          <w:bCs/>
          <w:i/>
          <w:sz w:val="24"/>
          <w:szCs w:val="24"/>
        </w:rPr>
        <w:t>Kčs</w:t>
      </w:r>
      <w:ins w:id="439" w:author="Henrieta Mihalikova" w:date="2015-08-23T10:33:00Z">
        <w:r w:rsidRPr="002E7C03">
          <w:rPr>
            <w:rFonts w:ascii="Times New Roman" w:hAnsi="Times New Roman" w:cs="Times New Roman"/>
            <w:bCs/>
            <w:sz w:val="24"/>
            <w:szCs w:val="24"/>
          </w:rPr>
          <w:t xml:space="preserve">, </w:t>
        </w:r>
      </w:ins>
    </w:p>
    <w:p w:rsidR="0007325C" w:rsidRDefault="0007325C" w:rsidP="0007325C">
      <w:pPr>
        <w:pStyle w:val="Bezriadkovania"/>
        <w:spacing w:before="120" w:after="120"/>
        <w:ind w:left="36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40" w:author="Henrieta Mihalikova" w:date="2015-08-23T10:33:00Z">
        <w:r w:rsidRPr="002E7C03">
          <w:rPr>
            <w:rFonts w:ascii="Times New Roman" w:hAnsi="Times New Roman" w:cs="Times New Roman"/>
            <w:bCs/>
            <w:sz w:val="24"/>
            <w:szCs w:val="24"/>
          </w:rPr>
          <w:t xml:space="preserve">b) 33 1/3% pri účte na 632,65 </w:t>
        </w:r>
      </w:ins>
      <w:r w:rsidRPr="002E7C03">
        <w:rPr>
          <w:rFonts w:ascii="Times New Roman" w:hAnsi="Times New Roman" w:cs="Times New Roman"/>
          <w:bCs/>
          <w:i/>
          <w:sz w:val="24"/>
          <w:szCs w:val="24"/>
        </w:rPr>
        <w:t>Kčs</w:t>
      </w:r>
      <w:ins w:id="441" w:author="Henrieta Mihalikova" w:date="2015-08-23T10:33:00Z">
        <w:r w:rsidRPr="002E7C03">
          <w:rPr>
            <w:rFonts w:ascii="Times New Roman" w:hAnsi="Times New Roman" w:cs="Times New Roman"/>
            <w:bCs/>
            <w:sz w:val="24"/>
            <w:szCs w:val="24"/>
          </w:rPr>
          <w:t xml:space="preserve">, </w:t>
        </w:r>
      </w:ins>
    </w:p>
    <w:p w:rsidR="0007325C" w:rsidRPr="002E7C03" w:rsidRDefault="0007325C" w:rsidP="0007325C">
      <w:pPr>
        <w:pStyle w:val="Bezriadkovania"/>
        <w:spacing w:before="120" w:after="120"/>
        <w:ind w:left="360"/>
        <w:jc w:val="both"/>
        <w:rPr>
          <w:ins w:id="442" w:author="Henrieta Mihalikova" w:date="2015-08-23T10:33:00Z"/>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ins w:id="443" w:author="Henrieta Mihalikova" w:date="2015-08-23T10:33:00Z">
        <w:r w:rsidRPr="002E7C03">
          <w:rPr>
            <w:rFonts w:ascii="Times New Roman" w:hAnsi="Times New Roman" w:cs="Times New Roman"/>
            <w:bCs/>
            <w:sz w:val="24"/>
            <w:szCs w:val="24"/>
          </w:rPr>
          <w:t>c) 20% pri účte na 346,87 mariek?</w:t>
        </w:r>
      </w:ins>
    </w:p>
    <w:p w:rsidR="0007325C" w:rsidRPr="002E7C03" w:rsidRDefault="0007325C" w:rsidP="0007325C">
      <w:pPr>
        <w:pStyle w:val="Bezriadkovania"/>
        <w:numPr>
          <w:ilvl w:val="0"/>
          <w:numId w:val="6"/>
        </w:numPr>
        <w:spacing w:before="120" w:after="120"/>
        <w:ind w:left="284" w:hanging="284"/>
        <w:jc w:val="both"/>
        <w:rPr>
          <w:ins w:id="444" w:author="Henrieta Mihalikova" w:date="2015-08-23T10:33:00Z"/>
          <w:rFonts w:ascii="Times New Roman" w:hAnsi="Times New Roman" w:cs="Times New Roman"/>
          <w:bCs/>
          <w:sz w:val="24"/>
          <w:szCs w:val="24"/>
        </w:rPr>
      </w:pPr>
      <w:ins w:id="445" w:author="Henrieta Mihalikova" w:date="2015-08-23T10:33:00Z">
        <w:r w:rsidRPr="002E7C03">
          <w:rPr>
            <w:rFonts w:ascii="Times New Roman" w:hAnsi="Times New Roman" w:cs="Times New Roman"/>
            <w:bCs/>
            <w:sz w:val="24"/>
            <w:szCs w:val="24"/>
          </w:rPr>
          <w:t xml:space="preserve">Kníhkupec predal v mesiaci septembri za 1854,60 </w:t>
        </w:r>
      </w:ins>
      <w:r w:rsidRPr="002E7C03">
        <w:rPr>
          <w:rFonts w:ascii="Times New Roman" w:hAnsi="Times New Roman" w:cs="Times New Roman"/>
          <w:bCs/>
          <w:i/>
          <w:sz w:val="24"/>
          <w:szCs w:val="24"/>
        </w:rPr>
        <w:t>Kčs</w:t>
      </w:r>
      <w:ins w:id="446" w:author="Henrieta Mihalikova" w:date="2015-08-23T10:33:00Z">
        <w:r w:rsidRPr="002E7C03">
          <w:rPr>
            <w:rFonts w:ascii="Times New Roman" w:hAnsi="Times New Roman" w:cs="Times New Roman"/>
            <w:bCs/>
            <w:sz w:val="24"/>
            <w:szCs w:val="24"/>
          </w:rPr>
          <w:t xml:space="preserve"> kníh; keď činí </w:t>
        </w:r>
      </w:ins>
      <w:r w:rsidRPr="002E7C03">
        <w:rPr>
          <w:rFonts w:ascii="Times New Roman" w:hAnsi="Times New Roman" w:cs="Times New Roman"/>
          <w:bCs/>
          <w:sz w:val="24"/>
          <w:szCs w:val="24"/>
        </w:rPr>
        <w:t>rabat</w:t>
      </w:r>
      <w:ins w:id="447" w:author="Henrieta Mihalikova" w:date="2015-08-23T10:33:00Z">
        <w:r w:rsidRPr="002E7C03">
          <w:rPr>
            <w:rFonts w:ascii="Times New Roman" w:hAnsi="Times New Roman" w:cs="Times New Roman"/>
            <w:bCs/>
            <w:sz w:val="24"/>
            <w:szCs w:val="24"/>
          </w:rPr>
          <w:t xml:space="preserve"> 25%, koľko získal?</w:t>
        </w:r>
      </w:ins>
    </w:p>
    <w:p w:rsidR="0007325C" w:rsidRPr="002E7C03" w:rsidRDefault="0007325C" w:rsidP="0007325C">
      <w:pPr>
        <w:pStyle w:val="Bezriadkovania"/>
        <w:numPr>
          <w:ilvl w:val="0"/>
          <w:numId w:val="6"/>
        </w:numPr>
        <w:spacing w:before="120" w:after="120"/>
        <w:ind w:left="284" w:hanging="284"/>
        <w:jc w:val="both"/>
        <w:rPr>
          <w:ins w:id="448" w:author="Henrieta Mihalikova" w:date="2015-08-23T10:33:00Z"/>
          <w:rFonts w:ascii="Times New Roman" w:hAnsi="Times New Roman" w:cs="Times New Roman"/>
          <w:bCs/>
          <w:sz w:val="24"/>
          <w:szCs w:val="24"/>
        </w:rPr>
      </w:pPr>
      <w:proofErr w:type="spellStart"/>
      <w:ins w:id="449" w:author="Henrieta Mihalikova" w:date="2015-08-23T10:33:00Z">
        <w:r w:rsidRPr="002E7C03">
          <w:rPr>
            <w:rFonts w:ascii="Times New Roman" w:hAnsi="Times New Roman" w:cs="Times New Roman"/>
            <w:bCs/>
            <w:sz w:val="24"/>
            <w:szCs w:val="24"/>
          </w:rPr>
          <w:t>Továrňa</w:t>
        </w:r>
        <w:proofErr w:type="spellEnd"/>
        <w:r w:rsidRPr="002E7C03">
          <w:rPr>
            <w:rFonts w:ascii="Times New Roman" w:hAnsi="Times New Roman" w:cs="Times New Roman"/>
            <w:bCs/>
            <w:sz w:val="24"/>
            <w:szCs w:val="24"/>
          </w:rPr>
          <w:t xml:space="preserve"> na cukrovinky posiela </w:t>
        </w:r>
      </w:ins>
      <w:r w:rsidRPr="002E7C03">
        <w:rPr>
          <w:rFonts w:ascii="Times New Roman" w:hAnsi="Times New Roman" w:cs="Times New Roman"/>
          <w:bCs/>
          <w:sz w:val="24"/>
          <w:szCs w:val="24"/>
        </w:rPr>
        <w:t>obchod</w:t>
      </w:r>
      <w:ins w:id="450" w:author="Henrieta Mihalikova" w:date="2015-08-23T10:33:00Z">
        <w:r w:rsidRPr="002E7C03">
          <w:rPr>
            <w:rFonts w:ascii="Times New Roman" w:hAnsi="Times New Roman" w:cs="Times New Roman"/>
            <w:bCs/>
            <w:sz w:val="24"/>
            <w:szCs w:val="24"/>
          </w:rPr>
          <w:t xml:space="preserve">níkovi 56 </w:t>
        </w:r>
      </w:ins>
      <w:r w:rsidRPr="002E7C03">
        <w:rPr>
          <w:rFonts w:ascii="Times New Roman" w:hAnsi="Times New Roman" w:cs="Times New Roman"/>
          <w:bCs/>
          <w:i/>
          <w:sz w:val="24"/>
          <w:szCs w:val="24"/>
        </w:rPr>
        <w:t>kg</w:t>
      </w:r>
      <w:ins w:id="451"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bto</w:t>
        </w:r>
        <w:proofErr w:type="spellEnd"/>
        <w:r w:rsidRPr="002E7C03">
          <w:rPr>
            <w:rFonts w:ascii="Times New Roman" w:hAnsi="Times New Roman" w:cs="Times New Roman"/>
            <w:bCs/>
            <w:sz w:val="24"/>
            <w:szCs w:val="24"/>
          </w:rPr>
          <w:t xml:space="preserve">. Koľko dostane za tovar, keď činí tára 2% a keď stojí </w:t>
        </w:r>
      </w:ins>
      <w:r w:rsidRPr="002E7C03">
        <w:rPr>
          <w:rFonts w:ascii="Times New Roman" w:hAnsi="Times New Roman" w:cs="Times New Roman"/>
          <w:bCs/>
          <w:i/>
          <w:sz w:val="24"/>
          <w:szCs w:val="24"/>
        </w:rPr>
        <w:t>kg</w:t>
      </w:r>
      <w:ins w:id="452" w:author="Henrieta Mihalikova" w:date="2015-08-23T10:33:00Z">
        <w:r w:rsidRPr="002E7C03">
          <w:rPr>
            <w:rFonts w:ascii="Times New Roman" w:hAnsi="Times New Roman" w:cs="Times New Roman"/>
            <w:bCs/>
            <w:sz w:val="24"/>
            <w:szCs w:val="24"/>
          </w:rPr>
          <w:t xml:space="preserve"> tovaru 12 </w:t>
        </w:r>
      </w:ins>
      <w:r w:rsidRPr="002E7C03">
        <w:rPr>
          <w:rFonts w:ascii="Times New Roman" w:hAnsi="Times New Roman" w:cs="Times New Roman"/>
          <w:bCs/>
          <w:i/>
          <w:sz w:val="24"/>
          <w:szCs w:val="24"/>
        </w:rPr>
        <w:t>Kčs</w:t>
      </w:r>
      <w:ins w:id="453" w:author="Henrieta Mihalikova" w:date="2015-08-23T10:33:00Z">
        <w:r w:rsidRPr="002E7C03">
          <w:rPr>
            <w:rFonts w:ascii="Times New Roman" w:hAnsi="Times New Roman" w:cs="Times New Roman"/>
            <w:bCs/>
            <w:sz w:val="24"/>
            <w:szCs w:val="24"/>
          </w:rPr>
          <w:t xml:space="preserve"> 25 h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a keď sa poskytuje </w:t>
        </w:r>
      </w:ins>
      <w:r w:rsidRPr="002E7C03">
        <w:rPr>
          <w:rFonts w:ascii="Times New Roman" w:hAnsi="Times New Roman" w:cs="Times New Roman"/>
          <w:bCs/>
          <w:sz w:val="24"/>
          <w:szCs w:val="24"/>
        </w:rPr>
        <w:t>rabat</w:t>
      </w:r>
      <w:ins w:id="454" w:author="Henrieta Mihalikova" w:date="2015-08-23T10:33:00Z">
        <w:r w:rsidRPr="002E7C03">
          <w:rPr>
            <w:rFonts w:ascii="Times New Roman" w:hAnsi="Times New Roman" w:cs="Times New Roman"/>
            <w:bCs/>
            <w:sz w:val="24"/>
            <w:szCs w:val="24"/>
          </w:rPr>
          <w:t xml:space="preserve"> 15%?</w:t>
        </w:r>
      </w:ins>
    </w:p>
    <w:p w:rsidR="0007325C" w:rsidRPr="002E7C03" w:rsidRDefault="0007325C" w:rsidP="0007325C">
      <w:pPr>
        <w:pStyle w:val="Bezriadkovania"/>
        <w:numPr>
          <w:ilvl w:val="0"/>
          <w:numId w:val="6"/>
        </w:numPr>
        <w:spacing w:before="120" w:after="120"/>
        <w:ind w:left="284" w:hanging="284"/>
        <w:jc w:val="both"/>
        <w:rPr>
          <w:ins w:id="455" w:author="Henrieta Mihalikova" w:date="2015-08-23T10:33:00Z"/>
          <w:rFonts w:ascii="Times New Roman" w:hAnsi="Times New Roman" w:cs="Times New Roman"/>
          <w:bCs/>
          <w:sz w:val="24"/>
          <w:szCs w:val="24"/>
        </w:rPr>
      </w:pPr>
      <w:ins w:id="456" w:author="Henrieta Mihalikova" w:date="2015-08-23T10:33:00Z">
        <w:r w:rsidRPr="002E7C03">
          <w:rPr>
            <w:rFonts w:ascii="Times New Roman" w:hAnsi="Times New Roman" w:cs="Times New Roman"/>
            <w:bCs/>
            <w:sz w:val="24"/>
            <w:szCs w:val="24"/>
          </w:rPr>
          <w:t xml:space="preserve">Kníhkupec platí nakladateľovi účet per 11456 </w:t>
        </w:r>
      </w:ins>
      <w:r w:rsidRPr="002E7C03">
        <w:rPr>
          <w:rFonts w:ascii="Times New Roman" w:hAnsi="Times New Roman" w:cs="Times New Roman"/>
          <w:bCs/>
          <w:i/>
          <w:sz w:val="24"/>
          <w:szCs w:val="24"/>
        </w:rPr>
        <w:t>Kčs</w:t>
      </w:r>
      <w:ins w:id="457" w:author="Henrieta Mihalikova" w:date="2015-08-23T10:33:00Z">
        <w:r w:rsidRPr="002E7C03">
          <w:rPr>
            <w:rFonts w:ascii="Times New Roman" w:hAnsi="Times New Roman" w:cs="Times New Roman"/>
            <w:bCs/>
            <w:sz w:val="24"/>
            <w:szCs w:val="24"/>
          </w:rPr>
          <w:t xml:space="preserve"> 57 h; koľko </w:t>
        </w:r>
      </w:ins>
      <w:r w:rsidRPr="002E7C03">
        <w:rPr>
          <w:rFonts w:ascii="Times New Roman" w:hAnsi="Times New Roman" w:cs="Times New Roman"/>
          <w:bCs/>
          <w:sz w:val="24"/>
          <w:szCs w:val="24"/>
        </w:rPr>
        <w:t>stŕžil</w:t>
      </w:r>
      <w:ins w:id="458" w:author="Henrieta Mihalikova" w:date="2015-08-23T10:33:00Z">
        <w:r w:rsidRPr="002E7C03">
          <w:rPr>
            <w:rFonts w:ascii="Times New Roman" w:hAnsi="Times New Roman" w:cs="Times New Roman"/>
            <w:bCs/>
            <w:sz w:val="24"/>
            <w:szCs w:val="24"/>
          </w:rPr>
          <w:t xml:space="preserve"> za odobrané knihy a koľko na nich zarobil, keď má 33 1/3%  </w:t>
        </w:r>
      </w:ins>
      <w:r w:rsidRPr="002E7C03">
        <w:rPr>
          <w:rFonts w:ascii="Times New Roman" w:hAnsi="Times New Roman" w:cs="Times New Roman"/>
          <w:bCs/>
          <w:sz w:val="24"/>
          <w:szCs w:val="24"/>
        </w:rPr>
        <w:t>rabat</w:t>
      </w:r>
      <w:ins w:id="459"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Továrnici, </w:t>
      </w:r>
      <w:proofErr w:type="spellStart"/>
      <w:r w:rsidRPr="002E7C03">
        <w:rPr>
          <w:rFonts w:ascii="Times New Roman" w:hAnsi="Times New Roman" w:cs="Times New Roman"/>
          <w:sz w:val="24"/>
          <w:szCs w:val="24"/>
        </w:rPr>
        <w:t>výrobci</w:t>
      </w:r>
      <w:proofErr w:type="spellEnd"/>
      <w:r w:rsidRPr="002E7C03">
        <w:rPr>
          <w:rFonts w:ascii="Times New Roman" w:hAnsi="Times New Roman" w:cs="Times New Roman"/>
          <w:sz w:val="24"/>
          <w:szCs w:val="24"/>
        </w:rPr>
        <w:t xml:space="preserve">, nakladatelia atď., dávajúc svoje výrobky do odpredaju, poskytujú príslušným obchodníkom istú </w:t>
      </w:r>
      <w:proofErr w:type="spellStart"/>
      <w:r w:rsidRPr="002E7C03">
        <w:rPr>
          <w:rFonts w:ascii="Times New Roman" w:hAnsi="Times New Roman" w:cs="Times New Roman"/>
          <w:sz w:val="24"/>
          <w:szCs w:val="24"/>
        </w:rPr>
        <w:t>srážku</w:t>
      </w:r>
      <w:proofErr w:type="spellEnd"/>
      <w:r w:rsidRPr="002E7C03">
        <w:rPr>
          <w:rFonts w:ascii="Times New Roman" w:hAnsi="Times New Roman" w:cs="Times New Roman"/>
          <w:sz w:val="24"/>
          <w:szCs w:val="24"/>
        </w:rPr>
        <w:t xml:space="preserve"> z ceny táto srážka volá sa r a b a t. — Koľko činí rabat 25% z kníhkupec</w:t>
      </w:r>
      <w:r w:rsidRPr="002E7C03">
        <w:rPr>
          <w:rFonts w:ascii="Times New Roman" w:hAnsi="Times New Roman" w:cs="Times New Roman"/>
          <w:sz w:val="24"/>
          <w:szCs w:val="24"/>
        </w:rPr>
        <w:softHyphen/>
        <w:t xml:space="preserve">kého účtu na 1465,50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Kníhkupec predal v mesiaci septembri za 1854,60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kníh; koľko zarobil na tomto obchode, keď jeho rabat bol 28% ?</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Nak</w:t>
      </w:r>
      <w:r>
        <w:rPr>
          <w:rFonts w:ascii="Times New Roman" w:hAnsi="Times New Roman" w:cs="Times New Roman"/>
          <w:sz w:val="24"/>
          <w:szCs w:val="24"/>
        </w:rPr>
        <w:t xml:space="preserve">ladateľ </w:t>
      </w:r>
      <w:proofErr w:type="spellStart"/>
      <w:r>
        <w:rPr>
          <w:rFonts w:ascii="Times New Roman" w:hAnsi="Times New Roman" w:cs="Times New Roman"/>
          <w:sz w:val="24"/>
          <w:szCs w:val="24"/>
        </w:rPr>
        <w:t>poskytnul</w:t>
      </w:r>
      <w:proofErr w:type="spellEnd"/>
      <w:r>
        <w:rPr>
          <w:rFonts w:ascii="Times New Roman" w:hAnsi="Times New Roman" w:cs="Times New Roman"/>
          <w:sz w:val="24"/>
          <w:szCs w:val="24"/>
        </w:rPr>
        <w:t xml:space="preserve"> kníhkupcovi 33⅓%</w:t>
      </w:r>
      <w:r w:rsidRPr="002E7C03">
        <w:rPr>
          <w:rFonts w:ascii="Times New Roman" w:hAnsi="Times New Roman" w:cs="Times New Roman"/>
          <w:sz w:val="24"/>
          <w:szCs w:val="24"/>
        </w:rPr>
        <w:t xml:space="preserve"> rabat z účtu, v ktorom mu účtoval 100 kníh po 7,50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a 85 kníh po 11,74 </w:t>
      </w:r>
      <w:r w:rsidRPr="002E7C03">
        <w:rPr>
          <w:rFonts w:ascii="Times New Roman" w:hAnsi="Times New Roman" w:cs="Times New Roman"/>
          <w:i/>
          <w:sz w:val="24"/>
          <w:szCs w:val="24"/>
        </w:rPr>
        <w:t>Kč</w:t>
      </w:r>
      <w:r w:rsidRPr="002E7C03">
        <w:rPr>
          <w:rFonts w:ascii="Times New Roman" w:hAnsi="Times New Roman" w:cs="Times New Roman"/>
          <w:sz w:val="24"/>
          <w:szCs w:val="24"/>
        </w:rPr>
        <w:t>; koľko má kníhkupec zaplatiť nakladateľovi ?</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Keď kúpime viac kníh naraz, aj nám dá kníhkupec rabat 10%; koľký je tento rabat, keď sme kúpili kníh za 369,50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7"/>
        </w:numPr>
        <w:spacing w:line="240" w:lineRule="auto"/>
        <w:ind w:left="284" w:hanging="284"/>
        <w:jc w:val="both"/>
        <w:rPr>
          <w:rFonts w:ascii="Times New Roman" w:hAnsi="Times New Roman" w:cs="Times New Roman"/>
          <w:sz w:val="24"/>
          <w:szCs w:val="24"/>
        </w:rPr>
      </w:pPr>
      <w:proofErr w:type="spellStart"/>
      <w:r w:rsidRPr="002E7C03">
        <w:rPr>
          <w:rFonts w:ascii="Times New Roman" w:hAnsi="Times New Roman" w:cs="Times New Roman"/>
          <w:sz w:val="24"/>
          <w:szCs w:val="24"/>
        </w:rPr>
        <w:t>Továrňa</w:t>
      </w:r>
      <w:proofErr w:type="spellEnd"/>
      <w:r w:rsidRPr="002E7C03">
        <w:rPr>
          <w:rFonts w:ascii="Times New Roman" w:hAnsi="Times New Roman" w:cs="Times New Roman"/>
          <w:sz w:val="24"/>
          <w:szCs w:val="24"/>
        </w:rPr>
        <w:t xml:space="preserve"> na cukrovinky posiela obchodníkovi 57 </w:t>
      </w:r>
      <w:r w:rsidRPr="002E7C03">
        <w:rPr>
          <w:rFonts w:ascii="Times New Roman" w:hAnsi="Times New Roman" w:cs="Times New Roman"/>
          <w:i/>
          <w:iCs/>
          <w:sz w:val="24"/>
          <w:szCs w:val="24"/>
        </w:rPr>
        <w:t>kg</w:t>
      </w:r>
      <w:r w:rsidRPr="002E7C03">
        <w:rPr>
          <w:rFonts w:ascii="Times New Roman" w:hAnsi="Times New Roman" w:cs="Times New Roman"/>
          <w:sz w:val="24"/>
          <w:szCs w:val="24"/>
        </w:rPr>
        <w:t xml:space="preserve"> </w:t>
      </w:r>
      <w:proofErr w:type="spellStart"/>
      <w:r w:rsidRPr="002E7C03">
        <w:rPr>
          <w:rFonts w:ascii="Times New Roman" w:hAnsi="Times New Roman" w:cs="Times New Roman"/>
          <w:sz w:val="24"/>
          <w:szCs w:val="24"/>
        </w:rPr>
        <w:t>bruta</w:t>
      </w:r>
      <w:proofErr w:type="spellEnd"/>
      <w:r w:rsidRPr="002E7C03">
        <w:rPr>
          <w:rFonts w:ascii="Times New Roman" w:hAnsi="Times New Roman" w:cs="Times New Roman"/>
          <w:sz w:val="24"/>
          <w:szCs w:val="24"/>
        </w:rPr>
        <w:t xml:space="preserve">; koľko dostane </w:t>
      </w:r>
      <w:proofErr w:type="spellStart"/>
      <w:r w:rsidRPr="002E7C03">
        <w:rPr>
          <w:rFonts w:ascii="Times New Roman" w:hAnsi="Times New Roman" w:cs="Times New Roman"/>
          <w:sz w:val="24"/>
          <w:szCs w:val="24"/>
        </w:rPr>
        <w:t>továrňa</w:t>
      </w:r>
      <w:proofErr w:type="spellEnd"/>
      <w:r w:rsidRPr="002E7C03">
        <w:rPr>
          <w:rFonts w:ascii="Times New Roman" w:hAnsi="Times New Roman" w:cs="Times New Roman"/>
          <w:sz w:val="24"/>
          <w:szCs w:val="24"/>
        </w:rPr>
        <w:t xml:space="preserve"> za tento tovar, keď </w:t>
      </w:r>
      <w:proofErr w:type="spellStart"/>
      <w:r w:rsidRPr="002E7C03">
        <w:rPr>
          <w:rFonts w:ascii="Times New Roman" w:hAnsi="Times New Roman" w:cs="Times New Roman"/>
          <w:sz w:val="24"/>
          <w:szCs w:val="24"/>
        </w:rPr>
        <w:t>tara</w:t>
      </w:r>
      <w:proofErr w:type="spellEnd"/>
      <w:r w:rsidRPr="002E7C03">
        <w:rPr>
          <w:rFonts w:ascii="Times New Roman" w:hAnsi="Times New Roman" w:cs="Times New Roman"/>
          <w:sz w:val="24"/>
          <w:szCs w:val="24"/>
        </w:rPr>
        <w:t xml:space="preserve"> je 2% a keď kilo</w:t>
      </w:r>
      <w:r w:rsidRPr="002E7C03">
        <w:rPr>
          <w:rFonts w:ascii="Times New Roman" w:hAnsi="Times New Roman" w:cs="Times New Roman"/>
          <w:sz w:val="24"/>
          <w:szCs w:val="24"/>
        </w:rPr>
        <w:softHyphen/>
        <w:t xml:space="preserve">gram </w:t>
      </w:r>
      <w:proofErr w:type="spellStart"/>
      <w:r w:rsidRPr="002E7C03">
        <w:rPr>
          <w:rFonts w:ascii="Times New Roman" w:hAnsi="Times New Roman" w:cs="Times New Roman"/>
          <w:sz w:val="24"/>
          <w:szCs w:val="24"/>
        </w:rPr>
        <w:t>neta</w:t>
      </w:r>
      <w:proofErr w:type="spellEnd"/>
      <w:r w:rsidRPr="002E7C03">
        <w:rPr>
          <w:rFonts w:ascii="Times New Roman" w:hAnsi="Times New Roman" w:cs="Times New Roman"/>
          <w:sz w:val="24"/>
          <w:szCs w:val="24"/>
        </w:rPr>
        <w:t xml:space="preserve"> je po 12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57 </w:t>
      </w:r>
      <w:r w:rsidRPr="002E7C03">
        <w:rPr>
          <w:rFonts w:ascii="Times New Roman" w:hAnsi="Times New Roman" w:cs="Times New Roman"/>
          <w:iCs/>
          <w:sz w:val="24"/>
          <w:szCs w:val="24"/>
        </w:rPr>
        <w:t>h</w:t>
      </w:r>
      <w:r w:rsidRPr="002E7C03">
        <w:rPr>
          <w:rFonts w:ascii="Times New Roman" w:hAnsi="Times New Roman" w:cs="Times New Roman"/>
          <w:sz w:val="24"/>
          <w:szCs w:val="24"/>
        </w:rPr>
        <w:t xml:space="preserve"> a rabat 15%?</w:t>
      </w:r>
    </w:p>
    <w:p w:rsidR="0007325C" w:rsidRPr="002E7C03" w:rsidRDefault="0007325C" w:rsidP="0007325C">
      <w:pPr>
        <w:pStyle w:val="Bezriadkovania"/>
        <w:spacing w:before="120" w:after="120"/>
        <w:ind w:firstLine="284"/>
        <w:jc w:val="both"/>
        <w:rPr>
          <w:ins w:id="460" w:author="Henrieta Mihalikova" w:date="2015-08-23T10:33:00Z"/>
          <w:rFonts w:ascii="Times New Roman" w:hAnsi="Times New Roman" w:cs="Times New Roman"/>
          <w:bCs/>
          <w:sz w:val="24"/>
          <w:szCs w:val="24"/>
        </w:rPr>
      </w:pPr>
      <w:ins w:id="461" w:author="Henrieta Mihalikova" w:date="2015-08-23T10:33:00Z">
        <w:r w:rsidRPr="002E7C03">
          <w:rPr>
            <w:rFonts w:ascii="Times New Roman" w:hAnsi="Times New Roman" w:cs="Times New Roman"/>
            <w:bCs/>
            <w:sz w:val="24"/>
            <w:szCs w:val="24"/>
          </w:rPr>
          <w:t xml:space="preserve">Príklad: Kníhkupec prijal od nakladateľa za 2340 </w:t>
        </w:r>
      </w:ins>
      <w:r w:rsidRPr="002E7C03">
        <w:rPr>
          <w:rFonts w:ascii="Times New Roman" w:hAnsi="Times New Roman" w:cs="Times New Roman"/>
          <w:bCs/>
          <w:i/>
          <w:sz w:val="24"/>
          <w:szCs w:val="24"/>
        </w:rPr>
        <w:t>Kčs</w:t>
      </w:r>
      <w:ins w:id="462" w:author="Henrieta Mihalikova" w:date="2015-08-23T10:33:00Z">
        <w:r w:rsidRPr="002E7C03">
          <w:rPr>
            <w:rFonts w:ascii="Times New Roman" w:hAnsi="Times New Roman" w:cs="Times New Roman"/>
            <w:bCs/>
            <w:sz w:val="24"/>
            <w:szCs w:val="24"/>
          </w:rPr>
          <w:t xml:space="preserve"> kníh do predaja. Koľko činí hotové platenie, keď je </w:t>
        </w:r>
      </w:ins>
      <w:r w:rsidRPr="002E7C03">
        <w:rPr>
          <w:rFonts w:ascii="Times New Roman" w:hAnsi="Times New Roman" w:cs="Times New Roman"/>
          <w:bCs/>
          <w:sz w:val="24"/>
          <w:szCs w:val="24"/>
        </w:rPr>
        <w:t>rabat</w:t>
      </w:r>
      <w:ins w:id="463" w:author="Henrieta Mihalikova" w:date="2015-08-23T10:33:00Z">
        <w:r w:rsidRPr="002E7C03">
          <w:rPr>
            <w:rFonts w:ascii="Times New Roman" w:hAnsi="Times New Roman" w:cs="Times New Roman"/>
            <w:bCs/>
            <w:sz w:val="24"/>
            <w:szCs w:val="24"/>
          </w:rPr>
          <w:t xml:space="preserve"> 25% a skonto 2½%?</w:t>
        </w:r>
      </w:ins>
    </w:p>
    <w:p w:rsidR="0007325C" w:rsidRPr="002E7C03" w:rsidRDefault="0007325C" w:rsidP="0007325C">
      <w:pPr>
        <w:pStyle w:val="Bezriadkovania"/>
        <w:spacing w:before="120" w:after="120"/>
        <w:ind w:firstLine="284"/>
        <w:jc w:val="both"/>
        <w:rPr>
          <w:rFonts w:ascii="Times New Roman" w:hAnsi="Times New Roman" w:cs="Times New Roman"/>
          <w:bCs/>
          <w:sz w:val="24"/>
          <w:szCs w:val="24"/>
        </w:rPr>
      </w:pPr>
      <w:ins w:id="464" w:author="Henrieta Mihalikova" w:date="2015-08-23T10:33:00Z">
        <w:r w:rsidRPr="002E7C03">
          <w:rPr>
            <w:rFonts w:ascii="Times New Roman" w:hAnsi="Times New Roman" w:cs="Times New Roman"/>
            <w:bCs/>
            <w:sz w:val="24"/>
            <w:szCs w:val="24"/>
          </w:rPr>
          <w:t xml:space="preserve">Cena kníh . .  . . . . . . </w:t>
        </w:r>
      </w:ins>
      <w:r w:rsidRPr="002E7C03">
        <w:rPr>
          <w:rFonts w:ascii="Times New Roman" w:hAnsi="Times New Roman" w:cs="Times New Roman"/>
          <w:bCs/>
          <w:i/>
          <w:sz w:val="24"/>
          <w:szCs w:val="24"/>
        </w:rPr>
        <w:t>Kčs</w:t>
      </w:r>
      <w:ins w:id="465" w:author="Henrieta Mihalikova" w:date="2015-08-23T10:33:00Z">
        <w:r w:rsidRPr="002E7C03">
          <w:rPr>
            <w:rFonts w:ascii="Times New Roman" w:hAnsi="Times New Roman" w:cs="Times New Roman"/>
            <w:bCs/>
            <w:sz w:val="24"/>
            <w:szCs w:val="24"/>
          </w:rPr>
          <w:t xml:space="preserve"> 2340</w:t>
        </w:r>
      </w:ins>
    </w:p>
    <w:p w:rsidR="0007325C" w:rsidRPr="0007325C" w:rsidRDefault="0007325C" w:rsidP="0007325C">
      <w:pPr>
        <w:pStyle w:val="Bezriadkovania"/>
        <w:spacing w:before="120" w:after="120"/>
        <w:ind w:firstLine="284"/>
        <w:jc w:val="both"/>
        <w:rPr>
          <w:rFonts w:ascii="Times New Roman" w:hAnsi="Times New Roman" w:cs="Times New Roman"/>
          <w:bCs/>
          <w:sz w:val="24"/>
          <w:szCs w:val="24"/>
          <w:u w:val="single"/>
        </w:rPr>
      </w:pPr>
      <w:r w:rsidRPr="0007325C">
        <w:rPr>
          <w:rFonts w:ascii="Times New Roman" w:hAnsi="Times New Roman" w:cs="Times New Roman"/>
          <w:bCs/>
          <w:sz w:val="24"/>
          <w:szCs w:val="24"/>
          <w:u w:val="single"/>
        </w:rPr>
        <w:t>Rabat</w:t>
      </w:r>
      <w:ins w:id="466" w:author="Henrieta Mihalikova" w:date="2015-08-23T10:33:00Z">
        <w:r w:rsidRPr="0007325C">
          <w:rPr>
            <w:rFonts w:ascii="Times New Roman" w:hAnsi="Times New Roman" w:cs="Times New Roman"/>
            <w:bCs/>
            <w:sz w:val="24"/>
            <w:szCs w:val="24"/>
            <w:u w:val="single"/>
          </w:rPr>
          <w:t xml:space="preserve"> 25 % .. . . . . . .</w:t>
        </w:r>
      </w:ins>
      <w:r w:rsidRPr="0007325C">
        <w:rPr>
          <w:rFonts w:ascii="Times New Roman" w:hAnsi="Times New Roman" w:cs="Times New Roman"/>
          <w:bCs/>
          <w:i/>
          <w:sz w:val="24"/>
          <w:szCs w:val="24"/>
          <w:u w:val="single"/>
        </w:rPr>
        <w:t>Kčs</w:t>
      </w:r>
      <w:ins w:id="467" w:author="Henrieta Mihalikova" w:date="2015-08-23T10:33:00Z">
        <w:r w:rsidRPr="0007325C">
          <w:rPr>
            <w:rFonts w:ascii="Times New Roman" w:hAnsi="Times New Roman" w:cs="Times New Roman"/>
            <w:bCs/>
            <w:sz w:val="24"/>
            <w:szCs w:val="24"/>
            <w:u w:val="single"/>
          </w:rPr>
          <w:t xml:space="preserve">   585</w:t>
        </w:r>
      </w:ins>
    </w:p>
    <w:p w:rsidR="0007325C" w:rsidRPr="002E7C03" w:rsidRDefault="0007325C" w:rsidP="0007325C">
      <w:pPr>
        <w:pStyle w:val="Bezriadkovania"/>
        <w:spacing w:before="120" w:after="120"/>
        <w:ind w:firstLine="284"/>
        <w:jc w:val="both"/>
        <w:rPr>
          <w:ins w:id="468" w:author="Henrieta Mihalikova" w:date="2015-08-23T10:33:00Z"/>
          <w:rFonts w:ascii="Times New Roman" w:hAnsi="Times New Roman" w:cs="Times New Roman"/>
          <w:bCs/>
          <w:sz w:val="24"/>
          <w:szCs w:val="24"/>
        </w:rPr>
      </w:pPr>
      <w:ins w:id="469" w:author="Henrieta Mihalikova" w:date="2015-08-23T10:33:00Z">
        <w:r w:rsidRPr="002E7C03">
          <w:rPr>
            <w:rFonts w:ascii="Times New Roman" w:hAnsi="Times New Roman" w:cs="Times New Roman"/>
            <w:bCs/>
            <w:sz w:val="24"/>
            <w:szCs w:val="24"/>
          </w:rPr>
          <w:tab/>
        </w:r>
        <w:r w:rsidRPr="002E7C03">
          <w:rPr>
            <w:rFonts w:ascii="Times New Roman" w:hAnsi="Times New Roman" w:cs="Times New Roman"/>
            <w:bCs/>
            <w:sz w:val="24"/>
            <w:szCs w:val="24"/>
          </w:rPr>
          <w:tab/>
          <w:t xml:space="preserve"> </w:t>
        </w:r>
      </w:ins>
      <w:r>
        <w:rPr>
          <w:rFonts w:ascii="Times New Roman" w:hAnsi="Times New Roman" w:cs="Times New Roman"/>
          <w:bCs/>
          <w:sz w:val="24"/>
          <w:szCs w:val="24"/>
        </w:rPr>
        <w:tab/>
      </w:r>
      <w:ins w:id="470" w:author="Henrieta Mihalikova" w:date="2015-08-23T10:33:00Z">
        <w:r w:rsidRPr="002E7C03">
          <w:rPr>
            <w:rFonts w:ascii="Times New Roman" w:hAnsi="Times New Roman" w:cs="Times New Roman"/>
            <w:bCs/>
            <w:sz w:val="24"/>
            <w:szCs w:val="24"/>
          </w:rPr>
          <w:t xml:space="preserve">       </w:t>
        </w:r>
      </w:ins>
      <w:r w:rsidRPr="002E7C03">
        <w:rPr>
          <w:rFonts w:ascii="Times New Roman" w:hAnsi="Times New Roman" w:cs="Times New Roman"/>
          <w:bCs/>
          <w:i/>
          <w:sz w:val="24"/>
          <w:szCs w:val="24"/>
        </w:rPr>
        <w:t>Kčs</w:t>
      </w:r>
      <w:ins w:id="471" w:author="Henrieta Mihalikova" w:date="2015-08-23T10:33:00Z">
        <w:r w:rsidRPr="002E7C03">
          <w:rPr>
            <w:rFonts w:ascii="Times New Roman" w:hAnsi="Times New Roman" w:cs="Times New Roman"/>
            <w:bCs/>
            <w:sz w:val="24"/>
            <w:szCs w:val="24"/>
          </w:rPr>
          <w:t xml:space="preserve"> 1755</w:t>
        </w:r>
      </w:ins>
    </w:p>
    <w:p w:rsidR="0007325C" w:rsidRPr="0007325C" w:rsidRDefault="0007325C" w:rsidP="0007325C">
      <w:pPr>
        <w:pStyle w:val="Bezriadkovania"/>
        <w:spacing w:before="120" w:after="120"/>
        <w:ind w:firstLine="284"/>
        <w:jc w:val="both"/>
        <w:rPr>
          <w:ins w:id="472" w:author="Henrieta Mihalikova" w:date="2015-08-23T10:33:00Z"/>
          <w:rFonts w:ascii="Times New Roman" w:hAnsi="Times New Roman" w:cs="Times New Roman"/>
          <w:bCs/>
          <w:sz w:val="24"/>
          <w:szCs w:val="24"/>
          <w:u w:val="single"/>
        </w:rPr>
      </w:pPr>
      <w:ins w:id="473" w:author="Henrieta Mihalikova" w:date="2015-08-23T10:33:00Z">
        <w:r w:rsidRPr="0007325C">
          <w:rPr>
            <w:rFonts w:ascii="Times New Roman" w:hAnsi="Times New Roman" w:cs="Times New Roman"/>
            <w:bCs/>
            <w:sz w:val="24"/>
            <w:szCs w:val="24"/>
            <w:u w:val="single"/>
          </w:rPr>
          <w:t xml:space="preserve">Skonto 2½% . . . . . . </w:t>
        </w:r>
      </w:ins>
      <w:r w:rsidRPr="0007325C">
        <w:rPr>
          <w:rFonts w:ascii="Times New Roman" w:hAnsi="Times New Roman" w:cs="Times New Roman"/>
          <w:bCs/>
          <w:i/>
          <w:sz w:val="24"/>
          <w:szCs w:val="24"/>
          <w:u w:val="single"/>
        </w:rPr>
        <w:t>Kčs</w:t>
      </w:r>
      <w:ins w:id="474" w:author="Henrieta Mihalikova" w:date="2015-08-23T10:33:00Z">
        <w:r w:rsidRPr="0007325C">
          <w:rPr>
            <w:rFonts w:ascii="Times New Roman" w:hAnsi="Times New Roman" w:cs="Times New Roman"/>
            <w:bCs/>
            <w:sz w:val="24"/>
            <w:szCs w:val="24"/>
            <w:u w:val="single"/>
          </w:rPr>
          <w:t xml:space="preserve">  43</w:t>
        </w:r>
      </w:ins>
      <w:r w:rsidRPr="0007325C">
        <w:rPr>
          <w:rFonts w:ascii="Times New Roman" w:hAnsi="Times New Roman" w:cs="Times New Roman"/>
          <w:bCs/>
          <w:sz w:val="24"/>
          <w:szCs w:val="24"/>
          <w:u w:val="single"/>
        </w:rPr>
        <w:t>.</w:t>
      </w:r>
      <w:ins w:id="475" w:author="Henrieta Mihalikova" w:date="2015-08-23T10:33:00Z">
        <w:r w:rsidRPr="0007325C">
          <w:rPr>
            <w:rFonts w:ascii="Times New Roman" w:hAnsi="Times New Roman" w:cs="Times New Roman"/>
            <w:bCs/>
            <w:sz w:val="24"/>
            <w:szCs w:val="24"/>
            <w:u w:val="single"/>
          </w:rPr>
          <w:t>87</w:t>
        </w:r>
      </w:ins>
    </w:p>
    <w:p w:rsidR="0007325C" w:rsidRPr="002E7C03" w:rsidRDefault="0007325C" w:rsidP="0007325C">
      <w:pPr>
        <w:pStyle w:val="Bezriadkovania"/>
        <w:spacing w:before="120" w:after="120"/>
        <w:ind w:firstLine="284"/>
        <w:jc w:val="both"/>
        <w:rPr>
          <w:rFonts w:ascii="Times New Roman" w:hAnsi="Times New Roman" w:cs="Times New Roman"/>
          <w:bCs/>
          <w:sz w:val="24"/>
          <w:szCs w:val="24"/>
        </w:rPr>
      </w:pPr>
      <w:proofErr w:type="spellStart"/>
      <w:r w:rsidRPr="002E7C03">
        <w:rPr>
          <w:rFonts w:ascii="Times New Roman" w:hAnsi="Times New Roman" w:cs="Times New Roman"/>
          <w:bCs/>
          <w:sz w:val="24"/>
          <w:szCs w:val="24"/>
        </w:rPr>
        <w:t>Hotově</w:t>
      </w:r>
      <w:proofErr w:type="spellEnd"/>
      <w:ins w:id="476" w:author="Henrieta Mihalikova" w:date="2015-08-23T10:33:00Z">
        <w:r w:rsidRPr="002E7C03">
          <w:rPr>
            <w:rFonts w:ascii="Times New Roman" w:hAnsi="Times New Roman" w:cs="Times New Roman"/>
            <w:bCs/>
            <w:sz w:val="24"/>
            <w:szCs w:val="24"/>
          </w:rPr>
          <w:t xml:space="preserve"> platiť . . . . . </w:t>
        </w:r>
      </w:ins>
      <w:r w:rsidRPr="002E7C03">
        <w:rPr>
          <w:rFonts w:ascii="Times New Roman" w:hAnsi="Times New Roman" w:cs="Times New Roman"/>
          <w:bCs/>
          <w:i/>
          <w:sz w:val="24"/>
          <w:szCs w:val="24"/>
        </w:rPr>
        <w:t>Kčs</w:t>
      </w:r>
      <w:ins w:id="477" w:author="Henrieta Mihalikova" w:date="2015-08-23T10:33:00Z">
        <w:r w:rsidRPr="002E7C03">
          <w:rPr>
            <w:rFonts w:ascii="Times New Roman" w:hAnsi="Times New Roman" w:cs="Times New Roman"/>
            <w:bCs/>
            <w:sz w:val="24"/>
            <w:szCs w:val="24"/>
          </w:rPr>
          <w:t xml:space="preserve"> 1711·13</w:t>
        </w:r>
      </w:ins>
    </w:p>
    <w:p w:rsidR="0007325C" w:rsidRPr="002E7C03" w:rsidRDefault="0007325C" w:rsidP="0007325C">
      <w:pPr>
        <w:pStyle w:val="Bezriadkovania"/>
        <w:spacing w:before="120" w:after="120"/>
        <w:ind w:left="284" w:firstLine="397"/>
        <w:jc w:val="both"/>
        <w:rPr>
          <w:ins w:id="478" w:author="Henrieta Mihalikova" w:date="2015-08-23T10:33:00Z"/>
          <w:rFonts w:ascii="Times New Roman" w:hAnsi="Times New Roman" w:cs="Times New Roman"/>
          <w:bCs/>
          <w:sz w:val="24"/>
          <w:szCs w:val="24"/>
        </w:rPr>
      </w:pPr>
      <w:ins w:id="479" w:author="Henrieta Mihalikova" w:date="2015-08-23T10:33:00Z">
        <w:r w:rsidRPr="002E7C03">
          <w:rPr>
            <w:rFonts w:ascii="Times New Roman" w:hAnsi="Times New Roman" w:cs="Times New Roman"/>
            <w:bCs/>
            <w:sz w:val="24"/>
            <w:szCs w:val="24"/>
          </w:rPr>
          <w:lastRenderedPageBreak/>
          <w:t>1% z 1755 . . . . . . . . . 17·55</w:t>
        </w:r>
      </w:ins>
    </w:p>
    <w:p w:rsidR="0007325C" w:rsidRPr="002E7C03" w:rsidRDefault="0007325C" w:rsidP="0007325C">
      <w:pPr>
        <w:pStyle w:val="Bezriadkovania"/>
        <w:spacing w:before="120" w:after="120"/>
        <w:ind w:left="284" w:firstLine="397"/>
        <w:jc w:val="both"/>
        <w:rPr>
          <w:rFonts w:ascii="Times New Roman" w:hAnsi="Times New Roman" w:cs="Times New Roman"/>
          <w:bCs/>
          <w:sz w:val="24"/>
          <w:szCs w:val="24"/>
        </w:rPr>
      </w:pPr>
      <w:ins w:id="480" w:author="Henrieta Mihalikova" w:date="2015-08-23T10:33:00Z">
        <w:r w:rsidRPr="002E7C03">
          <w:rPr>
            <w:rFonts w:ascii="Times New Roman" w:hAnsi="Times New Roman" w:cs="Times New Roman"/>
            <w:bCs/>
            <w:sz w:val="24"/>
            <w:szCs w:val="24"/>
          </w:rPr>
          <w:t>½% . . . . . . . . . . . . . . . .8·77</w:t>
        </w:r>
      </w:ins>
    </w:p>
    <w:p w:rsidR="0007325C" w:rsidRPr="0007325C" w:rsidRDefault="0007325C" w:rsidP="0007325C">
      <w:pPr>
        <w:pStyle w:val="Bezriadkovania"/>
        <w:spacing w:before="120" w:after="120"/>
        <w:ind w:left="284" w:firstLine="397"/>
        <w:jc w:val="both"/>
        <w:rPr>
          <w:ins w:id="481" w:author="Henrieta Mihalikova" w:date="2015-08-23T10:33:00Z"/>
          <w:rFonts w:ascii="Times New Roman" w:hAnsi="Times New Roman" w:cs="Times New Roman"/>
          <w:bCs/>
          <w:sz w:val="24"/>
          <w:szCs w:val="24"/>
          <w:u w:val="single"/>
        </w:rPr>
      </w:pPr>
      <w:ins w:id="482" w:author="Henrieta Mihalikova" w:date="2015-08-23T10:33:00Z">
        <w:r w:rsidRPr="0007325C">
          <w:rPr>
            <w:rFonts w:ascii="Times New Roman" w:hAnsi="Times New Roman" w:cs="Times New Roman"/>
            <w:bCs/>
            <w:sz w:val="24"/>
            <w:szCs w:val="24"/>
            <w:u w:val="single"/>
          </w:rPr>
          <w:t>2% .. . . . . . . . . . . . . .  35·10</w:t>
        </w:r>
      </w:ins>
    </w:p>
    <w:p w:rsidR="0007325C" w:rsidRPr="002E7C03" w:rsidRDefault="0007325C" w:rsidP="0007325C">
      <w:pPr>
        <w:pStyle w:val="Bezriadkovania"/>
        <w:spacing w:before="120" w:after="120"/>
        <w:ind w:left="284" w:firstLine="397"/>
        <w:jc w:val="both"/>
        <w:rPr>
          <w:ins w:id="483" w:author="Henrieta Mihalikova" w:date="2015-08-23T10:33:00Z"/>
          <w:rFonts w:ascii="Times New Roman" w:hAnsi="Times New Roman" w:cs="Times New Roman"/>
          <w:bCs/>
          <w:sz w:val="24"/>
          <w:szCs w:val="24"/>
        </w:rPr>
      </w:pPr>
      <w:ins w:id="484" w:author="Henrieta Mihalikova" w:date="2015-08-23T10:33:00Z">
        <w:r w:rsidRPr="002E7C03">
          <w:rPr>
            <w:rFonts w:ascii="Times New Roman" w:hAnsi="Times New Roman" w:cs="Times New Roman"/>
            <w:bCs/>
            <w:sz w:val="24"/>
            <w:szCs w:val="24"/>
          </w:rPr>
          <w:t xml:space="preserve">Skonto 2½% . .. . </w:t>
        </w:r>
      </w:ins>
      <w:r w:rsidRPr="002E7C03">
        <w:rPr>
          <w:rFonts w:ascii="Times New Roman" w:hAnsi="Times New Roman" w:cs="Times New Roman"/>
          <w:bCs/>
          <w:i/>
          <w:sz w:val="24"/>
          <w:szCs w:val="24"/>
        </w:rPr>
        <w:t>Kčs</w:t>
      </w:r>
      <w:ins w:id="485" w:author="Henrieta Mihalikova" w:date="2015-08-23T10:33:00Z">
        <w:r w:rsidRPr="002E7C03">
          <w:rPr>
            <w:rFonts w:ascii="Times New Roman" w:hAnsi="Times New Roman" w:cs="Times New Roman"/>
            <w:bCs/>
            <w:sz w:val="24"/>
            <w:szCs w:val="24"/>
          </w:rPr>
          <w:t xml:space="preserve"> 43·87</w:t>
        </w:r>
      </w:ins>
    </w:p>
    <w:p w:rsidR="0007325C" w:rsidRPr="002E7C03" w:rsidRDefault="0007325C" w:rsidP="0007325C">
      <w:pPr>
        <w:pStyle w:val="Bezriadkovania"/>
        <w:spacing w:before="120" w:after="120"/>
        <w:ind w:left="284" w:firstLine="397"/>
        <w:jc w:val="both"/>
        <w:rPr>
          <w:ins w:id="486" w:author="Henrieta Mihalikova" w:date="2015-08-23T10:33:00Z"/>
          <w:rFonts w:ascii="Times New Roman" w:hAnsi="Times New Roman" w:cs="Times New Roman"/>
          <w:bCs/>
          <w:sz w:val="24"/>
          <w:szCs w:val="24"/>
        </w:rPr>
      </w:pPr>
    </w:p>
    <w:p w:rsidR="0007325C" w:rsidRPr="002E7C03" w:rsidRDefault="0007325C" w:rsidP="0007325C">
      <w:pPr>
        <w:pStyle w:val="Bezriadkovania"/>
        <w:numPr>
          <w:ilvl w:val="0"/>
          <w:numId w:val="9"/>
        </w:numPr>
        <w:spacing w:before="120" w:after="120"/>
        <w:ind w:left="284" w:hanging="284"/>
        <w:jc w:val="both"/>
        <w:rPr>
          <w:ins w:id="487" w:author="Henrieta Mihalikova" w:date="2015-08-23T10:33:00Z"/>
          <w:rFonts w:ascii="Times New Roman" w:hAnsi="Times New Roman" w:cs="Times New Roman"/>
          <w:bCs/>
          <w:sz w:val="24"/>
          <w:szCs w:val="24"/>
        </w:rPr>
      </w:pPr>
      <w:ins w:id="488" w:author="Henrieta Mihalikova" w:date="2015-08-23T10:33:00Z">
        <w:r w:rsidRPr="002E7C03">
          <w:rPr>
            <w:rFonts w:ascii="Times New Roman" w:hAnsi="Times New Roman" w:cs="Times New Roman"/>
            <w:bCs/>
            <w:sz w:val="24"/>
            <w:szCs w:val="24"/>
          </w:rPr>
          <w:t xml:space="preserve">Koľko činí a) 2 ½% skonto zo 456 </w:t>
        </w:r>
      </w:ins>
      <w:r w:rsidRPr="002E7C03">
        <w:rPr>
          <w:rFonts w:ascii="Times New Roman" w:hAnsi="Times New Roman" w:cs="Times New Roman"/>
          <w:bCs/>
          <w:i/>
          <w:sz w:val="24"/>
          <w:szCs w:val="24"/>
        </w:rPr>
        <w:t>Kčs</w:t>
      </w:r>
      <w:ins w:id="489" w:author="Henrieta Mihalikova" w:date="2015-08-23T10:33:00Z">
        <w:r w:rsidRPr="002E7C03">
          <w:rPr>
            <w:rFonts w:ascii="Times New Roman" w:hAnsi="Times New Roman" w:cs="Times New Roman"/>
            <w:bCs/>
            <w:sz w:val="24"/>
            <w:szCs w:val="24"/>
          </w:rPr>
          <w:t xml:space="preserve">, 314,56 </w:t>
        </w:r>
      </w:ins>
      <w:r w:rsidRPr="002E7C03">
        <w:rPr>
          <w:rFonts w:ascii="Times New Roman" w:hAnsi="Times New Roman" w:cs="Times New Roman"/>
          <w:bCs/>
          <w:i/>
          <w:sz w:val="24"/>
          <w:szCs w:val="24"/>
        </w:rPr>
        <w:t>Kčs</w:t>
      </w:r>
      <w:ins w:id="490" w:author="Henrieta Mihalikova" w:date="2015-08-23T10:33:00Z">
        <w:r w:rsidRPr="002E7C03">
          <w:rPr>
            <w:rFonts w:ascii="Times New Roman" w:hAnsi="Times New Roman" w:cs="Times New Roman"/>
            <w:bCs/>
            <w:sz w:val="24"/>
            <w:szCs w:val="24"/>
          </w:rPr>
          <w:t xml:space="preserve">, 1415,67 </w:t>
        </w:r>
      </w:ins>
      <w:r w:rsidRPr="002E7C03">
        <w:rPr>
          <w:rFonts w:ascii="Times New Roman" w:hAnsi="Times New Roman" w:cs="Times New Roman"/>
          <w:bCs/>
          <w:i/>
          <w:sz w:val="24"/>
          <w:szCs w:val="24"/>
        </w:rPr>
        <w:t>Kčs</w:t>
      </w:r>
      <w:ins w:id="491" w:author="Henrieta Mihalikova" w:date="2015-08-23T10:33:00Z">
        <w:r w:rsidRPr="002E7C03">
          <w:rPr>
            <w:rFonts w:ascii="Times New Roman" w:hAnsi="Times New Roman" w:cs="Times New Roman"/>
            <w:bCs/>
            <w:sz w:val="24"/>
            <w:szCs w:val="24"/>
          </w:rPr>
          <w:t>? B) 3 ½% skonta zo</w:t>
        </w:r>
      </w:ins>
      <w:r>
        <w:rPr>
          <w:rFonts w:ascii="Times New Roman" w:hAnsi="Times New Roman" w:cs="Times New Roman"/>
          <w:bCs/>
          <w:sz w:val="24"/>
          <w:szCs w:val="24"/>
        </w:rPr>
        <w:t> </w:t>
      </w:r>
      <w:ins w:id="492" w:author="Henrieta Mihalikova" w:date="2015-08-23T10:33:00Z">
        <w:r w:rsidRPr="002E7C03">
          <w:rPr>
            <w:rFonts w:ascii="Times New Roman" w:hAnsi="Times New Roman" w:cs="Times New Roman"/>
            <w:bCs/>
            <w:sz w:val="24"/>
            <w:szCs w:val="24"/>
          </w:rPr>
          <w:t>6400</w:t>
        </w:r>
      </w:ins>
      <w:r>
        <w:rPr>
          <w:rFonts w:ascii="Times New Roman" w:hAnsi="Times New Roman" w:cs="Times New Roman"/>
          <w:bCs/>
          <w:sz w:val="24"/>
          <w:szCs w:val="24"/>
        </w:rPr>
        <w:t> </w:t>
      </w:r>
      <w:r w:rsidRPr="002E7C03">
        <w:rPr>
          <w:rFonts w:ascii="Times New Roman" w:hAnsi="Times New Roman" w:cs="Times New Roman"/>
          <w:bCs/>
          <w:i/>
          <w:sz w:val="24"/>
          <w:szCs w:val="24"/>
        </w:rPr>
        <w:t>Kčs</w:t>
      </w:r>
      <w:ins w:id="493" w:author="Henrieta Mihalikova" w:date="2015-08-23T10:33:00Z">
        <w:r w:rsidRPr="002E7C03">
          <w:rPr>
            <w:rFonts w:ascii="Times New Roman" w:hAnsi="Times New Roman" w:cs="Times New Roman"/>
            <w:bCs/>
            <w:sz w:val="24"/>
            <w:szCs w:val="24"/>
          </w:rPr>
          <w:t xml:space="preserve">; 2764,38 </w:t>
        </w:r>
      </w:ins>
      <w:r w:rsidRPr="002E7C03">
        <w:rPr>
          <w:rFonts w:ascii="Times New Roman" w:hAnsi="Times New Roman" w:cs="Times New Roman"/>
          <w:bCs/>
          <w:i/>
          <w:sz w:val="24"/>
          <w:szCs w:val="24"/>
        </w:rPr>
        <w:t>Kčs</w:t>
      </w:r>
      <w:ins w:id="494" w:author="Henrieta Mihalikova" w:date="2015-08-23T10:33:00Z">
        <w:r w:rsidRPr="002E7C03">
          <w:rPr>
            <w:rFonts w:ascii="Times New Roman" w:hAnsi="Times New Roman" w:cs="Times New Roman"/>
            <w:bCs/>
            <w:sz w:val="24"/>
            <w:szCs w:val="24"/>
          </w:rPr>
          <w:t>?</w:t>
        </w:r>
      </w:ins>
    </w:p>
    <w:p w:rsidR="0007325C" w:rsidRPr="002E7C03" w:rsidRDefault="0007325C" w:rsidP="0007325C">
      <w:pPr>
        <w:pStyle w:val="Bezriadkovania"/>
        <w:numPr>
          <w:ilvl w:val="0"/>
          <w:numId w:val="9"/>
        </w:numPr>
        <w:spacing w:before="120" w:after="120"/>
        <w:ind w:left="284" w:hanging="284"/>
        <w:jc w:val="both"/>
        <w:rPr>
          <w:ins w:id="495" w:author="Henrieta Mihalikova" w:date="2015-08-23T10:33:00Z"/>
          <w:rFonts w:ascii="Times New Roman" w:hAnsi="Times New Roman" w:cs="Times New Roman"/>
          <w:bCs/>
          <w:sz w:val="24"/>
          <w:szCs w:val="24"/>
        </w:rPr>
      </w:pPr>
      <w:ins w:id="496" w:author="Henrieta Mihalikova" w:date="2015-08-23T10:33:00Z">
        <w:r w:rsidRPr="002E7C03">
          <w:rPr>
            <w:rFonts w:ascii="Times New Roman" w:hAnsi="Times New Roman" w:cs="Times New Roman"/>
            <w:bCs/>
            <w:sz w:val="24"/>
            <w:szCs w:val="24"/>
          </w:rPr>
          <w:t xml:space="preserve">Čo stojí 5 vriec kávy </w:t>
        </w:r>
      </w:ins>
      <w:proofErr w:type="spellStart"/>
      <w:r w:rsidRPr="002E7C03">
        <w:rPr>
          <w:rFonts w:ascii="Times New Roman" w:hAnsi="Times New Roman" w:cs="Times New Roman"/>
          <w:bCs/>
          <w:sz w:val="24"/>
          <w:szCs w:val="24"/>
        </w:rPr>
        <w:t>bruto</w:t>
      </w:r>
      <w:proofErr w:type="spellEnd"/>
      <w:ins w:id="497" w:author="Henrieta Mihalikova" w:date="2015-08-23T10:33:00Z">
        <w:r w:rsidRPr="002E7C03">
          <w:rPr>
            <w:rFonts w:ascii="Times New Roman" w:hAnsi="Times New Roman" w:cs="Times New Roman"/>
            <w:bCs/>
            <w:sz w:val="24"/>
            <w:szCs w:val="24"/>
          </w:rPr>
          <w:t xml:space="preserve"> 412 </w:t>
        </w:r>
      </w:ins>
      <w:r w:rsidRPr="002E7C03">
        <w:rPr>
          <w:rFonts w:ascii="Times New Roman" w:hAnsi="Times New Roman" w:cs="Times New Roman"/>
          <w:bCs/>
          <w:i/>
          <w:sz w:val="24"/>
          <w:szCs w:val="24"/>
        </w:rPr>
        <w:t>kg</w:t>
      </w:r>
      <w:ins w:id="498" w:author="Henrieta Mihalikova" w:date="2015-08-23T10:33:00Z">
        <w:r w:rsidRPr="002E7C03">
          <w:rPr>
            <w:rFonts w:ascii="Times New Roman" w:hAnsi="Times New Roman" w:cs="Times New Roman"/>
            <w:bCs/>
            <w:sz w:val="24"/>
            <w:szCs w:val="24"/>
          </w:rPr>
          <w:t xml:space="preserve">, tára 7%, keď stojí 1 </w:t>
        </w:r>
      </w:ins>
      <w:r w:rsidRPr="002E7C03">
        <w:rPr>
          <w:rFonts w:ascii="Times New Roman" w:hAnsi="Times New Roman" w:cs="Times New Roman"/>
          <w:bCs/>
          <w:i/>
          <w:sz w:val="24"/>
          <w:szCs w:val="24"/>
        </w:rPr>
        <w:t>kg</w:t>
      </w:r>
      <w:ins w:id="499"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42 </w:t>
        </w:r>
      </w:ins>
      <w:r w:rsidRPr="002E7C03">
        <w:rPr>
          <w:rFonts w:ascii="Times New Roman" w:hAnsi="Times New Roman" w:cs="Times New Roman"/>
          <w:bCs/>
          <w:i/>
          <w:sz w:val="24"/>
          <w:szCs w:val="24"/>
        </w:rPr>
        <w:t>Kčs</w:t>
      </w:r>
      <w:ins w:id="500" w:author="Henrieta Mihalikova" w:date="2015-08-23T10:33:00Z">
        <w:r w:rsidRPr="002E7C03">
          <w:rPr>
            <w:rFonts w:ascii="Times New Roman" w:hAnsi="Times New Roman" w:cs="Times New Roman"/>
            <w:bCs/>
            <w:sz w:val="24"/>
            <w:szCs w:val="24"/>
          </w:rPr>
          <w:t xml:space="preserve"> 25 </w:t>
        </w:r>
        <w:r w:rsidRPr="0007325C">
          <w:rPr>
            <w:rFonts w:ascii="Times New Roman" w:hAnsi="Times New Roman" w:cs="Times New Roman"/>
            <w:bCs/>
            <w:i/>
            <w:sz w:val="24"/>
            <w:szCs w:val="24"/>
          </w:rPr>
          <w:t>h</w:t>
        </w:r>
        <w:r w:rsidRPr="002E7C03">
          <w:rPr>
            <w:rFonts w:ascii="Times New Roman" w:hAnsi="Times New Roman" w:cs="Times New Roman"/>
            <w:bCs/>
            <w:sz w:val="24"/>
            <w:szCs w:val="24"/>
          </w:rPr>
          <w:t>, pri 2 ½% skonta?</w:t>
        </w:r>
      </w:ins>
    </w:p>
    <w:p w:rsidR="0007325C" w:rsidRPr="002E7C03" w:rsidRDefault="0007325C" w:rsidP="0007325C">
      <w:pPr>
        <w:pStyle w:val="Bezriadkovania"/>
        <w:numPr>
          <w:ilvl w:val="0"/>
          <w:numId w:val="9"/>
        </w:numPr>
        <w:spacing w:before="120" w:after="120"/>
        <w:ind w:left="284" w:hanging="284"/>
        <w:jc w:val="both"/>
        <w:rPr>
          <w:rFonts w:ascii="Times New Roman" w:hAnsi="Times New Roman" w:cs="Times New Roman"/>
          <w:bCs/>
          <w:sz w:val="24"/>
          <w:szCs w:val="24"/>
        </w:rPr>
      </w:pPr>
      <w:r w:rsidRPr="002E7C03">
        <w:rPr>
          <w:rFonts w:ascii="Times New Roman" w:hAnsi="Times New Roman" w:cs="Times New Roman"/>
          <w:bCs/>
          <w:sz w:val="24"/>
          <w:szCs w:val="24"/>
        </w:rPr>
        <w:t>Obchod</w:t>
      </w:r>
      <w:ins w:id="501" w:author="Henrieta Mihalikova" w:date="2015-08-23T10:33:00Z">
        <w:r w:rsidRPr="002E7C03">
          <w:rPr>
            <w:rFonts w:ascii="Times New Roman" w:hAnsi="Times New Roman" w:cs="Times New Roman"/>
            <w:bCs/>
            <w:sz w:val="24"/>
            <w:szCs w:val="24"/>
          </w:rPr>
          <w:t xml:space="preserve">ník prevzal z chemickej továrne 712 </w:t>
        </w:r>
      </w:ins>
      <w:r w:rsidRPr="002E7C03">
        <w:rPr>
          <w:rFonts w:ascii="Times New Roman" w:hAnsi="Times New Roman" w:cs="Times New Roman"/>
          <w:bCs/>
          <w:i/>
          <w:sz w:val="24"/>
          <w:szCs w:val="24"/>
        </w:rPr>
        <w:t>kg</w:t>
      </w:r>
      <w:ins w:id="502" w:author="Henrieta Mihalikova" w:date="2015-08-23T10:33:00Z">
        <w:r w:rsidRPr="002E7C03">
          <w:rPr>
            <w:rFonts w:ascii="Times New Roman" w:hAnsi="Times New Roman" w:cs="Times New Roman"/>
            <w:bCs/>
            <w:sz w:val="24"/>
            <w:szCs w:val="24"/>
          </w:rPr>
          <w:t xml:space="preserve"> tovaru </w:t>
        </w:r>
      </w:ins>
      <w:proofErr w:type="spellStart"/>
      <w:r w:rsidRPr="002E7C03">
        <w:rPr>
          <w:rFonts w:ascii="Times New Roman" w:hAnsi="Times New Roman" w:cs="Times New Roman"/>
          <w:bCs/>
          <w:sz w:val="24"/>
          <w:szCs w:val="24"/>
        </w:rPr>
        <w:t>bruto</w:t>
      </w:r>
      <w:proofErr w:type="spellEnd"/>
      <w:ins w:id="503" w:author="Henrieta Mihalikova" w:date="2015-08-23T10:33:00Z">
        <w:r w:rsidRPr="002E7C03">
          <w:rPr>
            <w:rFonts w:ascii="Times New Roman" w:hAnsi="Times New Roman" w:cs="Times New Roman"/>
            <w:bCs/>
            <w:sz w:val="24"/>
            <w:szCs w:val="24"/>
          </w:rPr>
          <w:t xml:space="preserve">, 100 </w:t>
        </w:r>
      </w:ins>
      <w:r w:rsidRPr="002E7C03">
        <w:rPr>
          <w:rFonts w:ascii="Times New Roman" w:hAnsi="Times New Roman" w:cs="Times New Roman"/>
          <w:bCs/>
          <w:i/>
          <w:sz w:val="24"/>
          <w:szCs w:val="24"/>
        </w:rPr>
        <w:t>kg</w:t>
      </w:r>
      <w:ins w:id="504"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neto</w:t>
        </w:r>
        <w:proofErr w:type="spellEnd"/>
        <w:r w:rsidRPr="002E7C03">
          <w:rPr>
            <w:rFonts w:ascii="Times New Roman" w:hAnsi="Times New Roman" w:cs="Times New Roman"/>
            <w:bCs/>
            <w:sz w:val="24"/>
            <w:szCs w:val="24"/>
          </w:rPr>
          <w:t xml:space="preserve"> á 240 </w:t>
        </w:r>
      </w:ins>
      <w:r w:rsidRPr="002E7C03">
        <w:rPr>
          <w:rFonts w:ascii="Times New Roman" w:hAnsi="Times New Roman" w:cs="Times New Roman"/>
          <w:bCs/>
          <w:i/>
          <w:sz w:val="24"/>
          <w:szCs w:val="24"/>
        </w:rPr>
        <w:t>Kčs</w:t>
      </w:r>
      <w:ins w:id="505" w:author="Henrieta Mihalikova" w:date="2015-08-23T10:33:00Z">
        <w:r w:rsidRPr="002E7C03">
          <w:rPr>
            <w:rFonts w:ascii="Times New Roman" w:hAnsi="Times New Roman" w:cs="Times New Roman"/>
            <w:bCs/>
            <w:sz w:val="24"/>
            <w:szCs w:val="24"/>
          </w:rPr>
          <w:t xml:space="preserve">, </w:t>
        </w:r>
        <w:proofErr w:type="spellStart"/>
        <w:r w:rsidRPr="002E7C03">
          <w:rPr>
            <w:rFonts w:ascii="Times New Roman" w:hAnsi="Times New Roman" w:cs="Times New Roman"/>
            <w:bCs/>
            <w:sz w:val="24"/>
            <w:szCs w:val="24"/>
          </w:rPr>
          <w:t>t</w:t>
        </w:r>
      </w:ins>
      <w:r>
        <w:rPr>
          <w:rFonts w:ascii="Times New Roman" w:hAnsi="Times New Roman" w:cs="Times New Roman"/>
          <w:bCs/>
          <w:sz w:val="24"/>
          <w:szCs w:val="24"/>
        </w:rPr>
        <w:t>a</w:t>
      </w:r>
      <w:ins w:id="506" w:author="Henrieta Mihalikova" w:date="2015-08-23T10:33:00Z">
        <w:r w:rsidRPr="002E7C03">
          <w:rPr>
            <w:rFonts w:ascii="Times New Roman" w:hAnsi="Times New Roman" w:cs="Times New Roman"/>
            <w:bCs/>
            <w:sz w:val="24"/>
            <w:szCs w:val="24"/>
          </w:rPr>
          <w:t>ra</w:t>
        </w:r>
        <w:proofErr w:type="spellEnd"/>
        <w:r w:rsidRPr="002E7C03">
          <w:rPr>
            <w:rFonts w:ascii="Times New Roman" w:hAnsi="Times New Roman" w:cs="Times New Roman"/>
            <w:bCs/>
            <w:sz w:val="24"/>
            <w:szCs w:val="24"/>
          </w:rPr>
          <w:t xml:space="preserve"> činí 7%, </w:t>
        </w:r>
      </w:ins>
      <w:r w:rsidRPr="002E7C03">
        <w:rPr>
          <w:rFonts w:ascii="Times New Roman" w:hAnsi="Times New Roman" w:cs="Times New Roman"/>
          <w:bCs/>
          <w:sz w:val="24"/>
          <w:szCs w:val="24"/>
        </w:rPr>
        <w:t>rabat</w:t>
      </w:r>
      <w:ins w:id="507" w:author="Henrieta Mihalikova" w:date="2015-08-23T10:33:00Z">
        <w:r w:rsidRPr="002E7C03">
          <w:rPr>
            <w:rFonts w:ascii="Times New Roman" w:hAnsi="Times New Roman" w:cs="Times New Roman"/>
            <w:bCs/>
            <w:sz w:val="24"/>
            <w:szCs w:val="24"/>
          </w:rPr>
          <w:t xml:space="preserve"> 12%, skonto 3%. Koľko zaplatí za hotové?</w:t>
        </w:r>
      </w:ins>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Pekár kúpil 5 vriec múky, v každom vreci po 85 </w:t>
      </w:r>
      <w:r w:rsidRPr="002E7C03">
        <w:rPr>
          <w:rFonts w:ascii="Times New Roman" w:hAnsi="Times New Roman" w:cs="Times New Roman"/>
          <w:i/>
          <w:sz w:val="24"/>
          <w:szCs w:val="24"/>
        </w:rPr>
        <w:t>kg</w:t>
      </w:r>
      <w:r w:rsidRPr="002E7C03">
        <w:rPr>
          <w:rFonts w:ascii="Times New Roman" w:hAnsi="Times New Roman" w:cs="Times New Roman"/>
          <w:sz w:val="24"/>
          <w:szCs w:val="24"/>
        </w:rPr>
        <w:t>. Me</w:t>
      </w:r>
      <w:r w:rsidRPr="002E7C03">
        <w:rPr>
          <w:rFonts w:ascii="Times New Roman" w:hAnsi="Times New Roman" w:cs="Times New Roman"/>
          <w:sz w:val="24"/>
          <w:szCs w:val="24"/>
        </w:rPr>
        <w:softHyphen/>
        <w:t xml:space="preserve">trický cent múky je za 316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Pretože platí hneď, odpustí mu obchodník 5% z kúpnej ceny. Táto srážka volá sa </w:t>
      </w:r>
      <w:r w:rsidRPr="0007325C">
        <w:rPr>
          <w:rFonts w:ascii="Times New Roman" w:hAnsi="Times New Roman" w:cs="Times New Roman"/>
          <w:b/>
          <w:sz w:val="24"/>
          <w:szCs w:val="24"/>
        </w:rPr>
        <w:t>s k o n t o</w:t>
      </w:r>
      <w:r w:rsidRPr="002E7C03">
        <w:rPr>
          <w:rFonts w:ascii="Times New Roman" w:hAnsi="Times New Roman" w:cs="Times New Roman"/>
          <w:sz w:val="24"/>
          <w:szCs w:val="24"/>
        </w:rPr>
        <w:t>, alebo diskonto, poťažne i kasa skonto. Koľko zaplatí pekár za múku?</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Druhý raz kúpi 13,2 </w:t>
      </w:r>
      <w:r w:rsidRPr="0007325C">
        <w:rPr>
          <w:rFonts w:ascii="Times New Roman" w:hAnsi="Times New Roman" w:cs="Times New Roman"/>
          <w:i/>
          <w:sz w:val="24"/>
          <w:szCs w:val="24"/>
        </w:rPr>
        <w:t>q</w:t>
      </w:r>
      <w:r w:rsidRPr="002E7C03">
        <w:rPr>
          <w:rFonts w:ascii="Times New Roman" w:hAnsi="Times New Roman" w:cs="Times New Roman"/>
          <w:sz w:val="24"/>
          <w:szCs w:val="24"/>
        </w:rPr>
        <w:t xml:space="preserve"> múky po 245,70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a dostane 4½% skonto; koľko má skutočne zaplatiť?</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Koľké je 2½% skonto z 1412,67 </w:t>
      </w:r>
      <w:r w:rsidRPr="002E7C03">
        <w:rPr>
          <w:rFonts w:ascii="Times New Roman" w:hAnsi="Times New Roman" w:cs="Times New Roman"/>
          <w:i/>
          <w:sz w:val="24"/>
          <w:szCs w:val="24"/>
        </w:rPr>
        <w:t>Kč</w:t>
      </w:r>
      <w:r w:rsidRPr="002E7C03">
        <w:rPr>
          <w:rFonts w:ascii="Times New Roman" w:hAnsi="Times New Roman" w:cs="Times New Roman"/>
          <w:sz w:val="24"/>
          <w:szCs w:val="24"/>
        </w:rPr>
        <w:t>?</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Koľko treba platiť za 5 žochov kávy </w:t>
      </w:r>
      <w:proofErr w:type="spellStart"/>
      <w:r w:rsidRPr="002E7C03">
        <w:rPr>
          <w:rFonts w:ascii="Times New Roman" w:hAnsi="Times New Roman" w:cs="Times New Roman"/>
          <w:sz w:val="24"/>
          <w:szCs w:val="24"/>
        </w:rPr>
        <w:t>B</w:t>
      </w:r>
      <w:r w:rsidRPr="0007325C">
        <w:rPr>
          <w:rFonts w:ascii="Times New Roman" w:hAnsi="Times New Roman" w:cs="Times New Roman"/>
          <w:sz w:val="24"/>
          <w:szCs w:val="24"/>
          <w:vertAlign w:val="superscript"/>
        </w:rPr>
        <w:t>to</w:t>
      </w:r>
      <w:proofErr w:type="spellEnd"/>
      <w:r w:rsidRPr="002E7C03">
        <w:rPr>
          <w:rFonts w:ascii="Times New Roman" w:hAnsi="Times New Roman" w:cs="Times New Roman"/>
          <w:sz w:val="24"/>
          <w:szCs w:val="24"/>
        </w:rPr>
        <w:t xml:space="preserve"> 412 </w:t>
      </w:r>
      <w:r w:rsidRPr="002E7C03">
        <w:rPr>
          <w:rFonts w:ascii="Times New Roman" w:hAnsi="Times New Roman" w:cs="Times New Roman"/>
          <w:i/>
          <w:sz w:val="24"/>
          <w:szCs w:val="24"/>
        </w:rPr>
        <w:t>kg</w:t>
      </w:r>
      <w:r w:rsidRPr="002E7C03">
        <w:rPr>
          <w:rFonts w:ascii="Times New Roman" w:hAnsi="Times New Roman" w:cs="Times New Roman"/>
          <w:sz w:val="24"/>
          <w:szCs w:val="24"/>
        </w:rPr>
        <w:t>, T</w:t>
      </w:r>
      <w:r w:rsidRPr="0007325C">
        <w:rPr>
          <w:rFonts w:ascii="Times New Roman" w:hAnsi="Times New Roman" w:cs="Times New Roman"/>
          <w:sz w:val="24"/>
          <w:szCs w:val="24"/>
          <w:vertAlign w:val="superscript"/>
        </w:rPr>
        <w:t>a</w:t>
      </w:r>
      <w:r w:rsidRPr="002E7C03">
        <w:rPr>
          <w:rFonts w:ascii="Times New Roman" w:hAnsi="Times New Roman" w:cs="Times New Roman"/>
          <w:sz w:val="24"/>
          <w:szCs w:val="24"/>
        </w:rPr>
        <w:t xml:space="preserve"> 7%, keď kilogram </w:t>
      </w:r>
      <w:proofErr w:type="spellStart"/>
      <w:r w:rsidRPr="002E7C03">
        <w:rPr>
          <w:rFonts w:ascii="Times New Roman" w:hAnsi="Times New Roman" w:cs="Times New Roman"/>
          <w:sz w:val="24"/>
          <w:szCs w:val="24"/>
        </w:rPr>
        <w:t>N</w:t>
      </w:r>
      <w:r w:rsidRPr="0007325C">
        <w:rPr>
          <w:rFonts w:ascii="Times New Roman" w:hAnsi="Times New Roman" w:cs="Times New Roman"/>
          <w:sz w:val="24"/>
          <w:szCs w:val="24"/>
          <w:vertAlign w:val="superscript"/>
        </w:rPr>
        <w:t>ta</w:t>
      </w:r>
      <w:proofErr w:type="spellEnd"/>
      <w:r w:rsidRPr="002E7C03">
        <w:rPr>
          <w:rFonts w:ascii="Times New Roman" w:hAnsi="Times New Roman" w:cs="Times New Roman"/>
          <w:sz w:val="24"/>
          <w:szCs w:val="24"/>
        </w:rPr>
        <w:t xml:space="preserve"> je za 42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25</w:t>
      </w:r>
      <w:r>
        <w:rPr>
          <w:rFonts w:ascii="Times New Roman" w:hAnsi="Times New Roman" w:cs="Times New Roman"/>
          <w:sz w:val="24"/>
          <w:szCs w:val="24"/>
        </w:rPr>
        <w:t> </w:t>
      </w:r>
      <w:r w:rsidRPr="0007325C">
        <w:rPr>
          <w:rFonts w:ascii="Times New Roman" w:hAnsi="Times New Roman" w:cs="Times New Roman"/>
          <w:i/>
          <w:sz w:val="24"/>
          <w:szCs w:val="24"/>
        </w:rPr>
        <w:t>h</w:t>
      </w:r>
      <w:r w:rsidRPr="002E7C03">
        <w:rPr>
          <w:rFonts w:ascii="Times New Roman" w:hAnsi="Times New Roman" w:cs="Times New Roman"/>
          <w:sz w:val="24"/>
          <w:szCs w:val="24"/>
        </w:rPr>
        <w:t xml:space="preserve"> a</w:t>
      </w:r>
      <w:r>
        <w:rPr>
          <w:rFonts w:ascii="Times New Roman" w:hAnsi="Times New Roman" w:cs="Times New Roman"/>
          <w:sz w:val="24"/>
          <w:szCs w:val="24"/>
        </w:rPr>
        <w:t> </w:t>
      </w:r>
      <w:r w:rsidRPr="002E7C03">
        <w:rPr>
          <w:rFonts w:ascii="Times New Roman" w:hAnsi="Times New Roman" w:cs="Times New Roman"/>
          <w:sz w:val="24"/>
          <w:szCs w:val="24"/>
        </w:rPr>
        <w:t>skonto 2½%?</w:t>
      </w:r>
    </w:p>
    <w:p w:rsidR="0007325C" w:rsidRPr="002E7C03" w:rsidRDefault="0007325C" w:rsidP="0007325C">
      <w:pPr>
        <w:pStyle w:val="Odsekzoznamu"/>
        <w:numPr>
          <w:ilvl w:val="0"/>
          <w:numId w:val="10"/>
        </w:numPr>
        <w:spacing w:line="240" w:lineRule="auto"/>
        <w:ind w:left="284" w:hanging="284"/>
        <w:jc w:val="both"/>
        <w:rPr>
          <w:rFonts w:ascii="Times New Roman" w:hAnsi="Times New Roman" w:cs="Times New Roman"/>
          <w:sz w:val="24"/>
          <w:szCs w:val="24"/>
        </w:rPr>
      </w:pPr>
      <w:r w:rsidRPr="002E7C03">
        <w:rPr>
          <w:rFonts w:ascii="Times New Roman" w:hAnsi="Times New Roman" w:cs="Times New Roman"/>
          <w:sz w:val="24"/>
          <w:szCs w:val="24"/>
        </w:rPr>
        <w:t xml:space="preserve">Obchodník prevzal 712 </w:t>
      </w:r>
      <w:r w:rsidRPr="002E7C03">
        <w:rPr>
          <w:rFonts w:ascii="Times New Roman" w:hAnsi="Times New Roman" w:cs="Times New Roman"/>
          <w:i/>
          <w:sz w:val="24"/>
          <w:szCs w:val="24"/>
        </w:rPr>
        <w:t>kg</w:t>
      </w:r>
      <w:r w:rsidRPr="002E7C03">
        <w:rPr>
          <w:rFonts w:ascii="Times New Roman" w:hAnsi="Times New Roman" w:cs="Times New Roman"/>
          <w:sz w:val="24"/>
          <w:szCs w:val="24"/>
        </w:rPr>
        <w:t xml:space="preserve"> tovaru </w:t>
      </w:r>
      <w:proofErr w:type="spellStart"/>
      <w:r w:rsidRPr="002E7C03">
        <w:rPr>
          <w:rFonts w:ascii="Times New Roman" w:hAnsi="Times New Roman" w:cs="Times New Roman"/>
          <w:sz w:val="24"/>
          <w:szCs w:val="24"/>
        </w:rPr>
        <w:t>bruto</w:t>
      </w:r>
      <w:proofErr w:type="spellEnd"/>
      <w:r w:rsidRPr="002E7C03">
        <w:rPr>
          <w:rFonts w:ascii="Times New Roman" w:hAnsi="Times New Roman" w:cs="Times New Roman"/>
          <w:sz w:val="24"/>
          <w:szCs w:val="24"/>
        </w:rPr>
        <w:t xml:space="preserve">, metrický cent </w:t>
      </w:r>
      <w:proofErr w:type="spellStart"/>
      <w:r w:rsidRPr="002E7C03">
        <w:rPr>
          <w:rFonts w:ascii="Times New Roman" w:hAnsi="Times New Roman" w:cs="Times New Roman"/>
          <w:sz w:val="24"/>
          <w:szCs w:val="24"/>
        </w:rPr>
        <w:t>neta</w:t>
      </w:r>
      <w:proofErr w:type="spellEnd"/>
      <w:r w:rsidRPr="002E7C03">
        <w:rPr>
          <w:rFonts w:ascii="Times New Roman" w:hAnsi="Times New Roman" w:cs="Times New Roman"/>
          <w:sz w:val="24"/>
          <w:szCs w:val="24"/>
        </w:rPr>
        <w:t xml:space="preserve"> po 240 </w:t>
      </w:r>
      <w:r w:rsidRPr="002E7C03">
        <w:rPr>
          <w:rFonts w:ascii="Times New Roman" w:hAnsi="Times New Roman" w:cs="Times New Roman"/>
          <w:i/>
          <w:sz w:val="24"/>
          <w:szCs w:val="24"/>
        </w:rPr>
        <w:t>Kč</w:t>
      </w:r>
      <w:r w:rsidRPr="002E7C03">
        <w:rPr>
          <w:rFonts w:ascii="Times New Roman" w:hAnsi="Times New Roman" w:cs="Times New Roman"/>
          <w:sz w:val="24"/>
          <w:szCs w:val="24"/>
        </w:rPr>
        <w:t xml:space="preserve">, </w:t>
      </w:r>
      <w:proofErr w:type="spellStart"/>
      <w:r w:rsidRPr="002E7C03">
        <w:rPr>
          <w:rFonts w:ascii="Times New Roman" w:hAnsi="Times New Roman" w:cs="Times New Roman"/>
          <w:sz w:val="24"/>
          <w:szCs w:val="24"/>
        </w:rPr>
        <w:t>tara</w:t>
      </w:r>
      <w:proofErr w:type="spellEnd"/>
      <w:r w:rsidRPr="002E7C03">
        <w:rPr>
          <w:rFonts w:ascii="Times New Roman" w:hAnsi="Times New Roman" w:cs="Times New Roman"/>
          <w:sz w:val="24"/>
          <w:szCs w:val="24"/>
        </w:rPr>
        <w:t xml:space="preserve"> bola 7%, rabat 12% a skonto 3%; koľko zaplnili za tovar?</w:t>
      </w:r>
    </w:p>
    <w:p w:rsidR="0007325C" w:rsidRPr="002E7C03" w:rsidRDefault="0007325C" w:rsidP="0007325C">
      <w:pPr>
        <w:spacing w:after="0" w:line="240" w:lineRule="auto"/>
        <w:ind w:left="284" w:right="20" w:firstLine="397"/>
        <w:jc w:val="both"/>
        <w:rPr>
          <w:rFonts w:ascii="Times New Roman" w:hAnsi="Times New Roman" w:cs="Times New Roman"/>
          <w:sz w:val="24"/>
          <w:szCs w:val="24"/>
        </w:rPr>
      </w:pPr>
      <w:r w:rsidRPr="002E7C03">
        <w:rPr>
          <w:rStyle w:val="Zkladntext1"/>
          <w:rFonts w:eastAsiaTheme="minorHAnsi"/>
          <w:color w:val="auto"/>
          <w:sz w:val="24"/>
          <w:szCs w:val="24"/>
        </w:rPr>
        <w:t>Zákazníci, ktorí zaplatia účet hneď, alebo do určenej lehoty, môžu si z účtu odpočítať tzv. skonto. Skonto sa tiež udáva v %.</w:t>
      </w:r>
    </w:p>
    <w:p w:rsidR="0007325C" w:rsidRPr="002E7C03" w:rsidRDefault="0007325C" w:rsidP="0007325C">
      <w:pPr>
        <w:spacing w:after="180" w:line="240" w:lineRule="auto"/>
        <w:ind w:left="284" w:right="20" w:firstLine="397"/>
        <w:jc w:val="both"/>
        <w:rPr>
          <w:rFonts w:ascii="Times New Roman" w:hAnsi="Times New Roman" w:cs="Times New Roman"/>
          <w:sz w:val="24"/>
          <w:szCs w:val="24"/>
        </w:rPr>
      </w:pPr>
      <w:r w:rsidRPr="002E7C03">
        <w:rPr>
          <w:rStyle w:val="Zkladntext1"/>
          <w:rFonts w:eastAsiaTheme="minorHAnsi"/>
          <w:color w:val="auto"/>
          <w:sz w:val="24"/>
          <w:szCs w:val="24"/>
        </w:rPr>
        <w:t>Ak sa má počítať rabat i skonto, vypočíta sa najprv rabat z účtovanej sumy a potom len skonto.</w:t>
      </w:r>
    </w:p>
    <w:p w:rsidR="0007325C" w:rsidRPr="002E7C03" w:rsidRDefault="0007325C" w:rsidP="0007325C">
      <w:pPr>
        <w:pStyle w:val="Odsekzoznamu"/>
        <w:widowControl w:val="0"/>
        <w:numPr>
          <w:ilvl w:val="0"/>
          <w:numId w:val="11"/>
        </w:numPr>
        <w:tabs>
          <w:tab w:val="left" w:pos="0"/>
        </w:tabs>
        <w:spacing w:after="68" w:line="240" w:lineRule="auto"/>
        <w:ind w:left="284" w:right="20" w:hanging="284"/>
        <w:jc w:val="both"/>
        <w:rPr>
          <w:rFonts w:ascii="Times New Roman" w:hAnsi="Times New Roman" w:cs="Times New Roman"/>
          <w:sz w:val="24"/>
          <w:szCs w:val="24"/>
          <w:lang w:eastAsia="sk-SK" w:bidi="sk-SK"/>
        </w:rPr>
      </w:pPr>
      <w:r w:rsidRPr="002E7C03">
        <w:rPr>
          <w:rFonts w:ascii="Times New Roman" w:hAnsi="Times New Roman" w:cs="Times New Roman"/>
          <w:sz w:val="24"/>
          <w:szCs w:val="24"/>
          <w:lang w:eastAsia="sk-SK" w:bidi="sk-SK"/>
        </w:rPr>
        <w:t xml:space="preserve">Kto nakupuje celý rok v družstve, dostáva na konci roka 2% z toho, čo skutočne zaplatil. Koľko </w:t>
      </w:r>
      <w:r w:rsidRPr="002E7C03">
        <w:rPr>
          <w:rFonts w:ascii="Times New Roman" w:hAnsi="Times New Roman" w:cs="Times New Roman"/>
          <w:i/>
          <w:sz w:val="24"/>
          <w:szCs w:val="24"/>
          <w:lang w:eastAsia="sk-SK" w:bidi="sk-SK"/>
        </w:rPr>
        <w:t>Ks</w:t>
      </w:r>
      <w:r w:rsidRPr="002E7C03">
        <w:rPr>
          <w:rFonts w:ascii="Times New Roman" w:hAnsi="Times New Roman" w:cs="Times New Roman"/>
          <w:sz w:val="24"/>
          <w:szCs w:val="24"/>
          <w:lang w:eastAsia="sk-SK" w:bidi="sk-SK"/>
        </w:rPr>
        <w:t xml:space="preserve"> dostane rodina, keď všetky potraviny nakúpila v družstve (</w:t>
      </w:r>
      <w:r w:rsidRPr="002E7C03">
        <w:rPr>
          <w:rFonts w:ascii="Times New Roman" w:hAnsi="Times New Roman" w:cs="Times New Roman"/>
          <w:sz w:val="24"/>
          <w:szCs w:val="24"/>
        </w:rPr>
        <w:t>2‰</w:t>
      </w:r>
      <w:r w:rsidRPr="002E7C03">
        <w:rPr>
          <w:rFonts w:ascii="Times New Roman" w:hAnsi="Times New Roman" w:cs="Times New Roman"/>
          <w:sz w:val="24"/>
          <w:szCs w:val="24"/>
          <w:lang w:eastAsia="sk-SK" w:bidi="sk-SK"/>
        </w:rPr>
        <w:t xml:space="preserve"> sú </w:t>
      </w:r>
      <w:r w:rsidRPr="002E7C03">
        <w:rPr>
          <w:rFonts w:ascii="Times New Roman" w:hAnsi="Times New Roman" w:cs="Times New Roman"/>
          <w:sz w:val="24"/>
          <w:szCs w:val="24"/>
        </w:rPr>
        <w:t>2</w:t>
      </w:r>
      <w:r w:rsidRPr="002E7C03">
        <w:rPr>
          <w:rFonts w:ascii="Times New Roman" w:hAnsi="Times New Roman" w:cs="Times New Roman"/>
          <w:sz w:val="24"/>
          <w:szCs w:val="24"/>
          <w:lang w:eastAsia="sk-SK" w:bidi="sk-SK"/>
        </w:rPr>
        <w:t xml:space="preserve"> stotiny!)?</w:t>
      </w:r>
    </w:p>
    <w:p w:rsidR="0007325C" w:rsidRPr="002E7C03" w:rsidRDefault="0007325C" w:rsidP="0007325C">
      <w:pPr>
        <w:widowControl w:val="0"/>
        <w:numPr>
          <w:ilvl w:val="0"/>
          <w:numId w:val="11"/>
        </w:numPr>
        <w:spacing w:after="120"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Obchodník dostal účet na 4500 </w:t>
      </w:r>
      <w:r w:rsidRPr="002E7C03">
        <w:rPr>
          <w:rStyle w:val="Zkladntext1"/>
          <w:rFonts w:eastAsiaTheme="minorHAnsi"/>
          <w:i/>
          <w:color w:val="auto"/>
          <w:sz w:val="24"/>
          <w:szCs w:val="24"/>
        </w:rPr>
        <w:t>Ks</w:t>
      </w:r>
      <w:r w:rsidRPr="002E7C03">
        <w:rPr>
          <w:rStyle w:val="Zkladntext1"/>
          <w:rFonts w:eastAsiaTheme="minorHAnsi"/>
          <w:color w:val="auto"/>
          <w:sz w:val="24"/>
          <w:szCs w:val="24"/>
        </w:rPr>
        <w:t>. Súčasne dostal oznámenie, že mu poskytujú 1½% rabatu a 2% skonta, keď účet vyrovná do 14 dní. Koľko zaplatí obchodník v skutočnosti?</w:t>
      </w:r>
    </w:p>
    <w:p w:rsidR="0007325C" w:rsidRPr="002E7C03" w:rsidRDefault="0007325C" w:rsidP="0007325C">
      <w:pPr>
        <w:widowControl w:val="0"/>
        <w:numPr>
          <w:ilvl w:val="0"/>
          <w:numId w:val="11"/>
        </w:numPr>
        <w:spacing w:after="120"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 Za čo je 12 sudov parketového vosku </w:t>
      </w:r>
      <w:proofErr w:type="spellStart"/>
      <w:r w:rsidRPr="002E7C03">
        <w:rPr>
          <w:rStyle w:val="Zkladntext1"/>
          <w:rFonts w:eastAsiaTheme="minorHAnsi"/>
          <w:color w:val="auto"/>
          <w:sz w:val="24"/>
          <w:szCs w:val="24"/>
        </w:rPr>
        <w:t>B</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6767 </w:t>
      </w:r>
      <w:r w:rsidRPr="002E7C03">
        <w:rPr>
          <w:rStyle w:val="Zkladntext1"/>
          <w:rFonts w:eastAsiaTheme="minorHAnsi"/>
          <w:i/>
          <w:color w:val="auto"/>
          <w:sz w:val="24"/>
          <w:szCs w:val="24"/>
        </w:rPr>
        <w:t>kg</w:t>
      </w:r>
      <w:r w:rsidRPr="002E7C03">
        <w:rPr>
          <w:rStyle w:val="Zkladntext1"/>
          <w:rFonts w:eastAsiaTheme="minorHAnsi"/>
          <w:color w:val="auto"/>
          <w:sz w:val="24"/>
          <w:szCs w:val="24"/>
        </w:rPr>
        <w:t>, T</w:t>
      </w:r>
      <w:r w:rsidRPr="002E7C03">
        <w:rPr>
          <w:rStyle w:val="Zkladntext1"/>
          <w:rFonts w:eastAsiaTheme="minorHAnsi"/>
          <w:color w:val="auto"/>
          <w:sz w:val="24"/>
          <w:szCs w:val="24"/>
          <w:vertAlign w:val="superscript"/>
        </w:rPr>
        <w:t>a</w:t>
      </w:r>
      <w:r w:rsidRPr="002E7C03">
        <w:rPr>
          <w:rStyle w:val="Zkladntext1"/>
          <w:rFonts w:eastAsiaTheme="minorHAnsi"/>
          <w:color w:val="auto"/>
          <w:sz w:val="24"/>
          <w:szCs w:val="24"/>
        </w:rPr>
        <w:t xml:space="preserve"> 13%, keď 100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w:t>
      </w:r>
      <w:proofErr w:type="spellStart"/>
      <w:r w:rsidRPr="002E7C03">
        <w:rPr>
          <w:rStyle w:val="Zkladntext1"/>
          <w:rFonts w:eastAsiaTheme="minorHAnsi"/>
          <w:color w:val="auto"/>
          <w:sz w:val="24"/>
          <w:szCs w:val="24"/>
        </w:rPr>
        <w:t>N</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počítajú 1650</w:t>
      </w:r>
      <w:r>
        <w:rPr>
          <w:rStyle w:val="Zkladntext1"/>
          <w:rFonts w:eastAsiaTheme="minorHAnsi"/>
          <w:color w:val="auto"/>
          <w:sz w:val="24"/>
          <w:szCs w:val="24"/>
        </w:rPr>
        <w:t> </w:t>
      </w:r>
      <w:r w:rsidRPr="002E7C03">
        <w:rPr>
          <w:rStyle w:val="Zkladntext1"/>
          <w:rFonts w:eastAsiaTheme="minorHAnsi"/>
          <w:i/>
          <w:color w:val="auto"/>
          <w:sz w:val="24"/>
          <w:szCs w:val="24"/>
        </w:rPr>
        <w:t>Ks</w:t>
      </w:r>
      <w:r w:rsidRPr="002E7C03">
        <w:rPr>
          <w:rStyle w:val="Zkladntext1"/>
          <w:rFonts w:eastAsiaTheme="minorHAnsi"/>
          <w:color w:val="auto"/>
          <w:sz w:val="24"/>
          <w:szCs w:val="24"/>
        </w:rPr>
        <w:t xml:space="preserve"> a keď poklad</w:t>
      </w:r>
      <w:r w:rsidRPr="002E7C03">
        <w:rPr>
          <w:rStyle w:val="Zkladntext1"/>
          <w:rFonts w:eastAsiaTheme="minorHAnsi"/>
          <w:color w:val="auto"/>
          <w:sz w:val="24"/>
          <w:szCs w:val="24"/>
        </w:rPr>
        <w:softHyphen/>
        <w:t xml:space="preserve">ničná </w:t>
      </w:r>
      <w:proofErr w:type="spellStart"/>
      <w:r w:rsidRPr="002E7C03">
        <w:rPr>
          <w:rStyle w:val="Zkladntext1"/>
          <w:rFonts w:eastAsiaTheme="minorHAnsi"/>
          <w:color w:val="auto"/>
          <w:sz w:val="24"/>
          <w:szCs w:val="24"/>
        </w:rPr>
        <w:t>sľava</w:t>
      </w:r>
      <w:proofErr w:type="spellEnd"/>
      <w:r w:rsidRPr="002E7C03">
        <w:rPr>
          <w:rStyle w:val="Zkladntext1"/>
          <w:rFonts w:eastAsiaTheme="minorHAnsi"/>
          <w:color w:val="auto"/>
          <w:sz w:val="24"/>
          <w:szCs w:val="24"/>
        </w:rPr>
        <w:t>, t. j. skonto je 2½%?</w:t>
      </w:r>
    </w:p>
    <w:p w:rsidR="0007325C" w:rsidRPr="002E7C03" w:rsidRDefault="0007325C" w:rsidP="0007325C">
      <w:pPr>
        <w:widowControl w:val="0"/>
        <w:numPr>
          <w:ilvl w:val="0"/>
          <w:numId w:val="11"/>
        </w:numPr>
        <w:spacing w:after="124" w:line="240" w:lineRule="auto"/>
        <w:ind w:left="284" w:right="20" w:hanging="284"/>
        <w:jc w:val="both"/>
        <w:rPr>
          <w:rFonts w:ascii="Times New Roman" w:hAnsi="Times New Roman" w:cs="Times New Roman"/>
          <w:sz w:val="24"/>
          <w:szCs w:val="24"/>
        </w:rPr>
      </w:pPr>
      <w:r w:rsidRPr="002E7C03">
        <w:rPr>
          <w:rStyle w:val="Zkladntext1"/>
          <w:rFonts w:eastAsiaTheme="minorHAnsi"/>
          <w:color w:val="auto"/>
          <w:sz w:val="24"/>
          <w:szCs w:val="24"/>
        </w:rPr>
        <w:t xml:space="preserve"> Niekto kupuje 5 sudov tovaru </w:t>
      </w:r>
      <w:proofErr w:type="spellStart"/>
      <w:r w:rsidRPr="002E7C03">
        <w:rPr>
          <w:rStyle w:val="Zkladntext1"/>
          <w:rFonts w:eastAsiaTheme="minorHAnsi"/>
          <w:color w:val="auto"/>
          <w:sz w:val="24"/>
          <w:szCs w:val="24"/>
        </w:rPr>
        <w:t>B</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5219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s 11% T</w:t>
      </w:r>
      <w:r w:rsidRPr="002E7C03">
        <w:rPr>
          <w:rStyle w:val="Zkladntext1"/>
          <w:rFonts w:eastAsiaTheme="minorHAnsi"/>
          <w:color w:val="auto"/>
          <w:sz w:val="24"/>
          <w:szCs w:val="24"/>
          <w:vertAlign w:val="superscript"/>
        </w:rPr>
        <w:t>a</w:t>
      </w:r>
      <w:r w:rsidRPr="002E7C03">
        <w:rPr>
          <w:rStyle w:val="Zkladntext1"/>
          <w:rFonts w:eastAsiaTheme="minorHAnsi"/>
          <w:color w:val="auto"/>
          <w:sz w:val="24"/>
          <w:szCs w:val="24"/>
        </w:rPr>
        <w:t xml:space="preserve">. Koľko za to platí, keď 100 </w:t>
      </w:r>
      <w:r w:rsidRPr="002E7C03">
        <w:rPr>
          <w:rStyle w:val="Zkladntext1"/>
          <w:rFonts w:eastAsiaTheme="minorHAnsi"/>
          <w:i/>
          <w:color w:val="auto"/>
          <w:sz w:val="24"/>
          <w:szCs w:val="24"/>
        </w:rPr>
        <w:t>kg</w:t>
      </w:r>
      <w:r w:rsidRPr="002E7C03">
        <w:rPr>
          <w:rStyle w:val="Zkladntext1"/>
          <w:rFonts w:eastAsiaTheme="minorHAnsi"/>
          <w:color w:val="auto"/>
          <w:sz w:val="24"/>
          <w:szCs w:val="24"/>
        </w:rPr>
        <w:t xml:space="preserve"> </w:t>
      </w:r>
      <w:proofErr w:type="spellStart"/>
      <w:r w:rsidRPr="002E7C03">
        <w:rPr>
          <w:rStyle w:val="Zkladntext1"/>
          <w:rFonts w:eastAsiaTheme="minorHAnsi"/>
          <w:color w:val="auto"/>
          <w:sz w:val="24"/>
          <w:szCs w:val="24"/>
        </w:rPr>
        <w:t>N</w:t>
      </w:r>
      <w:r w:rsidRPr="0007325C">
        <w:rPr>
          <w:rStyle w:val="Zkladntext1"/>
          <w:rFonts w:eastAsiaTheme="minorHAnsi"/>
          <w:color w:val="auto"/>
          <w:sz w:val="24"/>
          <w:szCs w:val="24"/>
          <w:vertAlign w:val="superscript"/>
        </w:rPr>
        <w:t>t</w:t>
      </w:r>
      <w:proofErr w:type="spellEnd"/>
      <w:r w:rsidRPr="002E7C03">
        <w:rPr>
          <w:rStyle w:val="Zkladntext1"/>
          <w:rFonts w:eastAsiaTheme="minorHAnsi"/>
          <w:color w:val="auto"/>
          <w:sz w:val="24"/>
          <w:szCs w:val="24"/>
        </w:rPr>
        <w:t xml:space="preserve">° tovaru počítajú 280 </w:t>
      </w:r>
      <w:r w:rsidRPr="002E7C03">
        <w:rPr>
          <w:rStyle w:val="Zkladntext1"/>
          <w:rFonts w:eastAsiaTheme="minorHAnsi"/>
          <w:i/>
          <w:color w:val="auto"/>
          <w:sz w:val="24"/>
          <w:szCs w:val="24"/>
        </w:rPr>
        <w:t>Ks</w:t>
      </w:r>
      <w:r w:rsidRPr="002E7C03">
        <w:rPr>
          <w:rStyle w:val="Zkladntext1"/>
          <w:rFonts w:eastAsiaTheme="minorHAnsi"/>
          <w:color w:val="auto"/>
          <w:sz w:val="24"/>
          <w:szCs w:val="24"/>
        </w:rPr>
        <w:t xml:space="preserve"> s 2% skontom?</w:t>
      </w:r>
    </w:p>
    <w:p w:rsidR="001C1C33" w:rsidRDefault="001C1C33"/>
    <w:p w:rsidR="001C1C33" w:rsidRDefault="001C1C33">
      <w:r>
        <w:t>Remeselníci</w:t>
      </w:r>
    </w:p>
    <w:p w:rsidR="001C1C33" w:rsidRDefault="001C1C33"/>
    <w:p w:rsidR="001C1C33" w:rsidRDefault="001C1C33"/>
    <w:p w:rsidR="00134DD4" w:rsidRPr="00E60C6E" w:rsidRDefault="00134DD4" w:rsidP="00134DD4">
      <w:pPr>
        <w:widowControl w:val="0"/>
        <w:numPr>
          <w:ilvl w:val="0"/>
          <w:numId w:val="34"/>
        </w:numPr>
        <w:spacing w:after="0" w:line="240" w:lineRule="auto"/>
        <w:ind w:left="1004" w:right="240" w:hanging="360"/>
        <w:jc w:val="both"/>
        <w:rPr>
          <w:rFonts w:ascii="Times New Roman" w:hAnsi="Times New Roman" w:cs="Times New Roman"/>
          <w:sz w:val="24"/>
          <w:szCs w:val="24"/>
        </w:rPr>
      </w:pP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so súknom kúpil 312 m súkna za 18720 </w:t>
      </w:r>
      <w:r w:rsidRPr="00902708">
        <w:rPr>
          <w:rStyle w:val="Zkladntext1"/>
          <w:rFonts w:eastAsiaTheme="minorHAnsi"/>
          <w:i/>
          <w:sz w:val="24"/>
          <w:szCs w:val="24"/>
        </w:rPr>
        <w:t>Ks</w:t>
      </w:r>
      <w:r w:rsidRPr="00E60C6E">
        <w:rPr>
          <w:rStyle w:val="Zkladntext1"/>
          <w:rFonts w:eastAsiaTheme="minorHAnsi"/>
          <w:sz w:val="24"/>
          <w:szCs w:val="24"/>
        </w:rPr>
        <w:t xml:space="preserve">. Za koľko predal </w:t>
      </w:r>
      <w:r w:rsidRPr="00E60C6E">
        <w:rPr>
          <w:rStyle w:val="Zkladntext1"/>
          <w:rFonts w:eastAsiaTheme="minorHAnsi"/>
          <w:sz w:val="24"/>
          <w:szCs w:val="24"/>
        </w:rPr>
        <w:lastRenderedPageBreak/>
        <w:t>jeden meter, ak získal celkom štvrtý diel nákupnej ceny? Za koľko kúpil 1 m súkna? Koľko utŕžil celkom?</w:t>
      </w:r>
    </w:p>
    <w:p w:rsidR="00134DD4" w:rsidRPr="00E60C6E" w:rsidRDefault="00134DD4" w:rsidP="00134DD4">
      <w:pPr>
        <w:widowControl w:val="0"/>
        <w:numPr>
          <w:ilvl w:val="0"/>
          <w:numId w:val="34"/>
        </w:numPr>
        <w:spacing w:after="0" w:line="240" w:lineRule="auto"/>
        <w:ind w:left="1004" w:right="240" w:hanging="360"/>
        <w:jc w:val="both"/>
        <w:rPr>
          <w:rFonts w:ascii="Times New Roman" w:hAnsi="Times New Roman" w:cs="Times New Roman"/>
          <w:sz w:val="24"/>
          <w:szCs w:val="24"/>
        </w:rPr>
      </w:pPr>
      <w:r w:rsidRPr="00E60C6E">
        <w:rPr>
          <w:rStyle w:val="Zkladntext1"/>
          <w:rFonts w:eastAsiaTheme="minorHAnsi"/>
          <w:sz w:val="24"/>
          <w:szCs w:val="24"/>
        </w:rPr>
        <w:t xml:space="preserve"> Pán Rapoš dostal povolenie na autobusovú dopra</w:t>
      </w:r>
      <w:r w:rsidRPr="00E60C6E">
        <w:rPr>
          <w:rStyle w:val="Zkladntext1"/>
          <w:rFonts w:eastAsiaTheme="minorHAnsi"/>
          <w:sz w:val="24"/>
          <w:szCs w:val="24"/>
        </w:rPr>
        <w:softHyphen/>
        <w:t xml:space="preserve">vu osôb medzi dedinou A </w:t>
      </w:r>
      <w:proofErr w:type="spellStart"/>
      <w:r w:rsidRPr="00E60C6E">
        <w:rPr>
          <w:rStyle w:val="Zkladntext1"/>
          <w:rFonts w:eastAsiaTheme="minorHAnsi"/>
          <w:sz w:val="24"/>
          <w:szCs w:val="24"/>
        </w:rPr>
        <w:t>a</w:t>
      </w:r>
      <w:proofErr w:type="spellEnd"/>
      <w:r w:rsidRPr="00E60C6E">
        <w:rPr>
          <w:rStyle w:val="Zkladntext1"/>
          <w:rFonts w:eastAsiaTheme="minorHAnsi"/>
          <w:sz w:val="24"/>
          <w:szCs w:val="24"/>
        </w:rPr>
        <w:t xml:space="preserve"> mestom B, ktoré bolo vzdialené 27 km. Dva autobusy </w:t>
      </w:r>
      <w:proofErr w:type="spellStart"/>
      <w:r w:rsidRPr="00E60C6E">
        <w:rPr>
          <w:rStyle w:val="Zkladntext1"/>
          <w:rFonts w:eastAsiaTheme="minorHAnsi"/>
          <w:sz w:val="24"/>
          <w:szCs w:val="24"/>
        </w:rPr>
        <w:t>išly</w:t>
      </w:r>
      <w:proofErr w:type="spellEnd"/>
      <w:r w:rsidRPr="00E60C6E">
        <w:rPr>
          <w:rStyle w:val="Zkladntext1"/>
          <w:rFonts w:eastAsiaTheme="minorHAnsi"/>
          <w:sz w:val="24"/>
          <w:szCs w:val="24"/>
        </w:rPr>
        <w:t xml:space="preserve"> denne trikrát ta a </w:t>
      </w:r>
      <w:proofErr w:type="spellStart"/>
      <w:r w:rsidRPr="00E60C6E">
        <w:rPr>
          <w:rStyle w:val="Zkladntext1"/>
          <w:rFonts w:eastAsiaTheme="minorHAnsi"/>
          <w:sz w:val="24"/>
          <w:szCs w:val="24"/>
        </w:rPr>
        <w:t>zpät</w:t>
      </w:r>
      <w:proofErr w:type="spellEnd"/>
      <w:r w:rsidRPr="00E60C6E">
        <w:rPr>
          <w:rStyle w:val="Zkladntext1"/>
          <w:rFonts w:eastAsiaTheme="minorHAnsi"/>
          <w:sz w:val="24"/>
          <w:szCs w:val="24"/>
        </w:rPr>
        <w:t xml:space="preserve">. Cestovný lístok bol za 13,50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Do autobusu sa vmestilo 35 osôb. Denne </w:t>
      </w:r>
      <w:proofErr w:type="spellStart"/>
      <w:r w:rsidRPr="00E60C6E">
        <w:rPr>
          <w:rStyle w:val="Zkladntext1"/>
          <w:rFonts w:eastAsiaTheme="minorHAnsi"/>
          <w:sz w:val="24"/>
          <w:szCs w:val="24"/>
        </w:rPr>
        <w:t>previezly</w:t>
      </w:r>
      <w:proofErr w:type="spellEnd"/>
      <w:r w:rsidRPr="00E60C6E">
        <w:rPr>
          <w:rStyle w:val="Zkladntext1"/>
          <w:rFonts w:eastAsiaTheme="minorHAnsi"/>
          <w:sz w:val="24"/>
          <w:szCs w:val="24"/>
        </w:rPr>
        <w:t xml:space="preserve"> priemerne 185 osôb.</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Ako dlho </w:t>
      </w:r>
      <w:proofErr w:type="spellStart"/>
      <w:r w:rsidRPr="00E60C6E">
        <w:rPr>
          <w:rStyle w:val="Zkladntext1"/>
          <w:rFonts w:eastAsiaTheme="minorHAnsi"/>
          <w:sz w:val="24"/>
          <w:szCs w:val="24"/>
        </w:rPr>
        <w:t>musely</w:t>
      </w:r>
      <w:proofErr w:type="spellEnd"/>
      <w:r w:rsidRPr="00E60C6E">
        <w:rPr>
          <w:rStyle w:val="Zkladntext1"/>
          <w:rFonts w:eastAsiaTheme="minorHAnsi"/>
          <w:sz w:val="24"/>
          <w:szCs w:val="24"/>
        </w:rPr>
        <w:t xml:space="preserve"> autobusy, ktoré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po 86500 </w:t>
      </w:r>
      <w:r w:rsidRPr="00902708">
        <w:rPr>
          <w:rStyle w:val="Zkladntext1"/>
          <w:rFonts w:eastAsiaTheme="minorHAnsi"/>
          <w:i/>
          <w:sz w:val="24"/>
          <w:szCs w:val="24"/>
        </w:rPr>
        <w:t>Ks</w:t>
      </w:r>
      <w:r w:rsidRPr="00E60C6E">
        <w:rPr>
          <w:rStyle w:val="Zkladntext1"/>
          <w:rFonts w:eastAsiaTheme="minorHAnsi"/>
          <w:sz w:val="24"/>
          <w:szCs w:val="24"/>
        </w:rPr>
        <w:t xml:space="preserve">, jazdiť, aby sa </w:t>
      </w:r>
      <w:proofErr w:type="spellStart"/>
      <w:r w:rsidRPr="00E60C6E">
        <w:rPr>
          <w:rStyle w:val="Zkladntext1"/>
          <w:rFonts w:eastAsiaTheme="minorHAnsi"/>
          <w:sz w:val="24"/>
          <w:szCs w:val="24"/>
        </w:rPr>
        <w:t>rentovaly</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Na 100 km </w:t>
      </w:r>
      <w:proofErr w:type="spellStart"/>
      <w:r w:rsidRPr="00E60C6E">
        <w:rPr>
          <w:rStyle w:val="Zkladntext1"/>
          <w:rFonts w:eastAsiaTheme="minorHAnsi"/>
          <w:sz w:val="24"/>
          <w:szCs w:val="24"/>
        </w:rPr>
        <w:t>spotrebovaly</w:t>
      </w:r>
      <w:proofErr w:type="spellEnd"/>
      <w:r w:rsidRPr="00E60C6E">
        <w:rPr>
          <w:rStyle w:val="Zkladntext1"/>
          <w:rFonts w:eastAsiaTheme="minorHAnsi"/>
          <w:sz w:val="24"/>
          <w:szCs w:val="24"/>
        </w:rPr>
        <w:t xml:space="preserve"> 22 l benzínu po 3,40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Fonts w:ascii="Times New Roman" w:hAnsi="Times New Roman" w:cs="Times New Roman"/>
          <w:sz w:val="24"/>
          <w:szCs w:val="24"/>
        </w:rPr>
      </w:pPr>
      <w:r w:rsidRPr="00E60C6E">
        <w:rPr>
          <w:rStyle w:val="Zkladntext1"/>
          <w:rFonts w:eastAsiaTheme="minorHAnsi"/>
          <w:sz w:val="24"/>
          <w:szCs w:val="24"/>
        </w:rPr>
        <w:t xml:space="preserve">Odhadnite výdavky s autobusmi spojené a zistite, koľko </w:t>
      </w:r>
      <w:r w:rsidRPr="00902708">
        <w:rPr>
          <w:rStyle w:val="Zkladntext1"/>
          <w:rFonts w:eastAsiaTheme="minorHAnsi"/>
          <w:i/>
          <w:sz w:val="24"/>
          <w:szCs w:val="24"/>
        </w:rPr>
        <w:t>Ks</w:t>
      </w:r>
      <w:r w:rsidRPr="00E60C6E">
        <w:rPr>
          <w:rStyle w:val="Zkladntext1"/>
          <w:rFonts w:eastAsiaTheme="minorHAnsi"/>
          <w:sz w:val="24"/>
          <w:szCs w:val="24"/>
        </w:rPr>
        <w:t xml:space="preserve"> asi zarobí p. Rapoš, keď dopravu prevádza sám s jedným šoférom!</w:t>
      </w:r>
    </w:p>
    <w:p w:rsidR="00134DD4" w:rsidRPr="00E60C6E" w:rsidRDefault="00134DD4" w:rsidP="00134DD4">
      <w:pPr>
        <w:widowControl w:val="0"/>
        <w:numPr>
          <w:ilvl w:val="0"/>
          <w:numId w:val="34"/>
        </w:numPr>
        <w:spacing w:after="0" w:line="240" w:lineRule="auto"/>
        <w:ind w:left="1004" w:hanging="360"/>
        <w:jc w:val="both"/>
        <w:rPr>
          <w:rFonts w:ascii="Times New Roman" w:hAnsi="Times New Roman" w:cs="Times New Roman"/>
          <w:sz w:val="24"/>
          <w:szCs w:val="24"/>
        </w:rPr>
      </w:pPr>
      <w:r w:rsidRPr="00E60C6E">
        <w:rPr>
          <w:rStyle w:val="Zkladntext1"/>
          <w:rFonts w:eastAsiaTheme="minorHAnsi"/>
          <w:sz w:val="24"/>
          <w:szCs w:val="24"/>
        </w:rPr>
        <w:t xml:space="preserve"> Úradník si postavil rodinný dom za 87000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40" w:firstLine="397"/>
        <w:jc w:val="both"/>
        <w:rPr>
          <w:rStyle w:val="Zkladntext1"/>
          <w:rFonts w:eastAsiaTheme="minorHAnsi"/>
          <w:sz w:val="24"/>
          <w:szCs w:val="24"/>
        </w:rPr>
      </w:pPr>
      <w:r w:rsidRPr="00E60C6E">
        <w:rPr>
          <w:rStyle w:val="Zkladntext1"/>
          <w:rFonts w:eastAsiaTheme="minorHAnsi"/>
          <w:sz w:val="24"/>
          <w:szCs w:val="24"/>
        </w:rPr>
        <w:t>Sporiteľňa mu požičala 3/5 ceny pozemku, ktorú od</w:t>
      </w:r>
      <w:r w:rsidRPr="00E60C6E">
        <w:rPr>
          <w:rStyle w:val="Zkladntext1"/>
          <w:rFonts w:eastAsiaTheme="minorHAnsi"/>
          <w:sz w:val="24"/>
          <w:szCs w:val="24"/>
        </w:rPr>
        <w:softHyphen/>
        <w:t xml:space="preserve">hadla na 55000 </w:t>
      </w:r>
      <w:r w:rsidRPr="00902708">
        <w:rPr>
          <w:rStyle w:val="Zkladntext1"/>
          <w:rFonts w:eastAsiaTheme="minorHAnsi"/>
          <w:i/>
          <w:sz w:val="24"/>
          <w:szCs w:val="24"/>
        </w:rPr>
        <w:t>Ks</w:t>
      </w:r>
      <w:r w:rsidRPr="00E60C6E">
        <w:rPr>
          <w:rStyle w:val="Zkladntext1"/>
          <w:rFonts w:eastAsiaTheme="minorHAnsi"/>
          <w:sz w:val="24"/>
          <w:szCs w:val="24"/>
        </w:rPr>
        <w:t xml:space="preserve">. Úradník má mesačný plat 1856 </w:t>
      </w:r>
      <w:r w:rsidRPr="00902708">
        <w:rPr>
          <w:rStyle w:val="Zkladntext1"/>
          <w:rFonts w:eastAsiaTheme="minorHAnsi"/>
          <w:i/>
          <w:sz w:val="24"/>
          <w:szCs w:val="24"/>
        </w:rPr>
        <w:t>Ks</w:t>
      </w:r>
      <w:r w:rsidRPr="00E60C6E">
        <w:rPr>
          <w:rStyle w:val="Zkladntext1"/>
          <w:rFonts w:eastAsiaTheme="minorHAnsi"/>
          <w:sz w:val="24"/>
          <w:szCs w:val="24"/>
        </w:rPr>
        <w:t xml:space="preserve">, z ktorého platu pravidelne vracia na 11 rokov požičané peniaze a platí tiež 5 ½ % ročne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na pôžičku. Koľko výdavkov má do roka na pôžičku? Koľko </w:t>
      </w:r>
      <w:r w:rsidRPr="00902708">
        <w:rPr>
          <w:rStyle w:val="Zkladntext1"/>
          <w:rFonts w:eastAsiaTheme="minorHAnsi"/>
          <w:i/>
          <w:sz w:val="24"/>
          <w:szCs w:val="24"/>
        </w:rPr>
        <w:t>Ks</w:t>
      </w:r>
      <w:r w:rsidRPr="00E60C6E">
        <w:rPr>
          <w:rStyle w:val="Zkladntext1"/>
          <w:rFonts w:eastAsiaTheme="minorHAnsi"/>
          <w:sz w:val="24"/>
          <w:szCs w:val="24"/>
        </w:rPr>
        <w:t xml:space="preserve"> mu ostáva z mesačného platu?</w:t>
      </w:r>
    </w:p>
    <w:p w:rsidR="00134DD4" w:rsidRPr="00E60C6E" w:rsidRDefault="00134DD4" w:rsidP="00134DD4">
      <w:pPr>
        <w:widowControl w:val="0"/>
        <w:numPr>
          <w:ilvl w:val="0"/>
          <w:numId w:val="54"/>
        </w:numPr>
        <w:spacing w:after="144" w:line="240" w:lineRule="auto"/>
        <w:ind w:left="40" w:right="20" w:firstLine="397"/>
        <w:jc w:val="both"/>
        <w:rPr>
          <w:rFonts w:ascii="Times New Roman" w:hAnsi="Times New Roman" w:cs="Times New Roman"/>
          <w:sz w:val="24"/>
          <w:szCs w:val="24"/>
        </w:rPr>
      </w:pPr>
      <w:r w:rsidRPr="00E60C6E">
        <w:rPr>
          <w:rFonts w:ascii="Times New Roman" w:hAnsi="Times New Roman" w:cs="Times New Roman"/>
        </w:rPr>
        <w:br w:type="page"/>
      </w:r>
      <w:r w:rsidRPr="00E60C6E">
        <w:rPr>
          <w:rStyle w:val="Zkladntext1"/>
          <w:rFonts w:eastAsiaTheme="minorHAnsi"/>
          <w:sz w:val="24"/>
          <w:szCs w:val="24"/>
        </w:rPr>
        <w:lastRenderedPageBreak/>
        <w:t xml:space="preserve">Predávajúc tovar,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zarobil na jeho päti</w:t>
      </w:r>
      <w:r w:rsidRPr="00E60C6E">
        <w:rPr>
          <w:rStyle w:val="Zkladntext1"/>
          <w:rFonts w:eastAsiaTheme="minorHAnsi"/>
          <w:sz w:val="24"/>
          <w:szCs w:val="24"/>
        </w:rPr>
        <w:softHyphen/>
        <w:t>ne 20%, na jeho šestine 18%, na jeho tretine 27%. Koľko % zarobil na zvyšku, ak zarobil priemerne 25%?</w:t>
      </w:r>
    </w:p>
    <w:p w:rsidR="00134DD4" w:rsidRPr="00E60C6E" w:rsidRDefault="00134DD4" w:rsidP="00134DD4">
      <w:pPr>
        <w:widowControl w:val="0"/>
        <w:numPr>
          <w:ilvl w:val="0"/>
          <w:numId w:val="54"/>
        </w:numPr>
        <w:spacing w:after="0" w:line="240" w:lineRule="auto"/>
        <w:ind w:left="40" w:firstLine="397"/>
        <w:jc w:val="both"/>
        <w:rPr>
          <w:rFonts w:ascii="Times New Roman" w:hAnsi="Times New Roman" w:cs="Times New Roman"/>
          <w:sz w:val="24"/>
          <w:szCs w:val="24"/>
        </w:rPr>
      </w:pPr>
      <w:r w:rsidRPr="00E60C6E">
        <w:rPr>
          <w:rStyle w:val="Zkladntext1"/>
          <w:rFonts w:eastAsiaTheme="minorHAnsi"/>
          <w:sz w:val="24"/>
          <w:szCs w:val="24"/>
        </w:rPr>
        <w:t xml:space="preserve"> Za 4 stroje </w:t>
      </w:r>
      <w:r w:rsidRPr="00E60C6E">
        <w:rPr>
          <w:rStyle w:val="ZkladntextRiadkovanie5pt"/>
          <w:rFonts w:ascii="Times New Roman" w:hAnsi="Times New Roman" w:cs="Times New Roman"/>
          <w:color w:val="auto"/>
          <w:sz w:val="24"/>
          <w:szCs w:val="24"/>
        </w:rPr>
        <w:t>.....</w:t>
      </w:r>
      <w:r w:rsidRPr="00E60C6E">
        <w:rPr>
          <w:rStyle w:val="Zkladntext1"/>
          <w:rFonts w:eastAsiaTheme="minorHAnsi"/>
          <w:sz w:val="24"/>
          <w:szCs w:val="24"/>
        </w:rPr>
        <w:t xml:space="preserve"> 24840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tabs>
          <w:tab w:val="left" w:leader="dot" w:pos="2791"/>
        </w:tabs>
        <w:spacing w:after="93"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7 strojov</w:t>
      </w:r>
      <w:r w:rsidRPr="00E60C6E">
        <w:rPr>
          <w:rStyle w:val="Zkladntext1"/>
          <w:rFonts w:eastAsiaTheme="minorHAnsi"/>
          <w:sz w:val="24"/>
          <w:szCs w:val="24"/>
        </w:rPr>
        <w:tab/>
        <w:t xml:space="preserve"> ? </w:t>
      </w:r>
      <w:r w:rsidRPr="00902708">
        <w:rPr>
          <w:rStyle w:val="Zkladntext1"/>
          <w:rFonts w:eastAsiaTheme="minorHAnsi"/>
          <w:i/>
          <w:sz w:val="24"/>
          <w:szCs w:val="24"/>
        </w:rPr>
        <w:t>Ks</w:t>
      </w:r>
      <w:r w:rsidRPr="00E60C6E">
        <w:rPr>
          <w:rStyle w:val="Zkladntext1"/>
          <w:rFonts w:eastAsiaTheme="minorHAnsi"/>
          <w:sz w:val="24"/>
          <w:szCs w:val="24"/>
        </w:rPr>
        <w:t xml:space="preserve"> s 10% </w:t>
      </w:r>
      <w:proofErr w:type="spellStart"/>
      <w:r w:rsidRPr="00E60C6E">
        <w:rPr>
          <w:rStyle w:val="Zkladntext1"/>
          <w:rFonts w:eastAsiaTheme="minorHAnsi"/>
          <w:sz w:val="24"/>
          <w:szCs w:val="24"/>
        </w:rPr>
        <w:t>sľavou</w:t>
      </w:r>
      <w:proofErr w:type="spellEnd"/>
      <w:r w:rsidRPr="00E60C6E">
        <w:rPr>
          <w:rStyle w:val="Zkladntext1"/>
          <w:rFonts w:eastAsiaTheme="minorHAnsi"/>
          <w:sz w:val="24"/>
          <w:szCs w:val="24"/>
        </w:rPr>
        <w:t>.</w:t>
      </w:r>
    </w:p>
    <w:p w:rsidR="00134DD4" w:rsidRPr="00E60C6E" w:rsidRDefault="00134DD4" w:rsidP="00134DD4">
      <w:pPr>
        <w:spacing w:after="69" w:line="240" w:lineRule="auto"/>
        <w:ind w:left="284" w:firstLine="397"/>
        <w:jc w:val="both"/>
        <w:rPr>
          <w:rStyle w:val="Zkladntext1"/>
          <w:rFonts w:eastAsiaTheme="minorHAnsi"/>
          <w:sz w:val="24"/>
          <w:szCs w:val="24"/>
        </w:rPr>
      </w:pPr>
      <w:r w:rsidRPr="00E60C6E">
        <w:rPr>
          <w:rStyle w:val="Zkladntext1"/>
          <w:rFonts w:eastAsiaTheme="minorHAnsi"/>
          <w:sz w:val="24"/>
          <w:szCs w:val="24"/>
        </w:rPr>
        <w:t>Úmerou a úsudkom!</w:t>
      </w:r>
    </w:p>
    <w:p w:rsidR="00134DD4" w:rsidRPr="00E60C6E" w:rsidRDefault="00134DD4" w:rsidP="00134DD4">
      <w:pPr>
        <w:widowControl w:val="0"/>
        <w:numPr>
          <w:ilvl w:val="0"/>
          <w:numId w:val="53"/>
        </w:num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Dvaja robotníci kopali studňu. Prvý deň vykopali 3 m, každý deň o 30 cm menej. Za koľko dní našli vodu, keď sa objavila v hĺbke 12 m?</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Studňu začali kopať za hodinovú mzdu 3,10 </w:t>
      </w:r>
      <w:r w:rsidRPr="00902708">
        <w:rPr>
          <w:rStyle w:val="Zkladntext1"/>
          <w:rFonts w:eastAsiaTheme="minorHAnsi"/>
          <w:i/>
          <w:sz w:val="24"/>
          <w:szCs w:val="24"/>
        </w:rPr>
        <w:t>Ks</w:t>
      </w:r>
      <w:r w:rsidRPr="00E60C6E">
        <w:rPr>
          <w:rStyle w:val="Zkladntext1"/>
          <w:rFonts w:eastAsiaTheme="minorHAnsi"/>
          <w:sz w:val="24"/>
          <w:szCs w:val="24"/>
        </w:rPr>
        <w:t xml:space="preserve"> a mali vyjednané, že za každý meter hĺbky zvýši sa im mzda o 20 h. Akú mzdu mali, keď kopali ostatný meter?</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si zarobili pri tejto práci? (Pozor, nie je to tak </w:t>
      </w:r>
      <w:proofErr w:type="spellStart"/>
      <w:r w:rsidRPr="00E60C6E">
        <w:rPr>
          <w:rStyle w:val="Zkladntext1"/>
          <w:rFonts w:eastAsiaTheme="minorHAnsi"/>
          <w:sz w:val="24"/>
          <w:szCs w:val="24"/>
        </w:rPr>
        <w:t>íahké</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m zeme vykopali, keď ju odviezli na 17 vozoch po 1 ½  m</w:t>
      </w:r>
      <w:r w:rsidRPr="00E60C6E">
        <w:rPr>
          <w:rStyle w:val="Zkladntext1"/>
          <w:rFonts w:eastAsiaTheme="minorHAnsi"/>
          <w:sz w:val="24"/>
          <w:szCs w:val="24"/>
          <w:vertAlign w:val="superscript"/>
        </w:rPr>
        <w:t>3</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Hovorí sa: Koho Pán Boh miluje, toho krížom na</w:t>
      </w:r>
      <w:r w:rsidRPr="00E60C6E">
        <w:rPr>
          <w:rStyle w:val="Zkladntext1"/>
          <w:rFonts w:eastAsiaTheme="minorHAnsi"/>
          <w:sz w:val="24"/>
          <w:szCs w:val="24"/>
        </w:rPr>
        <w:softHyphen/>
        <w:t xml:space="preserve">vštevuje. Gazda </w:t>
      </w:r>
      <w:proofErr w:type="spellStart"/>
      <w:r w:rsidRPr="00E60C6E">
        <w:rPr>
          <w:rStyle w:val="Zkladntext1"/>
          <w:rFonts w:eastAsiaTheme="minorHAnsi"/>
          <w:sz w:val="24"/>
          <w:szCs w:val="24"/>
        </w:rPr>
        <w:t>Kadlečík</w:t>
      </w:r>
      <w:proofErr w:type="spellEnd"/>
      <w:r w:rsidRPr="00E60C6E">
        <w:rPr>
          <w:rStyle w:val="Zkladntext1"/>
          <w:rFonts w:eastAsiaTheme="minorHAnsi"/>
          <w:sz w:val="24"/>
          <w:szCs w:val="24"/>
        </w:rPr>
        <w:t xml:space="preserve"> mal obilie pripravené na mlá</w:t>
      </w:r>
      <w:r w:rsidRPr="00E60C6E">
        <w:rPr>
          <w:rStyle w:val="Zkladntext1"/>
          <w:rFonts w:eastAsiaTheme="minorHAnsi"/>
          <w:sz w:val="24"/>
          <w:szCs w:val="24"/>
        </w:rPr>
        <w:softHyphen/>
        <w:t xml:space="preserve">tenie. Počítal, že bude mať cca 120 q pšenice. Oheň mu zničil túto úrodu a hospodárske budovy v cene cca 80000 </w:t>
      </w:r>
      <w:r w:rsidRPr="00902708">
        <w:rPr>
          <w:rStyle w:val="Zkladntext1"/>
          <w:rFonts w:eastAsiaTheme="minorHAnsi"/>
          <w:i/>
          <w:sz w:val="24"/>
          <w:szCs w:val="24"/>
        </w:rPr>
        <w:t>Ks</w:t>
      </w:r>
      <w:r w:rsidRPr="00E60C6E">
        <w:rPr>
          <w:rStyle w:val="Zkladntext1"/>
          <w:rFonts w:eastAsiaTheme="minorHAnsi"/>
          <w:sz w:val="24"/>
          <w:szCs w:val="24"/>
        </w:rPr>
        <w:t>, kravu a dvoch vykŕmených bravov, ďalej hospodár</w:t>
      </w:r>
      <w:r w:rsidRPr="00E60C6E">
        <w:rPr>
          <w:rStyle w:val="Zkladntext1"/>
          <w:rFonts w:eastAsiaTheme="minorHAnsi"/>
          <w:sz w:val="24"/>
          <w:szCs w:val="24"/>
        </w:rPr>
        <w:softHyphen/>
        <w:t xml:space="preserve">ske náčinie za 7000 </w:t>
      </w:r>
      <w:r w:rsidRPr="00902708">
        <w:rPr>
          <w:rStyle w:val="Zkladntext1"/>
          <w:rFonts w:eastAsiaTheme="minorHAnsi"/>
          <w:i/>
          <w:sz w:val="24"/>
          <w:szCs w:val="24"/>
        </w:rPr>
        <w:t>Ks</w:t>
      </w:r>
      <w:r w:rsidRPr="00E60C6E">
        <w:rPr>
          <w:rStyle w:val="Zkladntext1"/>
          <w:rFonts w:eastAsiaTheme="minorHAnsi"/>
          <w:sz w:val="24"/>
          <w:szCs w:val="24"/>
        </w:rPr>
        <w:t xml:space="preserve">. Pretože bol poistený proti ohňu, poisťovňa mu uhradila zistenú škodu </w:t>
      </w:r>
      <w:r w:rsidRPr="00902708">
        <w:rPr>
          <w:rStyle w:val="Zkladntext1"/>
          <w:rFonts w:eastAsiaTheme="minorHAnsi"/>
          <w:i/>
          <w:sz w:val="24"/>
          <w:szCs w:val="24"/>
        </w:rPr>
        <w:t>Ks</w:t>
      </w:r>
      <w:r w:rsidRPr="00E60C6E">
        <w:rPr>
          <w:rStyle w:val="Zkladntext1"/>
          <w:rFonts w:eastAsiaTheme="minorHAnsi"/>
          <w:sz w:val="24"/>
          <w:szCs w:val="24"/>
        </w:rPr>
        <w:t xml:space="preserve"> 62500 </w:t>
      </w:r>
      <w:r w:rsidRPr="00902708">
        <w:rPr>
          <w:rStyle w:val="Zkladntext1"/>
          <w:rFonts w:eastAsiaTheme="minorHAnsi"/>
          <w:i/>
          <w:sz w:val="24"/>
          <w:szCs w:val="24"/>
        </w:rPr>
        <w:t>Ks</w:t>
      </w:r>
      <w:r w:rsidRPr="00E60C6E">
        <w:rPr>
          <w:rStyle w:val="Zkladntext1"/>
          <w:rFonts w:eastAsiaTheme="minorHAnsi"/>
          <w:sz w:val="24"/>
          <w:szCs w:val="24"/>
        </w:rPr>
        <w:t>. Koľko % mu uhradila zo skutočnej škody podľa jeho údajov?</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O koľko % sa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jeho majetok, keď si ho v celku cenil na 530000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45" w:line="240" w:lineRule="auto"/>
        <w:ind w:left="284" w:firstLine="397"/>
        <w:jc w:val="both"/>
        <w:rPr>
          <w:rStyle w:val="Zkladntext1"/>
          <w:rFonts w:eastAsiaTheme="minorHAnsi"/>
          <w:sz w:val="24"/>
          <w:szCs w:val="24"/>
        </w:rPr>
      </w:pPr>
      <w:r w:rsidRPr="00E60C6E">
        <w:rPr>
          <w:rStyle w:val="Zkladntext1"/>
          <w:rFonts w:eastAsiaTheme="minorHAnsi"/>
          <w:sz w:val="24"/>
          <w:szCs w:val="24"/>
        </w:rPr>
        <w:t xml:space="preserve">O koľko % by sa bol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bez poistenia?</w:t>
      </w:r>
    </w:p>
    <w:p w:rsidR="00134DD4" w:rsidRPr="00E60C6E" w:rsidRDefault="00134DD4" w:rsidP="00134DD4">
      <w:pPr>
        <w:pStyle w:val="Poznmkapodiarou0"/>
        <w:numPr>
          <w:ilvl w:val="0"/>
          <w:numId w:val="63"/>
        </w:numPr>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Priekupník zaplatil za ovocie, ktoré bolo ešte na stromoch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1236. Ovocie mu oberali dvaja chlapi, kto</w:t>
      </w:r>
      <w:r w:rsidRPr="00E60C6E">
        <w:rPr>
          <w:rFonts w:ascii="Times New Roman" w:hAnsi="Times New Roman" w:cs="Times New Roman"/>
          <w:sz w:val="24"/>
          <w:szCs w:val="24"/>
        </w:rPr>
        <w:softHyphen/>
        <w:t xml:space="preserve">rým zaplatil za 4 dni roboty 200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Tito</w:t>
      </w:r>
      <w:proofErr w:type="spellEnd"/>
      <w:r w:rsidRPr="00E60C6E">
        <w:rPr>
          <w:rFonts w:ascii="Times New Roman" w:hAnsi="Times New Roman" w:cs="Times New Roman"/>
          <w:sz w:val="24"/>
          <w:szCs w:val="24"/>
        </w:rPr>
        <w:t xml:space="preserve"> mu obrali 240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jabĺk, 120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hrušiek a 360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marhúľ. Ovocie uložili do debien, a to jablká do 5 debien, hrušky do 3 debien a marhule do 7 debien.</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Koľko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zarobili pomocníci pri tejto práci?</w:t>
      </w:r>
    </w:p>
    <w:p w:rsidR="00134DD4" w:rsidRPr="00E60C6E" w:rsidRDefault="00134DD4" w:rsidP="00134DD4">
      <w:pPr>
        <w:pStyle w:val="Poznmkapodiarou0"/>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Koľko asi dostali od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w:t>
      </w:r>
      <w:proofErr w:type="spellStart"/>
      <w:r w:rsidRPr="00E60C6E">
        <w:rPr>
          <w:rFonts w:ascii="Times New Roman" w:hAnsi="Times New Roman" w:cs="Times New Roman"/>
          <w:sz w:val="24"/>
          <w:szCs w:val="24"/>
        </w:rPr>
        <w:t>nasbieraného</w:t>
      </w:r>
      <w:proofErr w:type="spellEnd"/>
      <w:r w:rsidRPr="00E60C6E">
        <w:rPr>
          <w:rFonts w:ascii="Times New Roman" w:hAnsi="Times New Roman" w:cs="Times New Roman"/>
          <w:sz w:val="24"/>
          <w:szCs w:val="24"/>
        </w:rPr>
        <w:t xml:space="preserve"> ovocia?</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Po čom platil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každého ovocia?</w:t>
      </w:r>
    </w:p>
    <w:p w:rsidR="00134DD4" w:rsidRPr="00E60C6E" w:rsidRDefault="00134DD4" w:rsidP="00134DD4">
      <w:pPr>
        <w:pStyle w:val="Poznmkapodiarou0"/>
        <w:numPr>
          <w:ilvl w:val="0"/>
          <w:numId w:val="52"/>
        </w:numPr>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Koľko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bola B° váha debien s ovocím, keď deb</w:t>
      </w:r>
      <w:r w:rsidRPr="00E60C6E">
        <w:rPr>
          <w:rFonts w:ascii="Times New Roman" w:hAnsi="Times New Roman" w:cs="Times New Roman"/>
          <w:sz w:val="24"/>
          <w:szCs w:val="24"/>
        </w:rPr>
        <w:softHyphen/>
        <w:t xml:space="preserve">ny </w:t>
      </w:r>
      <w:proofErr w:type="spellStart"/>
      <w:r w:rsidRPr="00E60C6E">
        <w:rPr>
          <w:rFonts w:ascii="Times New Roman" w:hAnsi="Times New Roman" w:cs="Times New Roman"/>
          <w:sz w:val="24"/>
          <w:szCs w:val="24"/>
        </w:rPr>
        <w:t>vážily</w:t>
      </w:r>
      <w:proofErr w:type="spellEnd"/>
      <w:r w:rsidRPr="00E60C6E">
        <w:rPr>
          <w:rFonts w:ascii="Times New Roman" w:hAnsi="Times New Roman" w:cs="Times New Roman"/>
          <w:sz w:val="24"/>
          <w:szCs w:val="24"/>
        </w:rPr>
        <w:t xml:space="preserve"> po 3,50 </w:t>
      </w:r>
      <w:r w:rsidRPr="00902708">
        <w:rPr>
          <w:rFonts w:ascii="Times New Roman" w:hAnsi="Times New Roman" w:cs="Times New Roman"/>
          <w:i/>
          <w:sz w:val="24"/>
          <w:szCs w:val="24"/>
        </w:rPr>
        <w:t>kg</w:t>
      </w:r>
      <w:r w:rsidRPr="00E60C6E">
        <w:rPr>
          <w:rFonts w:ascii="Times New Roman" w:hAnsi="Times New Roman" w:cs="Times New Roman"/>
          <w:sz w:val="24"/>
          <w:szCs w:val="24"/>
        </w:rPr>
        <w:t>?</w:t>
      </w:r>
    </w:p>
    <w:p w:rsidR="00134DD4" w:rsidRPr="00E60C6E" w:rsidRDefault="00134DD4" w:rsidP="00134DD4">
      <w:pPr>
        <w:pStyle w:val="Poznmkapodiarou0"/>
        <w:numPr>
          <w:ilvl w:val="0"/>
          <w:numId w:val="52"/>
        </w:numPr>
        <w:shd w:val="clear" w:color="auto" w:fill="auto"/>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 Za dopravu a ostatné poplatky zaplatil 300 </w:t>
      </w:r>
      <w:r w:rsidRPr="00902708">
        <w:rPr>
          <w:rFonts w:ascii="Times New Roman" w:hAnsi="Times New Roman" w:cs="Times New Roman"/>
          <w:i/>
          <w:sz w:val="24"/>
          <w:szCs w:val="24"/>
        </w:rPr>
        <w:t>Ks</w:t>
      </w:r>
      <w:r w:rsidRPr="00E60C6E">
        <w:rPr>
          <w:rFonts w:ascii="Times New Roman" w:hAnsi="Times New Roman" w:cs="Times New Roman"/>
          <w:sz w:val="24"/>
          <w:szCs w:val="24"/>
        </w:rPr>
        <w:t>.</w:t>
      </w:r>
    </w:p>
    <w:p w:rsidR="00134DD4" w:rsidRPr="00E60C6E" w:rsidRDefault="00134DD4" w:rsidP="00134DD4">
      <w:pPr>
        <w:pStyle w:val="Poznmkapodiarou0"/>
        <w:shd w:val="clear" w:color="auto" w:fill="auto"/>
        <w:spacing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Po čom bude </w:t>
      </w:r>
      <w:r w:rsidRPr="00902708">
        <w:rPr>
          <w:rFonts w:ascii="Times New Roman" w:hAnsi="Times New Roman" w:cs="Times New Roman"/>
          <w:i/>
          <w:sz w:val="24"/>
          <w:szCs w:val="24"/>
        </w:rPr>
        <w:t>kg</w:t>
      </w:r>
      <w:r w:rsidRPr="00E60C6E">
        <w:rPr>
          <w:rFonts w:ascii="Times New Roman" w:hAnsi="Times New Roman" w:cs="Times New Roman"/>
          <w:sz w:val="24"/>
          <w:szCs w:val="24"/>
        </w:rPr>
        <w:t xml:space="preserve"> každého ovocia, keď bude počítať 15°/o </w:t>
      </w:r>
      <w:r w:rsidRPr="00E60C6E">
        <w:rPr>
          <w:rFonts w:ascii="Times New Roman" w:hAnsi="Times New Roman" w:cs="Times New Roman"/>
          <w:color w:val="FF0000"/>
          <w:sz w:val="24"/>
          <w:szCs w:val="24"/>
        </w:rPr>
        <w:t>zisk</w:t>
      </w:r>
      <w:r w:rsidRPr="00E60C6E">
        <w:rPr>
          <w:rFonts w:ascii="Times New Roman" w:hAnsi="Times New Roman" w:cs="Times New Roman"/>
          <w:sz w:val="24"/>
          <w:szCs w:val="24"/>
        </w:rPr>
        <w:t>?</w:t>
      </w:r>
    </w:p>
    <w:p w:rsidR="00134DD4" w:rsidRPr="00E60C6E" w:rsidRDefault="00134DD4" w:rsidP="00134DD4">
      <w:pPr>
        <w:widowControl w:val="0"/>
        <w:numPr>
          <w:ilvl w:val="0"/>
          <w:numId w:val="49"/>
        </w:numPr>
        <w:spacing w:after="0" w:line="240" w:lineRule="auto"/>
        <w:ind w:left="60" w:right="880" w:firstLine="397"/>
        <w:jc w:val="both"/>
        <w:rPr>
          <w:rFonts w:ascii="Times New Roman" w:hAnsi="Times New Roman" w:cs="Times New Roman"/>
          <w:sz w:val="24"/>
          <w:szCs w:val="24"/>
        </w:rPr>
      </w:pPr>
      <w:r w:rsidRPr="00E60C6E">
        <w:rPr>
          <w:rStyle w:val="Zkladntext1"/>
          <w:rFonts w:eastAsiaTheme="minorHAnsi"/>
          <w:sz w:val="24"/>
          <w:szCs w:val="24"/>
        </w:rPr>
        <w:t xml:space="preserve">Banka kúpila v Rumunsku 4 vagóny kukurice (po 10 t) po 75,50 </w:t>
      </w:r>
      <w:r w:rsidRPr="00902708">
        <w:rPr>
          <w:rStyle w:val="Zkladntext1"/>
          <w:rFonts w:eastAsiaTheme="minorHAnsi"/>
          <w:i/>
          <w:sz w:val="24"/>
          <w:szCs w:val="24"/>
        </w:rPr>
        <w:t>Ks</w:t>
      </w:r>
      <w:r w:rsidRPr="00E60C6E">
        <w:rPr>
          <w:rStyle w:val="Zkladntext1"/>
          <w:rFonts w:eastAsiaTheme="minorHAnsi"/>
          <w:sz w:val="24"/>
          <w:szCs w:val="24"/>
        </w:rPr>
        <w:t xml:space="preserve"> za q, za dovoz platila 2200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color w:val="2F5496" w:themeColor="accent5" w:themeShade="BF"/>
          <w:sz w:val="24"/>
          <w:szCs w:val="24"/>
        </w:rPr>
        <w:t>proví</w:t>
      </w:r>
      <w:r w:rsidRPr="00E60C6E">
        <w:rPr>
          <w:rStyle w:val="Zkladntext1"/>
          <w:rFonts w:eastAsiaTheme="minorHAnsi"/>
          <w:sz w:val="24"/>
          <w:szCs w:val="24"/>
        </w:rPr>
        <w:t xml:space="preserve">zia 1 ½ %, iné odmeny 250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Keďže očakávala, že cena kukurice na domácom trhu vzrastie, nechala kukuricu 3 mesiace uskladniť. Cena ku</w:t>
      </w:r>
      <w:r w:rsidRPr="00E60C6E">
        <w:rPr>
          <w:rStyle w:val="Zkladntext1"/>
          <w:rFonts w:eastAsiaTheme="minorHAnsi"/>
          <w:sz w:val="24"/>
          <w:szCs w:val="24"/>
        </w:rPr>
        <w:softHyphen/>
        <w:t xml:space="preserve">kurice sa nezvýšila, ale ostala na 120 </w:t>
      </w:r>
      <w:r w:rsidRPr="00902708">
        <w:rPr>
          <w:rStyle w:val="Zkladntext1"/>
          <w:rFonts w:eastAsiaTheme="minorHAnsi"/>
          <w:i/>
          <w:sz w:val="24"/>
          <w:szCs w:val="24"/>
        </w:rPr>
        <w:t>Ks</w:t>
      </w:r>
      <w:r w:rsidRPr="00E60C6E">
        <w:rPr>
          <w:rStyle w:val="Zkladntext1"/>
          <w:rFonts w:eastAsiaTheme="minorHAnsi"/>
          <w:sz w:val="24"/>
          <w:szCs w:val="24"/>
        </w:rPr>
        <w:t xml:space="preserve"> za q. Zarobila, alebo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ila banka na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e, keď počítame, že neskorým predajom prišla o ½% </w:t>
      </w:r>
      <w:r w:rsidRPr="00E60C6E">
        <w:rPr>
          <w:rStyle w:val="Zkladntext1"/>
          <w:rFonts w:eastAsiaTheme="minorHAnsi"/>
          <w:b/>
          <w:color w:val="7030A0"/>
          <w:sz w:val="28"/>
          <w:szCs w:val="24"/>
        </w:rPr>
        <w:t>úrok</w:t>
      </w:r>
      <w:r w:rsidRPr="00E60C6E">
        <w:rPr>
          <w:rStyle w:val="Zkladntext1"/>
          <w:rFonts w:eastAsiaTheme="minorHAnsi"/>
          <w:sz w:val="24"/>
          <w:szCs w:val="24"/>
        </w:rPr>
        <w:t>u zo zaplatenej su</w:t>
      </w:r>
      <w:r w:rsidRPr="00E60C6E">
        <w:rPr>
          <w:rStyle w:val="Zkladntext1"/>
          <w:rFonts w:eastAsiaTheme="minorHAnsi"/>
          <w:sz w:val="24"/>
          <w:szCs w:val="24"/>
        </w:rPr>
        <w:softHyphen/>
        <w:t xml:space="preserve">my a o </w:t>
      </w:r>
      <w:r w:rsidRPr="00902708">
        <w:rPr>
          <w:rStyle w:val="Zkladntext1"/>
          <w:rFonts w:eastAsiaTheme="minorHAnsi"/>
          <w:i/>
          <w:sz w:val="24"/>
          <w:szCs w:val="24"/>
        </w:rPr>
        <w:t>Ks</w:t>
      </w:r>
      <w:r w:rsidRPr="00E60C6E">
        <w:rPr>
          <w:rStyle w:val="Zkladntext1"/>
          <w:rFonts w:eastAsiaTheme="minorHAnsi"/>
          <w:sz w:val="24"/>
          <w:szCs w:val="24"/>
        </w:rPr>
        <w:t xml:space="preserve"> 340, ktoré zaplatila za uskladnenie?</w:t>
      </w:r>
    </w:p>
    <w:p w:rsidR="00134DD4" w:rsidRPr="00E60C6E" w:rsidRDefault="00134DD4" w:rsidP="00134DD4">
      <w:pPr>
        <w:spacing w:after="248"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Koľko by bola banka zarobila, keby bola cena kuku</w:t>
      </w:r>
      <w:r w:rsidRPr="00E60C6E">
        <w:rPr>
          <w:rStyle w:val="Zkladntext1"/>
          <w:rFonts w:eastAsiaTheme="minorHAnsi"/>
          <w:sz w:val="24"/>
          <w:szCs w:val="24"/>
        </w:rPr>
        <w:softHyphen/>
        <w:t>rice stúpla o 15%?</w:t>
      </w:r>
    </w:p>
    <w:p w:rsidR="00134DD4" w:rsidRPr="00E60C6E" w:rsidRDefault="00134DD4" w:rsidP="00134DD4">
      <w:pPr>
        <w:widowControl w:val="0"/>
        <w:numPr>
          <w:ilvl w:val="0"/>
          <w:numId w:val="49"/>
        </w:numPr>
        <w:spacing w:after="0" w:line="240" w:lineRule="auto"/>
        <w:ind w:left="60" w:right="880" w:firstLine="397"/>
        <w:jc w:val="both"/>
        <w:rPr>
          <w:rFonts w:ascii="Times New Roman" w:hAnsi="Times New Roman" w:cs="Times New Roman"/>
          <w:sz w:val="24"/>
          <w:szCs w:val="24"/>
        </w:rPr>
      </w:pPr>
      <w:r w:rsidRPr="00E60C6E">
        <w:rPr>
          <w:rStyle w:val="Zkladntext1"/>
          <w:rFonts w:eastAsiaTheme="minorHAnsi"/>
          <w:sz w:val="24"/>
          <w:szCs w:val="24"/>
        </w:rPr>
        <w:t xml:space="preserve">Menšia sporiteľňa mala základný kapitál 2000000 </w:t>
      </w:r>
      <w:r w:rsidRPr="00902708">
        <w:rPr>
          <w:rStyle w:val="Zkladntext1"/>
          <w:rFonts w:eastAsiaTheme="minorHAnsi"/>
          <w:i/>
          <w:sz w:val="24"/>
          <w:szCs w:val="24"/>
        </w:rPr>
        <w:t>Ks</w:t>
      </w:r>
      <w:r w:rsidRPr="00E60C6E">
        <w:rPr>
          <w:rStyle w:val="Zkladntext1"/>
          <w:rFonts w:eastAsiaTheme="minorHAnsi"/>
          <w:sz w:val="24"/>
          <w:szCs w:val="24"/>
        </w:rPr>
        <w:t xml:space="preserve">. Vklady </w:t>
      </w:r>
      <w:proofErr w:type="spellStart"/>
      <w:r w:rsidRPr="00E60C6E">
        <w:rPr>
          <w:rStyle w:val="Zkladntext1"/>
          <w:rFonts w:eastAsiaTheme="minorHAnsi"/>
          <w:sz w:val="24"/>
          <w:szCs w:val="24"/>
        </w:rPr>
        <w:t>činily</w:t>
      </w:r>
      <w:proofErr w:type="spellEnd"/>
      <w:r w:rsidRPr="00E60C6E">
        <w:rPr>
          <w:rStyle w:val="Zkladntext1"/>
          <w:rFonts w:eastAsiaTheme="minorHAnsi"/>
          <w:sz w:val="24"/>
          <w:szCs w:val="24"/>
        </w:rPr>
        <w:t xml:space="preserve"> ročne 7 ½ - milióna, ktoré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ovala, 3 ¾ % B° a 3 ½ % N°. Rozdiel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daň a iné poplatky.</w:t>
      </w:r>
    </w:p>
    <w:p w:rsidR="00134DD4" w:rsidRPr="00E60C6E" w:rsidRDefault="00134DD4" w:rsidP="00134DD4">
      <w:pPr>
        <w:spacing w:after="0" w:line="240" w:lineRule="auto"/>
        <w:ind w:left="284" w:right="880" w:firstLine="397"/>
        <w:jc w:val="both"/>
        <w:rPr>
          <w:rFonts w:ascii="Times New Roman" w:hAnsi="Times New Roman" w:cs="Times New Roman"/>
          <w:sz w:val="24"/>
          <w:szCs w:val="24"/>
        </w:rPr>
      </w:pPr>
      <w:proofErr w:type="spellStart"/>
      <w:r w:rsidRPr="00E60C6E">
        <w:rPr>
          <w:rStyle w:val="Zkladntext1"/>
          <w:rFonts w:eastAsiaTheme="minorHAnsi"/>
          <w:sz w:val="24"/>
          <w:szCs w:val="24"/>
        </w:rPr>
        <w:t>Pôžičok</w:t>
      </w:r>
      <w:proofErr w:type="spellEnd"/>
      <w:r w:rsidRPr="00E60C6E">
        <w:rPr>
          <w:rStyle w:val="Zkladntext1"/>
          <w:rFonts w:eastAsiaTheme="minorHAnsi"/>
          <w:sz w:val="24"/>
          <w:szCs w:val="24"/>
        </w:rPr>
        <w:t xml:space="preserve"> poskytovala priemerne ročne 75% vkladov a 25% základného kapitálu na 5 1/3 % </w:t>
      </w:r>
      <w:r w:rsidRPr="00E60C6E">
        <w:rPr>
          <w:rStyle w:val="Zkladntext1"/>
          <w:rFonts w:eastAsiaTheme="minorHAnsi"/>
          <w:b/>
          <w:color w:val="7030A0"/>
          <w:sz w:val="28"/>
          <w:szCs w:val="24"/>
        </w:rPr>
        <w:t>úrok</w:t>
      </w:r>
      <w:r w:rsidRPr="00E60C6E">
        <w:rPr>
          <w:rStyle w:val="Zkladntext1"/>
          <w:rFonts w:eastAsiaTheme="minorHAnsi"/>
          <w:sz w:val="24"/>
          <w:szCs w:val="24"/>
        </w:rPr>
        <w:t>ov.</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 xml:space="preserve">Bola táto sporiteľňa rentabilná (so </w:t>
      </w:r>
      <w:r w:rsidRPr="00E60C6E">
        <w:rPr>
          <w:rStyle w:val="Zkladntext1"/>
          <w:rFonts w:eastAsiaTheme="minorHAnsi"/>
          <w:color w:val="FF0000"/>
          <w:sz w:val="24"/>
          <w:szCs w:val="24"/>
        </w:rPr>
        <w:t>zisk</w:t>
      </w:r>
      <w:r w:rsidRPr="00E60C6E">
        <w:rPr>
          <w:rStyle w:val="Zkladntext1"/>
          <w:rFonts w:eastAsiaTheme="minorHAnsi"/>
          <w:sz w:val="24"/>
          <w:szCs w:val="24"/>
        </w:rPr>
        <w:t>om)?</w:t>
      </w:r>
    </w:p>
    <w:p w:rsidR="00134DD4" w:rsidRPr="00E60C6E" w:rsidRDefault="00134DD4" w:rsidP="00134DD4">
      <w:pPr>
        <w:widowControl w:val="0"/>
        <w:numPr>
          <w:ilvl w:val="0"/>
          <w:numId w:val="53"/>
        </w:num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Úradník si kúpil rádio za 1680 </w:t>
      </w:r>
      <w:r w:rsidRPr="00902708">
        <w:rPr>
          <w:rStyle w:val="Zkladntext1"/>
          <w:rFonts w:eastAsiaTheme="minorHAnsi"/>
          <w:i/>
          <w:sz w:val="24"/>
          <w:szCs w:val="24"/>
        </w:rPr>
        <w:t>Ks</w:t>
      </w:r>
      <w:r w:rsidRPr="00E60C6E">
        <w:rPr>
          <w:rStyle w:val="Zkladntext1"/>
          <w:rFonts w:eastAsiaTheme="minorHAnsi"/>
          <w:sz w:val="24"/>
          <w:szCs w:val="24"/>
        </w:rPr>
        <w:t>, Po roku ho vy</w:t>
      </w:r>
      <w:r w:rsidRPr="00E60C6E">
        <w:rPr>
          <w:rStyle w:val="Zkladntext1"/>
          <w:rFonts w:eastAsiaTheme="minorHAnsi"/>
          <w:sz w:val="24"/>
          <w:szCs w:val="24"/>
        </w:rPr>
        <w:softHyphen/>
        <w:t xml:space="preserve">menil u toho istého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níka za rádio, ktoré stálo 2150 </w:t>
      </w:r>
      <w:r w:rsidRPr="00902708">
        <w:rPr>
          <w:rStyle w:val="Zkladntext1"/>
          <w:rFonts w:eastAsiaTheme="minorHAnsi"/>
          <w:i/>
          <w:sz w:val="24"/>
          <w:szCs w:val="24"/>
        </w:rPr>
        <w:t>Ks</w:t>
      </w:r>
      <w:r w:rsidRPr="00E60C6E">
        <w:rPr>
          <w:rStyle w:val="Zkladntext1"/>
          <w:rFonts w:eastAsiaTheme="minorHAnsi"/>
          <w:sz w:val="24"/>
          <w:szCs w:val="24"/>
        </w:rPr>
        <w:t xml:space="preserve"> a doplatil 750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ktorého opravy starého rádia stály 45 </w:t>
      </w:r>
      <w:r w:rsidRPr="00902708">
        <w:rPr>
          <w:rStyle w:val="Zkladntext1"/>
          <w:rFonts w:eastAsiaTheme="minorHAnsi"/>
          <w:i/>
          <w:sz w:val="24"/>
          <w:szCs w:val="24"/>
        </w:rPr>
        <w:t>Ks</w:t>
      </w:r>
      <w:r w:rsidRPr="00E60C6E">
        <w:rPr>
          <w:rStyle w:val="Zkladntext1"/>
          <w:rFonts w:eastAsiaTheme="minorHAnsi"/>
          <w:sz w:val="24"/>
          <w:szCs w:val="24"/>
        </w:rPr>
        <w:t xml:space="preserve">, predal ho za 1590 </w:t>
      </w:r>
      <w:r w:rsidRPr="00902708">
        <w:rPr>
          <w:rStyle w:val="Zkladntext1"/>
          <w:rFonts w:eastAsiaTheme="minorHAnsi"/>
          <w:i/>
          <w:sz w:val="24"/>
          <w:szCs w:val="24"/>
        </w:rPr>
        <w:t>Ks</w:t>
      </w:r>
      <w:r w:rsidRPr="00E60C6E">
        <w:rPr>
          <w:rStyle w:val="Zkladntext1"/>
          <w:rFonts w:eastAsiaTheme="minorHAnsi"/>
          <w:sz w:val="24"/>
          <w:szCs w:val="24"/>
        </w:rPr>
        <w:t xml:space="preserve"> Koľko zarobil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pri tomto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e, keď pri predaji nových stro</w:t>
      </w:r>
      <w:r w:rsidRPr="00E60C6E">
        <w:rPr>
          <w:rStyle w:val="Zkladntext1"/>
          <w:rFonts w:eastAsiaTheme="minorHAnsi"/>
          <w:sz w:val="24"/>
          <w:szCs w:val="24"/>
        </w:rPr>
        <w:softHyphen/>
        <w:t>jov zarobí 12%?</w:t>
      </w:r>
    </w:p>
    <w:p w:rsidR="00134DD4" w:rsidRPr="00E60C6E" w:rsidRDefault="00134DD4" w:rsidP="00134DD4">
      <w:pPr>
        <w:pStyle w:val="Odsekzoznamu"/>
        <w:widowControl w:val="0"/>
        <w:numPr>
          <w:ilvl w:val="0"/>
          <w:numId w:val="13"/>
        </w:numPr>
        <w:tabs>
          <w:tab w:val="right" w:pos="2570"/>
          <w:tab w:val="right" w:pos="3486"/>
          <w:tab w:val="right" w:pos="4350"/>
        </w:tabs>
        <w:spacing w:after="0" w:line="240" w:lineRule="auto"/>
        <w:ind w:right="20"/>
        <w:jc w:val="both"/>
        <w:rPr>
          <w:rFonts w:ascii="Times New Roman" w:hAnsi="Times New Roman" w:cs="Times New Roman"/>
          <w:sz w:val="24"/>
          <w:szCs w:val="24"/>
        </w:rPr>
      </w:pPr>
      <w:r w:rsidRPr="00E60C6E">
        <w:rPr>
          <w:rStyle w:val="Zkladntext1"/>
          <w:rFonts w:eastAsiaTheme="minorHAnsi"/>
          <w:sz w:val="24"/>
          <w:szCs w:val="24"/>
        </w:rPr>
        <w:lastRenderedPageBreak/>
        <w:t>Hotelier onemocnel, a preto poveril vedením ho</w:t>
      </w:r>
      <w:r w:rsidRPr="00E60C6E">
        <w:rPr>
          <w:rStyle w:val="Zkladntext1"/>
          <w:rFonts w:eastAsiaTheme="minorHAnsi"/>
          <w:sz w:val="24"/>
          <w:szCs w:val="24"/>
        </w:rPr>
        <w:softHyphen/>
        <w:t xml:space="preserve">tela pokladníka, ktorý mal mesačný plat v sezóne 1450 </w:t>
      </w:r>
      <w:r w:rsidRPr="00902708">
        <w:rPr>
          <w:rStyle w:val="Zkladntext1"/>
          <w:rFonts w:eastAsiaTheme="minorHAnsi"/>
          <w:i/>
          <w:sz w:val="24"/>
          <w:szCs w:val="24"/>
        </w:rPr>
        <w:t>Ks</w:t>
      </w:r>
      <w:r w:rsidRPr="00E60C6E">
        <w:rPr>
          <w:rStyle w:val="Zkladntext1"/>
          <w:rFonts w:eastAsiaTheme="minorHAnsi"/>
          <w:sz w:val="24"/>
          <w:szCs w:val="24"/>
        </w:rPr>
        <w:t xml:space="preserve">; prisľúbil mu za zvláštne práce odmenu 3 ½ % zo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do 25000 </w:t>
      </w:r>
      <w:r w:rsidRPr="00902708">
        <w:rPr>
          <w:rStyle w:val="Zkladntext1"/>
          <w:rFonts w:eastAsiaTheme="minorHAnsi"/>
          <w:i/>
          <w:sz w:val="24"/>
          <w:szCs w:val="24"/>
        </w:rPr>
        <w:t>Ks</w:t>
      </w:r>
      <w:r w:rsidRPr="00E60C6E">
        <w:rPr>
          <w:rStyle w:val="Zkladntext1"/>
          <w:rFonts w:eastAsiaTheme="minorHAnsi"/>
          <w:sz w:val="24"/>
          <w:szCs w:val="24"/>
        </w:rPr>
        <w:t xml:space="preserve"> a ďalšie</w:t>
      </w:r>
      <w:r w:rsidRPr="00E60C6E">
        <w:rPr>
          <w:rStyle w:val="Zkladntext1"/>
          <w:rFonts w:eastAsiaTheme="minorHAnsi"/>
          <w:sz w:val="24"/>
          <w:szCs w:val="24"/>
        </w:rPr>
        <w:tab/>
        <w:t>za</w:t>
      </w:r>
      <w:r w:rsidRPr="00E60C6E">
        <w:rPr>
          <w:rStyle w:val="Zkladntext1"/>
          <w:rFonts w:eastAsiaTheme="minorHAnsi"/>
          <w:sz w:val="24"/>
          <w:szCs w:val="24"/>
        </w:rPr>
        <w:tab/>
        <w:t>každých</w:t>
      </w:r>
      <w:r w:rsidRPr="00E60C6E">
        <w:rPr>
          <w:rStyle w:val="Zkladntext1"/>
          <w:rFonts w:eastAsiaTheme="minorHAnsi"/>
          <w:sz w:val="24"/>
          <w:szCs w:val="24"/>
        </w:rPr>
        <w:tab/>
        <w:t xml:space="preserve">5000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Akú odmenu dostal za 5 mesiacov sezóny, keď po vyúčtovaní zistili </w:t>
      </w:r>
      <w:r w:rsidRPr="00E60C6E">
        <w:rPr>
          <w:rStyle w:val="Zkladntext1"/>
          <w:rFonts w:eastAsiaTheme="minorHAnsi"/>
          <w:color w:val="FF0000"/>
          <w:sz w:val="24"/>
          <w:szCs w:val="24"/>
        </w:rPr>
        <w:t>zisk</w:t>
      </w:r>
      <w:r w:rsidRPr="00E60C6E">
        <w:rPr>
          <w:rStyle w:val="Zkladntext1"/>
          <w:rFonts w:eastAsiaTheme="minorHAnsi"/>
          <w:sz w:val="24"/>
          <w:szCs w:val="24"/>
        </w:rPr>
        <w:t xml:space="preserve"> 56000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6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zarobil pokladník za celú sezónu?</w:t>
      </w:r>
    </w:p>
    <w:p w:rsidR="00134DD4" w:rsidRPr="00E60C6E" w:rsidRDefault="00134DD4" w:rsidP="00134DD4">
      <w:pPr>
        <w:spacing w:after="30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dôchodku mal hotelier v tom čase bez práce?</w:t>
      </w:r>
    </w:p>
    <w:p w:rsidR="00134DD4" w:rsidRPr="00E60C6E" w:rsidRDefault="00134DD4" w:rsidP="00134DD4">
      <w:pPr>
        <w:widowControl w:val="0"/>
        <w:numPr>
          <w:ilvl w:val="0"/>
          <w:numId w:val="46"/>
        </w:numPr>
        <w:spacing w:after="5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Čistý </w:t>
      </w:r>
      <w:r w:rsidRPr="00E60C6E">
        <w:rPr>
          <w:rStyle w:val="Zkladntext1"/>
          <w:rFonts w:eastAsiaTheme="minorHAnsi"/>
          <w:color w:val="FF0000"/>
          <w:sz w:val="24"/>
          <w:szCs w:val="24"/>
        </w:rPr>
        <w:t>zisk</w:t>
      </w:r>
      <w:r w:rsidRPr="00E60C6E">
        <w:rPr>
          <w:rStyle w:val="Zkladntext1"/>
          <w:rFonts w:eastAsiaTheme="minorHAnsi"/>
          <w:sz w:val="24"/>
          <w:szCs w:val="24"/>
        </w:rPr>
        <w:t xml:space="preserve"> z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u bol v minulom roku 32860 </w:t>
      </w:r>
      <w:r w:rsidRPr="00902708">
        <w:rPr>
          <w:rStyle w:val="Zkladntext1"/>
          <w:rFonts w:eastAsiaTheme="minorHAnsi"/>
          <w:i/>
          <w:sz w:val="24"/>
          <w:szCs w:val="24"/>
        </w:rPr>
        <w:t>Ks</w:t>
      </w:r>
      <w:r w:rsidRPr="00E60C6E">
        <w:rPr>
          <w:rStyle w:val="Zkladntext1"/>
          <w:rFonts w:eastAsiaTheme="minorHAnsi"/>
          <w:sz w:val="24"/>
          <w:szCs w:val="24"/>
        </w:rPr>
        <w:t xml:space="preserve">. Z toho sa upotrebilo na nájom 6000 </w:t>
      </w:r>
      <w:r w:rsidRPr="00902708">
        <w:rPr>
          <w:rStyle w:val="Zkladntext1"/>
          <w:rFonts w:eastAsiaTheme="minorHAnsi"/>
          <w:i/>
          <w:sz w:val="24"/>
          <w:szCs w:val="24"/>
        </w:rPr>
        <w:t>Ks</w:t>
      </w:r>
      <w:r w:rsidRPr="00E60C6E">
        <w:rPr>
          <w:rStyle w:val="Zkladntext1"/>
          <w:rFonts w:eastAsiaTheme="minorHAnsi"/>
          <w:sz w:val="24"/>
          <w:szCs w:val="24"/>
        </w:rPr>
        <w:t xml:space="preserve">, na domácnosť mesačne 1650 </w:t>
      </w:r>
      <w:r w:rsidRPr="00902708">
        <w:rPr>
          <w:rStyle w:val="Zkladntext1"/>
          <w:rFonts w:eastAsiaTheme="minorHAnsi"/>
          <w:i/>
          <w:sz w:val="24"/>
          <w:szCs w:val="24"/>
        </w:rPr>
        <w:t>Ks</w:t>
      </w:r>
      <w:r w:rsidRPr="00E60C6E">
        <w:rPr>
          <w:rStyle w:val="Zkladntext1"/>
          <w:rFonts w:eastAsiaTheme="minorHAnsi"/>
          <w:sz w:val="24"/>
          <w:szCs w:val="24"/>
        </w:rPr>
        <w:t xml:space="preserve">, na </w:t>
      </w:r>
      <w:proofErr w:type="spellStart"/>
      <w:r w:rsidRPr="00E60C6E">
        <w:rPr>
          <w:rStyle w:val="Zkladntext1"/>
          <w:rFonts w:eastAsiaTheme="minorHAnsi"/>
          <w:sz w:val="24"/>
          <w:szCs w:val="24"/>
        </w:rPr>
        <w:t>šatenie</w:t>
      </w:r>
      <w:proofErr w:type="spellEnd"/>
      <w:r w:rsidRPr="00E60C6E">
        <w:rPr>
          <w:rStyle w:val="Zkladntext1"/>
          <w:rFonts w:eastAsiaTheme="minorHAnsi"/>
          <w:sz w:val="24"/>
          <w:szCs w:val="24"/>
        </w:rPr>
        <w:t xml:space="preserve"> a obuv 2100 </w:t>
      </w:r>
      <w:r w:rsidRPr="00902708">
        <w:rPr>
          <w:rStyle w:val="Zkladntext1"/>
          <w:rFonts w:eastAsiaTheme="minorHAnsi"/>
          <w:i/>
          <w:sz w:val="24"/>
          <w:szCs w:val="24"/>
        </w:rPr>
        <w:t>Ks</w:t>
      </w:r>
      <w:r w:rsidRPr="00E60C6E">
        <w:rPr>
          <w:rStyle w:val="Zkladntext1"/>
          <w:rFonts w:eastAsiaTheme="minorHAnsi"/>
          <w:sz w:val="24"/>
          <w:szCs w:val="24"/>
        </w:rPr>
        <w:t xml:space="preserve"> a na ostatné výdavky 3200 </w:t>
      </w:r>
      <w:r w:rsidRPr="00902708">
        <w:rPr>
          <w:rStyle w:val="Zkladntext1"/>
          <w:rFonts w:eastAsiaTheme="minorHAnsi"/>
          <w:i/>
          <w:sz w:val="24"/>
          <w:szCs w:val="24"/>
        </w:rPr>
        <w:t>Ks</w:t>
      </w:r>
      <w:r w:rsidRPr="00E60C6E">
        <w:rPr>
          <w:rStyle w:val="Zkladntext1"/>
          <w:rFonts w:eastAsiaTheme="minorHAnsi"/>
          <w:sz w:val="24"/>
          <w:szCs w:val="24"/>
        </w:rPr>
        <w:t xml:space="preserve">, Zvyšok uložili ako úspory. Koľko % čistého </w:t>
      </w:r>
      <w:r w:rsidRPr="00E60C6E">
        <w:rPr>
          <w:rStyle w:val="Zkladntext1"/>
          <w:rFonts w:eastAsiaTheme="minorHAnsi"/>
          <w:color w:val="FF0000"/>
          <w:sz w:val="24"/>
          <w:szCs w:val="24"/>
        </w:rPr>
        <w:t>zisk</w:t>
      </w:r>
      <w:r w:rsidRPr="00E60C6E">
        <w:rPr>
          <w:rStyle w:val="Zkladntext1"/>
          <w:rFonts w:eastAsiaTheme="minorHAnsi"/>
          <w:sz w:val="24"/>
          <w:szCs w:val="24"/>
        </w:rPr>
        <w:t>u je každý z týchto výdavkov?</w:t>
      </w:r>
    </w:p>
    <w:p w:rsidR="00134DD4" w:rsidRPr="00E60C6E" w:rsidRDefault="00134DD4" w:rsidP="00134DD4">
      <w:pPr>
        <w:widowControl w:val="0"/>
        <w:numPr>
          <w:ilvl w:val="0"/>
          <w:numId w:val="46"/>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Živnostník dostal suroviny za 3580 </w:t>
      </w:r>
      <w:r w:rsidRPr="00902708">
        <w:rPr>
          <w:rStyle w:val="Zkladntext1"/>
          <w:rFonts w:eastAsiaTheme="minorHAnsi"/>
          <w:i/>
          <w:sz w:val="24"/>
          <w:szCs w:val="24"/>
        </w:rPr>
        <w:t>Ks</w:t>
      </w:r>
      <w:r w:rsidRPr="00E60C6E">
        <w:rPr>
          <w:rStyle w:val="Zkladntext1"/>
          <w:rFonts w:eastAsiaTheme="minorHAnsi"/>
          <w:sz w:val="24"/>
          <w:szCs w:val="24"/>
        </w:rPr>
        <w:t xml:space="preserve">, splatných do 2 mesiacov. Do dňa splatností zaplatil len 1500 </w:t>
      </w:r>
      <w:r w:rsidRPr="00902708">
        <w:rPr>
          <w:rStyle w:val="Zkladntext1"/>
          <w:rFonts w:eastAsiaTheme="minorHAnsi"/>
          <w:i/>
          <w:sz w:val="24"/>
          <w:szCs w:val="24"/>
        </w:rPr>
        <w:t>Ks</w:t>
      </w:r>
      <w:r w:rsidRPr="00E60C6E">
        <w:rPr>
          <w:rStyle w:val="Zkladntext1"/>
          <w:rFonts w:eastAsiaTheme="minorHAnsi"/>
          <w:sz w:val="24"/>
          <w:szCs w:val="24"/>
        </w:rPr>
        <w:t>, zvy</w:t>
      </w:r>
      <w:r w:rsidRPr="00E60C6E">
        <w:rPr>
          <w:rStyle w:val="Zkladntext1"/>
          <w:rFonts w:eastAsiaTheme="minorHAnsi"/>
          <w:sz w:val="24"/>
          <w:szCs w:val="24"/>
        </w:rPr>
        <w:softHyphen/>
        <w:t xml:space="preserve">šok v štvormesačných splátkach so 7 ½ % </w:t>
      </w:r>
      <w:r w:rsidRPr="00E60C6E">
        <w:rPr>
          <w:rStyle w:val="Zkladntext1"/>
          <w:rFonts w:eastAsiaTheme="minorHAnsi"/>
          <w:b/>
          <w:color w:val="7030A0"/>
          <w:sz w:val="28"/>
          <w:szCs w:val="24"/>
        </w:rPr>
        <w:t>úrok</w:t>
      </w:r>
      <w:r w:rsidRPr="00E60C6E">
        <w:rPr>
          <w:rStyle w:val="Zkladntext1"/>
          <w:rFonts w:eastAsiaTheme="minorHAnsi"/>
          <w:sz w:val="24"/>
          <w:szCs w:val="24"/>
        </w:rPr>
        <w:t>mi z pre</w:t>
      </w:r>
      <w:r w:rsidRPr="00E60C6E">
        <w:rPr>
          <w:rStyle w:val="Zkladntext1"/>
          <w:rFonts w:eastAsiaTheme="minorHAnsi"/>
          <w:sz w:val="24"/>
          <w:szCs w:val="24"/>
        </w:rPr>
        <w:softHyphen/>
        <w:t xml:space="preserve">meškania. Aké veľké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splátky každý mesiac?</w:t>
      </w:r>
    </w:p>
    <w:p w:rsidR="00134DD4" w:rsidRPr="00E60C6E" w:rsidRDefault="00134DD4" w:rsidP="00134DD4">
      <w:pPr>
        <w:spacing w:after="6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O koľko </w:t>
      </w:r>
      <w:r w:rsidRPr="00902708">
        <w:rPr>
          <w:rStyle w:val="Zkladntext1"/>
          <w:rFonts w:eastAsiaTheme="minorHAnsi"/>
          <w:i/>
          <w:sz w:val="24"/>
          <w:szCs w:val="24"/>
        </w:rPr>
        <w:t>Ks</w:t>
      </w:r>
      <w:r w:rsidRPr="00E60C6E">
        <w:rPr>
          <w:rStyle w:val="Zkladntext1"/>
          <w:rFonts w:eastAsiaTheme="minorHAnsi"/>
          <w:sz w:val="24"/>
          <w:szCs w:val="24"/>
        </w:rPr>
        <w:t xml:space="preserve"> zaplatil viac nad určenú cenu?</w:t>
      </w:r>
    </w:p>
    <w:p w:rsidR="00134DD4" w:rsidRPr="00E60C6E" w:rsidRDefault="00134DD4" w:rsidP="00134DD4">
      <w:pPr>
        <w:widowControl w:val="0"/>
        <w:numPr>
          <w:ilvl w:val="0"/>
          <w:numId w:val="46"/>
        </w:numPr>
        <w:spacing w:after="6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Z 1 q múky urobí pekár 135 pecňov chleba po 1 </w:t>
      </w:r>
      <w:r w:rsidRPr="00902708">
        <w:rPr>
          <w:rStyle w:val="Zkladntext1"/>
          <w:rFonts w:eastAsiaTheme="minorHAnsi"/>
          <w:i/>
          <w:sz w:val="24"/>
          <w:szCs w:val="24"/>
        </w:rPr>
        <w:t>kg</w:t>
      </w:r>
      <w:r w:rsidRPr="00E60C6E">
        <w:rPr>
          <w:rStyle w:val="Zkladntext1"/>
          <w:rFonts w:eastAsiaTheme="minorHAnsi"/>
          <w:sz w:val="24"/>
          <w:szCs w:val="24"/>
        </w:rPr>
        <w:t xml:space="preserve">. Po čom bude predávať peceň chleba, keď je q chlebovej múky za 225 </w:t>
      </w:r>
      <w:r w:rsidRPr="00902708">
        <w:rPr>
          <w:rStyle w:val="Zkladntext1"/>
          <w:rFonts w:eastAsiaTheme="minorHAnsi"/>
          <w:i/>
          <w:sz w:val="24"/>
          <w:szCs w:val="24"/>
        </w:rPr>
        <w:t>Ks</w:t>
      </w:r>
      <w:r w:rsidRPr="00E60C6E">
        <w:rPr>
          <w:rStyle w:val="Zkladntext1"/>
          <w:rFonts w:eastAsiaTheme="minorHAnsi"/>
          <w:sz w:val="24"/>
          <w:szCs w:val="24"/>
        </w:rPr>
        <w:t xml:space="preserve"> a keď si ostatné výlohy aj prácu počíta 72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widowControl w:val="0"/>
        <w:numPr>
          <w:ilvl w:val="0"/>
          <w:numId w:val="46"/>
        </w:numPr>
        <w:spacing w:after="56"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Hostinský by mohol kúpiť hl vína po 350 </w:t>
      </w:r>
      <w:r w:rsidRPr="00902708">
        <w:rPr>
          <w:rStyle w:val="Zkladntext1"/>
          <w:rFonts w:eastAsiaTheme="minorHAnsi"/>
          <w:i/>
          <w:sz w:val="24"/>
          <w:szCs w:val="24"/>
        </w:rPr>
        <w:t>Ks</w:t>
      </w:r>
      <w:r w:rsidRPr="00E60C6E">
        <w:rPr>
          <w:rStyle w:val="Zkladntext1"/>
          <w:rFonts w:eastAsiaTheme="minorHAnsi"/>
          <w:sz w:val="24"/>
          <w:szCs w:val="24"/>
        </w:rPr>
        <w:t xml:space="preserve">, keby zaplatil hneď, alebo po 365 </w:t>
      </w:r>
      <w:r w:rsidRPr="00902708">
        <w:rPr>
          <w:rStyle w:val="Zkladntext1"/>
          <w:rFonts w:eastAsiaTheme="minorHAnsi"/>
          <w:i/>
          <w:sz w:val="24"/>
          <w:szCs w:val="24"/>
        </w:rPr>
        <w:t>Ks</w:t>
      </w:r>
      <w:r w:rsidRPr="00E60C6E">
        <w:rPr>
          <w:rStyle w:val="Zkladntext1"/>
          <w:rFonts w:eastAsiaTheme="minorHAnsi"/>
          <w:sz w:val="24"/>
          <w:szCs w:val="24"/>
        </w:rPr>
        <w:t xml:space="preserve">, splatných po 6 mesiacoch. Čo je preň výhodnejšie, keď si počíta 5 ½ % </w:t>
      </w:r>
      <w:r w:rsidRPr="00E60C6E">
        <w:rPr>
          <w:rStyle w:val="Zkladntext1"/>
          <w:rFonts w:eastAsiaTheme="minorHAnsi"/>
          <w:b/>
          <w:color w:val="7030A0"/>
          <w:sz w:val="28"/>
          <w:szCs w:val="24"/>
        </w:rPr>
        <w:t>úrok</w:t>
      </w:r>
      <w:r w:rsidRPr="00E60C6E">
        <w:rPr>
          <w:rStyle w:val="Zkladntext1"/>
          <w:rFonts w:eastAsiaTheme="minorHAnsi"/>
          <w:sz w:val="24"/>
          <w:szCs w:val="24"/>
        </w:rPr>
        <w:t>y zo svojich peňazí?</w:t>
      </w:r>
    </w:p>
    <w:p w:rsidR="00134DD4" w:rsidRPr="00E60C6E" w:rsidRDefault="00134DD4" w:rsidP="00134DD4">
      <w:pPr>
        <w:widowControl w:val="0"/>
        <w:numPr>
          <w:ilvl w:val="0"/>
          <w:numId w:val="46"/>
        </w:numPr>
        <w:spacing w:after="64"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Na prípravu jedného páru čižiem zaplatí čižmár 262 </w:t>
      </w:r>
      <w:r w:rsidRPr="00902708">
        <w:rPr>
          <w:rStyle w:val="Zkladntext1"/>
          <w:rFonts w:eastAsiaTheme="minorHAnsi"/>
          <w:i/>
          <w:sz w:val="24"/>
          <w:szCs w:val="24"/>
        </w:rPr>
        <w:t>Ks</w:t>
      </w:r>
      <w:r w:rsidRPr="00E60C6E">
        <w:rPr>
          <w:rStyle w:val="Zkladntext1"/>
          <w:rFonts w:eastAsiaTheme="minorHAnsi"/>
          <w:sz w:val="24"/>
          <w:szCs w:val="24"/>
        </w:rPr>
        <w:t xml:space="preserve">, pomocníkovi 142 </w:t>
      </w:r>
      <w:r w:rsidRPr="00902708">
        <w:rPr>
          <w:rStyle w:val="Zkladntext1"/>
          <w:rFonts w:eastAsiaTheme="minorHAnsi"/>
          <w:i/>
          <w:sz w:val="24"/>
          <w:szCs w:val="24"/>
        </w:rPr>
        <w:t>Ks</w:t>
      </w:r>
      <w:r w:rsidRPr="00E60C6E">
        <w:rPr>
          <w:rStyle w:val="Zkladntext1"/>
          <w:rFonts w:eastAsiaTheme="minorHAnsi"/>
          <w:sz w:val="24"/>
          <w:szCs w:val="24"/>
        </w:rPr>
        <w:t>. Po čom musí predávať čižmy, keď chce získať 12%?</w:t>
      </w:r>
    </w:p>
    <w:p w:rsidR="00134DD4" w:rsidRPr="00E60C6E" w:rsidRDefault="00134DD4" w:rsidP="00134DD4">
      <w:pPr>
        <w:widowControl w:val="0"/>
        <w:numPr>
          <w:ilvl w:val="0"/>
          <w:numId w:val="46"/>
        </w:numPr>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Klampiar má podať rozpočet na podlhovastú mo</w:t>
      </w:r>
      <w:r w:rsidRPr="00E60C6E">
        <w:rPr>
          <w:rStyle w:val="Zkladntext1"/>
          <w:rFonts w:eastAsiaTheme="minorHAnsi"/>
          <w:sz w:val="24"/>
          <w:szCs w:val="24"/>
        </w:rPr>
        <w:softHyphen/>
        <w:t xml:space="preserve">sadznú nádobu podoby kvádra, po dĺžke </w:t>
      </w:r>
      <w:proofErr w:type="spellStart"/>
      <w:r w:rsidRPr="00E60C6E">
        <w:rPr>
          <w:rStyle w:val="Zkladntext1"/>
          <w:rFonts w:eastAsiaTheme="minorHAnsi"/>
          <w:sz w:val="24"/>
          <w:szCs w:val="24"/>
        </w:rPr>
        <w:t>shora</w:t>
      </w:r>
      <w:proofErr w:type="spellEnd"/>
      <w:r w:rsidRPr="00E60C6E">
        <w:rPr>
          <w:rStyle w:val="Zkladntext1"/>
          <w:rFonts w:eastAsiaTheme="minorHAnsi"/>
          <w:sz w:val="24"/>
          <w:szCs w:val="24"/>
        </w:rPr>
        <w:t xml:space="preserve"> otvorenú, 40X40X40 cm veľkú. Keby ju urobil z l ½ mm silného mosadzného plechu, stál by 1dm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hotovej práce 3,25 </w:t>
      </w:r>
      <w:r w:rsidRPr="00902708">
        <w:rPr>
          <w:rStyle w:val="Zkladntext1"/>
          <w:rFonts w:eastAsiaTheme="minorHAnsi"/>
          <w:i/>
          <w:sz w:val="24"/>
          <w:szCs w:val="24"/>
        </w:rPr>
        <w:t>Ks</w:t>
      </w:r>
      <w:r w:rsidRPr="00E60C6E">
        <w:rPr>
          <w:rStyle w:val="Zkladntext1"/>
          <w:rFonts w:eastAsiaTheme="minorHAnsi"/>
          <w:sz w:val="24"/>
          <w:szCs w:val="24"/>
        </w:rPr>
        <w:t>, keby ju urobil z 2 ½ mm silného plechu, bola by celá ná</w:t>
      </w:r>
      <w:r w:rsidRPr="00E60C6E">
        <w:rPr>
          <w:rStyle w:val="Zkladntext1"/>
          <w:rFonts w:eastAsiaTheme="minorHAnsi"/>
          <w:sz w:val="24"/>
          <w:szCs w:val="24"/>
        </w:rPr>
        <w:softHyphen/>
        <w:t>doba o 42% drahšia.</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Predložte rozpočet na jednu i na druhú nádobu!</w:t>
      </w:r>
    </w:p>
    <w:p w:rsidR="00134DD4" w:rsidRPr="00E60C6E" w:rsidRDefault="00134DD4" w:rsidP="00134DD4">
      <w:pPr>
        <w:pStyle w:val="Odsekzoznamu"/>
        <w:numPr>
          <w:ilvl w:val="0"/>
          <w:numId w:val="46"/>
        </w:numPr>
        <w:spacing w:after="0" w:line="240" w:lineRule="auto"/>
        <w:jc w:val="both"/>
        <w:rPr>
          <w:rFonts w:ascii="Times New Roman" w:hAnsi="Times New Roman" w:cs="Times New Roman"/>
          <w:sz w:val="24"/>
          <w:szCs w:val="24"/>
        </w:rPr>
      </w:pPr>
      <w:r w:rsidRPr="00E60C6E">
        <w:rPr>
          <w:rStyle w:val="Zkladntext1"/>
          <w:rFonts w:eastAsiaTheme="minorHAnsi"/>
          <w:sz w:val="24"/>
          <w:szCs w:val="24"/>
        </w:rPr>
        <w:t>Do miestností 4X4 ½  m, 5X4 ½ m, 3X4 a 5½X6 m veľkých, majú sa položiť parkety, 1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dubových parke</w:t>
      </w:r>
      <w:r w:rsidRPr="00E60C6E">
        <w:rPr>
          <w:rStyle w:val="Zkladntext1"/>
          <w:rFonts w:eastAsiaTheme="minorHAnsi"/>
          <w:sz w:val="24"/>
          <w:szCs w:val="24"/>
        </w:rPr>
        <w:softHyphen/>
        <w:t xml:space="preserve">tov hotovej práce je za 65 </w:t>
      </w:r>
      <w:r w:rsidRPr="00902708">
        <w:rPr>
          <w:rStyle w:val="Zkladntext1"/>
          <w:rFonts w:eastAsiaTheme="minorHAnsi"/>
          <w:i/>
          <w:sz w:val="24"/>
          <w:szCs w:val="24"/>
        </w:rPr>
        <w:t>Ks</w:t>
      </w:r>
      <w:r w:rsidRPr="00E60C6E">
        <w:rPr>
          <w:rStyle w:val="Zkladntext1"/>
          <w:rFonts w:eastAsiaTheme="minorHAnsi"/>
          <w:sz w:val="24"/>
          <w:szCs w:val="24"/>
        </w:rPr>
        <w:t xml:space="preserve">, bukových za 56 </w:t>
      </w:r>
      <w:r w:rsidRPr="00902708">
        <w:rPr>
          <w:rStyle w:val="Zkladntext1"/>
          <w:rFonts w:eastAsiaTheme="minorHAnsi"/>
          <w:i/>
          <w:sz w:val="24"/>
          <w:szCs w:val="24"/>
        </w:rPr>
        <w:t>Ks</w:t>
      </w:r>
      <w:r w:rsidRPr="00E60C6E">
        <w:rPr>
          <w:rStyle w:val="Zkladntext1"/>
          <w:rFonts w:eastAsiaTheme="minorHAnsi"/>
          <w:sz w:val="24"/>
          <w:szCs w:val="24"/>
        </w:rPr>
        <w:t>. Keď sa razom objednáva 50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parketu, je </w:t>
      </w:r>
      <w:proofErr w:type="spellStart"/>
      <w:r w:rsidRPr="00E60C6E">
        <w:rPr>
          <w:rStyle w:val="Zkladntext1"/>
          <w:rFonts w:eastAsiaTheme="minorHAnsi"/>
          <w:sz w:val="24"/>
          <w:szCs w:val="24"/>
        </w:rPr>
        <w:t>sľava</w:t>
      </w:r>
      <w:proofErr w:type="spellEnd"/>
      <w:r w:rsidRPr="00E60C6E">
        <w:rPr>
          <w:rStyle w:val="Zkladntext1"/>
          <w:rFonts w:eastAsiaTheme="minorHAnsi"/>
          <w:sz w:val="24"/>
          <w:szCs w:val="24"/>
        </w:rPr>
        <w:t xml:space="preserve"> 3%. Koľko stálo pokladanie miestností dubovým parketom a koľko by stálo z bukových parketov?</w:t>
      </w:r>
    </w:p>
    <w:p w:rsidR="00134DD4" w:rsidRPr="00E60C6E" w:rsidRDefault="00134DD4" w:rsidP="00134DD4">
      <w:pPr>
        <w:widowControl w:val="0"/>
        <w:numPr>
          <w:ilvl w:val="0"/>
          <w:numId w:val="47"/>
        </w:numPr>
        <w:spacing w:after="12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 xml:space="preserve"> Za čo je vydláždenie dvora formy lichobežníkovej, ktorého plocha je 518 m</w:t>
      </w:r>
      <w:r w:rsidRPr="00E60C6E">
        <w:rPr>
          <w:rStyle w:val="Zkladntext1"/>
          <w:rFonts w:eastAsiaTheme="minorHAnsi"/>
          <w:sz w:val="24"/>
          <w:szCs w:val="24"/>
          <w:vertAlign w:val="superscript"/>
        </w:rPr>
        <w:t>2</w:t>
      </w:r>
      <w:r w:rsidRPr="00E60C6E">
        <w:rPr>
          <w:rStyle w:val="Zkladntext1"/>
          <w:rFonts w:eastAsiaTheme="minorHAnsi"/>
          <w:sz w:val="24"/>
          <w:szCs w:val="24"/>
        </w:rPr>
        <w:t>, keď 1 m</w:t>
      </w:r>
      <w:r w:rsidRPr="00E60C6E">
        <w:rPr>
          <w:rStyle w:val="Zkladntext1"/>
          <w:rFonts w:eastAsiaTheme="minorHAnsi"/>
          <w:sz w:val="24"/>
          <w:szCs w:val="24"/>
          <w:vertAlign w:val="superscript"/>
        </w:rPr>
        <w:t>2</w:t>
      </w:r>
      <w:r w:rsidRPr="00E60C6E">
        <w:rPr>
          <w:rStyle w:val="Zkladntext1"/>
          <w:rFonts w:eastAsiaTheme="minorHAnsi"/>
          <w:sz w:val="24"/>
          <w:szCs w:val="24"/>
        </w:rPr>
        <w:t xml:space="preserve"> hotovej práce je za 48 </w:t>
      </w:r>
      <w:r w:rsidRPr="00902708">
        <w:rPr>
          <w:rStyle w:val="Zkladntext1"/>
          <w:rFonts w:eastAsiaTheme="minorHAnsi"/>
          <w:i/>
          <w:sz w:val="24"/>
          <w:szCs w:val="24"/>
        </w:rPr>
        <w:t>Ks</w:t>
      </w:r>
      <w:r w:rsidRPr="00E60C6E">
        <w:rPr>
          <w:rStyle w:val="Zkladntext1"/>
          <w:rFonts w:eastAsiaTheme="minorHAnsi"/>
          <w:sz w:val="24"/>
          <w:szCs w:val="24"/>
        </w:rPr>
        <w:t xml:space="preserve"> okrem zemných prác, ktoré sa počítajú 25% z ceny dláždenia?</w:t>
      </w:r>
    </w:p>
    <w:p w:rsidR="00134DD4" w:rsidRPr="00E60C6E" w:rsidRDefault="00134DD4" w:rsidP="00134DD4">
      <w:pPr>
        <w:widowControl w:val="0"/>
        <w:numPr>
          <w:ilvl w:val="0"/>
          <w:numId w:val="53"/>
        </w:numPr>
        <w:spacing w:after="0" w:line="240" w:lineRule="auto"/>
        <w:ind w:left="284" w:right="20" w:firstLine="397"/>
        <w:jc w:val="both"/>
        <w:rPr>
          <w:rStyle w:val="Zkladntext1"/>
          <w:rFonts w:eastAsiaTheme="minorHAnsi"/>
          <w:sz w:val="24"/>
          <w:szCs w:val="24"/>
          <w:shd w:val="clear" w:color="auto" w:fill="auto"/>
        </w:rPr>
      </w:pPr>
    </w:p>
    <w:p w:rsidR="001C1C33" w:rsidRDefault="001C1C33"/>
    <w:p w:rsidR="001C1C33" w:rsidRDefault="001C1C33"/>
    <w:p w:rsidR="001C1C33" w:rsidRDefault="00134DD4">
      <w:r>
        <w:t>Iné</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Má zlaté dukáty ... Má krásne lesy, najkrajšie vrchy, bohaté vody, hrady a zámky, bájky a rozprávky, spevy a tance a čo je najhlavnejšie, dobrý a pracovitý ľud.</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Dnes už celý svet o nás vie a cudzinci prichádzajú k nám zo zvedavosti, na osvieženie a na liečenie. Radi ich vidíme. Prinášajú nám prácu a drahé peniaze, odnáša</w:t>
      </w:r>
      <w:r w:rsidRPr="00E60C6E">
        <w:rPr>
          <w:rStyle w:val="Zkladntext1"/>
          <w:rFonts w:eastAsiaTheme="minorHAnsi"/>
          <w:sz w:val="24"/>
          <w:szCs w:val="24"/>
        </w:rPr>
        <w:softHyphen/>
        <w:t>jú si domov dobrú povesť nášho ľudu.</w:t>
      </w:r>
    </w:p>
    <w:p w:rsidR="00134DD4" w:rsidRPr="00E60C6E" w:rsidRDefault="00134DD4" w:rsidP="00134DD4">
      <w:pPr>
        <w:widowControl w:val="0"/>
        <w:numPr>
          <w:ilvl w:val="0"/>
          <w:numId w:val="18"/>
        </w:num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Pán </w:t>
      </w:r>
      <w:proofErr w:type="spellStart"/>
      <w:r w:rsidRPr="00E60C6E">
        <w:rPr>
          <w:rStyle w:val="Zkladntext1"/>
          <w:rFonts w:eastAsiaTheme="minorHAnsi"/>
          <w:sz w:val="24"/>
          <w:szCs w:val="24"/>
        </w:rPr>
        <w:t>Horňáček</w:t>
      </w:r>
      <w:proofErr w:type="spellEnd"/>
      <w:r w:rsidRPr="00E60C6E">
        <w:rPr>
          <w:rStyle w:val="Zkladntext1"/>
          <w:rFonts w:eastAsiaTheme="minorHAnsi"/>
          <w:sz w:val="24"/>
          <w:szCs w:val="24"/>
        </w:rPr>
        <w:t xml:space="preserve"> mal blízko jazera kus pastviny cca 230x110 m, z ktorej nemal veľa úžitku. Pozoroval, že v lete je na jeho pozemku veľa turistov a cudzincov. </w:t>
      </w:r>
      <w:proofErr w:type="spellStart"/>
      <w:r w:rsidRPr="00E60C6E">
        <w:rPr>
          <w:rStyle w:val="Zkladntext1"/>
          <w:rFonts w:eastAsiaTheme="minorHAnsi"/>
          <w:sz w:val="24"/>
          <w:szCs w:val="24"/>
        </w:rPr>
        <w:lastRenderedPageBreak/>
        <w:t>Umienil</w:t>
      </w:r>
      <w:proofErr w:type="spellEnd"/>
      <w:r w:rsidRPr="00E60C6E">
        <w:rPr>
          <w:rStyle w:val="Zkladntext1"/>
          <w:rFonts w:eastAsiaTheme="minorHAnsi"/>
          <w:sz w:val="24"/>
          <w:szCs w:val="24"/>
        </w:rPr>
        <w:t xml:space="preserve"> si, že využije túto okolnosť. Turistom pripraví po</w:t>
      </w:r>
      <w:r w:rsidRPr="00E60C6E">
        <w:rPr>
          <w:rStyle w:val="Zkladntext1"/>
          <w:rFonts w:eastAsiaTheme="minorHAnsi"/>
          <w:sz w:val="24"/>
          <w:szCs w:val="24"/>
        </w:rPr>
        <w:softHyphen/>
        <w:t xml:space="preserve">hodlie a sebe zárobok. Postavil si </w:t>
      </w:r>
      <w:proofErr w:type="spellStart"/>
      <w:r w:rsidRPr="00E60C6E">
        <w:rPr>
          <w:rStyle w:val="Zkladntext1"/>
          <w:rFonts w:eastAsiaTheme="minorHAnsi"/>
          <w:sz w:val="24"/>
          <w:szCs w:val="24"/>
        </w:rPr>
        <w:t>srubový</w:t>
      </w:r>
      <w:proofErr w:type="spellEnd"/>
      <w:r w:rsidRPr="00E60C6E">
        <w:rPr>
          <w:rStyle w:val="Zkladntext1"/>
          <w:rFonts w:eastAsiaTheme="minorHAnsi"/>
          <w:sz w:val="24"/>
          <w:szCs w:val="24"/>
        </w:rPr>
        <w:t xml:space="preserve"> dom, zariadil jednoduché spálne, kuchyňu a vyvesil oznámenie podni</w:t>
      </w:r>
      <w:r w:rsidRPr="00E60C6E">
        <w:rPr>
          <w:rStyle w:val="Zkladntext1"/>
          <w:rFonts w:eastAsiaTheme="minorHAnsi"/>
          <w:sz w:val="24"/>
          <w:szCs w:val="24"/>
        </w:rPr>
        <w:softHyphen/>
        <w:t xml:space="preserve">ku. Všetko ho stálo 55000 </w:t>
      </w:r>
      <w:r w:rsidRPr="00902708">
        <w:rPr>
          <w:rStyle w:val="Zkladntext1"/>
          <w:rFonts w:eastAsiaTheme="minorHAnsi"/>
          <w:i/>
          <w:sz w:val="24"/>
          <w:szCs w:val="24"/>
        </w:rPr>
        <w:t>Ks</w:t>
      </w:r>
      <w:r w:rsidRPr="00E60C6E">
        <w:rPr>
          <w:rStyle w:val="Zkladntext1"/>
          <w:rFonts w:eastAsiaTheme="minorHAnsi"/>
          <w:sz w:val="24"/>
          <w:szCs w:val="24"/>
        </w:rPr>
        <w:t xml:space="preserve">. Polovicu si vypožičal od sporiteľne za 4 ½ %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na 10 rokov. V dome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4 menšie izby s dvoma posteľami a dve väčšie spálne s 8 posteľami. Pod strechou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slamníky na prenocovanie.</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Vypočítajte podľa vlastných odhadov, koľko si zaro</w:t>
      </w:r>
      <w:r w:rsidRPr="00E60C6E">
        <w:rPr>
          <w:rStyle w:val="Zkladntext1"/>
          <w:rFonts w:eastAsiaTheme="minorHAnsi"/>
          <w:sz w:val="24"/>
          <w:szCs w:val="24"/>
        </w:rPr>
        <w:softHyphen/>
        <w:t>bil ročne, keď mal v lete dom 2 mesiace plne obsadený, cez 3 mesiace len 40% a v 3 zimných mesiacoch prie</w:t>
      </w:r>
      <w:r w:rsidRPr="00E60C6E">
        <w:rPr>
          <w:rStyle w:val="Zkladntext1"/>
          <w:rFonts w:eastAsiaTheme="minorHAnsi"/>
          <w:sz w:val="24"/>
          <w:szCs w:val="24"/>
        </w:rPr>
        <w:softHyphen/>
        <w:t>merne 60%. Počítajte, že z hostí 70% sa tiež uňho stra</w:t>
      </w:r>
      <w:r w:rsidRPr="00E60C6E">
        <w:rPr>
          <w:rStyle w:val="Zkladntext1"/>
          <w:rFonts w:eastAsiaTheme="minorHAnsi"/>
          <w:sz w:val="24"/>
          <w:szCs w:val="24"/>
        </w:rPr>
        <w:softHyphen/>
        <w:t>vovalo!</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platil ročne na </w:t>
      </w:r>
      <w:r w:rsidRPr="00E60C6E">
        <w:rPr>
          <w:rStyle w:val="Zkladntext1"/>
          <w:rFonts w:eastAsiaTheme="minorHAnsi"/>
          <w:b/>
          <w:color w:val="7030A0"/>
          <w:sz w:val="28"/>
          <w:szCs w:val="24"/>
        </w:rPr>
        <w:t>úrok</w:t>
      </w:r>
      <w:r w:rsidRPr="00E60C6E">
        <w:rPr>
          <w:rStyle w:val="Zkladntext1"/>
          <w:rFonts w:eastAsiaTheme="minorHAnsi"/>
          <w:sz w:val="24"/>
          <w:szCs w:val="24"/>
        </w:rPr>
        <w:t>y?</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Stačil jeho zárobok na úhradu </w:t>
      </w:r>
      <w:r w:rsidRPr="00E60C6E">
        <w:rPr>
          <w:rStyle w:val="Zkladntext1"/>
          <w:rFonts w:eastAsiaTheme="minorHAnsi"/>
          <w:b/>
          <w:color w:val="7030A0"/>
          <w:sz w:val="28"/>
          <w:szCs w:val="24"/>
        </w:rPr>
        <w:t>úrok</w:t>
      </w:r>
      <w:r w:rsidRPr="00E60C6E">
        <w:rPr>
          <w:rStyle w:val="Zkladntext1"/>
          <w:rFonts w:eastAsiaTheme="minorHAnsi"/>
          <w:sz w:val="24"/>
          <w:szCs w:val="24"/>
        </w:rPr>
        <w:t>ov a na vrátenie peňazí sporiteľni?</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by bol dostal za pozemok, keby ho bol pre</w:t>
      </w:r>
      <w:r w:rsidRPr="00E60C6E">
        <w:rPr>
          <w:rStyle w:val="Zkladntext1"/>
          <w:rFonts w:eastAsiaTheme="minorHAnsi"/>
          <w:sz w:val="24"/>
          <w:szCs w:val="24"/>
        </w:rPr>
        <w:softHyphen/>
        <w:t xml:space="preserve">dal po 7 </w:t>
      </w:r>
      <w:r w:rsidRPr="00902708">
        <w:rPr>
          <w:rStyle w:val="Zkladntext1"/>
          <w:rFonts w:eastAsiaTheme="minorHAnsi"/>
          <w:i/>
          <w:sz w:val="24"/>
          <w:szCs w:val="24"/>
        </w:rPr>
        <w:t>Ks</w:t>
      </w:r>
      <w:r w:rsidRPr="00E60C6E">
        <w:rPr>
          <w:rStyle w:val="Zkladntext1"/>
          <w:rFonts w:eastAsiaTheme="minorHAnsi"/>
          <w:sz w:val="24"/>
          <w:szCs w:val="24"/>
        </w:rPr>
        <w:t xml:space="preserve"> za siahu?</w:t>
      </w:r>
    </w:p>
    <w:p w:rsidR="00134DD4" w:rsidRPr="00E60C6E" w:rsidRDefault="00134DD4" w:rsidP="00134DD4">
      <w:pPr>
        <w:spacing w:after="0" w:line="240" w:lineRule="auto"/>
        <w:ind w:left="284" w:right="20" w:firstLine="397"/>
        <w:jc w:val="both"/>
        <w:rPr>
          <w:rFonts w:ascii="Times New Roman" w:hAnsi="Times New Roman" w:cs="Times New Roman"/>
          <w:sz w:val="24"/>
          <w:szCs w:val="24"/>
          <w:shd w:val="clear" w:color="auto" w:fill="FFFFFF"/>
          <w:lang w:eastAsia="sk-SK" w:bidi="sk-SK"/>
        </w:rPr>
      </w:pPr>
      <w:r w:rsidRPr="00E60C6E">
        <w:rPr>
          <w:rStyle w:val="Zkladntext1"/>
          <w:rFonts w:eastAsiaTheme="minorHAnsi"/>
          <w:sz w:val="24"/>
          <w:szCs w:val="24"/>
        </w:rPr>
        <w:t>Štrk navozili roľníci zadarmo, pozemné práce uro</w:t>
      </w:r>
      <w:r w:rsidRPr="00E60C6E">
        <w:rPr>
          <w:rStyle w:val="Zkladntext1"/>
          <w:rFonts w:eastAsiaTheme="minorHAnsi"/>
          <w:sz w:val="24"/>
          <w:szCs w:val="24"/>
        </w:rPr>
        <w:softHyphen/>
        <w:t xml:space="preserve">bili nezamestnaní, ktorí si takto zarobili za 16 dní pri 8 hod. dennej práci 2880 </w:t>
      </w:r>
      <w:r w:rsidRPr="00902708">
        <w:rPr>
          <w:rStyle w:val="Zkladntext1"/>
          <w:rFonts w:eastAsiaTheme="minorHAnsi"/>
          <w:i/>
          <w:sz w:val="24"/>
          <w:szCs w:val="24"/>
        </w:rPr>
        <w:t>Ks</w:t>
      </w:r>
      <w:r w:rsidRPr="00E60C6E">
        <w:rPr>
          <w:rStyle w:val="Zkladntext1"/>
          <w:rFonts w:eastAsiaTheme="minorHAnsi"/>
          <w:sz w:val="24"/>
          <w:szCs w:val="24"/>
        </w:rPr>
        <w:t xml:space="preserve">. Za cement zaplatila obec 3296 </w:t>
      </w:r>
      <w:r w:rsidRPr="00902708">
        <w:rPr>
          <w:rStyle w:val="Zkladntext1"/>
          <w:rFonts w:eastAsiaTheme="minorHAnsi"/>
          <w:i/>
          <w:sz w:val="24"/>
          <w:szCs w:val="24"/>
        </w:rPr>
        <w:t>Ks</w:t>
      </w:r>
      <w:r w:rsidRPr="00E60C6E">
        <w:rPr>
          <w:rStyle w:val="Zkladntext1"/>
          <w:rFonts w:eastAsiaTheme="minorHAnsi"/>
          <w:sz w:val="24"/>
          <w:szCs w:val="24"/>
        </w:rPr>
        <w:t xml:space="preserve">, t. j. 32 </w:t>
      </w:r>
      <w:r w:rsidRPr="00902708">
        <w:rPr>
          <w:rStyle w:val="Zkladntext1"/>
          <w:rFonts w:eastAsiaTheme="minorHAnsi"/>
          <w:i/>
          <w:sz w:val="24"/>
          <w:szCs w:val="24"/>
        </w:rPr>
        <w:t>Ks</w:t>
      </w:r>
      <w:r w:rsidRPr="00E60C6E">
        <w:rPr>
          <w:rStyle w:val="Zkladntext1"/>
          <w:rFonts w:eastAsiaTheme="minorHAnsi"/>
          <w:sz w:val="24"/>
          <w:szCs w:val="24"/>
        </w:rPr>
        <w:t xml:space="preserve"> za q. Za murárske práce 4 murárom za 23 dní práce 2723 </w:t>
      </w:r>
      <w:r w:rsidRPr="00902708">
        <w:rPr>
          <w:rStyle w:val="Zkladntext1"/>
          <w:rFonts w:eastAsiaTheme="minorHAnsi"/>
          <w:i/>
          <w:sz w:val="24"/>
          <w:szCs w:val="24"/>
        </w:rPr>
        <w:t>Ks</w:t>
      </w:r>
      <w:r w:rsidRPr="00E60C6E">
        <w:rPr>
          <w:rStyle w:val="Zkladntext1"/>
          <w:rFonts w:eastAsiaTheme="minorHAnsi"/>
          <w:sz w:val="24"/>
          <w:szCs w:val="24"/>
        </w:rPr>
        <w:t xml:space="preserve">. Ostatné výdavky </w:t>
      </w:r>
      <w:proofErr w:type="spellStart"/>
      <w:r w:rsidRPr="00E60C6E">
        <w:rPr>
          <w:rStyle w:val="Zkladntext1"/>
          <w:rFonts w:eastAsiaTheme="minorHAnsi"/>
          <w:sz w:val="24"/>
          <w:szCs w:val="24"/>
        </w:rPr>
        <w:t>boly</w:t>
      </w:r>
      <w:proofErr w:type="spellEnd"/>
      <w:r w:rsidRPr="00E60C6E">
        <w:rPr>
          <w:rStyle w:val="Zkladntext1"/>
          <w:rFonts w:eastAsiaTheme="minorHAnsi"/>
          <w:sz w:val="24"/>
          <w:szCs w:val="24"/>
        </w:rPr>
        <w:t xml:space="preserve"> 1085 </w:t>
      </w:r>
      <w:r w:rsidRPr="00902708">
        <w:rPr>
          <w:rStyle w:val="Zkladntext1"/>
          <w:rFonts w:eastAsiaTheme="minorHAnsi"/>
          <w:i/>
          <w:sz w:val="24"/>
          <w:szCs w:val="24"/>
        </w:rPr>
        <w:t>Ks</w:t>
      </w:r>
      <w:r w:rsidRPr="00E60C6E">
        <w:rPr>
          <w:rStyle w:val="Zkladntext1"/>
          <w:rFonts w:eastAsiaTheme="minorHAnsi"/>
          <w:sz w:val="24"/>
          <w:szCs w:val="24"/>
        </w:rPr>
        <w:t>.</w:t>
      </w:r>
    </w:p>
    <w:p w:rsidR="00134DD4" w:rsidRPr="00E60C6E" w:rsidRDefault="00134DD4" w:rsidP="00134DD4">
      <w:pPr>
        <w:spacing w:after="134" w:line="240" w:lineRule="auto"/>
        <w:ind w:left="284" w:firstLine="397"/>
        <w:jc w:val="both"/>
        <w:rPr>
          <w:rStyle w:val="Zkladntext1"/>
          <w:rFonts w:eastAsiaTheme="minorHAnsi"/>
          <w:sz w:val="24"/>
          <w:szCs w:val="24"/>
        </w:rPr>
      </w:pPr>
    </w:p>
    <w:p w:rsidR="00134DD4" w:rsidRPr="00E60C6E" w:rsidRDefault="00134DD4" w:rsidP="00134DD4">
      <w:pPr>
        <w:spacing w:after="134"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výdavkov mala obec s výstavbou </w:t>
      </w:r>
      <w:proofErr w:type="spellStart"/>
      <w:r w:rsidRPr="00E60C6E">
        <w:rPr>
          <w:rStyle w:val="Zkladntext1"/>
          <w:rFonts w:eastAsiaTheme="minorHAnsi"/>
          <w:sz w:val="24"/>
          <w:szCs w:val="24"/>
        </w:rPr>
        <w:t>kúpališťa</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robotníkov pracovalo na zemných prácach?</w:t>
      </w:r>
    </w:p>
    <w:p w:rsidR="00134DD4" w:rsidRPr="00E60C6E" w:rsidRDefault="00134DD4" w:rsidP="00134DD4">
      <w:pPr>
        <w:spacing w:after="6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Za koľko dní by to boli urobili robotníci, keby ich bolo o 2 menej?</w:t>
      </w:r>
    </w:p>
    <w:p w:rsidR="00134DD4" w:rsidRPr="00E60C6E" w:rsidRDefault="00134DD4" w:rsidP="00134DD4">
      <w:pPr>
        <w:spacing w:after="8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Koľko vriec cementu bolo treba pri stavbe, keď je vo vreci 50 </w:t>
      </w:r>
      <w:r w:rsidRPr="00902708">
        <w:rPr>
          <w:rStyle w:val="Zkladntext1"/>
          <w:rFonts w:eastAsiaTheme="minorHAnsi"/>
          <w:i/>
          <w:sz w:val="24"/>
          <w:szCs w:val="24"/>
        </w:rPr>
        <w:t>kg</w:t>
      </w:r>
      <w:r w:rsidRPr="00E60C6E">
        <w:rPr>
          <w:rStyle w:val="Zkladntext1"/>
          <w:rFonts w:eastAsiaTheme="minorHAnsi"/>
          <w:sz w:val="24"/>
          <w:szCs w:val="24"/>
        </w:rPr>
        <w:t>?</w:t>
      </w:r>
    </w:p>
    <w:p w:rsidR="00134DD4" w:rsidRPr="00E60C6E" w:rsidRDefault="00134DD4" w:rsidP="00134DD4">
      <w:pPr>
        <w:spacing w:after="129"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w:t>
      </w:r>
      <w:r w:rsidRPr="00902708">
        <w:rPr>
          <w:rStyle w:val="Zkladntext1"/>
          <w:rFonts w:eastAsiaTheme="minorHAnsi"/>
          <w:i/>
          <w:sz w:val="24"/>
          <w:szCs w:val="24"/>
        </w:rPr>
        <w:t>Ks</w:t>
      </w:r>
      <w:r w:rsidRPr="00E60C6E">
        <w:rPr>
          <w:rStyle w:val="Zkladntext1"/>
          <w:rFonts w:eastAsiaTheme="minorHAnsi"/>
          <w:sz w:val="24"/>
          <w:szCs w:val="24"/>
        </w:rPr>
        <w:t xml:space="preserve"> dostal murár na hodinu? (8 hodín denne.)</w:t>
      </w:r>
    </w:p>
    <w:p w:rsidR="00134DD4" w:rsidRPr="00E60C6E" w:rsidRDefault="00134DD4" w:rsidP="00134DD4">
      <w:pPr>
        <w:spacing w:after="105"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 aký čas. by boli bazén vystavili 6 murári?</w:t>
      </w:r>
    </w:p>
    <w:p w:rsidR="00134DD4" w:rsidRPr="00E60C6E" w:rsidRDefault="00134DD4" w:rsidP="00134DD4">
      <w:pPr>
        <w:spacing w:after="49"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Prvý rok bolo dovedna 82 dní vhodných na kúpanie, za ktorý čas vybrali celkom 2050 </w:t>
      </w:r>
      <w:r w:rsidRPr="00902708">
        <w:rPr>
          <w:rStyle w:val="Zkladntext1"/>
          <w:rFonts w:eastAsiaTheme="minorHAnsi"/>
          <w:i/>
          <w:sz w:val="24"/>
          <w:szCs w:val="24"/>
        </w:rPr>
        <w:t>Ks</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vybrali od detí a koľko od dospelých za tento čas, keď návšteva detí a dospelých bola v pomere 3 : 5?</w:t>
      </w:r>
    </w:p>
    <w:p w:rsidR="00134DD4" w:rsidRPr="00E60C6E" w:rsidRDefault="00134DD4" w:rsidP="00134DD4">
      <w:pPr>
        <w:spacing w:after="68"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Za koľko rokov by sa takto uhradil výdavok za </w:t>
      </w:r>
      <w:proofErr w:type="spellStart"/>
      <w:r w:rsidRPr="00E60C6E">
        <w:rPr>
          <w:rStyle w:val="Zkladntext1"/>
          <w:rFonts w:eastAsiaTheme="minorHAnsi"/>
          <w:sz w:val="24"/>
          <w:szCs w:val="24"/>
        </w:rPr>
        <w:t>kúpalište</w:t>
      </w:r>
      <w:proofErr w:type="spellEnd"/>
      <w:r w:rsidRPr="00E60C6E">
        <w:rPr>
          <w:rStyle w:val="Zkladntext1"/>
          <w:rFonts w:eastAsiaTheme="minorHAnsi"/>
          <w:sz w:val="24"/>
          <w:szCs w:val="24"/>
        </w:rPr>
        <w:t>?</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Koľko by museli ročne vybrať, aby sa výdavok uhra</w:t>
      </w:r>
      <w:r w:rsidRPr="00E60C6E">
        <w:rPr>
          <w:rStyle w:val="Zkladntext1"/>
          <w:rFonts w:eastAsiaTheme="minorHAnsi"/>
          <w:sz w:val="24"/>
          <w:szCs w:val="24"/>
        </w:rPr>
        <w:softHyphen/>
        <w:t>dil o 2 roky skoršie?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250" w:after="162" w:line="240" w:lineRule="auto"/>
        <w:ind w:left="284" w:firstLine="397"/>
        <w:jc w:val="both"/>
        <w:rPr>
          <w:rFonts w:ascii="Times New Roman" w:hAnsi="Times New Roman" w:cs="Times New Roman"/>
          <w:sz w:val="24"/>
          <w:szCs w:val="24"/>
        </w:rPr>
      </w:pPr>
      <w:r w:rsidRPr="00E60C6E">
        <w:rPr>
          <w:rStyle w:val="Zhlavie140"/>
          <w:rFonts w:ascii="Times New Roman" w:hAnsi="Times New Roman" w:cs="Times New Roman"/>
          <w:b w:val="0"/>
          <w:bCs w:val="0"/>
        </w:rPr>
        <w:t>V sporiteľni a v banke.</w:t>
      </w:r>
    </w:p>
    <w:p w:rsidR="00134DD4" w:rsidRPr="00E60C6E" w:rsidRDefault="00134DD4" w:rsidP="00134DD4">
      <w:pPr>
        <w:widowControl w:val="0"/>
        <w:spacing w:after="184" w:line="240" w:lineRule="auto"/>
        <w:ind w:left="284" w:right="20" w:firstLine="397"/>
        <w:jc w:val="both"/>
        <w:rPr>
          <w:rFonts w:ascii="Times New Roman" w:hAnsi="Times New Roman" w:cs="Times New Roman"/>
          <w:sz w:val="24"/>
          <w:szCs w:val="24"/>
        </w:rPr>
      </w:pPr>
    </w:p>
    <w:p w:rsidR="00134DD4" w:rsidRPr="00E60C6E" w:rsidRDefault="00134DD4" w:rsidP="00134DD4">
      <w:pPr>
        <w:pStyle w:val="Nadpis2"/>
        <w:spacing w:line="240" w:lineRule="auto"/>
        <w:ind w:left="284" w:firstLine="397"/>
        <w:jc w:val="both"/>
        <w:rPr>
          <w:rStyle w:val="Zkladntext1"/>
          <w:rFonts w:eastAsiaTheme="minorHAnsi"/>
          <w:color w:val="auto"/>
          <w:sz w:val="24"/>
          <w:szCs w:val="24"/>
        </w:rPr>
      </w:pPr>
      <w:r w:rsidRPr="00E60C6E">
        <w:rPr>
          <w:rStyle w:val="Zkladntext1"/>
          <w:rFonts w:eastAsiaTheme="minorHAnsi"/>
          <w:color w:val="auto"/>
          <w:sz w:val="24"/>
          <w:szCs w:val="24"/>
        </w:rPr>
        <w:t>Ine</w:t>
      </w:r>
    </w:p>
    <w:p w:rsidR="00134DD4" w:rsidRPr="00E60C6E" w:rsidRDefault="00134DD4" w:rsidP="00134DD4">
      <w:pPr>
        <w:pStyle w:val="Odsekzoznamu"/>
        <w:numPr>
          <w:ilvl w:val="0"/>
          <w:numId w:val="28"/>
        </w:numPr>
        <w:spacing w:after="0" w:line="240" w:lineRule="auto"/>
        <w:ind w:right="20" w:hanging="360"/>
        <w:jc w:val="both"/>
        <w:rPr>
          <w:rStyle w:val="ZkladntextTun"/>
          <w:rFonts w:eastAsiaTheme="minorHAnsi"/>
          <w:b w:val="0"/>
          <w:color w:val="auto"/>
          <w:sz w:val="24"/>
          <w:szCs w:val="24"/>
        </w:rPr>
      </w:pPr>
      <w:r w:rsidRPr="00E60C6E">
        <w:rPr>
          <w:rStyle w:val="Zkladntext1"/>
          <w:rFonts w:eastAsiaTheme="minorHAnsi"/>
          <w:sz w:val="24"/>
          <w:szCs w:val="24"/>
        </w:rPr>
        <w:t xml:space="preserve">Niekto má ročný príjem 15670 </w:t>
      </w:r>
      <w:r w:rsidRPr="00902708">
        <w:rPr>
          <w:rStyle w:val="Zkladntext1"/>
          <w:rFonts w:eastAsiaTheme="minorHAnsi"/>
          <w:i/>
          <w:sz w:val="24"/>
          <w:szCs w:val="24"/>
        </w:rPr>
        <w:t>Ks</w:t>
      </w:r>
      <w:r w:rsidRPr="00E60C6E">
        <w:rPr>
          <w:rStyle w:val="Zkladntext1"/>
          <w:rFonts w:eastAsiaTheme="minorHAnsi"/>
          <w:sz w:val="24"/>
          <w:szCs w:val="24"/>
        </w:rPr>
        <w:t xml:space="preserve">, z ktorého platu platí 8% na penzijný príspevok, 1% dôchodkovej dane a 4% iných poplatkov. Koľko </w:t>
      </w:r>
      <w:r w:rsidRPr="00902708">
        <w:rPr>
          <w:rStyle w:val="Zkladntext1"/>
          <w:rFonts w:eastAsiaTheme="minorHAnsi"/>
          <w:i/>
          <w:sz w:val="24"/>
          <w:szCs w:val="24"/>
        </w:rPr>
        <w:t>Ks</w:t>
      </w:r>
      <w:r w:rsidRPr="00E60C6E">
        <w:rPr>
          <w:rStyle w:val="Zkladntext1"/>
          <w:rFonts w:eastAsiaTheme="minorHAnsi"/>
          <w:sz w:val="24"/>
          <w:szCs w:val="24"/>
        </w:rPr>
        <w:t xml:space="preserve"> čistého príjmu má. Koľ</w:t>
      </w:r>
      <w:r w:rsidRPr="00E60C6E">
        <w:rPr>
          <w:rStyle w:val="Zkladntext1"/>
          <w:rFonts w:eastAsiaTheme="minorHAnsi"/>
          <w:sz w:val="24"/>
          <w:szCs w:val="24"/>
        </w:rPr>
        <w:softHyphen/>
      </w:r>
      <w:r w:rsidRPr="00E60C6E">
        <w:rPr>
          <w:rStyle w:val="ZkladntextTun"/>
          <w:rFonts w:eastAsiaTheme="minorHAnsi"/>
          <w:b w:val="0"/>
          <w:color w:val="auto"/>
          <w:sz w:val="24"/>
          <w:szCs w:val="24"/>
        </w:rPr>
        <w:t>ko mesačne?</w:t>
      </w:r>
    </w:p>
    <w:p w:rsidR="00134DD4" w:rsidRPr="00E60C6E" w:rsidRDefault="00134DD4" w:rsidP="00134DD4">
      <w:pPr>
        <w:spacing w:after="0" w:line="240" w:lineRule="auto"/>
        <w:ind w:left="284" w:right="20" w:firstLine="397"/>
        <w:jc w:val="both"/>
        <w:rPr>
          <w:rStyle w:val="ZkladntextTun"/>
          <w:rFonts w:eastAsiaTheme="minorHAnsi"/>
          <w:b w:val="0"/>
          <w:color w:val="auto"/>
          <w:sz w:val="24"/>
          <w:szCs w:val="24"/>
        </w:rPr>
      </w:pPr>
    </w:p>
    <w:p w:rsidR="00134DD4" w:rsidRPr="00E60C6E" w:rsidRDefault="00134DD4" w:rsidP="00134DD4">
      <w:pPr>
        <w:pStyle w:val="Odsekzoznamu"/>
        <w:numPr>
          <w:ilvl w:val="0"/>
          <w:numId w:val="28"/>
        </w:numPr>
        <w:spacing w:after="0" w:line="240" w:lineRule="auto"/>
        <w:ind w:right="20" w:hanging="360"/>
        <w:jc w:val="both"/>
        <w:rPr>
          <w:rStyle w:val="Zkladntext1"/>
          <w:rFonts w:eastAsiaTheme="minorHAnsi"/>
          <w:sz w:val="24"/>
          <w:szCs w:val="24"/>
          <w:shd w:val="clear" w:color="auto" w:fill="auto"/>
        </w:rPr>
      </w:pPr>
      <w:r w:rsidRPr="00E60C6E">
        <w:rPr>
          <w:rStyle w:val="Zkladntext1"/>
          <w:rFonts w:eastAsiaTheme="minorHAnsi"/>
          <w:sz w:val="24"/>
          <w:szCs w:val="24"/>
        </w:rPr>
        <w:t xml:space="preserve">Za vyberanie nájomného od nájomníkov dostáva domovník štvrťročne 1 ½  z vyberaných peňazí. Koľko takto vyrobí, keď vyberie do roka 58600 </w:t>
      </w:r>
      <w:r w:rsidRPr="00902708">
        <w:rPr>
          <w:rStyle w:val="Zkladntext1"/>
          <w:rFonts w:eastAsiaTheme="minorHAnsi"/>
          <w:i/>
          <w:sz w:val="24"/>
          <w:szCs w:val="24"/>
        </w:rPr>
        <w:t>Ks</w:t>
      </w:r>
      <w:r w:rsidRPr="00E60C6E">
        <w:rPr>
          <w:rStyle w:val="Zkladntext1"/>
          <w:rFonts w:eastAsiaTheme="minorHAnsi"/>
          <w:sz w:val="24"/>
          <w:szCs w:val="24"/>
        </w:rPr>
        <w:t xml:space="preserve">. Koľko </w:t>
      </w:r>
      <w:r w:rsidRPr="00902708">
        <w:rPr>
          <w:rStyle w:val="Zkladntext1"/>
          <w:rFonts w:eastAsiaTheme="minorHAnsi"/>
          <w:i/>
          <w:sz w:val="24"/>
          <w:szCs w:val="24"/>
        </w:rPr>
        <w:t>Ks</w:t>
      </w:r>
      <w:r w:rsidRPr="00E60C6E">
        <w:rPr>
          <w:rStyle w:val="Zkladntext1"/>
          <w:rFonts w:eastAsiaTheme="minorHAnsi"/>
          <w:sz w:val="24"/>
          <w:szCs w:val="24"/>
        </w:rPr>
        <w:t xml:space="preserve"> nájomného vyberie štvrťročne?</w:t>
      </w:r>
    </w:p>
    <w:p w:rsidR="00134DD4" w:rsidRPr="00E60C6E" w:rsidRDefault="00134DD4" w:rsidP="00134DD4">
      <w:pPr>
        <w:pStyle w:val="Odsekzoznamu"/>
        <w:widowControl w:val="0"/>
        <w:numPr>
          <w:ilvl w:val="0"/>
          <w:numId w:val="28"/>
        </w:numPr>
        <w:spacing w:after="60" w:line="240" w:lineRule="auto"/>
        <w:ind w:right="40" w:hanging="360"/>
        <w:jc w:val="both"/>
        <w:rPr>
          <w:rFonts w:ascii="Times New Roman" w:hAnsi="Times New Roman" w:cs="Times New Roman"/>
          <w:sz w:val="24"/>
          <w:szCs w:val="24"/>
        </w:rPr>
      </w:pPr>
      <w:r w:rsidRPr="00E60C6E">
        <w:rPr>
          <w:rStyle w:val="Zkladntext1"/>
          <w:rFonts w:eastAsiaTheme="minorHAnsi"/>
          <w:sz w:val="24"/>
          <w:szCs w:val="24"/>
        </w:rPr>
        <w:t xml:space="preserve">Za </w:t>
      </w:r>
      <w:r w:rsidRPr="00902708">
        <w:rPr>
          <w:rStyle w:val="Zkladntext1"/>
          <w:rFonts w:eastAsiaTheme="minorHAnsi"/>
          <w:i/>
          <w:sz w:val="24"/>
          <w:szCs w:val="24"/>
        </w:rPr>
        <w:t>kg</w:t>
      </w:r>
      <w:r w:rsidRPr="00E60C6E">
        <w:rPr>
          <w:rStyle w:val="Zkladntext1"/>
          <w:rFonts w:eastAsiaTheme="minorHAnsi"/>
          <w:sz w:val="24"/>
          <w:szCs w:val="24"/>
        </w:rPr>
        <w:t xml:space="preserve"> masla platia na dedine 35 </w:t>
      </w:r>
      <w:r w:rsidRPr="00902708">
        <w:rPr>
          <w:rStyle w:val="Zkladntext1"/>
          <w:rFonts w:eastAsiaTheme="minorHAnsi"/>
          <w:i/>
          <w:sz w:val="24"/>
          <w:szCs w:val="24"/>
        </w:rPr>
        <w:t>Ks</w:t>
      </w:r>
      <w:r w:rsidRPr="00E60C6E">
        <w:rPr>
          <w:rStyle w:val="Zkladntext1"/>
          <w:rFonts w:eastAsiaTheme="minorHAnsi"/>
          <w:sz w:val="24"/>
          <w:szCs w:val="24"/>
        </w:rPr>
        <w:t>. Na trhu v mes</w:t>
      </w:r>
      <w:r w:rsidRPr="00E60C6E">
        <w:rPr>
          <w:rStyle w:val="Zkladntext1"/>
          <w:rFonts w:eastAsiaTheme="minorHAnsi"/>
          <w:sz w:val="24"/>
          <w:szCs w:val="24"/>
        </w:rPr>
        <w:softHyphen/>
        <w:t>te je o 40-50% drahšie. Koľko stojí v meste?</w:t>
      </w:r>
    </w:p>
    <w:p w:rsidR="00134DD4" w:rsidRPr="00E60C6E" w:rsidRDefault="00134DD4" w:rsidP="00134DD4">
      <w:pPr>
        <w:widowControl w:val="0"/>
        <w:numPr>
          <w:ilvl w:val="0"/>
          <w:numId w:val="29"/>
        </w:numPr>
        <w:spacing w:after="60" w:line="240" w:lineRule="auto"/>
        <w:ind w:left="284" w:right="40" w:firstLine="397"/>
        <w:jc w:val="both"/>
        <w:rPr>
          <w:rStyle w:val="Zkladntext1"/>
          <w:rFonts w:eastAsiaTheme="minorHAnsi"/>
          <w:sz w:val="24"/>
          <w:szCs w:val="24"/>
          <w:shd w:val="clear" w:color="auto" w:fill="auto"/>
        </w:rPr>
      </w:pPr>
      <w:r w:rsidRPr="00E60C6E">
        <w:rPr>
          <w:rStyle w:val="ZkladntextTun"/>
          <w:rFonts w:eastAsiaTheme="minorHAnsi"/>
          <w:b w:val="0"/>
          <w:color w:val="auto"/>
          <w:sz w:val="24"/>
          <w:szCs w:val="24"/>
        </w:rPr>
        <w:t xml:space="preserve"> </w:t>
      </w:r>
      <w:r w:rsidRPr="00E60C6E">
        <w:rPr>
          <w:rStyle w:val="Zkladntext1"/>
          <w:rFonts w:eastAsiaTheme="minorHAnsi"/>
          <w:sz w:val="24"/>
          <w:szCs w:val="24"/>
        </w:rPr>
        <w:t xml:space="preserve">Hotelier si objednal 230 q uhlia po 27,50 </w:t>
      </w:r>
      <w:r w:rsidRPr="00902708">
        <w:rPr>
          <w:rStyle w:val="Zkladntext1"/>
          <w:rFonts w:eastAsiaTheme="minorHAnsi"/>
          <w:i/>
          <w:sz w:val="24"/>
          <w:szCs w:val="24"/>
        </w:rPr>
        <w:t>Ks</w:t>
      </w:r>
      <w:r w:rsidRPr="00E60C6E">
        <w:rPr>
          <w:rStyle w:val="Zkladntext1"/>
          <w:rFonts w:eastAsiaTheme="minorHAnsi"/>
          <w:sz w:val="24"/>
          <w:szCs w:val="24"/>
        </w:rPr>
        <w:t xml:space="preserve">, </w:t>
      </w:r>
      <w:r w:rsidRPr="00E60C6E">
        <w:rPr>
          <w:rStyle w:val="ZkladntextTun"/>
          <w:rFonts w:eastAsiaTheme="minorHAnsi"/>
          <w:b w:val="0"/>
          <w:color w:val="auto"/>
          <w:sz w:val="24"/>
          <w:szCs w:val="24"/>
        </w:rPr>
        <w:t xml:space="preserve">1 t </w:t>
      </w:r>
      <w:proofErr w:type="spellStart"/>
      <w:r w:rsidRPr="00E60C6E">
        <w:rPr>
          <w:rStyle w:val="Zkladntext1"/>
          <w:rFonts w:eastAsiaTheme="minorHAnsi"/>
          <w:sz w:val="24"/>
          <w:szCs w:val="24"/>
        </w:rPr>
        <w:t>ko</w:t>
      </w:r>
      <w:r w:rsidRPr="00902708">
        <w:rPr>
          <w:rStyle w:val="Zkladntext1"/>
          <w:rFonts w:eastAsiaTheme="minorHAnsi"/>
          <w:i/>
          <w:sz w:val="24"/>
          <w:szCs w:val="24"/>
        </w:rPr>
        <w:t>Ks</w:t>
      </w:r>
      <w:r w:rsidRPr="00E60C6E">
        <w:rPr>
          <w:rStyle w:val="Zkladntext1"/>
          <w:rFonts w:eastAsiaTheme="minorHAnsi"/>
          <w:sz w:val="24"/>
          <w:szCs w:val="24"/>
        </w:rPr>
        <w:t>u</w:t>
      </w:r>
      <w:proofErr w:type="spellEnd"/>
      <w:r w:rsidRPr="00E60C6E">
        <w:rPr>
          <w:rStyle w:val="Zkladntext1"/>
          <w:rFonts w:eastAsiaTheme="minorHAnsi"/>
          <w:sz w:val="24"/>
          <w:szCs w:val="24"/>
        </w:rPr>
        <w:t xml:space="preserve"> q po 34 </w:t>
      </w:r>
      <w:r w:rsidRPr="00902708">
        <w:rPr>
          <w:rStyle w:val="Zkladntext1"/>
          <w:rFonts w:eastAsiaTheme="minorHAnsi"/>
          <w:i/>
          <w:sz w:val="24"/>
          <w:szCs w:val="24"/>
        </w:rPr>
        <w:t>Ks</w:t>
      </w:r>
      <w:r w:rsidRPr="00E60C6E">
        <w:rPr>
          <w:rStyle w:val="Zkladntext1"/>
          <w:rFonts w:eastAsiaTheme="minorHAnsi"/>
          <w:sz w:val="24"/>
          <w:szCs w:val="24"/>
        </w:rPr>
        <w:t xml:space="preserve">, 50 q dreva po 17,50 </w:t>
      </w:r>
      <w:r w:rsidRPr="00902708">
        <w:rPr>
          <w:rStyle w:val="Zkladntext1"/>
          <w:rFonts w:eastAsiaTheme="minorHAnsi"/>
          <w:i/>
          <w:sz w:val="24"/>
          <w:szCs w:val="24"/>
        </w:rPr>
        <w:t>Ks</w:t>
      </w:r>
      <w:r w:rsidRPr="00E60C6E">
        <w:rPr>
          <w:rStyle w:val="Zkladntext1"/>
          <w:rFonts w:eastAsiaTheme="minorHAnsi"/>
          <w:sz w:val="24"/>
          <w:szCs w:val="24"/>
        </w:rPr>
        <w:t>. Keby toto pa</w:t>
      </w:r>
      <w:r w:rsidRPr="00E60C6E">
        <w:rPr>
          <w:rStyle w:val="Zkladntext1"/>
          <w:rFonts w:eastAsiaTheme="minorHAnsi"/>
          <w:sz w:val="24"/>
          <w:szCs w:val="24"/>
        </w:rPr>
        <w:softHyphen/>
        <w:t>livo bol objednal v zime, bol by uhlie platil o 1½ % drah</w:t>
      </w:r>
      <w:r w:rsidRPr="00E60C6E">
        <w:rPr>
          <w:rStyle w:val="Zkladntext1"/>
          <w:rFonts w:eastAsiaTheme="minorHAnsi"/>
          <w:sz w:val="24"/>
          <w:szCs w:val="24"/>
        </w:rPr>
        <w:softHyphen/>
        <w:t xml:space="preserve">šie, </w:t>
      </w:r>
      <w:proofErr w:type="spellStart"/>
      <w:r w:rsidRPr="00E60C6E">
        <w:rPr>
          <w:rStyle w:val="Zkladntext1"/>
          <w:rFonts w:eastAsiaTheme="minorHAnsi"/>
          <w:sz w:val="24"/>
          <w:szCs w:val="24"/>
        </w:rPr>
        <w:t>ko</w:t>
      </w:r>
      <w:r w:rsidRPr="00902708">
        <w:rPr>
          <w:rStyle w:val="Zkladntext1"/>
          <w:rFonts w:eastAsiaTheme="minorHAnsi"/>
          <w:i/>
          <w:sz w:val="24"/>
          <w:szCs w:val="24"/>
        </w:rPr>
        <w:t>Ks</w:t>
      </w:r>
      <w:proofErr w:type="spellEnd"/>
      <w:r w:rsidRPr="00E60C6E">
        <w:rPr>
          <w:rStyle w:val="Zkladntext1"/>
          <w:rFonts w:eastAsiaTheme="minorHAnsi"/>
          <w:sz w:val="24"/>
          <w:szCs w:val="24"/>
        </w:rPr>
        <w:t xml:space="preserve"> o 2% a drevo o 5%. Koľko </w:t>
      </w:r>
      <w:r w:rsidRPr="00902708">
        <w:rPr>
          <w:rStyle w:val="Zkladntext1"/>
          <w:rFonts w:eastAsiaTheme="minorHAnsi"/>
          <w:i/>
          <w:sz w:val="24"/>
          <w:szCs w:val="24"/>
        </w:rPr>
        <w:t>Ks</w:t>
      </w:r>
      <w:r w:rsidRPr="00E60C6E">
        <w:rPr>
          <w:rStyle w:val="Zkladntext1"/>
          <w:rFonts w:eastAsiaTheme="minorHAnsi"/>
          <w:sz w:val="24"/>
          <w:szCs w:val="24"/>
        </w:rPr>
        <w:t xml:space="preserve"> takto ušetril?</w:t>
      </w:r>
    </w:p>
    <w:p w:rsidR="00134DD4" w:rsidRPr="00E60C6E" w:rsidRDefault="00134DD4" w:rsidP="00134DD4">
      <w:pPr>
        <w:widowControl w:val="0"/>
        <w:numPr>
          <w:ilvl w:val="0"/>
          <w:numId w:val="29"/>
        </w:numPr>
        <w:spacing w:after="184"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Vypočítajte podľa vlastného odhadu, koľko asi stojí udržovanie vašej školy </w:t>
      </w:r>
      <w:r w:rsidRPr="00E60C6E">
        <w:rPr>
          <w:rStyle w:val="Zkladntext1"/>
          <w:rFonts w:eastAsiaTheme="minorHAnsi"/>
          <w:sz w:val="24"/>
          <w:szCs w:val="24"/>
        </w:rPr>
        <w:lastRenderedPageBreak/>
        <w:t xml:space="preserve">a zistite takto, koľko </w:t>
      </w:r>
      <w:r w:rsidRPr="00902708">
        <w:rPr>
          <w:rStyle w:val="Zkladntext1"/>
          <w:rFonts w:eastAsiaTheme="minorHAnsi"/>
          <w:i/>
          <w:sz w:val="24"/>
          <w:szCs w:val="24"/>
        </w:rPr>
        <w:t>Ks</w:t>
      </w:r>
      <w:r w:rsidRPr="00E60C6E">
        <w:rPr>
          <w:rStyle w:val="Zkladntext1"/>
          <w:rFonts w:eastAsiaTheme="minorHAnsi"/>
          <w:sz w:val="24"/>
          <w:szCs w:val="24"/>
        </w:rPr>
        <w:t xml:space="preserve"> roč</w:t>
      </w:r>
      <w:r w:rsidRPr="00E60C6E">
        <w:rPr>
          <w:rStyle w:val="Zkladntext1"/>
          <w:rFonts w:eastAsiaTheme="minorHAnsi"/>
          <w:sz w:val="24"/>
          <w:szCs w:val="24"/>
        </w:rPr>
        <w:softHyphen/>
        <w:t>ne venuje štát na vaše vzdelanie?</w:t>
      </w:r>
    </w:p>
    <w:p w:rsidR="00134DD4" w:rsidRPr="00E60C6E" w:rsidRDefault="00134DD4" w:rsidP="00134DD4">
      <w:pPr>
        <w:widowControl w:val="0"/>
        <w:numPr>
          <w:ilvl w:val="0"/>
          <w:numId w:val="29"/>
        </w:numPr>
        <w:spacing w:after="176"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 Počuli ste už o výdavkoch na vojsko? Odhadnite zhruba výdavok na jedného vojaka cez rok! Potom na 10, na 100, ha 1000, na 10000, na 100000 vojakovi</w:t>
      </w:r>
    </w:p>
    <w:p w:rsidR="00134DD4" w:rsidRPr="00E60C6E" w:rsidRDefault="00134DD4" w:rsidP="00134DD4">
      <w:pPr>
        <w:widowControl w:val="0"/>
        <w:numPr>
          <w:ilvl w:val="0"/>
          <w:numId w:val="29"/>
        </w:numPr>
        <w:spacing w:after="208" w:line="240" w:lineRule="auto"/>
        <w:ind w:left="284" w:right="20" w:firstLine="397"/>
        <w:jc w:val="both"/>
        <w:rPr>
          <w:rStyle w:val="Zkladntext1"/>
          <w:rFonts w:eastAsiaTheme="minorHAnsi"/>
          <w:sz w:val="24"/>
          <w:szCs w:val="24"/>
          <w:shd w:val="clear" w:color="auto" w:fill="auto"/>
        </w:rPr>
      </w:pPr>
      <w:r w:rsidRPr="00E60C6E">
        <w:rPr>
          <w:rStyle w:val="Zkladntext1"/>
          <w:rFonts w:eastAsiaTheme="minorHAnsi"/>
          <w:sz w:val="24"/>
          <w:szCs w:val="24"/>
        </w:rPr>
        <w:t xml:space="preserve"> Uvažujte a počítajte výdavky na jedného nemoc</w:t>
      </w:r>
      <w:r w:rsidRPr="00E60C6E">
        <w:rPr>
          <w:rStyle w:val="Zkladntext1"/>
          <w:rFonts w:eastAsiaTheme="minorHAnsi"/>
          <w:sz w:val="24"/>
          <w:szCs w:val="24"/>
        </w:rPr>
        <w:softHyphen/>
        <w:t>ného v nemocnici, na, jedného väzňa vo väznici, na deti v polepšovni; v ozdravovni a pod.! Iste uznáte, že štát po</w:t>
      </w:r>
      <w:r w:rsidRPr="00E60C6E">
        <w:rPr>
          <w:rStyle w:val="Zkladntext1"/>
          <w:rFonts w:eastAsiaTheme="minorHAnsi"/>
          <w:sz w:val="24"/>
          <w:szCs w:val="24"/>
        </w:rPr>
        <w:softHyphen/>
        <w:t>trebuje veľa, veľa peňazí!</w:t>
      </w:r>
    </w:p>
    <w:p w:rsidR="00134DD4" w:rsidRPr="00E60C6E" w:rsidRDefault="00134DD4" w:rsidP="00134DD4">
      <w:pPr>
        <w:widowControl w:val="0"/>
        <w:numPr>
          <w:ilvl w:val="0"/>
          <w:numId w:val="29"/>
        </w:numPr>
        <w:spacing w:after="60" w:line="240" w:lineRule="auto"/>
        <w:ind w:left="284" w:right="40" w:firstLine="397"/>
        <w:jc w:val="both"/>
        <w:rPr>
          <w:rFonts w:ascii="Times New Roman" w:hAnsi="Times New Roman" w:cs="Times New Roman"/>
          <w:sz w:val="24"/>
          <w:szCs w:val="24"/>
        </w:rPr>
      </w:pPr>
    </w:p>
    <w:p w:rsidR="00134DD4" w:rsidRPr="00E60C6E" w:rsidRDefault="00134DD4" w:rsidP="00134DD4">
      <w:pPr>
        <w:spacing w:line="240" w:lineRule="auto"/>
        <w:ind w:left="284" w:right="880" w:firstLine="397"/>
        <w:jc w:val="both"/>
        <w:rPr>
          <w:rFonts w:ascii="Times New Roman" w:hAnsi="Times New Roman" w:cs="Times New Roman"/>
          <w:sz w:val="24"/>
          <w:szCs w:val="24"/>
        </w:rPr>
      </w:pPr>
      <w:r w:rsidRPr="00E60C6E">
        <w:rPr>
          <w:rStyle w:val="Zkladntext1"/>
          <w:rFonts w:eastAsiaTheme="minorHAnsi"/>
          <w:sz w:val="24"/>
          <w:szCs w:val="24"/>
        </w:rPr>
        <w:t>Sporiteľne sú peňažné ústavy, kde si jedni svoje úspory vkladajú, iní zasa vypožičiavajú, Banky prijímajú vklady, tiež požičiavajú, ale najčastejšie prevádzajú roz</w:t>
      </w:r>
      <w:r w:rsidRPr="00E60C6E">
        <w:rPr>
          <w:rStyle w:val="Zkladntext1"/>
          <w:rFonts w:eastAsiaTheme="minorHAnsi"/>
          <w:sz w:val="24"/>
          <w:szCs w:val="24"/>
        </w:rPr>
        <w:softHyphen/>
        <w:t xml:space="preserve">ličné veľké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y. Za vklady kupujú a predávajú po</w:t>
      </w:r>
      <w:r w:rsidRPr="00E60C6E">
        <w:rPr>
          <w:rStyle w:val="Zkladntext1"/>
          <w:rFonts w:eastAsiaTheme="minorHAnsi"/>
          <w:sz w:val="24"/>
          <w:szCs w:val="24"/>
        </w:rPr>
        <w:softHyphen/>
        <w:t>zemky, domy, továrne, bane, cukor, obilie, cenné papie</w:t>
      </w:r>
      <w:r w:rsidRPr="00E60C6E">
        <w:rPr>
          <w:rStyle w:val="Zkladntext1"/>
          <w:rFonts w:eastAsiaTheme="minorHAnsi"/>
          <w:sz w:val="24"/>
          <w:szCs w:val="24"/>
        </w:rPr>
        <w:softHyphen/>
        <w:t xml:space="preserve">re a iné veci, alebo samy zakladajú priemyselné a iné podniky. Zo </w:t>
      </w:r>
      <w:r w:rsidRPr="00E60C6E">
        <w:rPr>
          <w:rStyle w:val="Zkladntext1"/>
          <w:rFonts w:eastAsiaTheme="minorHAnsi"/>
          <w:color w:val="FF0000"/>
          <w:sz w:val="24"/>
          <w:szCs w:val="24"/>
        </w:rPr>
        <w:t>zisk</w:t>
      </w:r>
      <w:r w:rsidRPr="00E60C6E">
        <w:rPr>
          <w:rStyle w:val="Zkladntext1"/>
          <w:rFonts w:eastAsiaTheme="minorHAnsi"/>
          <w:sz w:val="24"/>
          <w:szCs w:val="24"/>
        </w:rPr>
        <w:t xml:space="preserve">u platia </w:t>
      </w:r>
      <w:r w:rsidRPr="00E60C6E">
        <w:rPr>
          <w:rStyle w:val="Zkladntext1"/>
          <w:rFonts w:eastAsiaTheme="minorHAnsi"/>
          <w:b/>
          <w:color w:val="7030A0"/>
          <w:sz w:val="28"/>
          <w:szCs w:val="24"/>
        </w:rPr>
        <w:t>úrok</w:t>
      </w:r>
      <w:r w:rsidRPr="00E60C6E">
        <w:rPr>
          <w:rStyle w:val="Zkladntext1"/>
          <w:rFonts w:eastAsiaTheme="minorHAnsi"/>
          <w:sz w:val="24"/>
          <w:szCs w:val="24"/>
        </w:rPr>
        <w:t xml:space="preserve">y svojim vkladateľom. Stáva sa, že zlým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ovaním banka </w:t>
      </w:r>
      <w:r w:rsidRPr="00E60C6E">
        <w:rPr>
          <w:rStyle w:val="Zkladntext1"/>
          <w:rFonts w:eastAsiaTheme="minorHAnsi"/>
          <w:b/>
          <w:color w:val="FF0000"/>
          <w:sz w:val="28"/>
          <w:szCs w:val="24"/>
          <w:u w:val="single"/>
        </w:rPr>
        <w:t>strat</w:t>
      </w:r>
      <w:r w:rsidRPr="00E60C6E">
        <w:rPr>
          <w:rStyle w:val="Zkladntext1"/>
          <w:rFonts w:eastAsiaTheme="minorHAnsi"/>
          <w:sz w:val="24"/>
          <w:szCs w:val="24"/>
        </w:rPr>
        <w:t>í veľké množstvo vkladov a nemôže ich svojim vkladateľom vyplatiť. Vte</w:t>
      </w:r>
      <w:r w:rsidRPr="00E60C6E">
        <w:rPr>
          <w:rStyle w:val="Zkladntext1"/>
          <w:rFonts w:eastAsiaTheme="minorHAnsi"/>
          <w:sz w:val="24"/>
          <w:szCs w:val="24"/>
        </w:rPr>
        <w:softHyphen/>
        <w:t>dy hovoríme, že banka prišla do úpadku (urobila bankrot).</w:t>
      </w:r>
    </w:p>
    <w:p w:rsidR="00134DD4" w:rsidRPr="00E60C6E" w:rsidRDefault="00134DD4" w:rsidP="00134DD4">
      <w:pPr>
        <w:widowControl w:val="0"/>
        <w:tabs>
          <w:tab w:val="left" w:pos="774"/>
        </w:tabs>
        <w:spacing w:after="0" w:line="240" w:lineRule="auto"/>
        <w:ind w:left="284" w:right="20" w:firstLine="397"/>
        <w:jc w:val="both"/>
        <w:rPr>
          <w:rStyle w:val="Zhlavie140"/>
          <w:rFonts w:ascii="Times New Roman" w:eastAsiaTheme="minorHAnsi" w:hAnsi="Times New Roman" w:cs="Times New Roman"/>
          <w:b w:val="0"/>
          <w:bCs w:val="0"/>
        </w:rPr>
      </w:pPr>
      <w:r w:rsidRPr="00E60C6E">
        <w:rPr>
          <w:rStyle w:val="Zhlavie140"/>
          <w:rFonts w:ascii="Times New Roman" w:hAnsi="Times New Roman" w:cs="Times New Roman"/>
          <w:b w:val="0"/>
          <w:bCs w:val="0"/>
        </w:rPr>
        <w:t>Zo starostí štátu.</w:t>
      </w:r>
    </w:p>
    <w:p w:rsidR="00134DD4" w:rsidRPr="00E60C6E" w:rsidRDefault="00134DD4" w:rsidP="00134DD4">
      <w:pPr>
        <w:widowControl w:val="0"/>
        <w:numPr>
          <w:ilvl w:val="0"/>
          <w:numId w:val="49"/>
        </w:numPr>
        <w:tabs>
          <w:tab w:val="left" w:pos="774"/>
        </w:tabs>
        <w:spacing w:after="0" w:line="240" w:lineRule="auto"/>
        <w:ind w:left="20" w:right="20" w:firstLine="397"/>
        <w:jc w:val="both"/>
        <w:rPr>
          <w:rFonts w:ascii="Times New Roman" w:hAnsi="Times New Roman" w:cs="Times New Roman"/>
          <w:sz w:val="24"/>
          <w:szCs w:val="24"/>
        </w:rPr>
      </w:pPr>
      <w:r w:rsidRPr="00E60C6E">
        <w:rPr>
          <w:rStyle w:val="Zkladntext1"/>
          <w:rFonts w:eastAsiaTheme="minorHAnsi"/>
          <w:sz w:val="24"/>
          <w:szCs w:val="24"/>
        </w:rPr>
        <w:t>Povinnosťou každého občana je napomáhať podľa svojich síl a schopností všade tam, kde to záujem štátu vyžaduje, treba šetriť majetok štátu a usilovať sa ho zve</w:t>
      </w:r>
      <w:r w:rsidRPr="00E60C6E">
        <w:rPr>
          <w:rStyle w:val="Zkladntext1"/>
          <w:rFonts w:eastAsiaTheme="minorHAnsi"/>
          <w:sz w:val="24"/>
          <w:szCs w:val="24"/>
        </w:rPr>
        <w:softHyphen/>
        <w:t>ľaďovať.</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Prvou povinnosťou je riadne platiť dane. Z nich udr</w:t>
      </w:r>
      <w:r w:rsidRPr="00E60C6E">
        <w:rPr>
          <w:rStyle w:val="Zkladntext1"/>
          <w:rFonts w:eastAsiaTheme="minorHAnsi"/>
          <w:sz w:val="24"/>
          <w:szCs w:val="24"/>
        </w:rPr>
        <w:softHyphen/>
        <w:t>žuje štát poštu, telefón, telegraf, železnice, cesty, nemoc</w:t>
      </w:r>
      <w:r w:rsidRPr="00E60C6E">
        <w:rPr>
          <w:rStyle w:val="Zkladntext1"/>
          <w:rFonts w:eastAsiaTheme="minorHAnsi"/>
          <w:sz w:val="24"/>
          <w:szCs w:val="24"/>
        </w:rPr>
        <w:softHyphen/>
        <w:t>nice, vojsko a žandárske stanice, iné úrady, školy atď. Kto neplatí riadne svoje dane, je nepriateľom svojich vlast</w:t>
      </w:r>
      <w:r w:rsidRPr="00E60C6E">
        <w:rPr>
          <w:rStyle w:val="Zkladntext1"/>
          <w:rFonts w:eastAsiaTheme="minorHAnsi"/>
          <w:sz w:val="24"/>
          <w:szCs w:val="24"/>
        </w:rPr>
        <w:softHyphen/>
        <w:t>ných detí a seba. Keď má štát menej starostí, platíme me</w:t>
      </w:r>
      <w:r w:rsidRPr="00E60C6E">
        <w:rPr>
          <w:rStyle w:val="Zkladntext1"/>
          <w:rFonts w:eastAsiaTheme="minorHAnsi"/>
          <w:sz w:val="24"/>
          <w:szCs w:val="24"/>
        </w:rPr>
        <w:softHyphen/>
        <w:t>nej daní; keď je starostí viac, (zlé cesty, málo škôl, málo nemocníc, vojna a pod.), musí od občanov vyberať viac daní. Ako vysvetlíš „štát sme my"?</w:t>
      </w:r>
    </w:p>
    <w:p w:rsidR="00134DD4" w:rsidRPr="00E60C6E" w:rsidRDefault="00134DD4" w:rsidP="00134DD4">
      <w:p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Z pozemkov platíme pozemkovú daň, (roľník) z do</w:t>
      </w:r>
      <w:r w:rsidRPr="00E60C6E">
        <w:rPr>
          <w:rStyle w:val="Zkladntext1"/>
          <w:rFonts w:eastAsiaTheme="minorHAnsi"/>
          <w:sz w:val="24"/>
          <w:szCs w:val="24"/>
        </w:rPr>
        <w:softHyphen/>
        <w:t>mov domovú, (domkár) zo zárobkov zárobkovú, (reme</w:t>
      </w:r>
      <w:r w:rsidRPr="00E60C6E">
        <w:rPr>
          <w:rStyle w:val="Zkladntext1"/>
          <w:rFonts w:eastAsiaTheme="minorHAnsi"/>
          <w:sz w:val="24"/>
          <w:szCs w:val="24"/>
        </w:rPr>
        <w:softHyphen/>
        <w:t xml:space="preserve">selník) z </w:t>
      </w:r>
      <w:proofErr w:type="spellStart"/>
      <w:r w:rsidRPr="00E60C6E">
        <w:rPr>
          <w:rStyle w:val="Zkladntext1"/>
          <w:rFonts w:eastAsiaTheme="minorHAnsi"/>
          <w:sz w:val="24"/>
          <w:szCs w:val="24"/>
        </w:rPr>
        <w:t>dôchodu</w:t>
      </w:r>
      <w:proofErr w:type="spellEnd"/>
      <w:r w:rsidRPr="00E60C6E">
        <w:rPr>
          <w:rStyle w:val="Zkladntext1"/>
          <w:rFonts w:eastAsiaTheme="minorHAnsi"/>
          <w:sz w:val="24"/>
          <w:szCs w:val="24"/>
        </w:rPr>
        <w:t xml:space="preserve"> </w:t>
      </w:r>
      <w:proofErr w:type="spellStart"/>
      <w:r w:rsidRPr="00E60C6E">
        <w:rPr>
          <w:rStyle w:val="Zkladntext1"/>
          <w:rFonts w:eastAsiaTheme="minorHAnsi"/>
          <w:sz w:val="24"/>
          <w:szCs w:val="24"/>
        </w:rPr>
        <w:t>dôchodovú</w:t>
      </w:r>
      <w:proofErr w:type="spellEnd"/>
      <w:r w:rsidRPr="00E60C6E">
        <w:rPr>
          <w:rStyle w:val="Zkladntext1"/>
          <w:rFonts w:eastAsiaTheme="minorHAnsi"/>
          <w:sz w:val="24"/>
          <w:szCs w:val="24"/>
        </w:rPr>
        <w:t xml:space="preserve">, (úradníci). Ďalej sa platí daň z obohatenia, daň rentová (z </w:t>
      </w:r>
      <w:r w:rsidRPr="00E60C6E">
        <w:rPr>
          <w:rStyle w:val="Zkladntext1"/>
          <w:rFonts w:eastAsiaTheme="minorHAnsi"/>
          <w:b/>
          <w:color w:val="7030A0"/>
          <w:sz w:val="28"/>
          <w:szCs w:val="24"/>
        </w:rPr>
        <w:t>úrok</w:t>
      </w:r>
      <w:r w:rsidRPr="00E60C6E">
        <w:rPr>
          <w:rStyle w:val="Zkladntext1"/>
          <w:rFonts w:eastAsiaTheme="minorHAnsi"/>
          <w:sz w:val="24"/>
          <w:szCs w:val="24"/>
        </w:rPr>
        <w:t>ov uložených pe</w:t>
      </w:r>
      <w:r w:rsidRPr="00E60C6E">
        <w:rPr>
          <w:rStyle w:val="Zkladntext1"/>
          <w:rFonts w:eastAsiaTheme="minorHAnsi"/>
          <w:sz w:val="24"/>
          <w:szCs w:val="24"/>
        </w:rPr>
        <w:softHyphen/>
        <w:t>ňazí) a pod.</w:t>
      </w:r>
    </w:p>
    <w:p w:rsidR="00134DD4" w:rsidRPr="00E60C6E" w:rsidRDefault="00134DD4" w:rsidP="00134DD4">
      <w:pPr>
        <w:pStyle w:val="Odsekzoznamu"/>
        <w:widowControl w:val="0"/>
        <w:numPr>
          <w:ilvl w:val="0"/>
          <w:numId w:val="62"/>
        </w:numPr>
        <w:spacing w:after="12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Otec zaplatil v minulom roku </w:t>
      </w:r>
      <w:r w:rsidRPr="00902708">
        <w:rPr>
          <w:rStyle w:val="Zkladntext1"/>
          <w:rFonts w:eastAsiaTheme="minorHAnsi"/>
          <w:i/>
          <w:sz w:val="24"/>
          <w:szCs w:val="24"/>
        </w:rPr>
        <w:t>Ks</w:t>
      </w:r>
      <w:r w:rsidRPr="00E60C6E">
        <w:rPr>
          <w:rStyle w:val="Zkladntext1"/>
          <w:rFonts w:eastAsiaTheme="minorHAnsi"/>
          <w:sz w:val="24"/>
          <w:szCs w:val="24"/>
        </w:rPr>
        <w:t xml:space="preserve"> 215,40 pozemko</w:t>
      </w:r>
      <w:r w:rsidRPr="00E60C6E">
        <w:rPr>
          <w:rStyle w:val="Zkladntext1"/>
          <w:rFonts w:eastAsiaTheme="minorHAnsi"/>
          <w:sz w:val="24"/>
          <w:szCs w:val="24"/>
        </w:rPr>
        <w:softHyphen/>
        <w:t xml:space="preserve">vej dane a 54,70 </w:t>
      </w:r>
      <w:r w:rsidRPr="00902708">
        <w:rPr>
          <w:rStyle w:val="Zkladntext1"/>
          <w:rFonts w:eastAsiaTheme="minorHAnsi"/>
          <w:i/>
          <w:sz w:val="24"/>
          <w:szCs w:val="24"/>
        </w:rPr>
        <w:t>Ks</w:t>
      </w:r>
      <w:r w:rsidRPr="00E60C6E">
        <w:rPr>
          <w:rStyle w:val="Zkladntext1"/>
          <w:rFonts w:eastAsiaTheme="minorHAnsi"/>
          <w:sz w:val="24"/>
          <w:szCs w:val="24"/>
        </w:rPr>
        <w:t xml:space="preserve"> domovej dane. Toho roku mu pozem</w:t>
      </w:r>
      <w:r w:rsidRPr="00E60C6E">
        <w:rPr>
          <w:rStyle w:val="Zkladntext1"/>
          <w:rFonts w:eastAsiaTheme="minorHAnsi"/>
          <w:sz w:val="24"/>
          <w:szCs w:val="24"/>
        </w:rPr>
        <w:softHyphen/>
        <w:t xml:space="preserve">kovú daň zvýšili o 18% a domovú daň o 5%. Koľko </w:t>
      </w:r>
      <w:r w:rsidRPr="00902708">
        <w:rPr>
          <w:rStyle w:val="Zkladntext1"/>
          <w:rFonts w:eastAsiaTheme="minorHAnsi"/>
          <w:i/>
          <w:sz w:val="24"/>
          <w:szCs w:val="24"/>
        </w:rPr>
        <w:t>Ks</w:t>
      </w:r>
      <w:r w:rsidRPr="00E60C6E">
        <w:rPr>
          <w:rStyle w:val="Zkladntext1"/>
          <w:rFonts w:eastAsiaTheme="minorHAnsi"/>
          <w:sz w:val="24"/>
          <w:szCs w:val="24"/>
        </w:rPr>
        <w:t xml:space="preserve"> zaplatil toho roku?</w:t>
      </w:r>
    </w:p>
    <w:p w:rsidR="00134DD4" w:rsidRPr="00E60C6E" w:rsidRDefault="00134DD4" w:rsidP="00134DD4">
      <w:pPr>
        <w:pStyle w:val="Odsekzoznamu"/>
        <w:widowControl w:val="0"/>
        <w:numPr>
          <w:ilvl w:val="0"/>
          <w:numId w:val="62"/>
        </w:numPr>
        <w:spacing w:after="18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Úradník má ročný plat, podliehajúci dani, 18500 </w:t>
      </w:r>
      <w:r w:rsidRPr="00902708">
        <w:rPr>
          <w:rStyle w:val="Zkladntext1"/>
          <w:rFonts w:eastAsiaTheme="minorHAnsi"/>
          <w:i/>
          <w:sz w:val="24"/>
          <w:szCs w:val="24"/>
        </w:rPr>
        <w:t>Ks</w:t>
      </w:r>
      <w:r w:rsidRPr="00E60C6E">
        <w:rPr>
          <w:rStyle w:val="Zkladntext1"/>
          <w:rFonts w:eastAsiaTheme="minorHAnsi"/>
          <w:sz w:val="24"/>
          <w:szCs w:val="24"/>
        </w:rPr>
        <w:t xml:space="preserve">. Koľko % dôchodkovej dane mu vymerali </w:t>
      </w:r>
      <w:proofErr w:type="spellStart"/>
      <w:r w:rsidRPr="00E60C6E">
        <w:rPr>
          <w:rStyle w:val="Zkladntext1"/>
          <w:rFonts w:eastAsiaTheme="minorHAnsi"/>
          <w:sz w:val="24"/>
          <w:szCs w:val="24"/>
        </w:rPr>
        <w:t>ročite</w:t>
      </w:r>
      <w:proofErr w:type="spellEnd"/>
      <w:r w:rsidRPr="00E60C6E">
        <w:rPr>
          <w:rStyle w:val="Zkladntext1"/>
          <w:rFonts w:eastAsiaTheme="minorHAnsi"/>
          <w:sz w:val="24"/>
          <w:szCs w:val="24"/>
        </w:rPr>
        <w:t>, keď pla</w:t>
      </w:r>
      <w:r w:rsidRPr="00E60C6E">
        <w:rPr>
          <w:rStyle w:val="Zkladntext1"/>
          <w:rFonts w:eastAsiaTheme="minorHAnsi"/>
          <w:sz w:val="24"/>
          <w:szCs w:val="24"/>
        </w:rPr>
        <w:softHyphen/>
        <w:t xml:space="preserve">til mesačne 18,50 </w:t>
      </w:r>
      <w:r w:rsidRPr="00902708">
        <w:rPr>
          <w:rStyle w:val="Zkladntext1"/>
          <w:rFonts w:eastAsiaTheme="minorHAnsi"/>
          <w:i/>
          <w:sz w:val="24"/>
          <w:szCs w:val="24"/>
        </w:rPr>
        <w:t>Ks</w:t>
      </w:r>
      <w:r w:rsidRPr="00E60C6E">
        <w:rPr>
          <w:rStyle w:val="Zkladntext1"/>
          <w:rFonts w:eastAsiaTheme="minorHAnsi"/>
          <w:sz w:val="24"/>
          <w:szCs w:val="24"/>
        </w:rPr>
        <w:t xml:space="preserve">? Pánu </w:t>
      </w:r>
      <w:proofErr w:type="spellStart"/>
      <w:r w:rsidRPr="00E60C6E">
        <w:rPr>
          <w:rStyle w:val="Zkladntext1"/>
          <w:rFonts w:eastAsiaTheme="minorHAnsi"/>
          <w:sz w:val="24"/>
          <w:szCs w:val="24"/>
        </w:rPr>
        <w:t>Kopčanovi</w:t>
      </w:r>
      <w:proofErr w:type="spellEnd"/>
      <w:r w:rsidRPr="00E60C6E">
        <w:rPr>
          <w:rStyle w:val="Zkladntext1"/>
          <w:rFonts w:eastAsiaTheme="minorHAnsi"/>
          <w:sz w:val="24"/>
          <w:szCs w:val="24"/>
        </w:rPr>
        <w:t xml:space="preserve"> vymerali pozemkovej dane 428 </w:t>
      </w:r>
      <w:r w:rsidRPr="00902708">
        <w:rPr>
          <w:rStyle w:val="Zkladntext1"/>
          <w:rFonts w:eastAsiaTheme="minorHAnsi"/>
          <w:i/>
          <w:sz w:val="24"/>
          <w:szCs w:val="24"/>
        </w:rPr>
        <w:t>Ks</w:t>
      </w:r>
      <w:r w:rsidRPr="00E60C6E">
        <w:rPr>
          <w:rStyle w:val="Zkladntext1"/>
          <w:rFonts w:eastAsiaTheme="minorHAnsi"/>
          <w:sz w:val="24"/>
          <w:szCs w:val="24"/>
        </w:rPr>
        <w:t>. Pretože sa mu to videlo mnoho, podal proti platobnému rozkazu námietky a vypočítal úradom, že podľa predpi</w:t>
      </w:r>
      <w:r w:rsidRPr="00E60C6E">
        <w:rPr>
          <w:rStyle w:val="Zkladntext1"/>
          <w:rFonts w:eastAsiaTheme="minorHAnsi"/>
          <w:sz w:val="24"/>
          <w:szCs w:val="24"/>
        </w:rPr>
        <w:softHyphen/>
        <w:t xml:space="preserve">sov má platiť len 355 </w:t>
      </w:r>
      <w:r w:rsidRPr="00902708">
        <w:rPr>
          <w:rStyle w:val="Zkladntext1"/>
          <w:rFonts w:eastAsiaTheme="minorHAnsi"/>
          <w:i/>
          <w:sz w:val="24"/>
          <w:szCs w:val="24"/>
        </w:rPr>
        <w:t>Ks</w:t>
      </w:r>
      <w:r w:rsidRPr="00E60C6E">
        <w:rPr>
          <w:rStyle w:val="Zkladntext1"/>
          <w:rFonts w:eastAsiaTheme="minorHAnsi"/>
          <w:sz w:val="24"/>
          <w:szCs w:val="24"/>
        </w:rPr>
        <w:t xml:space="preserve">, Úrad jeho námietkam vyhovel a </w:t>
      </w:r>
      <w:proofErr w:type="spellStart"/>
      <w:r w:rsidRPr="00E60C6E">
        <w:rPr>
          <w:rStyle w:val="Zkladntext1"/>
          <w:rFonts w:eastAsiaTheme="minorHAnsi"/>
          <w:sz w:val="24"/>
          <w:szCs w:val="24"/>
        </w:rPr>
        <w:t>snížil</w:t>
      </w:r>
      <w:proofErr w:type="spellEnd"/>
      <w:r w:rsidRPr="00E60C6E">
        <w:rPr>
          <w:rStyle w:val="Zkladntext1"/>
          <w:rFonts w:eastAsiaTheme="minorHAnsi"/>
          <w:sz w:val="24"/>
          <w:szCs w:val="24"/>
        </w:rPr>
        <w:t xml:space="preserve"> mu daň na 355 </w:t>
      </w:r>
      <w:r w:rsidRPr="00902708">
        <w:rPr>
          <w:rStyle w:val="Zkladntext1"/>
          <w:rFonts w:eastAsiaTheme="minorHAnsi"/>
          <w:i/>
          <w:sz w:val="24"/>
          <w:szCs w:val="24"/>
        </w:rPr>
        <w:t>Ks</w:t>
      </w:r>
      <w:r w:rsidRPr="00E60C6E">
        <w:rPr>
          <w:rStyle w:val="Zkladntext1"/>
          <w:rFonts w:eastAsiaTheme="minorHAnsi"/>
          <w:sz w:val="24"/>
          <w:szCs w:val="24"/>
        </w:rPr>
        <w:t xml:space="preserve">. Koľko % mu </w:t>
      </w:r>
      <w:proofErr w:type="spellStart"/>
      <w:r w:rsidRPr="00E60C6E">
        <w:rPr>
          <w:rStyle w:val="Zkladntext1"/>
          <w:rFonts w:eastAsiaTheme="minorHAnsi"/>
          <w:sz w:val="24"/>
          <w:szCs w:val="24"/>
        </w:rPr>
        <w:t>sľavili</w:t>
      </w:r>
      <w:proofErr w:type="spellEnd"/>
      <w:r w:rsidRPr="00E60C6E">
        <w:rPr>
          <w:rStyle w:val="Zkladntext1"/>
          <w:rFonts w:eastAsiaTheme="minorHAnsi"/>
          <w:sz w:val="24"/>
          <w:szCs w:val="24"/>
        </w:rPr>
        <w:t>?</w:t>
      </w:r>
    </w:p>
    <w:p w:rsidR="00134DD4" w:rsidRPr="00E60C6E" w:rsidRDefault="00134DD4" w:rsidP="00134DD4">
      <w:pPr>
        <w:widowControl w:val="0"/>
        <w:numPr>
          <w:ilvl w:val="0"/>
          <w:numId w:val="50"/>
        </w:numPr>
        <w:spacing w:after="176" w:line="240" w:lineRule="auto"/>
        <w:ind w:left="40" w:right="20" w:firstLine="397"/>
        <w:jc w:val="both"/>
        <w:rPr>
          <w:rFonts w:ascii="Times New Roman" w:hAnsi="Times New Roman" w:cs="Times New Roman"/>
          <w:sz w:val="24"/>
          <w:szCs w:val="24"/>
        </w:rPr>
      </w:pPr>
      <w:r w:rsidRPr="00E60C6E">
        <w:rPr>
          <w:rStyle w:val="Zkladntext1"/>
          <w:rFonts w:eastAsiaTheme="minorHAnsi"/>
          <w:sz w:val="24"/>
          <w:szCs w:val="24"/>
        </w:rPr>
        <w:t xml:space="preserve"> Úradník platí mesačne 22,50 </w:t>
      </w:r>
      <w:r w:rsidRPr="00902708">
        <w:rPr>
          <w:rStyle w:val="Zkladntext1"/>
          <w:rFonts w:eastAsiaTheme="minorHAnsi"/>
          <w:i/>
          <w:sz w:val="24"/>
          <w:szCs w:val="24"/>
        </w:rPr>
        <w:t>Ks</w:t>
      </w:r>
      <w:r w:rsidRPr="00E60C6E">
        <w:rPr>
          <w:rStyle w:val="Zkladntext1"/>
          <w:rFonts w:eastAsiaTheme="minorHAnsi"/>
          <w:sz w:val="24"/>
          <w:szCs w:val="24"/>
        </w:rPr>
        <w:t xml:space="preserve"> dôchodkovej da</w:t>
      </w:r>
      <w:r w:rsidRPr="00E60C6E">
        <w:rPr>
          <w:rStyle w:val="Zkladntext1"/>
          <w:rFonts w:eastAsiaTheme="minorHAnsi"/>
          <w:sz w:val="24"/>
          <w:szCs w:val="24"/>
        </w:rPr>
        <w:softHyphen/>
        <w:t xml:space="preserve">ne, t. j, l,5% svojho ročného dôchodku, podliehajúceho dani. Koľko dôchodku má ročne, koľko mesačne? Koľko </w:t>
      </w:r>
      <w:r w:rsidRPr="00902708">
        <w:rPr>
          <w:rStyle w:val="Zkladntext1"/>
          <w:rFonts w:eastAsiaTheme="minorHAnsi"/>
          <w:i/>
          <w:sz w:val="24"/>
          <w:szCs w:val="24"/>
        </w:rPr>
        <w:t>Ks</w:t>
      </w:r>
      <w:r w:rsidRPr="00E60C6E">
        <w:rPr>
          <w:rStyle w:val="Zkladntext1"/>
          <w:rFonts w:eastAsiaTheme="minorHAnsi"/>
          <w:sz w:val="24"/>
          <w:szCs w:val="24"/>
        </w:rPr>
        <w:t xml:space="preserve"> má čistého príjmu, keď ostatné </w:t>
      </w:r>
      <w:proofErr w:type="spellStart"/>
      <w:r w:rsidRPr="00E60C6E">
        <w:rPr>
          <w:rStyle w:val="Zkladntext1"/>
          <w:rFonts w:eastAsiaTheme="minorHAnsi"/>
          <w:sz w:val="24"/>
          <w:szCs w:val="24"/>
        </w:rPr>
        <w:t>srážky</w:t>
      </w:r>
      <w:proofErr w:type="spellEnd"/>
      <w:r w:rsidRPr="00E60C6E">
        <w:rPr>
          <w:rStyle w:val="Zkladntext1"/>
          <w:rFonts w:eastAsiaTheme="minorHAnsi"/>
          <w:sz w:val="24"/>
          <w:szCs w:val="24"/>
        </w:rPr>
        <w:t xml:space="preserve"> z platu sú 320 </w:t>
      </w:r>
      <w:r w:rsidRPr="00902708">
        <w:rPr>
          <w:rStyle w:val="Zkladntext1"/>
          <w:rFonts w:eastAsiaTheme="minorHAnsi"/>
          <w:i/>
          <w:sz w:val="24"/>
          <w:szCs w:val="24"/>
        </w:rPr>
        <w:t>Ks</w:t>
      </w:r>
      <w:r w:rsidRPr="00E60C6E">
        <w:rPr>
          <w:rStyle w:val="Zkladntext1"/>
          <w:rFonts w:eastAsiaTheme="minorHAnsi"/>
          <w:sz w:val="24"/>
          <w:szCs w:val="24"/>
        </w:rPr>
        <w:t xml:space="preserve"> mesačne a keď okrem riadneho platu má ešte 4800 </w:t>
      </w:r>
      <w:r w:rsidRPr="00902708">
        <w:rPr>
          <w:rStyle w:val="Zkladntext1"/>
          <w:rFonts w:eastAsiaTheme="minorHAnsi"/>
          <w:i/>
          <w:sz w:val="24"/>
          <w:szCs w:val="24"/>
        </w:rPr>
        <w:t>Ks</w:t>
      </w:r>
      <w:r w:rsidRPr="00E60C6E">
        <w:rPr>
          <w:rStyle w:val="Zkladntext1"/>
          <w:rFonts w:eastAsiaTheme="minorHAnsi"/>
          <w:sz w:val="24"/>
          <w:szCs w:val="24"/>
        </w:rPr>
        <w:t xml:space="preserve"> ročne </w:t>
      </w:r>
      <w:proofErr w:type="spellStart"/>
      <w:r w:rsidRPr="00E60C6E">
        <w:rPr>
          <w:rStyle w:val="Zkladntext1"/>
          <w:rFonts w:eastAsiaTheme="minorHAnsi"/>
          <w:sz w:val="24"/>
          <w:szCs w:val="24"/>
        </w:rPr>
        <w:t>činovné</w:t>
      </w:r>
      <w:proofErr w:type="spellEnd"/>
      <w:r w:rsidRPr="00E60C6E">
        <w:rPr>
          <w:rStyle w:val="Zkladntext1"/>
          <w:rFonts w:eastAsiaTheme="minorHAnsi"/>
          <w:sz w:val="24"/>
          <w:szCs w:val="24"/>
        </w:rPr>
        <w:t>, z ktorého neplatí daň?</w:t>
      </w:r>
    </w:p>
    <w:p w:rsidR="00134DD4" w:rsidRDefault="00134DD4"/>
    <w:p w:rsidR="00134DD4" w:rsidRPr="00E60C6E" w:rsidRDefault="00134DD4" w:rsidP="00134DD4">
      <w:pPr>
        <w:pStyle w:val="Nadpis1"/>
        <w:spacing w:before="120" w:after="120" w:line="240" w:lineRule="auto"/>
        <w:ind w:left="284" w:firstLine="397"/>
        <w:jc w:val="both"/>
        <w:rPr>
          <w:rFonts w:ascii="Times New Roman" w:hAnsi="Times New Roman" w:cs="Times New Roman"/>
          <w:color w:val="auto"/>
          <w:sz w:val="24"/>
          <w:szCs w:val="24"/>
        </w:rPr>
      </w:pPr>
      <w:r w:rsidRPr="00E60C6E">
        <w:rPr>
          <w:rFonts w:ascii="Times New Roman" w:hAnsi="Times New Roman" w:cs="Times New Roman"/>
          <w:color w:val="auto"/>
          <w:sz w:val="24"/>
          <w:szCs w:val="24"/>
        </w:rPr>
        <w:t>Účtovné knihy</w:t>
      </w:r>
    </w:p>
    <w:p w:rsidR="00134DD4" w:rsidRPr="00E60C6E" w:rsidRDefault="00134DD4" w:rsidP="00134DD4">
      <w:pPr>
        <w:pStyle w:val="Nadpis2"/>
        <w:spacing w:before="120" w:after="120" w:line="240" w:lineRule="auto"/>
        <w:ind w:left="284" w:firstLine="397"/>
        <w:jc w:val="both"/>
        <w:rPr>
          <w:rStyle w:val="Jemnzvraznenie"/>
          <w:rFonts w:ascii="Times New Roman" w:hAnsi="Times New Roman" w:cs="Times New Roman"/>
          <w:i w:val="0"/>
          <w:color w:val="auto"/>
          <w:sz w:val="24"/>
          <w:szCs w:val="24"/>
        </w:rPr>
      </w:pPr>
      <w:r w:rsidRPr="00E60C6E">
        <w:rPr>
          <w:rStyle w:val="Jemnzvraznenie"/>
          <w:rFonts w:ascii="Times New Roman" w:hAnsi="Times New Roman" w:cs="Times New Roman"/>
          <w:i w:val="0"/>
          <w:color w:val="auto"/>
          <w:sz w:val="24"/>
          <w:szCs w:val="24"/>
        </w:rPr>
        <w:t>1926</w:t>
      </w:r>
      <w:ins w:id="508" w:author="Henrieta Mihalikova" w:date="2015-08-23T10:33:00Z">
        <w:r w:rsidRPr="00E60C6E">
          <w:rPr>
            <w:rStyle w:val="Jemnzvraznenie"/>
            <w:rFonts w:ascii="Times New Roman" w:hAnsi="Times New Roman" w:cs="Times New Roman"/>
            <w:i w:val="0"/>
            <w:color w:val="auto"/>
            <w:sz w:val="24"/>
            <w:szCs w:val="24"/>
          </w:rPr>
          <w:t xml:space="preserve"> </w:t>
        </w:r>
      </w:ins>
    </w:p>
    <w:p w:rsidR="00134DD4" w:rsidRPr="00E60C6E" w:rsidRDefault="00134DD4" w:rsidP="00134DD4">
      <w:pPr>
        <w:pStyle w:val="Zkladntext9"/>
        <w:shd w:val="clear" w:color="auto" w:fill="auto"/>
        <w:spacing w:before="120" w:after="120" w:line="240" w:lineRule="auto"/>
        <w:ind w:left="284"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1. Aby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ktorého predmetom je neustála výmena vecí cenu majúcich, </w:t>
      </w:r>
      <w:r w:rsidRPr="00E60C6E">
        <w:rPr>
          <w:rStyle w:val="ZkladntextKurzva"/>
          <w:i w:val="0"/>
          <w:color w:val="auto"/>
          <w:sz w:val="24"/>
          <w:szCs w:val="24"/>
        </w:rPr>
        <w:lastRenderedPageBreak/>
        <w:t>tovaru</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peňazí,</w:t>
      </w:r>
      <w:r w:rsidRPr="00E60C6E">
        <w:rPr>
          <w:rFonts w:ascii="Times New Roman" w:hAnsi="Times New Roman" w:cs="Times New Roman"/>
          <w:sz w:val="24"/>
          <w:szCs w:val="24"/>
          <w:lang w:eastAsia="sk-SK" w:bidi="sk-SK"/>
        </w:rPr>
        <w:t xml:space="preserve"> dobre prospieval, musí byť ve</w:t>
      </w:r>
      <w:r w:rsidRPr="00E60C6E">
        <w:rPr>
          <w:rFonts w:ascii="Times New Roman" w:hAnsi="Times New Roman" w:cs="Times New Roman"/>
          <w:sz w:val="24"/>
          <w:szCs w:val="24"/>
          <w:lang w:eastAsia="sk-SK" w:bidi="sk-SK"/>
        </w:rPr>
        <w:softHyphen/>
        <w:t xml:space="preserve">dený tak, aby poskytoval v každej chvíli možnosť jasného </w:t>
      </w:r>
      <w:r w:rsidRPr="00E60C6E">
        <w:rPr>
          <w:rStyle w:val="ZkladntextKurzva"/>
          <w:i w:val="0"/>
          <w:color w:val="auto"/>
          <w:sz w:val="24"/>
          <w:szCs w:val="24"/>
        </w:rPr>
        <w:t>prehľadu.</w:t>
      </w:r>
      <w:r w:rsidRPr="00E60C6E">
        <w:rPr>
          <w:rFonts w:ascii="Times New Roman" w:hAnsi="Times New Roman" w:cs="Times New Roman"/>
          <w:sz w:val="24"/>
          <w:szCs w:val="24"/>
          <w:lang w:eastAsia="sk-SK" w:bidi="sk-SK"/>
        </w:rPr>
        <w:t xml:space="preserve"> To však nie je ináč možné než </w:t>
      </w:r>
      <w:proofErr w:type="spellStart"/>
      <w:r w:rsidRPr="00E60C6E">
        <w:rPr>
          <w:rFonts w:ascii="Times New Roman" w:hAnsi="Times New Roman" w:cs="Times New Roman"/>
          <w:sz w:val="24"/>
          <w:szCs w:val="24"/>
          <w:lang w:eastAsia="sk-SK" w:bidi="sk-SK"/>
        </w:rPr>
        <w:t>pečlivým</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zaznamená</w:t>
      </w:r>
      <w:r w:rsidRPr="00E60C6E">
        <w:rPr>
          <w:rStyle w:val="ZkladntextKurzva"/>
          <w:i w:val="0"/>
          <w:color w:val="auto"/>
          <w:sz w:val="24"/>
          <w:szCs w:val="24"/>
        </w:rPr>
        <w:softHyphen/>
        <w:t>vaním</w:t>
      </w:r>
      <w:r w:rsidRPr="00E60C6E">
        <w:rPr>
          <w:rFonts w:ascii="Times New Roman" w:hAnsi="Times New Roman" w:cs="Times New Roman"/>
          <w:sz w:val="24"/>
          <w:szCs w:val="24"/>
          <w:lang w:eastAsia="sk-SK" w:bidi="sk-SK"/>
        </w:rPr>
        <w:t xml:space="preserve"> všetkého, čo s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om podstatne súvisí. Avšak ani toto zaznamenávanie samo o sebe by nestačilo, najmä v závodoch väčšieho rozsahu, keby sa nedialo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presných, </w:t>
      </w:r>
      <w:proofErr w:type="spellStart"/>
      <w:r w:rsidRPr="00E60C6E">
        <w:rPr>
          <w:rFonts w:ascii="Times New Roman" w:hAnsi="Times New Roman" w:cs="Times New Roman"/>
          <w:sz w:val="24"/>
          <w:szCs w:val="24"/>
          <w:lang w:eastAsia="sk-SK" w:bidi="sk-SK"/>
        </w:rPr>
        <w:t>zkúsenosťou</w:t>
      </w:r>
      <w:proofErr w:type="spellEnd"/>
      <w:r w:rsidRPr="00E60C6E">
        <w:rPr>
          <w:rFonts w:ascii="Times New Roman" w:hAnsi="Times New Roman" w:cs="Times New Roman"/>
          <w:sz w:val="24"/>
          <w:szCs w:val="24"/>
          <w:lang w:eastAsia="sk-SK" w:bidi="sk-SK"/>
        </w:rPr>
        <w:t xml:space="preserve"> doká</w:t>
      </w:r>
      <w:r w:rsidRPr="00E60C6E">
        <w:rPr>
          <w:rFonts w:ascii="Times New Roman" w:hAnsi="Times New Roman" w:cs="Times New Roman"/>
          <w:sz w:val="24"/>
          <w:szCs w:val="24"/>
          <w:lang w:eastAsia="sk-SK" w:bidi="sk-SK"/>
        </w:rPr>
        <w:softHyphen/>
        <w:t xml:space="preserve">zaných </w:t>
      </w:r>
      <w:r w:rsidRPr="00E60C6E">
        <w:rPr>
          <w:rStyle w:val="ZkladntextKurzva"/>
          <w:i w:val="0"/>
          <w:color w:val="auto"/>
          <w:sz w:val="24"/>
          <w:szCs w:val="24"/>
        </w:rPr>
        <w:t xml:space="preserve">pravidiel. Náuka, ktorá učí znať tieto pravidlá a udáva predpisy, ako sa </w:t>
      </w:r>
      <w:proofErr w:type="spellStart"/>
      <w:r w:rsidRPr="00E60C6E">
        <w:rPr>
          <w:rStyle w:val="ZkladntextKurzva"/>
          <w:i w:val="0"/>
          <w:color w:val="auto"/>
          <w:sz w:val="24"/>
          <w:szCs w:val="24"/>
        </w:rPr>
        <w:t>dľa</w:t>
      </w:r>
      <w:proofErr w:type="spellEnd"/>
      <w:r w:rsidRPr="00E60C6E">
        <w:rPr>
          <w:rStyle w:val="ZkladntextKurzva"/>
          <w:i w:val="0"/>
          <w:color w:val="auto"/>
          <w:sz w:val="24"/>
          <w:szCs w:val="24"/>
        </w:rPr>
        <w:t xml:space="preserve"> nich spravovať, nazýva sa</w:t>
      </w:r>
      <w:r w:rsidRPr="00E60C6E">
        <w:rPr>
          <w:rFonts w:ascii="Times New Roman" w:hAnsi="Times New Roman" w:cs="Times New Roman"/>
          <w:sz w:val="24"/>
          <w:szCs w:val="24"/>
          <w:lang w:eastAsia="sk-SK" w:bidi="sk-SK"/>
        </w:rPr>
        <w:t xml:space="preserve"> účtovníctvo.</w:t>
      </w:r>
    </w:p>
    <w:p w:rsidR="00134DD4" w:rsidRPr="00E60C6E" w:rsidRDefault="00134DD4" w:rsidP="00134DD4">
      <w:pPr>
        <w:pStyle w:val="Zkladntext9"/>
        <w:shd w:val="clear" w:color="auto" w:fill="auto"/>
        <w:spacing w:before="120" w:after="120" w:line="240" w:lineRule="auto"/>
        <w:ind w:left="284" w:firstLine="397"/>
        <w:rPr>
          <w:rFonts w:ascii="Times New Roman" w:hAnsi="Times New Roman" w:cs="Times New Roman"/>
          <w:sz w:val="24"/>
          <w:szCs w:val="24"/>
        </w:rPr>
      </w:pP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svojej povahy delí sa účtovníctvo na dva druhy: jedno</w:t>
      </w:r>
      <w:r w:rsidRPr="00E60C6E">
        <w:rPr>
          <w:rFonts w:ascii="Times New Roman" w:hAnsi="Times New Roman" w:cs="Times New Roman"/>
          <w:sz w:val="24"/>
          <w:szCs w:val="24"/>
          <w:lang w:eastAsia="sk-SK" w:bidi="sk-SK"/>
        </w:rPr>
        <w:softHyphen/>
        <w:t xml:space="preserve">duché a </w:t>
      </w:r>
      <w:proofErr w:type="spellStart"/>
      <w:r w:rsidRPr="00E60C6E">
        <w:rPr>
          <w:rFonts w:ascii="Times New Roman" w:hAnsi="Times New Roman" w:cs="Times New Roman"/>
          <w:sz w:val="24"/>
          <w:szCs w:val="24"/>
          <w:lang w:eastAsia="sk-SK" w:bidi="sk-SK"/>
        </w:rPr>
        <w:t>složité</w:t>
      </w:r>
      <w:proofErr w:type="spellEnd"/>
      <w:r w:rsidRPr="00E60C6E">
        <w:rPr>
          <w:rFonts w:ascii="Times New Roman" w:hAnsi="Times New Roman" w:cs="Times New Roman"/>
          <w:sz w:val="24"/>
          <w:szCs w:val="24"/>
          <w:lang w:eastAsia="sk-SK" w:bidi="sk-SK"/>
        </w:rPr>
        <w:t>, z ktorých iba prvé bude predmetom našich úvah.</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2.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konanie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níka je v podstate ustavičným striedaním kúpy a predaju, ktoré sa dejú buď </w:t>
      </w:r>
      <w:r w:rsidRPr="00E60C6E">
        <w:rPr>
          <w:rStyle w:val="ZkladntextKurzva"/>
          <w:i w:val="0"/>
          <w:color w:val="auto"/>
          <w:sz w:val="24"/>
          <w:szCs w:val="24"/>
        </w:rPr>
        <w:t>za hotové,</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na úver.</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Keď sa stane kúpa alebo predaj skutkom, označujeme to krátko slovom </w:t>
      </w:r>
      <w:r w:rsidRPr="00E60C6E">
        <w:rPr>
          <w:rStyle w:val="ZkladntextKurzva"/>
          <w:b/>
          <w:i w:val="0"/>
          <w:color w:val="FFC000" w:themeColor="accent4"/>
          <w:sz w:val="28"/>
          <w:szCs w:val="24"/>
          <w:u w:val="single"/>
        </w:rPr>
        <w:t>obchod</w:t>
      </w:r>
      <w:r w:rsidRPr="00E60C6E">
        <w:rPr>
          <w:rStyle w:val="ZkladntextKurzva"/>
          <w:i w:val="0"/>
          <w:color w:val="auto"/>
          <w:sz w:val="24"/>
          <w:szCs w:val="24"/>
        </w:rPr>
        <w:t>ný prípad.</w:t>
      </w:r>
      <w:r w:rsidRPr="00E60C6E">
        <w:rPr>
          <w:rFonts w:ascii="Times New Roman" w:hAnsi="Times New Roman" w:cs="Times New Roman"/>
          <w:sz w:val="24"/>
          <w:szCs w:val="24"/>
          <w:lang w:eastAsia="sk-SK" w:bidi="sk-SK"/>
        </w:rPr>
        <w:t xml:space="preserve"> Knihy, do </w:t>
      </w:r>
      <w:proofErr w:type="spellStart"/>
      <w:r w:rsidRPr="00E60C6E">
        <w:rPr>
          <w:rFonts w:ascii="Times New Roman" w:hAnsi="Times New Roman" w:cs="Times New Roman"/>
          <w:sz w:val="24"/>
          <w:szCs w:val="24"/>
          <w:lang w:eastAsia="sk-SK" w:bidi="sk-SK"/>
        </w:rPr>
        <w:t>kterých</w:t>
      </w:r>
      <w:proofErr w:type="spellEnd"/>
      <w:r w:rsidRPr="00E60C6E">
        <w:rPr>
          <w:rFonts w:ascii="Times New Roman" w:hAnsi="Times New Roman" w:cs="Times New Roman"/>
          <w:sz w:val="24"/>
          <w:szCs w:val="24"/>
          <w:lang w:eastAsia="sk-SK" w:bidi="sk-SK"/>
        </w:rPr>
        <w:t xml:space="preserve"> sa tieto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prípady zapisujú, nazývajú sa krátko </w:t>
      </w:r>
      <w:r w:rsidRPr="00E60C6E">
        <w:rPr>
          <w:rStyle w:val="ZkladntextKurzva"/>
          <w:i w:val="0"/>
          <w:color w:val="auto"/>
          <w:sz w:val="24"/>
          <w:szCs w:val="24"/>
        </w:rPr>
        <w:t xml:space="preserve">knihy </w:t>
      </w:r>
      <w:r w:rsidRPr="00E60C6E">
        <w:rPr>
          <w:rStyle w:val="ZkladntextKurzva"/>
          <w:b/>
          <w:i w:val="0"/>
          <w:color w:val="FFC000" w:themeColor="accent4"/>
          <w:sz w:val="28"/>
          <w:szCs w:val="24"/>
          <w:u w:val="single"/>
        </w:rPr>
        <w:t>obchod</w:t>
      </w:r>
      <w:r w:rsidRPr="00E60C6E">
        <w:rPr>
          <w:rStyle w:val="ZkladntextKurzva"/>
          <w:i w:val="0"/>
          <w:color w:val="auto"/>
          <w:sz w:val="24"/>
          <w:szCs w:val="24"/>
        </w:rPr>
        <w:t>né.</w:t>
      </w:r>
    </w:p>
    <w:p w:rsidR="00134DD4" w:rsidRPr="00E60C6E" w:rsidRDefault="00134DD4" w:rsidP="00134DD4">
      <w:pPr>
        <w:pStyle w:val="Zkladntext9"/>
        <w:shd w:val="clear" w:color="auto" w:fill="auto"/>
        <w:spacing w:before="120" w:after="120" w:line="240" w:lineRule="auto"/>
        <w:ind w:left="284" w:right="6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Riadne vedenie kníh je takej dôležitosti, že sa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níkom </w:t>
      </w:r>
      <w:r w:rsidRPr="00E60C6E">
        <w:rPr>
          <w:rStyle w:val="ZkladntextKurzva"/>
          <w:i w:val="0"/>
          <w:color w:val="auto"/>
          <w:sz w:val="24"/>
          <w:szCs w:val="24"/>
        </w:rPr>
        <w:t>plného práva</w:t>
      </w:r>
      <w:r w:rsidRPr="00E60C6E">
        <w:rPr>
          <w:rFonts w:ascii="Times New Roman" w:hAnsi="Times New Roman" w:cs="Times New Roman"/>
          <w:sz w:val="24"/>
          <w:szCs w:val="24"/>
          <w:lang w:eastAsia="sk-SK" w:bidi="sk-SK"/>
        </w:rPr>
        <w:t xml:space="preserve"> (t. j. takým, ktorí platia daň predpísanej výšky, a ktorých firma je zapísaná v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nom </w:t>
      </w:r>
      <w:proofErr w:type="spellStart"/>
      <w:r w:rsidRPr="00E60C6E">
        <w:rPr>
          <w:rFonts w:ascii="Times New Roman" w:hAnsi="Times New Roman" w:cs="Times New Roman"/>
          <w:sz w:val="24"/>
          <w:szCs w:val="24"/>
          <w:lang w:eastAsia="sk-SK" w:bidi="sk-SK"/>
        </w:rPr>
        <w:t>rejstríku</w:t>
      </w:r>
      <w:proofErr w:type="spellEnd"/>
      <w:r w:rsidRPr="00E60C6E">
        <w:rPr>
          <w:rFonts w:ascii="Times New Roman" w:hAnsi="Times New Roman" w:cs="Times New Roman"/>
          <w:sz w:val="24"/>
          <w:szCs w:val="24"/>
          <w:lang w:eastAsia="sk-SK" w:bidi="sk-SK"/>
        </w:rPr>
        <w:t xml:space="preserve">) zákonom priamo nariaďuje. V tej príčine nech je </w:t>
      </w:r>
      <w:proofErr w:type="spellStart"/>
      <w:r w:rsidRPr="00E60C6E">
        <w:rPr>
          <w:rFonts w:ascii="Times New Roman" w:hAnsi="Times New Roman" w:cs="Times New Roman"/>
          <w:sz w:val="24"/>
          <w:szCs w:val="24"/>
          <w:lang w:eastAsia="sk-SK" w:bidi="sk-SK"/>
        </w:rPr>
        <w:t>zvlášte</w:t>
      </w:r>
      <w:proofErr w:type="spellEnd"/>
      <w:r w:rsidRPr="00E60C6E">
        <w:rPr>
          <w:rFonts w:ascii="Times New Roman" w:hAnsi="Times New Roman" w:cs="Times New Roman"/>
          <w:sz w:val="24"/>
          <w:szCs w:val="24"/>
          <w:lang w:eastAsia="sk-SK" w:bidi="sk-SK"/>
        </w:rPr>
        <w:t xml:space="preserve"> uvedené toto:</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Každý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je povinný viesť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knihy tak, aby z nich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patrné</w:t>
      </w:r>
      <w:proofErr w:type="spellEnd"/>
      <w:r w:rsidRPr="00E60C6E">
        <w:rPr>
          <w:rFonts w:ascii="Times New Roman" w:hAnsi="Times New Roman" w:cs="Times New Roman"/>
          <w:sz w:val="24"/>
          <w:szCs w:val="24"/>
          <w:lang w:eastAsia="sk-SK" w:bidi="sk-SK"/>
        </w:rPr>
        <w:t xml:space="preserve"> jeho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i skutočný stav imania. Tiež je zaviazaný uschovávať všetky </w:t>
      </w:r>
      <w:r w:rsidRPr="00E60C6E">
        <w:rPr>
          <w:rStyle w:val="ZkladntextKurzva"/>
          <w:b/>
          <w:i w:val="0"/>
          <w:color w:val="FFC000" w:themeColor="accent4"/>
          <w:sz w:val="28"/>
          <w:szCs w:val="24"/>
          <w:u w:val="single"/>
        </w:rPr>
        <w:t>obchod</w:t>
      </w:r>
      <w:r w:rsidRPr="00E60C6E">
        <w:rPr>
          <w:rStyle w:val="ZkladntextKurzva"/>
          <w:i w:val="0"/>
          <w:color w:val="auto"/>
          <w:sz w:val="24"/>
          <w:szCs w:val="24"/>
        </w:rPr>
        <w:t xml:space="preserve">né </w:t>
      </w:r>
      <w:proofErr w:type="spellStart"/>
      <w:r w:rsidRPr="00E60C6E">
        <w:rPr>
          <w:rStyle w:val="ZkladntextKurzva"/>
          <w:i w:val="0"/>
          <w:color w:val="auto"/>
          <w:sz w:val="24"/>
          <w:szCs w:val="24"/>
        </w:rPr>
        <w:t>dopisy</w:t>
      </w:r>
      <w:proofErr w:type="spellEnd"/>
      <w:r w:rsidRPr="00E60C6E">
        <w:rPr>
          <w:rStyle w:val="ZkladntextKurzva"/>
          <w:i w:val="0"/>
          <w:color w:val="auto"/>
          <w:sz w:val="24"/>
          <w:szCs w:val="24"/>
        </w:rPr>
        <w:t>,</w:t>
      </w:r>
      <w:r w:rsidRPr="00E60C6E">
        <w:rPr>
          <w:rFonts w:ascii="Times New Roman" w:hAnsi="Times New Roman" w:cs="Times New Roman"/>
          <w:sz w:val="24"/>
          <w:szCs w:val="24"/>
          <w:lang w:eastAsia="sk-SK" w:bidi="sk-SK"/>
        </w:rPr>
        <w:t xml:space="preserve"> ktoré dostane, ako i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tých, ktoré sám odošle.</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Na počiatku svojej živnosti nech vykoná riadny </w:t>
      </w:r>
      <w:r w:rsidRPr="00E60C6E">
        <w:rPr>
          <w:rStyle w:val="ZkladntextKurzva"/>
          <w:i w:val="0"/>
          <w:color w:val="auto"/>
          <w:sz w:val="24"/>
          <w:szCs w:val="24"/>
        </w:rPr>
        <w:t>popis</w:t>
      </w:r>
      <w:r w:rsidRPr="00E60C6E">
        <w:rPr>
          <w:rFonts w:ascii="Times New Roman" w:hAnsi="Times New Roman" w:cs="Times New Roman"/>
          <w:sz w:val="24"/>
          <w:szCs w:val="24"/>
          <w:lang w:eastAsia="sk-SK" w:bidi="sk-SK"/>
        </w:rPr>
        <w:t xml:space="preserve"> svojho imania a utvorí </w:t>
      </w:r>
      <w:r w:rsidRPr="00E60C6E">
        <w:rPr>
          <w:rStyle w:val="ZkladntextKurzva"/>
          <w:i w:val="0"/>
          <w:color w:val="auto"/>
          <w:sz w:val="24"/>
          <w:szCs w:val="24"/>
        </w:rPr>
        <w:t>súvahu</w:t>
      </w:r>
      <w:r w:rsidRPr="00E60C6E">
        <w:rPr>
          <w:rFonts w:ascii="Times New Roman" w:hAnsi="Times New Roman" w:cs="Times New Roman"/>
          <w:sz w:val="24"/>
          <w:szCs w:val="24"/>
          <w:lang w:eastAsia="sk-SK" w:bidi="sk-SK"/>
        </w:rPr>
        <w:t xml:space="preserve"> medzi majetkom a </w:t>
      </w:r>
      <w:proofErr w:type="spellStart"/>
      <w:r w:rsidRPr="00E60C6E">
        <w:rPr>
          <w:rFonts w:ascii="Times New Roman" w:hAnsi="Times New Roman" w:cs="Times New Roman"/>
          <w:sz w:val="24"/>
          <w:szCs w:val="24"/>
          <w:lang w:eastAsia="sk-SK" w:bidi="sk-SK"/>
        </w:rPr>
        <w:t>dlhami</w:t>
      </w:r>
      <w:proofErr w:type="spellEnd"/>
      <w:r w:rsidRPr="00E60C6E">
        <w:rPr>
          <w:rFonts w:ascii="Times New Roman" w:hAnsi="Times New Roman" w:cs="Times New Roman"/>
          <w:sz w:val="24"/>
          <w:szCs w:val="24"/>
          <w:lang w:eastAsia="sk-SK" w:bidi="sk-SK"/>
        </w:rPr>
        <w:t xml:space="preserve">. Takto </w:t>
      </w:r>
      <w:proofErr w:type="spellStart"/>
      <w:r w:rsidRPr="00E60C6E">
        <w:rPr>
          <w:rFonts w:ascii="Times New Roman" w:hAnsi="Times New Roman" w:cs="Times New Roman"/>
          <w:sz w:val="24"/>
          <w:szCs w:val="24"/>
          <w:lang w:eastAsia="sk-SK" w:bidi="sk-SK"/>
        </w:rPr>
        <w:t>sostavený</w:t>
      </w:r>
      <w:proofErr w:type="spellEnd"/>
      <w:r w:rsidRPr="00E60C6E">
        <w:rPr>
          <w:rFonts w:ascii="Times New Roman" w:hAnsi="Times New Roman" w:cs="Times New Roman"/>
          <w:sz w:val="24"/>
          <w:szCs w:val="24"/>
          <w:lang w:eastAsia="sk-SK" w:bidi="sk-SK"/>
        </w:rPr>
        <w:t xml:space="preserve"> popis i súvahu nech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w:t>
      </w:r>
      <w:r w:rsidRPr="00E60C6E">
        <w:rPr>
          <w:rStyle w:val="ZkladntextKurzva"/>
          <w:i w:val="0"/>
          <w:color w:val="auto"/>
          <w:sz w:val="24"/>
          <w:szCs w:val="24"/>
        </w:rPr>
        <w:t>podpíše, uschová a každo</w:t>
      </w:r>
      <w:r w:rsidRPr="00E60C6E">
        <w:rPr>
          <w:rStyle w:val="ZkladntextKurzva"/>
          <w:i w:val="0"/>
          <w:color w:val="auto"/>
          <w:sz w:val="24"/>
          <w:szCs w:val="24"/>
        </w:rPr>
        <w:softHyphen/>
        <w:t>ročne</w:t>
      </w:r>
      <w:r w:rsidRPr="00E60C6E">
        <w:rPr>
          <w:rFonts w:ascii="Times New Roman" w:hAnsi="Times New Roman" w:cs="Times New Roman"/>
          <w:sz w:val="24"/>
          <w:szCs w:val="24"/>
          <w:lang w:eastAsia="sk-SK" w:bidi="sk-SK"/>
        </w:rPr>
        <w:t xml:space="preserve"> znovu vykoná. Pri tom nech je každej veci prisúdená iba tá </w:t>
      </w:r>
      <w:r w:rsidRPr="00E60C6E">
        <w:rPr>
          <w:rStyle w:val="ZkladntextKurzva"/>
          <w:i w:val="0"/>
          <w:color w:val="auto"/>
          <w:sz w:val="24"/>
          <w:szCs w:val="24"/>
        </w:rPr>
        <w:t>cena,</w:t>
      </w:r>
      <w:r w:rsidRPr="00E60C6E">
        <w:rPr>
          <w:rFonts w:ascii="Times New Roman" w:hAnsi="Times New Roman" w:cs="Times New Roman"/>
          <w:sz w:val="24"/>
          <w:szCs w:val="24"/>
          <w:lang w:eastAsia="sk-SK" w:bidi="sk-SK"/>
        </w:rPr>
        <w:t xml:space="preserve"> ktorú </w:t>
      </w:r>
      <w:r w:rsidRPr="00E60C6E">
        <w:rPr>
          <w:rStyle w:val="ZkladntextKurzva"/>
          <w:i w:val="0"/>
          <w:color w:val="auto"/>
          <w:sz w:val="24"/>
          <w:szCs w:val="24"/>
        </w:rPr>
        <w:t>v deň popisu</w:t>
      </w:r>
      <w:r w:rsidRPr="00E60C6E">
        <w:rPr>
          <w:rFonts w:ascii="Times New Roman" w:hAnsi="Times New Roman" w:cs="Times New Roman"/>
          <w:sz w:val="24"/>
          <w:szCs w:val="24"/>
          <w:lang w:eastAsia="sk-SK" w:bidi="sk-SK"/>
        </w:rPr>
        <w:t xml:space="preserve"> skutočne má, </w:t>
      </w:r>
      <w:r w:rsidRPr="00E60C6E">
        <w:rPr>
          <w:rStyle w:val="ZkladntextKurzva"/>
          <w:i w:val="0"/>
          <w:color w:val="auto"/>
          <w:sz w:val="24"/>
          <w:szCs w:val="24"/>
        </w:rPr>
        <w:t>požiadavky nedobytné</w:t>
      </w:r>
      <w:r w:rsidRPr="00E60C6E">
        <w:rPr>
          <w:rFonts w:ascii="Times New Roman" w:hAnsi="Times New Roman" w:cs="Times New Roman"/>
          <w:sz w:val="24"/>
          <w:szCs w:val="24"/>
          <w:lang w:eastAsia="sk-SK" w:bidi="sk-SK"/>
        </w:rPr>
        <w:t xml:space="preserve"> nech sú vypustené, </w:t>
      </w:r>
      <w:r w:rsidRPr="00E60C6E">
        <w:rPr>
          <w:rStyle w:val="ZkladntextKurzva"/>
          <w:i w:val="0"/>
          <w:color w:val="auto"/>
          <w:sz w:val="24"/>
          <w:szCs w:val="24"/>
        </w:rPr>
        <w:t>pochybné</w:t>
      </w:r>
      <w:r w:rsidRPr="00E60C6E">
        <w:rPr>
          <w:rFonts w:ascii="Times New Roman" w:hAnsi="Times New Roman" w:cs="Times New Roman"/>
          <w:sz w:val="24"/>
          <w:szCs w:val="24"/>
          <w:lang w:eastAsia="sk-SK" w:bidi="sk-SK"/>
        </w:rPr>
        <w:t xml:space="preserve"> odhadnuté!</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Knihy nech sú vedené </w:t>
      </w:r>
      <w:r w:rsidRPr="00E60C6E">
        <w:rPr>
          <w:rStyle w:val="ZkladntextKurzva"/>
          <w:i w:val="0"/>
          <w:color w:val="auto"/>
          <w:sz w:val="24"/>
          <w:szCs w:val="24"/>
        </w:rPr>
        <w:t>v reči živej,</w:t>
      </w:r>
      <w:r w:rsidRPr="00E60C6E">
        <w:rPr>
          <w:rFonts w:ascii="Times New Roman" w:hAnsi="Times New Roman" w:cs="Times New Roman"/>
          <w:sz w:val="24"/>
          <w:szCs w:val="24"/>
          <w:lang w:eastAsia="sk-SK" w:bidi="sk-SK"/>
        </w:rPr>
        <w:t xml:space="preserve"> nech sú </w:t>
      </w:r>
      <w:r w:rsidRPr="00E60C6E">
        <w:rPr>
          <w:rStyle w:val="ZkladntextKurzva"/>
          <w:i w:val="0"/>
          <w:color w:val="auto"/>
          <w:sz w:val="24"/>
          <w:szCs w:val="24"/>
        </w:rPr>
        <w:t>viazané</w:t>
      </w:r>
      <w:r w:rsidRPr="00E60C6E">
        <w:rPr>
          <w:rFonts w:ascii="Times New Roman" w:hAnsi="Times New Roman" w:cs="Times New Roman"/>
          <w:sz w:val="24"/>
          <w:szCs w:val="24"/>
          <w:lang w:eastAsia="sk-SK" w:bidi="sk-SK"/>
        </w:rPr>
        <w:t xml:space="preserve"> a listy </w:t>
      </w:r>
      <w:r w:rsidRPr="00E60C6E">
        <w:rPr>
          <w:rStyle w:val="ZkladntextKurzva"/>
          <w:i w:val="0"/>
          <w:color w:val="auto"/>
          <w:sz w:val="24"/>
          <w:szCs w:val="24"/>
        </w:rPr>
        <w:t>číslované!</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Zapisovanie do nich deje </w:t>
      </w:r>
      <w:proofErr w:type="spellStart"/>
      <w:r w:rsidRPr="00E60C6E">
        <w:rPr>
          <w:rFonts w:ascii="Times New Roman" w:hAnsi="Times New Roman" w:cs="Times New Roman"/>
          <w:sz w:val="24"/>
          <w:szCs w:val="24"/>
          <w:lang w:eastAsia="sk-SK" w:bidi="sk-SK"/>
        </w:rPr>
        <w:t>se</w:t>
      </w:r>
      <w:proofErr w:type="spellEnd"/>
      <w:r w:rsidRPr="00E60C6E">
        <w:rPr>
          <w:rFonts w:ascii="Times New Roman" w:hAnsi="Times New Roman" w:cs="Times New Roman"/>
          <w:sz w:val="24"/>
          <w:szCs w:val="24"/>
          <w:lang w:eastAsia="sk-SK" w:bidi="sk-SK"/>
        </w:rPr>
        <w:t xml:space="preserve"> tak, aby miesto na popisovanie určené nezostávalo prázdnym. Nie je dovolené škrtaním učiniť niečo </w:t>
      </w:r>
      <w:proofErr w:type="spellStart"/>
      <w:r w:rsidRPr="00E60C6E">
        <w:rPr>
          <w:rFonts w:ascii="Times New Roman" w:hAnsi="Times New Roman" w:cs="Times New Roman"/>
          <w:sz w:val="24"/>
          <w:szCs w:val="24"/>
          <w:lang w:eastAsia="sk-SK" w:bidi="sk-SK"/>
        </w:rPr>
        <w:t>nečiteľným</w:t>
      </w:r>
      <w:proofErr w:type="spellEnd"/>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Doba, po ktorú treba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knihy a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uschovávať, činí </w:t>
      </w:r>
      <w:r w:rsidRPr="00E60C6E">
        <w:rPr>
          <w:rStyle w:val="ZkladntextKurzva"/>
          <w:i w:val="0"/>
          <w:color w:val="auto"/>
          <w:sz w:val="24"/>
          <w:szCs w:val="24"/>
        </w:rPr>
        <w:t>10 rokov</w:t>
      </w:r>
      <w:r w:rsidRPr="00E60C6E">
        <w:rPr>
          <w:rFonts w:ascii="Times New Roman" w:hAnsi="Times New Roman" w:cs="Times New Roman"/>
          <w:sz w:val="24"/>
          <w:szCs w:val="24"/>
          <w:lang w:eastAsia="sk-SK" w:bidi="sk-SK"/>
        </w:rPr>
        <w:t xml:space="preserve"> od posledného zápisu.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Výhoda, ktorú zákon poskytuje riadne vedeným knihám, zá</w:t>
      </w:r>
      <w:r w:rsidRPr="00E60C6E">
        <w:rPr>
          <w:rFonts w:ascii="Times New Roman" w:hAnsi="Times New Roman" w:cs="Times New Roman"/>
          <w:sz w:val="24"/>
          <w:szCs w:val="24"/>
          <w:lang w:eastAsia="sk-SK" w:bidi="sk-SK"/>
        </w:rPr>
        <w:softHyphen/>
        <w:t xml:space="preserve">leží v tom, že môžu pri súdnych rozopriach poskytnúť </w:t>
      </w:r>
      <w:r w:rsidRPr="00E60C6E">
        <w:rPr>
          <w:rStyle w:val="ZkladntextKurzva"/>
          <w:i w:val="0"/>
          <w:color w:val="auto"/>
          <w:sz w:val="24"/>
          <w:szCs w:val="24"/>
        </w:rPr>
        <w:t>neúplný dôkaz,</w:t>
      </w:r>
      <w:r w:rsidRPr="00E60C6E">
        <w:rPr>
          <w:rFonts w:ascii="Times New Roman" w:hAnsi="Times New Roman" w:cs="Times New Roman"/>
          <w:sz w:val="24"/>
          <w:szCs w:val="24"/>
          <w:lang w:eastAsia="sk-SK" w:bidi="sk-SK"/>
        </w:rPr>
        <w:t xml:space="preserve"> ktorý môže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prísahou byť doplnený na dôkaz úplný.</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Počet a bližšie zariadenie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ných kníh zákon nepredpi</w:t>
      </w:r>
      <w:r w:rsidRPr="00E60C6E">
        <w:rPr>
          <w:rFonts w:ascii="Times New Roman" w:hAnsi="Times New Roman" w:cs="Times New Roman"/>
          <w:sz w:val="24"/>
          <w:szCs w:val="24"/>
          <w:lang w:eastAsia="sk-SK" w:bidi="sk-SK"/>
        </w:rPr>
        <w:softHyphen/>
        <w:t xml:space="preserve">suje. Keď sa však majú splniť požiadavky riadneho účtovníctva, sú niektoré knihy takmer </w:t>
      </w:r>
      <w:proofErr w:type="spellStart"/>
      <w:r w:rsidRPr="00E60C6E">
        <w:rPr>
          <w:rFonts w:ascii="Times New Roman" w:hAnsi="Times New Roman" w:cs="Times New Roman"/>
          <w:sz w:val="24"/>
          <w:szCs w:val="24"/>
          <w:lang w:eastAsia="sk-SK" w:bidi="sk-SK"/>
        </w:rPr>
        <w:t>nezbytné</w:t>
      </w:r>
      <w:proofErr w:type="spellEnd"/>
      <w:r w:rsidRPr="00E60C6E">
        <w:rPr>
          <w:rFonts w:ascii="Times New Roman" w:hAnsi="Times New Roman" w:cs="Times New Roman"/>
          <w:sz w:val="24"/>
          <w:szCs w:val="24"/>
          <w:lang w:eastAsia="sk-SK" w:bidi="sk-SK"/>
        </w:rPr>
        <w:t xml:space="preserve">, iné nie, a delia </w:t>
      </w:r>
      <w:proofErr w:type="spellStart"/>
      <w:r w:rsidRPr="00E60C6E">
        <w:rPr>
          <w:rFonts w:ascii="Times New Roman" w:hAnsi="Times New Roman" w:cs="Times New Roman"/>
          <w:sz w:val="24"/>
          <w:szCs w:val="24"/>
          <w:lang w:eastAsia="sk-SK" w:bidi="sk-SK"/>
        </w:rPr>
        <w:t>se</w:t>
      </w:r>
      <w:proofErr w:type="spellEnd"/>
      <w:r w:rsidRPr="00E60C6E">
        <w:rPr>
          <w:rFonts w:ascii="Times New Roman" w:hAnsi="Times New Roman" w:cs="Times New Roman"/>
          <w:sz w:val="24"/>
          <w:szCs w:val="24"/>
          <w:lang w:eastAsia="sk-SK" w:bidi="sk-SK"/>
        </w:rPr>
        <w:t xml:space="preserve"> preto na knihy </w:t>
      </w:r>
      <w:r w:rsidRPr="00E60C6E">
        <w:rPr>
          <w:rStyle w:val="ZkladntextKurzva"/>
          <w:i w:val="0"/>
          <w:color w:val="auto"/>
          <w:sz w:val="24"/>
          <w:szCs w:val="24"/>
        </w:rPr>
        <w:t>riadne</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mimoriadne.</w:t>
      </w:r>
    </w:p>
    <w:p w:rsidR="00134DD4" w:rsidRPr="00E60C6E" w:rsidRDefault="00134DD4" w:rsidP="00134DD4">
      <w:pPr>
        <w:spacing w:before="120" w:after="120" w:line="240" w:lineRule="auto"/>
        <w:ind w:left="284" w:right="20" w:firstLine="397"/>
        <w:jc w:val="both"/>
        <w:rPr>
          <w:rFonts w:ascii="Times New Roman" w:hAnsi="Times New Roman" w:cs="Times New Roman"/>
          <w:sz w:val="24"/>
          <w:szCs w:val="24"/>
        </w:rPr>
      </w:pPr>
      <w:r w:rsidRPr="00E60C6E">
        <w:rPr>
          <w:rStyle w:val="Zkladntext11ArialNarrow95bodovTunRiadkovanie0pt"/>
          <w:rFonts w:ascii="Times New Roman" w:hAnsi="Times New Roman" w:cs="Times New Roman"/>
          <w:b w:val="0"/>
          <w:color w:val="auto"/>
          <w:sz w:val="24"/>
          <w:szCs w:val="24"/>
        </w:rPr>
        <w:t xml:space="preserve">Dodatok: </w:t>
      </w:r>
      <w:proofErr w:type="spellStart"/>
      <w:r w:rsidRPr="00E60C6E">
        <w:rPr>
          <w:rFonts w:ascii="Times New Roman" w:hAnsi="Times New Roman" w:cs="Times New Roman"/>
          <w:sz w:val="24"/>
          <w:szCs w:val="24"/>
        </w:rPr>
        <w:t>Ačkoľvek</w:t>
      </w:r>
      <w:proofErr w:type="spellEnd"/>
      <w:r w:rsidRPr="00E60C6E">
        <w:rPr>
          <w:rFonts w:ascii="Times New Roman" w:hAnsi="Times New Roman" w:cs="Times New Roman"/>
          <w:sz w:val="24"/>
          <w:szCs w:val="24"/>
        </w:rPr>
        <w:t xml:space="preserve"> vedenie kníh j é zákonom predpísané len </w:t>
      </w:r>
      <w:r w:rsidRPr="00E60C6E">
        <w:rPr>
          <w:rFonts w:ascii="Times New Roman" w:hAnsi="Times New Roman" w:cs="Times New Roman"/>
          <w:b/>
          <w:color w:val="FFC000" w:themeColor="accent4"/>
          <w:sz w:val="28"/>
          <w:szCs w:val="24"/>
          <w:u w:val="single"/>
        </w:rPr>
        <w:t>obchod</w:t>
      </w:r>
      <w:r w:rsidRPr="00E60C6E">
        <w:rPr>
          <w:rFonts w:ascii="Times New Roman" w:hAnsi="Times New Roman" w:cs="Times New Roman"/>
          <w:sz w:val="24"/>
          <w:szCs w:val="24"/>
        </w:rPr>
        <w:softHyphen/>
        <w:t>níkom, zostáva i pri tom jednako potrebné tiež pre väčších remeselníkov, továrne atď., vôbec všade tam, kde ide o stálu a hojnú výmenu vecí, cenu majúcich.</w:t>
      </w:r>
    </w:p>
    <w:p w:rsidR="00134DD4" w:rsidRPr="00E60C6E" w:rsidRDefault="00134DD4" w:rsidP="00134DD4">
      <w:pPr>
        <w:pStyle w:val="Zkladntext320"/>
        <w:shd w:val="clear" w:color="auto" w:fill="auto"/>
        <w:spacing w:before="120" w:after="120" w:line="240" w:lineRule="auto"/>
        <w:ind w:left="284" w:right="20" w:firstLine="397"/>
        <w:jc w:val="both"/>
        <w:rPr>
          <w:rFonts w:ascii="Times New Roman" w:hAnsi="Times New Roman" w:cs="Times New Roman"/>
          <w:b w:val="0"/>
          <w:sz w:val="24"/>
          <w:szCs w:val="24"/>
        </w:rPr>
      </w:pPr>
      <w:bookmarkStart w:id="509" w:name="bookmark17"/>
      <w:r w:rsidRPr="00E60C6E">
        <w:rPr>
          <w:rStyle w:val="Zkladntext32CenturySchoolbookNietunRiadkovanie0pt"/>
          <w:rFonts w:ascii="Times New Roman" w:hAnsi="Times New Roman" w:cs="Times New Roman"/>
          <w:sz w:val="24"/>
          <w:szCs w:val="24"/>
        </w:rPr>
        <w:t xml:space="preserve">Ku knihám riadnym patrí </w:t>
      </w:r>
      <w:proofErr w:type="spellStart"/>
      <w:r w:rsidRPr="00E60C6E">
        <w:rPr>
          <w:rFonts w:ascii="Times New Roman" w:hAnsi="Times New Roman" w:cs="Times New Roman"/>
          <w:b w:val="0"/>
          <w:sz w:val="24"/>
          <w:szCs w:val="24"/>
          <w:lang w:eastAsia="sk-SK" w:bidi="sk-SK"/>
        </w:rPr>
        <w:t>popisník</w:t>
      </w:r>
      <w:proofErr w:type="spellEnd"/>
      <w:r w:rsidRPr="00E60C6E">
        <w:rPr>
          <w:rFonts w:ascii="Times New Roman" w:hAnsi="Times New Roman" w:cs="Times New Roman"/>
          <w:b w:val="0"/>
          <w:sz w:val="24"/>
          <w:szCs w:val="24"/>
          <w:lang w:eastAsia="sk-SK" w:bidi="sk-SK"/>
        </w:rPr>
        <w:t xml:space="preserve">, </w:t>
      </w:r>
      <w:proofErr w:type="spellStart"/>
      <w:r w:rsidRPr="00E60C6E">
        <w:rPr>
          <w:rFonts w:ascii="Times New Roman" w:hAnsi="Times New Roman" w:cs="Times New Roman"/>
          <w:b w:val="0"/>
          <w:sz w:val="24"/>
          <w:szCs w:val="24"/>
          <w:lang w:eastAsia="sk-SK" w:bidi="sk-SK"/>
        </w:rPr>
        <w:t>deník</w:t>
      </w:r>
      <w:proofErr w:type="spellEnd"/>
      <w:r w:rsidRPr="00E60C6E">
        <w:rPr>
          <w:rFonts w:ascii="Times New Roman" w:hAnsi="Times New Roman" w:cs="Times New Roman"/>
          <w:b w:val="0"/>
          <w:sz w:val="24"/>
          <w:szCs w:val="24"/>
          <w:lang w:eastAsia="sk-SK" w:bidi="sk-SK"/>
        </w:rPr>
        <w:t>, kniha pokladničná kniha hlavná.</w:t>
      </w:r>
      <w:bookmarkEnd w:id="509"/>
    </w:p>
    <w:p w:rsidR="00134DD4" w:rsidRPr="00E60C6E" w:rsidRDefault="00134DD4" w:rsidP="00134DD4">
      <w:pPr>
        <w:pStyle w:val="Zkladntext9"/>
        <w:numPr>
          <w:ilvl w:val="0"/>
          <w:numId w:val="21"/>
        </w:numPr>
        <w:shd w:val="clear" w:color="auto" w:fill="auto"/>
        <w:tabs>
          <w:tab w:val="left" w:pos="770"/>
        </w:tabs>
        <w:spacing w:before="120" w:after="120" w:line="240" w:lineRule="auto"/>
        <w:ind w:left="1172" w:right="40" w:hanging="360"/>
        <w:rPr>
          <w:rStyle w:val="ZkladntextKurzva"/>
          <w:i w:val="0"/>
          <w:iCs w:val="0"/>
          <w:color w:val="auto"/>
          <w:sz w:val="24"/>
          <w:szCs w:val="24"/>
          <w:lang w:eastAsia="en-US" w:bidi="ar-SA"/>
        </w:rPr>
      </w:pPr>
      <w:proofErr w:type="spellStart"/>
      <w:r w:rsidRPr="00E60C6E">
        <w:rPr>
          <w:rStyle w:val="ZkladntextArialNarrowTunRiadkovanie0pt"/>
          <w:rFonts w:ascii="Times New Roman" w:hAnsi="Times New Roman" w:cs="Times New Roman"/>
          <w:b w:val="0"/>
          <w:sz w:val="24"/>
          <w:szCs w:val="24"/>
        </w:rPr>
        <w:t>Popisník</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je kniha, do ktorej sa zapisuje každoročný zá</w:t>
      </w:r>
      <w:r w:rsidRPr="00E60C6E">
        <w:rPr>
          <w:rFonts w:ascii="Times New Roman" w:hAnsi="Times New Roman" w:cs="Times New Roman"/>
          <w:sz w:val="24"/>
          <w:szCs w:val="24"/>
          <w:lang w:eastAsia="sk-SK" w:bidi="sk-SK"/>
        </w:rPr>
        <w:softHyphen/>
        <w:t xml:space="preserve">konom predpísaný </w:t>
      </w:r>
      <w:r w:rsidRPr="00E60C6E">
        <w:rPr>
          <w:rStyle w:val="ZkladntextKurzva"/>
          <w:i w:val="0"/>
          <w:color w:val="auto"/>
          <w:sz w:val="24"/>
          <w:szCs w:val="24"/>
        </w:rPr>
        <w:lastRenderedPageBreak/>
        <w:t>popis majetku,</w:t>
      </w:r>
      <w:r w:rsidRPr="00E60C6E">
        <w:rPr>
          <w:rFonts w:ascii="Times New Roman" w:hAnsi="Times New Roman" w:cs="Times New Roman"/>
          <w:sz w:val="24"/>
          <w:szCs w:val="24"/>
          <w:lang w:eastAsia="sk-SK" w:bidi="sk-SK"/>
        </w:rPr>
        <w:t xml:space="preserve"> ako i </w:t>
      </w:r>
      <w:r w:rsidRPr="00E60C6E">
        <w:rPr>
          <w:rStyle w:val="ZkladntextKurzva"/>
          <w:i w:val="0"/>
          <w:color w:val="auto"/>
          <w:sz w:val="24"/>
          <w:szCs w:val="24"/>
        </w:rPr>
        <w:t>súvaha.</w:t>
      </w:r>
      <w:r w:rsidRPr="00E60C6E">
        <w:rPr>
          <w:rFonts w:ascii="Times New Roman" w:hAnsi="Times New Roman" w:cs="Times New Roman"/>
          <w:sz w:val="24"/>
          <w:szCs w:val="24"/>
          <w:lang w:eastAsia="sk-SK" w:bidi="sk-SK"/>
        </w:rPr>
        <w:t xml:space="preserve"> Tento popis zá</w:t>
      </w:r>
      <w:r w:rsidRPr="00E60C6E">
        <w:rPr>
          <w:rFonts w:ascii="Times New Roman" w:hAnsi="Times New Roman" w:cs="Times New Roman"/>
          <w:sz w:val="24"/>
          <w:szCs w:val="24"/>
          <w:lang w:eastAsia="sk-SK" w:bidi="sk-SK"/>
        </w:rPr>
        <w:softHyphen/>
        <w:t xml:space="preserve">leží v úplnom </w:t>
      </w:r>
      <w:proofErr w:type="spellStart"/>
      <w:r w:rsidRPr="00E60C6E">
        <w:rPr>
          <w:rFonts w:ascii="Times New Roman" w:hAnsi="Times New Roman" w:cs="Times New Roman"/>
          <w:sz w:val="24"/>
          <w:szCs w:val="24"/>
          <w:lang w:eastAsia="sk-SK" w:bidi="sk-SK"/>
        </w:rPr>
        <w:t>výčte</w:t>
      </w:r>
      <w:proofErr w:type="spellEnd"/>
      <w:r w:rsidRPr="00E60C6E">
        <w:rPr>
          <w:rFonts w:ascii="Times New Roman" w:hAnsi="Times New Roman" w:cs="Times New Roman"/>
          <w:sz w:val="24"/>
          <w:szCs w:val="24"/>
          <w:lang w:eastAsia="sk-SK" w:bidi="sk-SK"/>
        </w:rPr>
        <w:t xml:space="preserve"> všetkého majetku či </w:t>
      </w:r>
      <w:proofErr w:type="spellStart"/>
      <w:r w:rsidRPr="00E60C6E">
        <w:rPr>
          <w:rFonts w:ascii="Times New Roman" w:hAnsi="Times New Roman" w:cs="Times New Roman"/>
          <w:sz w:val="24"/>
          <w:szCs w:val="24"/>
          <w:lang w:eastAsia="sk-SK" w:bidi="sk-SK"/>
        </w:rPr>
        <w:t>movitého</w:t>
      </w:r>
      <w:proofErr w:type="spellEnd"/>
      <w:r w:rsidRPr="00E60C6E">
        <w:rPr>
          <w:rFonts w:ascii="Times New Roman" w:hAnsi="Times New Roman" w:cs="Times New Roman"/>
          <w:sz w:val="24"/>
          <w:szCs w:val="24"/>
          <w:lang w:eastAsia="sk-SK" w:bidi="sk-SK"/>
        </w:rPr>
        <w:t xml:space="preserve"> alebo nemo- vitého, ako i všetkých dlhov, či </w:t>
      </w:r>
      <w:proofErr w:type="spellStart"/>
      <w:r w:rsidRPr="00E60C6E">
        <w:rPr>
          <w:rFonts w:ascii="Times New Roman" w:hAnsi="Times New Roman" w:cs="Times New Roman"/>
          <w:sz w:val="24"/>
          <w:szCs w:val="24"/>
          <w:lang w:eastAsia="sk-SK" w:bidi="sk-SK"/>
        </w:rPr>
        <w:t>knihovných</w:t>
      </w:r>
      <w:proofErr w:type="spellEnd"/>
      <w:r w:rsidRPr="00E60C6E">
        <w:rPr>
          <w:rFonts w:ascii="Times New Roman" w:hAnsi="Times New Roman" w:cs="Times New Roman"/>
          <w:sz w:val="24"/>
          <w:szCs w:val="24"/>
          <w:lang w:eastAsia="sk-SK" w:bidi="sk-SK"/>
        </w:rPr>
        <w:t xml:space="preserve"> či </w:t>
      </w:r>
      <w:proofErr w:type="spellStart"/>
      <w:r w:rsidRPr="00E60C6E">
        <w:rPr>
          <w:rFonts w:ascii="Times New Roman" w:hAnsi="Times New Roman" w:cs="Times New Roman"/>
          <w:sz w:val="24"/>
          <w:szCs w:val="24"/>
          <w:lang w:eastAsia="sk-SK" w:bidi="sk-SK"/>
        </w:rPr>
        <w:t>zmenečných</w:t>
      </w:r>
      <w:proofErr w:type="spellEnd"/>
      <w:r w:rsidRPr="00E60C6E">
        <w:rPr>
          <w:rFonts w:ascii="Times New Roman" w:hAnsi="Times New Roman" w:cs="Times New Roman"/>
          <w:sz w:val="24"/>
          <w:szCs w:val="24"/>
          <w:lang w:eastAsia="sk-SK" w:bidi="sk-SK"/>
        </w:rPr>
        <w:t xml:space="preserve"> alebo účtovných; prvé činia tak zvané </w:t>
      </w:r>
      <w:r w:rsidRPr="00E60C6E">
        <w:rPr>
          <w:rStyle w:val="ZkladntextKurzva"/>
          <w:i w:val="0"/>
          <w:color w:val="auto"/>
          <w:sz w:val="24"/>
          <w:szCs w:val="24"/>
        </w:rPr>
        <w:t>imanie aktívne</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 xml:space="preserve">aktíva, </w:t>
      </w:r>
      <w:r w:rsidRPr="00E60C6E">
        <w:rPr>
          <w:rFonts w:ascii="Times New Roman" w:hAnsi="Times New Roman" w:cs="Times New Roman"/>
          <w:sz w:val="24"/>
          <w:szCs w:val="24"/>
          <w:lang w:eastAsia="sk-SK" w:bidi="sk-SK"/>
        </w:rPr>
        <w:t xml:space="preserve">druhé </w:t>
      </w:r>
      <w:proofErr w:type="spellStart"/>
      <w:r w:rsidRPr="00E60C6E">
        <w:rPr>
          <w:rStyle w:val="Zkladntext2"/>
          <w:rFonts w:ascii="Times New Roman" w:hAnsi="Times New Roman" w:cs="Times New Roman"/>
          <w:sz w:val="24"/>
          <w:szCs w:val="24"/>
          <w:highlight w:val="yellow"/>
        </w:rPr>
        <w:t>f’cýp</w:t>
      </w:r>
      <w:r w:rsidRPr="00E60C6E">
        <w:rPr>
          <w:rStyle w:val="ZkladntextKurzva"/>
          <w:i w:val="0"/>
          <w:color w:val="auto"/>
          <w:sz w:val="24"/>
          <w:szCs w:val="24"/>
          <w:highlight w:val="yellow"/>
        </w:rPr>
        <w:t>ha</w:t>
      </w:r>
      <w:proofErr w:type="spellEnd"/>
      <w:r w:rsidRPr="00E60C6E">
        <w:rPr>
          <w:rFonts w:ascii="Times New Roman" w:hAnsi="Times New Roman" w:cs="Times New Roman"/>
          <w:sz w:val="24"/>
          <w:szCs w:val="24"/>
          <w:lang w:eastAsia="sk-SK" w:bidi="sk-SK"/>
        </w:rPr>
        <w:t xml:space="preserve"> čiže </w:t>
      </w:r>
      <w:r w:rsidRPr="00E60C6E">
        <w:rPr>
          <w:rStyle w:val="ZkladntextKurzva"/>
          <w:i w:val="0"/>
          <w:color w:val="auto"/>
          <w:sz w:val="24"/>
          <w:szCs w:val="24"/>
        </w:rPr>
        <w:t xml:space="preserve">pasíva. </w:t>
      </w:r>
    </w:p>
    <w:p w:rsidR="00134DD4" w:rsidRPr="00E60C6E" w:rsidRDefault="00134DD4" w:rsidP="00134DD4">
      <w:pPr>
        <w:pStyle w:val="Zkladntext9"/>
        <w:shd w:val="clear" w:color="auto" w:fill="auto"/>
        <w:tabs>
          <w:tab w:val="left" w:pos="770"/>
        </w:tabs>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Hlavnou požiadavkou každého popisu je, aby odpovedal skutočnosti. </w:t>
      </w:r>
      <w:proofErr w:type="spellStart"/>
      <w:r w:rsidRPr="00E60C6E">
        <w:rPr>
          <w:rFonts w:ascii="Times New Roman" w:hAnsi="Times New Roman" w:cs="Times New Roman"/>
          <w:sz w:val="24"/>
          <w:szCs w:val="24"/>
          <w:lang w:eastAsia="sk-SK" w:bidi="sk-SK"/>
        </w:rPr>
        <w:t>Sostavuje</w:t>
      </w:r>
      <w:proofErr w:type="spellEnd"/>
      <w:r w:rsidRPr="00E60C6E">
        <w:rPr>
          <w:rFonts w:ascii="Times New Roman" w:hAnsi="Times New Roman" w:cs="Times New Roman"/>
          <w:sz w:val="24"/>
          <w:szCs w:val="24"/>
          <w:lang w:eastAsia="sk-SK" w:bidi="sk-SK"/>
        </w:rPr>
        <w:t xml:space="preserve"> sa podľa výsledkov plynúcich z </w:t>
      </w:r>
      <w:r w:rsidRPr="00E60C6E">
        <w:rPr>
          <w:rStyle w:val="ZkladntextKurzva"/>
          <w:i w:val="0"/>
          <w:color w:val="auto"/>
          <w:sz w:val="24"/>
          <w:szCs w:val="24"/>
        </w:rPr>
        <w:t xml:space="preserve">uzávierky </w:t>
      </w:r>
      <w:r w:rsidRPr="00E60C6E">
        <w:rPr>
          <w:rFonts w:ascii="Times New Roman" w:hAnsi="Times New Roman" w:cs="Times New Roman"/>
          <w:sz w:val="24"/>
          <w:szCs w:val="24"/>
          <w:lang w:eastAsia="sk-SK" w:bidi="sk-SK"/>
        </w:rPr>
        <w:t xml:space="preserve">ostatných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ných kníh, ako i z </w:t>
      </w:r>
      <w:proofErr w:type="spellStart"/>
      <w:r w:rsidRPr="00E60C6E">
        <w:rPr>
          <w:rFonts w:ascii="Times New Roman" w:hAnsi="Times New Roman" w:cs="Times New Roman"/>
          <w:sz w:val="24"/>
          <w:szCs w:val="24"/>
          <w:lang w:eastAsia="sk-SK" w:bidi="sk-SK"/>
        </w:rPr>
        <w:t>pečlivej</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inventúry</w:t>
      </w:r>
      <w:r w:rsidRPr="00E60C6E">
        <w:rPr>
          <w:rFonts w:ascii="Times New Roman" w:hAnsi="Times New Roman" w:cs="Times New Roman"/>
          <w:sz w:val="24"/>
          <w:szCs w:val="24"/>
          <w:lang w:eastAsia="sk-SK" w:bidi="sk-SK"/>
        </w:rPr>
        <w:t xml:space="preserve"> všetkého tovaru, ktorá záleží v jeho </w:t>
      </w:r>
      <w:proofErr w:type="spellStart"/>
      <w:r w:rsidRPr="00E60C6E">
        <w:rPr>
          <w:rFonts w:ascii="Times New Roman" w:hAnsi="Times New Roman" w:cs="Times New Roman"/>
          <w:sz w:val="24"/>
          <w:szCs w:val="24"/>
          <w:lang w:eastAsia="sk-SK" w:bidi="sk-SK"/>
        </w:rPr>
        <w:t>pečlivom</w:t>
      </w:r>
      <w:proofErr w:type="spellEnd"/>
      <w:r w:rsidRPr="00E60C6E">
        <w:rPr>
          <w:rFonts w:ascii="Times New Roman" w:hAnsi="Times New Roman" w:cs="Times New Roman"/>
          <w:sz w:val="24"/>
          <w:szCs w:val="24"/>
          <w:lang w:eastAsia="sk-SK" w:bidi="sk-SK"/>
        </w:rPr>
        <w:t xml:space="preserve"> odvážení, odmeraní alebo odpočítaní, ako i v odhade jeho ceny, ktorá sa berie vo výške, za ktorú by bolo možné dotyčný tovar v deň inventúry kúpiť, alebo, keď je pokazené alebo z módy vyšle, za ktorú by ho bolo možné predať.</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Cena ostatných predmetov určuje sa takto: Domy, role a pozemky vôbec sa vždy </w:t>
      </w:r>
      <w:r w:rsidRPr="00E60C6E">
        <w:rPr>
          <w:rStyle w:val="ZkladntextKurzva"/>
          <w:i w:val="0"/>
          <w:color w:val="auto"/>
          <w:sz w:val="24"/>
          <w:szCs w:val="24"/>
        </w:rPr>
        <w:t>odhadnú,</w:t>
      </w:r>
      <w:r w:rsidRPr="00E60C6E">
        <w:rPr>
          <w:rFonts w:ascii="Times New Roman" w:hAnsi="Times New Roman" w:cs="Times New Roman"/>
          <w:sz w:val="24"/>
          <w:szCs w:val="24"/>
          <w:lang w:eastAsia="sk-SK" w:bidi="sk-SK"/>
        </w:rPr>
        <w:t xml:space="preserve"> náradie a stroje sa </w:t>
      </w:r>
      <w:r w:rsidRPr="00E60C6E">
        <w:rPr>
          <w:rStyle w:val="ZkladntextKurzva"/>
          <w:i w:val="0"/>
          <w:color w:val="auto"/>
          <w:sz w:val="24"/>
          <w:szCs w:val="24"/>
        </w:rPr>
        <w:t xml:space="preserve">amortizujú, </w:t>
      </w:r>
      <w:r w:rsidRPr="00E60C6E">
        <w:rPr>
          <w:rFonts w:ascii="Times New Roman" w:hAnsi="Times New Roman" w:cs="Times New Roman"/>
          <w:sz w:val="24"/>
          <w:szCs w:val="24"/>
          <w:lang w:eastAsia="sk-SK" w:bidi="sk-SK"/>
        </w:rPr>
        <w:t xml:space="preserve">to je, cena ich sa každoročne </w:t>
      </w:r>
      <w:proofErr w:type="spellStart"/>
      <w:r w:rsidRPr="00E60C6E">
        <w:rPr>
          <w:rFonts w:ascii="Times New Roman" w:hAnsi="Times New Roman" w:cs="Times New Roman"/>
          <w:sz w:val="24"/>
          <w:szCs w:val="24"/>
          <w:lang w:eastAsia="sk-SK" w:bidi="sk-SK"/>
        </w:rPr>
        <w:t>sníži</w:t>
      </w:r>
      <w:proofErr w:type="spellEnd"/>
      <w:r w:rsidRPr="00E60C6E">
        <w:rPr>
          <w:rFonts w:ascii="Times New Roman" w:hAnsi="Times New Roman" w:cs="Times New Roman"/>
          <w:sz w:val="24"/>
          <w:szCs w:val="24"/>
          <w:lang w:eastAsia="sk-SK" w:bidi="sk-SK"/>
        </w:rPr>
        <w:t xml:space="preserve"> o také </w:t>
      </w:r>
      <w:proofErr w:type="spellStart"/>
      <w:r w:rsidRPr="00E60C6E">
        <w:rPr>
          <w:rFonts w:ascii="Times New Roman" w:hAnsi="Times New Roman" w:cs="Times New Roman"/>
          <w:sz w:val="24"/>
          <w:szCs w:val="24"/>
          <w:lang w:eastAsia="sk-SK" w:bidi="sk-SK"/>
        </w:rPr>
        <w:t>procento</w:t>
      </w:r>
      <w:proofErr w:type="spellEnd"/>
      <w:r w:rsidRPr="00E60C6E">
        <w:rPr>
          <w:rFonts w:ascii="Times New Roman" w:hAnsi="Times New Roman" w:cs="Times New Roman"/>
          <w:sz w:val="24"/>
          <w:szCs w:val="24"/>
          <w:lang w:eastAsia="sk-SK" w:bidi="sk-SK"/>
        </w:rPr>
        <w:t xml:space="preserve"> pôvodnej ceny, ktoré odpovedá dobe pravdepodobného trvania týchto predmetov. Zmenky, či aktívne, či pasívne, berú sa iba v hodnote </w:t>
      </w:r>
      <w:r w:rsidRPr="00E60C6E">
        <w:rPr>
          <w:rStyle w:val="ZkladntextKurzva"/>
          <w:i w:val="0"/>
          <w:color w:val="auto"/>
          <w:sz w:val="24"/>
          <w:szCs w:val="24"/>
        </w:rPr>
        <w:t>diskonto</w:t>
      </w:r>
      <w:r w:rsidRPr="00E60C6E">
        <w:rPr>
          <w:rStyle w:val="ZkladntextKurzva"/>
          <w:i w:val="0"/>
          <w:color w:val="auto"/>
          <w:sz w:val="24"/>
          <w:szCs w:val="24"/>
        </w:rPr>
        <w:softHyphen/>
        <w:t>vanej,</w:t>
      </w:r>
      <w:r w:rsidRPr="00E60C6E">
        <w:rPr>
          <w:rFonts w:ascii="Times New Roman" w:hAnsi="Times New Roman" w:cs="Times New Roman"/>
          <w:sz w:val="24"/>
          <w:szCs w:val="24"/>
          <w:lang w:eastAsia="sk-SK" w:bidi="sk-SK"/>
        </w:rPr>
        <w:t xml:space="preserve"> cenné papiere a cudzie peniaze v cene </w:t>
      </w:r>
      <w:r w:rsidRPr="00E60C6E">
        <w:rPr>
          <w:rStyle w:val="ZkladntextKurzva"/>
          <w:i w:val="0"/>
          <w:color w:val="auto"/>
          <w:sz w:val="24"/>
          <w:szCs w:val="24"/>
        </w:rPr>
        <w:t>kurzovnej.</w:t>
      </w:r>
      <w:r w:rsidRPr="00E60C6E">
        <w:rPr>
          <w:rFonts w:ascii="Times New Roman" w:hAnsi="Times New Roman" w:cs="Times New Roman"/>
          <w:sz w:val="24"/>
          <w:szCs w:val="24"/>
          <w:lang w:eastAsia="sk-SK" w:bidi="sk-SK"/>
        </w:rPr>
        <w:t xml:space="preserve"> Pohľa</w:t>
      </w:r>
      <w:r w:rsidRPr="00E60C6E">
        <w:rPr>
          <w:rFonts w:ascii="Times New Roman" w:hAnsi="Times New Roman" w:cs="Times New Roman"/>
          <w:sz w:val="24"/>
          <w:szCs w:val="24"/>
          <w:lang w:eastAsia="sk-SK" w:bidi="sk-SK"/>
        </w:rPr>
        <w:softHyphen/>
        <w:t xml:space="preserve">dávky účtovné delia sa na </w:t>
      </w:r>
      <w:r w:rsidRPr="00E60C6E">
        <w:rPr>
          <w:rStyle w:val="ZkladntextKurzva"/>
          <w:i w:val="0"/>
          <w:color w:val="auto"/>
          <w:sz w:val="24"/>
          <w:szCs w:val="24"/>
        </w:rPr>
        <w:t>isté</w:t>
      </w:r>
      <w:r w:rsidRPr="00E60C6E">
        <w:rPr>
          <w:rFonts w:ascii="Times New Roman" w:hAnsi="Times New Roman" w:cs="Times New Roman"/>
          <w:sz w:val="24"/>
          <w:szCs w:val="24"/>
          <w:lang w:eastAsia="sk-SK" w:bidi="sk-SK"/>
        </w:rPr>
        <w:t xml:space="preserve"> a </w:t>
      </w:r>
      <w:r w:rsidRPr="00E60C6E">
        <w:rPr>
          <w:rStyle w:val="ZkladntextKurzva"/>
          <w:i w:val="0"/>
          <w:color w:val="auto"/>
          <w:sz w:val="24"/>
          <w:szCs w:val="24"/>
        </w:rPr>
        <w:t>neisté.</w:t>
      </w:r>
      <w:r w:rsidRPr="00E60C6E">
        <w:rPr>
          <w:rFonts w:ascii="Times New Roman" w:hAnsi="Times New Roman" w:cs="Times New Roman"/>
          <w:sz w:val="24"/>
          <w:szCs w:val="24"/>
          <w:lang w:eastAsia="sk-SK" w:bidi="sk-SK"/>
        </w:rPr>
        <w:t xml:space="preserve"> Prvé sa berú do počtu v plnej hodnote, druhé len vo výške, ktorú možno považovať pravdepodobne za dobytnú. Požiadavky nedobytné sa vôbec ne</w:t>
      </w:r>
      <w:r w:rsidRPr="00E60C6E">
        <w:rPr>
          <w:rFonts w:ascii="Times New Roman" w:hAnsi="Times New Roman" w:cs="Times New Roman"/>
          <w:sz w:val="24"/>
          <w:szCs w:val="24"/>
          <w:lang w:eastAsia="sk-SK" w:bidi="sk-SK"/>
        </w:rPr>
        <w:softHyphen/>
        <w:t>počítajú.</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Za popisom, vo ktorom sa najprv uvedú aktíva, potom pa</w:t>
      </w:r>
      <w:r w:rsidRPr="00E60C6E">
        <w:rPr>
          <w:rFonts w:ascii="Times New Roman" w:hAnsi="Times New Roman" w:cs="Times New Roman"/>
          <w:sz w:val="24"/>
          <w:szCs w:val="24"/>
          <w:lang w:eastAsia="sk-SK" w:bidi="sk-SK"/>
        </w:rPr>
        <w:softHyphen/>
        <w:t xml:space="preserve">síva, nasleduje </w:t>
      </w:r>
      <w:r w:rsidRPr="00E60C6E">
        <w:rPr>
          <w:rStyle w:val="ZkladntextKurzva"/>
          <w:i w:val="0"/>
          <w:color w:val="auto"/>
          <w:sz w:val="24"/>
          <w:szCs w:val="24"/>
        </w:rPr>
        <w:t>súvaha,</w:t>
      </w:r>
      <w:r w:rsidRPr="00E60C6E">
        <w:rPr>
          <w:rFonts w:ascii="Times New Roman" w:hAnsi="Times New Roman" w:cs="Times New Roman"/>
          <w:sz w:val="24"/>
          <w:szCs w:val="24"/>
          <w:lang w:eastAsia="sk-SK" w:bidi="sk-SK"/>
        </w:rPr>
        <w:t xml:space="preserve"> ktorá spočíva v tom, že od súčtu aktív sa odčíta súčet pasív, čím dostaneme </w:t>
      </w:r>
      <w:r w:rsidRPr="00E60C6E">
        <w:rPr>
          <w:rStyle w:val="ZkladntextKurzva"/>
          <w:i w:val="0"/>
          <w:color w:val="auto"/>
          <w:sz w:val="24"/>
          <w:szCs w:val="24"/>
        </w:rPr>
        <w:t>čistí; majetok.</w:t>
      </w:r>
      <w:r w:rsidRPr="00E60C6E">
        <w:rPr>
          <w:rFonts w:ascii="Times New Roman" w:hAnsi="Times New Roman" w:cs="Times New Roman"/>
          <w:sz w:val="24"/>
          <w:szCs w:val="24"/>
          <w:lang w:eastAsia="sk-SK" w:bidi="sk-SK"/>
        </w:rPr>
        <w:t xml:space="preserve"> Často sa ešte pripojuje tak zvaný </w:t>
      </w:r>
      <w:r w:rsidRPr="00E60C6E">
        <w:rPr>
          <w:rStyle w:val="ZkladntextKurzva"/>
          <w:i w:val="0"/>
          <w:color w:val="auto"/>
          <w:sz w:val="24"/>
          <w:szCs w:val="24"/>
        </w:rPr>
        <w:t xml:space="preserve">výkaz </w:t>
      </w:r>
      <w:r w:rsidRPr="00E60C6E">
        <w:rPr>
          <w:rStyle w:val="ZkladntextKurzva"/>
          <w:i w:val="0"/>
          <w:color w:val="FF0000"/>
          <w:sz w:val="24"/>
          <w:szCs w:val="24"/>
        </w:rPr>
        <w:t>zisk</w:t>
      </w:r>
      <w:r w:rsidRPr="00E60C6E">
        <w:rPr>
          <w:rStyle w:val="ZkladntextKurzva"/>
          <w:i w:val="0"/>
          <w:color w:val="auto"/>
          <w:sz w:val="24"/>
          <w:szCs w:val="24"/>
        </w:rPr>
        <w:t>u,</w:t>
      </w:r>
      <w:r w:rsidRPr="00E60C6E">
        <w:rPr>
          <w:rFonts w:ascii="Times New Roman" w:hAnsi="Times New Roman" w:cs="Times New Roman"/>
          <w:sz w:val="24"/>
          <w:szCs w:val="24"/>
          <w:lang w:eastAsia="sk-SK" w:bidi="sk-SK"/>
        </w:rPr>
        <w:t xml:space="preserve"> to je </w:t>
      </w:r>
      <w:proofErr w:type="spellStart"/>
      <w:r w:rsidRPr="00E60C6E">
        <w:rPr>
          <w:rFonts w:ascii="Times New Roman" w:hAnsi="Times New Roman" w:cs="Times New Roman"/>
          <w:sz w:val="24"/>
          <w:szCs w:val="24"/>
          <w:lang w:eastAsia="sk-SK" w:bidi="sk-SK"/>
        </w:rPr>
        <w:t>srovnanie</w:t>
      </w:r>
      <w:proofErr w:type="spellEnd"/>
      <w:r w:rsidRPr="00E60C6E">
        <w:rPr>
          <w:rFonts w:ascii="Times New Roman" w:hAnsi="Times New Roman" w:cs="Times New Roman"/>
          <w:sz w:val="24"/>
          <w:szCs w:val="24"/>
          <w:lang w:eastAsia="sk-SK" w:bidi="sk-SK"/>
        </w:rPr>
        <w:t xml:space="preserve"> čistého majetku súvahou vykázaného s čistým majetkom predchádzajúceho po</w:t>
      </w:r>
      <w:r w:rsidRPr="00E60C6E">
        <w:rPr>
          <w:rFonts w:ascii="Times New Roman" w:hAnsi="Times New Roman" w:cs="Times New Roman"/>
          <w:sz w:val="24"/>
          <w:szCs w:val="24"/>
          <w:lang w:eastAsia="sk-SK" w:bidi="sk-SK"/>
        </w:rPr>
        <w:softHyphen/>
        <w:t>pisu, čím dostaneme sumu, ktorá bola za čas medzi oboma po</w:t>
      </w:r>
      <w:r w:rsidRPr="00E60C6E">
        <w:rPr>
          <w:rFonts w:ascii="Times New Roman" w:hAnsi="Times New Roman" w:cs="Times New Roman"/>
          <w:sz w:val="24"/>
          <w:szCs w:val="24"/>
          <w:lang w:eastAsia="sk-SK" w:bidi="sk-SK"/>
        </w:rPr>
        <w:softHyphen/>
        <w:t xml:space="preserve">pisy ležiaci </w:t>
      </w:r>
      <w:r w:rsidRPr="00E60C6E">
        <w:rPr>
          <w:rStyle w:val="ZkladntextKurzva"/>
          <w:i w:val="0"/>
          <w:color w:val="auto"/>
          <w:sz w:val="24"/>
          <w:szCs w:val="24"/>
        </w:rPr>
        <w:t>získaná,</w:t>
      </w:r>
      <w:r w:rsidRPr="00E60C6E">
        <w:rPr>
          <w:rFonts w:ascii="Times New Roman" w:hAnsi="Times New Roman" w:cs="Times New Roman"/>
          <w:sz w:val="24"/>
          <w:szCs w:val="24"/>
          <w:lang w:eastAsia="sk-SK" w:bidi="sk-SK"/>
        </w:rPr>
        <w:t xml:space="preserve"> po prípade </w:t>
      </w:r>
      <w:proofErr w:type="spellStart"/>
      <w:r w:rsidRPr="00E60C6E">
        <w:rPr>
          <w:rStyle w:val="ZkladntextKurzva"/>
          <w:b/>
          <w:i w:val="0"/>
          <w:color w:val="FF0000"/>
          <w:sz w:val="28"/>
          <w:szCs w:val="24"/>
          <w:u w:val="single"/>
        </w:rPr>
        <w:t>ztrat</w:t>
      </w:r>
      <w:r w:rsidRPr="00E60C6E">
        <w:rPr>
          <w:rStyle w:val="ZkladntextKurzva"/>
          <w:i w:val="0"/>
          <w:color w:val="auto"/>
          <w:sz w:val="24"/>
          <w:szCs w:val="24"/>
        </w:rPr>
        <w:t>ená</w:t>
      </w:r>
      <w:proofErr w:type="spellEnd"/>
      <w:r w:rsidRPr="00E60C6E">
        <w:rPr>
          <w:rStyle w:val="ZkladntextKurzva"/>
          <w:i w:val="0"/>
          <w:color w:val="auto"/>
          <w:sz w:val="24"/>
          <w:szCs w:val="24"/>
        </w:rPr>
        <w:t>.</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Popis i súvaha majú byť podpísané majiteľom, alebo všet</w:t>
      </w:r>
      <w:r w:rsidRPr="00E60C6E">
        <w:rPr>
          <w:rFonts w:ascii="Times New Roman" w:hAnsi="Times New Roman" w:cs="Times New Roman"/>
          <w:sz w:val="24"/>
          <w:szCs w:val="24"/>
          <w:lang w:eastAsia="sk-SK" w:bidi="sk-SK"/>
        </w:rPr>
        <w:softHyphen/>
        <w:t>kými majiteľmi, keď ich je niekoľko.</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proofErr w:type="spellStart"/>
      <w:r w:rsidRPr="00E60C6E">
        <w:rPr>
          <w:rFonts w:ascii="Times New Roman" w:hAnsi="Times New Roman" w:cs="Times New Roman"/>
          <w:sz w:val="24"/>
          <w:szCs w:val="24"/>
          <w:lang w:eastAsia="sk-SK" w:bidi="sk-SK"/>
        </w:rPr>
        <w:t>Popisník</w:t>
      </w:r>
      <w:proofErr w:type="spellEnd"/>
      <w:r w:rsidRPr="00E60C6E">
        <w:rPr>
          <w:rFonts w:ascii="Times New Roman" w:hAnsi="Times New Roman" w:cs="Times New Roman"/>
          <w:sz w:val="24"/>
          <w:szCs w:val="24"/>
          <w:lang w:eastAsia="sk-SK" w:bidi="sk-SK"/>
        </w:rPr>
        <w:t xml:space="preserve"> vedie sa jednostranne, jednotlivé stránky sú číslo</w:t>
      </w:r>
      <w:r w:rsidRPr="00E60C6E">
        <w:rPr>
          <w:rFonts w:ascii="Times New Roman" w:hAnsi="Times New Roman" w:cs="Times New Roman"/>
          <w:sz w:val="24"/>
          <w:szCs w:val="24"/>
          <w:lang w:eastAsia="sk-SK" w:bidi="sk-SK"/>
        </w:rPr>
        <w:softHyphen/>
        <w:t xml:space="preserve">vané; jeho bližšie zariadenie vysvitá z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príkladu: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Ján </w:t>
      </w:r>
      <w:proofErr w:type="spellStart"/>
      <w:r w:rsidRPr="00E60C6E">
        <w:rPr>
          <w:rFonts w:ascii="Times New Roman" w:hAnsi="Times New Roman" w:cs="Times New Roman"/>
          <w:sz w:val="24"/>
          <w:szCs w:val="24"/>
          <w:lang w:eastAsia="sk-SK" w:bidi="sk-SK"/>
        </w:rPr>
        <w:t>Dvořák</w:t>
      </w:r>
      <w:proofErr w:type="spellEnd"/>
      <w:r w:rsidRPr="00E60C6E">
        <w:rPr>
          <w:rFonts w:ascii="Times New Roman" w:hAnsi="Times New Roman" w:cs="Times New Roman"/>
          <w:sz w:val="24"/>
          <w:szCs w:val="24"/>
          <w:lang w:eastAsia="sk-SK" w:bidi="sk-SK"/>
        </w:rPr>
        <w:t xml:space="preserve">, knihár a </w:t>
      </w:r>
      <w:proofErr w:type="spellStart"/>
      <w:r w:rsidRPr="00E60C6E">
        <w:rPr>
          <w:rFonts w:ascii="Times New Roman" w:hAnsi="Times New Roman" w:cs="Times New Roman"/>
          <w:sz w:val="24"/>
          <w:szCs w:val="24"/>
          <w:lang w:eastAsia="sk-SK" w:bidi="sk-SK"/>
        </w:rPr>
        <w:t>papiernik</w:t>
      </w:r>
      <w:proofErr w:type="spellEnd"/>
      <w:r w:rsidRPr="00E60C6E">
        <w:rPr>
          <w:rFonts w:ascii="Times New Roman" w:hAnsi="Times New Roman" w:cs="Times New Roman"/>
          <w:sz w:val="24"/>
          <w:szCs w:val="24"/>
          <w:lang w:eastAsia="sk-SK" w:bidi="sk-SK"/>
        </w:rPr>
        <w:t xml:space="preserve"> v Prahe, vykonal dňa 31. decembra 1921 inventúru a založil nové knihy. Pri inventúre bolo </w:t>
      </w:r>
      <w:proofErr w:type="spellStart"/>
      <w:r w:rsidRPr="00E60C6E">
        <w:rPr>
          <w:rFonts w:ascii="Times New Roman" w:hAnsi="Times New Roman" w:cs="Times New Roman"/>
          <w:sz w:val="24"/>
          <w:szCs w:val="24"/>
          <w:lang w:eastAsia="sk-SK" w:bidi="sk-SK"/>
        </w:rPr>
        <w:t>shľadané</w:t>
      </w:r>
      <w:proofErr w:type="spellEnd"/>
      <w:r w:rsidRPr="00E60C6E">
        <w:rPr>
          <w:rFonts w:ascii="Times New Roman" w:hAnsi="Times New Roman" w:cs="Times New Roman"/>
          <w:sz w:val="24"/>
          <w:szCs w:val="24"/>
          <w:lang w:eastAsia="sk-SK" w:bidi="sk-SK"/>
        </w:rPr>
        <w:t xml:space="preserve"> toto:</w:t>
      </w:r>
    </w:p>
    <w:p w:rsidR="00134DD4" w:rsidRPr="00E60C6E" w:rsidRDefault="00134DD4" w:rsidP="00134DD4">
      <w:pPr>
        <w:pStyle w:val="Zkladntext9"/>
        <w:numPr>
          <w:ilvl w:val="0"/>
          <w:numId w:val="22"/>
        </w:numPr>
        <w:shd w:val="clear" w:color="auto" w:fill="auto"/>
        <w:spacing w:before="120" w:after="120" w:line="240" w:lineRule="auto"/>
        <w:ind w:left="2121" w:hanging="360"/>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Na hotových peniazoch je 8670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56 h.</w:t>
      </w:r>
    </w:p>
    <w:p w:rsidR="00134DD4" w:rsidRPr="00E60C6E" w:rsidRDefault="00134DD4" w:rsidP="00134DD4">
      <w:pPr>
        <w:pStyle w:val="Zkladntext9"/>
        <w:numPr>
          <w:ilvl w:val="0"/>
          <w:numId w:val="22"/>
        </w:numPr>
        <w:shd w:val="clear" w:color="auto" w:fill="auto"/>
        <w:spacing w:before="120" w:after="120" w:line="240" w:lineRule="auto"/>
        <w:ind w:left="2121" w:right="40" w:hanging="360"/>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V </w:t>
      </w:r>
      <w:proofErr w:type="spellStart"/>
      <w:r w:rsidRPr="00E60C6E">
        <w:rPr>
          <w:rFonts w:ascii="Times New Roman" w:hAnsi="Times New Roman" w:cs="Times New Roman"/>
          <w:sz w:val="24"/>
          <w:szCs w:val="24"/>
          <w:highlight w:val="yellow"/>
          <w:lang w:eastAsia="sk-SK" w:bidi="sk-SK"/>
        </w:rPr>
        <w:t>rimesách</w:t>
      </w:r>
      <w:proofErr w:type="spellEnd"/>
      <w:r w:rsidRPr="00E60C6E">
        <w:rPr>
          <w:rFonts w:ascii="Times New Roman" w:hAnsi="Times New Roman" w:cs="Times New Roman"/>
          <w:sz w:val="24"/>
          <w:szCs w:val="24"/>
          <w:lang w:eastAsia="sk-SK" w:bidi="sk-SK"/>
        </w:rPr>
        <w:t xml:space="preserve">: 1356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40 h na Jána </w:t>
      </w:r>
      <w:proofErr w:type="spellStart"/>
      <w:r w:rsidRPr="00E60C6E">
        <w:rPr>
          <w:rFonts w:ascii="Times New Roman" w:hAnsi="Times New Roman" w:cs="Times New Roman"/>
          <w:sz w:val="24"/>
          <w:szCs w:val="24"/>
          <w:lang w:eastAsia="sk-SK" w:bidi="sk-SK"/>
        </w:rPr>
        <w:t>Nepimacha</w:t>
      </w:r>
      <w:proofErr w:type="spellEnd"/>
      <w:r w:rsidRPr="00E60C6E">
        <w:rPr>
          <w:rFonts w:ascii="Times New Roman" w:hAnsi="Times New Roman" w:cs="Times New Roman"/>
          <w:sz w:val="24"/>
          <w:szCs w:val="24"/>
          <w:lang w:eastAsia="sk-SK" w:bidi="sk-SK"/>
        </w:rPr>
        <w:t xml:space="preserve"> v Pardu</w:t>
      </w:r>
      <w:r w:rsidRPr="00E60C6E">
        <w:rPr>
          <w:rFonts w:ascii="Times New Roman" w:hAnsi="Times New Roman" w:cs="Times New Roman"/>
          <w:sz w:val="24"/>
          <w:szCs w:val="24"/>
          <w:lang w:eastAsia="sk-SK" w:bidi="sk-SK"/>
        </w:rPr>
        <w:softHyphen/>
        <w:t xml:space="preserve">biciach ku 15. februáru 1922, 1250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 h na </w:t>
      </w:r>
      <w:proofErr w:type="spellStart"/>
      <w:r w:rsidRPr="00E60C6E">
        <w:rPr>
          <w:rFonts w:ascii="Times New Roman" w:hAnsi="Times New Roman" w:cs="Times New Roman"/>
          <w:sz w:val="24"/>
          <w:szCs w:val="24"/>
          <w:lang w:eastAsia="sk-SK" w:bidi="sk-SK"/>
        </w:rPr>
        <w:t>Čeňka</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Kysilku</w:t>
      </w:r>
      <w:proofErr w:type="spellEnd"/>
      <w:r w:rsidRPr="00E60C6E">
        <w:rPr>
          <w:rFonts w:ascii="Times New Roman" w:hAnsi="Times New Roman" w:cs="Times New Roman"/>
          <w:sz w:val="24"/>
          <w:szCs w:val="24"/>
          <w:lang w:eastAsia="sk-SK" w:bidi="sk-SK"/>
        </w:rPr>
        <w:t xml:space="preserve"> v </w:t>
      </w:r>
      <w:proofErr w:type="spellStart"/>
      <w:r w:rsidRPr="00E60C6E">
        <w:rPr>
          <w:rFonts w:ascii="Times New Roman" w:hAnsi="Times New Roman" w:cs="Times New Roman"/>
          <w:sz w:val="24"/>
          <w:szCs w:val="24"/>
          <w:lang w:eastAsia="sk-SK" w:bidi="sk-SK"/>
        </w:rPr>
        <w:t>Kutnej</w:t>
      </w:r>
      <w:proofErr w:type="spellEnd"/>
      <w:r w:rsidRPr="00E60C6E">
        <w:rPr>
          <w:rFonts w:ascii="Times New Roman" w:hAnsi="Times New Roman" w:cs="Times New Roman"/>
          <w:sz w:val="24"/>
          <w:szCs w:val="24"/>
          <w:lang w:eastAsia="sk-SK" w:bidi="sk-SK"/>
        </w:rPr>
        <w:t xml:space="preserve"> Hore ku 31. marcu 1922.</w:t>
      </w:r>
      <w:r w:rsidRPr="00E60C6E">
        <w:rPr>
          <w:rFonts w:ascii="Times New Roman" w:hAnsi="Times New Roman" w:cs="Times New Roman"/>
          <w:sz w:val="24"/>
          <w:szCs w:val="24"/>
          <w:lang w:eastAsia="sk-SK" w:bidi="sk-SK"/>
        </w:rPr>
        <w:footnoteReference w:id="1"/>
      </w:r>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c) Zásoba tovaru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u papiernického činí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zvláštneho </w:t>
      </w:r>
      <w:proofErr w:type="spellStart"/>
      <w:r w:rsidRPr="00E60C6E">
        <w:rPr>
          <w:rFonts w:ascii="Times New Roman" w:hAnsi="Times New Roman" w:cs="Times New Roman"/>
          <w:sz w:val="24"/>
          <w:szCs w:val="24"/>
          <w:lang w:eastAsia="sk-SK" w:bidi="sk-SK"/>
        </w:rPr>
        <w:t>soznamu</w:t>
      </w:r>
      <w:proofErr w:type="spellEnd"/>
      <w:r w:rsidRPr="00E60C6E">
        <w:rPr>
          <w:rFonts w:ascii="Times New Roman" w:hAnsi="Times New Roman" w:cs="Times New Roman"/>
          <w:sz w:val="24"/>
          <w:szCs w:val="24"/>
          <w:lang w:eastAsia="sk-SK" w:bidi="sk-SK"/>
        </w:rPr>
        <w:t xml:space="preserve"> 27.351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50 h, zásoba materiálu dielňu knihársku 9042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d) Účtovné požiadavky sú u týchto dlžníkov: Dr. Ján Náhla, zemský advokát </w:t>
      </w:r>
      <w:proofErr w:type="spellStart"/>
      <w:r w:rsidRPr="00E60C6E">
        <w:rPr>
          <w:rFonts w:ascii="Times New Roman" w:hAnsi="Times New Roman" w:cs="Times New Roman"/>
          <w:sz w:val="24"/>
          <w:szCs w:val="24"/>
          <w:lang w:eastAsia="sk-SK" w:bidi="sk-SK"/>
        </w:rPr>
        <w:t>zde</w:t>
      </w:r>
      <w:proofErr w:type="spellEnd"/>
      <w:r w:rsidRPr="00E60C6E">
        <w:rPr>
          <w:rFonts w:ascii="Times New Roman" w:hAnsi="Times New Roman" w:cs="Times New Roman"/>
          <w:sz w:val="24"/>
          <w:szCs w:val="24"/>
          <w:lang w:eastAsia="sk-SK" w:bidi="sk-SK"/>
        </w:rPr>
        <w:t xml:space="preserve">, 405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60 h, Karol </w:t>
      </w:r>
      <w:proofErr w:type="spellStart"/>
      <w:r w:rsidRPr="00E60C6E">
        <w:rPr>
          <w:rFonts w:ascii="Times New Roman" w:hAnsi="Times New Roman" w:cs="Times New Roman"/>
          <w:sz w:val="24"/>
          <w:szCs w:val="24"/>
          <w:lang w:eastAsia="sk-SK" w:bidi="sk-SK"/>
        </w:rPr>
        <w:t>Janouch</w:t>
      </w:r>
      <w:proofErr w:type="spellEnd"/>
      <w:r w:rsidRPr="00E60C6E">
        <w:rPr>
          <w:rFonts w:ascii="Times New Roman" w:hAnsi="Times New Roman" w:cs="Times New Roman"/>
          <w:sz w:val="24"/>
          <w:szCs w:val="24"/>
          <w:lang w:eastAsia="sk-SK" w:bidi="sk-SK"/>
        </w:rPr>
        <w:t xml:space="preserv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papiernický v </w:t>
      </w:r>
      <w:proofErr w:type="spellStart"/>
      <w:r w:rsidRPr="00E60C6E">
        <w:rPr>
          <w:rFonts w:ascii="Times New Roman" w:hAnsi="Times New Roman" w:cs="Times New Roman"/>
          <w:sz w:val="24"/>
          <w:szCs w:val="24"/>
          <w:lang w:eastAsia="sk-SK" w:bidi="sk-SK"/>
        </w:rPr>
        <w:t>Telči</w:t>
      </w:r>
      <w:proofErr w:type="spellEnd"/>
      <w:r w:rsidRPr="00E60C6E">
        <w:rPr>
          <w:rFonts w:ascii="Times New Roman" w:hAnsi="Times New Roman" w:cs="Times New Roman"/>
          <w:sz w:val="24"/>
          <w:szCs w:val="24"/>
          <w:lang w:eastAsia="sk-SK" w:bidi="sk-SK"/>
        </w:rPr>
        <w:t xml:space="preserve">, 4581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46 h, Václav </w:t>
      </w:r>
      <w:proofErr w:type="spellStart"/>
      <w:r w:rsidRPr="00E60C6E">
        <w:rPr>
          <w:rFonts w:ascii="Times New Roman" w:hAnsi="Times New Roman" w:cs="Times New Roman"/>
          <w:sz w:val="24"/>
          <w:szCs w:val="24"/>
          <w:lang w:eastAsia="sk-SK" w:bidi="sk-SK"/>
        </w:rPr>
        <w:t>Šulc</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kníkupectvo</w:t>
      </w:r>
      <w:proofErr w:type="spellEnd"/>
      <w:r w:rsidRPr="00E60C6E">
        <w:rPr>
          <w:rFonts w:ascii="Times New Roman" w:hAnsi="Times New Roman" w:cs="Times New Roman"/>
          <w:sz w:val="24"/>
          <w:szCs w:val="24"/>
          <w:lang w:eastAsia="sk-SK" w:bidi="sk-SK"/>
        </w:rPr>
        <w:t xml:space="preserve"> a nakladateľstvo tu, 9876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60h.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e) Stroje a nástroje dielne knihárskej v odhad. cene 36.950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40 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f) Náradie a zariadenie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8400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g) </w:t>
      </w:r>
      <w:proofErr w:type="spellStart"/>
      <w:r w:rsidRPr="00E60C6E">
        <w:rPr>
          <w:rFonts w:ascii="Times New Roman" w:hAnsi="Times New Roman" w:cs="Times New Roman"/>
          <w:sz w:val="24"/>
          <w:szCs w:val="24"/>
          <w:lang w:eastAsia="sk-SK" w:bidi="sk-SK"/>
        </w:rPr>
        <w:t>Traty</w:t>
      </w:r>
      <w:proofErr w:type="spellEnd"/>
      <w:r w:rsidRPr="00E60C6E">
        <w:rPr>
          <w:rFonts w:ascii="Times New Roman" w:hAnsi="Times New Roman" w:cs="Times New Roman"/>
          <w:sz w:val="24"/>
          <w:szCs w:val="24"/>
          <w:lang w:eastAsia="sk-SK" w:bidi="sk-SK"/>
        </w:rPr>
        <w:t xml:space="preserve">: 4840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na dar </w:t>
      </w:r>
      <w:proofErr w:type="spellStart"/>
      <w:r w:rsidRPr="00E60C6E">
        <w:rPr>
          <w:rFonts w:ascii="Times New Roman" w:hAnsi="Times New Roman" w:cs="Times New Roman"/>
          <w:sz w:val="24"/>
          <w:szCs w:val="24"/>
          <w:lang w:eastAsia="sk-SK" w:bidi="sk-SK"/>
        </w:rPr>
        <w:t>Jindrich</w:t>
      </w:r>
      <w:proofErr w:type="spellEnd"/>
      <w:r w:rsidRPr="00E60C6E">
        <w:rPr>
          <w:rFonts w:ascii="Times New Roman" w:hAnsi="Times New Roman" w:cs="Times New Roman"/>
          <w:sz w:val="24"/>
          <w:szCs w:val="24"/>
          <w:lang w:eastAsia="sk-SK" w:bidi="sk-SK"/>
        </w:rPr>
        <w:t xml:space="preserve"> Lišku, továrnika v Prahe ku 1. februáru 1922.</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lastRenderedPageBreak/>
        <w:t xml:space="preserve">h) Dlhy účtovné: Jozefu Kleinovi, </w:t>
      </w:r>
      <w:proofErr w:type="spellStart"/>
      <w:r w:rsidRPr="00E60C6E">
        <w:rPr>
          <w:rFonts w:ascii="Times New Roman" w:hAnsi="Times New Roman" w:cs="Times New Roman"/>
          <w:sz w:val="24"/>
          <w:szCs w:val="24"/>
          <w:lang w:eastAsia="sk-SK" w:bidi="sk-SK"/>
        </w:rPr>
        <w:t>veľkoobch</w:t>
      </w:r>
      <w:proofErr w:type="spellEnd"/>
      <w:r w:rsidRPr="00E60C6E">
        <w:rPr>
          <w:rFonts w:ascii="Times New Roman" w:hAnsi="Times New Roman" w:cs="Times New Roman"/>
          <w:sz w:val="24"/>
          <w:szCs w:val="24"/>
          <w:lang w:eastAsia="sk-SK" w:bidi="sk-SK"/>
        </w:rPr>
        <w:t>. tu, 9250</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30 h, </w:t>
      </w:r>
      <w:proofErr w:type="spellStart"/>
      <w:r w:rsidRPr="00E60C6E">
        <w:rPr>
          <w:rFonts w:ascii="Times New Roman" w:hAnsi="Times New Roman" w:cs="Times New Roman"/>
          <w:sz w:val="24"/>
          <w:szCs w:val="24"/>
          <w:lang w:eastAsia="sk-SK" w:bidi="sk-SK"/>
        </w:rPr>
        <w:t>Václavu</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Veříšovp</w:t>
      </w:r>
      <w:proofErr w:type="spellEnd"/>
      <w:r w:rsidRPr="00E60C6E">
        <w:rPr>
          <w:rFonts w:ascii="Times New Roman" w:hAnsi="Times New Roman" w:cs="Times New Roman"/>
          <w:sz w:val="24"/>
          <w:szCs w:val="24"/>
          <w:lang w:eastAsia="sk-SK" w:bidi="sk-SK"/>
        </w:rPr>
        <w:t xml:space="preserve">, truhlárovi tu, 950 </w:t>
      </w:r>
      <w:r w:rsidRPr="002E7C03">
        <w:rPr>
          <w:rFonts w:ascii="Times New Roman" w:hAnsi="Times New Roman" w:cs="Times New Roman"/>
          <w:i/>
          <w:sz w:val="24"/>
          <w:szCs w:val="24"/>
          <w:lang w:eastAsia="sk-SK" w:bidi="sk-SK"/>
        </w:rPr>
        <w:t>Kč</w:t>
      </w:r>
      <w:r w:rsidRPr="00902708">
        <w:rPr>
          <w:rFonts w:ascii="Times New Roman" w:hAnsi="Times New Roman" w:cs="Times New Roman"/>
          <w:i/>
          <w:sz w:val="24"/>
          <w:szCs w:val="24"/>
          <w:lang w:eastAsia="sk-SK" w:bidi="sk-SK"/>
        </w:rPr>
        <w:t>s</w:t>
      </w:r>
      <w:r w:rsidRPr="00E60C6E">
        <w:rPr>
          <w:rFonts w:ascii="Times New Roman" w:hAnsi="Times New Roman" w:cs="Times New Roman"/>
          <w:sz w:val="24"/>
          <w:szCs w:val="24"/>
          <w:lang w:eastAsia="sk-SK" w:bidi="sk-SK"/>
        </w:rPr>
        <w:t xml:space="preserve"> 20h.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Podľa toho bol </w:t>
      </w:r>
      <w:proofErr w:type="spellStart"/>
      <w:r w:rsidRPr="00E60C6E">
        <w:rPr>
          <w:rFonts w:ascii="Times New Roman" w:hAnsi="Times New Roman" w:cs="Times New Roman"/>
          <w:sz w:val="24"/>
          <w:szCs w:val="24"/>
          <w:lang w:eastAsia="sk-SK" w:bidi="sk-SK"/>
        </w:rPr>
        <w:t>sostavený</w:t>
      </w:r>
      <w:proofErr w:type="spellEnd"/>
      <w:r w:rsidRPr="00E60C6E">
        <w:rPr>
          <w:rFonts w:ascii="Times New Roman" w:hAnsi="Times New Roman" w:cs="Times New Roman"/>
          <w:sz w:val="24"/>
          <w:szCs w:val="24"/>
          <w:lang w:eastAsia="sk-SK" w:bidi="sk-SK"/>
        </w:rPr>
        <w:t xml:space="preserve"> nasledujúci (štvrtý) popis majetku. (Viď tab. na str. </w:t>
      </w:r>
      <w:proofErr w:type="spellStart"/>
      <w:r w:rsidRPr="00E60C6E">
        <w:rPr>
          <w:rFonts w:ascii="Times New Roman" w:hAnsi="Times New Roman" w:cs="Times New Roman"/>
          <w:sz w:val="24"/>
          <w:szCs w:val="24"/>
          <w:lang w:eastAsia="sk-SK" w:bidi="sk-SK"/>
        </w:rPr>
        <w:t>nasl</w:t>
      </w:r>
      <w:proofErr w:type="spellEnd"/>
      <w:r w:rsidRPr="00E60C6E">
        <w:rPr>
          <w:rFonts w:ascii="Times New Roman" w:hAnsi="Times New Roman" w:cs="Times New Roman"/>
          <w:sz w:val="24"/>
          <w:szCs w:val="24"/>
          <w:lang w:eastAsia="sk-SK" w:bidi="sk-SK"/>
        </w:rPr>
        <w: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roofErr w:type="spellStart"/>
      <w:r w:rsidRPr="00E60C6E">
        <w:rPr>
          <w:rFonts w:ascii="Times New Roman" w:hAnsi="Times New Roman" w:cs="Times New Roman"/>
          <w:sz w:val="24"/>
          <w:szCs w:val="24"/>
          <w:lang w:eastAsia="sk-SK" w:bidi="sk-SK"/>
        </w:rPr>
        <w:t>Dopisat</w:t>
      </w:r>
      <w:proofErr w:type="spellEnd"/>
      <w:r w:rsidRPr="00E60C6E">
        <w:rPr>
          <w:rFonts w:ascii="Times New Roman" w:hAnsi="Times New Roman" w:cs="Times New Roman"/>
          <w:sz w:val="24"/>
          <w:szCs w:val="24"/>
          <w:lang w:eastAsia="sk-SK" w:bidi="sk-SK"/>
        </w:rPr>
        <w:t xml:space="preserve"> cca 4 strany...</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Keď sčítame v pokladničnej knihe všetko, čo stojí v stĺpci prí</w:t>
      </w:r>
      <w:r w:rsidRPr="00E60C6E">
        <w:rPr>
          <w:rFonts w:ascii="Times New Roman" w:hAnsi="Times New Roman" w:cs="Times New Roman"/>
          <w:sz w:val="24"/>
          <w:szCs w:val="24"/>
          <w:lang w:eastAsia="sk-SK" w:bidi="sk-SK"/>
        </w:rPr>
        <w:softHyphen/>
        <w:t xml:space="preserve">jmu, a všetko vo stĺpci vydania a keď odčítame súčet vydania od súčtu príjmov, dostaneme </w:t>
      </w:r>
      <w:proofErr w:type="spellStart"/>
      <w:r w:rsidRPr="00E60C6E">
        <w:rPr>
          <w:rFonts w:ascii="Times New Roman" w:hAnsi="Times New Roman" w:cs="Times New Roman"/>
          <w:sz w:val="24"/>
          <w:szCs w:val="24"/>
          <w:lang w:eastAsia="sk-SK" w:bidi="sk-SK"/>
        </w:rPr>
        <w:t>obnos</w:t>
      </w:r>
      <w:proofErr w:type="spellEnd"/>
      <w:r w:rsidRPr="00E60C6E">
        <w:rPr>
          <w:rFonts w:ascii="Times New Roman" w:hAnsi="Times New Roman" w:cs="Times New Roman"/>
          <w:sz w:val="24"/>
          <w:szCs w:val="24"/>
          <w:lang w:eastAsia="sk-SK" w:bidi="sk-SK"/>
        </w:rPr>
        <w:t xml:space="preserve">, ktorý predstavuje </w:t>
      </w:r>
      <w:r w:rsidRPr="00E60C6E">
        <w:rPr>
          <w:rStyle w:val="ZkladntextKurzva"/>
          <w:i w:val="0"/>
          <w:color w:val="auto"/>
          <w:sz w:val="24"/>
          <w:szCs w:val="24"/>
        </w:rPr>
        <w:t>hotovosť poklad</w:t>
      </w:r>
      <w:r w:rsidRPr="00E60C6E">
        <w:rPr>
          <w:rStyle w:val="ZkladntextKurzva"/>
          <w:i w:val="0"/>
          <w:color w:val="auto"/>
          <w:sz w:val="24"/>
          <w:szCs w:val="24"/>
        </w:rPr>
        <w:softHyphen/>
        <w:t>ničnú.</w:t>
      </w:r>
      <w:r w:rsidRPr="00E60C6E">
        <w:rPr>
          <w:rFonts w:ascii="Times New Roman" w:hAnsi="Times New Roman" w:cs="Times New Roman"/>
          <w:sz w:val="24"/>
          <w:szCs w:val="24"/>
          <w:lang w:eastAsia="sk-SK" w:bidi="sk-SK"/>
        </w:rPr>
        <w:t xml:space="preserve"> Keď je kniha pokladničná riadne </w:t>
      </w:r>
      <w:r w:rsidRPr="00E60C6E">
        <w:rPr>
          <w:rStyle w:val="Zkladntext2"/>
          <w:rFonts w:ascii="Times New Roman" w:hAnsi="Times New Roman" w:cs="Times New Roman"/>
          <w:sz w:val="24"/>
          <w:szCs w:val="24"/>
        </w:rPr>
        <w:t xml:space="preserve">vedená </w:t>
      </w:r>
      <w:r w:rsidRPr="00E60C6E">
        <w:rPr>
          <w:rFonts w:ascii="Times New Roman" w:hAnsi="Times New Roman" w:cs="Times New Roman"/>
          <w:sz w:val="24"/>
          <w:szCs w:val="24"/>
          <w:lang w:eastAsia="sk-SK" w:bidi="sk-SK"/>
        </w:rPr>
        <w:t xml:space="preserve">a keď sú všetky utŕžené peniaze tiež hneď do pokladne vkladané, musí táto </w:t>
      </w:r>
      <w:r w:rsidRPr="00E60C6E">
        <w:rPr>
          <w:rStyle w:val="ZkladntextKurzva"/>
          <w:i w:val="0"/>
          <w:color w:val="auto"/>
          <w:sz w:val="24"/>
          <w:szCs w:val="24"/>
        </w:rPr>
        <w:t>vypočíta</w:t>
      </w:r>
      <w:r w:rsidRPr="00E60C6E">
        <w:rPr>
          <w:rStyle w:val="ZkladntextKurzva"/>
          <w:i w:val="0"/>
          <w:color w:val="auto"/>
          <w:sz w:val="24"/>
          <w:szCs w:val="24"/>
        </w:rPr>
        <w:softHyphen/>
        <w:t>ná</w:t>
      </w:r>
      <w:r w:rsidRPr="00E60C6E">
        <w:rPr>
          <w:rFonts w:ascii="Times New Roman" w:hAnsi="Times New Roman" w:cs="Times New Roman"/>
          <w:sz w:val="24"/>
          <w:szCs w:val="24"/>
          <w:lang w:eastAsia="sk-SK" w:bidi="sk-SK"/>
        </w:rPr>
        <w:t xml:space="preserve"> hotovosť pokladničná súhlasiť s hotovosťou </w:t>
      </w:r>
      <w:r w:rsidRPr="00E60C6E">
        <w:rPr>
          <w:rStyle w:val="ZkladntextKurzva"/>
          <w:i w:val="0"/>
          <w:color w:val="auto"/>
          <w:sz w:val="24"/>
          <w:szCs w:val="24"/>
        </w:rPr>
        <w:t>skutočnou.</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Poneváč</w:t>
      </w:r>
      <w:proofErr w:type="spellEnd"/>
      <w:r w:rsidRPr="00E60C6E">
        <w:rPr>
          <w:rFonts w:ascii="Times New Roman" w:hAnsi="Times New Roman" w:cs="Times New Roman"/>
          <w:sz w:val="24"/>
          <w:szCs w:val="24"/>
          <w:lang w:eastAsia="sk-SK" w:bidi="sk-SK"/>
        </w:rPr>
        <w:t xml:space="preserve"> je pre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níka dôležité vedieť, či stav pokladne súhlasí s po</w:t>
      </w:r>
      <w:r w:rsidRPr="00E60C6E">
        <w:rPr>
          <w:rFonts w:ascii="Times New Roman" w:hAnsi="Times New Roman" w:cs="Times New Roman"/>
          <w:sz w:val="24"/>
          <w:szCs w:val="24"/>
          <w:lang w:eastAsia="sk-SK" w:bidi="sk-SK"/>
        </w:rPr>
        <w:softHyphen/>
        <w:t>kladničnou knihou, uzatvára sa občas kniha pokladničná, a to buď mesačne, buď týždenne alebo denne. Toto uzavretie bolo vykona</w:t>
      </w:r>
      <w:r w:rsidRPr="00E60C6E">
        <w:rPr>
          <w:rFonts w:ascii="Times New Roman" w:hAnsi="Times New Roman" w:cs="Times New Roman"/>
          <w:sz w:val="24"/>
          <w:szCs w:val="24"/>
          <w:lang w:eastAsia="sk-SK" w:bidi="sk-SK"/>
        </w:rPr>
        <w:softHyphen/>
        <w:t xml:space="preserve">né tiež v našom príklade a záleží v tom, že hotovosť pokladničnú napíšeme do stĺpca pre vydanie, sčítame oba stĺpce a výsledky, ktoré musia byť na oboch stranách rovnaké, napíšeme do jedného </w:t>
      </w:r>
      <w:r w:rsidRPr="00E60C6E">
        <w:rPr>
          <w:rStyle w:val="ZkladntextArialNarrowTunRiadkovanie0pt"/>
          <w:rFonts w:ascii="Times New Roman" w:hAnsi="Times New Roman" w:cs="Times New Roman"/>
          <w:b w:val="0"/>
          <w:sz w:val="24"/>
          <w:szCs w:val="24"/>
        </w:rPr>
        <w:t xml:space="preserve">a </w:t>
      </w:r>
      <w:r w:rsidRPr="00E60C6E">
        <w:rPr>
          <w:rFonts w:ascii="Times New Roman" w:hAnsi="Times New Roman" w:cs="Times New Roman"/>
          <w:sz w:val="24"/>
          <w:szCs w:val="24"/>
          <w:lang w:eastAsia="sk-SK" w:bidi="sk-SK"/>
        </w:rPr>
        <w:t>tohože riadku a podčiarkneme dvakrát. Prázdne miesto, ktoré prípadne na niektorej strane tým vznikne, vyplníme rovnou čiarou zv. zámedzovka (priečka). Pokladničnú hotovosť napíšeme ihneď ako prvú položku do príjmu obdobia nasledujúceho, čím je vyrov</w:t>
      </w:r>
      <w:r w:rsidRPr="00E60C6E">
        <w:rPr>
          <w:rFonts w:ascii="Times New Roman" w:hAnsi="Times New Roman" w:cs="Times New Roman"/>
          <w:sz w:val="24"/>
          <w:szCs w:val="24"/>
          <w:lang w:eastAsia="sk-SK" w:bidi="sk-SK"/>
        </w:rPr>
        <w:softHyphen/>
        <w:t xml:space="preserve">naná </w:t>
      </w:r>
      <w:proofErr w:type="spellStart"/>
      <w:r w:rsidRPr="00E60C6E">
        <w:rPr>
          <w:rFonts w:ascii="Times New Roman" w:hAnsi="Times New Roman" w:cs="Times New Roman"/>
          <w:sz w:val="24"/>
          <w:szCs w:val="24"/>
          <w:lang w:eastAsia="sk-SK" w:bidi="sk-SK"/>
        </w:rPr>
        <w:t>nesrovnalosť</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vzniklá</w:t>
      </w:r>
      <w:proofErr w:type="spellEnd"/>
      <w:r w:rsidRPr="00E60C6E">
        <w:rPr>
          <w:rFonts w:ascii="Times New Roman" w:hAnsi="Times New Roman" w:cs="Times New Roman"/>
          <w:sz w:val="24"/>
          <w:szCs w:val="24"/>
          <w:lang w:eastAsia="sk-SK" w:bidi="sk-SK"/>
        </w:rPr>
        <w:t xml:space="preserve"> tým, že sme ju pred chvíľkou zapísali do vydania, </w:t>
      </w:r>
      <w:proofErr w:type="spellStart"/>
      <w:r w:rsidRPr="00E60C6E">
        <w:rPr>
          <w:rFonts w:ascii="Times New Roman" w:hAnsi="Times New Roman" w:cs="Times New Roman"/>
          <w:sz w:val="24"/>
          <w:szCs w:val="24"/>
          <w:lang w:eastAsia="sk-SK" w:bidi="sk-SK"/>
        </w:rPr>
        <w:t>ačkoľvek</w:t>
      </w:r>
      <w:proofErr w:type="spellEnd"/>
      <w:r w:rsidRPr="00E60C6E">
        <w:rPr>
          <w:rFonts w:ascii="Times New Roman" w:hAnsi="Times New Roman" w:cs="Times New Roman"/>
          <w:sz w:val="24"/>
          <w:szCs w:val="24"/>
          <w:lang w:eastAsia="sk-SK" w:bidi="sk-SK"/>
        </w:rPr>
        <w:t xml:space="preserve"> vydaná nebola.</w:t>
      </w:r>
    </w:p>
    <w:p w:rsidR="00134DD4" w:rsidRPr="00E60C6E" w:rsidRDefault="00134DD4" w:rsidP="00134DD4">
      <w:pPr>
        <w:pStyle w:val="Zkladntext9"/>
        <w:numPr>
          <w:ilvl w:val="0"/>
          <w:numId w:val="21"/>
        </w:numPr>
        <w:shd w:val="clear" w:color="auto" w:fill="auto"/>
        <w:tabs>
          <w:tab w:val="left" w:pos="793"/>
        </w:tabs>
        <w:spacing w:before="120" w:after="120" w:line="240" w:lineRule="auto"/>
        <w:ind w:left="1172"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Kniha hlavná. </w:t>
      </w:r>
      <w:proofErr w:type="spellStart"/>
      <w:r w:rsidRPr="00E60C6E">
        <w:rPr>
          <w:rFonts w:ascii="Times New Roman" w:hAnsi="Times New Roman" w:cs="Times New Roman"/>
          <w:sz w:val="24"/>
          <w:szCs w:val="24"/>
          <w:lang w:eastAsia="sk-SK" w:bidi="sk-SK"/>
        </w:rPr>
        <w:t>Deník</w:t>
      </w:r>
      <w:proofErr w:type="spellEnd"/>
      <w:r w:rsidRPr="00E60C6E">
        <w:rPr>
          <w:rFonts w:ascii="Times New Roman" w:hAnsi="Times New Roman" w:cs="Times New Roman"/>
          <w:sz w:val="24"/>
          <w:szCs w:val="24"/>
          <w:lang w:eastAsia="sk-SK" w:bidi="sk-SK"/>
        </w:rPr>
        <w:t xml:space="preserve"> a kniha pokladničná poskytujú síce úplný obraz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u, ale sú málo prehľadné, takže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by len ťažko mohol podľa nich stopovať, čo je komu dlžný a ktoré </w:t>
      </w:r>
      <w:r w:rsidRPr="00E60C6E">
        <w:rPr>
          <w:rStyle w:val="ZkladntextArialNarrowTunRiadkovanie0pt"/>
          <w:rFonts w:ascii="Times New Roman" w:hAnsi="Times New Roman" w:cs="Times New Roman"/>
          <w:b w:val="0"/>
          <w:sz w:val="24"/>
          <w:szCs w:val="24"/>
        </w:rPr>
        <w:t xml:space="preserve">má </w:t>
      </w:r>
      <w:r w:rsidRPr="00E60C6E">
        <w:rPr>
          <w:rFonts w:ascii="Times New Roman" w:hAnsi="Times New Roman" w:cs="Times New Roman"/>
          <w:sz w:val="24"/>
          <w:szCs w:val="24"/>
          <w:lang w:eastAsia="sk-SK" w:bidi="sk-SK"/>
        </w:rPr>
        <w:t>pohľadávky.</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Preto treba ešte jednej knihy, v ktorej by príslušné po</w:t>
      </w:r>
      <w:r w:rsidRPr="00E60C6E">
        <w:rPr>
          <w:rFonts w:ascii="Times New Roman" w:hAnsi="Times New Roman" w:cs="Times New Roman"/>
          <w:sz w:val="24"/>
          <w:szCs w:val="24"/>
          <w:lang w:eastAsia="sk-SK" w:bidi="sk-SK"/>
        </w:rPr>
        <w:softHyphen/>
        <w:t xml:space="preserve">ložky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prehľadne </w:t>
      </w:r>
      <w:proofErr w:type="spellStart"/>
      <w:r w:rsidRPr="00E60C6E">
        <w:rPr>
          <w:rFonts w:ascii="Times New Roman" w:hAnsi="Times New Roman" w:cs="Times New Roman"/>
          <w:sz w:val="24"/>
          <w:szCs w:val="24"/>
          <w:lang w:eastAsia="sk-SK" w:bidi="sk-SK"/>
        </w:rPr>
        <w:t>sporiadané</w:t>
      </w:r>
      <w:proofErr w:type="spellEnd"/>
      <w:r w:rsidRPr="00E60C6E">
        <w:rPr>
          <w:rFonts w:ascii="Times New Roman" w:hAnsi="Times New Roman" w:cs="Times New Roman"/>
          <w:sz w:val="24"/>
          <w:szCs w:val="24"/>
          <w:lang w:eastAsia="sk-SK" w:bidi="sk-SK"/>
        </w:rPr>
        <w:t xml:space="preserve">, a tou je </w:t>
      </w:r>
      <w:r w:rsidRPr="00E60C6E">
        <w:rPr>
          <w:rStyle w:val="ZkladntextKurzva"/>
          <w:i w:val="0"/>
          <w:color w:val="auto"/>
          <w:sz w:val="24"/>
          <w:szCs w:val="24"/>
        </w:rPr>
        <w:t>kniha hlavná,</w:t>
      </w:r>
      <w:r w:rsidRPr="00E60C6E">
        <w:rPr>
          <w:rFonts w:ascii="Times New Roman" w:hAnsi="Times New Roman" w:cs="Times New Roman"/>
          <w:sz w:val="24"/>
          <w:szCs w:val="24"/>
          <w:lang w:eastAsia="sk-SK" w:bidi="sk-SK"/>
        </w:rPr>
        <w:t xml:space="preserve"> ktorá obsahuje </w:t>
      </w:r>
      <w:r w:rsidRPr="00E60C6E">
        <w:rPr>
          <w:rStyle w:val="ZkladntextKurzva"/>
          <w:i w:val="0"/>
          <w:color w:val="auto"/>
          <w:sz w:val="24"/>
          <w:szCs w:val="24"/>
        </w:rPr>
        <w:t>úplné účty</w:t>
      </w:r>
      <w:r w:rsidRPr="00E60C6E">
        <w:rPr>
          <w:rFonts w:ascii="Times New Roman" w:hAnsi="Times New Roman" w:cs="Times New Roman"/>
          <w:sz w:val="24"/>
          <w:szCs w:val="24"/>
          <w:lang w:eastAsia="sk-SK" w:bidi="sk-SK"/>
        </w:rPr>
        <w:t xml:space="preserve"> jednotlivých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ných priateľov, s kto</w:t>
      </w:r>
      <w:r w:rsidRPr="00E60C6E">
        <w:rPr>
          <w:rFonts w:ascii="Times New Roman" w:hAnsi="Times New Roman" w:cs="Times New Roman"/>
          <w:sz w:val="24"/>
          <w:szCs w:val="24"/>
          <w:lang w:eastAsia="sk-SK" w:bidi="sk-SK"/>
        </w:rPr>
        <w:softHyphen/>
        <w:t xml:space="preserve">rými je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vo spojení. Vedená je </w:t>
      </w:r>
      <w:r w:rsidRPr="00E60C6E">
        <w:rPr>
          <w:rStyle w:val="ZkladntextKurzva"/>
          <w:i w:val="0"/>
          <w:color w:val="auto"/>
          <w:sz w:val="24"/>
          <w:szCs w:val="24"/>
        </w:rPr>
        <w:t xml:space="preserve">dvojstranné (in </w:t>
      </w:r>
      <w:proofErr w:type="spellStart"/>
      <w:r w:rsidRPr="00E60C6E">
        <w:rPr>
          <w:rStyle w:val="ZkladntextKurzva"/>
          <w:i w:val="0"/>
          <w:color w:val="auto"/>
          <w:sz w:val="24"/>
          <w:szCs w:val="24"/>
        </w:rPr>
        <w:t>folio</w:t>
      </w:r>
      <w:proofErr w:type="spellEnd"/>
      <w:r w:rsidRPr="00E60C6E">
        <w:rPr>
          <w:rFonts w:ascii="Times New Roman" w:hAnsi="Times New Roman" w:cs="Times New Roman"/>
          <w:sz w:val="24"/>
          <w:szCs w:val="24"/>
          <w:lang w:eastAsia="sk-SK" w:bidi="sk-SK"/>
        </w:rPr>
        <w:t xml:space="preserve">) ako kniha pokladničná, najčastejšie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vzorca:</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Style w:val="ZkladntextKurzva"/>
          <w:i w:val="0"/>
          <w:color w:val="auto"/>
          <w:sz w:val="24"/>
          <w:szCs w:val="24"/>
        </w:rPr>
        <w:t>Hlavu</w:t>
      </w:r>
      <w:r w:rsidRPr="00E60C6E">
        <w:rPr>
          <w:rFonts w:ascii="Times New Roman" w:hAnsi="Times New Roman" w:cs="Times New Roman"/>
          <w:sz w:val="24"/>
          <w:szCs w:val="24"/>
          <w:lang w:eastAsia="sk-SK" w:bidi="sk-SK"/>
        </w:rPr>
        <w:t xml:space="preserve"> listu tvorí </w:t>
      </w:r>
      <w:r w:rsidRPr="00E60C6E">
        <w:rPr>
          <w:rStyle w:val="ZkladntextKurzva"/>
          <w:i w:val="0"/>
          <w:color w:val="auto"/>
          <w:sz w:val="24"/>
          <w:szCs w:val="24"/>
        </w:rPr>
        <w:t>meno a bydlisko</w:t>
      </w:r>
      <w:r w:rsidRPr="00E60C6E">
        <w:rPr>
          <w:rFonts w:ascii="Times New Roman" w:hAnsi="Times New Roman" w:cs="Times New Roman"/>
          <w:sz w:val="24"/>
          <w:szCs w:val="24"/>
          <w:lang w:eastAsia="sk-SK" w:bidi="sk-SK"/>
        </w:rPr>
        <w:t xml:space="preserve"> toho, pre ktorého je list určený a ktorý je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majiteľom</w:t>
      </w:r>
      <w:r w:rsidRPr="00E60C6E">
        <w:rPr>
          <w:rFonts w:ascii="Times New Roman" w:hAnsi="Times New Roman" w:cs="Times New Roman"/>
          <w:sz w:val="24"/>
          <w:szCs w:val="24"/>
          <w:lang w:eastAsia="sk-SK" w:bidi="sk-SK"/>
        </w:rPr>
        <w:t xml:space="preserve"> účtu. Na ľavú stranu, nadpísanú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píšeme všetko, čím sa majiteľ účtu stáva naším </w:t>
      </w:r>
      <w:r w:rsidRPr="00E60C6E">
        <w:rPr>
          <w:rStyle w:val="ZkladntextKurzva"/>
          <w:i w:val="0"/>
          <w:color w:val="auto"/>
          <w:sz w:val="24"/>
          <w:szCs w:val="24"/>
        </w:rPr>
        <w:t>dlžníkom,</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všetko, čo od nás dostal či v tovare na úver danom alebo v hotovosti, naopak na stranu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píšeme všetko, čím sa stáva naším </w:t>
      </w:r>
      <w:r w:rsidRPr="00E60C6E">
        <w:rPr>
          <w:rStyle w:val="ZkladntextKurzva"/>
          <w:i w:val="0"/>
          <w:color w:val="auto"/>
          <w:sz w:val="24"/>
          <w:szCs w:val="24"/>
        </w:rPr>
        <w:t>veriteľom,</w:t>
      </w:r>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všetko, čo sme dostali od neho.</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Upotrebenie jednotlivých stĺpcov je potom toto: Do 1. sa píše rok a mesiac, do 2. dátum, do 3. stručné vypísanie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softHyphen/>
        <w:t xml:space="preserve">ného prípadu na </w:t>
      </w:r>
      <w:r w:rsidRPr="00E60C6E">
        <w:rPr>
          <w:rStyle w:val="ZkladntextKurzva"/>
          <w:i w:val="0"/>
          <w:color w:val="auto"/>
          <w:sz w:val="24"/>
          <w:szCs w:val="24"/>
        </w:rPr>
        <w:t>jedinom riadku,</w:t>
      </w:r>
      <w:r w:rsidRPr="00E60C6E">
        <w:rPr>
          <w:rFonts w:ascii="Times New Roman" w:hAnsi="Times New Roman" w:cs="Times New Roman"/>
          <w:sz w:val="24"/>
          <w:szCs w:val="24"/>
          <w:lang w:eastAsia="sk-SK" w:bidi="sk-SK"/>
        </w:rPr>
        <w:t xml:space="preserve"> 4. je stĺpec odvolací buď na </w:t>
      </w:r>
      <w:proofErr w:type="spellStart"/>
      <w:r w:rsidRPr="00E60C6E">
        <w:rPr>
          <w:rFonts w:ascii="Times New Roman" w:hAnsi="Times New Roman" w:cs="Times New Roman"/>
          <w:sz w:val="24"/>
          <w:szCs w:val="24"/>
          <w:lang w:eastAsia="sk-SK" w:bidi="sk-SK"/>
        </w:rPr>
        <w:t>deník</w:t>
      </w:r>
      <w:proofErr w:type="spellEnd"/>
      <w:r w:rsidRPr="00E60C6E">
        <w:rPr>
          <w:rFonts w:ascii="Times New Roman" w:hAnsi="Times New Roman" w:cs="Times New Roman"/>
          <w:sz w:val="24"/>
          <w:szCs w:val="24"/>
          <w:lang w:eastAsia="sk-SK" w:bidi="sk-SK"/>
        </w:rPr>
        <w:t>, buď na knihu pokladničnú, 5. je stĺpec peňažný.</w:t>
      </w:r>
    </w:p>
    <w:p w:rsidR="00134DD4" w:rsidRPr="00E60C6E" w:rsidRDefault="00134DD4" w:rsidP="00134DD4">
      <w:pPr>
        <w:pStyle w:val="Zkladntext21"/>
        <w:shd w:val="clear" w:color="auto" w:fill="auto"/>
        <w:spacing w:before="120" w:after="120" w:line="240" w:lineRule="auto"/>
        <w:ind w:left="284" w:right="40" w:firstLine="397"/>
        <w:rPr>
          <w:rFonts w:ascii="Times New Roman" w:hAnsi="Times New Roman" w:cs="Times New Roman"/>
          <w:i w:val="0"/>
          <w:sz w:val="24"/>
          <w:szCs w:val="24"/>
        </w:rPr>
      </w:pPr>
      <w:r w:rsidRPr="00E60C6E">
        <w:rPr>
          <w:rStyle w:val="Zkladntext2Niekurzva"/>
          <w:rFonts w:ascii="Times New Roman" w:hAnsi="Times New Roman" w:cs="Times New Roman"/>
          <w:sz w:val="24"/>
          <w:szCs w:val="24"/>
        </w:rPr>
        <w:t xml:space="preserve">Z povahy hlavnej knihy ide, že sa budú do nej vpisovať z </w:t>
      </w:r>
      <w:proofErr w:type="spellStart"/>
      <w:r w:rsidRPr="00E60C6E">
        <w:rPr>
          <w:rFonts w:ascii="Times New Roman" w:hAnsi="Times New Roman" w:cs="Times New Roman"/>
          <w:i w:val="0"/>
          <w:sz w:val="24"/>
          <w:szCs w:val="24"/>
          <w:lang w:eastAsia="sk-SK" w:bidi="sk-SK"/>
        </w:rPr>
        <w:t>deníku</w:t>
      </w:r>
      <w:proofErr w:type="spellEnd"/>
      <w:r w:rsidRPr="00E60C6E">
        <w:rPr>
          <w:rFonts w:ascii="Times New Roman" w:hAnsi="Times New Roman" w:cs="Times New Roman"/>
          <w:i w:val="0"/>
          <w:sz w:val="24"/>
          <w:szCs w:val="24"/>
          <w:lang w:eastAsia="sk-SK" w:bidi="sk-SK"/>
        </w:rPr>
        <w:t xml:space="preserve"> položky všetky, z knihy pokladničnej potom len také, ktoré sú buď čiastočnou alebo úplnou splátkou na vyrovnanie toho ktorého účtu, či s tej alebo druhej strany.</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Osobám, s ktorými sme len v slabom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nom spojení, venujeme v hlavnej knihe nie celý list, ale len časť, polovicu alebo tretinu.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Zapisovanie vôbec deje sa nie hneď, ale občas,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týž</w:t>
      </w:r>
      <w:r w:rsidRPr="00E60C6E">
        <w:rPr>
          <w:rFonts w:ascii="Times New Roman" w:hAnsi="Times New Roman" w:cs="Times New Roman"/>
          <w:sz w:val="24"/>
          <w:szCs w:val="24"/>
          <w:lang w:eastAsia="sk-SK" w:bidi="sk-SK"/>
        </w:rPr>
        <w:softHyphen/>
        <w:t xml:space="preserve">denne; pri tej príležitosti pripíšeme do stĺpca odvolacieho </w:t>
      </w:r>
      <w:proofErr w:type="spellStart"/>
      <w:r w:rsidRPr="00E60C6E">
        <w:rPr>
          <w:rFonts w:ascii="Times New Roman" w:hAnsi="Times New Roman" w:cs="Times New Roman"/>
          <w:sz w:val="24"/>
          <w:szCs w:val="24"/>
          <w:lang w:eastAsia="sk-SK" w:bidi="sk-SK"/>
        </w:rPr>
        <w:t>deníka</w:t>
      </w:r>
      <w:proofErr w:type="spellEnd"/>
      <w:r w:rsidRPr="00E60C6E">
        <w:rPr>
          <w:rFonts w:ascii="Times New Roman" w:hAnsi="Times New Roman" w:cs="Times New Roman"/>
          <w:sz w:val="24"/>
          <w:szCs w:val="24"/>
          <w:lang w:eastAsia="sk-SK" w:bidi="sk-SK"/>
        </w:rPr>
        <w:t xml:space="preserve"> alebo knihy </w:t>
      </w:r>
      <w:proofErr w:type="spellStart"/>
      <w:r w:rsidRPr="00E60C6E">
        <w:rPr>
          <w:rFonts w:ascii="Times New Roman" w:hAnsi="Times New Roman" w:cs="Times New Roman"/>
          <w:sz w:val="24"/>
          <w:szCs w:val="24"/>
          <w:lang w:eastAsia="sk-SK" w:bidi="sk-SK"/>
        </w:rPr>
        <w:t>pokladnej</w:t>
      </w:r>
      <w:proofErr w:type="spellEnd"/>
      <w:r w:rsidRPr="00E60C6E">
        <w:rPr>
          <w:rFonts w:ascii="Times New Roman" w:hAnsi="Times New Roman" w:cs="Times New Roman"/>
          <w:sz w:val="24"/>
          <w:szCs w:val="24"/>
          <w:lang w:eastAsia="sk-SK" w:bidi="sk-SK"/>
        </w:rPr>
        <w:t xml:space="preserve"> ku každej položke, ktorá bola práve do hlavnej knihy zanesená, príslušnú stránku tejto, čím máme za</w:t>
      </w:r>
      <w:r w:rsidRPr="00E60C6E">
        <w:rPr>
          <w:rFonts w:ascii="Times New Roman" w:hAnsi="Times New Roman" w:cs="Times New Roman"/>
          <w:sz w:val="24"/>
          <w:szCs w:val="24"/>
          <w:lang w:eastAsia="sk-SK" w:bidi="sk-SK"/>
        </w:rPr>
        <w:softHyphen/>
        <w:t>bezpečený stály prehľad toho, čo do hlavnej knihy už bolo pre</w:t>
      </w:r>
      <w:r w:rsidRPr="00E60C6E">
        <w:rPr>
          <w:rFonts w:ascii="Times New Roman" w:hAnsi="Times New Roman" w:cs="Times New Roman"/>
          <w:sz w:val="24"/>
          <w:szCs w:val="24"/>
          <w:lang w:eastAsia="sk-SK" w:bidi="sk-SK"/>
        </w:rPr>
        <w:softHyphen/>
        <w:t>písané a čo ešte nie.</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Pred </w:t>
      </w:r>
      <w:r w:rsidRPr="00E60C6E">
        <w:rPr>
          <w:rStyle w:val="ZkladntextKurzva"/>
          <w:i w:val="0"/>
          <w:color w:val="auto"/>
          <w:sz w:val="24"/>
          <w:szCs w:val="24"/>
        </w:rPr>
        <w:t>zrobením popisu</w:t>
      </w:r>
      <w:r w:rsidRPr="00E60C6E">
        <w:rPr>
          <w:rFonts w:ascii="Times New Roman" w:hAnsi="Times New Roman" w:cs="Times New Roman"/>
          <w:sz w:val="24"/>
          <w:szCs w:val="24"/>
          <w:lang w:eastAsia="sk-SK" w:bidi="sk-SK"/>
        </w:rPr>
        <w:t xml:space="preserve"> treba jednotlivé účty v hlavnej knihe zatvoriť, čo sa stane </w:t>
      </w:r>
      <w:r w:rsidRPr="00E60C6E">
        <w:rPr>
          <w:rFonts w:ascii="Times New Roman" w:hAnsi="Times New Roman" w:cs="Times New Roman"/>
          <w:sz w:val="24"/>
          <w:szCs w:val="24"/>
          <w:lang w:eastAsia="sk-SK" w:bidi="sk-SK"/>
        </w:rPr>
        <w:lastRenderedPageBreak/>
        <w:t xml:space="preserve">ako pri knihe pokladničnej. Sčítame všetky položky ako v stĺpci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tak i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(na vedľajšom papieri a odčítame menší súčet od väčšieho. Rozdiel takto </w:t>
      </w:r>
      <w:proofErr w:type="spellStart"/>
      <w:r w:rsidRPr="00E60C6E">
        <w:rPr>
          <w:rFonts w:ascii="Times New Roman" w:hAnsi="Times New Roman" w:cs="Times New Roman"/>
          <w:sz w:val="24"/>
          <w:szCs w:val="24"/>
          <w:lang w:eastAsia="sk-SK" w:bidi="sk-SK"/>
        </w:rPr>
        <w:t>vzniklý</w:t>
      </w:r>
      <w:proofErr w:type="spellEnd"/>
      <w:r w:rsidRPr="00E60C6E">
        <w:rPr>
          <w:rFonts w:ascii="Times New Roman" w:hAnsi="Times New Roman" w:cs="Times New Roman"/>
          <w:sz w:val="24"/>
          <w:szCs w:val="24"/>
          <w:lang w:eastAsia="sk-SK" w:bidi="sk-SK"/>
        </w:rPr>
        <w:t xml:space="preserve"> na</w:t>
      </w:r>
      <w:r w:rsidRPr="00E60C6E">
        <w:rPr>
          <w:rFonts w:ascii="Times New Roman" w:hAnsi="Times New Roman" w:cs="Times New Roman"/>
          <w:sz w:val="24"/>
          <w:szCs w:val="24"/>
          <w:lang w:eastAsia="sk-SK" w:bidi="sk-SK"/>
        </w:rPr>
        <w:softHyphen/>
        <w:t xml:space="preserve">zýva sa </w:t>
      </w:r>
      <w:r w:rsidRPr="00E60C6E">
        <w:rPr>
          <w:rStyle w:val="ZkladntextKurzva"/>
          <w:i w:val="0"/>
          <w:color w:val="auto"/>
          <w:sz w:val="24"/>
          <w:szCs w:val="24"/>
        </w:rPr>
        <w:t>zostatok</w:t>
      </w:r>
      <w:r w:rsidRPr="00E60C6E">
        <w:rPr>
          <w:rFonts w:ascii="Times New Roman" w:hAnsi="Times New Roman" w:cs="Times New Roman"/>
          <w:sz w:val="24"/>
          <w:szCs w:val="24"/>
          <w:lang w:eastAsia="sk-SK" w:bidi="sk-SK"/>
        </w:rPr>
        <w:t xml:space="preserve"> alebo </w:t>
      </w:r>
      <w:r w:rsidRPr="00E60C6E">
        <w:rPr>
          <w:rStyle w:val="ZkladntextKurzva"/>
          <w:i w:val="0"/>
          <w:color w:val="auto"/>
          <w:sz w:val="24"/>
          <w:szCs w:val="24"/>
        </w:rPr>
        <w:t>saldo.</w:t>
      </w:r>
      <w:r w:rsidRPr="00E60C6E">
        <w:rPr>
          <w:rFonts w:ascii="Times New Roman" w:hAnsi="Times New Roman" w:cs="Times New Roman"/>
          <w:sz w:val="24"/>
          <w:szCs w:val="24"/>
          <w:lang w:eastAsia="sk-SK" w:bidi="sk-SK"/>
        </w:rPr>
        <w:t xml:space="preserve"> Keď je súčet stĺpca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väčší než stĺpca </w:t>
      </w:r>
      <w:r w:rsidRPr="00E60C6E">
        <w:rPr>
          <w:rStyle w:val="ZkladntextKurzva"/>
          <w:i w:val="0"/>
          <w:color w:val="auto"/>
          <w:sz w:val="24"/>
          <w:szCs w:val="24"/>
        </w:rPr>
        <w:t>„Vzal“,</w:t>
      </w:r>
      <w:r w:rsidRPr="00E60C6E">
        <w:rPr>
          <w:rFonts w:ascii="Times New Roman" w:hAnsi="Times New Roman" w:cs="Times New Roman"/>
          <w:sz w:val="24"/>
          <w:szCs w:val="24"/>
          <w:lang w:eastAsia="sk-SK" w:bidi="sk-SK"/>
        </w:rPr>
        <w:t xml:space="preserve"> značí zvyšok </w:t>
      </w:r>
      <w:r w:rsidRPr="00E60C6E">
        <w:rPr>
          <w:rStyle w:val="ZkladntextKurzva"/>
          <w:i w:val="0"/>
          <w:color w:val="auto"/>
          <w:sz w:val="24"/>
          <w:szCs w:val="24"/>
        </w:rPr>
        <w:t>náš dlh,</w:t>
      </w:r>
      <w:r w:rsidRPr="00E60C6E">
        <w:rPr>
          <w:rFonts w:ascii="Times New Roman" w:hAnsi="Times New Roman" w:cs="Times New Roman"/>
          <w:sz w:val="24"/>
          <w:szCs w:val="24"/>
          <w:lang w:eastAsia="sk-SK" w:bidi="sk-SK"/>
        </w:rPr>
        <w:t xml:space="preserve"> keď je tomu naopak, značí </w:t>
      </w:r>
      <w:r w:rsidRPr="00E60C6E">
        <w:rPr>
          <w:rStyle w:val="ZkladntextKurzva"/>
          <w:i w:val="0"/>
          <w:color w:val="auto"/>
          <w:sz w:val="24"/>
          <w:szCs w:val="24"/>
        </w:rPr>
        <w:t>našu pohľadávku.</w:t>
      </w:r>
      <w:r w:rsidRPr="00E60C6E">
        <w:rPr>
          <w:rFonts w:ascii="Times New Roman" w:hAnsi="Times New Roman" w:cs="Times New Roman"/>
          <w:sz w:val="24"/>
          <w:szCs w:val="24"/>
          <w:lang w:eastAsia="sk-SK" w:bidi="sk-SK"/>
        </w:rPr>
        <w:t xml:space="preserve"> Pre rovnováhu v oboch stĺpcoch napíšeme zvyšok do stĺpca slabšieho, sčítame znovu v oboch stĺpcoch, súčty, ktoré sú pravda rovnaké, napíšeme do tohože riadku a </w:t>
      </w:r>
      <w:proofErr w:type="spellStart"/>
      <w:r w:rsidRPr="00E60C6E">
        <w:rPr>
          <w:rFonts w:ascii="Times New Roman" w:hAnsi="Times New Roman" w:cs="Times New Roman"/>
          <w:sz w:val="24"/>
          <w:szCs w:val="24"/>
          <w:lang w:eastAsia="sk-SK" w:bidi="sk-SK"/>
        </w:rPr>
        <w:t>uzavreme</w:t>
      </w:r>
      <w:proofErr w:type="spellEnd"/>
      <w:r w:rsidRPr="00E60C6E">
        <w:rPr>
          <w:rFonts w:ascii="Times New Roman" w:hAnsi="Times New Roman" w:cs="Times New Roman"/>
          <w:sz w:val="24"/>
          <w:szCs w:val="24"/>
          <w:lang w:eastAsia="sk-SK" w:bidi="sk-SK"/>
        </w:rPr>
        <w:t xml:space="preserve"> dvoma čiarami ako pri knihe pokladničnej. Súčasne prepíšeme saldo ako prvú položku na nový účet, a to do </w:t>
      </w:r>
      <w:r w:rsidRPr="00E60C6E">
        <w:rPr>
          <w:rStyle w:val="ZkladntextKurzva"/>
          <w:i w:val="0"/>
          <w:color w:val="auto"/>
          <w:sz w:val="24"/>
          <w:szCs w:val="24"/>
        </w:rPr>
        <w:t>opačného stĺpca,</w:t>
      </w:r>
      <w:r w:rsidRPr="00E60C6E">
        <w:rPr>
          <w:rFonts w:ascii="Times New Roman" w:hAnsi="Times New Roman" w:cs="Times New Roman"/>
          <w:sz w:val="24"/>
          <w:szCs w:val="24"/>
          <w:lang w:eastAsia="sk-SK" w:bidi="sk-SK"/>
        </w:rPr>
        <w:t xml:space="preserve"> než do ktorého bolo zapísané pri uzatváraní účtu.</w:t>
      </w:r>
    </w:p>
    <w:p w:rsidR="00134DD4" w:rsidRPr="00E60C6E" w:rsidRDefault="00134DD4" w:rsidP="00134DD4">
      <w:pPr>
        <w:pStyle w:val="Zkladntext9"/>
        <w:shd w:val="clear" w:color="auto" w:fill="auto"/>
        <w:spacing w:before="120" w:after="120" w:line="240" w:lineRule="auto"/>
        <w:ind w:left="284" w:right="4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Keď je účet </w:t>
      </w:r>
      <w:proofErr w:type="spellStart"/>
      <w:r w:rsidRPr="00E60C6E">
        <w:rPr>
          <w:rFonts w:ascii="Times New Roman" w:hAnsi="Times New Roman" w:cs="Times New Roman"/>
          <w:sz w:val="24"/>
          <w:szCs w:val="24"/>
          <w:lang w:eastAsia="sk-SK" w:bidi="sk-SK"/>
        </w:rPr>
        <w:t>uzavrený</w:t>
      </w:r>
      <w:proofErr w:type="spellEnd"/>
      <w:r w:rsidRPr="00E60C6E">
        <w:rPr>
          <w:rFonts w:ascii="Times New Roman" w:hAnsi="Times New Roman" w:cs="Times New Roman"/>
          <w:sz w:val="24"/>
          <w:szCs w:val="24"/>
          <w:lang w:eastAsia="sk-SK" w:bidi="sk-SK"/>
        </w:rPr>
        <w:t>, poznáme jediným pohľadom, či ma</w:t>
      </w:r>
      <w:r w:rsidRPr="00E60C6E">
        <w:rPr>
          <w:rFonts w:ascii="Times New Roman" w:hAnsi="Times New Roman" w:cs="Times New Roman"/>
          <w:sz w:val="24"/>
          <w:szCs w:val="24"/>
          <w:lang w:eastAsia="sk-SK" w:bidi="sk-SK"/>
        </w:rPr>
        <w:softHyphen/>
        <w:t>jiteľ jeho je naším dlžníkom alebo veriteľom. (Ako?)</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 xml:space="preserve">Pre </w:t>
      </w:r>
      <w:proofErr w:type="spellStart"/>
      <w:r w:rsidRPr="00E60C6E">
        <w:rPr>
          <w:rFonts w:ascii="Times New Roman" w:hAnsi="Times New Roman" w:cs="Times New Roman"/>
          <w:sz w:val="24"/>
          <w:szCs w:val="24"/>
          <w:lang w:eastAsia="sk-SK" w:bidi="sk-SK"/>
        </w:rPr>
        <w:t>snadné</w:t>
      </w:r>
      <w:proofErr w:type="spellEnd"/>
      <w:r w:rsidRPr="00E60C6E">
        <w:rPr>
          <w:rFonts w:ascii="Times New Roman" w:hAnsi="Times New Roman" w:cs="Times New Roman"/>
          <w:sz w:val="24"/>
          <w:szCs w:val="24"/>
          <w:lang w:eastAsia="sk-SK" w:bidi="sk-SK"/>
        </w:rPr>
        <w:t xml:space="preserve"> hľadanie v hlavnej knihe je na konci pripojený </w:t>
      </w:r>
      <w:r w:rsidRPr="00E60C6E">
        <w:rPr>
          <w:rStyle w:val="ZkladntextKurzva"/>
          <w:rFonts w:eastAsiaTheme="minorHAnsi"/>
          <w:i w:val="0"/>
          <w:color w:val="auto"/>
          <w:sz w:val="24"/>
          <w:szCs w:val="24"/>
        </w:rPr>
        <w:t xml:space="preserve">abecedný </w:t>
      </w:r>
      <w:proofErr w:type="spellStart"/>
      <w:r w:rsidRPr="00E60C6E">
        <w:rPr>
          <w:rStyle w:val="ZkladntextKurzva"/>
          <w:rFonts w:eastAsiaTheme="minorHAnsi"/>
          <w:i w:val="0"/>
          <w:color w:val="auto"/>
          <w:sz w:val="24"/>
          <w:szCs w:val="24"/>
        </w:rPr>
        <w:t>soznam</w:t>
      </w:r>
      <w:proofErr w:type="spellEnd"/>
      <w:r w:rsidRPr="00E60C6E">
        <w:rPr>
          <w:rFonts w:ascii="Times New Roman" w:hAnsi="Times New Roman" w:cs="Times New Roman"/>
          <w:sz w:val="24"/>
          <w:szCs w:val="24"/>
          <w:lang w:eastAsia="sk-SK" w:bidi="sk-SK"/>
        </w:rPr>
        <w:t xml:space="preserve"> všetkých majiteľov účtu s udaním stránky, na ktorej je dotyčný účet.</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r w:rsidRPr="00E60C6E">
        <w:rPr>
          <w:rFonts w:ascii="Times New Roman" w:hAnsi="Times New Roman" w:cs="Times New Roman"/>
          <w:sz w:val="24"/>
          <w:szCs w:val="24"/>
          <w:lang w:eastAsia="sk-SK" w:bidi="sk-SK"/>
        </w:rPr>
        <w:t>Bližšie podrobnosti o vedení hlavnej knihy objasňuje nasle</w:t>
      </w:r>
      <w:r w:rsidRPr="00E60C6E">
        <w:rPr>
          <w:rFonts w:ascii="Times New Roman" w:hAnsi="Times New Roman" w:cs="Times New Roman"/>
          <w:sz w:val="24"/>
          <w:szCs w:val="24"/>
          <w:lang w:eastAsia="sk-SK" w:bidi="sk-SK"/>
        </w:rPr>
        <w:softHyphen/>
        <w:t xml:space="preserve">dujúci príklad hlavnej knihy Jána </w:t>
      </w:r>
      <w:proofErr w:type="spellStart"/>
      <w:r w:rsidRPr="00E60C6E">
        <w:rPr>
          <w:rFonts w:ascii="Times New Roman" w:hAnsi="Times New Roman" w:cs="Times New Roman"/>
          <w:sz w:val="24"/>
          <w:szCs w:val="24"/>
          <w:lang w:eastAsia="sk-SK" w:bidi="sk-SK"/>
        </w:rPr>
        <w:t>Dvořáka</w:t>
      </w:r>
      <w:proofErr w:type="spellEnd"/>
      <w:r w:rsidRPr="00E60C6E">
        <w:rPr>
          <w:rFonts w:ascii="Times New Roman" w:hAnsi="Times New Roman" w:cs="Times New Roman"/>
          <w:sz w:val="24"/>
          <w:szCs w:val="24"/>
          <w:lang w:eastAsia="sk-SK" w:bidi="sk-SK"/>
        </w:rPr>
        <w:t xml:space="preserve">, do ktorej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zapí</w:t>
      </w:r>
      <w:r w:rsidRPr="00E60C6E">
        <w:rPr>
          <w:rFonts w:ascii="Times New Roman" w:hAnsi="Times New Roman" w:cs="Times New Roman"/>
          <w:sz w:val="24"/>
          <w:szCs w:val="24"/>
          <w:lang w:eastAsia="sk-SK" w:bidi="sk-SK"/>
        </w:rPr>
        <w:softHyphen/>
        <w:t xml:space="preserve">sané všetky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prípady z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i </w:t>
      </w:r>
      <w:proofErr w:type="spellStart"/>
      <w:r w:rsidRPr="00E60C6E">
        <w:rPr>
          <w:rFonts w:ascii="Times New Roman" w:hAnsi="Times New Roman" w:cs="Times New Roman"/>
          <w:sz w:val="24"/>
          <w:szCs w:val="24"/>
          <w:lang w:eastAsia="sk-SK" w:bidi="sk-SK"/>
        </w:rPr>
        <w:t>pokladnej</w:t>
      </w:r>
      <w:proofErr w:type="spellEnd"/>
      <w:r w:rsidRPr="00E60C6E">
        <w:rPr>
          <w:rFonts w:ascii="Times New Roman" w:hAnsi="Times New Roman" w:cs="Times New Roman"/>
          <w:sz w:val="24"/>
          <w:szCs w:val="24"/>
          <w:lang w:eastAsia="sk-SK" w:bidi="sk-SK"/>
        </w:rPr>
        <w:t xml:space="preserve"> knihy za mesiac január, a ktorá dňa 31. tohože mesiaca bola </w:t>
      </w:r>
      <w:proofErr w:type="spellStart"/>
      <w:r w:rsidRPr="00E60C6E">
        <w:rPr>
          <w:rFonts w:ascii="Times New Roman" w:hAnsi="Times New Roman" w:cs="Times New Roman"/>
          <w:sz w:val="24"/>
          <w:szCs w:val="24"/>
          <w:lang w:eastAsia="sk-SK" w:bidi="sk-SK"/>
        </w:rPr>
        <w:t>uzavrená</w:t>
      </w:r>
      <w:proofErr w:type="spellEnd"/>
      <w:r w:rsidRPr="00E60C6E">
        <w:rPr>
          <w:rFonts w:ascii="Times New Roman" w:hAnsi="Times New Roman" w:cs="Times New Roman"/>
          <w:sz w:val="24"/>
          <w:szCs w:val="24"/>
          <w:lang w:eastAsia="sk-SK" w:bidi="sk-SK"/>
        </w:rPr>
        <w:t>. (Viďte str. 266 a 267.)</w:t>
      </w:r>
    </w:p>
    <w:p w:rsidR="00134DD4" w:rsidRPr="00E60C6E" w:rsidRDefault="00134DD4" w:rsidP="00134DD4">
      <w:pPr>
        <w:pStyle w:val="Zkladntext9"/>
        <w:numPr>
          <w:ilvl w:val="0"/>
          <w:numId w:val="8"/>
        </w:numPr>
        <w:shd w:val="clear" w:color="auto" w:fill="auto"/>
        <w:tabs>
          <w:tab w:val="left" w:pos="790"/>
        </w:tabs>
        <w:spacing w:before="120" w:after="120" w:line="240" w:lineRule="auto"/>
        <w:ind w:left="284" w:right="20" w:firstLine="397"/>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Knihy mimoriadne </w:t>
      </w:r>
      <w:r w:rsidRPr="00E60C6E">
        <w:rPr>
          <w:rFonts w:ascii="Times New Roman" w:hAnsi="Times New Roman" w:cs="Times New Roman"/>
          <w:sz w:val="24"/>
          <w:szCs w:val="24"/>
          <w:lang w:eastAsia="sk-SK" w:bidi="sk-SK"/>
        </w:rPr>
        <w:t xml:space="preserve">sú </w:t>
      </w:r>
      <w:proofErr w:type="spellStart"/>
      <w:r w:rsidRPr="00E60C6E">
        <w:rPr>
          <w:rStyle w:val="ZkladntextKurzva"/>
          <w:i w:val="0"/>
          <w:color w:val="auto"/>
          <w:sz w:val="24"/>
          <w:szCs w:val="24"/>
        </w:rPr>
        <w:t>doplňkom</w:t>
      </w:r>
      <w:proofErr w:type="spellEnd"/>
      <w:r w:rsidRPr="00E60C6E">
        <w:rPr>
          <w:rFonts w:ascii="Times New Roman" w:hAnsi="Times New Roman" w:cs="Times New Roman"/>
          <w:sz w:val="24"/>
          <w:szCs w:val="24"/>
          <w:lang w:eastAsia="sk-SK" w:bidi="sk-SK"/>
        </w:rPr>
        <w:t xml:space="preserve"> kníh riadnych, ktoré, ako vidno z predošlého, podávajú iba výkaz pokladničnej hotovosti, ďalej pohľadávok a dlhov. Je však ešte celý rad vecí, ktoré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musí mať na mysli a ktoré najmä pri väčšom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e nie je možné prehliadnuť bez zapisovania do kníh. Na to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sú knihy </w:t>
      </w:r>
      <w:r w:rsidRPr="00E60C6E">
        <w:rPr>
          <w:rStyle w:val="ZkladntextKurzva"/>
          <w:i w:val="0"/>
          <w:color w:val="auto"/>
          <w:sz w:val="24"/>
          <w:szCs w:val="24"/>
        </w:rPr>
        <w:t>mimoriadne,</w:t>
      </w:r>
      <w:r w:rsidRPr="00E60C6E">
        <w:rPr>
          <w:rFonts w:ascii="Times New Roman" w:hAnsi="Times New Roman" w:cs="Times New Roman"/>
          <w:sz w:val="24"/>
          <w:szCs w:val="24"/>
          <w:lang w:eastAsia="sk-SK" w:bidi="sk-SK"/>
        </w:rPr>
        <w:t xml:space="preserve"> ktoré možno nazvať tiež </w:t>
      </w:r>
      <w:r w:rsidRPr="00E60C6E">
        <w:rPr>
          <w:rStyle w:val="ZkladntextKurzva"/>
          <w:i w:val="0"/>
          <w:color w:val="auto"/>
          <w:sz w:val="24"/>
          <w:szCs w:val="24"/>
        </w:rPr>
        <w:t>pomocnými</w:t>
      </w:r>
      <w:r w:rsidRPr="00E60C6E">
        <w:rPr>
          <w:rFonts w:ascii="Times New Roman" w:hAnsi="Times New Roman" w:cs="Times New Roman"/>
          <w:sz w:val="24"/>
          <w:szCs w:val="24"/>
          <w:lang w:eastAsia="sk-SK" w:bidi="sk-SK"/>
        </w:rPr>
        <w:t xml:space="preserve"> a kto</w:t>
      </w:r>
      <w:r w:rsidRPr="00E60C6E">
        <w:rPr>
          <w:rFonts w:ascii="Times New Roman" w:hAnsi="Times New Roman" w:cs="Times New Roman"/>
          <w:sz w:val="24"/>
          <w:szCs w:val="24"/>
          <w:lang w:eastAsia="sk-SK" w:bidi="sk-SK"/>
        </w:rPr>
        <w:softHyphen/>
        <w:t xml:space="preserve">rých počet a úprava sa spravuje rozsiahlosťou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u. Najmä dôležité sú tieto:</w:t>
      </w:r>
    </w:p>
    <w:p w:rsidR="00134DD4" w:rsidRPr="00E60C6E" w:rsidRDefault="00134DD4" w:rsidP="00134DD4">
      <w:pPr>
        <w:pStyle w:val="Zkladntext9"/>
        <w:numPr>
          <w:ilvl w:val="0"/>
          <w:numId w:val="23"/>
        </w:numPr>
        <w:shd w:val="clear" w:color="auto" w:fill="auto"/>
        <w:spacing w:before="120" w:after="120" w:line="240" w:lineRule="auto"/>
        <w:ind w:left="360"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 Kniha </w:t>
      </w:r>
      <w:proofErr w:type="spellStart"/>
      <w:r w:rsidRPr="00E60C6E">
        <w:rPr>
          <w:rStyle w:val="ZkladntextArialNarrowTunRiadkovanie0pt"/>
          <w:rFonts w:ascii="Times New Roman" w:hAnsi="Times New Roman" w:cs="Times New Roman"/>
          <w:b w:val="0"/>
          <w:sz w:val="24"/>
          <w:szCs w:val="24"/>
        </w:rPr>
        <w:t>faktúrna</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 xml:space="preserve">Zapisujú sa do nej </w:t>
      </w:r>
      <w:r w:rsidRPr="00E60C6E">
        <w:rPr>
          <w:rStyle w:val="ZkladntextKurzva"/>
          <w:i w:val="0"/>
          <w:color w:val="auto"/>
          <w:sz w:val="24"/>
          <w:szCs w:val="24"/>
        </w:rPr>
        <w:t>odpisy účtov</w:t>
      </w:r>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faktúr</w:t>
      </w:r>
      <w:r w:rsidRPr="00E60C6E">
        <w:rPr>
          <w:rFonts w:ascii="Times New Roman" w:hAnsi="Times New Roman" w:cs="Times New Roman"/>
          <w:sz w:val="24"/>
          <w:szCs w:val="24"/>
          <w:lang w:eastAsia="sk-SK" w:bidi="sk-SK"/>
        </w:rPr>
        <w:t>) z kúpy alebo predaju tovaru. K účtom za tovar kúpený sa oby</w:t>
      </w:r>
      <w:r w:rsidRPr="00E60C6E">
        <w:rPr>
          <w:rFonts w:ascii="Times New Roman" w:hAnsi="Times New Roman" w:cs="Times New Roman"/>
          <w:sz w:val="24"/>
          <w:szCs w:val="24"/>
          <w:lang w:eastAsia="sk-SK" w:bidi="sk-SK"/>
        </w:rPr>
        <w:softHyphen/>
        <w:t xml:space="preserve">čajne pripojuje </w:t>
      </w:r>
      <w:proofErr w:type="spellStart"/>
      <w:r w:rsidRPr="00E60C6E">
        <w:rPr>
          <w:rStyle w:val="ZkladntextKurzva"/>
          <w:i w:val="0"/>
          <w:color w:val="auto"/>
          <w:sz w:val="24"/>
          <w:szCs w:val="24"/>
        </w:rPr>
        <w:t>rozčet</w:t>
      </w:r>
      <w:proofErr w:type="spellEnd"/>
      <w:r w:rsidRPr="00E60C6E">
        <w:rPr>
          <w:rFonts w:ascii="Times New Roman" w:hAnsi="Times New Roman" w:cs="Times New Roman"/>
          <w:sz w:val="24"/>
          <w:szCs w:val="24"/>
          <w:lang w:eastAsia="sk-SK" w:bidi="sk-SK"/>
        </w:rPr>
        <w:t xml:space="preserve"> čiže </w:t>
      </w:r>
      <w:r w:rsidRPr="00E60C6E">
        <w:rPr>
          <w:rStyle w:val="ZkladntextKurzva"/>
          <w:i w:val="0"/>
          <w:color w:val="auto"/>
          <w:sz w:val="24"/>
          <w:szCs w:val="24"/>
        </w:rPr>
        <w:t>kalkulácia,</w:t>
      </w:r>
      <w:r w:rsidRPr="00E60C6E">
        <w:rPr>
          <w:rFonts w:ascii="Times New Roman" w:hAnsi="Times New Roman" w:cs="Times New Roman"/>
          <w:sz w:val="24"/>
          <w:szCs w:val="24"/>
          <w:lang w:eastAsia="sk-SK" w:bidi="sk-SK"/>
        </w:rPr>
        <w:t xml:space="preserve"> udávajúca, čo nás po zapo</w:t>
      </w:r>
      <w:r w:rsidRPr="00E60C6E">
        <w:rPr>
          <w:rFonts w:ascii="Times New Roman" w:hAnsi="Times New Roman" w:cs="Times New Roman"/>
          <w:sz w:val="24"/>
          <w:szCs w:val="24"/>
          <w:lang w:eastAsia="sk-SK" w:bidi="sk-SK"/>
        </w:rPr>
        <w:softHyphen/>
        <w:t xml:space="preserve">čítaní všetkých </w:t>
      </w:r>
      <w:proofErr w:type="spellStart"/>
      <w:r w:rsidRPr="00E60C6E">
        <w:rPr>
          <w:rFonts w:ascii="Times New Roman" w:hAnsi="Times New Roman" w:cs="Times New Roman"/>
          <w:sz w:val="24"/>
          <w:szCs w:val="24"/>
          <w:lang w:eastAsia="sk-SK" w:bidi="sk-SK"/>
        </w:rPr>
        <w:t>výloh</w:t>
      </w:r>
      <w:proofErr w:type="spellEnd"/>
      <w:r w:rsidRPr="00E60C6E">
        <w:rPr>
          <w:rFonts w:ascii="Times New Roman" w:hAnsi="Times New Roman" w:cs="Times New Roman"/>
          <w:sz w:val="24"/>
          <w:szCs w:val="24"/>
          <w:lang w:eastAsia="sk-SK" w:bidi="sk-SK"/>
        </w:rPr>
        <w:t xml:space="preserve"> a kúpnej ceny stojí jednotka </w:t>
      </w:r>
      <w:proofErr w:type="spellStart"/>
      <w:r w:rsidRPr="00E60C6E">
        <w:rPr>
          <w:rFonts w:ascii="Times New Roman" w:hAnsi="Times New Roman" w:cs="Times New Roman"/>
          <w:sz w:val="24"/>
          <w:szCs w:val="24"/>
          <w:lang w:eastAsia="sk-SK" w:bidi="sk-SK"/>
        </w:rPr>
        <w:t>obdržaného</w:t>
      </w:r>
      <w:proofErr w:type="spellEnd"/>
      <w:r w:rsidRPr="00E60C6E">
        <w:rPr>
          <w:rFonts w:ascii="Times New Roman" w:hAnsi="Times New Roman" w:cs="Times New Roman"/>
          <w:sz w:val="24"/>
          <w:szCs w:val="24"/>
          <w:lang w:eastAsia="sk-SK" w:bidi="sk-SK"/>
        </w:rPr>
        <w:t xml:space="preserve"> tovaru. Kniha táto vedie sa obyčajne iba vo väčších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och.</w:t>
      </w:r>
    </w:p>
    <w:p w:rsidR="00134DD4" w:rsidRPr="00E60C6E" w:rsidRDefault="00134DD4" w:rsidP="00134DD4">
      <w:pPr>
        <w:pStyle w:val="Zkladntext9"/>
        <w:numPr>
          <w:ilvl w:val="0"/>
          <w:numId w:val="23"/>
        </w:numPr>
        <w:shd w:val="clear" w:color="auto" w:fill="auto"/>
        <w:spacing w:before="120" w:after="120" w:line="240" w:lineRule="auto"/>
        <w:ind w:left="360"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 Kniha prepisov listovných čiže kniha </w:t>
      </w:r>
      <w:proofErr w:type="spellStart"/>
      <w:r w:rsidRPr="00E60C6E">
        <w:rPr>
          <w:rStyle w:val="ZkladntextArialNarrowTunRiadkovanie0pt"/>
          <w:rFonts w:ascii="Times New Roman" w:hAnsi="Times New Roman" w:cs="Times New Roman"/>
          <w:b w:val="0"/>
          <w:sz w:val="24"/>
          <w:szCs w:val="24"/>
        </w:rPr>
        <w:t>kopierna</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Do nej sa pre</w:t>
      </w:r>
      <w:r w:rsidRPr="00E60C6E">
        <w:rPr>
          <w:rFonts w:ascii="Times New Roman" w:hAnsi="Times New Roman" w:cs="Times New Roman"/>
          <w:sz w:val="24"/>
          <w:szCs w:val="24"/>
          <w:lang w:eastAsia="sk-SK" w:bidi="sk-SK"/>
        </w:rPr>
        <w:softHyphen/>
        <w:t xml:space="preserve">pisujú alebo </w:t>
      </w:r>
      <w:proofErr w:type="spellStart"/>
      <w:r w:rsidRPr="00E60C6E">
        <w:rPr>
          <w:rFonts w:ascii="Times New Roman" w:hAnsi="Times New Roman" w:cs="Times New Roman"/>
          <w:sz w:val="24"/>
          <w:szCs w:val="24"/>
          <w:lang w:eastAsia="sk-SK" w:bidi="sk-SK"/>
        </w:rPr>
        <w:t>odtláčujú</w:t>
      </w:r>
      <w:proofErr w:type="spellEnd"/>
      <w:r w:rsidRPr="00E60C6E">
        <w:rPr>
          <w:rFonts w:ascii="Times New Roman" w:hAnsi="Times New Roman" w:cs="Times New Roman"/>
          <w:sz w:val="24"/>
          <w:szCs w:val="24"/>
          <w:lang w:eastAsia="sk-SK" w:bidi="sk-SK"/>
        </w:rPr>
        <w:t xml:space="preserve"> všetky odoslané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né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Ňou sa vyhovuje predpisu zákona, nariaďujúceho, aby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ník uscho</w:t>
      </w:r>
      <w:r w:rsidRPr="00E60C6E">
        <w:rPr>
          <w:rFonts w:ascii="Times New Roman" w:hAnsi="Times New Roman" w:cs="Times New Roman"/>
          <w:sz w:val="24"/>
          <w:szCs w:val="24"/>
          <w:lang w:eastAsia="sk-SK" w:bidi="sk-SK"/>
        </w:rPr>
        <w:softHyphen/>
        <w:t xml:space="preserve">vával jednak </w:t>
      </w:r>
      <w:proofErr w:type="spellStart"/>
      <w:r w:rsidRPr="00E60C6E">
        <w:rPr>
          <w:rFonts w:ascii="Times New Roman" w:hAnsi="Times New Roman" w:cs="Times New Roman"/>
          <w:sz w:val="24"/>
          <w:szCs w:val="24"/>
          <w:lang w:eastAsia="sk-SK" w:bidi="sk-SK"/>
        </w:rPr>
        <w:t>dopisy</w:t>
      </w:r>
      <w:proofErr w:type="spellEnd"/>
      <w:r w:rsidRPr="00E60C6E">
        <w:rPr>
          <w:rFonts w:ascii="Times New Roman" w:hAnsi="Times New Roman" w:cs="Times New Roman"/>
          <w:sz w:val="24"/>
          <w:szCs w:val="24"/>
          <w:lang w:eastAsia="sk-SK" w:bidi="sk-SK"/>
        </w:rPr>
        <w:t xml:space="preserve"> </w:t>
      </w:r>
      <w:proofErr w:type="spellStart"/>
      <w:r w:rsidRPr="00E60C6E">
        <w:rPr>
          <w:rFonts w:ascii="Times New Roman" w:hAnsi="Times New Roman" w:cs="Times New Roman"/>
          <w:sz w:val="24"/>
          <w:szCs w:val="24"/>
          <w:lang w:eastAsia="sk-SK" w:bidi="sk-SK"/>
        </w:rPr>
        <w:t>obdržané</w:t>
      </w:r>
      <w:proofErr w:type="spellEnd"/>
      <w:r w:rsidRPr="00E60C6E">
        <w:rPr>
          <w:rFonts w:ascii="Times New Roman" w:hAnsi="Times New Roman" w:cs="Times New Roman"/>
          <w:sz w:val="24"/>
          <w:szCs w:val="24"/>
          <w:lang w:eastAsia="sk-SK" w:bidi="sk-SK"/>
        </w:rPr>
        <w:t>, jednak odpisy listov odoslaných.</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Style w:val="ZkladntextArialNarrow8bodovKurzvaRiadkovanie1pt"/>
          <w:rFonts w:ascii="Times New Roman" w:hAnsi="Times New Roman" w:cs="Times New Roman"/>
          <w:i w:val="0"/>
          <w:sz w:val="24"/>
          <w:szCs w:val="24"/>
        </w:rPr>
        <w:t>C)</w:t>
      </w:r>
      <w:r w:rsidRPr="00E60C6E">
        <w:rPr>
          <w:rStyle w:val="ZkladntextArialNarrowTunRiadkovanie0pt"/>
          <w:rFonts w:ascii="Times New Roman" w:hAnsi="Times New Roman" w:cs="Times New Roman"/>
          <w:b w:val="0"/>
          <w:sz w:val="24"/>
          <w:szCs w:val="24"/>
        </w:rPr>
        <w:t xml:space="preserve"> Kniha </w:t>
      </w:r>
      <w:proofErr w:type="spellStart"/>
      <w:r w:rsidRPr="00E60C6E">
        <w:rPr>
          <w:rStyle w:val="ZkladntextArialNarrowTunRiadkovanie0pt"/>
          <w:rFonts w:ascii="Times New Roman" w:hAnsi="Times New Roman" w:cs="Times New Roman"/>
          <w:b w:val="0"/>
          <w:sz w:val="24"/>
          <w:szCs w:val="24"/>
        </w:rPr>
        <w:t>sročná</w:t>
      </w:r>
      <w:proofErr w:type="spellEnd"/>
      <w:r w:rsidRPr="00E60C6E">
        <w:rPr>
          <w:rStyle w:val="ZkladntextArialNarrowTunRiadkovanie0pt"/>
          <w:rFonts w:ascii="Times New Roman" w:hAnsi="Times New Roman" w:cs="Times New Roman"/>
          <w:b w:val="0"/>
          <w:sz w:val="24"/>
          <w:szCs w:val="24"/>
        </w:rPr>
        <w:t xml:space="preserve">; </w:t>
      </w:r>
      <w:r w:rsidRPr="00E60C6E">
        <w:rPr>
          <w:rFonts w:ascii="Times New Roman" w:hAnsi="Times New Roman" w:cs="Times New Roman"/>
          <w:sz w:val="24"/>
          <w:szCs w:val="24"/>
          <w:lang w:eastAsia="sk-SK" w:bidi="sk-SK"/>
        </w:rPr>
        <w:t xml:space="preserve">obsahuje kalendárne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mesiacov usporia</w:t>
      </w:r>
      <w:r w:rsidRPr="00E60C6E">
        <w:rPr>
          <w:rFonts w:ascii="Times New Roman" w:hAnsi="Times New Roman" w:cs="Times New Roman"/>
          <w:sz w:val="24"/>
          <w:szCs w:val="24"/>
          <w:lang w:eastAsia="sk-SK" w:bidi="sk-SK"/>
        </w:rPr>
        <w:softHyphen/>
        <w:t xml:space="preserve">daný </w:t>
      </w:r>
      <w:proofErr w:type="spellStart"/>
      <w:r w:rsidRPr="00E60C6E">
        <w:rPr>
          <w:rFonts w:ascii="Times New Roman" w:hAnsi="Times New Roman" w:cs="Times New Roman"/>
          <w:sz w:val="24"/>
          <w:szCs w:val="24"/>
          <w:lang w:eastAsia="sk-SK" w:bidi="sk-SK"/>
        </w:rPr>
        <w:t>soznam</w:t>
      </w:r>
      <w:proofErr w:type="spellEnd"/>
      <w:r w:rsidRPr="00E60C6E">
        <w:rPr>
          <w:rFonts w:ascii="Times New Roman" w:hAnsi="Times New Roman" w:cs="Times New Roman"/>
          <w:sz w:val="24"/>
          <w:szCs w:val="24"/>
          <w:lang w:eastAsia="sk-SK" w:bidi="sk-SK"/>
        </w:rPr>
        <w:t xml:space="preserve"> všetkého, čo a kedy má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ník platiť alebo dostať, </w:t>
      </w:r>
      <w:proofErr w:type="spellStart"/>
      <w:r w:rsidRPr="00E60C6E">
        <w:rPr>
          <w:rFonts w:ascii="Times New Roman" w:hAnsi="Times New Roman" w:cs="Times New Roman"/>
          <w:sz w:val="24"/>
          <w:szCs w:val="24"/>
          <w:lang w:eastAsia="sk-SK" w:bidi="sk-SK"/>
        </w:rPr>
        <w:t>tedy</w:t>
      </w:r>
      <w:proofErr w:type="spellEnd"/>
      <w:r w:rsidRPr="00E60C6E">
        <w:rPr>
          <w:rFonts w:ascii="Times New Roman" w:hAnsi="Times New Roman" w:cs="Times New Roman"/>
          <w:sz w:val="24"/>
          <w:szCs w:val="24"/>
          <w:lang w:eastAsia="sk-SK" w:bidi="sk-SK"/>
        </w:rPr>
        <w:t xml:space="preserve"> predovšetkým </w:t>
      </w:r>
      <w:proofErr w:type="spellStart"/>
      <w:r w:rsidRPr="00E60C6E">
        <w:rPr>
          <w:rFonts w:ascii="Times New Roman" w:hAnsi="Times New Roman" w:cs="Times New Roman"/>
          <w:sz w:val="24"/>
          <w:szCs w:val="24"/>
          <w:lang w:eastAsia="sk-SK" w:bidi="sk-SK"/>
        </w:rPr>
        <w:t>soznam</w:t>
      </w:r>
      <w:proofErr w:type="spellEnd"/>
      <w:r w:rsidRPr="00E60C6E">
        <w:rPr>
          <w:rFonts w:ascii="Times New Roman" w:hAnsi="Times New Roman" w:cs="Times New Roman"/>
          <w:sz w:val="24"/>
          <w:szCs w:val="24"/>
          <w:lang w:eastAsia="sk-SK" w:bidi="sk-SK"/>
        </w:rPr>
        <w:t xml:space="preserve"> zmeniek, ktorý býva tak usporiadaný, že na ľavej strane sú </w:t>
      </w:r>
      <w:proofErr w:type="spellStart"/>
      <w:r w:rsidRPr="00E60C6E">
        <w:rPr>
          <w:rFonts w:ascii="Times New Roman" w:hAnsi="Times New Roman" w:cs="Times New Roman"/>
          <w:sz w:val="24"/>
          <w:szCs w:val="24"/>
          <w:lang w:eastAsia="sk-SK" w:bidi="sk-SK"/>
        </w:rPr>
        <w:t>rimesy</w:t>
      </w:r>
      <w:proofErr w:type="spellEnd"/>
      <w:r w:rsidRPr="00E60C6E">
        <w:rPr>
          <w:rFonts w:ascii="Times New Roman" w:hAnsi="Times New Roman" w:cs="Times New Roman"/>
          <w:sz w:val="24"/>
          <w:szCs w:val="24"/>
          <w:lang w:eastAsia="sk-SK" w:bidi="sk-SK"/>
        </w:rPr>
        <w:t xml:space="preserve"> a na pravej strane tohože listu </w:t>
      </w:r>
      <w:proofErr w:type="spellStart"/>
      <w:r w:rsidRPr="00E60C6E">
        <w:rPr>
          <w:rFonts w:ascii="Times New Roman" w:hAnsi="Times New Roman" w:cs="Times New Roman"/>
          <w:sz w:val="24"/>
          <w:szCs w:val="24"/>
          <w:lang w:eastAsia="sk-SK" w:bidi="sk-SK"/>
        </w:rPr>
        <w:t>traty</w:t>
      </w:r>
      <w:proofErr w:type="spellEnd"/>
      <w:r w:rsidRPr="00E60C6E">
        <w:rPr>
          <w:rFonts w:ascii="Times New Roman" w:hAnsi="Times New Roman" w:cs="Times New Roman"/>
          <w:sz w:val="24"/>
          <w:szCs w:val="24"/>
          <w:lang w:eastAsia="sk-SK" w:bidi="sk-SK"/>
        </w:rPr>
        <w:t xml:space="preserve">, ďalej </w:t>
      </w:r>
      <w:proofErr w:type="spellStart"/>
      <w:r w:rsidRPr="00E60C6E">
        <w:rPr>
          <w:rFonts w:ascii="Times New Roman" w:hAnsi="Times New Roman" w:cs="Times New Roman"/>
          <w:sz w:val="24"/>
          <w:szCs w:val="24"/>
          <w:lang w:eastAsia="sk-SK" w:bidi="sk-SK"/>
        </w:rPr>
        <w:t>soznamy</w:t>
      </w:r>
      <w:proofErr w:type="spellEnd"/>
      <w:r w:rsidRPr="00E60C6E">
        <w:rPr>
          <w:rFonts w:ascii="Times New Roman" w:hAnsi="Times New Roman" w:cs="Times New Roman"/>
          <w:sz w:val="24"/>
          <w:szCs w:val="24"/>
          <w:lang w:eastAsia="sk-SK" w:bidi="sk-SK"/>
        </w:rPr>
        <w:t xml:space="preserve"> účtov atď.</w:t>
      </w:r>
    </w:p>
    <w:p w:rsidR="00134DD4" w:rsidRPr="00E60C6E" w:rsidRDefault="00134DD4" w:rsidP="00134DD4">
      <w:pPr>
        <w:pStyle w:val="Zkladntext9"/>
        <w:numPr>
          <w:ilvl w:val="0"/>
          <w:numId w:val="22"/>
        </w:numPr>
        <w:shd w:val="clear" w:color="auto" w:fill="auto"/>
        <w:tabs>
          <w:tab w:val="left" w:pos="794"/>
        </w:tabs>
        <w:spacing w:before="120" w:after="120" w:line="240" w:lineRule="auto"/>
        <w:ind w:left="2121" w:right="20" w:hanging="360"/>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Zásobník tovaru; </w:t>
      </w:r>
      <w:r w:rsidRPr="00E60C6E">
        <w:rPr>
          <w:rFonts w:ascii="Times New Roman" w:hAnsi="Times New Roman" w:cs="Times New Roman"/>
          <w:sz w:val="24"/>
          <w:szCs w:val="24"/>
          <w:lang w:eastAsia="sk-SK" w:bidi="sk-SK"/>
        </w:rPr>
        <w:t>je to veľmi dôležitá kniha pomocná, obsa</w:t>
      </w:r>
      <w:r w:rsidRPr="00E60C6E">
        <w:rPr>
          <w:rFonts w:ascii="Times New Roman" w:hAnsi="Times New Roman" w:cs="Times New Roman"/>
          <w:sz w:val="24"/>
          <w:szCs w:val="24"/>
          <w:lang w:eastAsia="sk-SK" w:bidi="sk-SK"/>
        </w:rPr>
        <w:softHyphen/>
        <w:t>hujúca na spôsob hlavnej knihy účty jednotlivých druhov tovaru. Vedie sa dvojstranné, každý druh tovaru, ktorý predstavuje akoby osobu, obdobnú majiteľovi účtu v knihe hlavnej, má svoj list, na ktorého ľavú stranu „V</w:t>
      </w:r>
      <w:r w:rsidRPr="00E60C6E">
        <w:rPr>
          <w:rStyle w:val="ZkladntextKurzva"/>
          <w:i w:val="0"/>
          <w:color w:val="auto"/>
          <w:sz w:val="24"/>
          <w:szCs w:val="24"/>
        </w:rPr>
        <w:t>zal“</w:t>
      </w:r>
      <w:r w:rsidRPr="00E60C6E">
        <w:rPr>
          <w:rFonts w:ascii="Times New Roman" w:hAnsi="Times New Roman" w:cs="Times New Roman"/>
          <w:sz w:val="24"/>
          <w:szCs w:val="24"/>
          <w:lang w:eastAsia="sk-SK" w:bidi="sk-SK"/>
        </w:rPr>
        <w:t xml:space="preserve"> sa píše príjem, na pravú, nadpísanú </w:t>
      </w:r>
      <w:r w:rsidRPr="00E60C6E">
        <w:rPr>
          <w:rStyle w:val="ZkladntextKurzva"/>
          <w:i w:val="0"/>
          <w:color w:val="auto"/>
          <w:sz w:val="24"/>
          <w:szCs w:val="24"/>
        </w:rPr>
        <w:t>„Dal“,</w:t>
      </w:r>
      <w:r w:rsidRPr="00E60C6E">
        <w:rPr>
          <w:rFonts w:ascii="Times New Roman" w:hAnsi="Times New Roman" w:cs="Times New Roman"/>
          <w:sz w:val="24"/>
          <w:szCs w:val="24"/>
          <w:lang w:eastAsia="sk-SK" w:bidi="sk-SK"/>
        </w:rPr>
        <w:t xml:space="preserve"> výdaj </w:t>
      </w:r>
      <w:proofErr w:type="spellStart"/>
      <w:r w:rsidRPr="00E60C6E">
        <w:rPr>
          <w:rFonts w:ascii="Times New Roman" w:hAnsi="Times New Roman" w:cs="Times New Roman"/>
          <w:sz w:val="24"/>
          <w:szCs w:val="24"/>
          <w:lang w:eastAsia="sk-SK" w:bidi="sk-SK"/>
        </w:rPr>
        <w:t>tohoto</w:t>
      </w:r>
      <w:proofErr w:type="spellEnd"/>
      <w:r w:rsidRPr="00E60C6E">
        <w:rPr>
          <w:rFonts w:ascii="Times New Roman" w:hAnsi="Times New Roman" w:cs="Times New Roman"/>
          <w:sz w:val="24"/>
          <w:szCs w:val="24"/>
          <w:lang w:eastAsia="sk-SK" w:bidi="sk-SK"/>
        </w:rPr>
        <w:t xml:space="preserve"> tovaru. Pri každej položke je uvedené dátum, množstvo, cena, ďalej od koho bol kúpený alebo komu bol predaný a za čo. U výrobcov sa tento zásobník rozpadne vo 2 časti, zásobník </w:t>
      </w:r>
      <w:r w:rsidRPr="00E60C6E">
        <w:rPr>
          <w:rStyle w:val="ZkladntextKurzva"/>
          <w:i w:val="0"/>
          <w:color w:val="auto"/>
          <w:sz w:val="24"/>
          <w:szCs w:val="24"/>
        </w:rPr>
        <w:t>surovín</w:t>
      </w:r>
      <w:r w:rsidRPr="00E60C6E">
        <w:rPr>
          <w:rFonts w:ascii="Times New Roman" w:hAnsi="Times New Roman" w:cs="Times New Roman"/>
          <w:sz w:val="24"/>
          <w:szCs w:val="24"/>
          <w:lang w:eastAsia="sk-SK" w:bidi="sk-SK"/>
        </w:rPr>
        <w:t xml:space="preserve"> a zásobník </w:t>
      </w:r>
      <w:r w:rsidRPr="00E60C6E">
        <w:rPr>
          <w:rStyle w:val="ZkladntextKurzva"/>
          <w:i w:val="0"/>
          <w:color w:val="auto"/>
          <w:sz w:val="24"/>
          <w:szCs w:val="24"/>
        </w:rPr>
        <w:t>hotových výrobkov.</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 prípade potreby možno obdobné samostatné zásobníky zariadiť pre zmenky, </w:t>
      </w:r>
      <w:r w:rsidRPr="00E60C6E">
        <w:rPr>
          <w:rFonts w:ascii="Times New Roman" w:hAnsi="Times New Roman" w:cs="Times New Roman"/>
          <w:sz w:val="24"/>
          <w:szCs w:val="24"/>
          <w:lang w:eastAsia="sk-SK" w:bidi="sk-SK"/>
        </w:rPr>
        <w:lastRenderedPageBreak/>
        <w:t>cenné papiere, mince atď.</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Style w:val="ZkladntextArialNarrowTunRiadkovanie0pt"/>
          <w:rFonts w:ascii="Times New Roman" w:hAnsi="Times New Roman" w:cs="Times New Roman"/>
          <w:b w:val="0"/>
          <w:sz w:val="24"/>
          <w:szCs w:val="24"/>
        </w:rPr>
        <w:t xml:space="preserve">Kniha objednávok. </w:t>
      </w:r>
      <w:r w:rsidRPr="00E60C6E">
        <w:rPr>
          <w:rFonts w:ascii="Times New Roman" w:hAnsi="Times New Roman" w:cs="Times New Roman"/>
          <w:sz w:val="24"/>
          <w:szCs w:val="24"/>
          <w:lang w:eastAsia="sk-SK" w:bidi="sk-SK"/>
        </w:rPr>
        <w:t xml:space="preserve">Do tej sa zapisuj ú všetky </w:t>
      </w:r>
      <w:proofErr w:type="spellStart"/>
      <w:r w:rsidRPr="00E60C6E">
        <w:rPr>
          <w:rFonts w:ascii="Times New Roman" w:hAnsi="Times New Roman" w:cs="Times New Roman"/>
          <w:sz w:val="24"/>
          <w:szCs w:val="24"/>
          <w:lang w:eastAsia="sk-SK" w:bidi="sk-SK"/>
        </w:rPr>
        <w:t>zakázky</w:t>
      </w:r>
      <w:proofErr w:type="spellEnd"/>
      <w:r w:rsidRPr="00E60C6E">
        <w:rPr>
          <w:rFonts w:ascii="Times New Roman" w:hAnsi="Times New Roman" w:cs="Times New Roman"/>
          <w:sz w:val="24"/>
          <w:szCs w:val="24"/>
          <w:lang w:eastAsia="sk-SK" w:bidi="sk-SK"/>
        </w:rPr>
        <w:t xml:space="preserve">, čo možno prehľadne a v tomže poriadku, ako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učinené, aby bolo možné všetkým prianiam zákazníkov riadne a včas vyhovieť. Každý zápis bude obsahovať </w:t>
      </w:r>
      <w:r w:rsidRPr="00E60C6E">
        <w:rPr>
          <w:rStyle w:val="ZkladntextKurzva"/>
          <w:i w:val="0"/>
          <w:color w:val="auto"/>
          <w:sz w:val="24"/>
          <w:szCs w:val="24"/>
        </w:rPr>
        <w:t xml:space="preserve">dátum, meno a adresu zákazníkovu, predmet </w:t>
      </w:r>
      <w:r w:rsidRPr="00E60C6E">
        <w:rPr>
          <w:rFonts w:ascii="Times New Roman" w:hAnsi="Times New Roman" w:cs="Times New Roman"/>
          <w:sz w:val="24"/>
          <w:szCs w:val="24"/>
          <w:lang w:eastAsia="sk-SK" w:bidi="sk-SK"/>
        </w:rPr>
        <w:t xml:space="preserve">objednaný, s podrobným udaním </w:t>
      </w:r>
      <w:r w:rsidRPr="00E60C6E">
        <w:rPr>
          <w:rStyle w:val="ZkladntextKurzva"/>
          <w:i w:val="0"/>
          <w:color w:val="auto"/>
          <w:sz w:val="24"/>
          <w:szCs w:val="24"/>
        </w:rPr>
        <w:t xml:space="preserve">tvaru, veľkosti, </w:t>
      </w:r>
      <w:proofErr w:type="spellStart"/>
      <w:r w:rsidRPr="00E60C6E">
        <w:rPr>
          <w:rStyle w:val="ZkladntextKurzva"/>
          <w:i w:val="0"/>
          <w:color w:val="auto"/>
          <w:sz w:val="24"/>
          <w:szCs w:val="24"/>
        </w:rPr>
        <w:t>jakosti</w:t>
      </w:r>
      <w:proofErr w:type="spellEnd"/>
      <w:r w:rsidRPr="00E60C6E">
        <w:rPr>
          <w:rFonts w:ascii="Times New Roman" w:hAnsi="Times New Roman" w:cs="Times New Roman"/>
          <w:sz w:val="24"/>
          <w:szCs w:val="24"/>
          <w:lang w:eastAsia="sk-SK" w:bidi="sk-SK"/>
        </w:rPr>
        <w:t xml:space="preserve"> atď., </w:t>
      </w:r>
      <w:proofErr w:type="spellStart"/>
      <w:r w:rsidRPr="00E60C6E">
        <w:rPr>
          <w:rFonts w:ascii="Times New Roman" w:hAnsi="Times New Roman" w:cs="Times New Roman"/>
          <w:sz w:val="24"/>
          <w:szCs w:val="24"/>
          <w:lang w:eastAsia="sk-SK" w:bidi="sk-SK"/>
        </w:rPr>
        <w:t>smluvenú</w:t>
      </w:r>
      <w:proofErr w:type="spellEnd"/>
      <w:r w:rsidRPr="00E60C6E">
        <w:rPr>
          <w:rFonts w:ascii="Times New Roman" w:hAnsi="Times New Roman" w:cs="Times New Roman"/>
          <w:sz w:val="24"/>
          <w:szCs w:val="24"/>
          <w:lang w:eastAsia="sk-SK" w:bidi="sk-SK"/>
        </w:rPr>
        <w:t xml:space="preserve"> </w:t>
      </w:r>
      <w:r w:rsidRPr="00E60C6E">
        <w:rPr>
          <w:rStyle w:val="ZkladntextKurzva"/>
          <w:i w:val="0"/>
          <w:color w:val="auto"/>
          <w:sz w:val="24"/>
          <w:szCs w:val="24"/>
        </w:rPr>
        <w:t>cenu a termín,</w:t>
      </w:r>
      <w:r w:rsidRPr="00E60C6E">
        <w:rPr>
          <w:rFonts w:ascii="Times New Roman" w:hAnsi="Times New Roman" w:cs="Times New Roman"/>
          <w:sz w:val="24"/>
          <w:szCs w:val="24"/>
          <w:lang w:eastAsia="sk-SK" w:bidi="sk-SK"/>
        </w:rPr>
        <w:t xml:space="preserve"> ku ktorému </w:t>
      </w:r>
      <w:proofErr w:type="spellStart"/>
      <w:r w:rsidRPr="00E60C6E">
        <w:rPr>
          <w:rFonts w:ascii="Times New Roman" w:hAnsi="Times New Roman" w:cs="Times New Roman"/>
          <w:sz w:val="24"/>
          <w:szCs w:val="24"/>
          <w:lang w:eastAsia="sk-SK" w:bidi="sk-SK"/>
        </w:rPr>
        <w:t>zakázka</w:t>
      </w:r>
      <w:proofErr w:type="spellEnd"/>
      <w:r w:rsidRPr="00E60C6E">
        <w:rPr>
          <w:rFonts w:ascii="Times New Roman" w:hAnsi="Times New Roman" w:cs="Times New Roman"/>
          <w:sz w:val="24"/>
          <w:szCs w:val="24"/>
          <w:lang w:eastAsia="sk-SK" w:bidi="sk-SK"/>
        </w:rPr>
        <w:t xml:space="preserve"> má byť vybavená. K tomu sa s výhodou pripojí stručný </w:t>
      </w:r>
      <w:r w:rsidRPr="00E60C6E">
        <w:rPr>
          <w:rStyle w:val="ZkladntextKurzva"/>
          <w:i w:val="0"/>
          <w:color w:val="auto"/>
          <w:sz w:val="24"/>
          <w:szCs w:val="24"/>
        </w:rPr>
        <w:t>rozpočet nákladu</w:t>
      </w:r>
      <w:r w:rsidRPr="00E60C6E">
        <w:rPr>
          <w:rFonts w:ascii="Times New Roman" w:hAnsi="Times New Roman" w:cs="Times New Roman"/>
          <w:sz w:val="24"/>
          <w:szCs w:val="24"/>
          <w:lang w:eastAsia="sk-SK" w:bidi="sk-SK"/>
        </w:rPr>
        <w:t xml:space="preserve"> a po vyba</w:t>
      </w:r>
      <w:r w:rsidRPr="00E60C6E">
        <w:rPr>
          <w:rFonts w:ascii="Times New Roman" w:hAnsi="Times New Roman" w:cs="Times New Roman"/>
          <w:sz w:val="24"/>
          <w:szCs w:val="24"/>
          <w:lang w:eastAsia="sk-SK" w:bidi="sk-SK"/>
        </w:rPr>
        <w:softHyphen/>
        <w:t xml:space="preserve">vení </w:t>
      </w:r>
      <w:proofErr w:type="spellStart"/>
      <w:r w:rsidRPr="00E60C6E">
        <w:rPr>
          <w:rFonts w:ascii="Times New Roman" w:hAnsi="Times New Roman" w:cs="Times New Roman"/>
          <w:sz w:val="24"/>
          <w:szCs w:val="24"/>
          <w:lang w:eastAsia="sk-SK" w:bidi="sk-SK"/>
        </w:rPr>
        <w:t>zakázky</w:t>
      </w:r>
      <w:proofErr w:type="spellEnd"/>
      <w:r w:rsidRPr="00E60C6E">
        <w:rPr>
          <w:rFonts w:ascii="Times New Roman" w:hAnsi="Times New Roman" w:cs="Times New Roman"/>
          <w:sz w:val="24"/>
          <w:szCs w:val="24"/>
          <w:lang w:eastAsia="sk-SK" w:bidi="sk-SK"/>
        </w:rPr>
        <w:t xml:space="preserve"> príslušná poznámka.</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Pre drobný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 sú ešte dôležité </w:t>
      </w:r>
      <w:r w:rsidRPr="00E60C6E">
        <w:rPr>
          <w:rStyle w:val="ZkladntextKurzva"/>
          <w:i w:val="0"/>
          <w:color w:val="auto"/>
          <w:sz w:val="24"/>
          <w:szCs w:val="24"/>
        </w:rPr>
        <w:t xml:space="preserve">kniha </w:t>
      </w:r>
      <w:proofErr w:type="spellStart"/>
      <w:r w:rsidRPr="00E60C6E">
        <w:rPr>
          <w:rStyle w:val="ZkladntextKurzva"/>
          <w:i w:val="0"/>
          <w:color w:val="auto"/>
          <w:sz w:val="24"/>
          <w:szCs w:val="24"/>
        </w:rPr>
        <w:t>krámska</w:t>
      </w:r>
      <w:proofErr w:type="spellEnd"/>
      <w:r w:rsidRPr="00E60C6E">
        <w:rPr>
          <w:rStyle w:val="ZkladntextKurzva"/>
          <w:i w:val="0"/>
          <w:color w:val="auto"/>
          <w:sz w:val="24"/>
          <w:szCs w:val="24"/>
        </w:rPr>
        <w:t>,</w:t>
      </w:r>
      <w:r w:rsidRPr="00E60C6E">
        <w:rPr>
          <w:rFonts w:ascii="Times New Roman" w:hAnsi="Times New Roman" w:cs="Times New Roman"/>
          <w:sz w:val="24"/>
          <w:szCs w:val="24"/>
          <w:lang w:eastAsia="sk-SK" w:bidi="sk-SK"/>
        </w:rPr>
        <w:t xml:space="preserve"> ktorá je zásobníkom tovaru </w:t>
      </w:r>
      <w:proofErr w:type="spellStart"/>
      <w:r w:rsidRPr="00E60C6E">
        <w:rPr>
          <w:rFonts w:ascii="Times New Roman" w:hAnsi="Times New Roman" w:cs="Times New Roman"/>
          <w:sz w:val="24"/>
          <w:szCs w:val="24"/>
          <w:lang w:eastAsia="sk-SK" w:bidi="sk-SK"/>
        </w:rPr>
        <w:t>složeného</w:t>
      </w:r>
      <w:proofErr w:type="spellEnd"/>
      <w:r w:rsidRPr="00E60C6E">
        <w:rPr>
          <w:rFonts w:ascii="Times New Roman" w:hAnsi="Times New Roman" w:cs="Times New Roman"/>
          <w:sz w:val="24"/>
          <w:szCs w:val="24"/>
          <w:lang w:eastAsia="sk-SK" w:bidi="sk-SK"/>
        </w:rPr>
        <w:t xml:space="preserve"> v kráme, </w:t>
      </w:r>
      <w:r w:rsidRPr="00E60C6E">
        <w:rPr>
          <w:rStyle w:val="ZkladntextKurzva"/>
          <w:i w:val="0"/>
          <w:color w:val="auto"/>
          <w:sz w:val="24"/>
          <w:szCs w:val="24"/>
        </w:rPr>
        <w:t>kniha tržobná</w:t>
      </w:r>
      <w:r w:rsidRPr="00E60C6E">
        <w:rPr>
          <w:rFonts w:ascii="Times New Roman" w:hAnsi="Times New Roman" w:cs="Times New Roman"/>
          <w:sz w:val="24"/>
          <w:szCs w:val="24"/>
          <w:lang w:eastAsia="sk-SK" w:bidi="sk-SK"/>
        </w:rPr>
        <w:t xml:space="preserve"> pre zapiso</w:t>
      </w:r>
      <w:r w:rsidRPr="00E60C6E">
        <w:rPr>
          <w:rFonts w:ascii="Times New Roman" w:hAnsi="Times New Roman" w:cs="Times New Roman"/>
          <w:sz w:val="24"/>
          <w:szCs w:val="24"/>
          <w:lang w:eastAsia="sk-SK" w:bidi="sk-SK"/>
        </w:rPr>
        <w:softHyphen/>
        <w:t>vanie dennej tržby, ktorej výsledok sa prenáša do knihy poklad</w:t>
      </w:r>
      <w:r w:rsidRPr="00E60C6E">
        <w:rPr>
          <w:rFonts w:ascii="Times New Roman" w:hAnsi="Times New Roman" w:cs="Times New Roman"/>
          <w:sz w:val="24"/>
          <w:szCs w:val="24"/>
          <w:lang w:eastAsia="sk-SK" w:bidi="sk-SK"/>
        </w:rPr>
        <w:softHyphen/>
        <w:t xml:space="preserve">ničnej </w:t>
      </w:r>
      <w:proofErr w:type="spellStart"/>
      <w:r w:rsidRPr="00E60C6E">
        <w:rPr>
          <w:rFonts w:ascii="Times New Roman" w:hAnsi="Times New Roman" w:cs="Times New Roman"/>
          <w:sz w:val="24"/>
          <w:szCs w:val="24"/>
          <w:lang w:eastAsia="sk-SK" w:bidi="sk-SK"/>
        </w:rPr>
        <w:t>teprv</w:t>
      </w:r>
      <w:proofErr w:type="spellEnd"/>
      <w:r w:rsidRPr="00E60C6E">
        <w:rPr>
          <w:rFonts w:ascii="Times New Roman" w:hAnsi="Times New Roman" w:cs="Times New Roman"/>
          <w:sz w:val="24"/>
          <w:szCs w:val="24"/>
          <w:lang w:eastAsia="sk-SK" w:bidi="sk-SK"/>
        </w:rPr>
        <w:t xml:space="preserve"> vždy po niekoľko dňoch, </w:t>
      </w:r>
      <w:r w:rsidRPr="00E60C6E">
        <w:rPr>
          <w:rStyle w:val="ZkladntextCandara8bodovRiadkovanie1ptMierka120"/>
          <w:rFonts w:ascii="Times New Roman" w:hAnsi="Times New Roman" w:cs="Times New Roman"/>
          <w:color w:val="auto"/>
          <w:sz w:val="24"/>
          <w:szCs w:val="24"/>
        </w:rPr>
        <w:t>11</w:t>
      </w:r>
      <w:r w:rsidRPr="00E60C6E">
        <w:rPr>
          <w:rFonts w:ascii="Times New Roman" w:hAnsi="Times New Roman" w:cs="Times New Roman"/>
          <w:sz w:val="24"/>
          <w:szCs w:val="24"/>
          <w:lang w:eastAsia="sk-SK" w:bidi="sk-SK"/>
        </w:rPr>
        <w:t xml:space="preserve">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xml:space="preserve">. každý týždeň, a konečne </w:t>
      </w:r>
      <w:proofErr w:type="spellStart"/>
      <w:r w:rsidRPr="00E60C6E">
        <w:rPr>
          <w:rStyle w:val="ZkladntextKurzva"/>
          <w:i w:val="0"/>
          <w:color w:val="auto"/>
          <w:sz w:val="24"/>
          <w:szCs w:val="24"/>
        </w:rPr>
        <w:t>krámska</w:t>
      </w:r>
      <w:proofErr w:type="spellEnd"/>
      <w:r w:rsidRPr="00E60C6E">
        <w:rPr>
          <w:rStyle w:val="ZkladntextKurzva"/>
          <w:i w:val="0"/>
          <w:color w:val="auto"/>
          <w:sz w:val="24"/>
          <w:szCs w:val="24"/>
        </w:rPr>
        <w:t xml:space="preserve"> dlžobná kniha</w:t>
      </w:r>
      <w:r w:rsidRPr="00E60C6E">
        <w:rPr>
          <w:rFonts w:ascii="Times New Roman" w:hAnsi="Times New Roman" w:cs="Times New Roman"/>
          <w:sz w:val="24"/>
          <w:szCs w:val="24"/>
          <w:lang w:eastAsia="sk-SK" w:bidi="sk-SK"/>
        </w:rPr>
        <w:t xml:space="preserve"> pre zapisovanie dlžníkov, ktorí kupujú v kráme na dlh.</w:t>
      </w:r>
    </w:p>
    <w:p w:rsidR="00134DD4" w:rsidRPr="00E60C6E" w:rsidRDefault="00134DD4" w:rsidP="00134DD4">
      <w:pPr>
        <w:pStyle w:val="Zkladntext9"/>
        <w:numPr>
          <w:ilvl w:val="0"/>
          <w:numId w:val="8"/>
        </w:numPr>
        <w:shd w:val="clear" w:color="auto" w:fill="auto"/>
        <w:tabs>
          <w:tab w:val="left" w:pos="794"/>
        </w:tabs>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 Keď chce majiteľ závodu zistiť čistý výťažok zo svojho podniku za nejaké obdobie, ktoré uplynulo od posled</w:t>
      </w:r>
      <w:r w:rsidRPr="00E60C6E">
        <w:rPr>
          <w:rFonts w:ascii="Times New Roman" w:hAnsi="Times New Roman" w:cs="Times New Roman"/>
          <w:sz w:val="24"/>
          <w:szCs w:val="24"/>
          <w:lang w:eastAsia="sk-SK" w:bidi="sk-SK"/>
        </w:rPr>
        <w:softHyphen/>
        <w:t xml:space="preserve">ného popisu, vykoná nový popis, </w:t>
      </w:r>
      <w:proofErr w:type="spellStart"/>
      <w:r w:rsidRPr="00E60C6E">
        <w:rPr>
          <w:rFonts w:ascii="Times New Roman" w:hAnsi="Times New Roman" w:cs="Times New Roman"/>
          <w:sz w:val="24"/>
          <w:szCs w:val="24"/>
          <w:lang w:eastAsia="sk-SK" w:bidi="sk-SK"/>
        </w:rPr>
        <w:t>srovná</w:t>
      </w:r>
      <w:proofErr w:type="spellEnd"/>
      <w:r w:rsidRPr="00E60C6E">
        <w:rPr>
          <w:rFonts w:ascii="Times New Roman" w:hAnsi="Times New Roman" w:cs="Times New Roman"/>
          <w:sz w:val="24"/>
          <w:szCs w:val="24"/>
          <w:lang w:eastAsia="sk-SK" w:bidi="sk-SK"/>
        </w:rPr>
        <w:t xml:space="preserve"> čisté imanie, týmto po</w:t>
      </w:r>
      <w:r w:rsidRPr="00E60C6E">
        <w:rPr>
          <w:rFonts w:ascii="Times New Roman" w:hAnsi="Times New Roman" w:cs="Times New Roman"/>
          <w:sz w:val="24"/>
          <w:szCs w:val="24"/>
          <w:lang w:eastAsia="sk-SK" w:bidi="sk-SK"/>
        </w:rPr>
        <w:softHyphen/>
        <w:t xml:space="preserve">pisom vykázané s čistým imaním popisu predošlého, čím dostane žiadaný </w:t>
      </w:r>
      <w:r w:rsidRPr="00E60C6E">
        <w:rPr>
          <w:rStyle w:val="ZkladntextKurzva"/>
          <w:i w:val="0"/>
          <w:color w:val="auto"/>
          <w:sz w:val="24"/>
          <w:szCs w:val="24"/>
        </w:rPr>
        <w:t xml:space="preserve">výkaz </w:t>
      </w:r>
      <w:r w:rsidRPr="00E60C6E">
        <w:rPr>
          <w:rStyle w:val="ZkladntextKurzva"/>
          <w:i w:val="0"/>
          <w:color w:val="FF0000"/>
          <w:sz w:val="24"/>
          <w:szCs w:val="24"/>
        </w:rPr>
        <w:t>zisk</w:t>
      </w:r>
      <w:r w:rsidRPr="00E60C6E">
        <w:rPr>
          <w:rStyle w:val="ZkladntextKurzva"/>
          <w:i w:val="0"/>
          <w:color w:val="auto"/>
          <w:sz w:val="24"/>
          <w:szCs w:val="24"/>
        </w:rPr>
        <w:t>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Ako sme vyložili, vykonáva sa popis a spojený s ním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 xml:space="preserve">u vždy koncom roku, môže sa však </w:t>
      </w:r>
      <w:proofErr w:type="spellStart"/>
      <w:r w:rsidRPr="00E60C6E">
        <w:rPr>
          <w:rFonts w:ascii="Times New Roman" w:hAnsi="Times New Roman" w:cs="Times New Roman"/>
          <w:sz w:val="24"/>
          <w:szCs w:val="24"/>
          <w:lang w:eastAsia="sk-SK" w:bidi="sk-SK"/>
        </w:rPr>
        <w:t>dľa</w:t>
      </w:r>
      <w:proofErr w:type="spellEnd"/>
      <w:r w:rsidRPr="00E60C6E">
        <w:rPr>
          <w:rFonts w:ascii="Times New Roman" w:hAnsi="Times New Roman" w:cs="Times New Roman"/>
          <w:sz w:val="24"/>
          <w:szCs w:val="24"/>
          <w:lang w:eastAsia="sk-SK" w:bidi="sk-SK"/>
        </w:rPr>
        <w:t xml:space="preserve"> potreby vykonať kedy</w:t>
      </w:r>
      <w:r w:rsidRPr="00E60C6E">
        <w:rPr>
          <w:rFonts w:ascii="Times New Roman" w:hAnsi="Times New Roman" w:cs="Times New Roman"/>
          <w:sz w:val="24"/>
          <w:szCs w:val="24"/>
          <w:lang w:eastAsia="sk-SK" w:bidi="sk-SK"/>
        </w:rPr>
        <w:softHyphen/>
        <w:t xml:space="preserve">koľvek. Taká potreba môže nastať na </w:t>
      </w:r>
      <w:proofErr w:type="spellStart"/>
      <w:r w:rsidRPr="00E60C6E">
        <w:rPr>
          <w:rFonts w:ascii="Times New Roman" w:hAnsi="Times New Roman" w:cs="Times New Roman"/>
          <w:sz w:val="24"/>
          <w:szCs w:val="24"/>
          <w:lang w:eastAsia="sk-SK" w:bidi="sk-SK"/>
        </w:rPr>
        <w:t>pr</w:t>
      </w:r>
      <w:proofErr w:type="spellEnd"/>
      <w:r w:rsidRPr="00E60C6E">
        <w:rPr>
          <w:rFonts w:ascii="Times New Roman" w:hAnsi="Times New Roman" w:cs="Times New Roman"/>
          <w:sz w:val="24"/>
          <w:szCs w:val="24"/>
          <w:lang w:eastAsia="sk-SK" w:bidi="sk-SK"/>
        </w:rPr>
        <w:t>. úmrtím majiteľa zá</w:t>
      </w:r>
      <w:r w:rsidRPr="00E60C6E">
        <w:rPr>
          <w:rFonts w:ascii="Times New Roman" w:hAnsi="Times New Roman" w:cs="Times New Roman"/>
          <w:sz w:val="24"/>
          <w:szCs w:val="24"/>
          <w:lang w:eastAsia="sk-SK" w:bidi="sk-SK"/>
        </w:rPr>
        <w:softHyphen/>
        <w:t>vodu, odovzdaním závodu inému majiteľovi atď.</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Popis sa začne </w:t>
      </w:r>
      <w:proofErr w:type="spellStart"/>
      <w:r w:rsidRPr="00E60C6E">
        <w:rPr>
          <w:rFonts w:ascii="Times New Roman" w:hAnsi="Times New Roman" w:cs="Times New Roman"/>
          <w:color w:val="FF0000"/>
          <w:sz w:val="24"/>
          <w:szCs w:val="24"/>
          <w:lang w:eastAsia="sk-SK" w:bidi="sk-SK"/>
        </w:rPr>
        <w:t>uzavrením</w:t>
      </w:r>
      <w:proofErr w:type="spellEnd"/>
      <w:r w:rsidRPr="00E60C6E">
        <w:rPr>
          <w:rFonts w:ascii="Times New Roman" w:hAnsi="Times New Roman" w:cs="Times New Roman"/>
          <w:sz w:val="24"/>
          <w:szCs w:val="24"/>
          <w:lang w:eastAsia="sk-SK" w:bidi="sk-SK"/>
        </w:rPr>
        <w:t xml:space="preserve"> knihy pokladničnej, hlavnej a všet</w:t>
      </w:r>
      <w:r w:rsidRPr="00E60C6E">
        <w:rPr>
          <w:rFonts w:ascii="Times New Roman" w:hAnsi="Times New Roman" w:cs="Times New Roman"/>
          <w:sz w:val="24"/>
          <w:szCs w:val="24"/>
          <w:lang w:eastAsia="sk-SK" w:bidi="sk-SK"/>
        </w:rPr>
        <w:softHyphen/>
        <w:t>kých zásobníkov; potom nasleduje pre väčšiu istotu ako i kon</w:t>
      </w:r>
      <w:r w:rsidRPr="00E60C6E">
        <w:rPr>
          <w:rFonts w:ascii="Times New Roman" w:hAnsi="Times New Roman" w:cs="Times New Roman"/>
          <w:sz w:val="24"/>
          <w:szCs w:val="24"/>
          <w:lang w:eastAsia="sk-SK" w:bidi="sk-SK"/>
        </w:rPr>
        <w:softHyphen/>
        <w:t xml:space="preserve">trolu, či knihy </w:t>
      </w:r>
      <w:proofErr w:type="spellStart"/>
      <w:r w:rsidRPr="00E60C6E">
        <w:rPr>
          <w:rFonts w:ascii="Times New Roman" w:hAnsi="Times New Roman" w:cs="Times New Roman"/>
          <w:sz w:val="24"/>
          <w:szCs w:val="24"/>
          <w:lang w:eastAsia="sk-SK" w:bidi="sk-SK"/>
        </w:rPr>
        <w:t>boly</w:t>
      </w:r>
      <w:proofErr w:type="spellEnd"/>
      <w:r w:rsidRPr="00E60C6E">
        <w:rPr>
          <w:rFonts w:ascii="Times New Roman" w:hAnsi="Times New Roman" w:cs="Times New Roman"/>
          <w:sz w:val="24"/>
          <w:szCs w:val="24"/>
          <w:lang w:eastAsia="sk-SK" w:bidi="sk-SK"/>
        </w:rPr>
        <w:t xml:space="preserve"> správne vedené, prepočítanie hotových peňazí i premeranie a preváženie tovaru a prípadný nesúhlas sa nále</w:t>
      </w:r>
      <w:r w:rsidRPr="00E60C6E">
        <w:rPr>
          <w:rFonts w:ascii="Times New Roman" w:hAnsi="Times New Roman" w:cs="Times New Roman"/>
          <w:sz w:val="24"/>
          <w:szCs w:val="24"/>
          <w:lang w:eastAsia="sk-SK" w:bidi="sk-SK"/>
        </w:rPr>
        <w:softHyphen/>
        <w:t xml:space="preserve">žíte opraví. Podľa týchto výsledkov </w:t>
      </w:r>
      <w:proofErr w:type="spellStart"/>
      <w:r w:rsidRPr="00E60C6E">
        <w:rPr>
          <w:rFonts w:ascii="Times New Roman" w:hAnsi="Times New Roman" w:cs="Times New Roman"/>
          <w:sz w:val="24"/>
          <w:szCs w:val="24"/>
          <w:lang w:eastAsia="sk-SK" w:bidi="sk-SK"/>
        </w:rPr>
        <w:t>sostaví</w:t>
      </w:r>
      <w:proofErr w:type="spellEnd"/>
      <w:r w:rsidRPr="00E60C6E">
        <w:rPr>
          <w:rFonts w:ascii="Times New Roman" w:hAnsi="Times New Roman" w:cs="Times New Roman"/>
          <w:sz w:val="24"/>
          <w:szCs w:val="24"/>
          <w:lang w:eastAsia="sk-SK" w:bidi="sk-SK"/>
        </w:rPr>
        <w:t xml:space="preserve"> sa popis, ktorý </w:t>
      </w:r>
      <w:proofErr w:type="spellStart"/>
      <w:r w:rsidRPr="00E60C6E">
        <w:rPr>
          <w:rFonts w:ascii="Times New Roman" w:hAnsi="Times New Roman" w:cs="Times New Roman"/>
          <w:sz w:val="24"/>
          <w:szCs w:val="24"/>
          <w:lang w:eastAsia="sk-SK" w:bidi="sk-SK"/>
        </w:rPr>
        <w:t>srovnaný</w:t>
      </w:r>
      <w:proofErr w:type="spellEnd"/>
      <w:r w:rsidRPr="00E60C6E">
        <w:rPr>
          <w:rFonts w:ascii="Times New Roman" w:hAnsi="Times New Roman" w:cs="Times New Roman"/>
          <w:sz w:val="24"/>
          <w:szCs w:val="24"/>
          <w:lang w:eastAsia="sk-SK" w:bidi="sk-SK"/>
        </w:rPr>
        <w:t xml:space="preserve"> s popisom predošlým poskytne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w:t>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Za príklad buď uvedený popis a výkaz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u, ktorý bol pre</w:t>
      </w:r>
      <w:r w:rsidRPr="00E60C6E">
        <w:rPr>
          <w:rFonts w:ascii="Times New Roman" w:hAnsi="Times New Roman" w:cs="Times New Roman"/>
          <w:sz w:val="24"/>
          <w:szCs w:val="24"/>
          <w:lang w:eastAsia="sk-SK" w:bidi="sk-SK"/>
        </w:rPr>
        <w:softHyphen/>
        <w:t xml:space="preserve">vedený dňa 31. januára 1922 v závode Jána </w:t>
      </w:r>
      <w:proofErr w:type="spellStart"/>
      <w:r w:rsidRPr="00E60C6E">
        <w:rPr>
          <w:rFonts w:ascii="Times New Roman" w:hAnsi="Times New Roman" w:cs="Times New Roman"/>
          <w:sz w:val="24"/>
          <w:szCs w:val="24"/>
          <w:lang w:eastAsia="sk-SK" w:bidi="sk-SK"/>
        </w:rPr>
        <w:t>Dvořáka</w:t>
      </w:r>
      <w:proofErr w:type="spellEnd"/>
      <w:r w:rsidRPr="00E60C6E">
        <w:rPr>
          <w:rFonts w:ascii="Times New Roman" w:hAnsi="Times New Roman" w:cs="Times New Roman"/>
          <w:sz w:val="24"/>
          <w:szCs w:val="24"/>
          <w:lang w:eastAsia="sk-SK" w:bidi="sk-SK"/>
        </w:rPr>
        <w:t>.</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r w:rsidRPr="00E60C6E">
        <w:rPr>
          <w:rStyle w:val="ZkladntextArialNarrowTunRiadkovanie0pt"/>
          <w:rFonts w:ascii="Times New Roman" w:hAnsi="Times New Roman" w:cs="Times New Roman"/>
          <w:b w:val="0"/>
          <w:sz w:val="24"/>
          <w:szCs w:val="24"/>
        </w:rPr>
        <w:t xml:space="preserve">Dodatok: </w:t>
      </w:r>
      <w:r w:rsidRPr="00E60C6E">
        <w:rPr>
          <w:rFonts w:ascii="Times New Roman" w:hAnsi="Times New Roman" w:cs="Times New Roman"/>
          <w:sz w:val="24"/>
          <w:szCs w:val="24"/>
          <w:lang w:eastAsia="sk-SK" w:bidi="sk-SK"/>
        </w:rPr>
        <w:t xml:space="preserve">Keď ide o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malé alebo o </w:t>
      </w:r>
      <w:proofErr w:type="spellStart"/>
      <w:r w:rsidRPr="00E60C6E">
        <w:rPr>
          <w:rFonts w:ascii="Times New Roman" w:hAnsi="Times New Roman" w:cs="Times New Roman"/>
          <w:sz w:val="24"/>
          <w:szCs w:val="24"/>
          <w:lang w:eastAsia="sk-SK" w:bidi="sk-SK"/>
        </w:rPr>
        <w:t>remeselníky</w:t>
      </w:r>
      <w:proofErr w:type="spellEnd"/>
      <w:r w:rsidRPr="00E60C6E">
        <w:rPr>
          <w:rFonts w:ascii="Times New Roman" w:hAnsi="Times New Roman" w:cs="Times New Roman"/>
          <w:sz w:val="24"/>
          <w:szCs w:val="24"/>
          <w:lang w:eastAsia="sk-SK" w:bidi="sk-SK"/>
        </w:rPr>
        <w:t>, ne</w:t>
      </w:r>
      <w:r w:rsidRPr="00E60C6E">
        <w:rPr>
          <w:rFonts w:ascii="Times New Roman" w:hAnsi="Times New Roman" w:cs="Times New Roman"/>
          <w:sz w:val="24"/>
          <w:szCs w:val="24"/>
          <w:lang w:eastAsia="sk-SK" w:bidi="sk-SK"/>
        </w:rPr>
        <w:softHyphen/>
        <w:t xml:space="preserve">býva treba viesť kníh mimoriadnych, ani nie všetkých riadnych. Najčastejšie sa spojuje kniha pokladničná s </w:t>
      </w:r>
      <w:proofErr w:type="spellStart"/>
      <w:r w:rsidRPr="00E60C6E">
        <w:rPr>
          <w:rFonts w:ascii="Times New Roman" w:hAnsi="Times New Roman" w:cs="Times New Roman"/>
          <w:sz w:val="24"/>
          <w:szCs w:val="24"/>
          <w:lang w:eastAsia="sk-SK" w:bidi="sk-SK"/>
        </w:rPr>
        <w:t>deníkom</w:t>
      </w:r>
      <w:proofErr w:type="spellEnd"/>
      <w:r w:rsidRPr="00E60C6E">
        <w:rPr>
          <w:rFonts w:ascii="Times New Roman" w:hAnsi="Times New Roman" w:cs="Times New Roman"/>
          <w:sz w:val="24"/>
          <w:szCs w:val="24"/>
          <w:lang w:eastAsia="sk-SK" w:bidi="sk-SK"/>
        </w:rPr>
        <w:t xml:space="preserve">, takže do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sa zapisuje všetko, hotové príjmy a vydania, i </w:t>
      </w:r>
      <w:r w:rsidRPr="00E60C6E">
        <w:rPr>
          <w:rFonts w:ascii="Times New Roman" w:hAnsi="Times New Roman" w:cs="Times New Roman"/>
          <w:b/>
          <w:color w:val="FFC000" w:themeColor="accent4"/>
          <w:sz w:val="28"/>
          <w:szCs w:val="24"/>
          <w:u w:val="single"/>
          <w:lang w:eastAsia="sk-SK" w:bidi="sk-SK"/>
        </w:rPr>
        <w:t>obchod</w:t>
      </w:r>
      <w:r w:rsidRPr="00E60C6E">
        <w:rPr>
          <w:rFonts w:ascii="Times New Roman" w:hAnsi="Times New Roman" w:cs="Times New Roman"/>
          <w:sz w:val="24"/>
          <w:szCs w:val="24"/>
          <w:lang w:eastAsia="sk-SK" w:bidi="sk-SK"/>
        </w:rPr>
        <w:t xml:space="preserve">y na úver. Z </w:t>
      </w:r>
      <w:proofErr w:type="spellStart"/>
      <w:r w:rsidRPr="00E60C6E">
        <w:rPr>
          <w:rFonts w:ascii="Times New Roman" w:hAnsi="Times New Roman" w:cs="Times New Roman"/>
          <w:sz w:val="24"/>
          <w:szCs w:val="24"/>
          <w:lang w:eastAsia="sk-SK" w:bidi="sk-SK"/>
        </w:rPr>
        <w:t>deníku</w:t>
      </w:r>
      <w:proofErr w:type="spellEnd"/>
      <w:r w:rsidRPr="00E60C6E">
        <w:rPr>
          <w:rFonts w:ascii="Times New Roman" w:hAnsi="Times New Roman" w:cs="Times New Roman"/>
          <w:sz w:val="24"/>
          <w:szCs w:val="24"/>
          <w:lang w:eastAsia="sk-SK" w:bidi="sk-SK"/>
        </w:rPr>
        <w:t xml:space="preserve"> potom sa prepisujú príslušné položky do knihy hlavnej, keď je vôbec vedená. Tiež sa môže ukázať potrebným viesť knihu objednávok a knihu na výmlatu mzdy. Knihu </w:t>
      </w:r>
      <w:proofErr w:type="spellStart"/>
      <w:r w:rsidRPr="00E60C6E">
        <w:rPr>
          <w:rFonts w:ascii="Times New Roman" w:hAnsi="Times New Roman" w:cs="Times New Roman"/>
          <w:sz w:val="24"/>
          <w:szCs w:val="24"/>
          <w:lang w:eastAsia="sk-SK" w:bidi="sk-SK"/>
        </w:rPr>
        <w:t>sročnú</w:t>
      </w:r>
      <w:proofErr w:type="spellEnd"/>
      <w:r w:rsidRPr="00E60C6E">
        <w:rPr>
          <w:rFonts w:ascii="Times New Roman" w:hAnsi="Times New Roman" w:cs="Times New Roman"/>
          <w:sz w:val="24"/>
          <w:szCs w:val="24"/>
          <w:lang w:eastAsia="sk-SK" w:bidi="sk-SK"/>
        </w:rPr>
        <w:t xml:space="preserve"> zastúpi najlepšie kalendár.</w:t>
      </w:r>
    </w:p>
    <w:p w:rsidR="00134DD4" w:rsidRPr="00E60C6E" w:rsidRDefault="00134DD4" w:rsidP="00134DD4">
      <w:pPr>
        <w:spacing w:before="120" w:after="120"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spacing w:before="120" w:after="12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br w:type="page"/>
      </w:r>
    </w:p>
    <w:p w:rsidR="00134DD4" w:rsidRPr="00E60C6E" w:rsidRDefault="00134DD4" w:rsidP="00134DD4">
      <w:pPr>
        <w:pStyle w:val="Zkladntext9"/>
        <w:shd w:val="clear" w:color="auto" w:fill="auto"/>
        <w:spacing w:before="120" w:after="120" w:line="240" w:lineRule="auto"/>
        <w:ind w:left="284" w:right="20" w:firstLine="397"/>
        <w:rPr>
          <w:rFonts w:ascii="Times New Roman" w:hAnsi="Times New Roman" w:cs="Times New Roman"/>
          <w:sz w:val="24"/>
          <w:szCs w:val="24"/>
          <w:lang w:eastAsia="sk-SK" w:bidi="sk-SK"/>
        </w:rPr>
      </w:pPr>
    </w:p>
    <w:p w:rsidR="00134DD4" w:rsidRPr="00E60C6E" w:rsidRDefault="00134DD4" w:rsidP="00134DD4">
      <w:pPr>
        <w:pStyle w:val="Nadpis2"/>
        <w:spacing w:before="120" w:after="120" w:line="240" w:lineRule="auto"/>
        <w:ind w:left="284" w:firstLine="397"/>
        <w:jc w:val="both"/>
        <w:rPr>
          <w:rFonts w:ascii="Times New Roman" w:hAnsi="Times New Roman" w:cs="Times New Roman"/>
          <w:color w:val="auto"/>
          <w:sz w:val="24"/>
          <w:szCs w:val="24"/>
          <w:lang w:eastAsia="sk-SK" w:bidi="sk-SK"/>
        </w:rPr>
      </w:pPr>
      <w:r w:rsidRPr="00E60C6E">
        <w:rPr>
          <w:rFonts w:ascii="Times New Roman" w:hAnsi="Times New Roman" w:cs="Times New Roman"/>
          <w:color w:val="auto"/>
          <w:sz w:val="24"/>
          <w:szCs w:val="24"/>
          <w:lang w:eastAsia="sk-SK" w:bidi="sk-SK"/>
        </w:rPr>
        <w:t>1932</w:t>
      </w:r>
    </w:p>
    <w:p w:rsidR="00134DD4" w:rsidRPr="00E60C6E" w:rsidRDefault="00134DD4" w:rsidP="00134DD4">
      <w:pPr>
        <w:pStyle w:val="Nadpis3"/>
        <w:spacing w:line="240" w:lineRule="auto"/>
        <w:ind w:left="284" w:firstLine="397"/>
        <w:jc w:val="both"/>
        <w:rPr>
          <w:rFonts w:ascii="Times New Roman" w:hAnsi="Times New Roman" w:cs="Times New Roman"/>
          <w:color w:val="auto"/>
        </w:rPr>
      </w:pPr>
      <w:r w:rsidRPr="00E60C6E">
        <w:rPr>
          <w:rFonts w:ascii="Times New Roman" w:hAnsi="Times New Roman" w:cs="Times New Roman"/>
          <w:color w:val="auto"/>
        </w:rPr>
        <w:t>Jednoduché účtovníctvo.</w:t>
      </w:r>
    </w:p>
    <w:p w:rsidR="00134DD4" w:rsidRPr="00E60C6E" w:rsidRDefault="00134DD4" w:rsidP="00134DD4">
      <w:pPr>
        <w:spacing w:after="6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Kto počtuje, ten gazduje — hovorí naše slovenské porekadlo, ktoré by sme ale správnejšie takto mali povedať: </w:t>
      </w:r>
      <w:r w:rsidRPr="00E60C6E">
        <w:rPr>
          <w:rStyle w:val="ZkladntextKurzva"/>
          <w:rFonts w:eastAsiaTheme="minorHAnsi"/>
          <w:i w:val="0"/>
          <w:color w:val="auto"/>
          <w:sz w:val="24"/>
          <w:szCs w:val="24"/>
        </w:rPr>
        <w:t>kto účtuje, ten gazduje.</w:t>
      </w:r>
    </w:p>
    <w:p w:rsidR="00134DD4" w:rsidRPr="00E60C6E" w:rsidRDefault="00134DD4" w:rsidP="00134DD4">
      <w:pPr>
        <w:spacing w:after="172"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Načo účtujeme ? — Nato, aby sme videli, či sa majetkové vzmáhame a či </w:t>
      </w:r>
      <w:proofErr w:type="spellStart"/>
      <w:r w:rsidRPr="00E60C6E">
        <w:rPr>
          <w:rStyle w:val="Zkladntext1"/>
          <w:rFonts w:eastAsiaTheme="minorHAnsi"/>
          <w:sz w:val="24"/>
          <w:szCs w:val="24"/>
        </w:rPr>
        <w:t>upadujeme</w:t>
      </w:r>
      <w:proofErr w:type="spellEnd"/>
      <w:r w:rsidRPr="00E60C6E">
        <w:rPr>
          <w:rStyle w:val="Zkladntext1"/>
          <w:rFonts w:eastAsiaTheme="minorHAnsi"/>
          <w:sz w:val="24"/>
          <w:szCs w:val="24"/>
        </w:rPr>
        <w:t xml:space="preserve">, či zarábame, alebo utrácame ? Kto neúčtuje, gazduje na slepo a také hospodárenie je chodenie v tme, bez svetla, je len živorenie a nejedného už do záhuby priviedlo. Riadne vedené účtovanie, hoci celkom jednoduché, podáva nám vždy jasný obraz o </w:t>
      </w:r>
      <w:r w:rsidRPr="00E60C6E">
        <w:rPr>
          <w:rStyle w:val="Zkladntext1"/>
          <w:rFonts w:eastAsiaTheme="minorHAnsi"/>
          <w:b/>
          <w:color w:val="FF0000"/>
          <w:sz w:val="28"/>
          <w:szCs w:val="24"/>
          <w:u w:val="single"/>
        </w:rPr>
        <w:t>strat</w:t>
      </w:r>
      <w:r w:rsidRPr="00E60C6E">
        <w:rPr>
          <w:rStyle w:val="Zkladntext1"/>
          <w:rFonts w:eastAsiaTheme="minorHAnsi"/>
          <w:sz w:val="24"/>
          <w:szCs w:val="24"/>
        </w:rPr>
        <w:t xml:space="preserve">e, alebo </w:t>
      </w:r>
      <w:r w:rsidRPr="00E60C6E">
        <w:rPr>
          <w:rStyle w:val="Zkladntext1"/>
          <w:rFonts w:eastAsiaTheme="minorHAnsi"/>
          <w:color w:val="FF0000"/>
          <w:sz w:val="24"/>
          <w:szCs w:val="24"/>
        </w:rPr>
        <w:t>zisk</w:t>
      </w:r>
      <w:r w:rsidRPr="00E60C6E">
        <w:rPr>
          <w:rStyle w:val="Zkladntext1"/>
          <w:rFonts w:eastAsiaTheme="minorHAnsi"/>
          <w:sz w:val="24"/>
          <w:szCs w:val="24"/>
        </w:rPr>
        <w:t>u, varuje nás pred zbytočnými vý</w:t>
      </w:r>
      <w:r w:rsidRPr="00E60C6E">
        <w:rPr>
          <w:rStyle w:val="Zkladntext1"/>
          <w:rFonts w:eastAsiaTheme="minorHAnsi"/>
          <w:sz w:val="24"/>
          <w:szCs w:val="24"/>
        </w:rPr>
        <w:softHyphen/>
        <w:t>davkami. Podáva prehľad hospodárstva a do domácnosti prináša spokojnosť a okrem toho je i potrebné k priznaniu na daň z osob</w:t>
      </w:r>
      <w:r w:rsidRPr="00E60C6E">
        <w:rPr>
          <w:rStyle w:val="Zkladntext1"/>
          <w:rFonts w:eastAsiaTheme="minorHAnsi"/>
          <w:sz w:val="24"/>
          <w:szCs w:val="24"/>
        </w:rPr>
        <w:softHyphen/>
        <w:t>ného príjmu.</w:t>
      </w:r>
    </w:p>
    <w:p w:rsidR="00134DD4" w:rsidRPr="00E60C6E" w:rsidRDefault="00134DD4" w:rsidP="00134DD4">
      <w:pPr>
        <w:spacing w:after="103" w:line="240" w:lineRule="auto"/>
        <w:ind w:left="284" w:right="40" w:firstLine="397"/>
        <w:jc w:val="both"/>
        <w:rPr>
          <w:rFonts w:ascii="Times New Roman" w:hAnsi="Times New Roman" w:cs="Times New Roman"/>
          <w:sz w:val="24"/>
          <w:szCs w:val="24"/>
        </w:rPr>
      </w:pPr>
      <w:proofErr w:type="spellStart"/>
      <w:r w:rsidRPr="00E60C6E">
        <w:rPr>
          <w:rStyle w:val="Zkladntext1"/>
          <w:rFonts w:eastAsiaTheme="minorHAnsi"/>
          <w:sz w:val="24"/>
          <w:szCs w:val="24"/>
        </w:rPr>
        <w:t>Najjednoduchejšie</w:t>
      </w:r>
      <w:proofErr w:type="spellEnd"/>
      <w:r w:rsidRPr="00E60C6E">
        <w:rPr>
          <w:rStyle w:val="Zkladntext1"/>
          <w:rFonts w:eastAsiaTheme="minorHAnsi"/>
          <w:sz w:val="24"/>
          <w:szCs w:val="24"/>
        </w:rPr>
        <w:t xml:space="preserve"> účtovníctvo, ktoré i ten najmenší hospodár, remeselník atď. viesť má, záleží</w:t>
      </w:r>
    </w:p>
    <w:p w:rsidR="00134DD4" w:rsidRPr="00E60C6E" w:rsidRDefault="00134DD4" w:rsidP="00134DD4">
      <w:pPr>
        <w:widowControl w:val="0"/>
        <w:numPr>
          <w:ilvl w:val="0"/>
          <w:numId w:val="56"/>
        </w:numPr>
        <w:spacing w:after="128"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zo súpisu, čiže </w:t>
      </w:r>
      <w:r w:rsidRPr="00E60C6E">
        <w:rPr>
          <w:rStyle w:val="Zkladntext105bodovTun"/>
          <w:rFonts w:eastAsia="Georgia"/>
          <w:b w:val="0"/>
          <w:sz w:val="24"/>
          <w:szCs w:val="24"/>
        </w:rPr>
        <w:t xml:space="preserve">inventára </w:t>
      </w:r>
      <w:r w:rsidRPr="00E60C6E">
        <w:rPr>
          <w:rStyle w:val="Zkladntext1"/>
          <w:rFonts w:eastAsiaTheme="minorHAnsi"/>
          <w:sz w:val="24"/>
          <w:szCs w:val="24"/>
        </w:rPr>
        <w:t>majetku a ťarchy a</w:t>
      </w:r>
    </w:p>
    <w:p w:rsidR="00134DD4" w:rsidRPr="00E60C6E" w:rsidRDefault="00134DD4" w:rsidP="00134DD4">
      <w:pPr>
        <w:widowControl w:val="0"/>
        <w:numPr>
          <w:ilvl w:val="0"/>
          <w:numId w:val="56"/>
        </w:numPr>
        <w:spacing w:after="501"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 z pokladničného </w:t>
      </w:r>
      <w:proofErr w:type="spellStart"/>
      <w:r w:rsidRPr="00E60C6E">
        <w:rPr>
          <w:rStyle w:val="Zkladntext105bodovTun"/>
          <w:rFonts w:eastAsia="Georgia"/>
          <w:b w:val="0"/>
          <w:sz w:val="24"/>
          <w:szCs w:val="24"/>
        </w:rPr>
        <w:t>deníka</w:t>
      </w:r>
      <w:proofErr w:type="spellEnd"/>
      <w:r w:rsidRPr="00E60C6E">
        <w:rPr>
          <w:rStyle w:val="Zkladntext105bodovTun"/>
          <w:rFonts w:eastAsia="Georgia"/>
          <w:b w:val="0"/>
          <w:sz w:val="24"/>
          <w:szCs w:val="24"/>
        </w:rPr>
        <w:t>.</w:t>
      </w:r>
    </w:p>
    <w:p w:rsidR="00134DD4" w:rsidRPr="00E60C6E" w:rsidRDefault="00134DD4" w:rsidP="00134DD4">
      <w:pPr>
        <w:spacing w:line="240" w:lineRule="auto"/>
        <w:ind w:left="284" w:firstLine="397"/>
        <w:jc w:val="both"/>
        <w:rPr>
          <w:rFonts w:ascii="Times New Roman" w:hAnsi="Times New Roman" w:cs="Times New Roman"/>
          <w:sz w:val="28"/>
          <w:szCs w:val="28"/>
        </w:rPr>
      </w:pPr>
      <w:r w:rsidRPr="00E60C6E">
        <w:rPr>
          <w:rFonts w:ascii="Times New Roman" w:hAnsi="Times New Roman" w:cs="Times New Roman"/>
          <w:sz w:val="28"/>
          <w:szCs w:val="28"/>
        </w:rPr>
        <w:t>A) Inventár.</w:t>
      </w:r>
    </w:p>
    <w:p w:rsidR="00134DD4" w:rsidRPr="00E60C6E" w:rsidRDefault="00134DD4" w:rsidP="00134DD4">
      <w:pPr>
        <w:spacing w:after="104"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 xml:space="preserve">Do tohto zapisujú sa každoročne na začiatku i konci roka všetky </w:t>
      </w:r>
      <w:proofErr w:type="spellStart"/>
      <w:r w:rsidRPr="00E60C6E">
        <w:rPr>
          <w:rStyle w:val="Zkladntext1"/>
          <w:rFonts w:eastAsiaTheme="minorHAnsi"/>
          <w:sz w:val="24"/>
          <w:szCs w:val="24"/>
        </w:rPr>
        <w:t>nemovitosti</w:t>
      </w:r>
      <w:proofErr w:type="spellEnd"/>
      <w:r w:rsidRPr="00E60C6E">
        <w:rPr>
          <w:rStyle w:val="Zkladntext1"/>
          <w:rFonts w:eastAsiaTheme="minorHAnsi"/>
          <w:sz w:val="24"/>
          <w:szCs w:val="24"/>
        </w:rPr>
        <w:t xml:space="preserve">, ako pole, lúky, záhrady, hora, obytné budovy, hospodárske staviská, dielňa atď. — všetky </w:t>
      </w:r>
      <w:proofErr w:type="spellStart"/>
      <w:r w:rsidRPr="00E60C6E">
        <w:rPr>
          <w:rStyle w:val="Zkladntext1"/>
          <w:rFonts w:eastAsiaTheme="minorHAnsi"/>
          <w:sz w:val="24"/>
          <w:szCs w:val="24"/>
        </w:rPr>
        <w:t>movitosti</w:t>
      </w:r>
      <w:proofErr w:type="spellEnd"/>
      <w:r w:rsidRPr="00E60C6E">
        <w:rPr>
          <w:rStyle w:val="Zkladntext1"/>
          <w:rFonts w:eastAsiaTheme="minorHAnsi"/>
          <w:sz w:val="24"/>
          <w:szCs w:val="24"/>
        </w:rPr>
        <w:t>, ako stroje, náradie, riad, nástroje, domáce zvieratá, hydina atď. — ďalej: zá</w:t>
      </w:r>
      <w:r w:rsidRPr="00E60C6E">
        <w:rPr>
          <w:rStyle w:val="Zkladntext1"/>
          <w:rFonts w:eastAsiaTheme="minorHAnsi"/>
          <w:sz w:val="24"/>
          <w:szCs w:val="24"/>
        </w:rPr>
        <w:softHyphen/>
        <w:t>soby potravín, tovaru, surovín, krmu atď., hotové peniaze, i všetky dlžoby.</w:t>
      </w:r>
    </w:p>
    <w:p w:rsidR="00134DD4" w:rsidRPr="00E60C6E" w:rsidRDefault="00134DD4" w:rsidP="00134DD4">
      <w:pPr>
        <w:spacing w:after="208" w:line="240" w:lineRule="auto"/>
        <w:ind w:left="284" w:firstLine="397"/>
        <w:jc w:val="both"/>
        <w:rPr>
          <w:rFonts w:ascii="Times New Roman" w:hAnsi="Times New Roman" w:cs="Times New Roman"/>
          <w:sz w:val="24"/>
          <w:szCs w:val="24"/>
        </w:rPr>
      </w:pPr>
      <w:proofErr w:type="spellStart"/>
      <w:r w:rsidRPr="00E60C6E">
        <w:rPr>
          <w:rStyle w:val="Zkladntext1"/>
          <w:rFonts w:eastAsiaTheme="minorHAnsi"/>
          <w:sz w:val="24"/>
          <w:szCs w:val="24"/>
        </w:rPr>
        <w:t>Dľa</w:t>
      </w:r>
      <w:proofErr w:type="spellEnd"/>
      <w:r w:rsidRPr="00E60C6E">
        <w:rPr>
          <w:rStyle w:val="Zkladntext1"/>
          <w:rFonts w:eastAsiaTheme="minorHAnsi"/>
          <w:sz w:val="24"/>
          <w:szCs w:val="24"/>
        </w:rPr>
        <w:t xml:space="preserve"> pripojeného vzoru </w:t>
      </w:r>
      <w:proofErr w:type="spellStart"/>
      <w:r w:rsidRPr="00E60C6E">
        <w:rPr>
          <w:rStyle w:val="Zkladntext1"/>
          <w:rFonts w:eastAsiaTheme="minorHAnsi"/>
          <w:sz w:val="24"/>
          <w:szCs w:val="24"/>
        </w:rPr>
        <w:t>sostavte</w:t>
      </w:r>
      <w:proofErr w:type="spellEnd"/>
      <w:r w:rsidRPr="00E60C6E">
        <w:rPr>
          <w:rStyle w:val="Zkladntext1"/>
          <w:rFonts w:eastAsiaTheme="minorHAnsi"/>
          <w:sz w:val="24"/>
          <w:szCs w:val="24"/>
        </w:rPr>
        <w:t xml:space="preserve"> inventár vášho majetku!</w:t>
      </w:r>
    </w:p>
    <w:p w:rsidR="00134DD4" w:rsidRPr="00E60C6E" w:rsidRDefault="00134DD4" w:rsidP="00134DD4">
      <w:pPr>
        <w:pStyle w:val="Zkladntext91"/>
        <w:shd w:val="clear" w:color="auto" w:fill="auto"/>
        <w:spacing w:before="0" w:after="0" w:line="240" w:lineRule="auto"/>
        <w:ind w:left="284" w:firstLine="397"/>
        <w:rPr>
          <w:i w:val="0"/>
        </w:rPr>
      </w:pPr>
      <w:r w:rsidRPr="00E60C6E">
        <w:rPr>
          <w:i w:val="0"/>
        </w:rPr>
        <w:t>( Viď na nasledujúcej strane !)</w:t>
      </w:r>
    </w:p>
    <w:p w:rsidR="00134DD4" w:rsidRPr="00E60C6E" w:rsidRDefault="00134DD4" w:rsidP="00134DD4">
      <w:pPr>
        <w:pStyle w:val="Zkladntext91"/>
        <w:shd w:val="clear" w:color="auto" w:fill="auto"/>
        <w:spacing w:before="0" w:after="0" w:line="240" w:lineRule="auto"/>
        <w:ind w:left="284" w:firstLine="397"/>
        <w:rPr>
          <w:i w:val="0"/>
        </w:rPr>
      </w:pPr>
    </w:p>
    <w:tbl>
      <w:tblPr>
        <w:tblW w:w="5000" w:type="pct"/>
        <w:tblCellMar>
          <w:left w:w="70" w:type="dxa"/>
          <w:right w:w="70" w:type="dxa"/>
        </w:tblCellMar>
        <w:tblLook w:val="04A0" w:firstRow="1" w:lastRow="0" w:firstColumn="1" w:lastColumn="0" w:noHBand="0" w:noVBand="1"/>
      </w:tblPr>
      <w:tblGrid>
        <w:gridCol w:w="737"/>
        <w:gridCol w:w="2889"/>
        <w:gridCol w:w="1280"/>
        <w:gridCol w:w="671"/>
        <w:gridCol w:w="880"/>
        <w:gridCol w:w="791"/>
        <w:gridCol w:w="1048"/>
        <w:gridCol w:w="634"/>
      </w:tblGrid>
      <w:tr w:rsidR="00134DD4" w:rsidRPr="00E60C6E" w:rsidTr="00594EDC">
        <w:trPr>
          <w:trHeight w:val="255"/>
        </w:trPr>
        <w:tc>
          <w:tcPr>
            <w:tcW w:w="440" w:type="pct"/>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poradové</w:t>
            </w:r>
            <w:r w:rsidRPr="00E60C6E">
              <w:rPr>
                <w:rFonts w:ascii="Times New Roman" w:eastAsia="Times New Roman" w:hAnsi="Times New Roman" w:cs="Times New Roman"/>
                <w:sz w:val="20"/>
                <w:szCs w:val="20"/>
                <w:lang w:eastAsia="sk-SK"/>
              </w:rPr>
              <w:br/>
              <w:t xml:space="preserve"> číslo</w:t>
            </w:r>
          </w:p>
        </w:tc>
        <w:tc>
          <w:tcPr>
            <w:tcW w:w="1645"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146"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Na začiatku roka</w:t>
            </w:r>
          </w:p>
        </w:tc>
        <w:tc>
          <w:tcPr>
            <w:tcW w:w="802"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V roku</w:t>
            </w:r>
          </w:p>
        </w:tc>
        <w:tc>
          <w:tcPr>
            <w:tcW w:w="967"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Na konci roka</w:t>
            </w:r>
          </w:p>
        </w:tc>
      </w:tr>
      <w:tr w:rsidR="00134DD4" w:rsidRPr="00E60C6E" w:rsidTr="00594EDC">
        <w:trPr>
          <w:trHeight w:val="255"/>
        </w:trPr>
        <w:tc>
          <w:tcPr>
            <w:tcW w:w="440"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645"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146" w:type="pct"/>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hodnota</w:t>
            </w:r>
          </w:p>
        </w:tc>
        <w:tc>
          <w:tcPr>
            <w:tcW w:w="45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pri</w:t>
            </w:r>
            <w:r w:rsidRPr="00E60C6E">
              <w:rPr>
                <w:rFonts w:ascii="Times New Roman" w:hAnsi="Times New Roman" w:cs="Times New Roman"/>
                <w:bCs/>
                <w:sz w:val="20"/>
                <w:szCs w:val="20"/>
                <w:lang w:eastAsia="sk-SK"/>
              </w:rPr>
              <w:softHyphen/>
              <w:t>-</w:t>
            </w:r>
          </w:p>
        </w:tc>
        <w:tc>
          <w:tcPr>
            <w:tcW w:w="34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ubu</w:t>
            </w:r>
            <w:proofErr w:type="spellEnd"/>
            <w:r w:rsidRPr="00E60C6E">
              <w:rPr>
                <w:rFonts w:ascii="Times New Roman" w:hAnsi="Times New Roman" w:cs="Times New Roman"/>
                <w:bCs/>
                <w:sz w:val="20"/>
                <w:szCs w:val="20"/>
                <w:lang w:eastAsia="sk-SK"/>
              </w:rPr>
              <w:softHyphen/>
              <w:t>-</w:t>
            </w:r>
          </w:p>
        </w:tc>
        <w:tc>
          <w:tcPr>
            <w:tcW w:w="967" w:type="pct"/>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hodnota</w:t>
            </w:r>
          </w:p>
        </w:tc>
      </w:tr>
      <w:tr w:rsidR="00134DD4" w:rsidRPr="00E60C6E" w:rsidTr="00594EDC">
        <w:trPr>
          <w:trHeight w:val="330"/>
        </w:trPr>
        <w:tc>
          <w:tcPr>
            <w:tcW w:w="440"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645"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74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2E7C03">
              <w:rPr>
                <w:rFonts w:ascii="Times New Roman" w:hAnsi="Times New Roman" w:cs="Times New Roman"/>
                <w:bCs/>
                <w:i/>
                <w:sz w:val="24"/>
                <w:szCs w:val="20"/>
                <w:lang w:eastAsia="sk-SK"/>
              </w:rPr>
              <w:t>Kč</w:t>
            </w:r>
          </w:p>
        </w:tc>
        <w:tc>
          <w:tcPr>
            <w:tcW w:w="403"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budlo</w:t>
            </w:r>
            <w:proofErr w:type="spellEnd"/>
          </w:p>
        </w:tc>
        <w:tc>
          <w:tcPr>
            <w:tcW w:w="346"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proofErr w:type="spellStart"/>
            <w:r w:rsidRPr="00E60C6E">
              <w:rPr>
                <w:rFonts w:ascii="Times New Roman" w:hAnsi="Times New Roman" w:cs="Times New Roman"/>
                <w:bCs/>
                <w:sz w:val="20"/>
                <w:szCs w:val="20"/>
                <w:lang w:eastAsia="sk-SK"/>
              </w:rPr>
              <w:t>dlo</w:t>
            </w:r>
            <w:proofErr w:type="spellEnd"/>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2E7C03">
              <w:rPr>
                <w:rFonts w:ascii="Times New Roman" w:hAnsi="Times New Roman" w:cs="Times New Roman"/>
                <w:bCs/>
                <w:i/>
                <w:sz w:val="24"/>
                <w:szCs w:val="20"/>
                <w:lang w:eastAsia="sk-SK"/>
              </w:rPr>
              <w:t>Kč</w:t>
            </w:r>
          </w:p>
        </w:tc>
        <w:tc>
          <w:tcPr>
            <w:tcW w:w="353" w:type="pct"/>
            <w:tcBorders>
              <w:top w:val="nil"/>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h</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 Majetok.</w:t>
            </w:r>
          </w:p>
        </w:tc>
        <w:tc>
          <w:tcPr>
            <w:tcW w:w="74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 </w:t>
            </w:r>
            <w:r w:rsidRPr="00E60C6E">
              <w:rPr>
                <w:rFonts w:ascii="Times New Roman" w:hAnsi="Times New Roman" w:cs="Times New Roman"/>
                <w:iCs/>
                <w:sz w:val="20"/>
                <w:szCs w:val="20"/>
                <w:lang w:eastAsia="sk-SK"/>
              </w:rPr>
              <w:t>Pozemky: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Roľa na Kopci</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4800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4800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Roľa na </w:t>
            </w:r>
            <w:proofErr w:type="spellStart"/>
            <w:r w:rsidRPr="00E60C6E">
              <w:rPr>
                <w:rFonts w:ascii="Times New Roman" w:hAnsi="Times New Roman" w:cs="Times New Roman"/>
                <w:sz w:val="20"/>
                <w:szCs w:val="20"/>
                <w:lang w:eastAsia="sk-SK"/>
              </w:rPr>
              <w:t>Mohylke</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Roľa za Maticovom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5900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5900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Kapustná hrada v </w:t>
            </w:r>
            <w:proofErr w:type="spellStart"/>
            <w:r w:rsidRPr="00E60C6E">
              <w:rPr>
                <w:rFonts w:ascii="Times New Roman" w:hAnsi="Times New Roman" w:cs="Times New Roman"/>
                <w:sz w:val="20"/>
                <w:szCs w:val="20"/>
                <w:lang w:eastAsia="sk-SK"/>
              </w:rPr>
              <w:t>Políku</w:t>
            </w:r>
            <w:proofErr w:type="spellEnd"/>
            <w:r w:rsidRPr="00E60C6E">
              <w:rPr>
                <w:rFonts w:ascii="Times New Roman" w:hAnsi="Times New Roman" w:cs="Times New Roman"/>
                <w:sz w:val="20"/>
                <w:szCs w:val="20"/>
                <w:lang w:eastAsia="sk-SK"/>
              </w:rPr>
              <w:t xml:space="preserve"> .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1360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1360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Lúka nad Vaňovom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2. Budovy</w:t>
            </w:r>
            <w:r w:rsidRPr="00E60C6E">
              <w:rPr>
                <w:rFonts w:ascii="Times New Roman" w:eastAsia="Times New Roman" w:hAnsi="Times New Roman" w:cs="Times New Roman"/>
                <w:sz w:val="20"/>
                <w:szCs w:val="20"/>
                <w:lang w:eastAsia="sk-SK"/>
              </w:rPr>
              <w:t xml:space="preserve">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Obytný dom</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45000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44500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Humno</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10000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9600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lastRenderedPageBreak/>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Sypáreň</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4200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Maštale a chlievy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5700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3. Stroje a náradie: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Rajtár</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800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750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Rezačka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Pluh</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1100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Brány a </w:t>
            </w:r>
            <w:proofErr w:type="spellStart"/>
            <w:r w:rsidRPr="00E60C6E">
              <w:rPr>
                <w:rFonts w:ascii="Times New Roman" w:hAnsi="Times New Roman" w:cs="Times New Roman"/>
                <w:sz w:val="20"/>
                <w:szCs w:val="20"/>
                <w:lang w:eastAsia="sk-SK"/>
              </w:rPr>
              <w:t>válok</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350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 vozy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2300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2100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4. Statok:</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 kravy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xml:space="preserve">2 </w:t>
            </w:r>
            <w:proofErr w:type="spellStart"/>
            <w:r w:rsidRPr="00E60C6E">
              <w:rPr>
                <w:rFonts w:ascii="Times New Roman" w:eastAsia="Times New Roman" w:hAnsi="Times New Roman" w:cs="Times New Roman"/>
                <w:sz w:val="20"/>
                <w:szCs w:val="20"/>
                <w:lang w:eastAsia="sk-SK"/>
              </w:rPr>
              <w:t>telce</w:t>
            </w:r>
            <w:proofErr w:type="spellEnd"/>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0"/>
                <w:szCs w:val="20"/>
                <w:lang w:eastAsia="sk-SK"/>
              </w:rPr>
            </w:pPr>
            <w:r w:rsidRPr="00E60C6E">
              <w:rPr>
                <w:rFonts w:ascii="Times New Roman" w:hAnsi="Times New Roman" w:cs="Times New Roman"/>
                <w:bCs/>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 kone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7400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7400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 svine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1700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2500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5 Zásoby: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Zrno</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6280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7540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Slama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936</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1250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Seno a ďatelina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2320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1860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Domáce zariadenie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4300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Zásoby potravín</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1200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6</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Hotové peniaze</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630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1520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Súčet majetku:</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II. DLŽOBY.</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j</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 v Tatre banke . .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1600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1000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 remeselníkom ....</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750</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280</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Súhrn dlžôb:</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III. ZÁVER:</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40"/>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Majetok</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Dlžoba</w:t>
            </w:r>
          </w:p>
        </w:tc>
        <w:tc>
          <w:tcPr>
            <w:tcW w:w="74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53"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r w:rsidR="00134DD4" w:rsidRPr="00E60C6E" w:rsidTr="00594EDC">
        <w:trPr>
          <w:trHeight w:val="255"/>
        </w:trPr>
        <w:tc>
          <w:tcPr>
            <w:tcW w:w="440"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1645" w:type="pct"/>
            <w:tcBorders>
              <w:top w:val="single" w:sz="8" w:space="0" w:color="auto"/>
              <w:left w:val="single" w:sz="8" w:space="0" w:color="auto"/>
              <w:bottom w:val="single" w:sz="8" w:space="0" w:color="auto"/>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Čistý majetok:</w:t>
            </w:r>
          </w:p>
        </w:tc>
        <w:tc>
          <w:tcPr>
            <w:tcW w:w="74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03"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45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346"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c>
          <w:tcPr>
            <w:tcW w:w="61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0"/>
                <w:szCs w:val="20"/>
                <w:lang w:eastAsia="sk-SK"/>
              </w:rPr>
            </w:pPr>
            <w:r w:rsidRPr="00E60C6E">
              <w:rPr>
                <w:rFonts w:ascii="Times New Roman" w:eastAsia="Times New Roman" w:hAnsi="Times New Roman" w:cs="Times New Roman"/>
                <w:iCs/>
                <w:sz w:val="20"/>
                <w:szCs w:val="20"/>
                <w:lang w:eastAsia="sk-SK"/>
              </w:rPr>
              <w:t> </w:t>
            </w:r>
          </w:p>
        </w:tc>
        <w:tc>
          <w:tcPr>
            <w:tcW w:w="353"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eastAsia="Times New Roman" w:hAnsi="Times New Roman" w:cs="Times New Roman"/>
                <w:sz w:val="20"/>
                <w:szCs w:val="20"/>
                <w:lang w:eastAsia="sk-SK"/>
              </w:rPr>
              <w:t> </w:t>
            </w:r>
          </w:p>
        </w:tc>
      </w:tr>
    </w:tbl>
    <w:p w:rsidR="00134DD4" w:rsidRPr="00E60C6E" w:rsidRDefault="00134DD4" w:rsidP="00134DD4">
      <w:pPr>
        <w:pStyle w:val="Zkladntext91"/>
        <w:shd w:val="clear" w:color="auto" w:fill="auto"/>
        <w:spacing w:before="0" w:after="0" w:line="240" w:lineRule="auto"/>
        <w:ind w:left="284" w:firstLine="397"/>
        <w:rPr>
          <w:i w:val="0"/>
        </w:rPr>
      </w:pPr>
    </w:p>
    <w:p w:rsidR="00134DD4" w:rsidRPr="00E60C6E" w:rsidRDefault="00134DD4" w:rsidP="00134DD4">
      <w:pPr>
        <w:pStyle w:val="Zkladntext91"/>
        <w:shd w:val="clear" w:color="auto" w:fill="auto"/>
        <w:spacing w:before="0" w:after="0" w:line="240" w:lineRule="auto"/>
        <w:ind w:left="284" w:firstLine="397"/>
        <w:rPr>
          <w:i w:val="0"/>
          <w:lang w:eastAsia="sk-SK" w:bidi="sk-SK"/>
        </w:rPr>
      </w:pPr>
      <w:r w:rsidRPr="00E60C6E">
        <w:rPr>
          <w:i w:val="0"/>
          <w:lang w:eastAsia="sk-SK" w:bidi="sk-SK"/>
        </w:rPr>
        <w:t xml:space="preserve"> Inventár na rok 1932</w:t>
      </w:r>
    </w:p>
    <w:p w:rsidR="00134DD4" w:rsidRPr="00E60C6E" w:rsidRDefault="00134DD4" w:rsidP="00134DD4">
      <w:pPr>
        <w:pStyle w:val="Zkladntext91"/>
        <w:shd w:val="clear" w:color="auto" w:fill="auto"/>
        <w:spacing w:before="0" w:after="0" w:line="240" w:lineRule="auto"/>
        <w:ind w:left="284" w:firstLine="397"/>
        <w:rPr>
          <w:i w:val="0"/>
          <w:lang w:eastAsia="sk-SK" w:bidi="sk-SK"/>
        </w:rPr>
      </w:pPr>
    </w:p>
    <w:p w:rsidR="00134DD4" w:rsidRPr="00E60C6E" w:rsidRDefault="00134DD4" w:rsidP="00134DD4">
      <w:pPr>
        <w:spacing w:after="219"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Z pripojeného inventára vypočítajte súhrn majetku a súhrn dlžoby a odčítaním dlžoby z majetku určite hodnotu čistého majetku !</w:t>
      </w:r>
    </w:p>
    <w:p w:rsidR="00134DD4" w:rsidRPr="00E60C6E" w:rsidRDefault="00134DD4" w:rsidP="00134DD4">
      <w:pPr>
        <w:spacing w:line="240" w:lineRule="auto"/>
        <w:ind w:left="284" w:firstLine="397"/>
        <w:jc w:val="both"/>
        <w:rPr>
          <w:rFonts w:ascii="Times New Roman" w:hAnsi="Times New Roman" w:cs="Times New Roman"/>
          <w:sz w:val="28"/>
          <w:szCs w:val="28"/>
        </w:rPr>
      </w:pPr>
      <w:r w:rsidRPr="00E60C6E">
        <w:rPr>
          <w:rFonts w:ascii="Times New Roman" w:hAnsi="Times New Roman" w:cs="Times New Roman"/>
          <w:sz w:val="28"/>
          <w:szCs w:val="28"/>
        </w:rPr>
        <w:t xml:space="preserve">B) Pokladničný </w:t>
      </w:r>
      <w:proofErr w:type="spellStart"/>
      <w:r w:rsidRPr="00E60C6E">
        <w:rPr>
          <w:rFonts w:ascii="Times New Roman" w:hAnsi="Times New Roman" w:cs="Times New Roman"/>
          <w:sz w:val="28"/>
          <w:szCs w:val="28"/>
        </w:rPr>
        <w:t>deník</w:t>
      </w:r>
      <w:proofErr w:type="spellEnd"/>
      <w:r w:rsidRPr="00E60C6E">
        <w:rPr>
          <w:rFonts w:ascii="Times New Roman" w:hAnsi="Times New Roman" w:cs="Times New Roman"/>
          <w:sz w:val="28"/>
          <w:szCs w:val="28"/>
        </w:rPr>
        <w:t>.</w:t>
      </w:r>
    </w:p>
    <w:p w:rsidR="00134DD4" w:rsidRPr="00E60C6E" w:rsidRDefault="00134DD4" w:rsidP="00134DD4">
      <w:pPr>
        <w:spacing w:line="240" w:lineRule="auto"/>
        <w:ind w:left="284" w:firstLine="397"/>
        <w:jc w:val="both"/>
        <w:rPr>
          <w:rStyle w:val="Zkladntext1"/>
          <w:rFonts w:eastAsiaTheme="minorHAnsi"/>
          <w:sz w:val="24"/>
          <w:szCs w:val="24"/>
        </w:rPr>
      </w:pPr>
      <w:r w:rsidRPr="00E60C6E">
        <w:rPr>
          <w:rStyle w:val="Zkladntext1"/>
          <w:rFonts w:eastAsiaTheme="minorHAnsi"/>
          <w:sz w:val="24"/>
          <w:szCs w:val="24"/>
        </w:rPr>
        <w:t>Do tohto zapisujú sa každodenne všetky príjmy a výdavky.</w:t>
      </w:r>
    </w:p>
    <w:tbl>
      <w:tblPr>
        <w:tblW w:w="7330" w:type="dxa"/>
        <w:tblCellMar>
          <w:left w:w="70" w:type="dxa"/>
          <w:right w:w="70" w:type="dxa"/>
        </w:tblCellMar>
        <w:tblLook w:val="04A0" w:firstRow="1" w:lastRow="0" w:firstColumn="1" w:lastColumn="0" w:noHBand="0" w:noVBand="1"/>
      </w:tblPr>
      <w:tblGrid>
        <w:gridCol w:w="860"/>
        <w:gridCol w:w="674"/>
        <w:gridCol w:w="2860"/>
        <w:gridCol w:w="1040"/>
        <w:gridCol w:w="624"/>
        <w:gridCol w:w="1040"/>
        <w:gridCol w:w="624"/>
      </w:tblGrid>
      <w:tr w:rsidR="00134DD4" w:rsidRPr="00E60C6E" w:rsidTr="00594EDC">
        <w:trPr>
          <w:trHeight w:val="315"/>
        </w:trPr>
        <w:tc>
          <w:tcPr>
            <w:tcW w:w="135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1932</w:t>
            </w: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Január</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PRÍJEM</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Výdavok</w:t>
            </w:r>
          </w:p>
        </w:tc>
      </w:tr>
      <w:tr w:rsidR="00134DD4" w:rsidRPr="00E60C6E" w:rsidTr="00594EDC">
        <w:trPr>
          <w:trHeigh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lastRenderedPageBreak/>
              <w:t>jan</w:t>
            </w:r>
            <w:proofErr w:type="spellEnd"/>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2</w:t>
            </w:r>
            <w:r w:rsidRPr="00E60C6E">
              <w:rPr>
                <w:rFonts w:ascii="Times New Roman" w:eastAsia="Times New Roman" w:hAnsi="Times New Roman" w:cs="Times New Roman"/>
                <w:sz w:val="20"/>
                <w:szCs w:val="20"/>
                <w:lang w:eastAsia="sk-SK"/>
              </w:rPr>
              <w:t>.</w:t>
            </w:r>
          </w:p>
        </w:tc>
        <w:tc>
          <w:tcPr>
            <w:tcW w:w="286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Na mesačný žiacky lístok synovi</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Predplatok</w:t>
            </w:r>
            <w:proofErr w:type="spellEnd"/>
            <w:r w:rsidRPr="00E60C6E">
              <w:rPr>
                <w:rFonts w:ascii="Times New Roman" w:hAnsi="Times New Roman" w:cs="Times New Roman"/>
                <w:sz w:val="20"/>
                <w:szCs w:val="20"/>
                <w:lang w:eastAsia="sk-SK"/>
              </w:rPr>
              <w:t xml:space="preserve"> na </w:t>
            </w:r>
            <w:proofErr w:type="spellStart"/>
            <w:r w:rsidRPr="00E60C6E">
              <w:rPr>
                <w:rFonts w:ascii="Times New Roman" w:hAnsi="Times New Roman" w:cs="Times New Roman"/>
                <w:sz w:val="20"/>
                <w:szCs w:val="20"/>
                <w:lang w:eastAsia="sk-SK"/>
              </w:rPr>
              <w:t>Hospod</w:t>
            </w:r>
            <w:proofErr w:type="spellEnd"/>
            <w:r w:rsidRPr="00E60C6E">
              <w:rPr>
                <w:rFonts w:ascii="Times New Roman" w:hAnsi="Times New Roman" w:cs="Times New Roman"/>
                <w:sz w:val="20"/>
                <w:szCs w:val="20"/>
                <w:lang w:eastAsia="sk-SK"/>
              </w:rPr>
              <w:t>. Obzor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32</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 „ „Slov. </w:t>
            </w:r>
            <w:proofErr w:type="spellStart"/>
            <w:r w:rsidRPr="00E60C6E">
              <w:rPr>
                <w:rFonts w:ascii="Times New Roman" w:hAnsi="Times New Roman" w:cs="Times New Roman"/>
                <w:sz w:val="20"/>
                <w:szCs w:val="20"/>
                <w:lang w:eastAsia="sk-SK"/>
              </w:rPr>
              <w:t>Týždeník</w:t>
            </w:r>
            <w:proofErr w:type="spellEnd"/>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8</w:t>
            </w:r>
            <w:r w:rsidRPr="00E60C6E">
              <w:rPr>
                <w:rFonts w:ascii="Times New Roman" w:eastAsia="Times New Roman" w:hAnsi="Times New Roman" w:cs="Times New Roman"/>
                <w:sz w:val="20"/>
                <w:szCs w:val="20"/>
                <w:lang w:eastAsia="sk-SK"/>
              </w:rPr>
              <w:t>.</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2 prasiec á 120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240</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9"/>
                <w:szCs w:val="19"/>
                <w:lang w:eastAsia="sk-SK"/>
              </w:rPr>
            </w:pPr>
            <w:r w:rsidRPr="00E60C6E">
              <w:rPr>
                <w:rFonts w:ascii="Times New Roman" w:eastAsia="Times New Roman" w:hAnsi="Times New Roman" w:cs="Times New Roman"/>
                <w:sz w:val="19"/>
                <w:szCs w:val="19"/>
                <w:lang w:eastAsia="sk-SK"/>
              </w:rPr>
              <w:t>12</w:t>
            </w:r>
            <w:r w:rsidRPr="00E60C6E">
              <w:rPr>
                <w:rFonts w:ascii="Times New Roman" w:eastAsia="Times New Roman" w:hAnsi="Times New Roman" w:cs="Times New Roman"/>
                <w:sz w:val="9"/>
                <w:szCs w:val="9"/>
                <w:lang w:eastAsia="sk-SK"/>
              </w:rPr>
              <w:t>.</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Obchodníkovi za potravné články</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68</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60</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12.</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 látku na šaty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72</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90</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3"/>
                <w:szCs w:val="13"/>
                <w:lang w:eastAsia="sk-SK"/>
              </w:rPr>
            </w:pPr>
            <w:r w:rsidRPr="00E60C6E">
              <w:rPr>
                <w:rFonts w:ascii="Times New Roman" w:eastAsia="Times New Roman" w:hAnsi="Times New Roman" w:cs="Times New Roman"/>
                <w:iCs/>
                <w:sz w:val="13"/>
                <w:szCs w:val="13"/>
                <w:lang w:eastAsia="sk-SK"/>
              </w:rPr>
              <w:t>n</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24.</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2 </w:t>
            </w:r>
            <w:r w:rsidRPr="00E60C6E">
              <w:rPr>
                <w:rFonts w:ascii="Times New Roman" w:hAnsi="Times New Roman" w:cs="Times New Roman"/>
                <w:iCs/>
                <w:sz w:val="19"/>
                <w:szCs w:val="19"/>
                <w:lang w:eastAsia="sk-SK"/>
              </w:rPr>
              <w:t>q</w:t>
            </w:r>
            <w:r w:rsidRPr="00E60C6E">
              <w:rPr>
                <w:rFonts w:ascii="Times New Roman" w:hAnsi="Times New Roman" w:cs="Times New Roman"/>
                <w:sz w:val="20"/>
                <w:szCs w:val="20"/>
                <w:lang w:eastAsia="sk-SK"/>
              </w:rPr>
              <w:t xml:space="preserve"> žita á 184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368</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28.</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Nové čižmy synovi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6"/>
                <w:szCs w:val="16"/>
                <w:lang w:eastAsia="sk-SK"/>
              </w:rPr>
            </w:pPr>
            <w:r w:rsidRPr="00E60C6E">
              <w:rPr>
                <w:rFonts w:ascii="Times New Roman" w:eastAsia="Times New Roman" w:hAnsi="Times New Roman" w:cs="Times New Roman"/>
                <w:sz w:val="16"/>
                <w:szCs w:val="16"/>
                <w:lang w:eastAsia="sk-SK"/>
              </w:rPr>
              <w:t>86</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r>
      <w:tr w:rsidR="00134DD4" w:rsidRPr="00E60C6E" w:rsidTr="00594EDC">
        <w:trPr>
          <w:trHeight w:hRule="exact" w:val="315"/>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31.</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Za mlieko 103 / á 1‘50 </w:t>
            </w:r>
            <w:r w:rsidRPr="002E7C03">
              <w:rPr>
                <w:rFonts w:ascii="Times New Roman" w:hAnsi="Times New Roman" w:cs="Times New Roman"/>
                <w:i/>
                <w:sz w:val="24"/>
                <w:szCs w:val="20"/>
                <w:lang w:eastAsia="sk-SK"/>
              </w:rPr>
              <w:t>Kč</w:t>
            </w:r>
            <w:r w:rsidRPr="00E60C6E">
              <w:rPr>
                <w:rFonts w:ascii="Times New Roman" w:hAnsi="Times New Roman" w:cs="Times New Roman"/>
                <w:sz w:val="20"/>
                <w:szCs w:val="20"/>
                <w:lang w:eastAsia="sk-SK"/>
              </w:rPr>
              <w:t xml:space="preserve">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154</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762</w:t>
            </w:r>
          </w:p>
        </w:tc>
        <w:tc>
          <w:tcPr>
            <w:tcW w:w="52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290</w:t>
            </w:r>
          </w:p>
        </w:tc>
        <w:tc>
          <w:tcPr>
            <w:tcW w:w="520" w:type="dxa"/>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r>
      <w:tr w:rsidR="00134DD4" w:rsidRPr="00E60C6E" w:rsidTr="00594EDC">
        <w:trPr>
          <w:trHeight w:hRule="exact" w:val="315"/>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290</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50</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 xml:space="preserve">Zvyšok: </w:t>
            </w:r>
            <w:r w:rsidRPr="002E7C03">
              <w:rPr>
                <w:rFonts w:ascii="Times New Roman" w:hAnsi="Times New Roman" w:cs="Times New Roman"/>
                <w:i/>
                <w:sz w:val="24"/>
                <w:szCs w:val="20"/>
                <w:lang w:eastAsia="sk-SK"/>
              </w:rPr>
              <w:t>Kč</w:t>
            </w:r>
          </w:p>
        </w:tc>
        <w:tc>
          <w:tcPr>
            <w:tcW w:w="104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472</w:t>
            </w:r>
          </w:p>
        </w:tc>
        <w:tc>
          <w:tcPr>
            <w:tcW w:w="52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9"/>
                <w:szCs w:val="9"/>
                <w:lang w:eastAsia="sk-SK"/>
              </w:rPr>
            </w:pPr>
            <w:r w:rsidRPr="00E60C6E">
              <w:rPr>
                <w:rFonts w:ascii="Times New Roman" w:eastAsia="Times New Roman" w:hAnsi="Times New Roman" w:cs="Times New Roman"/>
                <w:sz w:val="9"/>
                <w:szCs w:val="9"/>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val="300"/>
        </w:trPr>
        <w:tc>
          <w:tcPr>
            <w:tcW w:w="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p>
        </w:tc>
        <w:tc>
          <w:tcPr>
            <w:tcW w:w="49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r>
      <w:tr w:rsidR="00134DD4" w:rsidRPr="00E60C6E" w:rsidTr="00594EDC">
        <w:trPr>
          <w:trHeight w:val="300"/>
        </w:trPr>
        <w:tc>
          <w:tcPr>
            <w:tcW w:w="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49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104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c>
          <w:tcPr>
            <w:tcW w:w="52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
        </w:tc>
      </w:tr>
      <w:tr w:rsidR="00134DD4" w:rsidRPr="00E60C6E" w:rsidTr="00594EDC">
        <w:trPr>
          <w:trHeight w:val="315"/>
        </w:trPr>
        <w:tc>
          <w:tcPr>
            <w:tcW w:w="135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1932</w:t>
            </w:r>
          </w:p>
        </w:tc>
        <w:tc>
          <w:tcPr>
            <w:tcW w:w="2860" w:type="dxa"/>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Február</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PRÍJEM</w:t>
            </w:r>
          </w:p>
        </w:tc>
        <w:tc>
          <w:tcPr>
            <w:tcW w:w="1560" w:type="dxa"/>
            <w:gridSpan w:val="2"/>
            <w:tcBorders>
              <w:top w:val="nil"/>
              <w:left w:val="nil"/>
              <w:bottom w:val="single" w:sz="8" w:space="0" w:color="auto"/>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lang w:eastAsia="sk-SK"/>
              </w:rPr>
            </w:pPr>
            <w:r w:rsidRPr="00E60C6E">
              <w:rPr>
                <w:rFonts w:ascii="Times New Roman" w:eastAsia="Times New Roman" w:hAnsi="Times New Roman" w:cs="Times New Roman"/>
                <w:bCs/>
                <w:lang w:eastAsia="sk-SK"/>
              </w:rPr>
              <w:t>Výdavok</w:t>
            </w:r>
          </w:p>
        </w:tc>
      </w:tr>
      <w:tr w:rsidR="00134DD4" w:rsidRPr="00E60C6E" w:rsidTr="00594EDC">
        <w:trPr>
          <w:trHeigh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febr</w:t>
            </w:r>
            <w:proofErr w:type="spellEnd"/>
            <w:r w:rsidRPr="00E60C6E">
              <w:rPr>
                <w:rFonts w:ascii="Times New Roman" w:hAnsi="Times New Roman" w:cs="Times New Roman"/>
                <w:sz w:val="20"/>
                <w:szCs w:val="20"/>
                <w:lang w:eastAsia="sk-SK"/>
              </w:rPr>
              <w:t>.</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l.</w:t>
            </w:r>
          </w:p>
        </w:tc>
        <w:tc>
          <w:tcPr>
            <w:tcW w:w="2860" w:type="dxa"/>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Zvyšok z minulého mesiaca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472</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8"/>
                <w:szCs w:val="8"/>
                <w:lang w:eastAsia="sk-SK"/>
              </w:rPr>
            </w:pPr>
            <w:r w:rsidRPr="00E60C6E">
              <w:rPr>
                <w:rFonts w:ascii="Times New Roman" w:eastAsia="Times New Roman" w:hAnsi="Times New Roman" w:cs="Times New Roman"/>
                <w:sz w:val="8"/>
                <w:szCs w:val="8"/>
                <w:lang w:eastAsia="sk-SK"/>
              </w:rPr>
              <w:t>—</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1.</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Synovi na železničný lístok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7</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val="51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19"/>
                <w:szCs w:val="19"/>
                <w:lang w:eastAsia="sk-SK"/>
              </w:rPr>
            </w:pPr>
            <w:r w:rsidRPr="00E60C6E">
              <w:rPr>
                <w:rFonts w:ascii="Times New Roman" w:eastAsia="Times New Roman" w:hAnsi="Times New Roman" w:cs="Times New Roman"/>
                <w:iCs/>
                <w:sz w:val="19"/>
                <w:szCs w:val="19"/>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3.</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proofErr w:type="spellStart"/>
            <w:r w:rsidRPr="00E60C6E">
              <w:rPr>
                <w:rFonts w:ascii="Times New Roman" w:hAnsi="Times New Roman" w:cs="Times New Roman"/>
                <w:sz w:val="20"/>
                <w:szCs w:val="20"/>
                <w:lang w:eastAsia="sk-SK"/>
              </w:rPr>
              <w:t>Náden</w:t>
            </w:r>
            <w:proofErr w:type="spellEnd"/>
            <w:r w:rsidRPr="00E60C6E">
              <w:rPr>
                <w:rFonts w:ascii="Times New Roman" w:hAnsi="Times New Roman" w:cs="Times New Roman"/>
                <w:sz w:val="20"/>
                <w:szCs w:val="20"/>
                <w:lang w:eastAsia="sk-SK"/>
              </w:rPr>
              <w:t>. mzdy pri mlátení . .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58</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0"/>
                <w:szCs w:val="20"/>
                <w:lang w:eastAsia="sk-SK"/>
              </w:rPr>
            </w:pPr>
            <w:r w:rsidRPr="00E60C6E">
              <w:rPr>
                <w:rFonts w:ascii="Times New Roman" w:hAnsi="Times New Roman" w:cs="Times New Roman"/>
                <w:sz w:val="20"/>
                <w:szCs w:val="20"/>
                <w:lang w:eastAsia="sk-SK"/>
              </w:rPr>
              <w:t>atď.</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r w:rsidR="00134DD4" w:rsidRPr="00E60C6E" w:rsidTr="00594EDC">
        <w:trPr>
          <w:trHeight w:hRule="exact" w:val="300"/>
        </w:trPr>
        <w:tc>
          <w:tcPr>
            <w:tcW w:w="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49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286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1040" w:type="dxa"/>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c>
          <w:tcPr>
            <w:tcW w:w="520" w:type="dxa"/>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10"/>
                <w:szCs w:val="10"/>
                <w:lang w:eastAsia="sk-SK"/>
              </w:rPr>
            </w:pPr>
            <w:r w:rsidRPr="00E60C6E">
              <w:rPr>
                <w:rFonts w:ascii="Times New Roman" w:eastAsia="Times New Roman" w:hAnsi="Times New Roman" w:cs="Times New Roman"/>
                <w:sz w:val="10"/>
                <w:szCs w:val="10"/>
                <w:lang w:eastAsia="sk-SK"/>
              </w:rPr>
              <w:t> </w:t>
            </w:r>
          </w:p>
        </w:tc>
      </w:tr>
    </w:tbl>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34DD4" w:rsidRPr="00E60C6E" w:rsidRDefault="00134DD4" w:rsidP="00134DD4">
      <w:pPr>
        <w:pStyle w:val="Nadpis2"/>
        <w:spacing w:before="120" w:after="120" w:line="240" w:lineRule="auto"/>
        <w:ind w:left="284" w:firstLine="397"/>
        <w:jc w:val="both"/>
        <w:rPr>
          <w:rFonts w:ascii="Times New Roman" w:hAnsi="Times New Roman" w:cs="Times New Roman"/>
          <w:color w:val="auto"/>
          <w:sz w:val="24"/>
          <w:szCs w:val="24"/>
          <w:lang w:eastAsia="sk-SK" w:bidi="sk-SK"/>
        </w:rPr>
      </w:pPr>
      <w:r w:rsidRPr="00E60C6E">
        <w:rPr>
          <w:rFonts w:ascii="Times New Roman" w:hAnsi="Times New Roman" w:cs="Times New Roman"/>
          <w:color w:val="auto"/>
          <w:sz w:val="24"/>
          <w:szCs w:val="24"/>
          <w:lang w:eastAsia="sk-SK" w:bidi="sk-SK"/>
        </w:rPr>
        <w:t>1942_I</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Zo zápisov zastupiteľstva firmy na motocykle sme zistili, že najviac motocyklov predala firma z jari. V po</w:t>
      </w:r>
      <w:r w:rsidRPr="00E60C6E">
        <w:rPr>
          <w:rStyle w:val="Zkladntext1"/>
          <w:rFonts w:eastAsia="Century Schoolbook"/>
          <w:i w:val="0"/>
          <w:sz w:val="24"/>
          <w:szCs w:val="24"/>
        </w:rPr>
        <w:softHyphen/>
        <w:t>kladničnom denníku našli sme tieto záznamy na strane príjmov:</w:t>
      </w:r>
    </w:p>
    <w:tbl>
      <w:tblPr>
        <w:tblW w:w="5000" w:type="pct"/>
        <w:tblCellMar>
          <w:left w:w="70" w:type="dxa"/>
          <w:right w:w="70" w:type="dxa"/>
        </w:tblCellMar>
        <w:tblLook w:val="04A0" w:firstRow="1" w:lastRow="0" w:firstColumn="1" w:lastColumn="0" w:noHBand="0" w:noVBand="1"/>
      </w:tblPr>
      <w:tblGrid>
        <w:gridCol w:w="824"/>
        <w:gridCol w:w="5440"/>
        <w:gridCol w:w="2666"/>
      </w:tblGrid>
      <w:tr w:rsidR="00134DD4" w:rsidRPr="00E60C6E" w:rsidTr="00594EDC">
        <w:trPr>
          <w:trHeight w:val="330"/>
        </w:trPr>
        <w:tc>
          <w:tcPr>
            <w:tcW w:w="40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Deň</w:t>
            </w:r>
          </w:p>
        </w:tc>
        <w:tc>
          <w:tcPr>
            <w:tcW w:w="307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Príjem</w:t>
            </w:r>
          </w:p>
        </w:tc>
        <w:tc>
          <w:tcPr>
            <w:tcW w:w="1521"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hRule="exact" w:val="630"/>
        </w:trPr>
        <w:tc>
          <w:tcPr>
            <w:tcW w:w="404"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 III.</w:t>
            </w:r>
          </w:p>
        </w:tc>
        <w:tc>
          <w:tcPr>
            <w:tcW w:w="307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175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celým príslušenstvom (batériou, </w:t>
            </w:r>
            <w:proofErr w:type="spellStart"/>
            <w:r w:rsidRPr="00E60C6E">
              <w:rPr>
                <w:rFonts w:ascii="Times New Roman" w:eastAsia="Times New Roman" w:hAnsi="Times New Roman" w:cs="Times New Roman"/>
                <w:sz w:val="24"/>
                <w:szCs w:val="24"/>
                <w:lang w:eastAsia="sk-SK"/>
              </w:rPr>
              <w:t>kla</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ónom</w:t>
            </w:r>
            <w:proofErr w:type="spellEnd"/>
            <w:r w:rsidRPr="00E60C6E">
              <w:rPr>
                <w:rFonts w:ascii="Times New Roman" w:eastAsia="Times New Roman" w:hAnsi="Times New Roman" w:cs="Times New Roman"/>
                <w:sz w:val="24"/>
                <w:szCs w:val="24"/>
                <w:lang w:eastAsia="sk-SK"/>
              </w:rPr>
              <w:t xml:space="preserve"> a usmerňovačom, dvoma taškami) </w:t>
            </w:r>
          </w:p>
        </w:tc>
        <w:tc>
          <w:tcPr>
            <w:tcW w:w="1521" w:type="pct"/>
            <w:tcBorders>
              <w:top w:val="single" w:sz="8" w:space="0" w:color="auto"/>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5246,—</w:t>
            </w: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špeciál 250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celým</w:t>
            </w:r>
          </w:p>
        </w:tc>
        <w:tc>
          <w:tcPr>
            <w:tcW w:w="1521" w:type="pct"/>
            <w:vMerge w:val="restar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6230,—</w:t>
            </w: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príslušenstvom ako vyššie </w:t>
            </w:r>
          </w:p>
        </w:tc>
        <w:tc>
          <w:tcPr>
            <w:tcW w:w="1521" w:type="pct"/>
            <w:vMerge/>
            <w:tcBorders>
              <w:top w:val="nil"/>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r w:rsidR="00134DD4" w:rsidRPr="00E60C6E" w:rsidTr="00594EDC">
        <w:trPr>
          <w:trHeight w:val="315"/>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dekarbonizáciu (čistenie) hlavy valca, umývanie a montáž </w:t>
            </w:r>
          </w:p>
        </w:tc>
        <w:tc>
          <w:tcPr>
            <w:tcW w:w="1521" w:type="pct"/>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85,—</w:t>
            </w:r>
          </w:p>
        </w:tc>
      </w:tr>
      <w:tr w:rsidR="00134DD4" w:rsidRPr="00E60C6E" w:rsidTr="00594EDC">
        <w:trPr>
          <w:trHeight w:val="330"/>
        </w:trPr>
        <w:tc>
          <w:tcPr>
            <w:tcW w:w="404" w:type="pct"/>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vyladenie </w:t>
            </w:r>
            <w:proofErr w:type="spellStart"/>
            <w:r w:rsidRPr="00E60C6E">
              <w:rPr>
                <w:rFonts w:ascii="Times New Roman" w:eastAsia="Times New Roman" w:hAnsi="Times New Roman" w:cs="Times New Roman"/>
                <w:sz w:val="24"/>
                <w:szCs w:val="24"/>
                <w:lang w:eastAsia="sk-SK"/>
              </w:rPr>
              <w:t>kla</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ónu</w:t>
            </w:r>
            <w:proofErr w:type="spellEnd"/>
            <w:r w:rsidRPr="00E60C6E">
              <w:rPr>
                <w:rFonts w:ascii="Times New Roman" w:eastAsia="Times New Roman" w:hAnsi="Times New Roman" w:cs="Times New Roman"/>
                <w:sz w:val="24"/>
                <w:szCs w:val="24"/>
                <w:lang w:eastAsia="sk-SK"/>
              </w:rPr>
              <w:t xml:space="preserve"> </w:t>
            </w:r>
          </w:p>
        </w:tc>
        <w:tc>
          <w:tcPr>
            <w:tcW w:w="1521" w:type="pct"/>
            <w:tcBorders>
              <w:top w:val="nil"/>
              <w:left w:val="single" w:sz="8" w:space="0" w:color="auto"/>
              <w:bottom w:val="single" w:sz="8" w:space="0" w:color="auto"/>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 —</w:t>
            </w:r>
          </w:p>
        </w:tc>
      </w:tr>
      <w:tr w:rsidR="00134DD4" w:rsidRPr="00E60C6E" w:rsidTr="00594EDC">
        <w:trPr>
          <w:trHeight w:hRule="exact" w:val="315"/>
        </w:trPr>
        <w:tc>
          <w:tcPr>
            <w:tcW w:w="404" w:type="pct"/>
            <w:vMerge w:val="restart"/>
            <w:tcBorders>
              <w:top w:val="nil"/>
              <w:left w:val="single" w:sz="8" w:space="0" w:color="auto"/>
              <w:bottom w:val="single" w:sz="8" w:space="0" w:color="000000"/>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11. III.</w:t>
            </w:r>
          </w:p>
        </w:tc>
        <w:tc>
          <w:tcPr>
            <w:tcW w:w="3074" w:type="pct"/>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novú výfukovú rúru (pravú) s montážou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192,—</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Za nové obloženie do prednej brzdy s montážou</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tabuľku s evidenčným číslom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19,—</w:t>
            </w:r>
          </w:p>
        </w:tc>
      </w:tr>
      <w:tr w:rsidR="00134DD4" w:rsidRPr="00E60C6E" w:rsidTr="00594EDC">
        <w:trPr>
          <w:trHeight w:val="315"/>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tandemové sedlo </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150,—</w:t>
            </w:r>
          </w:p>
        </w:tc>
      </w:tr>
      <w:tr w:rsidR="00134DD4" w:rsidRPr="00E60C6E" w:rsidTr="00594EDC">
        <w:trPr>
          <w:trHeight w:val="330"/>
        </w:trPr>
        <w:tc>
          <w:tcPr>
            <w:tcW w:w="404" w:type="pct"/>
            <w:vMerge/>
            <w:tcBorders>
              <w:top w:val="nil"/>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3074" w:type="pct"/>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motocykel 100 </w:t>
            </w:r>
            <w:proofErr w:type="spellStart"/>
            <w:r w:rsidRPr="00E60C6E">
              <w:rPr>
                <w:rFonts w:ascii="Times New Roman" w:eastAsia="Times New Roman" w:hAnsi="Times New Roman" w:cs="Times New Roman"/>
                <w:sz w:val="24"/>
                <w:szCs w:val="24"/>
                <w:lang w:eastAsia="sk-SK"/>
              </w:rPr>
              <w:t>ccm</w:t>
            </w:r>
            <w:proofErr w:type="spellEnd"/>
            <w:r w:rsidRPr="00E60C6E">
              <w:rPr>
                <w:rFonts w:ascii="Times New Roman" w:eastAsia="Times New Roman" w:hAnsi="Times New Roman" w:cs="Times New Roman"/>
                <w:sz w:val="24"/>
                <w:szCs w:val="24"/>
                <w:lang w:eastAsia="sk-SK"/>
              </w:rPr>
              <w:t xml:space="preserve"> s príslušenstvom</w:t>
            </w:r>
          </w:p>
        </w:tc>
        <w:tc>
          <w:tcPr>
            <w:tcW w:w="1521" w:type="pct"/>
            <w:tcBorders>
              <w:top w:val="nil"/>
              <w:left w:val="single" w:sz="8" w:space="0" w:color="auto"/>
              <w:bottom w:val="nil"/>
              <w:right w:val="single" w:sz="8"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 3150,—</w:t>
            </w:r>
          </w:p>
        </w:tc>
      </w:tr>
      <w:tr w:rsidR="00134DD4" w:rsidRPr="00E60C6E" w:rsidTr="00594EDC">
        <w:trPr>
          <w:trHeight w:hRule="exact" w:val="315"/>
        </w:trPr>
        <w:tc>
          <w:tcPr>
            <w:tcW w:w="404" w:type="pct"/>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 III.</w:t>
            </w:r>
          </w:p>
        </w:tc>
        <w:tc>
          <w:tcPr>
            <w:tcW w:w="3074" w:type="pct"/>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1521" w:type="pc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94" w:line="240" w:lineRule="auto"/>
        <w:ind w:left="284" w:right="220" w:firstLine="397"/>
        <w:jc w:val="both"/>
        <w:rPr>
          <w:rFonts w:ascii="Times New Roman" w:hAnsi="Times New Roman" w:cs="Times New Roman"/>
          <w:sz w:val="24"/>
          <w:szCs w:val="24"/>
        </w:rPr>
      </w:pPr>
      <w:r w:rsidRPr="00E60C6E">
        <w:rPr>
          <w:rStyle w:val="Zkladntext1"/>
          <w:rFonts w:eastAsia="Century Schoolbook"/>
          <w:sz w:val="24"/>
          <w:szCs w:val="24"/>
        </w:rPr>
        <w:lastRenderedPageBreak/>
        <w:t xml:space="preserve">Odhadnite (so zaokrúhlenými číslami) denný príjem dňa 10. marca </w:t>
      </w:r>
      <w:r w:rsidRPr="00E60C6E">
        <w:rPr>
          <w:rStyle w:val="ZkladntextKurzva"/>
          <w:rFonts w:eastAsiaTheme="minorHAnsi"/>
          <w:i w:val="0"/>
          <w:color w:val="auto"/>
          <w:sz w:val="24"/>
          <w:szCs w:val="24"/>
        </w:rPr>
        <w:t>a</w:t>
      </w:r>
      <w:r w:rsidRPr="00E60C6E">
        <w:rPr>
          <w:rStyle w:val="Zkladntext1"/>
          <w:rFonts w:eastAsia="Century Schoolbook"/>
          <w:sz w:val="24"/>
          <w:szCs w:val="24"/>
        </w:rPr>
        <w:t xml:space="preserve"> dňa 11. marca!</w:t>
      </w:r>
    </w:p>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Vypočítajte ho presne písomným sčítaním!</w:t>
      </w:r>
    </w:p>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Aký je príjem za dva dni?</w:t>
      </w:r>
    </w:p>
    <w:tbl>
      <w:tblPr>
        <w:tblW w:w="0" w:type="auto"/>
        <w:tblCellMar>
          <w:left w:w="70" w:type="dxa"/>
          <w:right w:w="70" w:type="dxa"/>
        </w:tblCellMar>
        <w:tblLook w:val="04A0" w:firstRow="1" w:lastRow="0" w:firstColumn="1" w:lastColumn="0" w:noHBand="0" w:noVBand="1"/>
      </w:tblPr>
      <w:tblGrid>
        <w:gridCol w:w="3071"/>
        <w:gridCol w:w="931"/>
        <w:gridCol w:w="678"/>
        <w:gridCol w:w="1044"/>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134DD4">
            <w:pPr>
              <w:pStyle w:val="Odsekzoznamu"/>
              <w:numPr>
                <w:ilvl w:val="0"/>
                <w:numId w:val="24"/>
              </w:numPr>
              <w:spacing w:after="0" w:line="240" w:lineRule="auto"/>
              <w:ind w:left="1172" w:hanging="360"/>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12.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7421,-</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1056,-</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14.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6532,-</w:t>
            </w:r>
          </w:p>
        </w:tc>
      </w:tr>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 marca</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prijal</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3507,-</w:t>
            </w:r>
          </w:p>
        </w:tc>
      </w:tr>
    </w:tbl>
    <w:p w:rsidR="00134DD4" w:rsidRPr="00E60C6E" w:rsidRDefault="00134DD4" w:rsidP="00134DD4">
      <w:pPr>
        <w:spacing w:before="94" w:line="240" w:lineRule="auto"/>
        <w:ind w:left="284" w:right="220" w:firstLine="397"/>
        <w:jc w:val="both"/>
        <w:rPr>
          <w:rStyle w:val="Zkladntext1"/>
          <w:rFonts w:eastAsia="Century Schoolbook"/>
          <w:sz w:val="24"/>
          <w:szCs w:val="24"/>
        </w:rPr>
      </w:pPr>
      <w:r w:rsidRPr="00E60C6E">
        <w:rPr>
          <w:rStyle w:val="Zkladntext1"/>
          <w:rFonts w:eastAsia="Century Schoolbook"/>
          <w:sz w:val="24"/>
          <w:szCs w:val="24"/>
        </w:rPr>
        <w:tab/>
        <w:t>Aký bol príjem za 6 dní?</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Stolár priznal príjmy podliehajúce zárobkovej dani v roku: </w:t>
      </w:r>
    </w:p>
    <w:tbl>
      <w:tblPr>
        <w:tblW w:w="2760" w:type="dxa"/>
        <w:tblInd w:w="709" w:type="dxa"/>
        <w:tblCellMar>
          <w:left w:w="70" w:type="dxa"/>
          <w:right w:w="70" w:type="dxa"/>
        </w:tblCellMar>
        <w:tblLook w:val="04A0" w:firstRow="1" w:lastRow="0" w:firstColumn="1" w:lastColumn="0" w:noHBand="0" w:noVBand="1"/>
      </w:tblPr>
      <w:tblGrid>
        <w:gridCol w:w="904"/>
        <w:gridCol w:w="960"/>
        <w:gridCol w:w="1224"/>
      </w:tblGrid>
      <w:tr w:rsidR="00134DD4" w:rsidRPr="00E60C6E" w:rsidTr="00594EDC">
        <w:trPr>
          <w:trHeight w:val="300"/>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1938</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54.076,-</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1939</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61.982,-</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1940</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65.870,-</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1941</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70.329,-</w:t>
            </w:r>
          </w:p>
        </w:tc>
      </w:tr>
      <w:tr w:rsidR="00134DD4" w:rsidRPr="00E60C6E" w:rsidTr="00594EDC">
        <w:trPr>
          <w:trHeight w:val="315"/>
        </w:trPr>
        <w:tc>
          <w:tcPr>
            <w:tcW w:w="8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1942</w:t>
            </w:r>
          </w:p>
        </w:tc>
        <w:tc>
          <w:tcPr>
            <w:tcW w:w="96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 </w:t>
            </w:r>
            <w:r w:rsidRPr="00902708">
              <w:rPr>
                <w:rFonts w:ascii="Times New Roman" w:eastAsia="Times New Roman" w:hAnsi="Times New Roman" w:cs="Times New Roman"/>
                <w:i/>
                <w:sz w:val="24"/>
                <w:szCs w:val="24"/>
                <w:lang w:eastAsia="sk-SK"/>
              </w:rPr>
              <w:t>Ks</w:t>
            </w:r>
          </w:p>
        </w:tc>
        <w:tc>
          <w:tcPr>
            <w:tcW w:w="940"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72.875,-</w:t>
            </w:r>
          </w:p>
        </w:tc>
      </w:tr>
    </w:tbl>
    <w:p w:rsidR="00134DD4" w:rsidRPr="00E60C6E" w:rsidRDefault="00134DD4" w:rsidP="00134DD4">
      <w:pPr>
        <w:pStyle w:val="Odsekzoznamu"/>
        <w:spacing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t xml:space="preserve">Za koľko </w:t>
      </w:r>
      <w:r w:rsidRPr="00902708">
        <w:rPr>
          <w:rFonts w:ascii="Times New Roman" w:hAnsi="Times New Roman" w:cs="Times New Roman"/>
          <w:i/>
          <w:sz w:val="24"/>
          <w:szCs w:val="24"/>
        </w:rPr>
        <w:t>Ks</w:t>
      </w:r>
      <w:r w:rsidRPr="00E60C6E">
        <w:rPr>
          <w:rFonts w:ascii="Times New Roman" w:hAnsi="Times New Roman" w:cs="Times New Roman"/>
          <w:sz w:val="24"/>
          <w:szCs w:val="24"/>
        </w:rPr>
        <w:t xml:space="preserve"> urobil roboty v čase od 1938 dni 1942? V ktorom roku mal najviac práce?</w:t>
      </w: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Roľník vypočítal, že výsledok jeho celoročnej ná</w:t>
      </w:r>
      <w:r w:rsidRPr="00E60C6E">
        <w:rPr>
          <w:rStyle w:val="Zkladntext1"/>
          <w:rFonts w:eastAsia="Century Schoolbook"/>
          <w:i w:val="0"/>
          <w:sz w:val="24"/>
          <w:szCs w:val="24"/>
        </w:rPr>
        <w:softHyphen/>
        <w:t xml:space="preserve">mahy bez ohľadu na výdavky v peniazoch je 57.620 </w:t>
      </w:r>
      <w:r w:rsidRPr="00902708">
        <w:rPr>
          <w:rStyle w:val="Zkladntext1"/>
          <w:rFonts w:eastAsia="Century Schoolbook"/>
          <w:sz w:val="24"/>
          <w:szCs w:val="24"/>
        </w:rPr>
        <w:t>Ks</w:t>
      </w:r>
      <w:r w:rsidRPr="00E60C6E">
        <w:rPr>
          <w:rStyle w:val="Zkladntext1"/>
          <w:rFonts w:eastAsia="Century Schoolbook"/>
          <w:i w:val="0"/>
          <w:sz w:val="24"/>
          <w:szCs w:val="24"/>
        </w:rPr>
        <w:t xml:space="preserve">. Celoročné výdavky </w:t>
      </w:r>
      <w:proofErr w:type="spellStart"/>
      <w:r w:rsidRPr="00E60C6E">
        <w:rPr>
          <w:rStyle w:val="Zkladntext1"/>
          <w:rFonts w:eastAsia="Century Schoolbook"/>
          <w:i w:val="0"/>
          <w:sz w:val="24"/>
          <w:szCs w:val="24"/>
        </w:rPr>
        <w:t>boly</w:t>
      </w:r>
      <w:proofErr w:type="spellEnd"/>
      <w:r w:rsidRPr="00E60C6E">
        <w:rPr>
          <w:rStyle w:val="Zkladntext1"/>
          <w:rFonts w:eastAsia="Century Schoolbook"/>
          <w:i w:val="0"/>
          <w:sz w:val="24"/>
          <w:szCs w:val="24"/>
        </w:rPr>
        <w:t xml:space="preserve"> </w:t>
      </w:r>
      <w:r w:rsidRPr="00902708">
        <w:rPr>
          <w:rStyle w:val="Zkladntext1"/>
          <w:rFonts w:eastAsia="Century Schoolbook"/>
          <w:sz w:val="24"/>
          <w:szCs w:val="24"/>
        </w:rPr>
        <w:t>Ks</w:t>
      </w:r>
      <w:r w:rsidRPr="00E60C6E">
        <w:rPr>
          <w:rStyle w:val="Zkladntext1"/>
          <w:rFonts w:eastAsia="Century Schoolbook"/>
          <w:i w:val="0"/>
          <w:sz w:val="24"/>
          <w:szCs w:val="24"/>
        </w:rPr>
        <w:t xml:space="preserve"> 28.950,—. Aký bol jeho čistý </w:t>
      </w:r>
      <w:proofErr w:type="spellStart"/>
      <w:r w:rsidRPr="00E60C6E">
        <w:rPr>
          <w:rStyle w:val="Zkladntext1"/>
          <w:rFonts w:eastAsia="Century Schoolbook"/>
          <w:i w:val="0"/>
          <w:sz w:val="24"/>
          <w:szCs w:val="24"/>
        </w:rPr>
        <w:t>dôchod</w:t>
      </w:r>
      <w:proofErr w:type="spellEnd"/>
      <w:r w:rsidRPr="00E60C6E">
        <w:rPr>
          <w:rStyle w:val="Zkladntext1"/>
          <w:rFonts w:eastAsia="Century Schoolbook"/>
          <w:i w:val="0"/>
          <w:sz w:val="24"/>
          <w:szCs w:val="24"/>
        </w:rPr>
        <w:t xml:space="preserve"> z celoročného hospodárenia?</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Vypočítajte, aký bol skutočný stav jeho úspor ku koncu každého mesiaca, od začiatku jesene do konca leta, keď z hotovosti vybral tieto čiastky:</w:t>
      </w:r>
      <w:r w:rsidRPr="00E60C6E">
        <w:rPr>
          <w:rStyle w:val="Zkladntext1"/>
          <w:rFonts w:eastAsia="Century Schoolbook"/>
          <w:i w:val="0"/>
          <w:sz w:val="24"/>
          <w:szCs w:val="24"/>
        </w:rPr>
        <w:tab/>
      </w:r>
    </w:p>
    <w:tbl>
      <w:tblPr>
        <w:tblW w:w="0" w:type="auto"/>
        <w:tblInd w:w="709" w:type="dxa"/>
        <w:tblCellMar>
          <w:left w:w="70" w:type="dxa"/>
          <w:right w:w="70" w:type="dxa"/>
        </w:tblCellMar>
        <w:tblLook w:val="04A0" w:firstRow="1" w:lastRow="0" w:firstColumn="1" w:lastColumn="0" w:noHBand="0" w:noVBand="1"/>
      </w:tblPr>
      <w:tblGrid>
        <w:gridCol w:w="662"/>
        <w:gridCol w:w="729"/>
        <w:gridCol w:w="555"/>
        <w:gridCol w:w="145"/>
        <w:gridCol w:w="601"/>
        <w:gridCol w:w="729"/>
        <w:gridCol w:w="555"/>
        <w:gridCol w:w="145"/>
        <w:gridCol w:w="663"/>
        <w:gridCol w:w="729"/>
        <w:gridCol w:w="555"/>
        <w:gridCol w:w="145"/>
        <w:gridCol w:w="724"/>
        <w:gridCol w:w="729"/>
        <w:gridCol w:w="555"/>
      </w:tblGrid>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1650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1908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2476</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1787</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2300</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2075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1588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IX.</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1858</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1895</w:t>
            </w:r>
          </w:p>
        </w:tc>
        <w:tc>
          <w:tcPr>
            <w:tcW w:w="0" w:type="auto"/>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IV.</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2985</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VII.</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1800</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c>
          <w:tcPr>
            <w:tcW w:w="0" w:type="auto"/>
            <w:tcBorders>
              <w:top w:val="nil"/>
              <w:left w:val="nil"/>
              <w:bottom w:val="nil"/>
              <w:right w:val="nil"/>
            </w:tcBorders>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X.</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1331</w:t>
            </w:r>
          </w:p>
        </w:tc>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tabs>
          <w:tab w:val="left" w:pos="4378"/>
          <w:tab w:val="left" w:leader="hyphen" w:pos="4815"/>
        </w:tabs>
        <w:spacing w:after="105"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ab/>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Vypočítajte tiež, či a koľko si mohol usporiť na horšie časy, keď už 1. XI. mohol načať </w:t>
      </w:r>
      <w:r w:rsidRPr="00E60C6E">
        <w:rPr>
          <w:rStyle w:val="Zkladntext1"/>
          <w:rFonts w:eastAsia="Century Schoolbook"/>
          <w:i w:val="0"/>
          <w:color w:val="FF0000"/>
          <w:sz w:val="24"/>
          <w:szCs w:val="24"/>
        </w:rPr>
        <w:t>zisk</w:t>
      </w:r>
      <w:r w:rsidRPr="00E60C6E">
        <w:rPr>
          <w:rStyle w:val="Zkladntext1"/>
          <w:rFonts w:eastAsia="Century Schoolbook"/>
          <w:i w:val="0"/>
          <w:sz w:val="24"/>
          <w:szCs w:val="24"/>
        </w:rPr>
        <w:t xml:space="preserve"> z ďalšieho roka!</w:t>
      </w:r>
    </w:p>
    <w:p w:rsidR="00134DD4" w:rsidRPr="00E60C6E" w:rsidRDefault="00134DD4" w:rsidP="00134DD4">
      <w:pPr>
        <w:pStyle w:val="Zkladntext130"/>
        <w:shd w:val="clear" w:color="auto" w:fill="auto"/>
        <w:spacing w:line="240" w:lineRule="auto"/>
        <w:ind w:left="284" w:firstLine="397"/>
        <w:jc w:val="both"/>
        <w:rPr>
          <w:rStyle w:val="Zkladntext1"/>
          <w:rFonts w:eastAsia="Century Schoolbook"/>
          <w:i w:val="0"/>
          <w:sz w:val="24"/>
          <w:szCs w:val="24"/>
        </w:rPr>
      </w:pPr>
    </w:p>
    <w:p w:rsidR="00134DD4" w:rsidRPr="00E60C6E" w:rsidRDefault="00134DD4" w:rsidP="00134DD4">
      <w:pPr>
        <w:pStyle w:val="Zkladntext130"/>
        <w:numPr>
          <w:ilvl w:val="0"/>
          <w:numId w:val="57"/>
        </w:numPr>
        <w:shd w:val="clear" w:color="auto" w:fill="auto"/>
        <w:spacing w:line="240" w:lineRule="auto"/>
        <w:ind w:left="284" w:firstLine="397"/>
        <w:jc w:val="both"/>
        <w:rPr>
          <w:rFonts w:ascii="Times New Roman" w:hAnsi="Times New Roman" w:cs="Times New Roman"/>
          <w:i w:val="0"/>
          <w:sz w:val="24"/>
          <w:szCs w:val="24"/>
        </w:rPr>
      </w:pPr>
      <w:r w:rsidRPr="00E60C6E">
        <w:rPr>
          <w:rStyle w:val="Zkladntext1"/>
          <w:rFonts w:eastAsia="Century Schoolbook"/>
          <w:i w:val="0"/>
          <w:sz w:val="24"/>
          <w:szCs w:val="24"/>
        </w:rPr>
        <w:t xml:space="preserve">Na opravu mlyna predložili rozpočet na 107540 </w:t>
      </w:r>
      <w:r w:rsidRPr="00902708">
        <w:rPr>
          <w:rStyle w:val="Zkladntext1"/>
          <w:rFonts w:eastAsia="Century Schoolbook"/>
          <w:sz w:val="24"/>
          <w:szCs w:val="24"/>
        </w:rPr>
        <w:t>Ks</w:t>
      </w:r>
      <w:r w:rsidRPr="00E60C6E">
        <w:rPr>
          <w:rStyle w:val="Zkladntext1"/>
          <w:rFonts w:eastAsia="Century Schoolbook"/>
          <w:i w:val="0"/>
          <w:sz w:val="24"/>
          <w:szCs w:val="24"/>
        </w:rPr>
        <w:t xml:space="preserve">, z ktorej </w:t>
      </w:r>
      <w:r w:rsidRPr="00E60C6E">
        <w:rPr>
          <w:rStyle w:val="Zkladntext8bodovTunRiadkovanie0pt"/>
          <w:rFonts w:ascii="Times New Roman" w:hAnsi="Times New Roman" w:cs="Times New Roman"/>
          <w:b w:val="0"/>
          <w:i w:val="0"/>
          <w:sz w:val="24"/>
          <w:szCs w:val="24"/>
        </w:rPr>
        <w:t xml:space="preserve">sumy </w:t>
      </w:r>
      <w:r w:rsidRPr="00E60C6E">
        <w:rPr>
          <w:rStyle w:val="Zkladntext1"/>
          <w:rFonts w:eastAsia="Century Schoolbook"/>
          <w:i w:val="0"/>
          <w:sz w:val="24"/>
          <w:szCs w:val="24"/>
        </w:rPr>
        <w:t xml:space="preserve">pripadlo </w:t>
      </w:r>
      <w:r w:rsidRPr="00E60C6E">
        <w:rPr>
          <w:rStyle w:val="Zkladntext1"/>
          <w:rFonts w:eastAsia="Century Schoolbook"/>
          <w:i w:val="0"/>
          <w:sz w:val="24"/>
          <w:szCs w:val="24"/>
        </w:rPr>
        <w:lastRenderedPageBreak/>
        <w:t xml:space="preserve">na strojné zariadenie 48250 </w:t>
      </w:r>
      <w:r w:rsidRPr="00902708">
        <w:rPr>
          <w:rStyle w:val="Zkladntext1"/>
          <w:rFonts w:eastAsia="Century Schoolbook"/>
          <w:sz w:val="24"/>
          <w:szCs w:val="24"/>
        </w:rPr>
        <w:t>Ks</w:t>
      </w:r>
      <w:r w:rsidRPr="00E60C6E">
        <w:rPr>
          <w:rStyle w:val="Zkladntext1"/>
          <w:rFonts w:eastAsia="Century Schoolbook"/>
          <w:i w:val="0"/>
          <w:sz w:val="24"/>
          <w:szCs w:val="24"/>
        </w:rPr>
        <w:t>. Keďže majiteľ mlyna sám dodal povoz, zmenšil sa roz</w:t>
      </w:r>
      <w:r w:rsidRPr="00E60C6E">
        <w:rPr>
          <w:rStyle w:val="Zkladntext1"/>
          <w:rFonts w:eastAsia="Century Schoolbook"/>
          <w:i w:val="0"/>
          <w:sz w:val="24"/>
          <w:szCs w:val="24"/>
        </w:rPr>
        <w:softHyphen/>
        <w:t xml:space="preserve">počet o 8520 </w:t>
      </w:r>
      <w:r w:rsidRPr="00902708">
        <w:rPr>
          <w:rStyle w:val="Zkladntext1"/>
          <w:rFonts w:eastAsia="Century Schoolbook"/>
          <w:sz w:val="24"/>
          <w:szCs w:val="24"/>
        </w:rPr>
        <w:t>Ks</w:t>
      </w:r>
      <w:r w:rsidRPr="00E60C6E">
        <w:rPr>
          <w:rStyle w:val="Zkladntext1"/>
          <w:rFonts w:eastAsia="Century Schoolbook"/>
          <w:i w:val="0"/>
          <w:sz w:val="24"/>
          <w:szCs w:val="24"/>
        </w:rPr>
        <w:t xml:space="preserve">. Koľko </w:t>
      </w:r>
      <w:r w:rsidRPr="00902708">
        <w:rPr>
          <w:rStyle w:val="Zkladntext1"/>
          <w:rFonts w:eastAsia="Century Schoolbook"/>
          <w:sz w:val="24"/>
          <w:szCs w:val="24"/>
        </w:rPr>
        <w:t>Ks</w:t>
      </w:r>
      <w:r w:rsidRPr="00E60C6E">
        <w:rPr>
          <w:rStyle w:val="Zkladntext1"/>
          <w:rFonts w:eastAsia="Century Schoolbook"/>
          <w:i w:val="0"/>
          <w:sz w:val="24"/>
          <w:szCs w:val="24"/>
        </w:rPr>
        <w:t xml:space="preserve"> stála vlastná oprava mlyna?</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Ktosi kúpil stavebný pozemok za 13400 </w:t>
      </w:r>
      <w:r w:rsidRPr="00902708">
        <w:rPr>
          <w:rStyle w:val="Zkladntext1"/>
          <w:rFonts w:eastAsia="Century Schoolbook"/>
          <w:sz w:val="24"/>
          <w:szCs w:val="24"/>
        </w:rPr>
        <w:t>Ks</w:t>
      </w:r>
      <w:r w:rsidRPr="00E60C6E">
        <w:rPr>
          <w:rStyle w:val="Zkladntext1"/>
          <w:rFonts w:eastAsia="Century Schoolbook"/>
          <w:i w:val="0"/>
          <w:sz w:val="24"/>
          <w:szCs w:val="24"/>
        </w:rPr>
        <w:t xml:space="preserve">. Za tri roky ho predali za 17680 </w:t>
      </w:r>
      <w:r w:rsidRPr="00902708">
        <w:rPr>
          <w:rStyle w:val="Zkladntext1"/>
          <w:rFonts w:eastAsia="Century Schoolbook"/>
          <w:sz w:val="24"/>
          <w:szCs w:val="24"/>
        </w:rPr>
        <w:t>Ks</w:t>
      </w:r>
      <w:r w:rsidRPr="00E60C6E">
        <w:rPr>
          <w:rStyle w:val="Zkladntext1"/>
          <w:rFonts w:eastAsia="Century Schoolbook"/>
          <w:i w:val="0"/>
          <w:sz w:val="24"/>
          <w:szCs w:val="24"/>
        </w:rPr>
        <w:t>. Po úprave hradskej stúp</w:t>
      </w:r>
      <w:r w:rsidRPr="00E60C6E">
        <w:rPr>
          <w:rStyle w:val="Zkladntext1"/>
          <w:rFonts w:eastAsia="Century Schoolbook"/>
          <w:i w:val="0"/>
          <w:sz w:val="24"/>
          <w:szCs w:val="24"/>
        </w:rPr>
        <w:softHyphen/>
        <w:t xml:space="preserve">la jeho cena na 25500 </w:t>
      </w:r>
      <w:r w:rsidRPr="00902708">
        <w:rPr>
          <w:rStyle w:val="Zkladntext1"/>
          <w:rFonts w:eastAsia="Century Schoolbook"/>
          <w:sz w:val="24"/>
          <w:szCs w:val="24"/>
        </w:rPr>
        <w:t>Ks</w:t>
      </w:r>
      <w:r w:rsidRPr="00E60C6E">
        <w:rPr>
          <w:rStyle w:val="Zkladntext1"/>
          <w:rFonts w:eastAsia="Century Schoolbook"/>
          <w:i w:val="0"/>
          <w:sz w:val="24"/>
          <w:szCs w:val="24"/>
        </w:rPr>
        <w:t>. Keďže v jeho blízkosti rozpar</w:t>
      </w:r>
      <w:r w:rsidRPr="00E60C6E">
        <w:rPr>
          <w:rStyle w:val="Zkladntext1"/>
          <w:rFonts w:eastAsia="Century Schoolbook"/>
          <w:i w:val="0"/>
          <w:sz w:val="24"/>
          <w:szCs w:val="24"/>
        </w:rPr>
        <w:softHyphen/>
        <w:t xml:space="preserve">celovali ďalšie pozemky, posledný majiteľ ho predal za 27250 </w:t>
      </w:r>
      <w:r w:rsidRPr="00902708">
        <w:rPr>
          <w:rStyle w:val="Zkladntext1"/>
          <w:rFonts w:eastAsia="Century Schoolbook"/>
          <w:sz w:val="24"/>
          <w:szCs w:val="24"/>
        </w:rPr>
        <w:t>Ks</w:t>
      </w:r>
      <w:r w:rsidRPr="00E60C6E">
        <w:rPr>
          <w:rStyle w:val="Zkladntext1"/>
          <w:rFonts w:eastAsia="Century Schoolbook"/>
          <w:i w:val="0"/>
          <w:sz w:val="24"/>
          <w:szCs w:val="24"/>
        </w:rPr>
        <w:t xml:space="preserve">. Vypočítajte, kedy predali pozemok s najväčším </w:t>
      </w:r>
      <w:r w:rsidRPr="00E60C6E">
        <w:rPr>
          <w:rStyle w:val="Zkladntext1"/>
          <w:rFonts w:eastAsia="Century Schoolbook"/>
          <w:i w:val="0"/>
          <w:color w:val="FF0000"/>
          <w:sz w:val="24"/>
          <w:szCs w:val="24"/>
        </w:rPr>
        <w:t>zisk</w:t>
      </w:r>
      <w:r w:rsidRPr="00E60C6E">
        <w:rPr>
          <w:rStyle w:val="Zkladntext1"/>
          <w:rFonts w:eastAsia="Century Schoolbook"/>
          <w:i w:val="0"/>
          <w:sz w:val="24"/>
          <w:szCs w:val="24"/>
        </w:rPr>
        <w:t>om a o koľko stúpla jeho cena proti pôvodnej kúp</w:t>
      </w:r>
      <w:r w:rsidRPr="00E60C6E">
        <w:rPr>
          <w:rStyle w:val="Zkladntext1"/>
          <w:rFonts w:eastAsia="Century Schoolbook"/>
          <w:i w:val="0"/>
          <w:sz w:val="24"/>
          <w:szCs w:val="24"/>
        </w:rPr>
        <w:softHyphen/>
        <w:t>nej cene?</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Pri ročnom obrate 625100 </w:t>
      </w:r>
      <w:r w:rsidRPr="00902708">
        <w:rPr>
          <w:rStyle w:val="Zkladntext1"/>
          <w:rFonts w:eastAsia="Century Schoolbook"/>
          <w:sz w:val="24"/>
          <w:szCs w:val="24"/>
        </w:rPr>
        <w:t>Ks</w:t>
      </w:r>
      <w:r w:rsidRPr="00E60C6E">
        <w:rPr>
          <w:rStyle w:val="Zkladntext1"/>
          <w:rFonts w:eastAsia="Century Schoolbook"/>
          <w:i w:val="0"/>
          <w:sz w:val="24"/>
          <w:szCs w:val="24"/>
        </w:rPr>
        <w:t xml:space="preserve"> zarobil </w:t>
      </w:r>
      <w:r w:rsidRPr="00E60C6E">
        <w:rPr>
          <w:rStyle w:val="Zkladntext1"/>
          <w:rFonts w:eastAsia="Century Schoolbook"/>
          <w:b/>
          <w:i w:val="0"/>
          <w:color w:val="FFC000" w:themeColor="accent4"/>
          <w:sz w:val="28"/>
          <w:szCs w:val="24"/>
          <w:u w:val="single"/>
        </w:rPr>
        <w:t>obchod</w:t>
      </w:r>
      <w:r w:rsidRPr="00E60C6E">
        <w:rPr>
          <w:rStyle w:val="Zkladntext1"/>
          <w:rFonts w:eastAsia="Century Schoolbook"/>
          <w:i w:val="0"/>
          <w:sz w:val="24"/>
          <w:szCs w:val="24"/>
        </w:rPr>
        <w:t xml:space="preserve">ník 19430 </w:t>
      </w:r>
      <w:r w:rsidRPr="00902708">
        <w:rPr>
          <w:rStyle w:val="Zkladntext1"/>
          <w:rFonts w:eastAsia="Century Schoolbook"/>
          <w:sz w:val="24"/>
          <w:szCs w:val="24"/>
        </w:rPr>
        <w:t>Ks</w:t>
      </w:r>
      <w:r w:rsidRPr="00E60C6E">
        <w:rPr>
          <w:rStyle w:val="Zkladntext1"/>
          <w:rFonts w:eastAsia="Century Schoolbook"/>
          <w:i w:val="0"/>
          <w:sz w:val="24"/>
          <w:szCs w:val="24"/>
        </w:rPr>
        <w:t>. Aká bola kúpna cena predaného tovaru?</w:t>
      </w:r>
    </w:p>
    <w:p w:rsidR="00134DD4" w:rsidRPr="00E60C6E" w:rsidRDefault="00134DD4" w:rsidP="00134DD4">
      <w:pPr>
        <w:pStyle w:val="Zkladntext130"/>
        <w:numPr>
          <w:ilvl w:val="0"/>
          <w:numId w:val="57"/>
        </w:numPr>
        <w:shd w:val="clear" w:color="auto" w:fill="auto"/>
        <w:spacing w:line="240" w:lineRule="auto"/>
        <w:ind w:left="284" w:firstLine="397"/>
        <w:jc w:val="both"/>
        <w:rPr>
          <w:rStyle w:val="Zkladntext1"/>
          <w:rFonts w:eastAsia="Century Schoolbook"/>
          <w:i w:val="0"/>
          <w:sz w:val="24"/>
          <w:szCs w:val="24"/>
        </w:rPr>
      </w:pPr>
      <w:r w:rsidRPr="00E60C6E">
        <w:rPr>
          <w:rStyle w:val="Zkladntext1"/>
          <w:rFonts w:eastAsia="Century Schoolbook"/>
          <w:i w:val="0"/>
          <w:sz w:val="24"/>
          <w:szCs w:val="24"/>
        </w:rPr>
        <w:t xml:space="preserve">Celkové príjmy obce B </w:t>
      </w:r>
      <w:proofErr w:type="spellStart"/>
      <w:r w:rsidRPr="00E60C6E">
        <w:rPr>
          <w:rStyle w:val="Zkladntext1"/>
          <w:rFonts w:eastAsia="Century Schoolbook"/>
          <w:i w:val="0"/>
          <w:sz w:val="24"/>
          <w:szCs w:val="24"/>
        </w:rPr>
        <w:t>boly</w:t>
      </w:r>
      <w:proofErr w:type="spellEnd"/>
      <w:r w:rsidRPr="00E60C6E">
        <w:rPr>
          <w:rStyle w:val="Zkladntext1"/>
          <w:rFonts w:eastAsia="Century Schoolbook"/>
          <w:i w:val="0"/>
          <w:sz w:val="24"/>
          <w:szCs w:val="24"/>
        </w:rPr>
        <w:t xml:space="preserve"> v roku 1939 </w:t>
      </w:r>
      <w:r w:rsidRPr="00902708">
        <w:rPr>
          <w:rStyle w:val="Zkladntext1"/>
          <w:rFonts w:eastAsia="Century Schoolbook"/>
          <w:sz w:val="24"/>
          <w:szCs w:val="24"/>
        </w:rPr>
        <w:t>Ks</w:t>
      </w:r>
      <w:r w:rsidRPr="00E60C6E">
        <w:rPr>
          <w:rStyle w:val="Zkladntext1"/>
          <w:rFonts w:eastAsia="Century Schoolbook"/>
          <w:i w:val="0"/>
          <w:sz w:val="24"/>
          <w:szCs w:val="24"/>
        </w:rPr>
        <w:t xml:space="preserve"> 2345785,—. Keďže v tom istom roku stavala školu za 805640 </w:t>
      </w:r>
      <w:r w:rsidRPr="00902708">
        <w:rPr>
          <w:rStyle w:val="Zkladntext1"/>
          <w:rFonts w:eastAsia="Century Schoolbook"/>
          <w:sz w:val="24"/>
          <w:szCs w:val="24"/>
        </w:rPr>
        <w:t>Ks</w:t>
      </w:r>
      <w:r w:rsidRPr="00E60C6E">
        <w:rPr>
          <w:rStyle w:val="Zkladntext1"/>
          <w:rFonts w:eastAsia="Century Schoolbook"/>
          <w:i w:val="0"/>
          <w:sz w:val="24"/>
          <w:szCs w:val="24"/>
        </w:rPr>
        <w:t xml:space="preserve">, musela si vypožičať 480000 </w:t>
      </w:r>
      <w:r w:rsidRPr="00902708">
        <w:rPr>
          <w:rStyle w:val="Zkladntext1"/>
          <w:rFonts w:eastAsia="Century Schoolbook"/>
          <w:sz w:val="24"/>
          <w:szCs w:val="24"/>
        </w:rPr>
        <w:t>Ks</w:t>
      </w:r>
      <w:r w:rsidRPr="00E60C6E">
        <w:rPr>
          <w:rStyle w:val="Zkladntext1"/>
          <w:rFonts w:eastAsia="Century Schoolbook"/>
          <w:i w:val="0"/>
          <w:sz w:val="24"/>
          <w:szCs w:val="24"/>
        </w:rPr>
        <w:t xml:space="preserve">. Koľko </w:t>
      </w:r>
      <w:proofErr w:type="spellStart"/>
      <w:r w:rsidRPr="00E60C6E">
        <w:rPr>
          <w:rStyle w:val="Zkladntext1"/>
          <w:rFonts w:eastAsia="Century Schoolbook"/>
          <w:i w:val="0"/>
          <w:sz w:val="24"/>
          <w:szCs w:val="24"/>
        </w:rPr>
        <w:t>činily</w:t>
      </w:r>
      <w:proofErr w:type="spellEnd"/>
      <w:r w:rsidRPr="00E60C6E">
        <w:rPr>
          <w:rStyle w:val="Zkladntext1"/>
          <w:rFonts w:eastAsia="Century Schoolbook"/>
          <w:i w:val="0"/>
          <w:sz w:val="24"/>
          <w:szCs w:val="24"/>
        </w:rPr>
        <w:t xml:space="preserve"> ostatné obecné výdavky?</w:t>
      </w:r>
    </w:p>
    <w:p w:rsidR="00134DD4" w:rsidRPr="00E60C6E" w:rsidRDefault="00134DD4" w:rsidP="00134DD4">
      <w:pPr>
        <w:spacing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Remeselníci a malo</w:t>
      </w:r>
      <w:r w:rsidRPr="00E60C6E">
        <w:rPr>
          <w:rStyle w:val="Zkladntext1"/>
          <w:rFonts w:eastAsia="Century Schoolbook"/>
          <w:b/>
          <w:color w:val="FFC000" w:themeColor="accent4"/>
          <w:sz w:val="28"/>
          <w:szCs w:val="24"/>
          <w:u w:val="single"/>
        </w:rPr>
        <w:t>obchod</w:t>
      </w:r>
      <w:r w:rsidRPr="00E60C6E">
        <w:rPr>
          <w:rStyle w:val="Zkladntext1"/>
          <w:rFonts w:eastAsia="Century Schoolbook"/>
          <w:sz w:val="24"/>
          <w:szCs w:val="24"/>
        </w:rPr>
        <w:t>níci zapisujú denne príj</w:t>
      </w:r>
      <w:r w:rsidRPr="00E60C6E">
        <w:rPr>
          <w:rStyle w:val="Zkladntext1"/>
          <w:rFonts w:eastAsia="Century Schoolbook"/>
          <w:sz w:val="24"/>
          <w:szCs w:val="24"/>
        </w:rPr>
        <w:softHyphen/>
        <w:t xml:space="preserve">my a výdavky. Robia to preto, aby mali správny prehľad svojich prác. Záznamy robia v </w:t>
      </w:r>
      <w:r w:rsidRPr="00E60C6E">
        <w:rPr>
          <w:rStyle w:val="ZkladntextKurzva"/>
          <w:rFonts w:eastAsiaTheme="minorHAnsi"/>
          <w:i w:val="0"/>
          <w:color w:val="auto"/>
          <w:sz w:val="24"/>
          <w:szCs w:val="24"/>
        </w:rPr>
        <w:t>pokladničnej knihe.</w:t>
      </w:r>
    </w:p>
    <w:p w:rsidR="00134DD4" w:rsidRPr="00E60C6E" w:rsidRDefault="00134DD4" w:rsidP="00134DD4">
      <w:pPr>
        <w:spacing w:after="184"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 xml:space="preserve">Okrem toho zapisujú všetky </w:t>
      </w:r>
      <w:r w:rsidRPr="00E60C6E">
        <w:rPr>
          <w:rStyle w:val="Zkladntext1"/>
          <w:rFonts w:eastAsia="Century Schoolbook"/>
          <w:color w:val="FFC000" w:themeColor="accent4"/>
          <w:sz w:val="24"/>
          <w:szCs w:val="24"/>
        </w:rPr>
        <w:t>obchodné</w:t>
      </w:r>
      <w:r w:rsidRPr="00E60C6E">
        <w:rPr>
          <w:rStyle w:val="Zkladntext1"/>
          <w:rFonts w:eastAsia="Century Schoolbook"/>
          <w:sz w:val="24"/>
          <w:szCs w:val="24"/>
        </w:rPr>
        <w:t xml:space="preserve"> prípady, t. j. prijaté práce, objednávky surovín, došlé suroviny, odovzdané práce atď. do </w:t>
      </w:r>
      <w:r w:rsidRPr="00E60C6E">
        <w:rPr>
          <w:rStyle w:val="ZkladntextKurzva"/>
          <w:rFonts w:eastAsiaTheme="minorHAnsi"/>
          <w:i w:val="0"/>
          <w:color w:val="auto"/>
          <w:sz w:val="24"/>
          <w:szCs w:val="24"/>
        </w:rPr>
        <w:t>denníka.</w:t>
      </w:r>
      <w:r w:rsidRPr="00E60C6E">
        <w:rPr>
          <w:rStyle w:val="Zkladntext1"/>
          <w:rFonts w:eastAsia="Century Schoolbook"/>
          <w:sz w:val="24"/>
          <w:szCs w:val="24"/>
        </w:rPr>
        <w:t xml:space="preserve"> Pokladničná kniha ukazuje stav peňazí, denník ukazuje stav vlastnej práce. Týmto dvom pomocným knihám hovoríme pokladničný denník.</w:t>
      </w:r>
    </w:p>
    <w:p w:rsidR="00134DD4" w:rsidRPr="00E60C6E" w:rsidRDefault="00134DD4" w:rsidP="00134DD4">
      <w:pPr>
        <w:widowControl w:val="0"/>
        <w:numPr>
          <w:ilvl w:val="0"/>
          <w:numId w:val="59"/>
        </w:numPr>
        <w:tabs>
          <w:tab w:val="left" w:pos="726"/>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Všimnite si najprv denník a preskúmajte jeho záznamy!</w:t>
      </w:r>
    </w:p>
    <w:tbl>
      <w:tblPr>
        <w:tblW w:w="0" w:type="auto"/>
        <w:tblInd w:w="-10" w:type="dxa"/>
        <w:tblCellMar>
          <w:left w:w="70" w:type="dxa"/>
          <w:right w:w="70" w:type="dxa"/>
        </w:tblCellMar>
        <w:tblLook w:val="04A0" w:firstRow="1" w:lastRow="0" w:firstColumn="1" w:lastColumn="0" w:noHBand="0" w:noVBand="1"/>
      </w:tblPr>
      <w:tblGrid>
        <w:gridCol w:w="589"/>
        <w:gridCol w:w="1238"/>
        <w:gridCol w:w="4097"/>
        <w:gridCol w:w="864"/>
        <w:gridCol w:w="644"/>
        <w:gridCol w:w="864"/>
        <w:gridCol w:w="644"/>
      </w:tblGrid>
      <w:tr w:rsidR="00134DD4" w:rsidRPr="00E60C6E" w:rsidTr="00594EDC">
        <w:trPr>
          <w:cantSplit/>
          <w:trHeight w:val="20"/>
        </w:trPr>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3</w:t>
            </w:r>
          </w:p>
        </w:tc>
        <w:tc>
          <w:tcPr>
            <w:tcW w:w="0" w:type="auto"/>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w:t>
            </w:r>
          </w:p>
        </w:tc>
        <w:tc>
          <w:tcPr>
            <w:tcW w:w="0" w:type="auto"/>
            <w:gridSpan w:val="2"/>
            <w:tcBorders>
              <w:top w:val="single" w:sz="8"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w:t>
            </w:r>
          </w:p>
        </w:tc>
      </w:tr>
      <w:tr w:rsidR="00134DD4" w:rsidRPr="00E60C6E" w:rsidTr="00594EDC">
        <w:trPr>
          <w:cantSplit/>
          <w:trHeight w:val="2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číslo</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dátum</w:t>
            </w:r>
          </w:p>
        </w:tc>
        <w:tc>
          <w:tcPr>
            <w:tcW w:w="0" w:type="auto"/>
            <w:vMerge w:val="restart"/>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Obchodné prípady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Požiadavky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Dlžoby</w:t>
            </w:r>
          </w:p>
        </w:tc>
      </w:tr>
      <w:tr w:rsidR="00134DD4" w:rsidRPr="00E60C6E" w:rsidTr="00594EDC">
        <w:trPr>
          <w:cantSplit/>
          <w:trHeight w:val="253"/>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vMerge/>
            <w:tcBorders>
              <w:top w:val="single" w:sz="8" w:space="0" w:color="auto"/>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53"/>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vMerge/>
            <w:tcBorders>
              <w:top w:val="single" w:sz="8" w:space="0" w:color="auto"/>
              <w:left w:val="single" w:sz="8" w:space="0" w:color="auto"/>
              <w:bottom w:val="nil"/>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0" w:type="auto"/>
            <w:tcBorders>
              <w:top w:val="nil"/>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1942 3. X.</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Milovi Urbanovi za písací stôl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od </w:t>
            </w:r>
            <w:proofErr w:type="spellStart"/>
            <w:r w:rsidRPr="00E60C6E">
              <w:rPr>
                <w:rFonts w:ascii="Times New Roman" w:eastAsia="Times New Roman" w:hAnsi="Times New Roman" w:cs="Times New Roman"/>
                <w:lang w:eastAsia="sk-SK"/>
              </w:rPr>
              <w:t>fy</w:t>
            </w:r>
            <w:proofErr w:type="spellEnd"/>
            <w:r w:rsidRPr="00E60C6E">
              <w:rPr>
                <w:rFonts w:ascii="Times New Roman" w:eastAsia="Times New Roman" w:hAnsi="Times New Roman" w:cs="Times New Roman"/>
                <w:lang w:eastAsia="sk-SK"/>
              </w:rPr>
              <w:t>. M. N. 75 m</w:t>
            </w:r>
            <w:r w:rsidRPr="00E60C6E">
              <w:rPr>
                <w:rFonts w:ascii="Times New Roman" w:eastAsia="Times New Roman" w:hAnsi="Times New Roman" w:cs="Times New Roman"/>
                <w:vertAlign w:val="superscript"/>
                <w:lang w:eastAsia="sk-SK"/>
              </w:rPr>
              <w:t>2</w:t>
            </w:r>
            <w:r w:rsidRPr="00E60C6E">
              <w:rPr>
                <w:rFonts w:ascii="Times New Roman" w:eastAsia="Times New Roman" w:hAnsi="Times New Roman" w:cs="Times New Roman"/>
                <w:lang w:eastAsia="sk-SK"/>
              </w:rPr>
              <w:t xml:space="preserve"> dosák po 16,30 </w:t>
            </w:r>
            <w:r w:rsidRPr="00902708">
              <w:rPr>
                <w:rFonts w:ascii="Times New Roman" w:eastAsia="Times New Roman" w:hAnsi="Times New Roman" w:cs="Times New Roman"/>
                <w:i/>
                <w:sz w:val="24"/>
                <w:lang w:eastAsia="sk-SK"/>
              </w:rPr>
              <w:t>Ks</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1222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 Sokolovi, tu, opravil som okná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178</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0" w:type="auto"/>
            <w:tcBorders>
              <w:top w:val="nil"/>
              <w:left w:val="single" w:sz="8"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_</w:t>
            </w:r>
          </w:p>
        </w:tc>
      </w:tr>
      <w:tr w:rsidR="00134DD4" w:rsidRPr="00E60C6E" w:rsidTr="00594EDC">
        <w:trPr>
          <w:cantSplit/>
          <w:trHeight w:val="2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4.</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10. X.</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10 </w:t>
            </w:r>
            <w:r w:rsidRPr="00902708">
              <w:rPr>
                <w:rFonts w:ascii="Times New Roman" w:eastAsia="Times New Roman" w:hAnsi="Times New Roman" w:cs="Times New Roman"/>
                <w:i/>
                <w:sz w:val="24"/>
                <w:lang w:eastAsia="sk-SK"/>
              </w:rPr>
              <w:t>kg</w:t>
            </w:r>
            <w:r w:rsidRPr="00E60C6E">
              <w:rPr>
                <w:rFonts w:ascii="Times New Roman" w:eastAsia="Times New Roman" w:hAnsi="Times New Roman" w:cs="Times New Roman"/>
                <w:lang w:eastAsia="sk-SK"/>
              </w:rPr>
              <w:t xml:space="preserve"> oleja od Makovického, Trenčín</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183" w:line="240" w:lineRule="auto"/>
        <w:ind w:left="284" w:right="20" w:firstLine="397"/>
        <w:jc w:val="both"/>
        <w:rPr>
          <w:rFonts w:ascii="Times New Roman" w:hAnsi="Times New Roman" w:cs="Times New Roman"/>
          <w:sz w:val="24"/>
          <w:szCs w:val="24"/>
        </w:rPr>
      </w:pPr>
      <w:r w:rsidRPr="00E60C6E">
        <w:rPr>
          <w:rStyle w:val="Zkladntext1"/>
          <w:rFonts w:eastAsia="Century Schoolbook"/>
          <w:sz w:val="24"/>
          <w:szCs w:val="24"/>
        </w:rPr>
        <w:t>Skúste dopísať záznamy stolárskeho majstra do 15.októbra 1942!</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1"/>
          <w:rFonts w:eastAsia="Bookman Old Style"/>
          <w:sz w:val="24"/>
          <w:szCs w:val="24"/>
        </w:rPr>
        <w:t>í</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Všimnite si pokladničnú knihu, zvlášť jej rubriku „Pokladničná hotovosť"!</w:t>
      </w:r>
    </w:p>
    <w:tbl>
      <w:tblPr>
        <w:tblW w:w="5000" w:type="pct"/>
        <w:tblCellMar>
          <w:left w:w="70" w:type="dxa"/>
          <w:right w:w="70" w:type="dxa"/>
        </w:tblCellMar>
        <w:tblLook w:val="04A0" w:firstRow="1" w:lastRow="0" w:firstColumn="1" w:lastColumn="0" w:noHBand="0" w:noVBand="1"/>
      </w:tblPr>
      <w:tblGrid>
        <w:gridCol w:w="589"/>
        <w:gridCol w:w="913"/>
        <w:gridCol w:w="2904"/>
        <w:gridCol w:w="864"/>
        <w:gridCol w:w="644"/>
        <w:gridCol w:w="864"/>
        <w:gridCol w:w="644"/>
        <w:gridCol w:w="864"/>
        <w:gridCol w:w="644"/>
      </w:tblGrid>
      <w:tr w:rsidR="00134DD4" w:rsidRPr="00E60C6E" w:rsidTr="00594EDC">
        <w:trPr>
          <w:cantSplit/>
          <w:trHeight w:val="20"/>
        </w:trPr>
        <w:tc>
          <w:tcPr>
            <w:tcW w:w="225"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w:t>
            </w:r>
          </w:p>
        </w:tc>
        <w:tc>
          <w:tcPr>
            <w:tcW w:w="602"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2</w:t>
            </w:r>
          </w:p>
        </w:tc>
        <w:tc>
          <w:tcPr>
            <w:tcW w:w="2559" w:type="pct"/>
            <w:tcBorders>
              <w:top w:val="single" w:sz="12"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3</w:t>
            </w:r>
          </w:p>
        </w:tc>
        <w:tc>
          <w:tcPr>
            <w:tcW w:w="529" w:type="pct"/>
            <w:gridSpan w:val="2"/>
            <w:tcBorders>
              <w:top w:val="single" w:sz="12" w:space="0" w:color="auto"/>
              <w:left w:val="single" w:sz="12" w:space="0" w:color="auto"/>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w:t>
            </w:r>
          </w:p>
        </w:tc>
        <w:tc>
          <w:tcPr>
            <w:tcW w:w="533" w:type="pct"/>
            <w:gridSpan w:val="2"/>
            <w:tcBorders>
              <w:top w:val="single" w:sz="12" w:space="0" w:color="auto"/>
              <w:left w:val="nil"/>
              <w:bottom w:val="single" w:sz="8"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w:t>
            </w:r>
          </w:p>
        </w:tc>
        <w:tc>
          <w:tcPr>
            <w:tcW w:w="341" w:type="pct"/>
            <w:tcBorders>
              <w:top w:val="single" w:sz="12" w:space="0" w:color="auto"/>
              <w:left w:val="nil"/>
              <w:bottom w:val="single" w:sz="8" w:space="0" w:color="auto"/>
              <w:right w:val="nil"/>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211" w:type="pct"/>
            <w:tcBorders>
              <w:top w:val="single" w:sz="12" w:space="0" w:color="auto"/>
              <w:left w:val="nil"/>
              <w:bottom w:val="single" w:sz="8" w:space="0" w:color="auto"/>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799"/>
        </w:trPr>
        <w:tc>
          <w:tcPr>
            <w:tcW w:w="225" w:type="pct"/>
            <w:vMerge w:val="restart"/>
            <w:tcBorders>
              <w:top w:val="single" w:sz="8" w:space="0" w:color="auto"/>
              <w:left w:val="single" w:sz="12" w:space="0" w:color="auto"/>
              <w:bottom w:val="single" w:sz="8" w:space="0" w:color="000000"/>
              <w:right w:val="single" w:sz="12"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číslo</w:t>
            </w:r>
          </w:p>
        </w:tc>
        <w:tc>
          <w:tcPr>
            <w:tcW w:w="602" w:type="pct"/>
            <w:vMerge w:val="restart"/>
            <w:tcBorders>
              <w:top w:val="single" w:sz="8" w:space="0" w:color="auto"/>
              <w:left w:val="single" w:sz="12" w:space="0" w:color="auto"/>
              <w:bottom w:val="single" w:sz="8" w:space="0" w:color="000000"/>
              <w:right w:val="single" w:sz="12" w:space="0" w:color="auto"/>
            </w:tcBorders>
            <w:shd w:val="clear" w:color="000000" w:fill="FFFFFF"/>
            <w:textDirection w:val="btLr"/>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dátum</w:t>
            </w:r>
          </w:p>
        </w:tc>
        <w:tc>
          <w:tcPr>
            <w:tcW w:w="2559" w:type="pct"/>
            <w:tcBorders>
              <w:top w:val="single" w:sz="8"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Obchodné prípady</w:t>
            </w:r>
          </w:p>
        </w:tc>
        <w:tc>
          <w:tcPr>
            <w:tcW w:w="529" w:type="pct"/>
            <w:gridSpan w:val="2"/>
            <w:tcBorders>
              <w:top w:val="single" w:sz="8" w:space="0" w:color="auto"/>
              <w:left w:val="single" w:sz="12" w:space="0" w:color="auto"/>
              <w:bottom w:val="single" w:sz="12"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Príjem</w:t>
            </w:r>
          </w:p>
        </w:tc>
        <w:tc>
          <w:tcPr>
            <w:tcW w:w="533" w:type="pct"/>
            <w:gridSpan w:val="2"/>
            <w:tcBorders>
              <w:top w:val="single" w:sz="8" w:space="0" w:color="auto"/>
              <w:left w:val="single" w:sz="8" w:space="0" w:color="auto"/>
              <w:bottom w:val="single" w:sz="12" w:space="0" w:color="auto"/>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Výdavky</w:t>
            </w:r>
          </w:p>
        </w:tc>
        <w:tc>
          <w:tcPr>
            <w:tcW w:w="552" w:type="pct"/>
            <w:gridSpan w:val="2"/>
            <w:tcBorders>
              <w:top w:val="single" w:sz="8" w:space="0" w:color="auto"/>
              <w:left w:val="single" w:sz="8" w:space="0" w:color="auto"/>
              <w:bottom w:val="single" w:sz="12" w:space="0" w:color="auto"/>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roofErr w:type="spellStart"/>
            <w:r w:rsidRPr="00E60C6E">
              <w:rPr>
                <w:rFonts w:ascii="Times New Roman" w:eastAsia="Times New Roman" w:hAnsi="Times New Roman" w:cs="Times New Roman"/>
                <w:lang w:eastAsia="sk-SK"/>
              </w:rPr>
              <w:t>Pokl</w:t>
            </w:r>
            <w:proofErr w:type="spellEnd"/>
            <w:r w:rsidRPr="00E60C6E">
              <w:rPr>
                <w:rFonts w:ascii="Times New Roman" w:eastAsia="Times New Roman" w:hAnsi="Times New Roman" w:cs="Times New Roman"/>
                <w:lang w:eastAsia="sk-SK"/>
              </w:rPr>
              <w:t>.</w:t>
            </w:r>
          </w:p>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hotovosť</w:t>
            </w:r>
          </w:p>
        </w:tc>
      </w:tr>
      <w:tr w:rsidR="00134DD4" w:rsidRPr="00E60C6E" w:rsidTr="00594EDC">
        <w:trPr>
          <w:cantSplit/>
          <w:trHeight w:val="20"/>
        </w:trPr>
        <w:tc>
          <w:tcPr>
            <w:tcW w:w="225" w:type="pct"/>
            <w:vMerge/>
            <w:tcBorders>
              <w:top w:val="single" w:sz="8" w:space="0" w:color="auto"/>
              <w:left w:val="single" w:sz="12" w:space="0" w:color="auto"/>
              <w:bottom w:val="single" w:sz="8" w:space="0" w:color="000000"/>
              <w:right w:val="single" w:sz="12"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c>
          <w:tcPr>
            <w:tcW w:w="602" w:type="pct"/>
            <w:vMerge/>
            <w:tcBorders>
              <w:top w:val="single" w:sz="8" w:space="0" w:color="auto"/>
              <w:left w:val="single" w:sz="12" w:space="0" w:color="auto"/>
              <w:bottom w:val="single" w:sz="8" w:space="0" w:color="000000"/>
              <w:right w:val="single" w:sz="12" w:space="0" w:color="auto"/>
            </w:tcBorders>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w:t>
            </w:r>
          </w:p>
        </w:tc>
        <w:tc>
          <w:tcPr>
            <w:tcW w:w="327" w:type="pct"/>
            <w:tcBorders>
              <w:top w:val="single" w:sz="12"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03" w:type="pct"/>
            <w:tcBorders>
              <w:top w:val="single" w:sz="12" w:space="0" w:color="auto"/>
              <w:left w:val="nil"/>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329" w:type="pct"/>
            <w:tcBorders>
              <w:top w:val="single" w:sz="12"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04" w:type="pct"/>
            <w:tcBorders>
              <w:top w:val="single" w:sz="12" w:space="0" w:color="auto"/>
              <w:left w:val="nil"/>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c>
          <w:tcPr>
            <w:tcW w:w="341" w:type="pct"/>
            <w:tcBorders>
              <w:top w:val="single" w:sz="12" w:space="0" w:color="auto"/>
              <w:left w:val="single" w:sz="12" w:space="0" w:color="auto"/>
              <w:bottom w:val="nil"/>
              <w:right w:val="nil"/>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902708">
              <w:rPr>
                <w:rFonts w:ascii="Times New Roman" w:eastAsia="Times New Roman" w:hAnsi="Times New Roman" w:cs="Times New Roman"/>
                <w:i/>
                <w:sz w:val="24"/>
                <w:lang w:eastAsia="sk-SK"/>
              </w:rPr>
              <w:t>Ks</w:t>
            </w:r>
          </w:p>
        </w:tc>
        <w:tc>
          <w:tcPr>
            <w:tcW w:w="211" w:type="pct"/>
            <w:tcBorders>
              <w:top w:val="single" w:sz="12" w:space="0" w:color="auto"/>
              <w:left w:val="nil"/>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h</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1.</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1942 3. X.</w:t>
            </w:r>
          </w:p>
        </w:tc>
        <w:tc>
          <w:tcPr>
            <w:tcW w:w="2559" w:type="pct"/>
            <w:tcBorders>
              <w:top w:val="single" w:sz="8" w:space="0" w:color="auto"/>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Milovi Urbanovi za písací stôl </w:t>
            </w:r>
          </w:p>
        </w:tc>
        <w:tc>
          <w:tcPr>
            <w:tcW w:w="327" w:type="pct"/>
            <w:tcBorders>
              <w:top w:val="single" w:sz="8"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203" w:type="pct"/>
            <w:tcBorders>
              <w:top w:val="single" w:sz="8" w:space="0" w:color="auto"/>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single" w:sz="8" w:space="0" w:color="auto"/>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4" w:type="pct"/>
            <w:tcBorders>
              <w:top w:val="single" w:sz="8" w:space="0" w:color="auto"/>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41" w:type="pct"/>
            <w:tcBorders>
              <w:top w:val="single" w:sz="8" w:space="0" w:color="auto"/>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1890</w:t>
            </w:r>
          </w:p>
        </w:tc>
        <w:tc>
          <w:tcPr>
            <w:tcW w:w="211" w:type="pct"/>
            <w:tcBorders>
              <w:top w:val="single" w:sz="8" w:space="0" w:color="auto"/>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lastRenderedPageBreak/>
              <w:t>2.</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od </w:t>
            </w:r>
            <w:proofErr w:type="spellStart"/>
            <w:r w:rsidRPr="00E60C6E">
              <w:rPr>
                <w:rFonts w:ascii="Times New Roman" w:eastAsia="Times New Roman" w:hAnsi="Times New Roman" w:cs="Times New Roman"/>
                <w:lang w:eastAsia="sk-SK"/>
              </w:rPr>
              <w:t>fy</w:t>
            </w:r>
            <w:proofErr w:type="spellEnd"/>
            <w:r w:rsidRPr="00E60C6E">
              <w:rPr>
                <w:rFonts w:ascii="Times New Roman" w:eastAsia="Times New Roman" w:hAnsi="Times New Roman" w:cs="Times New Roman"/>
                <w:lang w:eastAsia="sk-SK"/>
              </w:rPr>
              <w:t>. M. N. 75 m</w:t>
            </w:r>
            <w:r w:rsidRPr="00E60C6E">
              <w:rPr>
                <w:rFonts w:ascii="Times New Roman" w:eastAsia="Times New Roman" w:hAnsi="Times New Roman" w:cs="Times New Roman"/>
                <w:vertAlign w:val="superscript"/>
                <w:lang w:eastAsia="sk-SK"/>
              </w:rPr>
              <w:t>2</w:t>
            </w:r>
            <w:r w:rsidRPr="00E60C6E">
              <w:rPr>
                <w:rFonts w:ascii="Times New Roman" w:eastAsia="Times New Roman" w:hAnsi="Times New Roman" w:cs="Times New Roman"/>
                <w:lang w:eastAsia="sk-SK"/>
              </w:rPr>
              <w:t xml:space="preserve"> dosák po 16,30 </w:t>
            </w:r>
            <w:r w:rsidRPr="00902708">
              <w:rPr>
                <w:rFonts w:ascii="Times New Roman" w:eastAsia="Times New Roman" w:hAnsi="Times New Roman" w:cs="Times New Roman"/>
                <w:i/>
                <w:sz w:val="24"/>
                <w:lang w:eastAsia="sk-SK"/>
              </w:rPr>
              <w:t>Ks</w:t>
            </w:r>
          </w:p>
        </w:tc>
        <w:tc>
          <w:tcPr>
            <w:tcW w:w="327" w:type="pct"/>
            <w:tcBorders>
              <w:top w:val="nil"/>
              <w:left w:val="single" w:sz="12"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1222</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667</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3.</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M. Sokolovi, tu, opravil som okná  </w:t>
            </w:r>
          </w:p>
        </w:tc>
        <w:tc>
          <w:tcPr>
            <w:tcW w:w="327"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178</w:t>
            </w:r>
          </w:p>
        </w:tc>
        <w:tc>
          <w:tcPr>
            <w:tcW w:w="203"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29" w:type="pct"/>
            <w:tcBorders>
              <w:top w:val="nil"/>
              <w:left w:val="single" w:sz="12" w:space="0" w:color="auto"/>
              <w:bottom w:val="nil"/>
              <w:right w:val="nil"/>
            </w:tcBorders>
            <w:shd w:val="clear" w:color="000000" w:fill="FFFFFF"/>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_</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475</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4.</w:t>
            </w:r>
          </w:p>
        </w:tc>
        <w:tc>
          <w:tcPr>
            <w:tcW w:w="602"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10. X.</w:t>
            </w:r>
          </w:p>
        </w:tc>
        <w:tc>
          <w:tcPr>
            <w:tcW w:w="2559" w:type="pct"/>
            <w:tcBorders>
              <w:top w:val="nil"/>
              <w:left w:val="single" w:sz="12"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 xml:space="preserve">Dostal som 10 </w:t>
            </w:r>
            <w:r w:rsidRPr="00902708">
              <w:rPr>
                <w:rFonts w:ascii="Times New Roman" w:eastAsia="Times New Roman" w:hAnsi="Times New Roman" w:cs="Times New Roman"/>
                <w:i/>
                <w:sz w:val="24"/>
                <w:lang w:eastAsia="sk-SK"/>
              </w:rPr>
              <w:t>kg</w:t>
            </w:r>
            <w:r w:rsidRPr="00E60C6E">
              <w:rPr>
                <w:rFonts w:ascii="Times New Roman" w:eastAsia="Times New Roman" w:hAnsi="Times New Roman" w:cs="Times New Roman"/>
                <w:lang w:eastAsia="sk-SK"/>
              </w:rPr>
              <w:t xml:space="preserve"> oleja od Makovického, Trenčín</w:t>
            </w:r>
          </w:p>
        </w:tc>
        <w:tc>
          <w:tcPr>
            <w:tcW w:w="327"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204" w:type="pct"/>
            <w:tcBorders>
              <w:top w:val="nil"/>
              <w:left w:val="single" w:sz="8" w:space="0" w:color="auto"/>
              <w:bottom w:val="nil"/>
              <w:right w:val="single" w:sz="12"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654</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p>
        </w:tc>
      </w:tr>
      <w:tr w:rsidR="00134DD4" w:rsidRPr="00E60C6E" w:rsidTr="00594EDC">
        <w:trPr>
          <w:cantSplit/>
          <w:trHeight w:val="20"/>
        </w:trPr>
        <w:tc>
          <w:tcPr>
            <w:tcW w:w="225"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iCs/>
                <w:lang w:eastAsia="sk-SK"/>
              </w:rPr>
            </w:pPr>
            <w:r w:rsidRPr="00E60C6E">
              <w:rPr>
                <w:rFonts w:ascii="Times New Roman" w:eastAsia="Times New Roman" w:hAnsi="Times New Roman" w:cs="Times New Roman"/>
                <w:iCs/>
                <w:lang w:eastAsia="sk-SK"/>
              </w:rPr>
              <w:t>5.</w:t>
            </w:r>
          </w:p>
        </w:tc>
        <w:tc>
          <w:tcPr>
            <w:tcW w:w="602"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17.X.</w:t>
            </w:r>
          </w:p>
        </w:tc>
        <w:tc>
          <w:tcPr>
            <w:tcW w:w="2559" w:type="pct"/>
            <w:tcBorders>
              <w:top w:val="nil"/>
              <w:left w:val="single" w:sz="12"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Zaplatil som olej Makovickému do Trenčína</w:t>
            </w:r>
          </w:p>
        </w:tc>
        <w:tc>
          <w:tcPr>
            <w:tcW w:w="327" w:type="pct"/>
            <w:tcBorders>
              <w:top w:val="nil"/>
              <w:left w:val="single" w:sz="12" w:space="0" w:color="auto"/>
              <w:bottom w:val="nil"/>
              <w:right w:val="nil"/>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203" w:type="pct"/>
            <w:tcBorders>
              <w:top w:val="nil"/>
              <w:left w:val="single" w:sz="8"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w:t>
            </w:r>
          </w:p>
        </w:tc>
        <w:tc>
          <w:tcPr>
            <w:tcW w:w="329" w:type="pct"/>
            <w:tcBorders>
              <w:top w:val="nil"/>
              <w:left w:val="single" w:sz="12" w:space="0" w:color="auto"/>
              <w:bottom w:val="nil"/>
              <w:right w:val="nil"/>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82</w:t>
            </w:r>
          </w:p>
        </w:tc>
        <w:tc>
          <w:tcPr>
            <w:tcW w:w="204" w:type="pct"/>
            <w:tcBorders>
              <w:top w:val="nil"/>
              <w:left w:val="single" w:sz="8" w:space="0" w:color="auto"/>
              <w:bottom w:val="nil"/>
              <w:right w:val="single" w:sz="12" w:space="0" w:color="auto"/>
            </w:tcBorders>
            <w:shd w:val="clear" w:color="000000" w:fill="FFFFFF"/>
            <w:vAlign w:val="center"/>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c>
          <w:tcPr>
            <w:tcW w:w="341" w:type="pct"/>
            <w:tcBorders>
              <w:top w:val="nil"/>
              <w:left w:val="single" w:sz="12" w:space="0" w:color="auto"/>
              <w:bottom w:val="nil"/>
              <w:right w:val="single" w:sz="8"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571</w:t>
            </w:r>
          </w:p>
        </w:tc>
        <w:tc>
          <w:tcPr>
            <w:tcW w:w="211" w:type="pct"/>
            <w:tcBorders>
              <w:top w:val="nil"/>
              <w:left w:val="single" w:sz="8" w:space="0" w:color="auto"/>
              <w:bottom w:val="nil"/>
              <w:right w:val="single" w:sz="12" w:space="0" w:color="auto"/>
            </w:tcBorders>
            <w:shd w:val="clear" w:color="000000" w:fill="FFFFFF"/>
          </w:tcPr>
          <w:p w:rsidR="00134DD4" w:rsidRPr="00E60C6E" w:rsidRDefault="00134DD4" w:rsidP="00594EDC">
            <w:pPr>
              <w:spacing w:after="0" w:line="240" w:lineRule="auto"/>
              <w:ind w:left="284" w:firstLine="397"/>
              <w:jc w:val="both"/>
              <w:rPr>
                <w:rFonts w:ascii="Times New Roman" w:eastAsia="Times New Roman" w:hAnsi="Times New Roman" w:cs="Times New Roman"/>
                <w:lang w:eastAsia="sk-SK"/>
              </w:rPr>
            </w:pPr>
            <w:r w:rsidRPr="00E60C6E">
              <w:rPr>
                <w:rFonts w:ascii="Times New Roman" w:eastAsia="Times New Roman" w:hAnsi="Times New Roman" w:cs="Times New Roman"/>
                <w:lang w:eastAsia="sk-SK"/>
              </w:rPr>
              <w:t>50</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spacing w:before="24"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Záznamy v rubrike „Pokladničná hotovosť' musia skutočne súhlasiť s peniazmi, ktoré sú v pokladnici.</w:t>
      </w:r>
    </w:p>
    <w:p w:rsidR="00134DD4" w:rsidRPr="00E60C6E" w:rsidRDefault="00134DD4" w:rsidP="00134DD4">
      <w:pPr>
        <w:spacing w:line="240" w:lineRule="auto"/>
        <w:ind w:left="284" w:right="40" w:firstLine="397"/>
        <w:jc w:val="both"/>
        <w:rPr>
          <w:rFonts w:ascii="Times New Roman" w:hAnsi="Times New Roman" w:cs="Times New Roman"/>
          <w:sz w:val="24"/>
          <w:szCs w:val="24"/>
        </w:rPr>
      </w:pPr>
      <w:r w:rsidRPr="00E60C6E">
        <w:rPr>
          <w:rStyle w:val="Zkladntext1"/>
          <w:rFonts w:eastAsia="Century Schoolbook"/>
          <w:sz w:val="24"/>
          <w:szCs w:val="24"/>
        </w:rPr>
        <w:t xml:space="preserve">Aby remeselník nadobudol jasný obraz o svojich príjmoch a výdavkoch, </w:t>
      </w:r>
      <w:proofErr w:type="spellStart"/>
      <w:r w:rsidRPr="00E60C6E">
        <w:rPr>
          <w:rStyle w:val="Zkladntext1"/>
          <w:rFonts w:eastAsia="Century Schoolbook"/>
          <w:sz w:val="24"/>
          <w:szCs w:val="24"/>
        </w:rPr>
        <w:t>uzavre</w:t>
      </w:r>
      <w:proofErr w:type="spellEnd"/>
      <w:r w:rsidRPr="00E60C6E">
        <w:rPr>
          <w:rStyle w:val="Zkladntext1"/>
          <w:rFonts w:eastAsia="Century Schoolbook"/>
          <w:sz w:val="24"/>
          <w:szCs w:val="24"/>
        </w:rPr>
        <w:t xml:space="preserve"> koncom mesiaca poklad</w:t>
      </w:r>
      <w:r w:rsidRPr="00E60C6E">
        <w:rPr>
          <w:rStyle w:val="Zkladntext1"/>
          <w:rFonts w:eastAsia="Century Schoolbook"/>
          <w:sz w:val="24"/>
          <w:szCs w:val="24"/>
        </w:rPr>
        <w:softHyphen/>
        <w:t xml:space="preserve">ničnú knihu. Sčíta všetky príjmy, potom výdavky a </w:t>
      </w:r>
      <w:proofErr w:type="spellStart"/>
      <w:r w:rsidRPr="00E60C6E">
        <w:rPr>
          <w:rStyle w:val="Zkladntext1"/>
          <w:rFonts w:eastAsia="Century Schoolbook"/>
          <w:sz w:val="24"/>
          <w:szCs w:val="24"/>
        </w:rPr>
        <w:t>sostaví</w:t>
      </w:r>
      <w:proofErr w:type="spellEnd"/>
      <w:r w:rsidRPr="00E60C6E">
        <w:rPr>
          <w:rStyle w:val="Zkladntext1"/>
          <w:rFonts w:eastAsia="Century Schoolbook"/>
          <w:sz w:val="24"/>
          <w:szCs w:val="24"/>
        </w:rPr>
        <w:t xml:space="preserve"> si stav:</w:t>
      </w:r>
    </w:p>
    <w:p w:rsidR="00134DD4" w:rsidRPr="00E60C6E" w:rsidRDefault="00134DD4" w:rsidP="00134DD4">
      <w:pPr>
        <w:tabs>
          <w:tab w:val="left" w:leader="dot" w:pos="3958"/>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Príjem</w:t>
      </w:r>
      <w:r w:rsidRPr="00E60C6E">
        <w:rPr>
          <w:rStyle w:val="Zkladntext1"/>
          <w:rFonts w:eastAsia="Century Schoolbook"/>
          <w:sz w:val="24"/>
          <w:szCs w:val="24"/>
        </w:rPr>
        <w:tab/>
      </w:r>
      <w:r w:rsidRPr="00902708">
        <w:rPr>
          <w:rStyle w:val="Zkladntext1"/>
          <w:rFonts w:eastAsia="Century Schoolbook"/>
          <w:i/>
          <w:sz w:val="24"/>
          <w:szCs w:val="24"/>
        </w:rPr>
        <w:t>Ks</w:t>
      </w:r>
    </w:p>
    <w:p w:rsidR="00134DD4" w:rsidRPr="00E60C6E" w:rsidRDefault="00134DD4" w:rsidP="00134DD4">
      <w:pPr>
        <w:tabs>
          <w:tab w:val="left" w:leader="dot" w:pos="3958"/>
        </w:tabs>
        <w:spacing w:after="0" w:line="240" w:lineRule="auto"/>
        <w:ind w:left="284" w:firstLine="397"/>
        <w:jc w:val="both"/>
        <w:rPr>
          <w:rFonts w:ascii="Times New Roman" w:hAnsi="Times New Roman" w:cs="Times New Roman"/>
          <w:sz w:val="24"/>
          <w:szCs w:val="24"/>
          <w:u w:val="single"/>
        </w:rPr>
      </w:pPr>
      <w:r w:rsidRPr="00E60C6E">
        <w:rPr>
          <w:rStyle w:val="Zkladntext1"/>
          <w:rFonts w:eastAsia="Century Schoolbook"/>
          <w:sz w:val="24"/>
          <w:szCs w:val="24"/>
          <w:u w:val="single"/>
        </w:rPr>
        <w:t>Výdavky</w:t>
      </w:r>
      <w:r w:rsidRPr="00E60C6E">
        <w:rPr>
          <w:rStyle w:val="Zkladntext1"/>
          <w:rFonts w:eastAsia="Century Schoolbook"/>
          <w:sz w:val="24"/>
          <w:szCs w:val="24"/>
          <w:u w:val="single"/>
        </w:rPr>
        <w:tab/>
      </w:r>
      <w:r w:rsidRPr="00902708">
        <w:rPr>
          <w:rStyle w:val="Zkladntext1"/>
          <w:rFonts w:eastAsia="Century Schoolbook"/>
          <w:i/>
          <w:sz w:val="24"/>
          <w:szCs w:val="24"/>
          <w:u w:val="single"/>
        </w:rPr>
        <w:t>Ks</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Stav pokladnice k 1. XI. . . . </w:t>
      </w:r>
      <w:r w:rsidRPr="00902708">
        <w:rPr>
          <w:rStyle w:val="Zkladntext1"/>
          <w:rFonts w:eastAsia="Century Schoolbook"/>
          <w:i/>
          <w:sz w:val="24"/>
          <w:szCs w:val="24"/>
        </w:rPr>
        <w:t>Ks</w:t>
      </w:r>
      <w:r w:rsidRPr="00E60C6E">
        <w:rPr>
          <w:rStyle w:val="Zkladntext1"/>
          <w:rFonts w:eastAsia="Century Schoolbook"/>
          <w:sz w:val="24"/>
          <w:szCs w:val="24"/>
        </w:rPr>
        <w:t>.</w:t>
      </w:r>
    </w:p>
    <w:p w:rsidR="00134DD4" w:rsidRPr="00E60C6E" w:rsidRDefault="00134DD4" w:rsidP="00134DD4">
      <w:pPr>
        <w:spacing w:after="64" w:line="240" w:lineRule="auto"/>
        <w:ind w:left="284" w:right="40" w:firstLine="397"/>
        <w:jc w:val="both"/>
        <w:rPr>
          <w:rFonts w:ascii="Times New Roman" w:hAnsi="Times New Roman" w:cs="Times New Roman"/>
          <w:sz w:val="24"/>
          <w:szCs w:val="24"/>
        </w:rPr>
      </w:pPr>
      <w:r w:rsidRPr="00E60C6E">
        <w:rPr>
          <w:rStyle w:val="Zkladntext1"/>
          <w:rFonts w:eastAsia="Arial Narrow"/>
          <w:sz w:val="24"/>
          <w:szCs w:val="24"/>
        </w:rPr>
        <w:t xml:space="preserve">Ak vykonal </w:t>
      </w:r>
      <w:r w:rsidRPr="00E60C6E">
        <w:rPr>
          <w:rStyle w:val="Zkladntext1"/>
          <w:rFonts w:eastAsia="Century Schoolbook"/>
          <w:sz w:val="24"/>
          <w:szCs w:val="24"/>
        </w:rPr>
        <w:t xml:space="preserve">záznamy správne, musí stav pokladnice </w:t>
      </w:r>
      <w:r w:rsidRPr="00E60C6E">
        <w:rPr>
          <w:rStyle w:val="Zkladntext1"/>
          <w:rFonts w:eastAsia="Arial Narrow"/>
          <w:sz w:val="24"/>
          <w:szCs w:val="24"/>
        </w:rPr>
        <w:t xml:space="preserve">súhlasiť s </w:t>
      </w:r>
      <w:r w:rsidRPr="00E60C6E">
        <w:rPr>
          <w:rStyle w:val="Zkladntext1"/>
          <w:rFonts w:eastAsia="Century Schoolbook"/>
          <w:sz w:val="24"/>
          <w:szCs w:val="24"/>
        </w:rPr>
        <w:t>posledným záznamom v pokladničnej hotovo</w:t>
      </w:r>
      <w:r w:rsidRPr="00E60C6E">
        <w:rPr>
          <w:rStyle w:val="Zkladntext1"/>
          <w:rFonts w:eastAsia="Century Schoolbook"/>
          <w:sz w:val="24"/>
          <w:szCs w:val="24"/>
        </w:rPr>
        <w:softHyphen/>
      </w:r>
      <w:r w:rsidRPr="00E60C6E">
        <w:rPr>
          <w:rStyle w:val="Zkladntext1"/>
          <w:rFonts w:eastAsia="Arial Narrow"/>
          <w:sz w:val="24"/>
          <w:szCs w:val="24"/>
        </w:rPr>
        <w:t>sti. Prečo?</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Dopíšte pokladničnú knihu do konca mesiaca a zi</w:t>
      </w:r>
      <w:r w:rsidRPr="00E60C6E">
        <w:rPr>
          <w:rStyle w:val="Zkladntext1"/>
          <w:rFonts w:eastAsia="Century Schoolbook"/>
          <w:iCs/>
          <w:sz w:val="24"/>
          <w:szCs w:val="24"/>
        </w:rPr>
        <w:softHyphen/>
        <w:t>stite stav pokladnice!</w:t>
      </w:r>
    </w:p>
    <w:p w:rsidR="00134DD4" w:rsidRPr="00E60C6E" w:rsidRDefault="00134DD4" w:rsidP="00134DD4">
      <w:pPr>
        <w:spacing w:line="240" w:lineRule="auto"/>
        <w:ind w:left="284" w:firstLine="397"/>
        <w:jc w:val="both"/>
        <w:rPr>
          <w:rStyle w:val="Zkladntext1"/>
          <w:rFonts w:eastAsia="Arial Narrow"/>
          <w:sz w:val="24"/>
          <w:szCs w:val="24"/>
        </w:rPr>
      </w:pPr>
      <w:r w:rsidRPr="00E60C6E">
        <w:rPr>
          <w:rStyle w:val="Zkladntext1"/>
          <w:rFonts w:eastAsia="Arial Narrow"/>
          <w:sz w:val="24"/>
          <w:szCs w:val="24"/>
        </w:rPr>
        <w:t>Pozor: desatinné čísla sčítame a odčítame ako celé čísla, nesmieme však zabudnúť na desatinnú čiarku! Kde a kedy ju umiestite v súčte?</w:t>
      </w:r>
    </w:p>
    <w:p w:rsidR="00134DD4" w:rsidRPr="00E60C6E" w:rsidRDefault="00134DD4" w:rsidP="00134DD4">
      <w:pPr>
        <w:widowControl w:val="0"/>
        <w:numPr>
          <w:ilvl w:val="0"/>
          <w:numId w:val="59"/>
        </w:numPr>
        <w:tabs>
          <w:tab w:val="left" w:pos="721"/>
        </w:tabs>
        <w:spacing w:after="136" w:line="240" w:lineRule="auto"/>
        <w:ind w:left="284" w:right="20" w:firstLine="397"/>
        <w:jc w:val="both"/>
        <w:rPr>
          <w:rStyle w:val="Zkladntext1"/>
          <w:rFonts w:eastAsia="Century Schoolbook"/>
          <w:iCs/>
          <w:sz w:val="24"/>
          <w:szCs w:val="24"/>
        </w:rPr>
      </w:pPr>
      <w:r w:rsidRPr="00E60C6E">
        <w:rPr>
          <w:rStyle w:val="Zkladntext1"/>
          <w:rFonts w:eastAsia="Century Schoolbook"/>
          <w:iCs/>
          <w:sz w:val="24"/>
          <w:szCs w:val="24"/>
        </w:rPr>
        <w:t>Preskúmaj vyúčtovanie spolku a oprav chyby!</w:t>
      </w:r>
    </w:p>
    <w:p w:rsidR="00134DD4" w:rsidRPr="00E60C6E" w:rsidRDefault="00134DD4" w:rsidP="00134DD4">
      <w:pPr>
        <w:spacing w:after="0" w:line="240" w:lineRule="auto"/>
        <w:ind w:left="284" w:right="20" w:firstLine="397"/>
        <w:jc w:val="both"/>
        <w:rPr>
          <w:rStyle w:val="Zkladntext1"/>
          <w:rFonts w:eastAsia="Century Schoolbook"/>
          <w:sz w:val="24"/>
          <w:szCs w:val="24"/>
        </w:rPr>
      </w:pPr>
      <w:r w:rsidRPr="00E60C6E">
        <w:rPr>
          <w:rStyle w:val="Zkladntext1"/>
          <w:rFonts w:eastAsia="Century Schoolbook"/>
          <w:sz w:val="24"/>
          <w:szCs w:val="24"/>
        </w:rPr>
        <w:t>Zostatok z minulého roku . . .</w:t>
      </w:r>
      <w:r w:rsidRPr="00E60C6E">
        <w:rPr>
          <w:rStyle w:val="Zkladntext1"/>
          <w:rFonts w:eastAsia="Century Schoolbook"/>
          <w:sz w:val="24"/>
          <w:szCs w:val="24"/>
        </w:rPr>
        <w:tab/>
        <w:t xml:space="preserve">864,50 </w:t>
      </w:r>
      <w:r w:rsidRPr="00902708">
        <w:rPr>
          <w:rStyle w:val="Zkladntext1"/>
          <w:rFonts w:eastAsia="Century Schoolbook"/>
          <w:i/>
          <w:sz w:val="24"/>
          <w:szCs w:val="24"/>
        </w:rPr>
        <w:t>Ks</w:t>
      </w:r>
      <w:r w:rsidRPr="00E60C6E">
        <w:rPr>
          <w:rStyle w:val="Zkladntext1"/>
          <w:rFonts w:eastAsia="Century Schoolbook"/>
          <w:sz w:val="24"/>
          <w:szCs w:val="24"/>
        </w:rPr>
        <w:t xml:space="preserve"> </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proofErr w:type="spellStart"/>
      <w:r w:rsidRPr="00E60C6E">
        <w:rPr>
          <w:rStyle w:val="Zkladntext1"/>
          <w:rFonts w:eastAsia="Century Schoolbook"/>
          <w:sz w:val="24"/>
          <w:szCs w:val="24"/>
        </w:rPr>
        <w:t>Členovské</w:t>
      </w:r>
      <w:proofErr w:type="spellEnd"/>
      <w:r w:rsidRPr="00E60C6E">
        <w:rPr>
          <w:rStyle w:val="Zkladntext1"/>
          <w:rFonts w:eastAsia="Century Schoolbook"/>
          <w:sz w:val="24"/>
          <w:szCs w:val="24"/>
        </w:rPr>
        <w:t xml:space="preserve"> príspevky . . . </w:t>
      </w:r>
      <w:r w:rsidRPr="00E60C6E">
        <w:rPr>
          <w:rStyle w:val="Zkladntext1"/>
          <w:rFonts w:eastAsia="Century Schoolbook"/>
          <w:sz w:val="24"/>
          <w:szCs w:val="24"/>
        </w:rPr>
        <w:tab/>
      </w:r>
      <w:r w:rsidRPr="00E60C6E">
        <w:rPr>
          <w:rStyle w:val="Zkladntext1"/>
          <w:rFonts w:eastAsia="Century Schoolbook"/>
          <w:sz w:val="24"/>
          <w:szCs w:val="24"/>
        </w:rPr>
        <w:tab/>
        <w:t xml:space="preserve">7385,60 </w:t>
      </w:r>
      <w:r w:rsidRPr="00902708">
        <w:rPr>
          <w:rStyle w:val="Zkladntext1"/>
          <w:rFonts w:eastAsia="Century Schoolbook"/>
          <w:i/>
          <w:sz w:val="24"/>
          <w:szCs w:val="24"/>
        </w:rPr>
        <w:t>Ks</w:t>
      </w:r>
    </w:p>
    <w:p w:rsidR="00134DD4" w:rsidRPr="00E60C6E" w:rsidRDefault="00134DD4" w:rsidP="00134DD4">
      <w:pPr>
        <w:tabs>
          <w:tab w:val="left" w:pos="4950"/>
          <w:tab w:val="left" w:pos="4914"/>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rPr>
        <w:fldChar w:fldCharType="begin"/>
      </w:r>
      <w:r w:rsidRPr="00E60C6E">
        <w:rPr>
          <w:rFonts w:ascii="Times New Roman" w:hAnsi="Times New Roman" w:cs="Times New Roman"/>
          <w:sz w:val="24"/>
          <w:szCs w:val="24"/>
        </w:rPr>
        <w:instrText xml:space="preserve"> TOC \o "1-5" \h \z </w:instrText>
      </w:r>
      <w:r w:rsidRPr="00E60C6E">
        <w:rPr>
          <w:rFonts w:ascii="Times New Roman" w:hAnsi="Times New Roman" w:cs="Times New Roman"/>
          <w:sz w:val="24"/>
          <w:szCs w:val="24"/>
        </w:rPr>
        <w:fldChar w:fldCharType="separate"/>
      </w:r>
      <w:r w:rsidRPr="00E60C6E">
        <w:rPr>
          <w:rStyle w:val="ObsahRiadkovanie2pt"/>
          <w:rFonts w:ascii="Times New Roman" w:hAnsi="Times New Roman" w:cs="Times New Roman"/>
          <w:sz w:val="24"/>
          <w:szCs w:val="24"/>
        </w:rPr>
        <w:t>Príjem:</w:t>
      </w:r>
      <w:r w:rsidRPr="00E60C6E">
        <w:rPr>
          <w:rStyle w:val="Obsah0"/>
          <w:rFonts w:eastAsiaTheme="minorHAnsi"/>
          <w:sz w:val="24"/>
          <w:szCs w:val="24"/>
        </w:rPr>
        <w:t xml:space="preserve"> </w:t>
      </w:r>
      <w:r w:rsidRPr="00E60C6E">
        <w:rPr>
          <w:rStyle w:val="Obsah0"/>
          <w:rFonts w:eastAsiaTheme="minorHAnsi"/>
          <w:color w:val="FF0000"/>
          <w:sz w:val="24"/>
          <w:szCs w:val="24"/>
        </w:rPr>
        <w:t>Zisk</w:t>
      </w:r>
      <w:r w:rsidRPr="00E60C6E">
        <w:rPr>
          <w:rStyle w:val="Obsah0"/>
          <w:rFonts w:eastAsiaTheme="minorHAnsi"/>
          <w:sz w:val="24"/>
          <w:szCs w:val="24"/>
        </w:rPr>
        <w:t>y z podnikov . . .</w:t>
      </w:r>
      <w:r w:rsidRPr="00E60C6E">
        <w:rPr>
          <w:rStyle w:val="Obsah0"/>
          <w:rFonts w:eastAsiaTheme="minorHAnsi"/>
          <w:sz w:val="24"/>
          <w:szCs w:val="24"/>
        </w:rPr>
        <w:tab/>
        <w:t xml:space="preserve"> 6250,75 </w:t>
      </w:r>
      <w:r w:rsidRPr="00902708">
        <w:rPr>
          <w:rStyle w:val="Obsah0"/>
          <w:rFonts w:eastAsiaTheme="minorHAnsi"/>
          <w:i/>
          <w:sz w:val="24"/>
          <w:szCs w:val="24"/>
        </w:rPr>
        <w:t>Ks</w:t>
      </w:r>
    </w:p>
    <w:p w:rsidR="00134DD4" w:rsidRPr="00E60C6E" w:rsidRDefault="00134DD4" w:rsidP="00134DD4">
      <w:pPr>
        <w:tabs>
          <w:tab w:val="left" w:pos="4936"/>
          <w:tab w:val="left" w:pos="4899"/>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 xml:space="preserve">Dary . . . </w:t>
      </w:r>
      <w:r w:rsidRPr="00E60C6E">
        <w:rPr>
          <w:rStyle w:val="Obsah0"/>
          <w:rFonts w:eastAsiaTheme="minorHAnsi"/>
          <w:sz w:val="24"/>
          <w:szCs w:val="24"/>
        </w:rPr>
        <w:tab/>
        <w:t xml:space="preserve"> 515,60</w:t>
      </w:r>
      <w:r w:rsidRPr="00E60C6E">
        <w:rPr>
          <w:rStyle w:val="Obsah0"/>
          <w:rFonts w:eastAsiaTheme="minorHAnsi"/>
          <w:sz w:val="24"/>
          <w:szCs w:val="24"/>
        </w:rPr>
        <w:tab/>
        <w:t xml:space="preserve"> </w:t>
      </w:r>
      <w:r w:rsidRPr="00902708">
        <w:rPr>
          <w:rStyle w:val="Obsah0"/>
          <w:rFonts w:eastAsiaTheme="minorHAnsi"/>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u w:val="single"/>
        </w:rPr>
      </w:pPr>
      <w:r w:rsidRPr="00E60C6E">
        <w:rPr>
          <w:rStyle w:val="Obsah0"/>
          <w:rFonts w:eastAsiaTheme="minorHAnsi"/>
          <w:b/>
          <w:color w:val="7030A0"/>
          <w:sz w:val="28"/>
          <w:szCs w:val="24"/>
          <w:u w:val="single"/>
        </w:rPr>
        <w:t>Úrok</w:t>
      </w:r>
      <w:r w:rsidRPr="00E60C6E">
        <w:rPr>
          <w:rStyle w:val="Obsah0"/>
          <w:rFonts w:eastAsiaTheme="minorHAnsi"/>
          <w:sz w:val="24"/>
          <w:szCs w:val="24"/>
          <w:u w:val="single"/>
        </w:rPr>
        <w:t>y z vkladov . . .</w:t>
      </w:r>
      <w:r w:rsidRPr="00E60C6E">
        <w:rPr>
          <w:rStyle w:val="Obsah0"/>
          <w:rFonts w:eastAsiaTheme="minorHAnsi"/>
          <w:sz w:val="24"/>
          <w:szCs w:val="24"/>
          <w:u w:val="single"/>
        </w:rPr>
        <w:tab/>
      </w:r>
      <w:r w:rsidRPr="00E60C6E">
        <w:rPr>
          <w:rStyle w:val="Obsah0"/>
          <w:rFonts w:eastAsiaTheme="minorHAnsi"/>
          <w:sz w:val="24"/>
          <w:szCs w:val="24"/>
          <w:u w:val="single"/>
        </w:rPr>
        <w:tab/>
        <w:t xml:space="preserve">  670,35 </w:t>
      </w:r>
      <w:r w:rsidRPr="00902708">
        <w:rPr>
          <w:rStyle w:val="Obsah0"/>
          <w:rFonts w:eastAsiaTheme="minorHAnsi"/>
          <w:i/>
          <w:sz w:val="24"/>
          <w:szCs w:val="24"/>
          <w:u w:val="single"/>
        </w:rPr>
        <w:t>Ks</w:t>
      </w:r>
    </w:p>
    <w:p w:rsidR="00134DD4" w:rsidRPr="00E60C6E" w:rsidRDefault="00134DD4" w:rsidP="00134DD4">
      <w:pPr>
        <w:tabs>
          <w:tab w:val="right" w:pos="4755"/>
          <w:tab w:val="right" w:pos="5115"/>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Dovedna:</w:t>
      </w:r>
      <w:r w:rsidRPr="00E60C6E">
        <w:rPr>
          <w:rStyle w:val="Obsah0"/>
          <w:rFonts w:eastAsiaTheme="minorHAnsi"/>
          <w:sz w:val="24"/>
          <w:szCs w:val="24"/>
        </w:rPr>
        <w:tab/>
      </w:r>
      <w:r w:rsidRPr="00E60C6E">
        <w:rPr>
          <w:rStyle w:val="Obsah0"/>
          <w:rFonts w:eastAsiaTheme="minorHAnsi"/>
          <w:sz w:val="24"/>
          <w:szCs w:val="24"/>
        </w:rPr>
        <w:tab/>
        <w:t>14696,30</w:t>
      </w:r>
      <w:r w:rsidRPr="00E60C6E">
        <w:rPr>
          <w:rStyle w:val="Obsah0"/>
          <w:rFonts w:eastAsiaTheme="minorHAnsi"/>
          <w:sz w:val="24"/>
          <w:szCs w:val="24"/>
        </w:rPr>
        <w:tab/>
      </w:r>
      <w:r w:rsidRPr="00902708">
        <w:rPr>
          <w:rStyle w:val="Obsah0"/>
          <w:rFonts w:eastAsiaTheme="minorHAnsi"/>
          <w:i/>
          <w:sz w:val="24"/>
          <w:szCs w:val="24"/>
        </w:rPr>
        <w:t>Ks</w:t>
      </w:r>
    </w:p>
    <w:p w:rsidR="00134DD4" w:rsidRPr="00E60C6E" w:rsidRDefault="00134DD4" w:rsidP="00134DD4">
      <w:pPr>
        <w:tabs>
          <w:tab w:val="right" w:leader="dot" w:pos="4755"/>
          <w:tab w:val="right" w:pos="5115"/>
        </w:tabs>
        <w:spacing w:after="0" w:line="240" w:lineRule="auto"/>
        <w:ind w:left="284" w:firstLine="397"/>
        <w:jc w:val="both"/>
        <w:rPr>
          <w:rFonts w:ascii="Times New Roman" w:hAnsi="Times New Roman" w:cs="Times New Roman"/>
          <w:sz w:val="24"/>
          <w:szCs w:val="24"/>
        </w:rPr>
      </w:pPr>
      <w:r w:rsidRPr="00E60C6E">
        <w:rPr>
          <w:rStyle w:val="Obsah0"/>
          <w:rFonts w:eastAsiaTheme="minorHAnsi"/>
          <w:sz w:val="24"/>
          <w:szCs w:val="24"/>
        </w:rPr>
        <w:t>Na podniky. . .</w:t>
      </w:r>
      <w:r w:rsidRPr="00E60C6E">
        <w:rPr>
          <w:rStyle w:val="Obsah0"/>
          <w:rFonts w:eastAsiaTheme="minorHAnsi"/>
          <w:sz w:val="24"/>
          <w:szCs w:val="24"/>
        </w:rPr>
        <w:tab/>
      </w:r>
      <w:r w:rsidRPr="00E60C6E">
        <w:rPr>
          <w:rStyle w:val="Obsah0"/>
          <w:rFonts w:eastAsiaTheme="minorHAnsi"/>
          <w:sz w:val="24"/>
          <w:szCs w:val="24"/>
        </w:rPr>
        <w:tab/>
        <w:t xml:space="preserve">4010,25 </w:t>
      </w:r>
      <w:r w:rsidRPr="00902708">
        <w:rPr>
          <w:rStyle w:val="Obsah0"/>
          <w:rFonts w:eastAsiaTheme="minorHAnsi"/>
          <w:i/>
          <w:sz w:val="24"/>
          <w:szCs w:val="24"/>
        </w:rPr>
        <w:t>Ks</w:t>
      </w:r>
      <w:r w:rsidRPr="00E60C6E">
        <w:rPr>
          <w:rFonts w:ascii="Times New Roman" w:hAnsi="Times New Roman" w:cs="Times New Roman"/>
          <w:sz w:val="24"/>
          <w:szCs w:val="24"/>
        </w:rPr>
        <w:fldChar w:fldCharType="end"/>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Na kancelárske potreby . </w:t>
      </w:r>
      <w:r w:rsidRPr="00E60C6E">
        <w:rPr>
          <w:rStyle w:val="Zkladntext1"/>
          <w:rFonts w:eastAsia="Century Schoolbook"/>
          <w:sz w:val="24"/>
          <w:szCs w:val="24"/>
        </w:rPr>
        <w:tab/>
      </w:r>
      <w:r w:rsidRPr="00E60C6E">
        <w:rPr>
          <w:rStyle w:val="Zkladntext1"/>
          <w:rFonts w:eastAsia="Century Schoolbook"/>
          <w:sz w:val="24"/>
          <w:szCs w:val="24"/>
        </w:rPr>
        <w:tab/>
        <w:t xml:space="preserve">612,35 </w:t>
      </w:r>
      <w:r w:rsidRPr="00902708">
        <w:rPr>
          <w:rStyle w:val="Zkladntext1"/>
          <w:rFonts w:eastAsia="Century Schoolbook"/>
          <w:i/>
          <w:sz w:val="24"/>
          <w:szCs w:val="24"/>
        </w:rPr>
        <w:t>Ks</w:t>
      </w:r>
    </w:p>
    <w:p w:rsidR="00134DD4" w:rsidRPr="00E60C6E" w:rsidRDefault="00134DD4" w:rsidP="00134DD4">
      <w:pPr>
        <w:tabs>
          <w:tab w:val="left" w:leader="dot" w:pos="3975"/>
        </w:tabs>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Výdavky:</w:t>
      </w:r>
      <w:r w:rsidRPr="00E60C6E">
        <w:rPr>
          <w:rStyle w:val="Zkladntext1"/>
          <w:rFonts w:eastAsia="Century Schoolbook"/>
          <w:sz w:val="24"/>
          <w:szCs w:val="24"/>
        </w:rPr>
        <w:t xml:space="preserve"> Na obranu štátu</w:t>
      </w:r>
      <w:r w:rsidRPr="00E60C6E">
        <w:rPr>
          <w:rStyle w:val="Zkladntext1"/>
          <w:rFonts w:eastAsia="Century Schoolbook"/>
          <w:sz w:val="24"/>
          <w:szCs w:val="24"/>
        </w:rPr>
        <w:tab/>
        <w:t xml:space="preserve"> </w:t>
      </w:r>
      <w:r w:rsidRPr="00E60C6E">
        <w:rPr>
          <w:rStyle w:val="Zkladntext1"/>
          <w:rFonts w:eastAsia="Century Schoolbook"/>
          <w:sz w:val="24"/>
          <w:szCs w:val="24"/>
        </w:rPr>
        <w:tab/>
      </w:r>
      <w:r w:rsidRPr="00E60C6E">
        <w:rPr>
          <w:rStyle w:val="Zkladntext1"/>
          <w:rFonts w:eastAsia="Century Schoolbook"/>
          <w:sz w:val="24"/>
          <w:szCs w:val="24"/>
        </w:rPr>
        <w:tab/>
        <w:t>5000,—</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Knihy do knižnice . . .</w:t>
      </w:r>
      <w:r w:rsidRPr="00E60C6E">
        <w:rPr>
          <w:rStyle w:val="Zkladntext1"/>
          <w:rFonts w:eastAsia="Century Schoolbook"/>
          <w:sz w:val="24"/>
          <w:szCs w:val="24"/>
        </w:rPr>
        <w:tab/>
      </w:r>
      <w:r w:rsidRPr="00E60C6E">
        <w:rPr>
          <w:rStyle w:val="Zkladntext1"/>
          <w:rFonts w:eastAsia="Century Schoolbook"/>
          <w:sz w:val="24"/>
          <w:szCs w:val="24"/>
        </w:rPr>
        <w:tab/>
        <w:t xml:space="preserve"> 913,80</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 xml:space="preserve">Noviny a časopisy </w:t>
      </w:r>
      <w:r w:rsidRPr="00E60C6E">
        <w:rPr>
          <w:rStyle w:val="ZkladntextRiadkovanie4pt"/>
          <w:rFonts w:ascii="Times New Roman" w:hAnsi="Times New Roman" w:cs="Times New Roman"/>
          <w:color w:val="auto"/>
          <w:sz w:val="24"/>
          <w:szCs w:val="24"/>
        </w:rPr>
        <w:t>....</w:t>
      </w:r>
      <w:r w:rsidRPr="00E60C6E">
        <w:rPr>
          <w:rStyle w:val="Zkladntext1"/>
          <w:rFonts w:eastAsia="Century Schoolbook"/>
          <w:sz w:val="24"/>
          <w:szCs w:val="24"/>
        </w:rPr>
        <w:t xml:space="preserve"> </w:t>
      </w:r>
      <w:r w:rsidRPr="00E60C6E">
        <w:rPr>
          <w:rStyle w:val="Zkladntext1"/>
          <w:rFonts w:eastAsia="Century Schoolbook"/>
          <w:sz w:val="24"/>
          <w:szCs w:val="24"/>
        </w:rPr>
        <w:tab/>
        <w:t>517,30</w:t>
      </w:r>
    </w:p>
    <w:p w:rsidR="00134DD4" w:rsidRPr="00E60C6E" w:rsidRDefault="00134DD4" w:rsidP="00134DD4">
      <w:pPr>
        <w:widowControl w:val="0"/>
        <w:tabs>
          <w:tab w:val="right" w:leader="dot" w:pos="4755"/>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V sporiteľni  . . .</w:t>
      </w:r>
      <w:r w:rsidRPr="00E60C6E">
        <w:rPr>
          <w:rStyle w:val="Zkladntext1"/>
          <w:rFonts w:eastAsia="Century Schoolbook"/>
          <w:sz w:val="24"/>
          <w:szCs w:val="24"/>
        </w:rPr>
        <w:tab/>
      </w:r>
      <w:r w:rsidRPr="00E60C6E">
        <w:rPr>
          <w:rStyle w:val="Zkladntext1"/>
          <w:rFonts w:eastAsia="Century Schoolbook"/>
          <w:sz w:val="24"/>
          <w:szCs w:val="24"/>
        </w:rPr>
        <w:tab/>
        <w:t>4529,30</w:t>
      </w:r>
    </w:p>
    <w:p w:rsidR="00134DD4" w:rsidRPr="00E60C6E" w:rsidRDefault="00134DD4" w:rsidP="00134DD4">
      <w:pPr>
        <w:widowControl w:val="0"/>
        <w:tabs>
          <w:tab w:val="right" w:pos="4755"/>
        </w:tabs>
        <w:spacing w:after="0" w:line="240" w:lineRule="auto"/>
        <w:ind w:left="284" w:firstLine="397"/>
        <w:jc w:val="both"/>
        <w:rPr>
          <w:rFonts w:ascii="Times New Roman" w:hAnsi="Times New Roman" w:cs="Times New Roman"/>
          <w:sz w:val="24"/>
          <w:szCs w:val="24"/>
          <w:u w:val="single"/>
        </w:rPr>
      </w:pPr>
      <w:r w:rsidRPr="00E60C6E">
        <w:rPr>
          <w:rStyle w:val="Zkladntext1"/>
          <w:rFonts w:eastAsia="Century Schoolbook"/>
          <w:sz w:val="24"/>
          <w:szCs w:val="24"/>
          <w:u w:val="single"/>
        </w:rPr>
        <w:t>V hotovosti v pokladni . . .</w:t>
      </w:r>
      <w:r w:rsidRPr="00E60C6E">
        <w:rPr>
          <w:rStyle w:val="Zkladntext1"/>
          <w:rFonts w:eastAsia="Century Schoolbook"/>
          <w:sz w:val="24"/>
          <w:szCs w:val="24"/>
          <w:u w:val="single"/>
        </w:rPr>
        <w:tab/>
      </w:r>
      <w:r w:rsidRPr="00E60C6E">
        <w:rPr>
          <w:rStyle w:val="Zkladntext1"/>
          <w:rFonts w:eastAsia="Century Schoolbook"/>
          <w:sz w:val="24"/>
          <w:szCs w:val="24"/>
          <w:u w:val="single"/>
        </w:rPr>
        <w:tab/>
        <w:t>113,85</w:t>
      </w:r>
    </w:p>
    <w:p w:rsidR="00134DD4" w:rsidRPr="00E60C6E" w:rsidRDefault="00134DD4" w:rsidP="00134DD4">
      <w:pPr>
        <w:tabs>
          <w:tab w:val="right" w:pos="4755"/>
          <w:tab w:val="right" w:pos="5115"/>
        </w:tabs>
        <w:spacing w:after="0" w:line="240" w:lineRule="auto"/>
        <w:ind w:left="284" w:firstLine="397"/>
        <w:jc w:val="both"/>
        <w:rPr>
          <w:rFonts w:ascii="Times New Roman" w:hAnsi="Times New Roman" w:cs="Times New Roman"/>
          <w:sz w:val="24"/>
          <w:szCs w:val="24"/>
        </w:rPr>
      </w:pPr>
      <w:r w:rsidRPr="00E60C6E">
        <w:rPr>
          <w:rStyle w:val="Zkladntext1"/>
          <w:rFonts w:eastAsia="Century Schoolbook"/>
          <w:sz w:val="24"/>
          <w:szCs w:val="24"/>
        </w:rPr>
        <w:t>Dovedna:</w:t>
      </w:r>
      <w:r w:rsidRPr="00E60C6E">
        <w:rPr>
          <w:rStyle w:val="Zkladntext1"/>
          <w:rFonts w:eastAsia="Century Schoolbook"/>
          <w:sz w:val="24"/>
          <w:szCs w:val="24"/>
        </w:rPr>
        <w:tab/>
      </w:r>
      <w:r w:rsidRPr="00E60C6E">
        <w:rPr>
          <w:rStyle w:val="Zkladntext1"/>
          <w:rFonts w:eastAsia="Century Schoolbook"/>
          <w:sz w:val="24"/>
          <w:szCs w:val="24"/>
        </w:rPr>
        <w:tab/>
        <w:t>15306,20</w:t>
      </w:r>
      <w:r w:rsidRPr="00E60C6E">
        <w:rPr>
          <w:rStyle w:val="Zkladntext1"/>
          <w:rFonts w:eastAsia="Century Schoolbook"/>
          <w:sz w:val="24"/>
          <w:szCs w:val="24"/>
        </w:rPr>
        <w:tab/>
      </w:r>
      <w:r w:rsidRPr="00902708">
        <w:rPr>
          <w:rStyle w:val="Zkladntext1"/>
          <w:rFonts w:eastAsia="Century Schoolbook"/>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Súvaha:</w:t>
      </w:r>
    </w:p>
    <w:p w:rsidR="00134DD4" w:rsidRPr="00E60C6E" w:rsidRDefault="00134DD4" w:rsidP="00134DD4">
      <w:pPr>
        <w:tabs>
          <w:tab w:val="right" w:leader="dot" w:pos="4136"/>
          <w:tab w:val="right" w:pos="4486"/>
        </w:tabs>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eastAsiaTheme="minorHAnsi" w:hAnsi="Times New Roman" w:cs="Times New Roman"/>
          <w:color w:val="auto"/>
          <w:sz w:val="24"/>
          <w:szCs w:val="24"/>
        </w:rPr>
        <w:t>Príjem</w:t>
      </w:r>
      <w:r w:rsidRPr="00E60C6E">
        <w:rPr>
          <w:rStyle w:val="Zkladntext1"/>
          <w:rFonts w:eastAsia="Century Schoolbook"/>
          <w:sz w:val="24"/>
          <w:szCs w:val="24"/>
        </w:rPr>
        <w:t xml:space="preserve"> </w:t>
      </w:r>
      <w:r w:rsidRPr="00E60C6E">
        <w:rPr>
          <w:rStyle w:val="Zkladntext1"/>
          <w:rFonts w:eastAsia="Century Schoolbook"/>
          <w:sz w:val="24"/>
          <w:szCs w:val="24"/>
        </w:rPr>
        <w:tab/>
      </w:r>
      <w:r w:rsidRPr="00E60C6E">
        <w:rPr>
          <w:rStyle w:val="Zkladntext1"/>
          <w:rFonts w:eastAsia="Century Schoolbook"/>
          <w:sz w:val="24"/>
          <w:szCs w:val="24"/>
        </w:rPr>
        <w:tab/>
        <w:t xml:space="preserve"> 14696,30 </w:t>
      </w:r>
      <w:r w:rsidRPr="00902708">
        <w:rPr>
          <w:rStyle w:val="Zkladntext1"/>
          <w:rFonts w:eastAsia="Century Schoolbook"/>
          <w:i/>
          <w:sz w:val="24"/>
          <w:szCs w:val="24"/>
        </w:rPr>
        <w:t>Ks</w:t>
      </w:r>
    </w:p>
    <w:p w:rsidR="00134DD4" w:rsidRPr="00E60C6E" w:rsidRDefault="00134DD4" w:rsidP="00134DD4">
      <w:pPr>
        <w:spacing w:after="0" w:line="240" w:lineRule="auto"/>
        <w:ind w:left="284" w:firstLine="397"/>
        <w:jc w:val="both"/>
        <w:rPr>
          <w:rFonts w:ascii="Times New Roman" w:hAnsi="Times New Roman" w:cs="Times New Roman"/>
          <w:sz w:val="24"/>
          <w:szCs w:val="24"/>
          <w:u w:val="single"/>
        </w:rPr>
      </w:pPr>
      <w:r w:rsidRPr="00E60C6E">
        <w:rPr>
          <w:rStyle w:val="ZkladntextRiadkovanie2pt"/>
          <w:rFonts w:ascii="Times New Roman" w:eastAsiaTheme="minorHAnsi" w:hAnsi="Times New Roman" w:cs="Times New Roman"/>
          <w:color w:val="auto"/>
          <w:sz w:val="24"/>
          <w:szCs w:val="24"/>
          <w:u w:val="single"/>
        </w:rPr>
        <w:t xml:space="preserve">Výdavky </w:t>
      </w:r>
      <w:r w:rsidRPr="00E60C6E">
        <w:rPr>
          <w:rStyle w:val="ZkladntextRiadkovanie4pt"/>
          <w:rFonts w:ascii="Times New Roman" w:hAnsi="Times New Roman" w:cs="Times New Roman"/>
          <w:color w:val="auto"/>
          <w:sz w:val="24"/>
          <w:szCs w:val="24"/>
          <w:u w:val="single"/>
        </w:rPr>
        <w:t>....</w:t>
      </w:r>
      <w:r w:rsidRPr="00E60C6E">
        <w:rPr>
          <w:rStyle w:val="Zkladntext1"/>
          <w:rFonts w:eastAsia="Century Schoolbook"/>
          <w:sz w:val="24"/>
          <w:szCs w:val="24"/>
          <w:u w:val="single"/>
        </w:rPr>
        <w:t xml:space="preserve"> </w:t>
      </w:r>
      <w:r w:rsidRPr="00E60C6E">
        <w:rPr>
          <w:rStyle w:val="Zkladntext1"/>
          <w:rFonts w:eastAsia="Century Schoolbook"/>
          <w:sz w:val="24"/>
          <w:szCs w:val="24"/>
          <w:u w:val="single"/>
        </w:rPr>
        <w:tab/>
        <w:t xml:space="preserve">15306,20 </w:t>
      </w:r>
      <w:r w:rsidRPr="00902708">
        <w:rPr>
          <w:rStyle w:val="Zkladntext1"/>
          <w:rFonts w:eastAsia="Century Schoolbook"/>
          <w:i/>
          <w:sz w:val="24"/>
          <w:szCs w:val="24"/>
          <w:u w:val="single"/>
        </w:rPr>
        <w:t>Ks</w:t>
      </w:r>
    </w:p>
    <w:p w:rsidR="00134DD4" w:rsidRPr="00E60C6E" w:rsidRDefault="00134DD4" w:rsidP="00134DD4">
      <w:pPr>
        <w:spacing w:after="0" w:line="240" w:lineRule="auto"/>
        <w:ind w:left="284" w:firstLine="397"/>
        <w:jc w:val="both"/>
        <w:rPr>
          <w:rStyle w:val="Zkladntext1"/>
          <w:rFonts w:eastAsia="Century Schoolbook"/>
          <w:sz w:val="24"/>
          <w:szCs w:val="24"/>
        </w:rPr>
      </w:pPr>
      <w:r w:rsidRPr="00E60C6E">
        <w:rPr>
          <w:rStyle w:val="Zkladntext1"/>
          <w:rFonts w:eastAsia="Century Schoolbook"/>
          <w:sz w:val="24"/>
          <w:szCs w:val="24"/>
        </w:rPr>
        <w:t>Správne ???</w:t>
      </w:r>
    </w:p>
    <w:p w:rsidR="00134DD4" w:rsidRPr="00E60C6E" w:rsidRDefault="00134DD4" w:rsidP="00134DD4">
      <w:pPr>
        <w:keepNext/>
        <w:keepLines/>
        <w:spacing w:after="176" w:line="240" w:lineRule="auto"/>
        <w:ind w:left="284" w:firstLine="397"/>
        <w:jc w:val="both"/>
        <w:rPr>
          <w:rStyle w:val="Zhlavie70"/>
          <w:rFonts w:eastAsiaTheme="minorHAnsi"/>
          <w:b w:val="0"/>
          <w:bCs w:val="0"/>
          <w:color w:val="auto"/>
        </w:rPr>
      </w:pPr>
    </w:p>
    <w:p w:rsidR="00134DD4" w:rsidRPr="00E60C6E" w:rsidRDefault="00134DD4" w:rsidP="00134DD4">
      <w:pPr>
        <w:spacing w:line="240" w:lineRule="auto"/>
        <w:ind w:left="284" w:firstLine="397"/>
        <w:jc w:val="both"/>
        <w:rPr>
          <w:rFonts w:ascii="Times New Roman" w:hAnsi="Times New Roman" w:cs="Times New Roman"/>
          <w:lang w:eastAsia="sk-SK" w:bidi="sk-SK"/>
        </w:rPr>
      </w:pPr>
    </w:p>
    <w:p w:rsidR="00134DD4" w:rsidRPr="00E60C6E" w:rsidRDefault="00134DD4" w:rsidP="00134DD4">
      <w:pPr>
        <w:widowControl w:val="0"/>
        <w:numPr>
          <w:ilvl w:val="0"/>
          <w:numId w:val="27"/>
        </w:numPr>
        <w:tabs>
          <w:tab w:val="left" w:pos="330"/>
        </w:tabs>
        <w:spacing w:after="0" w:line="240" w:lineRule="auto"/>
        <w:ind w:left="1172" w:right="700" w:hanging="360"/>
        <w:jc w:val="both"/>
        <w:rPr>
          <w:rStyle w:val="Zkladntext1"/>
          <w:rFonts w:eastAsiaTheme="minorHAnsi"/>
          <w:sz w:val="24"/>
          <w:szCs w:val="24"/>
          <w:shd w:val="clear" w:color="auto" w:fill="auto"/>
        </w:rPr>
      </w:pPr>
      <w:r w:rsidRPr="00E60C6E">
        <w:rPr>
          <w:rFonts w:ascii="Times New Roman" w:eastAsiaTheme="majorEastAsia" w:hAnsi="Times New Roman" w:cs="Times New Roman"/>
          <w:sz w:val="24"/>
          <w:szCs w:val="24"/>
          <w:lang w:eastAsia="sk-SK" w:bidi="sk-SK"/>
        </w:rPr>
        <w:t>1942_II</w:t>
      </w:r>
      <w:r w:rsidRPr="00E60C6E">
        <w:rPr>
          <w:rFonts w:ascii="Times New Roman" w:eastAsiaTheme="majorEastAsia" w:hAnsi="Times New Roman" w:cs="Times New Roman"/>
          <w:sz w:val="24"/>
          <w:szCs w:val="24"/>
          <w:lang w:eastAsia="sk-SK" w:bidi="sk-SK"/>
        </w:rPr>
        <w:br w:type="page"/>
      </w:r>
      <w:r w:rsidRPr="00E60C6E">
        <w:rPr>
          <w:rStyle w:val="Zkladntext1"/>
          <w:rFonts w:eastAsia="Trebuchet MS"/>
          <w:sz w:val="24"/>
          <w:szCs w:val="24"/>
        </w:rPr>
        <w:lastRenderedPageBreak/>
        <w:t xml:space="preserve">Gazda </w:t>
      </w:r>
      <w:proofErr w:type="spellStart"/>
      <w:r w:rsidRPr="00E60C6E">
        <w:rPr>
          <w:rStyle w:val="Zkladntext1"/>
          <w:rFonts w:eastAsia="Trebuchet MS"/>
          <w:sz w:val="24"/>
          <w:szCs w:val="24"/>
        </w:rPr>
        <w:t>Janček</w:t>
      </w:r>
      <w:proofErr w:type="spellEnd"/>
      <w:r w:rsidRPr="00E60C6E">
        <w:rPr>
          <w:rStyle w:val="Zkladntext1"/>
          <w:rFonts w:eastAsia="Trebuchet MS"/>
          <w:sz w:val="24"/>
          <w:szCs w:val="24"/>
        </w:rPr>
        <w:t xml:space="preserve"> účtuje celoročnú prácu v gazdov</w:t>
      </w:r>
      <w:r w:rsidRPr="00E60C6E">
        <w:rPr>
          <w:rStyle w:val="Zkladntext1"/>
          <w:rFonts w:eastAsia="Trebuchet MS"/>
          <w:sz w:val="24"/>
          <w:szCs w:val="24"/>
        </w:rPr>
        <w:softHyphen/>
        <w:t>stve: Účtujte s ním!</w:t>
      </w:r>
    </w:p>
    <w:p w:rsidR="00134DD4" w:rsidRPr="00E60C6E" w:rsidRDefault="00134DD4" w:rsidP="00134DD4">
      <w:pPr>
        <w:widowControl w:val="0"/>
        <w:tabs>
          <w:tab w:val="left" w:pos="330"/>
        </w:tabs>
        <w:spacing w:after="0" w:line="240" w:lineRule="auto"/>
        <w:ind w:left="284" w:right="700" w:firstLine="397"/>
        <w:jc w:val="both"/>
        <w:rPr>
          <w:rStyle w:val="ZkladntextRiadkovanie2pt"/>
          <w:rFonts w:ascii="Times New Roman" w:hAnsi="Times New Roman" w:cs="Times New Roman"/>
          <w:color w:val="auto"/>
          <w:sz w:val="24"/>
          <w:szCs w:val="24"/>
        </w:rPr>
      </w:pPr>
      <w:r w:rsidRPr="00E60C6E">
        <w:rPr>
          <w:rStyle w:val="ZkladntextRiadkovanie2pt"/>
          <w:rFonts w:ascii="Times New Roman" w:hAnsi="Times New Roman" w:cs="Times New Roman"/>
          <w:color w:val="auto"/>
          <w:sz w:val="24"/>
          <w:szCs w:val="24"/>
        </w:rPr>
        <w:t>Príjem:</w:t>
      </w:r>
    </w:p>
    <w:tbl>
      <w:tblPr>
        <w:tblW w:w="0" w:type="auto"/>
        <w:tblInd w:w="70" w:type="dxa"/>
        <w:tblCellMar>
          <w:left w:w="70" w:type="dxa"/>
          <w:right w:w="70" w:type="dxa"/>
        </w:tblCellMar>
        <w:tblLook w:val="04A0" w:firstRow="1" w:lastRow="0" w:firstColumn="1" w:lastColumn="0" w:noHBand="0" w:noVBand="1"/>
      </w:tblPr>
      <w:tblGrid>
        <w:gridCol w:w="2127"/>
        <w:gridCol w:w="1324"/>
      </w:tblGrid>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obilie . .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12934,—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krmivo . . </w:t>
            </w:r>
          </w:p>
        </w:tc>
        <w:tc>
          <w:tcPr>
            <w:tcW w:w="1275"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3025,—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strukoviny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485,50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okopaniny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1123,50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00"/>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za dobytok </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7240,— </w:t>
            </w:r>
            <w:r w:rsidRPr="00902708">
              <w:rPr>
                <w:rFonts w:ascii="Times New Roman" w:eastAsia="Times New Roman" w:hAnsi="Times New Roman" w:cs="Times New Roman"/>
                <w:i/>
                <w:sz w:val="24"/>
                <w:szCs w:val="24"/>
                <w:lang w:eastAsia="sk-SK"/>
              </w:rPr>
              <w:t>Ks</w:t>
            </w:r>
            <w:r w:rsidRPr="00E60C6E">
              <w:rPr>
                <w:rFonts w:ascii="Times New Roman" w:eastAsia="Times New Roman" w:hAnsi="Times New Roman" w:cs="Times New Roman"/>
                <w:sz w:val="24"/>
                <w:szCs w:val="24"/>
                <w:lang w:eastAsia="sk-SK"/>
              </w:rPr>
              <w:t xml:space="preserve"> </w:t>
            </w:r>
          </w:p>
        </w:tc>
      </w:tr>
      <w:tr w:rsidR="00134DD4" w:rsidRPr="00E60C6E" w:rsidTr="00594EDC">
        <w:trPr>
          <w:trHeight w:val="375"/>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drobné príjmy</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xml:space="preserve">760.— </w:t>
            </w:r>
            <w:r w:rsidRPr="00902708">
              <w:rPr>
                <w:rFonts w:ascii="Times New Roman" w:eastAsia="Times New Roman" w:hAnsi="Times New Roman" w:cs="Times New Roman"/>
                <w:i/>
                <w:sz w:val="24"/>
                <w:szCs w:val="24"/>
                <w:lang w:eastAsia="sk-SK"/>
              </w:rPr>
              <w:t>Ks</w:t>
            </w:r>
          </w:p>
        </w:tc>
      </w:tr>
      <w:tr w:rsidR="00134DD4" w:rsidRPr="00E60C6E" w:rsidTr="00594EDC">
        <w:trPr>
          <w:trHeight w:val="300"/>
        </w:trPr>
        <w:tc>
          <w:tcPr>
            <w:tcW w:w="2127" w:type="dxa"/>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vedno</w:t>
            </w:r>
          </w:p>
        </w:tc>
        <w:tc>
          <w:tcPr>
            <w:tcW w:w="1275" w:type="dxa"/>
            <w:tcBorders>
              <w:top w:val="nil"/>
              <w:left w:val="nil"/>
              <w:bottom w:val="nil"/>
              <w:right w:val="nil"/>
            </w:tcBorders>
            <w:shd w:val="clear" w:color="auto" w:fill="auto"/>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bl>
    <w:p w:rsidR="00134DD4" w:rsidRPr="00E60C6E" w:rsidRDefault="00134DD4" w:rsidP="00134DD4">
      <w:pPr>
        <w:widowControl w:val="0"/>
        <w:tabs>
          <w:tab w:val="left" w:pos="330"/>
        </w:tabs>
        <w:spacing w:after="0" w:line="240" w:lineRule="auto"/>
        <w:ind w:left="284" w:right="700" w:firstLine="397"/>
        <w:jc w:val="both"/>
        <w:rPr>
          <w:rFonts w:ascii="Times New Roman" w:hAnsi="Times New Roman" w:cs="Times New Roman"/>
          <w:sz w:val="24"/>
          <w:szCs w:val="24"/>
        </w:rPr>
      </w:pPr>
    </w:p>
    <w:p w:rsidR="00134DD4" w:rsidRPr="00E60C6E" w:rsidRDefault="00134DD4" w:rsidP="00134DD4">
      <w:pPr>
        <w:widowControl w:val="0"/>
        <w:tabs>
          <w:tab w:val="left" w:pos="330"/>
        </w:tabs>
        <w:spacing w:after="0" w:line="240" w:lineRule="auto"/>
        <w:ind w:left="284" w:right="700" w:firstLine="397"/>
        <w:jc w:val="both"/>
        <w:rPr>
          <w:rFonts w:ascii="Times New Roman" w:hAnsi="Times New Roman" w:cs="Times New Roman"/>
          <w:sz w:val="24"/>
          <w:szCs w:val="24"/>
        </w:rPr>
      </w:pPr>
    </w:p>
    <w:p w:rsidR="00134DD4" w:rsidRPr="00E60C6E" w:rsidRDefault="00134DD4" w:rsidP="00134DD4">
      <w:pPr>
        <w:spacing w:after="49" w:line="240" w:lineRule="auto"/>
        <w:ind w:left="284" w:firstLine="397"/>
        <w:jc w:val="both"/>
        <w:rPr>
          <w:rFonts w:ascii="Times New Roman" w:hAnsi="Times New Roman" w:cs="Times New Roman"/>
          <w:sz w:val="24"/>
          <w:szCs w:val="24"/>
        </w:rPr>
      </w:pPr>
      <w:r w:rsidRPr="00E60C6E">
        <w:rPr>
          <w:rStyle w:val="ZkladntextRiadkovanie2pt"/>
          <w:rFonts w:ascii="Times New Roman" w:hAnsi="Times New Roman" w:cs="Times New Roman"/>
          <w:color w:val="auto"/>
          <w:sz w:val="24"/>
          <w:szCs w:val="24"/>
        </w:rPr>
        <w:t>Výdavky:</w:t>
      </w:r>
    </w:p>
    <w:tbl>
      <w:tblPr>
        <w:tblW w:w="5000" w:type="pct"/>
        <w:tblCellMar>
          <w:left w:w="70" w:type="dxa"/>
          <w:right w:w="70" w:type="dxa"/>
        </w:tblCellMar>
        <w:tblLook w:val="04A0" w:firstRow="1" w:lastRow="0" w:firstColumn="1" w:lastColumn="0" w:noHBand="0" w:noVBand="1"/>
      </w:tblPr>
      <w:tblGrid>
        <w:gridCol w:w="5342"/>
        <w:gridCol w:w="2313"/>
        <w:gridCol w:w="1275"/>
      </w:tblGrid>
      <w:tr w:rsidR="00134DD4" w:rsidRPr="00E60C6E" w:rsidTr="00594EDC">
        <w:trPr>
          <w:trHeight w:val="76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 xml:space="preserve">výplaty pomocníkom v hotovosti </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5870,2</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510"/>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výplaty v naturáliách</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3110,—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 xml:space="preserve">poistenia </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1007,6</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opravy budov</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2490,3</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7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sz w:val="24"/>
                <w:szCs w:val="24"/>
                <w:lang w:eastAsia="sk-SK"/>
              </w:rPr>
              <w:t>opravy strojov</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1365,—</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510"/>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Bookman Old Style" w:hAnsi="Times New Roman" w:cs="Times New Roman"/>
                <w:b/>
                <w:color w:val="FFC000" w:themeColor="accent4"/>
                <w:sz w:val="28"/>
                <w:szCs w:val="24"/>
                <w:u w:val="single"/>
                <w:lang w:eastAsia="sk-SK"/>
              </w:rPr>
              <w:t>obchod</w:t>
            </w:r>
            <w:r w:rsidRPr="00E60C6E">
              <w:rPr>
                <w:rFonts w:ascii="Times New Roman" w:eastAsia="Bookman Old Style" w:hAnsi="Times New Roman" w:cs="Times New Roman"/>
                <w:sz w:val="24"/>
                <w:szCs w:val="24"/>
                <w:lang w:eastAsia="sk-SK"/>
              </w:rPr>
              <w:t>né cesty</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540,—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iné výdavky</w:t>
            </w:r>
          </w:p>
        </w:tc>
        <w:tc>
          <w:tcPr>
            <w:tcW w:w="1295"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Sylfaen" w:hAnsi="Times New Roman" w:cs="Times New Roman"/>
                <w:sz w:val="24"/>
                <w:szCs w:val="24"/>
                <w:lang w:eastAsia="sk-SK"/>
              </w:rPr>
              <w:t>1500,-</w:t>
            </w:r>
          </w:p>
        </w:tc>
        <w:tc>
          <w:tcPr>
            <w:tcW w:w="714"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902708">
              <w:rPr>
                <w:rFonts w:ascii="Times New Roman" w:eastAsia="Times New Roman" w:hAnsi="Times New Roman" w:cs="Times New Roman"/>
                <w:i/>
                <w:sz w:val="24"/>
                <w:szCs w:val="24"/>
                <w:lang w:eastAsia="sk-SK"/>
              </w:rPr>
              <w:t>Ks</w:t>
            </w:r>
          </w:p>
        </w:tc>
      </w:tr>
      <w:tr w:rsidR="00134DD4" w:rsidRPr="00E60C6E" w:rsidTr="00594EDC">
        <w:trPr>
          <w:trHeight w:val="315"/>
        </w:trPr>
        <w:tc>
          <w:tcPr>
            <w:tcW w:w="2991" w:type="pct"/>
            <w:tcBorders>
              <w:top w:val="nil"/>
              <w:left w:val="nil"/>
              <w:bottom w:val="nil"/>
              <w:right w:val="nil"/>
            </w:tcBorders>
            <w:shd w:val="clear" w:color="auto" w:fill="auto"/>
            <w:noWrap/>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rebuchet MS" w:hAnsi="Times New Roman" w:cs="Times New Roman"/>
                <w:sz w:val="24"/>
                <w:szCs w:val="24"/>
                <w:lang w:eastAsia="sk-SK"/>
              </w:rPr>
              <w:t>Vedno</w:t>
            </w:r>
          </w:p>
        </w:tc>
        <w:tc>
          <w:tcPr>
            <w:tcW w:w="1295" w:type="pct"/>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714" w:type="pct"/>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r>
    </w:tbl>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Riadkovanie2pt"/>
          <w:rFonts w:ascii="Times New Roman" w:hAnsi="Times New Roman" w:cs="Times New Roman"/>
          <w:color w:val="auto"/>
          <w:sz w:val="24"/>
          <w:szCs w:val="24"/>
        </w:rPr>
        <w:t>Súvaha:</w:t>
      </w:r>
    </w:p>
    <w:p w:rsidR="00134DD4" w:rsidRPr="00E60C6E" w:rsidRDefault="00134DD4" w:rsidP="00134DD4">
      <w:pPr>
        <w:spacing w:after="0" w:line="240" w:lineRule="auto"/>
        <w:ind w:left="284" w:right="3880" w:firstLine="397"/>
        <w:jc w:val="both"/>
        <w:rPr>
          <w:rStyle w:val="Zkladntext1"/>
          <w:rFonts w:eastAsia="Trebuchet MS"/>
          <w:sz w:val="24"/>
          <w:szCs w:val="24"/>
        </w:rPr>
      </w:pPr>
      <w:r w:rsidRPr="00E60C6E">
        <w:rPr>
          <w:rStyle w:val="Zkladntext1"/>
          <w:rFonts w:eastAsia="Trebuchet MS"/>
          <w:sz w:val="24"/>
          <w:szCs w:val="24"/>
        </w:rPr>
        <w:t>Príjem:</w:t>
      </w:r>
    </w:p>
    <w:p w:rsidR="00134DD4" w:rsidRPr="00E60C6E" w:rsidRDefault="00134DD4" w:rsidP="00134DD4">
      <w:pPr>
        <w:spacing w:after="0" w:line="240" w:lineRule="auto"/>
        <w:ind w:left="284" w:right="3880" w:firstLine="397"/>
        <w:jc w:val="both"/>
        <w:rPr>
          <w:rFonts w:ascii="Times New Roman" w:hAnsi="Times New Roman" w:cs="Times New Roman"/>
          <w:sz w:val="24"/>
          <w:szCs w:val="24"/>
        </w:rPr>
      </w:pPr>
      <w:r w:rsidRPr="00E60C6E">
        <w:rPr>
          <w:rStyle w:val="Zkladntext1"/>
          <w:rFonts w:eastAsia="Trebuchet MS"/>
          <w:sz w:val="24"/>
          <w:szCs w:val="24"/>
        </w:rPr>
        <w:t>Výdavky:</w:t>
      </w:r>
    </w:p>
    <w:p w:rsidR="00134DD4" w:rsidRPr="00E60C6E" w:rsidRDefault="00134DD4" w:rsidP="00134DD4">
      <w:pPr>
        <w:tabs>
          <w:tab w:val="right" w:leader="dot" w:pos="2678"/>
          <w:tab w:val="left" w:pos="2882"/>
        </w:tabs>
        <w:spacing w:after="0" w:line="240" w:lineRule="auto"/>
        <w:ind w:left="284" w:firstLine="397"/>
        <w:jc w:val="both"/>
        <w:rPr>
          <w:rFonts w:ascii="Times New Roman" w:hAnsi="Times New Roman" w:cs="Times New Roman"/>
          <w:sz w:val="24"/>
          <w:szCs w:val="24"/>
        </w:rPr>
      </w:pPr>
      <w:r w:rsidRPr="00E60C6E">
        <w:rPr>
          <w:rStyle w:val="Zkladntext1"/>
          <w:rFonts w:eastAsia="Trebuchet MS"/>
          <w:sz w:val="24"/>
          <w:szCs w:val="24"/>
        </w:rPr>
        <w:t>zostatok</w:t>
      </w:r>
      <w:r w:rsidRPr="00E60C6E">
        <w:rPr>
          <w:rStyle w:val="Zkladntext1"/>
          <w:rFonts w:eastAsia="Trebuchet MS"/>
          <w:sz w:val="24"/>
          <w:szCs w:val="24"/>
        </w:rPr>
        <w:tab/>
        <w:t>...............</w:t>
      </w:r>
      <w:r w:rsidRPr="00902708">
        <w:rPr>
          <w:rStyle w:val="Zkladntext1"/>
          <w:rFonts w:eastAsia="Trebuchet MS"/>
          <w:i/>
          <w:sz w:val="24"/>
          <w:szCs w:val="24"/>
        </w:rPr>
        <w:t>Ks</w:t>
      </w:r>
      <w:r w:rsidRPr="00E60C6E">
        <w:rPr>
          <w:rStyle w:val="Zkladntext1"/>
          <w:rFonts w:eastAsia="Trebuchet MS"/>
          <w:sz w:val="24"/>
          <w:szCs w:val="24"/>
        </w:rPr>
        <w:t xml:space="preserve"> ako výsledok celoročnej práce. Z toho pre domácnosť spotrebuje cca 9200 </w:t>
      </w:r>
      <w:r w:rsidRPr="00902708">
        <w:rPr>
          <w:rStyle w:val="Zkladntext1"/>
          <w:rFonts w:eastAsia="Trebuchet MS"/>
          <w:i/>
          <w:sz w:val="24"/>
          <w:szCs w:val="24"/>
        </w:rPr>
        <w:t>Ks</w:t>
      </w:r>
      <w:r w:rsidRPr="00E60C6E">
        <w:rPr>
          <w:rStyle w:val="Zkladntext1"/>
          <w:rFonts w:eastAsia="Trebuchet MS"/>
          <w:sz w:val="24"/>
          <w:szCs w:val="24"/>
        </w:rPr>
        <w:t xml:space="preserve"> roč</w:t>
      </w:r>
      <w:r w:rsidRPr="00E60C6E">
        <w:rPr>
          <w:rStyle w:val="Zkladntext1"/>
          <w:rFonts w:eastAsia="Trebuchet MS"/>
          <w:sz w:val="24"/>
          <w:szCs w:val="24"/>
        </w:rPr>
        <w:softHyphen/>
        <w:t xml:space="preserve">ne. Môže teda uložiť.................. </w:t>
      </w:r>
      <w:r w:rsidRPr="00902708">
        <w:rPr>
          <w:rStyle w:val="Zkladntext1"/>
          <w:rFonts w:eastAsia="Trebuchet MS"/>
          <w:i/>
          <w:sz w:val="24"/>
          <w:szCs w:val="24"/>
        </w:rPr>
        <w:t>Ks</w:t>
      </w:r>
      <w:r w:rsidRPr="00E60C6E">
        <w:rPr>
          <w:rStyle w:val="Zkladntext1"/>
          <w:rFonts w:eastAsia="Trebuchet MS"/>
          <w:sz w:val="24"/>
          <w:szCs w:val="24"/>
        </w:rPr>
        <w:t xml:space="preserve"> ako rezervu na horšie časy.</w:t>
      </w:r>
    </w:p>
    <w:p w:rsidR="00134DD4" w:rsidRPr="00E60C6E" w:rsidRDefault="00134DD4" w:rsidP="00134DD4">
      <w:pPr>
        <w:tabs>
          <w:tab w:val="left" w:pos="2966"/>
        </w:tabs>
        <w:spacing w:after="0" w:line="240" w:lineRule="auto"/>
        <w:ind w:left="284" w:firstLine="397"/>
        <w:jc w:val="both"/>
        <w:rPr>
          <w:rFonts w:ascii="Times New Roman" w:hAnsi="Times New Roman" w:cs="Times New Roman"/>
          <w:sz w:val="24"/>
          <w:szCs w:val="24"/>
          <w:lang w:eastAsia="sk-SK" w:bidi="sk-SK"/>
        </w:rPr>
      </w:pPr>
    </w:p>
    <w:p w:rsidR="00134DD4" w:rsidRPr="00E60C6E" w:rsidRDefault="00134DD4" w:rsidP="00134DD4">
      <w:pPr>
        <w:pStyle w:val="Odsekzoznamu"/>
        <w:numPr>
          <w:ilvl w:val="0"/>
          <w:numId w:val="27"/>
        </w:numPr>
        <w:tabs>
          <w:tab w:val="left" w:pos="2966"/>
        </w:tabs>
        <w:spacing w:after="0" w:line="240" w:lineRule="auto"/>
        <w:ind w:left="1172" w:hanging="360"/>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Takéto vyúčtovanie robí už piaty rok. Pozorujte ako klesajú a stúpajú príjmy a výdavky!</w:t>
      </w:r>
    </w:p>
    <w:p w:rsidR="00134DD4" w:rsidRPr="00E60C6E" w:rsidRDefault="00134DD4" w:rsidP="00134DD4">
      <w:pPr>
        <w:widowControl w:val="0"/>
        <w:tabs>
          <w:tab w:val="left" w:pos="3386"/>
          <w:tab w:val="left" w:pos="730"/>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I. rok</w:t>
      </w:r>
      <w:r w:rsidRPr="00E60C6E">
        <w:rPr>
          <w:rFonts w:ascii="Times New Roman" w:hAnsi="Times New Roman" w:cs="Times New Roman"/>
          <w:sz w:val="24"/>
          <w:szCs w:val="24"/>
          <w:lang w:eastAsia="sk-SK" w:bidi="sk-SK"/>
        </w:rPr>
        <w:tab/>
        <w:t>II. rok</w:t>
      </w:r>
      <w:r w:rsidRPr="00E60C6E">
        <w:rPr>
          <w:rFonts w:ascii="Times New Roman" w:hAnsi="Times New Roman" w:cs="Times New Roman"/>
          <w:sz w:val="24"/>
          <w:szCs w:val="24"/>
          <w:lang w:eastAsia="sk-SK" w:bidi="sk-SK"/>
        </w:rPr>
        <w:tab/>
        <w:t>III. rok</w:t>
      </w:r>
      <w:r w:rsidRPr="00E60C6E">
        <w:rPr>
          <w:rFonts w:ascii="Times New Roman" w:hAnsi="Times New Roman" w:cs="Times New Roman"/>
          <w:sz w:val="24"/>
          <w:szCs w:val="24"/>
          <w:lang w:eastAsia="sk-SK" w:bidi="sk-SK"/>
        </w:rPr>
        <w:tab/>
        <w:t>IV. Rok</w:t>
      </w:r>
      <w:r w:rsidRPr="00E60C6E">
        <w:rPr>
          <w:rFonts w:ascii="Times New Roman" w:hAnsi="Times New Roman" w:cs="Times New Roman"/>
          <w:sz w:val="24"/>
          <w:szCs w:val="24"/>
          <w:lang w:eastAsia="sk-SK" w:bidi="sk-SK"/>
        </w:rPr>
        <w:tab/>
        <w:t>V. rok</w:t>
      </w:r>
    </w:p>
    <w:p w:rsidR="00134DD4" w:rsidRPr="00E60C6E" w:rsidRDefault="00134DD4" w:rsidP="00134DD4">
      <w:pPr>
        <w:tabs>
          <w:tab w:val="left" w:pos="2978"/>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príjmy 19050,40</w:t>
      </w:r>
      <w:r w:rsidRPr="00E60C6E">
        <w:rPr>
          <w:rFonts w:ascii="Times New Roman" w:hAnsi="Times New Roman" w:cs="Times New Roman"/>
          <w:sz w:val="24"/>
          <w:szCs w:val="24"/>
          <w:lang w:eastAsia="sk-SK" w:bidi="sk-SK"/>
        </w:rPr>
        <w:tab/>
        <w:t>21432,—</w:t>
      </w:r>
      <w:r w:rsidRPr="00E60C6E">
        <w:rPr>
          <w:rFonts w:ascii="Times New Roman" w:hAnsi="Times New Roman" w:cs="Times New Roman"/>
          <w:sz w:val="24"/>
          <w:szCs w:val="24"/>
          <w:lang w:eastAsia="sk-SK" w:bidi="sk-SK"/>
        </w:rPr>
        <w:tab/>
        <w:t>16929,60</w:t>
      </w:r>
      <w:r w:rsidRPr="00E60C6E">
        <w:rPr>
          <w:rFonts w:ascii="Times New Roman" w:hAnsi="Times New Roman" w:cs="Times New Roman"/>
          <w:sz w:val="24"/>
          <w:szCs w:val="24"/>
          <w:lang w:eastAsia="sk-SK" w:bidi="sk-SK"/>
        </w:rPr>
        <w:tab/>
        <w:t>27400,-</w:t>
      </w:r>
      <w:r w:rsidRPr="00E60C6E">
        <w:rPr>
          <w:rFonts w:ascii="Times New Roman" w:hAnsi="Times New Roman" w:cs="Times New Roman"/>
          <w:sz w:val="24"/>
          <w:szCs w:val="24"/>
          <w:lang w:eastAsia="sk-SK" w:bidi="sk-SK"/>
        </w:rPr>
        <w:tab/>
      </w:r>
      <w:r w:rsidRPr="00E60C6E">
        <w:rPr>
          <w:rFonts w:ascii="Times New Roman" w:hAnsi="Times New Roman" w:cs="Times New Roman"/>
          <w:sz w:val="24"/>
          <w:szCs w:val="24"/>
          <w:lang w:eastAsia="sk-SK" w:bidi="sk-SK"/>
        </w:rPr>
        <w:tab/>
        <w:t>?</w:t>
      </w:r>
    </w:p>
    <w:p w:rsidR="00134DD4" w:rsidRPr="00E60C6E" w:rsidRDefault="00134DD4" w:rsidP="00134DD4">
      <w:pPr>
        <w:tabs>
          <w:tab w:val="left" w:pos="2978"/>
        </w:tabs>
        <w:spacing w:after="0"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výdavky </w:t>
      </w:r>
      <w:r w:rsidRPr="00E60C6E">
        <w:rPr>
          <w:rStyle w:val="Zkladntext1"/>
          <w:rFonts w:eastAsia="Book Antiqua"/>
          <w:sz w:val="24"/>
          <w:szCs w:val="24"/>
        </w:rPr>
        <w:t>9157,10</w:t>
      </w:r>
      <w:r w:rsidRPr="00E60C6E">
        <w:rPr>
          <w:rFonts w:ascii="Times New Roman" w:hAnsi="Times New Roman" w:cs="Times New Roman"/>
          <w:sz w:val="24"/>
          <w:szCs w:val="24"/>
          <w:lang w:eastAsia="sk-SK" w:bidi="sk-SK"/>
        </w:rPr>
        <w:tab/>
        <w:t>10432,70</w:t>
      </w:r>
      <w:r w:rsidRPr="00E60C6E">
        <w:rPr>
          <w:rFonts w:ascii="Times New Roman" w:hAnsi="Times New Roman" w:cs="Times New Roman"/>
          <w:sz w:val="24"/>
          <w:szCs w:val="24"/>
          <w:lang w:eastAsia="sk-SK" w:bidi="sk-SK"/>
        </w:rPr>
        <w:tab/>
        <w:t>10010,-</w:t>
      </w:r>
      <w:r w:rsidRPr="00E60C6E">
        <w:rPr>
          <w:rFonts w:ascii="Times New Roman" w:hAnsi="Times New Roman" w:cs="Times New Roman"/>
          <w:sz w:val="24"/>
          <w:szCs w:val="24"/>
          <w:lang w:eastAsia="sk-SK" w:bidi="sk-SK"/>
        </w:rPr>
        <w:tab/>
      </w:r>
      <w:r w:rsidRPr="00E60C6E">
        <w:rPr>
          <w:rFonts w:ascii="Times New Roman" w:hAnsi="Times New Roman" w:cs="Times New Roman"/>
          <w:sz w:val="24"/>
          <w:szCs w:val="24"/>
          <w:lang w:eastAsia="sk-SK" w:bidi="sk-SK"/>
        </w:rPr>
        <w:tab/>
        <w:t>14950,30</w:t>
      </w:r>
      <w:r w:rsidRPr="00E60C6E">
        <w:rPr>
          <w:rFonts w:ascii="Times New Roman" w:hAnsi="Times New Roman" w:cs="Times New Roman"/>
          <w:sz w:val="24"/>
          <w:szCs w:val="24"/>
          <w:lang w:eastAsia="sk-SK" w:bidi="sk-SK"/>
        </w:rPr>
        <w:tab/>
        <w:t>?</w:t>
      </w:r>
    </w:p>
    <w:p w:rsidR="00134DD4" w:rsidRPr="00E60C6E" w:rsidRDefault="00134DD4" w:rsidP="00134DD4">
      <w:pPr>
        <w:spacing w:after="134" w:line="240" w:lineRule="auto"/>
        <w:ind w:left="284" w:firstLine="397"/>
        <w:jc w:val="both"/>
        <w:rPr>
          <w:rFonts w:ascii="Times New Roman" w:hAnsi="Times New Roman" w:cs="Times New Roman"/>
          <w:sz w:val="24"/>
          <w:szCs w:val="24"/>
        </w:rPr>
      </w:pP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y:</w:t>
      </w:r>
    </w:p>
    <w:p w:rsidR="00134DD4" w:rsidRPr="00E60C6E" w:rsidRDefault="00134DD4" w:rsidP="00134DD4">
      <w:pPr>
        <w:framePr w:h="749" w:wrap="around" w:vAnchor="text" w:hAnchor="margin" w:x="3025" w:y="35"/>
        <w:spacing w:line="240" w:lineRule="auto"/>
        <w:ind w:left="284" w:firstLine="397"/>
        <w:jc w:val="both"/>
        <w:rPr>
          <w:rFonts w:ascii="Times New Roman" w:hAnsi="Times New Roman" w:cs="Times New Roman"/>
          <w:sz w:val="24"/>
          <w:szCs w:val="24"/>
        </w:rPr>
      </w:pPr>
    </w:p>
    <w:p w:rsidR="00134DD4" w:rsidRPr="00E60C6E" w:rsidRDefault="00134DD4" w:rsidP="00134DD4">
      <w:pPr>
        <w:spacing w:after="0" w:line="240" w:lineRule="auto"/>
        <w:ind w:left="284" w:right="40" w:firstLine="397"/>
        <w:jc w:val="both"/>
        <w:rPr>
          <w:rFonts w:ascii="Times New Roman" w:hAnsi="Times New Roman" w:cs="Times New Roman"/>
          <w:sz w:val="24"/>
          <w:szCs w:val="24"/>
          <w:lang w:eastAsia="sk-SK" w:bidi="sk-SK"/>
        </w:rPr>
      </w:pPr>
    </w:p>
    <w:p w:rsidR="00134DD4" w:rsidRPr="00E60C6E" w:rsidRDefault="00134DD4" w:rsidP="00134DD4">
      <w:pPr>
        <w:pStyle w:val="Odsekzoznamu"/>
        <w:spacing w:after="0" w:line="240" w:lineRule="auto"/>
        <w:ind w:left="284" w:right="4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Prv ako začal s týmto vyúčtovaním, mal v sporiteľ</w:t>
      </w:r>
      <w:r w:rsidRPr="00E60C6E">
        <w:rPr>
          <w:rFonts w:ascii="Times New Roman" w:hAnsi="Times New Roman" w:cs="Times New Roman"/>
          <w:sz w:val="24"/>
          <w:szCs w:val="24"/>
          <w:lang w:eastAsia="sk-SK" w:bidi="sk-SK"/>
        </w:rPr>
        <w:softHyphen/>
        <w:t xml:space="preserve">ni vklad 2340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 xml:space="preserve">. Ako mu pribúdalo alebo ubúdalo úspor, keď na domácnosť spotreboval priemerne ročne 9000 </w:t>
      </w:r>
      <w:r w:rsidRPr="00902708">
        <w:rPr>
          <w:rFonts w:ascii="Times New Roman" w:hAnsi="Times New Roman" w:cs="Times New Roman"/>
          <w:i/>
          <w:sz w:val="24"/>
          <w:szCs w:val="24"/>
          <w:lang w:eastAsia="sk-SK" w:bidi="sk-SK"/>
        </w:rPr>
        <w:t>Ks</w:t>
      </w:r>
      <w:r w:rsidRPr="00E60C6E">
        <w:rPr>
          <w:rFonts w:ascii="Times New Roman" w:hAnsi="Times New Roman" w:cs="Times New Roman"/>
          <w:sz w:val="24"/>
          <w:szCs w:val="24"/>
          <w:lang w:eastAsia="sk-SK" w:bidi="sk-SK"/>
        </w:rPr>
        <w:t>?</w:t>
      </w:r>
    </w:p>
    <w:p w:rsidR="00134DD4" w:rsidRPr="00E60C6E" w:rsidRDefault="00134DD4" w:rsidP="00134DD4">
      <w:pPr>
        <w:spacing w:after="3"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ab/>
        <w:t>Aký bol jeho vklad koncom piateho roku?</w:t>
      </w:r>
    </w:p>
    <w:p w:rsidR="00134DD4" w:rsidRPr="00E60C6E" w:rsidRDefault="00134DD4" w:rsidP="00134DD4">
      <w:pPr>
        <w:spacing w:after="81"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lastRenderedPageBreak/>
        <w:tab/>
        <w:t>V ktorom roku vyúčtovania bol najväčší rozdiel me</w:t>
      </w:r>
      <w:r w:rsidRPr="00E60C6E">
        <w:rPr>
          <w:rFonts w:ascii="Times New Roman" w:hAnsi="Times New Roman" w:cs="Times New Roman"/>
          <w:sz w:val="24"/>
          <w:szCs w:val="24"/>
          <w:lang w:eastAsia="sk-SK" w:bidi="sk-SK"/>
        </w:rPr>
        <w:softHyphen/>
        <w:t>dzi príjmom a výdavkom? Prečo?</w:t>
      </w:r>
    </w:p>
    <w:p w:rsidR="00134DD4" w:rsidRPr="00E60C6E" w:rsidRDefault="00134DD4" w:rsidP="00134DD4">
      <w:pPr>
        <w:widowControl w:val="0"/>
        <w:spacing w:after="54"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Aký bol priemerný čistý </w:t>
      </w:r>
      <w:r w:rsidRPr="00E60C6E">
        <w:rPr>
          <w:rFonts w:ascii="Times New Roman" w:hAnsi="Times New Roman" w:cs="Times New Roman"/>
          <w:color w:val="FF0000"/>
          <w:sz w:val="24"/>
          <w:szCs w:val="24"/>
          <w:lang w:eastAsia="sk-SK" w:bidi="sk-SK"/>
        </w:rPr>
        <w:t>zisk</w:t>
      </w:r>
      <w:r w:rsidRPr="00E60C6E">
        <w:rPr>
          <w:rFonts w:ascii="Times New Roman" w:hAnsi="Times New Roman" w:cs="Times New Roman"/>
          <w:sz w:val="24"/>
          <w:szCs w:val="24"/>
          <w:lang w:eastAsia="sk-SK" w:bidi="sk-SK"/>
        </w:rPr>
        <w:t xml:space="preserve"> za týchto 5 rokov?</w:t>
      </w:r>
    </w:p>
    <w:p w:rsidR="00134DD4" w:rsidRPr="00E60C6E" w:rsidRDefault="00134DD4" w:rsidP="00134DD4">
      <w:pPr>
        <w:widowControl w:val="0"/>
        <w:spacing w:after="64"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 Zaokrúhlite si čísla jeho vyúčtovania na stovky a </w:t>
      </w:r>
      <w:proofErr w:type="spellStart"/>
      <w:r w:rsidRPr="00E60C6E">
        <w:rPr>
          <w:rFonts w:ascii="Times New Roman" w:hAnsi="Times New Roman" w:cs="Times New Roman"/>
          <w:sz w:val="24"/>
          <w:szCs w:val="24"/>
          <w:lang w:eastAsia="sk-SK" w:bidi="sk-SK"/>
        </w:rPr>
        <w:t>sostavte</w:t>
      </w:r>
      <w:proofErr w:type="spellEnd"/>
      <w:r w:rsidRPr="00E60C6E">
        <w:rPr>
          <w:rFonts w:ascii="Times New Roman" w:hAnsi="Times New Roman" w:cs="Times New Roman"/>
          <w:sz w:val="24"/>
          <w:szCs w:val="24"/>
          <w:lang w:eastAsia="sk-SK" w:bidi="sk-SK"/>
        </w:rPr>
        <w:t xml:space="preserve"> si z nich diagram. Bude to obraz jeho práce za 5 rokov!</w:t>
      </w:r>
    </w:p>
    <w:p w:rsidR="00134DD4" w:rsidRPr="00E60C6E" w:rsidRDefault="00134DD4" w:rsidP="00134DD4">
      <w:pPr>
        <w:spacing w:after="92" w:line="240" w:lineRule="auto"/>
        <w:ind w:left="284" w:right="20"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Ukážte číslami, kedy bolo jeho, hospodárenie najkatastrofálnejšie? Ako zamedziť ďalší úpadok gazdovstva?</w:t>
      </w:r>
    </w:p>
    <w:p w:rsidR="00134DD4" w:rsidRPr="00E60C6E" w:rsidRDefault="00134DD4" w:rsidP="00134DD4">
      <w:pPr>
        <w:spacing w:after="194" w:line="240" w:lineRule="auto"/>
        <w:ind w:left="284" w:firstLine="397"/>
        <w:jc w:val="both"/>
        <w:rPr>
          <w:rFonts w:ascii="Times New Roman" w:hAnsi="Times New Roman" w:cs="Times New Roman"/>
          <w:sz w:val="24"/>
          <w:szCs w:val="24"/>
        </w:rPr>
      </w:pPr>
      <w:r w:rsidRPr="00E60C6E">
        <w:rPr>
          <w:rFonts w:ascii="Times New Roman" w:hAnsi="Times New Roman" w:cs="Times New Roman"/>
          <w:sz w:val="24"/>
          <w:szCs w:val="24"/>
          <w:lang w:eastAsia="sk-SK" w:bidi="sk-SK"/>
        </w:rPr>
        <w:t xml:space="preserve">Ako by malo vyzerať vyúčtovanie koncom </w:t>
      </w:r>
      <w:r w:rsidRPr="00E60C6E">
        <w:rPr>
          <w:rStyle w:val="Zkladntext1"/>
          <w:rFonts w:eastAsia="Century Schoolbook"/>
          <w:sz w:val="24"/>
          <w:szCs w:val="24"/>
        </w:rPr>
        <w:t>6</w:t>
      </w:r>
      <w:r w:rsidRPr="00E60C6E">
        <w:rPr>
          <w:rFonts w:ascii="Times New Roman" w:hAnsi="Times New Roman" w:cs="Times New Roman"/>
          <w:sz w:val="24"/>
          <w:szCs w:val="24"/>
          <w:lang w:eastAsia="sk-SK" w:bidi="sk-SK"/>
        </w:rPr>
        <w:t>. roku?</w:t>
      </w:r>
    </w:p>
    <w:p w:rsidR="00134DD4" w:rsidRPr="00E60C6E" w:rsidRDefault="00134DD4" w:rsidP="00134DD4">
      <w:pPr>
        <w:pStyle w:val="Nadpis3"/>
        <w:spacing w:line="240" w:lineRule="auto"/>
        <w:ind w:left="284" w:firstLine="397"/>
        <w:jc w:val="both"/>
        <w:rPr>
          <w:rFonts w:ascii="Times New Roman" w:hAnsi="Times New Roman" w:cs="Times New Roman"/>
          <w:color w:val="auto"/>
        </w:rPr>
      </w:pPr>
      <w:r w:rsidRPr="00E60C6E">
        <w:rPr>
          <w:rFonts w:ascii="Times New Roman" w:hAnsi="Times New Roman" w:cs="Times New Roman"/>
          <w:color w:val="auto"/>
        </w:rPr>
        <w:t>1942_II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Mikuláš Pavelka, </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 s rozličným tovarom objednal u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níka tovar. Veľko</w:t>
      </w:r>
      <w:r w:rsidRPr="00E60C6E">
        <w:rPr>
          <w:rStyle w:val="Zkladntext1"/>
          <w:rFonts w:eastAsiaTheme="minorHAnsi"/>
          <w:b/>
          <w:color w:val="FFC000" w:themeColor="accent4"/>
          <w:sz w:val="28"/>
          <w:szCs w:val="24"/>
          <w:u w:val="single"/>
        </w:rPr>
        <w:t>obchod</w:t>
      </w:r>
      <w:r w:rsidRPr="00E60C6E">
        <w:rPr>
          <w:rStyle w:val="Zkladntext1"/>
          <w:rFonts w:eastAsiaTheme="minorHAnsi"/>
          <w:sz w:val="24"/>
          <w:szCs w:val="24"/>
        </w:rPr>
        <w:t xml:space="preserve">ník mu tovar dodal a súčasne mu poslal poštou písomný </w:t>
      </w:r>
      <w:proofErr w:type="spellStart"/>
      <w:r w:rsidRPr="00E60C6E">
        <w:rPr>
          <w:rStyle w:val="Zkladntext1"/>
          <w:rFonts w:eastAsiaTheme="minorHAnsi"/>
          <w:sz w:val="24"/>
          <w:szCs w:val="24"/>
        </w:rPr>
        <w:t>soznam</w:t>
      </w:r>
      <w:proofErr w:type="spellEnd"/>
      <w:r w:rsidRPr="00E60C6E">
        <w:rPr>
          <w:rStyle w:val="Zkladntext1"/>
          <w:rFonts w:eastAsiaTheme="minorHAnsi"/>
          <w:sz w:val="24"/>
          <w:szCs w:val="24"/>
        </w:rPr>
        <w:t xml:space="preserve"> dodaných vecí, čiže účet.</w:t>
      </w:r>
    </w:p>
    <w:p w:rsidR="00134DD4" w:rsidRPr="00E60C6E" w:rsidRDefault="00134DD4" w:rsidP="00134DD4">
      <w:pPr>
        <w:spacing w:after="0" w:line="240" w:lineRule="auto"/>
        <w:ind w:left="284" w:firstLine="397"/>
        <w:jc w:val="both"/>
        <w:rPr>
          <w:rStyle w:val="Zkladntext1"/>
          <w:rFonts w:eastAsiaTheme="minorHAnsi"/>
          <w:sz w:val="24"/>
          <w:szCs w:val="24"/>
        </w:rPr>
      </w:pPr>
      <w:r w:rsidRPr="00E60C6E">
        <w:rPr>
          <w:rStyle w:val="Zkladntext1"/>
          <w:rFonts w:eastAsiaTheme="minorHAnsi"/>
          <w:sz w:val="24"/>
          <w:szCs w:val="24"/>
        </w:rPr>
        <w:t>Všimnite si účet!</w:t>
      </w:r>
    </w:p>
    <w:tbl>
      <w:tblPr>
        <w:tblW w:w="0" w:type="auto"/>
        <w:tblInd w:w="70" w:type="dxa"/>
        <w:tblCellMar>
          <w:left w:w="70" w:type="dxa"/>
          <w:right w:w="70" w:type="dxa"/>
        </w:tblCellMar>
        <w:tblLook w:val="04A0" w:firstRow="1" w:lastRow="0" w:firstColumn="1" w:lastColumn="0" w:noHBand="0" w:noVBand="1"/>
      </w:tblPr>
      <w:tblGrid>
        <w:gridCol w:w="1207"/>
        <w:gridCol w:w="891"/>
        <w:gridCol w:w="3954"/>
        <w:gridCol w:w="985"/>
        <w:gridCol w:w="692"/>
      </w:tblGrid>
      <w:tr w:rsidR="00134DD4" w:rsidRPr="00E60C6E" w:rsidTr="00594EDC">
        <w:trPr>
          <w:trHeight w:val="300"/>
        </w:trPr>
        <w:tc>
          <w:tcPr>
            <w:tcW w:w="0" w:type="auto"/>
            <w:tcBorders>
              <w:top w:val="nil"/>
              <w:left w:val="nil"/>
              <w:bottom w:val="nil"/>
              <w:right w:val="nil"/>
            </w:tcBorders>
            <w:shd w:val="clear" w:color="auto" w:fill="auto"/>
            <w:noWrap/>
            <w:vAlign w:val="bottom"/>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hAnsi="Times New Roman" w:cs="Times New Roman"/>
                <w:bCs/>
                <w:sz w:val="24"/>
                <w:szCs w:val="24"/>
                <w:lang w:eastAsia="sk-SK"/>
              </w:rPr>
              <w:t>ÚČET</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single" w:sz="8" w:space="0" w:color="auto"/>
              <w:left w:val="nil"/>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r>
      <w:tr w:rsidR="00134DD4" w:rsidRPr="00E60C6E" w:rsidTr="00594EDC">
        <w:trPr>
          <w:trHeight w:val="315"/>
        </w:trPr>
        <w:tc>
          <w:tcPr>
            <w:tcW w:w="0" w:type="auto"/>
            <w:gridSpan w:val="3"/>
            <w:tcBorders>
              <w:top w:val="nil"/>
              <w:left w:val="single" w:sz="8" w:space="0" w:color="auto"/>
              <w:bottom w:val="single" w:sz="8" w:space="0" w:color="auto"/>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pre </w:t>
            </w:r>
            <w:proofErr w:type="spellStart"/>
            <w:r w:rsidRPr="00E60C6E">
              <w:rPr>
                <w:rFonts w:ascii="Times New Roman" w:eastAsia="Times New Roman" w:hAnsi="Times New Roman" w:cs="Times New Roman"/>
                <w:bCs/>
                <w:sz w:val="24"/>
                <w:szCs w:val="24"/>
                <w:lang w:eastAsia="sk-SK"/>
              </w:rPr>
              <w:t>veľact</w:t>
            </w:r>
            <w:proofErr w:type="spellEnd"/>
            <w:r w:rsidRPr="00E60C6E">
              <w:rPr>
                <w:rFonts w:ascii="Times New Roman" w:eastAsia="Times New Roman" w:hAnsi="Times New Roman" w:cs="Times New Roman"/>
                <w:bCs/>
                <w:sz w:val="24"/>
                <w:szCs w:val="24"/>
                <w:lang w:eastAsia="sk-SK"/>
              </w:rPr>
              <w:t xml:space="preserve">. p. Mikuláša Pavelku, </w:t>
            </w:r>
            <w:r w:rsidRPr="00E60C6E">
              <w:rPr>
                <w:rFonts w:ascii="Times New Roman" w:eastAsia="Times New Roman" w:hAnsi="Times New Roman" w:cs="Times New Roman"/>
                <w:b/>
                <w:bCs/>
                <w:color w:val="FFC000" w:themeColor="accent4"/>
                <w:sz w:val="28"/>
                <w:szCs w:val="24"/>
                <w:u w:val="single"/>
                <w:lang w:eastAsia="sk-SK"/>
              </w:rPr>
              <w:t>obchod</w:t>
            </w:r>
            <w:r w:rsidRPr="00E60C6E">
              <w:rPr>
                <w:rFonts w:ascii="Times New Roman" w:eastAsia="Times New Roman" w:hAnsi="Times New Roman" w:cs="Times New Roman"/>
                <w:bCs/>
                <w:sz w:val="24"/>
                <w:szCs w:val="24"/>
                <w:lang w:eastAsia="sk-SK"/>
              </w:rPr>
              <w:t>níka v Brezovej.</w:t>
            </w:r>
          </w:p>
        </w:tc>
        <w:tc>
          <w:tcPr>
            <w:tcW w:w="0" w:type="auto"/>
            <w:tcBorders>
              <w:top w:val="nil"/>
              <w:left w:val="nil"/>
              <w:bottom w:val="single" w:sz="8" w:space="0" w:color="auto"/>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c>
          <w:tcPr>
            <w:tcW w:w="0" w:type="auto"/>
            <w:tcBorders>
              <w:top w:val="nil"/>
              <w:left w:val="nil"/>
              <w:bottom w:val="single" w:sz="8" w:space="0" w:color="auto"/>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Dátum</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Kus</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Splatné a žalovateľné v Trnave</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Cena</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Ks</w:t>
            </w:r>
          </w:p>
        </w:tc>
      </w:tr>
      <w:tr w:rsidR="00134DD4" w:rsidRPr="00E60C6E" w:rsidTr="00594EDC">
        <w:trPr>
          <w:trHeight w:hRule="exact" w:val="300"/>
        </w:trPr>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28. XI.</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vrece ryže 25 </w:t>
            </w:r>
            <w:r w:rsidRPr="00902708">
              <w:rPr>
                <w:rFonts w:ascii="Times New Roman" w:eastAsia="Times New Roman" w:hAnsi="Times New Roman" w:cs="Times New Roman"/>
                <w:bCs/>
                <w:i/>
                <w:sz w:val="24"/>
                <w:szCs w:val="24"/>
                <w:lang w:eastAsia="sk-SK"/>
              </w:rPr>
              <w:t>kg</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3,2</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1941.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praženej kávy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38,5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debnu jemného mydla 15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3,25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obyčajného mydla 25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100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fliaš vína po l </w:t>
            </w:r>
            <w:proofErr w:type="spellStart"/>
            <w:r w:rsidRPr="00E60C6E">
              <w:rPr>
                <w:rFonts w:ascii="Times New Roman" w:eastAsia="Times New Roman" w:hAnsi="Times New Roman" w:cs="Times New Roman"/>
                <w:bCs/>
                <w:sz w:val="24"/>
                <w:szCs w:val="24"/>
                <w:lang w:eastAsia="sk-SK"/>
              </w:rPr>
              <w:t>l</w:t>
            </w:r>
            <w:proofErr w:type="spellEnd"/>
            <w:r w:rsidRPr="00E60C6E">
              <w:rPr>
                <w:rFonts w:ascii="Times New Roman" w:eastAsia="Times New Roman" w:hAnsi="Times New Roman" w:cs="Times New Roman"/>
                <w:bCs/>
                <w:sz w:val="24"/>
                <w:szCs w:val="24"/>
                <w:lang w:eastAsia="sk-SK"/>
              </w:rPr>
              <w:t xml:space="preserve"> modranského</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vina po 1 l vajnorského</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4,7</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rumu po 1 l</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21,—</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sušeného ovocia po 20 </w:t>
            </w: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a to: slivky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4,9</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marhule</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15,1</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hrušky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9,3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plechovíc marmelády po 15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7,2</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debny umelého tuku po 25 </w:t>
            </w:r>
            <w:r w:rsidRPr="00902708">
              <w:rPr>
                <w:rFonts w:ascii="Times New Roman" w:eastAsia="Times New Roman" w:hAnsi="Times New Roman" w:cs="Times New Roman"/>
                <w:bCs/>
                <w:i/>
                <w:sz w:val="24"/>
                <w:szCs w:val="24"/>
                <w:lang w:eastAsia="sk-SK"/>
              </w:rPr>
              <w:t>kg</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12,4</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3</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rasce (kmín)</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papriky červenej sladkej</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20,5</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soli</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1,8</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fliaš francovky po 2 dl</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4,6</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150</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škatúľ pasty na topánky</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1,3</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2</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902708">
              <w:rPr>
                <w:rFonts w:ascii="Times New Roman" w:eastAsia="Times New Roman" w:hAnsi="Times New Roman" w:cs="Times New Roman"/>
                <w:bCs/>
                <w:i/>
                <w:sz w:val="24"/>
                <w:szCs w:val="24"/>
                <w:lang w:eastAsia="sk-SK"/>
              </w:rPr>
              <w:t>kg</w:t>
            </w:r>
            <w:r w:rsidRPr="00E60C6E">
              <w:rPr>
                <w:rFonts w:ascii="Times New Roman" w:eastAsia="Times New Roman" w:hAnsi="Times New Roman" w:cs="Times New Roman"/>
                <w:bCs/>
                <w:sz w:val="24"/>
                <w:szCs w:val="24"/>
                <w:lang w:eastAsia="sk-SK"/>
              </w:rPr>
              <w:t xml:space="preserve"> ruského čaju</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58,—</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Celkom:</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15"/>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3% daň z obratu:</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hRule="exac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Dovedna:</w:t>
            </w:r>
          </w:p>
        </w:tc>
        <w:tc>
          <w:tcPr>
            <w:tcW w:w="0" w:type="auto"/>
            <w:tcBorders>
              <w:top w:val="single" w:sz="8" w:space="0" w:color="auto"/>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single" w:sz="8" w:space="0" w:color="auto"/>
              <w:left w:val="single" w:sz="8" w:space="0" w:color="auto"/>
              <w:bottom w:val="nil"/>
              <w:right w:val="single" w:sz="8" w:space="0" w:color="auto"/>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r>
      <w:tr w:rsidR="00134DD4" w:rsidRPr="00E60C6E" w:rsidTr="00594EDC">
        <w:trPr>
          <w:trHeight w:val="300"/>
        </w:trPr>
        <w:tc>
          <w:tcPr>
            <w:tcW w:w="0" w:type="auto"/>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tcBorders>
              <w:top w:val="nil"/>
              <w:left w:val="nil"/>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eastAsia="Times New Roman" w:hAnsi="Times New Roman" w:cs="Times New Roman"/>
                <w:sz w:val="24"/>
                <w:szCs w:val="24"/>
                <w:lang w:eastAsia="sk-SK"/>
              </w:rPr>
              <w:t> </w:t>
            </w:r>
          </w:p>
        </w:tc>
        <w:tc>
          <w:tcPr>
            <w:tcW w:w="0" w:type="auto"/>
            <w:gridSpan w:val="3"/>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V dokonalej úcte:</w:t>
            </w:r>
          </w:p>
        </w:tc>
      </w:tr>
      <w:tr w:rsidR="00134DD4" w:rsidRPr="00E60C6E" w:rsidTr="00594EDC">
        <w:trPr>
          <w:trHeight w:hRule="exact" w:val="765"/>
        </w:trPr>
        <w:tc>
          <w:tcPr>
            <w:tcW w:w="0" w:type="auto"/>
            <w:gridSpan w:val="3"/>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 xml:space="preserve">V Trnave 30. novembra 1941. </w:t>
            </w:r>
          </w:p>
        </w:tc>
        <w:tc>
          <w:tcPr>
            <w:tcW w:w="0" w:type="auto"/>
            <w:gridSpan w:val="2"/>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iCs/>
                <w:sz w:val="24"/>
                <w:szCs w:val="24"/>
                <w:lang w:eastAsia="sk-SK"/>
              </w:rPr>
            </w:pPr>
            <w:r w:rsidRPr="00E60C6E">
              <w:rPr>
                <w:rFonts w:ascii="Times New Roman" w:eastAsia="Times New Roman" w:hAnsi="Times New Roman" w:cs="Times New Roman"/>
                <w:iCs/>
                <w:sz w:val="24"/>
                <w:szCs w:val="24"/>
                <w:lang w:eastAsia="sk-SK"/>
              </w:rPr>
              <w:t>Ján Timrava,</w:t>
            </w:r>
          </w:p>
        </w:tc>
      </w:tr>
      <w:tr w:rsidR="00134DD4" w:rsidRPr="00E60C6E" w:rsidTr="00594EDC">
        <w:trPr>
          <w:trHeight w:hRule="exact" w:val="300"/>
        </w:trPr>
        <w:tc>
          <w:tcPr>
            <w:tcW w:w="0" w:type="auto"/>
            <w:gridSpan w:val="2"/>
            <w:tcBorders>
              <w:top w:val="nil"/>
              <w:left w:val="single" w:sz="8" w:space="0" w:color="auto"/>
              <w:bottom w:val="nil"/>
              <w:right w:val="nil"/>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r w:rsidRPr="00E60C6E">
              <w:rPr>
                <w:rFonts w:ascii="Times New Roman" w:eastAsia="Times New Roman" w:hAnsi="Times New Roman" w:cs="Times New Roman"/>
                <w:bCs/>
                <w:sz w:val="24"/>
                <w:szCs w:val="24"/>
                <w:lang w:eastAsia="sk-SK"/>
              </w:rPr>
              <w:t>Príloha: 1</w:t>
            </w:r>
          </w:p>
        </w:tc>
        <w:tc>
          <w:tcPr>
            <w:tcW w:w="0" w:type="auto"/>
            <w:gridSpan w:val="3"/>
            <w:tcBorders>
              <w:top w:val="nil"/>
              <w:left w:val="nil"/>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bCs/>
                <w:sz w:val="24"/>
                <w:szCs w:val="24"/>
                <w:lang w:eastAsia="sk-SK"/>
              </w:rPr>
            </w:pPr>
            <w:proofErr w:type="spellStart"/>
            <w:r w:rsidRPr="00E60C6E">
              <w:rPr>
                <w:rFonts w:ascii="Times New Roman" w:eastAsia="Times New Roman" w:hAnsi="Times New Roman" w:cs="Times New Roman"/>
                <w:bCs/>
                <w:sz w:val="24"/>
                <w:szCs w:val="24"/>
                <w:lang w:eastAsia="sk-SK"/>
              </w:rPr>
              <w:t>složenka</w:t>
            </w:r>
            <w:proofErr w:type="spellEnd"/>
            <w:r w:rsidRPr="00E60C6E">
              <w:rPr>
                <w:rFonts w:ascii="Times New Roman" w:eastAsia="Times New Roman" w:hAnsi="Times New Roman" w:cs="Times New Roman"/>
                <w:bCs/>
                <w:sz w:val="24"/>
                <w:szCs w:val="24"/>
                <w:lang w:eastAsia="sk-SK"/>
              </w:rPr>
              <w:t>. veľko</w:t>
            </w:r>
            <w:r w:rsidRPr="00E60C6E">
              <w:rPr>
                <w:rFonts w:ascii="Times New Roman" w:eastAsia="Times New Roman" w:hAnsi="Times New Roman" w:cs="Times New Roman"/>
                <w:b/>
                <w:bCs/>
                <w:color w:val="FFC000" w:themeColor="accent4"/>
                <w:sz w:val="28"/>
                <w:szCs w:val="24"/>
                <w:u w:val="single"/>
                <w:lang w:eastAsia="sk-SK"/>
              </w:rPr>
              <w:t>obchod</w:t>
            </w:r>
            <w:r w:rsidRPr="00E60C6E">
              <w:rPr>
                <w:rFonts w:ascii="Times New Roman" w:eastAsia="Times New Roman" w:hAnsi="Times New Roman" w:cs="Times New Roman"/>
                <w:bCs/>
                <w:sz w:val="24"/>
                <w:szCs w:val="24"/>
                <w:lang w:eastAsia="sk-SK"/>
              </w:rPr>
              <w:t>ník.</w:t>
            </w:r>
          </w:p>
        </w:tc>
      </w:tr>
      <w:tr w:rsidR="00134DD4" w:rsidRPr="00E60C6E" w:rsidTr="00594EDC">
        <w:trPr>
          <w:trHeight w:hRule="exact" w:val="300"/>
        </w:trPr>
        <w:tc>
          <w:tcPr>
            <w:tcW w:w="0" w:type="auto"/>
            <w:gridSpan w:val="5"/>
            <w:tcBorders>
              <w:top w:val="nil"/>
              <w:left w:val="single" w:sz="8" w:space="0" w:color="auto"/>
              <w:bottom w:val="nil"/>
              <w:right w:val="single" w:sz="8" w:space="0" w:color="000000"/>
            </w:tcBorders>
            <w:shd w:val="clear" w:color="000000" w:fill="FFFFFF"/>
            <w:vAlign w:val="center"/>
            <w:hideMark/>
          </w:tcPr>
          <w:p w:rsidR="00134DD4" w:rsidRPr="00E60C6E" w:rsidRDefault="00134DD4" w:rsidP="00594EDC">
            <w:pPr>
              <w:spacing w:after="0" w:line="240" w:lineRule="auto"/>
              <w:ind w:left="284" w:firstLine="397"/>
              <w:jc w:val="both"/>
              <w:rPr>
                <w:rFonts w:ascii="Times New Roman" w:eastAsia="Times New Roman" w:hAnsi="Times New Roman" w:cs="Times New Roman"/>
                <w:sz w:val="24"/>
                <w:szCs w:val="24"/>
                <w:lang w:eastAsia="sk-SK"/>
              </w:rPr>
            </w:pPr>
            <w:r w:rsidRPr="00E60C6E">
              <w:rPr>
                <w:rFonts w:ascii="Times New Roman" w:hAnsi="Times New Roman" w:cs="Times New Roman"/>
                <w:sz w:val="24"/>
                <w:szCs w:val="24"/>
                <w:lang w:eastAsia="sk-SK"/>
              </w:rPr>
              <w:t xml:space="preserve">Poznámka: </w:t>
            </w:r>
            <w:r w:rsidRPr="00E60C6E">
              <w:rPr>
                <w:rFonts w:ascii="Times New Roman" w:hAnsi="Times New Roman" w:cs="Times New Roman"/>
                <w:bCs/>
                <w:sz w:val="24"/>
                <w:szCs w:val="24"/>
                <w:lang w:eastAsia="sk-SK"/>
              </w:rPr>
              <w:t xml:space="preserve">pri </w:t>
            </w:r>
            <w:r w:rsidRPr="00E60C6E">
              <w:rPr>
                <w:rFonts w:ascii="Times New Roman" w:hAnsi="Times New Roman" w:cs="Times New Roman"/>
                <w:sz w:val="24"/>
                <w:szCs w:val="24"/>
                <w:lang w:eastAsia="sk-SK"/>
              </w:rPr>
              <w:t xml:space="preserve">platení do </w:t>
            </w:r>
            <w:r w:rsidRPr="00E60C6E">
              <w:rPr>
                <w:rFonts w:ascii="Times New Roman" w:hAnsi="Times New Roman" w:cs="Times New Roman"/>
                <w:bCs/>
                <w:sz w:val="24"/>
                <w:szCs w:val="24"/>
                <w:lang w:eastAsia="sk-SK"/>
              </w:rPr>
              <w:t xml:space="preserve">14 </w:t>
            </w:r>
            <w:r w:rsidRPr="00E60C6E">
              <w:rPr>
                <w:rFonts w:ascii="Times New Roman" w:hAnsi="Times New Roman" w:cs="Times New Roman"/>
                <w:sz w:val="24"/>
                <w:szCs w:val="24"/>
                <w:lang w:eastAsia="sk-SK"/>
              </w:rPr>
              <w:t xml:space="preserve">dní môžete </w:t>
            </w:r>
            <w:r w:rsidRPr="00E60C6E">
              <w:rPr>
                <w:rFonts w:ascii="Times New Roman" w:hAnsi="Times New Roman" w:cs="Times New Roman"/>
                <w:bCs/>
                <w:sz w:val="24"/>
                <w:szCs w:val="24"/>
                <w:lang w:eastAsia="sk-SK"/>
              </w:rPr>
              <w:t xml:space="preserve">si </w:t>
            </w:r>
            <w:r w:rsidRPr="00E60C6E">
              <w:rPr>
                <w:rFonts w:ascii="Times New Roman" w:hAnsi="Times New Roman" w:cs="Times New Roman"/>
                <w:sz w:val="24"/>
                <w:szCs w:val="24"/>
                <w:lang w:eastAsia="sk-SK"/>
              </w:rPr>
              <w:t>odpočítať 1/2 % zo</w:t>
            </w:r>
            <w:r w:rsidRPr="00E60C6E">
              <w:rPr>
                <w:rFonts w:ascii="Times New Roman" w:hAnsi="Times New Roman" w:cs="Times New Roman"/>
                <w:bCs/>
                <w:sz w:val="24"/>
                <w:szCs w:val="24"/>
                <w:lang w:eastAsia="sk-SK"/>
              </w:rPr>
              <w:t xml:space="preserve"> </w:t>
            </w:r>
            <w:r w:rsidRPr="00E60C6E">
              <w:rPr>
                <w:rFonts w:ascii="Times New Roman" w:hAnsi="Times New Roman" w:cs="Times New Roman"/>
                <w:sz w:val="24"/>
                <w:szCs w:val="24"/>
                <w:lang w:eastAsia="sk-SK"/>
              </w:rPr>
              <w:t>so zaplatene!</w:t>
            </w:r>
          </w:p>
        </w:tc>
      </w:tr>
    </w:tbl>
    <w:p w:rsidR="00134DD4" w:rsidRPr="00E60C6E" w:rsidRDefault="00134DD4" w:rsidP="00134DD4">
      <w:pPr>
        <w:spacing w:after="0" w:line="240" w:lineRule="auto"/>
        <w:ind w:left="284" w:firstLine="397"/>
        <w:jc w:val="both"/>
        <w:rPr>
          <w:rFonts w:ascii="Times New Roman" w:hAnsi="Times New Roman" w:cs="Times New Roman"/>
          <w:sz w:val="24"/>
          <w:szCs w:val="24"/>
        </w:rPr>
      </w:pPr>
    </w:p>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31"/>
        </w:numPr>
        <w:spacing w:after="0"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Odpovedzte: Čo obsahuje účet? Môže sa v ňom</w:t>
      </w:r>
    </w:p>
    <w:p w:rsidR="00134DD4" w:rsidRPr="00E60C6E" w:rsidRDefault="00134DD4" w:rsidP="00134DD4">
      <w:pPr>
        <w:spacing w:after="116"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prepisovať, alebo škrabať? Prečo? Čo je to „splatné a žalovateľné"?</w:t>
      </w:r>
    </w:p>
    <w:p w:rsidR="00134DD4" w:rsidRPr="00E60C6E" w:rsidRDefault="00134DD4" w:rsidP="00134DD4">
      <w:pPr>
        <w:widowControl w:val="0"/>
        <w:numPr>
          <w:ilvl w:val="0"/>
          <w:numId w:val="31"/>
        </w:numPr>
        <w:spacing w:after="0" w:line="240" w:lineRule="auto"/>
        <w:ind w:left="1172" w:right="40" w:hanging="360"/>
        <w:jc w:val="both"/>
        <w:rPr>
          <w:rFonts w:ascii="Times New Roman" w:hAnsi="Times New Roman" w:cs="Times New Roman"/>
          <w:sz w:val="24"/>
          <w:szCs w:val="24"/>
        </w:rPr>
      </w:pPr>
      <w:r w:rsidRPr="00E60C6E">
        <w:rPr>
          <w:rStyle w:val="Zkladntext1"/>
          <w:rFonts w:eastAsiaTheme="minorHAnsi"/>
          <w:sz w:val="24"/>
          <w:szCs w:val="24"/>
        </w:rPr>
        <w:t xml:space="preserve"> Pamätajte si: Účty sa kolkujú percentnými poplat</w:t>
      </w:r>
      <w:r w:rsidRPr="00E60C6E">
        <w:rPr>
          <w:rStyle w:val="Zkladntext1"/>
          <w:rFonts w:eastAsiaTheme="minorHAnsi"/>
          <w:sz w:val="24"/>
          <w:szCs w:val="24"/>
        </w:rPr>
        <w:softHyphen/>
        <w:t>kami. Poplatok je 1% zo základu účtovanej sumy zao</w:t>
      </w:r>
      <w:r w:rsidRPr="00E60C6E">
        <w:rPr>
          <w:rStyle w:val="Zkladntext1"/>
          <w:rFonts w:eastAsiaTheme="minorHAnsi"/>
          <w:sz w:val="24"/>
          <w:szCs w:val="24"/>
        </w:rPr>
        <w:softHyphen/>
        <w:t>krúhlenej nahor na číslo deliteľné stom. Ak základ nedo</w:t>
      </w:r>
      <w:r w:rsidRPr="00E60C6E">
        <w:rPr>
          <w:rStyle w:val="Zkladntext1"/>
          <w:rFonts w:eastAsiaTheme="minorHAnsi"/>
          <w:sz w:val="24"/>
          <w:szCs w:val="24"/>
        </w:rPr>
        <w:softHyphen/>
        <w:t xml:space="preserve">sahuje 100 </w:t>
      </w:r>
      <w:r w:rsidRPr="00902708">
        <w:rPr>
          <w:rStyle w:val="Zkladntext1"/>
          <w:rFonts w:eastAsiaTheme="minorHAnsi"/>
          <w:i/>
          <w:sz w:val="24"/>
          <w:szCs w:val="24"/>
        </w:rPr>
        <w:t>Ks</w:t>
      </w:r>
      <w:r w:rsidRPr="00E60C6E">
        <w:rPr>
          <w:rStyle w:val="Zkladntext1"/>
          <w:rFonts w:eastAsiaTheme="minorHAnsi"/>
          <w:sz w:val="24"/>
          <w:szCs w:val="24"/>
        </w:rPr>
        <w:t>, platí sa 1% zo sumy, zaokrúhlenej na číslo deliteľné dvadsiatimi.</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Keď je účet zaplatený, vyrovnaný, pripíše sa:</w:t>
      </w:r>
    </w:p>
    <w:p w:rsidR="00134DD4" w:rsidRPr="00E60C6E" w:rsidRDefault="00134DD4" w:rsidP="00134DD4">
      <w:pPr>
        <w:spacing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s vďakou vyrovnané, zaplatené, alebo: prijal.</w:t>
      </w:r>
    </w:p>
    <w:p w:rsidR="00134DD4" w:rsidRPr="00E60C6E" w:rsidRDefault="00134DD4" w:rsidP="00134DD4">
      <w:pPr>
        <w:widowControl w:val="0"/>
        <w:numPr>
          <w:ilvl w:val="0"/>
          <w:numId w:val="31"/>
        </w:numPr>
        <w:spacing w:after="36"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 xml:space="preserve"> Vypočítajte:</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 xml:space="preserve">Koľko zaplatil p, Pavelka p, </w:t>
      </w:r>
      <w:proofErr w:type="spellStart"/>
      <w:r w:rsidRPr="00E60C6E">
        <w:rPr>
          <w:rStyle w:val="Zkladntext1"/>
          <w:rFonts w:eastAsiaTheme="minorHAnsi"/>
          <w:sz w:val="24"/>
          <w:szCs w:val="24"/>
        </w:rPr>
        <w:t>Timravovi</w:t>
      </w:r>
      <w:proofErr w:type="spellEnd"/>
      <w:r w:rsidRPr="00E60C6E">
        <w:rPr>
          <w:rStyle w:val="Zkladntext1"/>
          <w:rFonts w:eastAsiaTheme="minorHAnsi"/>
          <w:sz w:val="24"/>
          <w:szCs w:val="24"/>
        </w:rPr>
        <w:t>?</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Ako mu to platil, osobne, poštou?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Koľko činí daň z obratu?</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Zaplatil hneď alebo až za 14 dní?</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Využil ponúknutú výhodu?</w:t>
      </w:r>
    </w:p>
    <w:p w:rsidR="00134DD4" w:rsidRPr="00E60C6E" w:rsidRDefault="00134DD4" w:rsidP="00134DD4">
      <w:pPr>
        <w:spacing w:after="116"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Aký kolok bol na účte?</w:t>
      </w:r>
    </w:p>
    <w:p w:rsidR="00134DD4" w:rsidRPr="00E60C6E" w:rsidRDefault="00134DD4" w:rsidP="00134DD4">
      <w:pPr>
        <w:widowControl w:val="0"/>
        <w:numPr>
          <w:ilvl w:val="0"/>
          <w:numId w:val="31"/>
        </w:numPr>
        <w:spacing w:after="120" w:line="240" w:lineRule="auto"/>
        <w:ind w:left="1172" w:right="40" w:hanging="360"/>
        <w:jc w:val="both"/>
        <w:rPr>
          <w:rStyle w:val="Zkladntext1"/>
          <w:rFonts w:eastAsiaTheme="minorHAnsi"/>
          <w:sz w:val="24"/>
          <w:szCs w:val="24"/>
          <w:shd w:val="clear" w:color="auto" w:fill="auto"/>
        </w:rPr>
      </w:pPr>
      <w:r w:rsidRPr="00E60C6E">
        <w:rPr>
          <w:rStyle w:val="Zkladntext1"/>
          <w:rFonts w:eastAsiaTheme="minorHAnsi"/>
          <w:sz w:val="24"/>
          <w:szCs w:val="24"/>
        </w:rPr>
        <w:t xml:space="preserve"> Napíšte si sami riadny účet, dobre ho okolkujte a vypočítajte daň z obratu!</w:t>
      </w:r>
    </w:p>
    <w:p w:rsidR="00134DD4" w:rsidRPr="00E60C6E" w:rsidRDefault="00134DD4" w:rsidP="00134DD4">
      <w:pPr>
        <w:widowControl w:val="0"/>
        <w:numPr>
          <w:ilvl w:val="0"/>
          <w:numId w:val="31"/>
        </w:numPr>
        <w:spacing w:after="120" w:line="240" w:lineRule="auto"/>
        <w:ind w:left="1172" w:right="40" w:hanging="360"/>
        <w:jc w:val="both"/>
        <w:rPr>
          <w:rFonts w:ascii="Times New Roman" w:hAnsi="Times New Roman" w:cs="Times New Roman"/>
          <w:sz w:val="24"/>
          <w:szCs w:val="24"/>
        </w:rPr>
      </w:pPr>
      <w:r w:rsidRPr="00E60C6E">
        <w:rPr>
          <w:rStyle w:val="Zkladntext1"/>
          <w:rFonts w:eastAsiaTheme="minorHAnsi"/>
          <w:sz w:val="24"/>
          <w:szCs w:val="24"/>
        </w:rPr>
        <w:t xml:space="preserve">Pán Pavelka poslal peniaze </w:t>
      </w:r>
      <w:proofErr w:type="spellStart"/>
      <w:r w:rsidRPr="00E60C6E">
        <w:rPr>
          <w:rStyle w:val="Zkladntext1"/>
          <w:rFonts w:eastAsiaTheme="minorHAnsi"/>
          <w:sz w:val="24"/>
          <w:szCs w:val="24"/>
        </w:rPr>
        <w:t>složenkou</w:t>
      </w:r>
      <w:proofErr w:type="spellEnd"/>
      <w:r w:rsidRPr="00E60C6E">
        <w:rPr>
          <w:rStyle w:val="Zkladntext1"/>
          <w:rFonts w:eastAsiaTheme="minorHAnsi"/>
          <w:sz w:val="24"/>
          <w:szCs w:val="24"/>
        </w:rPr>
        <w:t xml:space="preserve">, ktorá bola priložená k účtu a súčasne napísal p. </w:t>
      </w:r>
      <w:proofErr w:type="spellStart"/>
      <w:r w:rsidRPr="00E60C6E">
        <w:rPr>
          <w:rStyle w:val="Zkladntext1"/>
          <w:rFonts w:eastAsiaTheme="minorHAnsi"/>
          <w:sz w:val="24"/>
          <w:szCs w:val="24"/>
        </w:rPr>
        <w:t>Timravovi</w:t>
      </w:r>
      <w:proofErr w:type="spellEnd"/>
      <w:r w:rsidRPr="00E60C6E">
        <w:rPr>
          <w:rStyle w:val="Zkladntext1"/>
          <w:rFonts w:eastAsiaTheme="minorHAnsi"/>
          <w:sz w:val="24"/>
          <w:szCs w:val="24"/>
        </w:rPr>
        <w:t>, že mu peniaze poslal dňa</w:t>
      </w:r>
      <w:r w:rsidRPr="00E60C6E">
        <w:rPr>
          <w:rStyle w:val="Zkladntext1"/>
          <w:rFonts w:eastAsiaTheme="minorHAnsi"/>
          <w:sz w:val="24"/>
          <w:szCs w:val="24"/>
        </w:rPr>
        <w:tab/>
        <w:t>..........................</w:t>
      </w:r>
    </w:p>
    <w:p w:rsidR="00134DD4" w:rsidRPr="00E60C6E" w:rsidRDefault="00134DD4" w:rsidP="00134DD4">
      <w:pPr>
        <w:spacing w:after="73" w:line="240" w:lineRule="auto"/>
        <w:ind w:left="284" w:right="40" w:firstLine="397"/>
        <w:jc w:val="both"/>
        <w:rPr>
          <w:rFonts w:ascii="Times New Roman" w:hAnsi="Times New Roman" w:cs="Times New Roman"/>
          <w:sz w:val="24"/>
          <w:szCs w:val="24"/>
        </w:rPr>
      </w:pPr>
      <w:r w:rsidRPr="00E60C6E">
        <w:rPr>
          <w:rStyle w:val="Zkladntext1"/>
          <w:rFonts w:eastAsiaTheme="minorHAnsi"/>
          <w:sz w:val="24"/>
          <w:szCs w:val="24"/>
        </w:rPr>
        <w:t>Keď p. Timrava dostal prípis a oznámenie poštovej sporiteľne, že peniaze došlý, napísal p. Pavelkovi potvr</w:t>
      </w:r>
      <w:r w:rsidRPr="00E60C6E">
        <w:rPr>
          <w:rStyle w:val="Zkladntext1"/>
          <w:rFonts w:eastAsiaTheme="minorHAnsi"/>
          <w:sz w:val="24"/>
          <w:szCs w:val="24"/>
        </w:rPr>
        <w:softHyphen/>
        <w:t>denku o vyrovnaní účtu takto:</w:t>
      </w:r>
    </w:p>
    <w:tbl>
      <w:tblPr>
        <w:tblOverlap w:val="never"/>
        <w:tblW w:w="0" w:type="auto"/>
        <w:jc w:val="center"/>
        <w:tblLayout w:type="fixed"/>
        <w:tblCellMar>
          <w:left w:w="10" w:type="dxa"/>
          <w:right w:w="10" w:type="dxa"/>
        </w:tblCellMar>
        <w:tblLook w:val="0000" w:firstRow="0" w:lastRow="0" w:firstColumn="0" w:lastColumn="0" w:noHBand="0" w:noVBand="0"/>
      </w:tblPr>
      <w:tblGrid>
        <w:gridCol w:w="3845"/>
        <w:gridCol w:w="1752"/>
      </w:tblGrid>
      <w:tr w:rsidR="00134DD4" w:rsidRPr="00E60C6E" w:rsidTr="00594EDC">
        <w:trPr>
          <w:trHeight w:hRule="exact" w:val="355"/>
          <w:jc w:val="center"/>
        </w:trPr>
        <w:tc>
          <w:tcPr>
            <w:tcW w:w="3845" w:type="dxa"/>
            <w:tcBorders>
              <w:top w:val="single" w:sz="4" w:space="0" w:color="auto"/>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right="60"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V </w:t>
            </w:r>
            <w:r w:rsidRPr="00E60C6E">
              <w:rPr>
                <w:rStyle w:val="ZkladntextCenturySchoolbook8bodovKurzva"/>
                <w:rFonts w:eastAsiaTheme="minorHAnsi"/>
                <w:i w:val="0"/>
                <w:sz w:val="24"/>
                <w:szCs w:val="24"/>
              </w:rPr>
              <w:t>Trnave dňa</w:t>
            </w:r>
          </w:p>
        </w:tc>
        <w:tc>
          <w:tcPr>
            <w:tcW w:w="1752" w:type="dxa"/>
            <w:tcBorders>
              <w:top w:val="single" w:sz="4" w:space="0" w:color="auto"/>
              <w:righ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7. </w:t>
            </w:r>
            <w:r w:rsidRPr="00E60C6E">
              <w:rPr>
                <w:rStyle w:val="ZkladntextCenturySchoolbook8bodovKurzva"/>
                <w:rFonts w:eastAsiaTheme="minorHAnsi"/>
                <w:i w:val="0"/>
                <w:sz w:val="24"/>
                <w:szCs w:val="24"/>
              </w:rPr>
              <w:t>decembra 1941.</w:t>
            </w:r>
          </w:p>
        </w:tc>
      </w:tr>
      <w:tr w:rsidR="00134DD4" w:rsidRPr="00E60C6E" w:rsidTr="00594EDC">
        <w:trPr>
          <w:trHeight w:hRule="exact" w:val="216"/>
          <w:jc w:val="center"/>
        </w:trPr>
        <w:tc>
          <w:tcPr>
            <w:tcW w:w="3845" w:type="dxa"/>
            <w:tcBorders>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Pán</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192"/>
          <w:jc w:val="center"/>
        </w:trPr>
        <w:tc>
          <w:tcPr>
            <w:tcW w:w="3845" w:type="dxa"/>
            <w:tcBorders>
              <w:lef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Mikuláš Pavelka,</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216"/>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8bodovTun"/>
                <w:rFonts w:ascii="Times New Roman" w:hAnsi="Times New Roman" w:cs="Times New Roman"/>
                <w:b w:val="0"/>
                <w:sz w:val="24"/>
                <w:szCs w:val="24"/>
              </w:rPr>
              <w:t xml:space="preserve">V </w:t>
            </w:r>
            <w:r w:rsidRPr="00E60C6E">
              <w:rPr>
                <w:rStyle w:val="ZkladntextCenturySchoolbook8bodovKurzva"/>
                <w:rFonts w:eastAsiaTheme="minorHAnsi"/>
                <w:i w:val="0"/>
                <w:sz w:val="24"/>
                <w:szCs w:val="24"/>
              </w:rPr>
              <w:t>Brezovej,</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206"/>
          <w:jc w:val="center"/>
        </w:trPr>
        <w:tc>
          <w:tcPr>
            <w:tcW w:w="5597" w:type="dxa"/>
            <w:gridSpan w:val="2"/>
            <w:tcBorders>
              <w:left w:val="single" w:sz="4" w:space="0" w:color="auto"/>
              <w:right w:val="single" w:sz="4" w:space="0" w:color="auto"/>
            </w:tcBorders>
            <w:shd w:val="clear" w:color="auto" w:fill="FFFFFF"/>
            <w:vAlign w:val="bottom"/>
          </w:tcPr>
          <w:p w:rsidR="00134DD4" w:rsidRPr="00E60C6E" w:rsidRDefault="00134DD4" w:rsidP="00594EDC">
            <w:pPr>
              <w:framePr w:w="5597" w:wrap="notBeside" w:vAnchor="text" w:hAnchor="text" w:xAlign="center" w:y="1"/>
              <w:spacing w:after="0" w:line="240" w:lineRule="auto"/>
              <w:ind w:left="284" w:right="240"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Údive Vám oznamujem,</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 xml:space="preserve">som </w:t>
            </w:r>
            <w:proofErr w:type="spellStart"/>
            <w:r w:rsidRPr="00E60C6E">
              <w:rPr>
                <w:rStyle w:val="ZkladntextCenturySchoolbook8bodovKurzva"/>
                <w:rFonts w:eastAsiaTheme="minorHAnsi"/>
                <w:i w:val="0"/>
                <w:sz w:val="24"/>
                <w:szCs w:val="24"/>
              </w:rPr>
              <w:t>obdržal</w:t>
            </w:r>
            <w:proofErr w:type="spellEnd"/>
            <w:r w:rsidRPr="00E60C6E">
              <w:rPr>
                <w:rStyle w:val="ZkladntextCenturySchoolbook8bodovKurzva"/>
                <w:rFonts w:eastAsiaTheme="minorHAnsi"/>
                <w:i w:val="0"/>
                <w:sz w:val="24"/>
                <w:szCs w:val="24"/>
              </w:rPr>
              <w:t xml:space="preserve"> Váš prípis zo</w:t>
            </w:r>
            <w:r w:rsidRPr="00E60C6E">
              <w:rPr>
                <w:rStyle w:val="Zkladntext8bodovTun"/>
                <w:rFonts w:ascii="Times New Roman" w:hAnsi="Times New Roman" w:cs="Times New Roman"/>
                <w:b w:val="0"/>
                <w:sz w:val="24"/>
                <w:szCs w:val="24"/>
              </w:rPr>
              <w:t xml:space="preserve"> dňa</w:t>
            </w:r>
          </w:p>
        </w:tc>
      </w:tr>
      <w:tr w:rsidR="00134DD4" w:rsidRPr="00E60C6E" w:rsidTr="00594EDC">
        <w:trPr>
          <w:trHeight w:hRule="exact" w:val="178"/>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 xml:space="preserve">... a peniaze </w:t>
            </w:r>
            <w:r w:rsidRPr="00902708">
              <w:rPr>
                <w:rStyle w:val="ZkladntextCenturySchoolbook8bodovKurzva"/>
                <w:rFonts w:eastAsiaTheme="minorHAnsi"/>
                <w:sz w:val="24"/>
                <w:szCs w:val="24"/>
              </w:rPr>
              <w:t>Ks</w:t>
            </w:r>
            <w:r w:rsidRPr="00E60C6E">
              <w:rPr>
                <w:rStyle w:val="ZkladntextCenturySchoolbook8bodovKurzva"/>
                <w:rFonts w:eastAsiaTheme="minorHAnsi"/>
                <w:i w:val="0"/>
                <w:sz w:val="24"/>
                <w:szCs w:val="24"/>
              </w:rPr>
              <w:t xml:space="preserve"> .</w:t>
            </w:r>
            <w:r w:rsidRPr="00E60C6E">
              <w:rPr>
                <w:rStyle w:val="Zkladntext8bodovTun"/>
                <w:rFonts w:ascii="Times New Roman" w:hAnsi="Times New Roman" w:cs="Times New Roman"/>
                <w:b w:val="0"/>
                <w:sz w:val="24"/>
                <w:szCs w:val="24"/>
              </w:rPr>
              <w:t xml:space="preserve"> . .., </w:t>
            </w:r>
            <w:r w:rsidRPr="00E60C6E">
              <w:rPr>
                <w:rStyle w:val="ZkladntextCenturySchoolbook8bodovKurzva"/>
                <w:rFonts w:eastAsiaTheme="minorHAnsi"/>
                <w:i w:val="0"/>
                <w:sz w:val="24"/>
                <w:szCs w:val="24"/>
              </w:rPr>
              <w:t>čím je Váš účet zo</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dňa 30. novembra</w:t>
            </w:r>
          </w:p>
        </w:tc>
      </w:tr>
      <w:tr w:rsidR="00134DD4" w:rsidRPr="00E60C6E" w:rsidTr="00594EDC">
        <w:trPr>
          <w:trHeight w:hRule="exact" w:val="168"/>
          <w:jc w:val="center"/>
        </w:trPr>
        <w:tc>
          <w:tcPr>
            <w:tcW w:w="3845" w:type="dxa"/>
            <w:tcBorders>
              <w:lef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vyrovnaný.</w:t>
            </w:r>
          </w:p>
        </w:tc>
        <w:tc>
          <w:tcPr>
            <w:tcW w:w="1752" w:type="dxa"/>
            <w:tcBorders>
              <w:right w:val="single" w:sz="4" w:space="0" w:color="auto"/>
            </w:tcBorders>
            <w:shd w:val="clear" w:color="auto" w:fill="FFFFFF"/>
          </w:tcPr>
          <w:p w:rsidR="00134DD4" w:rsidRPr="00E60C6E" w:rsidRDefault="00134DD4" w:rsidP="00594EDC">
            <w:pPr>
              <w:framePr w:w="5597" w:wrap="notBeside" w:vAnchor="text" w:hAnchor="text" w:xAlign="center" w:y="1"/>
              <w:spacing w:line="240" w:lineRule="auto"/>
              <w:ind w:left="284" w:firstLine="397"/>
              <w:jc w:val="both"/>
              <w:rPr>
                <w:rFonts w:ascii="Times New Roman" w:hAnsi="Times New Roman" w:cs="Times New Roman"/>
                <w:sz w:val="24"/>
                <w:szCs w:val="24"/>
              </w:rPr>
            </w:pPr>
          </w:p>
        </w:tc>
      </w:tr>
      <w:tr w:rsidR="00134DD4" w:rsidRPr="00E60C6E" w:rsidTr="00594EDC">
        <w:trPr>
          <w:trHeight w:hRule="exact" w:val="158"/>
          <w:jc w:val="center"/>
        </w:trPr>
        <w:tc>
          <w:tcPr>
            <w:tcW w:w="5597" w:type="dxa"/>
            <w:gridSpan w:val="2"/>
            <w:tcBorders>
              <w:left w:val="single" w:sz="4" w:space="0" w:color="auto"/>
              <w:right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proofErr w:type="spellStart"/>
            <w:r w:rsidRPr="00E60C6E">
              <w:rPr>
                <w:rStyle w:val="ZkladntextCenturySchoolbook8bodovKurzva"/>
                <w:rFonts w:eastAsiaTheme="minorHAnsi"/>
                <w:i w:val="0"/>
                <w:sz w:val="24"/>
                <w:szCs w:val="24"/>
              </w:rPr>
              <w:t>Dúiam</w:t>
            </w:r>
            <w:proofErr w:type="spellEnd"/>
            <w:r w:rsidRPr="00E60C6E">
              <w:rPr>
                <w:rStyle w:val="ZkladntextCenturySchoolbook8bodovKurzva"/>
                <w:rFonts w:eastAsiaTheme="minorHAnsi"/>
                <w:i w:val="0"/>
                <w:sz w:val="24"/>
                <w:szCs w:val="24"/>
              </w:rPr>
              <w:t>,</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ste úplne spokojný a</w:t>
            </w:r>
            <w:r w:rsidRPr="00E60C6E">
              <w:rPr>
                <w:rStyle w:val="Zkladntext8bodovTun"/>
                <w:rFonts w:ascii="Times New Roman" w:hAnsi="Times New Roman" w:cs="Times New Roman"/>
                <w:b w:val="0"/>
                <w:sz w:val="24"/>
                <w:szCs w:val="24"/>
              </w:rPr>
              <w:t xml:space="preserve"> že </w:t>
            </w:r>
            <w:r w:rsidRPr="00E60C6E">
              <w:rPr>
                <w:rStyle w:val="ZkladntextCenturySchoolbook8bodovKurzva"/>
                <w:rFonts w:eastAsiaTheme="minorHAnsi"/>
                <w:i w:val="0"/>
                <w:sz w:val="24"/>
                <w:szCs w:val="24"/>
              </w:rPr>
              <w:t>ma skoro poctíte novou</w:t>
            </w:r>
          </w:p>
        </w:tc>
      </w:tr>
      <w:tr w:rsidR="00134DD4" w:rsidRPr="00E60C6E" w:rsidTr="00594EDC">
        <w:trPr>
          <w:trHeight w:hRule="exact" w:val="715"/>
          <w:jc w:val="center"/>
        </w:trPr>
        <w:tc>
          <w:tcPr>
            <w:tcW w:w="3845" w:type="dxa"/>
            <w:tcBorders>
              <w:left w:val="single" w:sz="4" w:space="0" w:color="auto"/>
              <w:bottom w:val="single" w:sz="4" w:space="0" w:color="auto"/>
            </w:tcBorders>
            <w:shd w:val="clear" w:color="auto" w:fill="FFFFFF"/>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objednávkou.</w:t>
            </w:r>
          </w:p>
        </w:tc>
        <w:tc>
          <w:tcPr>
            <w:tcW w:w="1752" w:type="dxa"/>
            <w:tcBorders>
              <w:bottom w:val="single" w:sz="4" w:space="0" w:color="auto"/>
              <w:right w:val="single" w:sz="4" w:space="0" w:color="auto"/>
            </w:tcBorders>
            <w:shd w:val="clear" w:color="auto" w:fill="FFFFFF"/>
            <w:vAlign w:val="center"/>
          </w:tcPr>
          <w:p w:rsidR="00134DD4" w:rsidRPr="00E60C6E" w:rsidRDefault="00134DD4" w:rsidP="00594EDC">
            <w:pPr>
              <w:framePr w:w="5597" w:wrap="notBeside" w:vAnchor="text" w:hAnchor="text" w:xAlign="center" w:y="1"/>
              <w:spacing w:after="0" w:line="240" w:lineRule="auto"/>
              <w:ind w:left="284" w:firstLine="397"/>
              <w:jc w:val="both"/>
              <w:rPr>
                <w:rFonts w:ascii="Times New Roman" w:hAnsi="Times New Roman" w:cs="Times New Roman"/>
                <w:sz w:val="24"/>
                <w:szCs w:val="24"/>
              </w:rPr>
            </w:pPr>
            <w:r w:rsidRPr="00E60C6E">
              <w:rPr>
                <w:rStyle w:val="ZkladntextCenturySchoolbook8bodovKurzva"/>
                <w:rFonts w:eastAsiaTheme="minorHAnsi"/>
                <w:i w:val="0"/>
                <w:sz w:val="24"/>
                <w:szCs w:val="24"/>
              </w:rPr>
              <w:t>V úcte: Ján Timrava.</w:t>
            </w:r>
          </w:p>
        </w:tc>
      </w:tr>
    </w:tbl>
    <w:p w:rsidR="00134DD4" w:rsidRPr="00E60C6E" w:rsidRDefault="00134DD4" w:rsidP="00134DD4">
      <w:pPr>
        <w:spacing w:line="240" w:lineRule="auto"/>
        <w:ind w:left="284" w:firstLine="397"/>
        <w:jc w:val="both"/>
        <w:rPr>
          <w:rFonts w:ascii="Times New Roman" w:hAnsi="Times New Roman" w:cs="Times New Roman"/>
          <w:sz w:val="24"/>
          <w:szCs w:val="24"/>
        </w:rPr>
      </w:pPr>
    </w:p>
    <w:p w:rsidR="00134DD4" w:rsidRPr="00E60C6E" w:rsidRDefault="00134DD4" w:rsidP="00134DD4">
      <w:pPr>
        <w:widowControl w:val="0"/>
        <w:numPr>
          <w:ilvl w:val="0"/>
          <w:numId w:val="31"/>
        </w:numPr>
        <w:spacing w:after="138" w:line="240" w:lineRule="auto"/>
        <w:ind w:left="1172" w:hanging="360"/>
        <w:jc w:val="both"/>
        <w:rPr>
          <w:rFonts w:ascii="Times New Roman" w:hAnsi="Times New Roman" w:cs="Times New Roman"/>
          <w:sz w:val="24"/>
          <w:szCs w:val="24"/>
        </w:rPr>
      </w:pPr>
      <w:r w:rsidRPr="00E60C6E">
        <w:rPr>
          <w:rStyle w:val="Zkladntext1"/>
          <w:rFonts w:eastAsiaTheme="minorHAnsi"/>
          <w:sz w:val="24"/>
          <w:szCs w:val="24"/>
        </w:rPr>
        <w:t xml:space="preserve"> Napíšte si inú podobnú potvrdenku!</w:t>
      </w:r>
    </w:p>
    <w:p w:rsidR="00134DD4" w:rsidRPr="00E60C6E" w:rsidRDefault="00134DD4" w:rsidP="00134DD4">
      <w:pPr>
        <w:widowControl w:val="0"/>
        <w:numPr>
          <w:ilvl w:val="0"/>
          <w:numId w:val="31"/>
        </w:numPr>
        <w:spacing w:after="0" w:line="240" w:lineRule="auto"/>
        <w:ind w:left="1172" w:right="20" w:hanging="360"/>
        <w:jc w:val="both"/>
        <w:rPr>
          <w:rFonts w:ascii="Times New Roman" w:hAnsi="Times New Roman" w:cs="Times New Roman"/>
          <w:sz w:val="24"/>
          <w:szCs w:val="24"/>
        </w:rPr>
      </w:pPr>
      <w:r w:rsidRPr="00E60C6E">
        <w:rPr>
          <w:rStyle w:val="Zkladntext1"/>
          <w:rFonts w:eastAsiaTheme="minorHAnsi"/>
          <w:sz w:val="24"/>
          <w:szCs w:val="24"/>
        </w:rPr>
        <w:t xml:space="preserve"> Pán Černák si objednal benzínový motor na čer</w:t>
      </w:r>
      <w:r w:rsidRPr="00E60C6E">
        <w:rPr>
          <w:rStyle w:val="Zkladntext1"/>
          <w:rFonts w:eastAsiaTheme="minorHAnsi"/>
          <w:sz w:val="24"/>
          <w:szCs w:val="24"/>
        </w:rPr>
        <w:softHyphen/>
        <w:t>panie úžitkovej vody. Firma mu ho dodala a súčasne po</w:t>
      </w:r>
      <w:r w:rsidRPr="00E60C6E">
        <w:rPr>
          <w:rStyle w:val="Zkladntext1"/>
          <w:rFonts w:eastAsiaTheme="minorHAnsi"/>
          <w:sz w:val="24"/>
          <w:szCs w:val="24"/>
        </w:rPr>
        <w:softHyphen/>
        <w:t xml:space="preserve">slala účet. Stroj účtovala za 4650 </w:t>
      </w:r>
      <w:r w:rsidRPr="00902708">
        <w:rPr>
          <w:rStyle w:val="Zkladntext1"/>
          <w:rFonts w:eastAsiaTheme="minorHAnsi"/>
          <w:i/>
          <w:sz w:val="24"/>
          <w:szCs w:val="24"/>
        </w:rPr>
        <w:t>Ks</w:t>
      </w:r>
      <w:r w:rsidRPr="00E60C6E">
        <w:rPr>
          <w:rStyle w:val="Zkladntext1"/>
          <w:rFonts w:eastAsiaTheme="minorHAnsi"/>
          <w:sz w:val="24"/>
          <w:szCs w:val="24"/>
        </w:rPr>
        <w:t xml:space="preserve">, dopravu 67,30 </w:t>
      </w:r>
      <w:r w:rsidRPr="00902708">
        <w:rPr>
          <w:rStyle w:val="Zkladntext1"/>
          <w:rFonts w:eastAsiaTheme="minorHAnsi"/>
          <w:i/>
          <w:sz w:val="24"/>
          <w:szCs w:val="24"/>
        </w:rPr>
        <w:t>Ks</w:t>
      </w:r>
      <w:r w:rsidRPr="00E60C6E">
        <w:rPr>
          <w:rStyle w:val="Zkladntext1"/>
          <w:rFonts w:eastAsiaTheme="minorHAnsi"/>
          <w:sz w:val="24"/>
          <w:szCs w:val="24"/>
        </w:rPr>
        <w:t xml:space="preserve">, a 3% dane z obratu. Z ceny stroja </w:t>
      </w:r>
      <w:proofErr w:type="spellStart"/>
      <w:r w:rsidRPr="00E60C6E">
        <w:rPr>
          <w:rStyle w:val="Zkladntext1"/>
          <w:rFonts w:eastAsiaTheme="minorHAnsi"/>
          <w:sz w:val="24"/>
          <w:szCs w:val="24"/>
        </w:rPr>
        <w:t>sľavila</w:t>
      </w:r>
      <w:proofErr w:type="spellEnd"/>
      <w:r w:rsidRPr="00E60C6E">
        <w:rPr>
          <w:rStyle w:val="Zkladntext1"/>
          <w:rFonts w:eastAsiaTheme="minorHAnsi"/>
          <w:sz w:val="24"/>
          <w:szCs w:val="24"/>
        </w:rPr>
        <w:t xml:space="preserve"> pri hotovom platení l ½  °/o.</w:t>
      </w:r>
    </w:p>
    <w:p w:rsidR="00134DD4" w:rsidRPr="00E60C6E" w:rsidRDefault="00134DD4" w:rsidP="00134DD4">
      <w:pPr>
        <w:spacing w:after="0" w:line="240" w:lineRule="auto"/>
        <w:ind w:left="284" w:right="20" w:firstLine="397"/>
        <w:jc w:val="both"/>
        <w:rPr>
          <w:rFonts w:ascii="Times New Roman" w:hAnsi="Times New Roman" w:cs="Times New Roman"/>
          <w:sz w:val="24"/>
          <w:szCs w:val="24"/>
        </w:rPr>
      </w:pPr>
      <w:r w:rsidRPr="00E60C6E">
        <w:rPr>
          <w:rStyle w:val="Zkladntext1"/>
          <w:rFonts w:eastAsiaTheme="minorHAnsi"/>
          <w:sz w:val="24"/>
          <w:szCs w:val="24"/>
        </w:rPr>
        <w:t xml:space="preserve">Po uplynutí 2 mesiacov by musel platiť 6½% </w:t>
      </w:r>
      <w:r w:rsidRPr="00E60C6E">
        <w:rPr>
          <w:rStyle w:val="Zkladntext1"/>
          <w:rFonts w:eastAsiaTheme="minorHAnsi"/>
          <w:b/>
          <w:color w:val="7030A0"/>
          <w:sz w:val="28"/>
          <w:szCs w:val="24"/>
        </w:rPr>
        <w:t>úrok</w:t>
      </w:r>
      <w:r w:rsidRPr="00E60C6E">
        <w:rPr>
          <w:rStyle w:val="Zkladntext1"/>
          <w:rFonts w:eastAsiaTheme="minorHAnsi"/>
          <w:sz w:val="24"/>
          <w:szCs w:val="24"/>
        </w:rPr>
        <w:t>u z celého účtu za každý mesiac oneskorenia.</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Aký bol účet, aký kolok, aká obratová daň?</w:t>
      </w:r>
    </w:p>
    <w:p w:rsidR="00134DD4" w:rsidRPr="00E60C6E" w:rsidRDefault="00134DD4" w:rsidP="00134DD4">
      <w:pPr>
        <w:spacing w:after="0" w:line="240" w:lineRule="auto"/>
        <w:ind w:left="284" w:firstLine="397"/>
        <w:jc w:val="both"/>
        <w:rPr>
          <w:rFonts w:ascii="Times New Roman" w:hAnsi="Times New Roman" w:cs="Times New Roman"/>
          <w:sz w:val="24"/>
          <w:szCs w:val="24"/>
        </w:rPr>
      </w:pPr>
      <w:r w:rsidRPr="00E60C6E">
        <w:rPr>
          <w:rStyle w:val="Zkladntext1"/>
          <w:rFonts w:eastAsiaTheme="minorHAnsi"/>
          <w:sz w:val="24"/>
          <w:szCs w:val="24"/>
        </w:rPr>
        <w:t>Čo urobil p. Černák?</w:t>
      </w:r>
    </w:p>
    <w:p w:rsidR="00134DD4" w:rsidRPr="00E60C6E" w:rsidRDefault="00134DD4" w:rsidP="00134DD4">
      <w:pPr>
        <w:spacing w:after="0" w:line="240" w:lineRule="auto"/>
        <w:ind w:left="284" w:right="20" w:firstLine="397"/>
        <w:jc w:val="both"/>
        <w:rPr>
          <w:rStyle w:val="Zkladntext1"/>
          <w:rFonts w:eastAsiaTheme="minorHAnsi"/>
          <w:sz w:val="24"/>
          <w:szCs w:val="24"/>
        </w:rPr>
      </w:pPr>
      <w:r w:rsidRPr="00E60C6E">
        <w:rPr>
          <w:rStyle w:val="Zkladntext1"/>
          <w:rFonts w:eastAsiaTheme="minorHAnsi"/>
          <w:sz w:val="24"/>
          <w:szCs w:val="24"/>
        </w:rPr>
        <w:t>Koľko by musel platiť po uplynutí 4 mesiacov od do</w:t>
      </w:r>
      <w:r w:rsidRPr="00E60C6E">
        <w:rPr>
          <w:rStyle w:val="Zkladntext1"/>
          <w:rFonts w:eastAsiaTheme="minorHAnsi"/>
          <w:sz w:val="24"/>
          <w:szCs w:val="24"/>
        </w:rPr>
        <w:softHyphen/>
        <w:t>dania stroja?</w:t>
      </w:r>
    </w:p>
    <w:p w:rsidR="00134DD4" w:rsidRPr="00E60C6E" w:rsidRDefault="00134DD4" w:rsidP="00134DD4">
      <w:pPr>
        <w:spacing w:after="0" w:line="240" w:lineRule="auto"/>
        <w:ind w:left="284" w:right="20" w:firstLine="397"/>
        <w:jc w:val="both"/>
        <w:rPr>
          <w:rStyle w:val="Zkladntext1"/>
          <w:rFonts w:eastAsiaTheme="minorHAnsi"/>
          <w:sz w:val="24"/>
          <w:szCs w:val="24"/>
        </w:rPr>
      </w:pPr>
    </w:p>
    <w:p w:rsidR="00134DD4" w:rsidRPr="00E60C6E" w:rsidRDefault="00134DD4" w:rsidP="00134DD4">
      <w:pPr>
        <w:spacing w:line="240" w:lineRule="auto"/>
        <w:ind w:left="284" w:firstLine="397"/>
        <w:jc w:val="both"/>
        <w:rPr>
          <w:rFonts w:ascii="Times New Roman" w:hAnsi="Times New Roman" w:cs="Times New Roman"/>
        </w:rPr>
      </w:pPr>
    </w:p>
    <w:p w:rsidR="00134DD4" w:rsidRPr="00E60C6E" w:rsidRDefault="00134DD4" w:rsidP="00134DD4">
      <w:pPr>
        <w:spacing w:line="240" w:lineRule="auto"/>
        <w:ind w:left="284" w:firstLine="397"/>
        <w:jc w:val="both"/>
        <w:rPr>
          <w:rFonts w:ascii="Times New Roman" w:eastAsiaTheme="majorEastAsia" w:hAnsi="Times New Roman" w:cs="Times New Roman"/>
          <w:sz w:val="24"/>
          <w:szCs w:val="24"/>
        </w:rPr>
      </w:pPr>
      <w:r w:rsidRPr="00E60C6E">
        <w:rPr>
          <w:rFonts w:ascii="Times New Roman" w:hAnsi="Times New Roman" w:cs="Times New Roman"/>
          <w:sz w:val="24"/>
          <w:szCs w:val="24"/>
        </w:rPr>
        <w:br w:type="page"/>
      </w:r>
    </w:p>
    <w:p w:rsidR="00134DD4" w:rsidRPr="00E60C6E" w:rsidRDefault="00134DD4" w:rsidP="00134DD4">
      <w:pPr>
        <w:spacing w:before="120" w:after="120" w:line="240" w:lineRule="auto"/>
        <w:ind w:left="284" w:firstLine="397"/>
        <w:jc w:val="both"/>
        <w:rPr>
          <w:rFonts w:ascii="Times New Roman" w:hAnsi="Times New Roman" w:cs="Times New Roman"/>
          <w:sz w:val="24"/>
          <w:szCs w:val="24"/>
        </w:rPr>
        <w:sectPr w:rsidR="00134DD4" w:rsidRPr="00E60C6E" w:rsidSect="00134DD4">
          <w:headerReference w:type="even" r:id="rId12"/>
          <w:headerReference w:type="default" r:id="rId13"/>
          <w:headerReference w:type="first" r:id="rId14"/>
          <w:pgSz w:w="11909" w:h="16840" w:code="9"/>
          <w:pgMar w:top="1418" w:right="1134" w:bottom="1418" w:left="1985" w:header="0" w:footer="6" w:gutter="0"/>
          <w:cols w:space="720"/>
          <w:noEndnote/>
          <w:docGrid w:linePitch="360"/>
        </w:sectPr>
      </w:pPr>
    </w:p>
    <w:p w:rsidR="001C1C33" w:rsidRDefault="001C1C33"/>
    <w:sectPr w:rsidR="001C1C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B4D" w:rsidRDefault="002E5B4D" w:rsidP="00473F89">
      <w:pPr>
        <w:spacing w:after="0" w:line="240" w:lineRule="auto"/>
      </w:pPr>
      <w:r>
        <w:separator/>
      </w:r>
    </w:p>
  </w:endnote>
  <w:endnote w:type="continuationSeparator" w:id="0">
    <w:p w:rsidR="002E5B4D" w:rsidRDefault="002E5B4D" w:rsidP="0047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EE"/>
    <w:family w:val="roman"/>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Candara">
    <w:panose1 w:val="020E0502030303020204"/>
    <w:charset w:val="EE"/>
    <w:family w:val="swiss"/>
    <w:pitch w:val="variable"/>
    <w:sig w:usb0="A00002EF" w:usb1="4000A44B"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Sylfaen">
    <w:panose1 w:val="010A0502050306030303"/>
    <w:charset w:val="EE"/>
    <w:family w:val="roman"/>
    <w:pitch w:val="variable"/>
    <w:sig w:usb0="04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EE"/>
    <w:family w:val="swiss"/>
    <w:pitch w:val="variable"/>
    <w:sig w:usb0="E1002EFF" w:usb1="C000605B" w:usb2="00000029" w:usb3="00000000" w:csb0="000101FF" w:csb1="00000000"/>
  </w:font>
  <w:font w:name="Microsoft Sans Serif">
    <w:panose1 w:val="020B0604020202020204"/>
    <w:charset w:val="EE"/>
    <w:family w:val="swiss"/>
    <w:pitch w:val="variable"/>
    <w:sig w:usb0="E1002AFF" w:usb1="C0000002" w:usb2="00000008" w:usb3="00000000" w:csb0="000101FF" w:csb1="00000000"/>
  </w:font>
  <w:font w:name="Century Gothic">
    <w:panose1 w:val="020B0502020202020204"/>
    <w:charset w:val="EE"/>
    <w:family w:val="swiss"/>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FrankRuehl">
    <w:panose1 w:val="020E0503060101010101"/>
    <w:charset w:val="B1"/>
    <w:family w:val="swiss"/>
    <w:pitch w:val="variable"/>
    <w:sig w:usb0="00000801" w:usb1="00000000" w:usb2="00000000" w:usb3="00000000" w:csb0="00000020" w:csb1="00000000"/>
  </w:font>
  <w:font w:name="Cambria Math">
    <w:panose1 w:val="02040503050406030204"/>
    <w:charset w:val="EE"/>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B4D" w:rsidRDefault="002E5B4D" w:rsidP="00473F89">
      <w:pPr>
        <w:spacing w:after="0" w:line="240" w:lineRule="auto"/>
      </w:pPr>
      <w:r>
        <w:separator/>
      </w:r>
    </w:p>
  </w:footnote>
  <w:footnote w:type="continuationSeparator" w:id="0">
    <w:p w:rsidR="002E5B4D" w:rsidRDefault="002E5B4D" w:rsidP="00473F89">
      <w:pPr>
        <w:spacing w:after="0" w:line="240" w:lineRule="auto"/>
      </w:pPr>
      <w:r>
        <w:continuationSeparator/>
      </w:r>
    </w:p>
  </w:footnote>
  <w:footnote w:id="1">
    <w:p w:rsidR="002E5B4D" w:rsidRDefault="002E5B4D" w:rsidP="00134DD4">
      <w:pPr>
        <w:pStyle w:val="Poznmkapodiarou0"/>
        <w:shd w:val="clear" w:color="auto" w:fill="auto"/>
        <w:spacing w:line="160" w:lineRule="exact"/>
        <w:ind w:left="500"/>
      </w:pPr>
      <w:r>
        <w:rPr>
          <w:color w:val="000000"/>
          <w:lang w:eastAsia="sk-SK" w:bidi="sk-SK"/>
        </w:rPr>
        <w:footnoteRef/>
      </w:r>
      <w:r>
        <w:rPr>
          <w:color w:val="000000"/>
          <w:lang w:eastAsia="sk-SK" w:bidi="sk-SK"/>
        </w:rPr>
        <w:t xml:space="preserve"> Tovar sa dáva teraz väčšinou za hotové.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pPr>
      <w:rPr>
        <w:sz w:val="2"/>
        <w:szCs w:val="2"/>
      </w:rPr>
    </w:pPr>
    <w:r>
      <w:rPr>
        <w:noProof/>
        <w:lang w:eastAsia="sk-SK"/>
      </w:rPr>
      <mc:AlternateContent>
        <mc:Choice Requires="wps">
          <w:drawing>
            <wp:anchor distT="0" distB="0" distL="63500" distR="63500" simplePos="0" relativeHeight="251659264" behindDoc="1" locked="0" layoutInCell="1" allowOverlap="1" wp14:anchorId="41B7EB64" wp14:editId="47CE237C">
              <wp:simplePos x="0" y="0"/>
              <wp:positionH relativeFrom="page">
                <wp:posOffset>5632450</wp:posOffset>
              </wp:positionH>
              <wp:positionV relativeFrom="page">
                <wp:posOffset>1805305</wp:posOffset>
              </wp:positionV>
              <wp:extent cx="198120" cy="100330"/>
              <wp:effectExtent l="3175" t="0" r="0" b="0"/>
              <wp:wrapNone/>
              <wp:docPr id="3" name="Blok text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B4D" w:rsidRDefault="002E5B4D">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121</w:t>
                          </w:r>
                          <w:r>
                            <w:rPr>
                              <w:rStyle w:val="Hlavikaalebopt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3" o:spid="_x0000_s1026" type="#_x0000_t202" style="position:absolute;margin-left:443.5pt;margin-top:142.15pt;width:15.6pt;height:7.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" filled="f" stroked="f">
              <v:textbox style="mso-fit-shape-to-text:t" inset="0,0,0,0">
                <w:txbxContent>
                  <w:p w:rsidR="002E5B4D" w:rsidRDefault="002E5B4D">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121</w:t>
                    </w:r>
                    <w:r>
                      <w:rPr>
                        <w:rStyle w:val="Hlavikaalebopta"/>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pPr>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D" w:rsidRDefault="002E5B4D">
    <w:pPr>
      <w:rPr>
        <w:sz w:val="2"/>
        <w:szCs w:val="2"/>
      </w:rPr>
    </w:pPr>
    <w:r>
      <w:rPr>
        <w:noProof/>
        <w:lang w:eastAsia="sk-SK"/>
      </w:rPr>
      <mc:AlternateContent>
        <mc:Choice Requires="wps">
          <w:drawing>
            <wp:anchor distT="0" distB="0" distL="63500" distR="63500" simplePos="0" relativeHeight="251660288" behindDoc="1" locked="0" layoutInCell="1" allowOverlap="1" wp14:anchorId="4A3422D0" wp14:editId="4D286C70">
              <wp:simplePos x="0" y="0"/>
              <wp:positionH relativeFrom="page">
                <wp:posOffset>1702435</wp:posOffset>
              </wp:positionH>
              <wp:positionV relativeFrom="page">
                <wp:posOffset>1793240</wp:posOffset>
              </wp:positionV>
              <wp:extent cx="208280" cy="144780"/>
              <wp:effectExtent l="0" t="2540" r="4445" b="1905"/>
              <wp:wrapNone/>
              <wp:docPr id="4" name="Blok text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B4D" w:rsidRDefault="002E5B4D">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112</w:t>
                          </w:r>
                          <w:r>
                            <w:rPr>
                              <w:rStyle w:val="Hlavikaalebopt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1" o:spid="_x0000_s1027" type="#_x0000_t202" style="position:absolute;margin-left:134.05pt;margin-top:141.2pt;width:16.4pt;height:11.4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" filled="f" stroked="f">
              <v:textbox style="mso-fit-shape-to-text:t" inset="0,0,0,0">
                <w:txbxContent>
                  <w:p w:rsidR="002E5B4D" w:rsidRDefault="002E5B4D">
                    <w:r>
                      <w:rPr>
                        <w:rFonts w:ascii="Courier New" w:eastAsia="Courier New" w:hAnsi="Courier New" w:cs="Courier New"/>
                        <w:sz w:val="24"/>
                        <w:szCs w:val="24"/>
                      </w:rPr>
                      <w:fldChar w:fldCharType="begin"/>
                    </w:r>
                    <w:r>
                      <w:instrText xml:space="preserve"> PAGE \* MERGEFORMAT </w:instrText>
                    </w:r>
                    <w:r>
                      <w:rPr>
                        <w:rFonts w:ascii="Courier New" w:eastAsia="Courier New" w:hAnsi="Courier New" w:cs="Courier New"/>
                        <w:sz w:val="24"/>
                        <w:szCs w:val="24"/>
                      </w:rPr>
                      <w:fldChar w:fldCharType="separate"/>
                    </w:r>
                    <w:r w:rsidRPr="00BF7788">
                      <w:rPr>
                        <w:rStyle w:val="Hlavikaalebopta"/>
                        <w:noProof/>
                      </w:rPr>
                      <w:t>112</w:t>
                    </w:r>
                    <w:r>
                      <w:rPr>
                        <w:rStyle w:val="Hlavikaalebopta"/>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307"/>
    <w:multiLevelType w:val="hybridMultilevel"/>
    <w:tmpl w:val="F08CEB9A"/>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1">
    <w:nsid w:val="02F63DDD"/>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2C0BB5"/>
    <w:multiLevelType w:val="multilevel"/>
    <w:tmpl w:val="685AA92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9B6121"/>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C26C26"/>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02481A"/>
    <w:multiLevelType w:val="multilevel"/>
    <w:tmpl w:val="B114DA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8E2AA8"/>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2B3DFE"/>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B044B8"/>
    <w:multiLevelType w:val="hybridMultilevel"/>
    <w:tmpl w:val="F4BC8822"/>
    <w:lvl w:ilvl="0" w:tplc="B59CB7B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2125FC2"/>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921D0A"/>
    <w:multiLevelType w:val="hybridMultilevel"/>
    <w:tmpl w:val="F3D27138"/>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11">
    <w:nsid w:val="12F86EE7"/>
    <w:multiLevelType w:val="hybridMultilevel"/>
    <w:tmpl w:val="FFACF552"/>
    <w:lvl w:ilvl="0" w:tplc="7F7ADD2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2">
    <w:nsid w:val="13276CD2"/>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4D57649"/>
    <w:multiLevelType w:val="hybridMultilevel"/>
    <w:tmpl w:val="4666151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14">
    <w:nsid w:val="165B5A6D"/>
    <w:multiLevelType w:val="hybridMultilevel"/>
    <w:tmpl w:val="7F64BD7A"/>
    <w:lvl w:ilvl="0" w:tplc="7F7ADD20">
      <w:start w:val="1"/>
      <w:numFmt w:val="bullet"/>
      <w:lvlText w:val=""/>
      <w:lvlJc w:val="left"/>
      <w:pPr>
        <w:ind w:left="1117" w:hanging="360"/>
      </w:pPr>
      <w:rPr>
        <w:rFonts w:ascii="Symbol" w:hAnsi="Symbol" w:hint="default"/>
      </w:rPr>
    </w:lvl>
    <w:lvl w:ilvl="1" w:tplc="041B0003" w:tentative="1">
      <w:start w:val="1"/>
      <w:numFmt w:val="bullet"/>
      <w:lvlText w:val="o"/>
      <w:lvlJc w:val="left"/>
      <w:pPr>
        <w:ind w:left="1837" w:hanging="360"/>
      </w:pPr>
      <w:rPr>
        <w:rFonts w:ascii="Courier New" w:hAnsi="Courier New" w:cs="Courier New" w:hint="default"/>
      </w:rPr>
    </w:lvl>
    <w:lvl w:ilvl="2" w:tplc="041B0005" w:tentative="1">
      <w:start w:val="1"/>
      <w:numFmt w:val="bullet"/>
      <w:lvlText w:val=""/>
      <w:lvlJc w:val="left"/>
      <w:pPr>
        <w:ind w:left="2557" w:hanging="360"/>
      </w:pPr>
      <w:rPr>
        <w:rFonts w:ascii="Wingdings" w:hAnsi="Wingdings" w:hint="default"/>
      </w:rPr>
    </w:lvl>
    <w:lvl w:ilvl="3" w:tplc="041B0001" w:tentative="1">
      <w:start w:val="1"/>
      <w:numFmt w:val="bullet"/>
      <w:lvlText w:val=""/>
      <w:lvlJc w:val="left"/>
      <w:pPr>
        <w:ind w:left="3277" w:hanging="360"/>
      </w:pPr>
      <w:rPr>
        <w:rFonts w:ascii="Symbol" w:hAnsi="Symbol" w:hint="default"/>
      </w:rPr>
    </w:lvl>
    <w:lvl w:ilvl="4" w:tplc="041B0003" w:tentative="1">
      <w:start w:val="1"/>
      <w:numFmt w:val="bullet"/>
      <w:lvlText w:val="o"/>
      <w:lvlJc w:val="left"/>
      <w:pPr>
        <w:ind w:left="3997" w:hanging="360"/>
      </w:pPr>
      <w:rPr>
        <w:rFonts w:ascii="Courier New" w:hAnsi="Courier New" w:cs="Courier New" w:hint="default"/>
      </w:rPr>
    </w:lvl>
    <w:lvl w:ilvl="5" w:tplc="041B0005" w:tentative="1">
      <w:start w:val="1"/>
      <w:numFmt w:val="bullet"/>
      <w:lvlText w:val=""/>
      <w:lvlJc w:val="left"/>
      <w:pPr>
        <w:ind w:left="4717" w:hanging="360"/>
      </w:pPr>
      <w:rPr>
        <w:rFonts w:ascii="Wingdings" w:hAnsi="Wingdings" w:hint="default"/>
      </w:rPr>
    </w:lvl>
    <w:lvl w:ilvl="6" w:tplc="041B0001" w:tentative="1">
      <w:start w:val="1"/>
      <w:numFmt w:val="bullet"/>
      <w:lvlText w:val=""/>
      <w:lvlJc w:val="left"/>
      <w:pPr>
        <w:ind w:left="5437" w:hanging="360"/>
      </w:pPr>
      <w:rPr>
        <w:rFonts w:ascii="Symbol" w:hAnsi="Symbol" w:hint="default"/>
      </w:rPr>
    </w:lvl>
    <w:lvl w:ilvl="7" w:tplc="041B0003" w:tentative="1">
      <w:start w:val="1"/>
      <w:numFmt w:val="bullet"/>
      <w:lvlText w:val="o"/>
      <w:lvlJc w:val="left"/>
      <w:pPr>
        <w:ind w:left="6157" w:hanging="360"/>
      </w:pPr>
      <w:rPr>
        <w:rFonts w:ascii="Courier New" w:hAnsi="Courier New" w:cs="Courier New" w:hint="default"/>
      </w:rPr>
    </w:lvl>
    <w:lvl w:ilvl="8" w:tplc="041B0005" w:tentative="1">
      <w:start w:val="1"/>
      <w:numFmt w:val="bullet"/>
      <w:lvlText w:val=""/>
      <w:lvlJc w:val="left"/>
      <w:pPr>
        <w:ind w:left="6877" w:hanging="360"/>
      </w:pPr>
      <w:rPr>
        <w:rFonts w:ascii="Wingdings" w:hAnsi="Wingdings" w:hint="default"/>
      </w:rPr>
    </w:lvl>
  </w:abstractNum>
  <w:abstractNum w:abstractNumId="15">
    <w:nsid w:val="18D67EF2"/>
    <w:multiLevelType w:val="multilevel"/>
    <w:tmpl w:val="9DE00EAE"/>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8DC5F42"/>
    <w:multiLevelType w:val="hybridMultilevel"/>
    <w:tmpl w:val="42DC7CE4"/>
    <w:lvl w:ilvl="0" w:tplc="B59CB7B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199A67C2"/>
    <w:multiLevelType w:val="hybridMultilevel"/>
    <w:tmpl w:val="96C6944A"/>
    <w:lvl w:ilvl="0" w:tplc="7F7ADD2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19C8519D"/>
    <w:multiLevelType w:val="hybridMultilevel"/>
    <w:tmpl w:val="62942EDA"/>
    <w:lvl w:ilvl="0" w:tplc="B59CB7B0">
      <w:start w:val="1"/>
      <w:numFmt w:val="bullet"/>
      <w:lvlText w:val=""/>
      <w:lvlJc w:val="left"/>
      <w:pPr>
        <w:ind w:left="2121" w:hanging="360"/>
      </w:pPr>
      <w:rPr>
        <w:rFonts w:ascii="Symbol" w:hAnsi="Symbol" w:hint="default"/>
      </w:rPr>
    </w:lvl>
    <w:lvl w:ilvl="1" w:tplc="041B0003" w:tentative="1">
      <w:start w:val="1"/>
      <w:numFmt w:val="bullet"/>
      <w:lvlText w:val="o"/>
      <w:lvlJc w:val="left"/>
      <w:pPr>
        <w:ind w:left="2841" w:hanging="360"/>
      </w:pPr>
      <w:rPr>
        <w:rFonts w:ascii="Courier New" w:hAnsi="Courier New" w:cs="Courier New" w:hint="default"/>
      </w:rPr>
    </w:lvl>
    <w:lvl w:ilvl="2" w:tplc="041B0005" w:tentative="1">
      <w:start w:val="1"/>
      <w:numFmt w:val="bullet"/>
      <w:lvlText w:val=""/>
      <w:lvlJc w:val="left"/>
      <w:pPr>
        <w:ind w:left="3561" w:hanging="360"/>
      </w:pPr>
      <w:rPr>
        <w:rFonts w:ascii="Wingdings" w:hAnsi="Wingdings" w:hint="default"/>
      </w:rPr>
    </w:lvl>
    <w:lvl w:ilvl="3" w:tplc="041B0001" w:tentative="1">
      <w:start w:val="1"/>
      <w:numFmt w:val="bullet"/>
      <w:lvlText w:val=""/>
      <w:lvlJc w:val="left"/>
      <w:pPr>
        <w:ind w:left="4281" w:hanging="360"/>
      </w:pPr>
      <w:rPr>
        <w:rFonts w:ascii="Symbol" w:hAnsi="Symbol" w:hint="default"/>
      </w:rPr>
    </w:lvl>
    <w:lvl w:ilvl="4" w:tplc="041B0003" w:tentative="1">
      <w:start w:val="1"/>
      <w:numFmt w:val="bullet"/>
      <w:lvlText w:val="o"/>
      <w:lvlJc w:val="left"/>
      <w:pPr>
        <w:ind w:left="5001" w:hanging="360"/>
      </w:pPr>
      <w:rPr>
        <w:rFonts w:ascii="Courier New" w:hAnsi="Courier New" w:cs="Courier New" w:hint="default"/>
      </w:rPr>
    </w:lvl>
    <w:lvl w:ilvl="5" w:tplc="041B0005" w:tentative="1">
      <w:start w:val="1"/>
      <w:numFmt w:val="bullet"/>
      <w:lvlText w:val=""/>
      <w:lvlJc w:val="left"/>
      <w:pPr>
        <w:ind w:left="5721" w:hanging="360"/>
      </w:pPr>
      <w:rPr>
        <w:rFonts w:ascii="Wingdings" w:hAnsi="Wingdings" w:hint="default"/>
      </w:rPr>
    </w:lvl>
    <w:lvl w:ilvl="6" w:tplc="041B0001" w:tentative="1">
      <w:start w:val="1"/>
      <w:numFmt w:val="bullet"/>
      <w:lvlText w:val=""/>
      <w:lvlJc w:val="left"/>
      <w:pPr>
        <w:ind w:left="6441" w:hanging="360"/>
      </w:pPr>
      <w:rPr>
        <w:rFonts w:ascii="Symbol" w:hAnsi="Symbol" w:hint="default"/>
      </w:rPr>
    </w:lvl>
    <w:lvl w:ilvl="7" w:tplc="041B0003" w:tentative="1">
      <w:start w:val="1"/>
      <w:numFmt w:val="bullet"/>
      <w:lvlText w:val="o"/>
      <w:lvlJc w:val="left"/>
      <w:pPr>
        <w:ind w:left="7161" w:hanging="360"/>
      </w:pPr>
      <w:rPr>
        <w:rFonts w:ascii="Courier New" w:hAnsi="Courier New" w:cs="Courier New" w:hint="default"/>
      </w:rPr>
    </w:lvl>
    <w:lvl w:ilvl="8" w:tplc="041B0005" w:tentative="1">
      <w:start w:val="1"/>
      <w:numFmt w:val="bullet"/>
      <w:lvlText w:val=""/>
      <w:lvlJc w:val="left"/>
      <w:pPr>
        <w:ind w:left="7881" w:hanging="360"/>
      </w:pPr>
      <w:rPr>
        <w:rFonts w:ascii="Wingdings" w:hAnsi="Wingdings" w:hint="default"/>
      </w:rPr>
    </w:lvl>
  </w:abstractNum>
  <w:abstractNum w:abstractNumId="19">
    <w:nsid w:val="1A252375"/>
    <w:multiLevelType w:val="multilevel"/>
    <w:tmpl w:val="D81ADA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A9F6D81"/>
    <w:multiLevelType w:val="multilevel"/>
    <w:tmpl w:val="D33AFE12"/>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C14667C"/>
    <w:multiLevelType w:val="hybridMultilevel"/>
    <w:tmpl w:val="EA322E78"/>
    <w:lvl w:ilvl="0" w:tplc="B59CB7B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1C494AB3"/>
    <w:multiLevelType w:val="hybridMultilevel"/>
    <w:tmpl w:val="04B60574"/>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23">
    <w:nsid w:val="1CCC055E"/>
    <w:multiLevelType w:val="multilevel"/>
    <w:tmpl w:val="C7B4030E"/>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FA37666"/>
    <w:multiLevelType w:val="hybridMultilevel"/>
    <w:tmpl w:val="09E295D8"/>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25">
    <w:nsid w:val="1FFE1896"/>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2BF28AD"/>
    <w:multiLevelType w:val="multilevel"/>
    <w:tmpl w:val="69F203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429776B"/>
    <w:multiLevelType w:val="hybridMultilevel"/>
    <w:tmpl w:val="7E86723C"/>
    <w:lvl w:ilvl="0" w:tplc="7F7ADD20">
      <w:start w:val="1"/>
      <w:numFmt w:val="bullet"/>
      <w:lvlText w:val=""/>
      <w:lvlJc w:val="left"/>
      <w:pPr>
        <w:ind w:left="1137" w:hanging="360"/>
      </w:pPr>
      <w:rPr>
        <w:rFonts w:ascii="Symbol" w:hAnsi="Symbol" w:hint="default"/>
      </w:rPr>
    </w:lvl>
    <w:lvl w:ilvl="1" w:tplc="041B0003" w:tentative="1">
      <w:start w:val="1"/>
      <w:numFmt w:val="bullet"/>
      <w:lvlText w:val="o"/>
      <w:lvlJc w:val="left"/>
      <w:pPr>
        <w:ind w:left="1857" w:hanging="360"/>
      </w:pPr>
      <w:rPr>
        <w:rFonts w:ascii="Courier New" w:hAnsi="Courier New" w:cs="Courier New" w:hint="default"/>
      </w:rPr>
    </w:lvl>
    <w:lvl w:ilvl="2" w:tplc="041B0005" w:tentative="1">
      <w:start w:val="1"/>
      <w:numFmt w:val="bullet"/>
      <w:lvlText w:val=""/>
      <w:lvlJc w:val="left"/>
      <w:pPr>
        <w:ind w:left="2577" w:hanging="360"/>
      </w:pPr>
      <w:rPr>
        <w:rFonts w:ascii="Wingdings" w:hAnsi="Wingdings" w:hint="default"/>
      </w:rPr>
    </w:lvl>
    <w:lvl w:ilvl="3" w:tplc="041B0001" w:tentative="1">
      <w:start w:val="1"/>
      <w:numFmt w:val="bullet"/>
      <w:lvlText w:val=""/>
      <w:lvlJc w:val="left"/>
      <w:pPr>
        <w:ind w:left="3297" w:hanging="360"/>
      </w:pPr>
      <w:rPr>
        <w:rFonts w:ascii="Symbol" w:hAnsi="Symbol" w:hint="default"/>
      </w:rPr>
    </w:lvl>
    <w:lvl w:ilvl="4" w:tplc="041B0003" w:tentative="1">
      <w:start w:val="1"/>
      <w:numFmt w:val="bullet"/>
      <w:lvlText w:val="o"/>
      <w:lvlJc w:val="left"/>
      <w:pPr>
        <w:ind w:left="4017" w:hanging="360"/>
      </w:pPr>
      <w:rPr>
        <w:rFonts w:ascii="Courier New" w:hAnsi="Courier New" w:cs="Courier New" w:hint="default"/>
      </w:rPr>
    </w:lvl>
    <w:lvl w:ilvl="5" w:tplc="041B0005" w:tentative="1">
      <w:start w:val="1"/>
      <w:numFmt w:val="bullet"/>
      <w:lvlText w:val=""/>
      <w:lvlJc w:val="left"/>
      <w:pPr>
        <w:ind w:left="4737" w:hanging="360"/>
      </w:pPr>
      <w:rPr>
        <w:rFonts w:ascii="Wingdings" w:hAnsi="Wingdings" w:hint="default"/>
      </w:rPr>
    </w:lvl>
    <w:lvl w:ilvl="6" w:tplc="041B0001" w:tentative="1">
      <w:start w:val="1"/>
      <w:numFmt w:val="bullet"/>
      <w:lvlText w:val=""/>
      <w:lvlJc w:val="left"/>
      <w:pPr>
        <w:ind w:left="5457" w:hanging="360"/>
      </w:pPr>
      <w:rPr>
        <w:rFonts w:ascii="Symbol" w:hAnsi="Symbol" w:hint="default"/>
      </w:rPr>
    </w:lvl>
    <w:lvl w:ilvl="7" w:tplc="041B0003" w:tentative="1">
      <w:start w:val="1"/>
      <w:numFmt w:val="bullet"/>
      <w:lvlText w:val="o"/>
      <w:lvlJc w:val="left"/>
      <w:pPr>
        <w:ind w:left="6177" w:hanging="360"/>
      </w:pPr>
      <w:rPr>
        <w:rFonts w:ascii="Courier New" w:hAnsi="Courier New" w:cs="Courier New" w:hint="default"/>
      </w:rPr>
    </w:lvl>
    <w:lvl w:ilvl="8" w:tplc="041B0005" w:tentative="1">
      <w:start w:val="1"/>
      <w:numFmt w:val="bullet"/>
      <w:lvlText w:val=""/>
      <w:lvlJc w:val="left"/>
      <w:pPr>
        <w:ind w:left="6897" w:hanging="360"/>
      </w:pPr>
      <w:rPr>
        <w:rFonts w:ascii="Wingdings" w:hAnsi="Wingdings" w:hint="default"/>
      </w:rPr>
    </w:lvl>
  </w:abstractNum>
  <w:abstractNum w:abstractNumId="28">
    <w:nsid w:val="24C55DE0"/>
    <w:multiLevelType w:val="hybridMultilevel"/>
    <w:tmpl w:val="4DDA2AB6"/>
    <w:lvl w:ilvl="0" w:tplc="7F7ADD2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27D43774"/>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E744B53"/>
    <w:multiLevelType w:val="hybridMultilevel"/>
    <w:tmpl w:val="A5F6644C"/>
    <w:lvl w:ilvl="0" w:tplc="7F7ADD2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31">
    <w:nsid w:val="2F4D5477"/>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3155B87"/>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45E3F4C"/>
    <w:multiLevelType w:val="hybridMultilevel"/>
    <w:tmpl w:val="F892A152"/>
    <w:lvl w:ilvl="0" w:tplc="B59CB7B0">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4">
    <w:nsid w:val="352F16AA"/>
    <w:multiLevelType w:val="multilevel"/>
    <w:tmpl w:val="775CA6C4"/>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9D974DD"/>
    <w:multiLevelType w:val="hybridMultilevel"/>
    <w:tmpl w:val="6746414E"/>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36">
    <w:nsid w:val="3B2834DD"/>
    <w:multiLevelType w:val="multilevel"/>
    <w:tmpl w:val="61D6A932"/>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C22139C"/>
    <w:multiLevelType w:val="hybridMultilevel"/>
    <w:tmpl w:val="E54E69B4"/>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38">
    <w:nsid w:val="3E394331"/>
    <w:multiLevelType w:val="multilevel"/>
    <w:tmpl w:val="78AE23D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EB9754D"/>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01D53A0"/>
    <w:multiLevelType w:val="hybridMultilevel"/>
    <w:tmpl w:val="D43A4F7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41">
    <w:nsid w:val="418145FE"/>
    <w:multiLevelType w:val="multilevel"/>
    <w:tmpl w:val="C60EB0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37F2A7B"/>
    <w:multiLevelType w:val="hybridMultilevel"/>
    <w:tmpl w:val="A676960A"/>
    <w:lvl w:ilvl="0" w:tplc="B59CB7B0">
      <w:start w:val="1"/>
      <w:numFmt w:val="bullet"/>
      <w:lvlText w:val=""/>
      <w:lvlJc w:val="left"/>
      <w:pPr>
        <w:ind w:left="360" w:hanging="360"/>
      </w:pPr>
      <w:rPr>
        <w:rFonts w:ascii="Symbol" w:hAnsi="Symbol" w:hint="default"/>
      </w:rPr>
    </w:lvl>
    <w:lvl w:ilvl="1" w:tplc="041B0019">
      <w:start w:val="1"/>
      <w:numFmt w:val="lowerLetter"/>
      <w:lvlText w:val="%2."/>
      <w:lvlJc w:val="left"/>
      <w:pPr>
        <w:ind w:left="2073" w:hanging="360"/>
      </w:pPr>
    </w:lvl>
    <w:lvl w:ilvl="2" w:tplc="041B001B">
      <w:start w:val="1"/>
      <w:numFmt w:val="lowerRoman"/>
      <w:lvlText w:val="%3."/>
      <w:lvlJc w:val="right"/>
      <w:pPr>
        <w:ind w:left="2793" w:hanging="180"/>
      </w:pPr>
    </w:lvl>
    <w:lvl w:ilvl="3" w:tplc="041B000F">
      <w:start w:val="1"/>
      <w:numFmt w:val="decimal"/>
      <w:lvlText w:val="%4."/>
      <w:lvlJc w:val="left"/>
      <w:pPr>
        <w:ind w:left="3513" w:hanging="360"/>
      </w:pPr>
    </w:lvl>
    <w:lvl w:ilvl="4" w:tplc="041B0019">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abstractNum w:abstractNumId="43">
    <w:nsid w:val="44D264EC"/>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5FE7406"/>
    <w:multiLevelType w:val="hybridMultilevel"/>
    <w:tmpl w:val="937CAAA4"/>
    <w:lvl w:ilvl="0" w:tplc="B59CB7B0">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470F4A67"/>
    <w:multiLevelType w:val="hybridMultilevel"/>
    <w:tmpl w:val="8B54AAD0"/>
    <w:lvl w:ilvl="0" w:tplc="041B0001">
      <w:start w:val="1"/>
      <w:numFmt w:val="bullet"/>
      <w:lvlText w:val=""/>
      <w:lvlJc w:val="left"/>
      <w:pPr>
        <w:ind w:left="1137" w:hanging="360"/>
      </w:pPr>
      <w:rPr>
        <w:rFonts w:ascii="Symbol" w:hAnsi="Symbol" w:hint="default"/>
      </w:rPr>
    </w:lvl>
    <w:lvl w:ilvl="1" w:tplc="041B0003" w:tentative="1">
      <w:start w:val="1"/>
      <w:numFmt w:val="bullet"/>
      <w:lvlText w:val="o"/>
      <w:lvlJc w:val="left"/>
      <w:pPr>
        <w:ind w:left="1857" w:hanging="360"/>
      </w:pPr>
      <w:rPr>
        <w:rFonts w:ascii="Courier New" w:hAnsi="Courier New" w:cs="Courier New" w:hint="default"/>
      </w:rPr>
    </w:lvl>
    <w:lvl w:ilvl="2" w:tplc="041B0005" w:tentative="1">
      <w:start w:val="1"/>
      <w:numFmt w:val="bullet"/>
      <w:lvlText w:val=""/>
      <w:lvlJc w:val="left"/>
      <w:pPr>
        <w:ind w:left="2577" w:hanging="360"/>
      </w:pPr>
      <w:rPr>
        <w:rFonts w:ascii="Wingdings" w:hAnsi="Wingdings" w:hint="default"/>
      </w:rPr>
    </w:lvl>
    <w:lvl w:ilvl="3" w:tplc="041B0001" w:tentative="1">
      <w:start w:val="1"/>
      <w:numFmt w:val="bullet"/>
      <w:lvlText w:val=""/>
      <w:lvlJc w:val="left"/>
      <w:pPr>
        <w:ind w:left="3297" w:hanging="360"/>
      </w:pPr>
      <w:rPr>
        <w:rFonts w:ascii="Symbol" w:hAnsi="Symbol" w:hint="default"/>
      </w:rPr>
    </w:lvl>
    <w:lvl w:ilvl="4" w:tplc="041B0003" w:tentative="1">
      <w:start w:val="1"/>
      <w:numFmt w:val="bullet"/>
      <w:lvlText w:val="o"/>
      <w:lvlJc w:val="left"/>
      <w:pPr>
        <w:ind w:left="4017" w:hanging="360"/>
      </w:pPr>
      <w:rPr>
        <w:rFonts w:ascii="Courier New" w:hAnsi="Courier New" w:cs="Courier New" w:hint="default"/>
      </w:rPr>
    </w:lvl>
    <w:lvl w:ilvl="5" w:tplc="041B0005" w:tentative="1">
      <w:start w:val="1"/>
      <w:numFmt w:val="bullet"/>
      <w:lvlText w:val=""/>
      <w:lvlJc w:val="left"/>
      <w:pPr>
        <w:ind w:left="4737" w:hanging="360"/>
      </w:pPr>
      <w:rPr>
        <w:rFonts w:ascii="Wingdings" w:hAnsi="Wingdings" w:hint="default"/>
      </w:rPr>
    </w:lvl>
    <w:lvl w:ilvl="6" w:tplc="041B0001" w:tentative="1">
      <w:start w:val="1"/>
      <w:numFmt w:val="bullet"/>
      <w:lvlText w:val=""/>
      <w:lvlJc w:val="left"/>
      <w:pPr>
        <w:ind w:left="5457" w:hanging="360"/>
      </w:pPr>
      <w:rPr>
        <w:rFonts w:ascii="Symbol" w:hAnsi="Symbol" w:hint="default"/>
      </w:rPr>
    </w:lvl>
    <w:lvl w:ilvl="7" w:tplc="041B0003" w:tentative="1">
      <w:start w:val="1"/>
      <w:numFmt w:val="bullet"/>
      <w:lvlText w:val="o"/>
      <w:lvlJc w:val="left"/>
      <w:pPr>
        <w:ind w:left="6177" w:hanging="360"/>
      </w:pPr>
      <w:rPr>
        <w:rFonts w:ascii="Courier New" w:hAnsi="Courier New" w:cs="Courier New" w:hint="default"/>
      </w:rPr>
    </w:lvl>
    <w:lvl w:ilvl="8" w:tplc="041B0005" w:tentative="1">
      <w:start w:val="1"/>
      <w:numFmt w:val="bullet"/>
      <w:lvlText w:val=""/>
      <w:lvlJc w:val="left"/>
      <w:pPr>
        <w:ind w:left="6897" w:hanging="360"/>
      </w:pPr>
      <w:rPr>
        <w:rFonts w:ascii="Wingdings" w:hAnsi="Wingdings" w:hint="default"/>
      </w:rPr>
    </w:lvl>
  </w:abstractNum>
  <w:abstractNum w:abstractNumId="46">
    <w:nsid w:val="4A2400A0"/>
    <w:multiLevelType w:val="hybridMultilevel"/>
    <w:tmpl w:val="4D82E20E"/>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47">
    <w:nsid w:val="4B293A0B"/>
    <w:multiLevelType w:val="hybridMultilevel"/>
    <w:tmpl w:val="1518A246"/>
    <w:lvl w:ilvl="0" w:tplc="7F7ADD2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48">
    <w:nsid w:val="4C2F6658"/>
    <w:multiLevelType w:val="multilevel"/>
    <w:tmpl w:val="324AC1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DC3003F"/>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4FAA608C"/>
    <w:multiLevelType w:val="hybridMultilevel"/>
    <w:tmpl w:val="2E921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nsid w:val="503705FE"/>
    <w:multiLevelType w:val="hybridMultilevel"/>
    <w:tmpl w:val="F392E19E"/>
    <w:lvl w:ilvl="0" w:tplc="7F7ADD20">
      <w:start w:val="1"/>
      <w:numFmt w:val="bullet"/>
      <w:lvlText w:val=""/>
      <w:lvlJc w:val="left"/>
      <w:pPr>
        <w:ind w:left="360"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52">
    <w:nsid w:val="50F34B9D"/>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4034DCB"/>
    <w:multiLevelType w:val="multilevel"/>
    <w:tmpl w:val="6302B758"/>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6526030"/>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5">
    <w:nsid w:val="57163369"/>
    <w:multiLevelType w:val="multilevel"/>
    <w:tmpl w:val="21A88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7C5767F"/>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8062493"/>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8FF6638"/>
    <w:multiLevelType w:val="multilevel"/>
    <w:tmpl w:val="184ED0FA"/>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99B5F0F"/>
    <w:multiLevelType w:val="hybridMultilevel"/>
    <w:tmpl w:val="90162FFC"/>
    <w:lvl w:ilvl="0" w:tplc="B59CB7B0">
      <w:start w:val="1"/>
      <w:numFmt w:val="bullet"/>
      <w:lvlText w:val=""/>
      <w:lvlJc w:val="left"/>
      <w:pPr>
        <w:ind w:left="2121" w:hanging="360"/>
      </w:pPr>
      <w:rPr>
        <w:rFonts w:ascii="Symbol" w:hAnsi="Symbol" w:hint="default"/>
      </w:rPr>
    </w:lvl>
    <w:lvl w:ilvl="1" w:tplc="041B0003" w:tentative="1">
      <w:start w:val="1"/>
      <w:numFmt w:val="bullet"/>
      <w:lvlText w:val="o"/>
      <w:lvlJc w:val="left"/>
      <w:pPr>
        <w:ind w:left="2841" w:hanging="360"/>
      </w:pPr>
      <w:rPr>
        <w:rFonts w:ascii="Courier New" w:hAnsi="Courier New" w:cs="Courier New" w:hint="default"/>
      </w:rPr>
    </w:lvl>
    <w:lvl w:ilvl="2" w:tplc="041B0005" w:tentative="1">
      <w:start w:val="1"/>
      <w:numFmt w:val="bullet"/>
      <w:lvlText w:val=""/>
      <w:lvlJc w:val="left"/>
      <w:pPr>
        <w:ind w:left="3561" w:hanging="360"/>
      </w:pPr>
      <w:rPr>
        <w:rFonts w:ascii="Wingdings" w:hAnsi="Wingdings" w:hint="default"/>
      </w:rPr>
    </w:lvl>
    <w:lvl w:ilvl="3" w:tplc="041B0001" w:tentative="1">
      <w:start w:val="1"/>
      <w:numFmt w:val="bullet"/>
      <w:lvlText w:val=""/>
      <w:lvlJc w:val="left"/>
      <w:pPr>
        <w:ind w:left="4281" w:hanging="360"/>
      </w:pPr>
      <w:rPr>
        <w:rFonts w:ascii="Symbol" w:hAnsi="Symbol" w:hint="default"/>
      </w:rPr>
    </w:lvl>
    <w:lvl w:ilvl="4" w:tplc="041B0003" w:tentative="1">
      <w:start w:val="1"/>
      <w:numFmt w:val="bullet"/>
      <w:lvlText w:val="o"/>
      <w:lvlJc w:val="left"/>
      <w:pPr>
        <w:ind w:left="5001" w:hanging="360"/>
      </w:pPr>
      <w:rPr>
        <w:rFonts w:ascii="Courier New" w:hAnsi="Courier New" w:cs="Courier New" w:hint="default"/>
      </w:rPr>
    </w:lvl>
    <w:lvl w:ilvl="5" w:tplc="041B0005" w:tentative="1">
      <w:start w:val="1"/>
      <w:numFmt w:val="bullet"/>
      <w:lvlText w:val=""/>
      <w:lvlJc w:val="left"/>
      <w:pPr>
        <w:ind w:left="5721" w:hanging="360"/>
      </w:pPr>
      <w:rPr>
        <w:rFonts w:ascii="Wingdings" w:hAnsi="Wingdings" w:hint="default"/>
      </w:rPr>
    </w:lvl>
    <w:lvl w:ilvl="6" w:tplc="041B0001" w:tentative="1">
      <w:start w:val="1"/>
      <w:numFmt w:val="bullet"/>
      <w:lvlText w:val=""/>
      <w:lvlJc w:val="left"/>
      <w:pPr>
        <w:ind w:left="6441" w:hanging="360"/>
      </w:pPr>
      <w:rPr>
        <w:rFonts w:ascii="Symbol" w:hAnsi="Symbol" w:hint="default"/>
      </w:rPr>
    </w:lvl>
    <w:lvl w:ilvl="7" w:tplc="041B0003" w:tentative="1">
      <w:start w:val="1"/>
      <w:numFmt w:val="bullet"/>
      <w:lvlText w:val="o"/>
      <w:lvlJc w:val="left"/>
      <w:pPr>
        <w:ind w:left="7161" w:hanging="360"/>
      </w:pPr>
      <w:rPr>
        <w:rFonts w:ascii="Courier New" w:hAnsi="Courier New" w:cs="Courier New" w:hint="default"/>
      </w:rPr>
    </w:lvl>
    <w:lvl w:ilvl="8" w:tplc="041B0005" w:tentative="1">
      <w:start w:val="1"/>
      <w:numFmt w:val="bullet"/>
      <w:lvlText w:val=""/>
      <w:lvlJc w:val="left"/>
      <w:pPr>
        <w:ind w:left="7881" w:hanging="360"/>
      </w:pPr>
      <w:rPr>
        <w:rFonts w:ascii="Wingdings" w:hAnsi="Wingdings" w:hint="default"/>
      </w:rPr>
    </w:lvl>
  </w:abstractNum>
  <w:abstractNum w:abstractNumId="60">
    <w:nsid w:val="5A594FF1"/>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C2965CE"/>
    <w:multiLevelType w:val="multilevel"/>
    <w:tmpl w:val="A52E62CC"/>
    <w:lvl w:ilvl="0">
      <w:start w:val="19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E0811E7"/>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03926E6"/>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60614703"/>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606972D4"/>
    <w:multiLevelType w:val="hybridMultilevel"/>
    <w:tmpl w:val="9D2AC3C8"/>
    <w:lvl w:ilvl="0" w:tplc="041B0001">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66">
    <w:nsid w:val="61D2109A"/>
    <w:multiLevelType w:val="hybridMultilevel"/>
    <w:tmpl w:val="306AA308"/>
    <w:lvl w:ilvl="0" w:tplc="B59CB7B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7">
    <w:nsid w:val="620E0414"/>
    <w:multiLevelType w:val="hybridMultilevel"/>
    <w:tmpl w:val="C6B4910A"/>
    <w:lvl w:ilvl="0" w:tplc="7F7ADD2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8">
    <w:nsid w:val="64502527"/>
    <w:multiLevelType w:val="hybridMultilevel"/>
    <w:tmpl w:val="03C4D522"/>
    <w:lvl w:ilvl="0" w:tplc="041B0001">
      <w:start w:val="1"/>
      <w:numFmt w:val="bullet"/>
      <w:lvlText w:val=""/>
      <w:lvlJc w:val="left"/>
      <w:pPr>
        <w:ind w:left="1183" w:hanging="360"/>
      </w:pPr>
      <w:rPr>
        <w:rFonts w:ascii="Symbol" w:hAnsi="Symbol" w:hint="default"/>
      </w:rPr>
    </w:lvl>
    <w:lvl w:ilvl="1" w:tplc="041B0003" w:tentative="1">
      <w:start w:val="1"/>
      <w:numFmt w:val="bullet"/>
      <w:lvlText w:val="o"/>
      <w:lvlJc w:val="left"/>
      <w:pPr>
        <w:ind w:left="1903" w:hanging="360"/>
      </w:pPr>
      <w:rPr>
        <w:rFonts w:ascii="Courier New" w:hAnsi="Courier New" w:cs="Courier New" w:hint="default"/>
      </w:rPr>
    </w:lvl>
    <w:lvl w:ilvl="2" w:tplc="041B0005" w:tentative="1">
      <w:start w:val="1"/>
      <w:numFmt w:val="bullet"/>
      <w:lvlText w:val=""/>
      <w:lvlJc w:val="left"/>
      <w:pPr>
        <w:ind w:left="2623" w:hanging="360"/>
      </w:pPr>
      <w:rPr>
        <w:rFonts w:ascii="Wingdings" w:hAnsi="Wingdings" w:hint="default"/>
      </w:rPr>
    </w:lvl>
    <w:lvl w:ilvl="3" w:tplc="041B0001" w:tentative="1">
      <w:start w:val="1"/>
      <w:numFmt w:val="bullet"/>
      <w:lvlText w:val=""/>
      <w:lvlJc w:val="left"/>
      <w:pPr>
        <w:ind w:left="3343" w:hanging="360"/>
      </w:pPr>
      <w:rPr>
        <w:rFonts w:ascii="Symbol" w:hAnsi="Symbol" w:hint="default"/>
      </w:rPr>
    </w:lvl>
    <w:lvl w:ilvl="4" w:tplc="041B0003" w:tentative="1">
      <w:start w:val="1"/>
      <w:numFmt w:val="bullet"/>
      <w:lvlText w:val="o"/>
      <w:lvlJc w:val="left"/>
      <w:pPr>
        <w:ind w:left="4063" w:hanging="360"/>
      </w:pPr>
      <w:rPr>
        <w:rFonts w:ascii="Courier New" w:hAnsi="Courier New" w:cs="Courier New" w:hint="default"/>
      </w:rPr>
    </w:lvl>
    <w:lvl w:ilvl="5" w:tplc="041B0005" w:tentative="1">
      <w:start w:val="1"/>
      <w:numFmt w:val="bullet"/>
      <w:lvlText w:val=""/>
      <w:lvlJc w:val="left"/>
      <w:pPr>
        <w:ind w:left="4783" w:hanging="360"/>
      </w:pPr>
      <w:rPr>
        <w:rFonts w:ascii="Wingdings" w:hAnsi="Wingdings" w:hint="default"/>
      </w:rPr>
    </w:lvl>
    <w:lvl w:ilvl="6" w:tplc="041B0001" w:tentative="1">
      <w:start w:val="1"/>
      <w:numFmt w:val="bullet"/>
      <w:lvlText w:val=""/>
      <w:lvlJc w:val="left"/>
      <w:pPr>
        <w:ind w:left="5503" w:hanging="360"/>
      </w:pPr>
      <w:rPr>
        <w:rFonts w:ascii="Symbol" w:hAnsi="Symbol" w:hint="default"/>
      </w:rPr>
    </w:lvl>
    <w:lvl w:ilvl="7" w:tplc="041B0003" w:tentative="1">
      <w:start w:val="1"/>
      <w:numFmt w:val="bullet"/>
      <w:lvlText w:val="o"/>
      <w:lvlJc w:val="left"/>
      <w:pPr>
        <w:ind w:left="6223" w:hanging="360"/>
      </w:pPr>
      <w:rPr>
        <w:rFonts w:ascii="Courier New" w:hAnsi="Courier New" w:cs="Courier New" w:hint="default"/>
      </w:rPr>
    </w:lvl>
    <w:lvl w:ilvl="8" w:tplc="041B0005" w:tentative="1">
      <w:start w:val="1"/>
      <w:numFmt w:val="bullet"/>
      <w:lvlText w:val=""/>
      <w:lvlJc w:val="left"/>
      <w:pPr>
        <w:ind w:left="6943" w:hanging="360"/>
      </w:pPr>
      <w:rPr>
        <w:rFonts w:ascii="Wingdings" w:hAnsi="Wingdings" w:hint="default"/>
      </w:rPr>
    </w:lvl>
  </w:abstractNum>
  <w:abstractNum w:abstractNumId="69">
    <w:nsid w:val="6457179C"/>
    <w:multiLevelType w:val="hybridMultilevel"/>
    <w:tmpl w:val="BB903B8A"/>
    <w:lvl w:ilvl="0" w:tplc="B59CB7B0">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nsid w:val="64E855DE"/>
    <w:multiLevelType w:val="multilevel"/>
    <w:tmpl w:val="EE3C27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4FC7290"/>
    <w:multiLevelType w:val="multilevel"/>
    <w:tmpl w:val="869805AE"/>
    <w:lvl w:ilvl="0">
      <w:start w:val="1"/>
      <w:numFmt w:val="bullet"/>
      <w:lvlText w:val=""/>
      <w:lvlJc w:val="left"/>
      <w:rPr>
        <w:rFonts w:ascii="Symbol" w:hAnsi="Symbol" w:hint="default"/>
        <w:b w:val="0"/>
        <w:bCs w:val="0"/>
        <w:i w:val="0"/>
        <w:iCs w:val="0"/>
        <w:smallCaps w:val="0"/>
        <w:strike w:val="0"/>
        <w:color w:val="000000"/>
        <w:spacing w:val="0"/>
        <w:w w:val="100"/>
        <w:position w:val="0"/>
        <w:sz w:val="17"/>
        <w:szCs w:val="17"/>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5DD25C0"/>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78E6E15"/>
    <w:multiLevelType w:val="hybridMultilevel"/>
    <w:tmpl w:val="B01CBE66"/>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74">
    <w:nsid w:val="701C3ED6"/>
    <w:multiLevelType w:val="hybridMultilevel"/>
    <w:tmpl w:val="B5BEB48C"/>
    <w:lvl w:ilvl="0" w:tplc="7F7ADD2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75">
    <w:nsid w:val="70A6688B"/>
    <w:multiLevelType w:val="hybridMultilevel"/>
    <w:tmpl w:val="F12CD0E8"/>
    <w:lvl w:ilvl="0" w:tplc="B59CB7B0">
      <w:start w:val="1"/>
      <w:numFmt w:val="bullet"/>
      <w:lvlText w:val=""/>
      <w:lvlJc w:val="left"/>
      <w:pPr>
        <w:ind w:left="1172" w:hanging="360"/>
      </w:pPr>
      <w:rPr>
        <w:rFonts w:ascii="Symbol" w:hAnsi="Symbol" w:hint="default"/>
      </w:rPr>
    </w:lvl>
    <w:lvl w:ilvl="1" w:tplc="041B0003" w:tentative="1">
      <w:start w:val="1"/>
      <w:numFmt w:val="bullet"/>
      <w:lvlText w:val="o"/>
      <w:lvlJc w:val="left"/>
      <w:pPr>
        <w:ind w:left="1892" w:hanging="360"/>
      </w:pPr>
      <w:rPr>
        <w:rFonts w:ascii="Courier New" w:hAnsi="Courier New" w:cs="Courier New" w:hint="default"/>
      </w:rPr>
    </w:lvl>
    <w:lvl w:ilvl="2" w:tplc="041B0005" w:tentative="1">
      <w:start w:val="1"/>
      <w:numFmt w:val="bullet"/>
      <w:lvlText w:val=""/>
      <w:lvlJc w:val="left"/>
      <w:pPr>
        <w:ind w:left="2612" w:hanging="360"/>
      </w:pPr>
      <w:rPr>
        <w:rFonts w:ascii="Wingdings" w:hAnsi="Wingdings" w:hint="default"/>
      </w:rPr>
    </w:lvl>
    <w:lvl w:ilvl="3" w:tplc="041B0001" w:tentative="1">
      <w:start w:val="1"/>
      <w:numFmt w:val="bullet"/>
      <w:lvlText w:val=""/>
      <w:lvlJc w:val="left"/>
      <w:pPr>
        <w:ind w:left="3332" w:hanging="360"/>
      </w:pPr>
      <w:rPr>
        <w:rFonts w:ascii="Symbol" w:hAnsi="Symbol" w:hint="default"/>
      </w:rPr>
    </w:lvl>
    <w:lvl w:ilvl="4" w:tplc="041B0003" w:tentative="1">
      <w:start w:val="1"/>
      <w:numFmt w:val="bullet"/>
      <w:lvlText w:val="o"/>
      <w:lvlJc w:val="left"/>
      <w:pPr>
        <w:ind w:left="4052" w:hanging="360"/>
      </w:pPr>
      <w:rPr>
        <w:rFonts w:ascii="Courier New" w:hAnsi="Courier New" w:cs="Courier New" w:hint="default"/>
      </w:rPr>
    </w:lvl>
    <w:lvl w:ilvl="5" w:tplc="041B0005" w:tentative="1">
      <w:start w:val="1"/>
      <w:numFmt w:val="bullet"/>
      <w:lvlText w:val=""/>
      <w:lvlJc w:val="left"/>
      <w:pPr>
        <w:ind w:left="4772" w:hanging="360"/>
      </w:pPr>
      <w:rPr>
        <w:rFonts w:ascii="Wingdings" w:hAnsi="Wingdings" w:hint="default"/>
      </w:rPr>
    </w:lvl>
    <w:lvl w:ilvl="6" w:tplc="041B0001" w:tentative="1">
      <w:start w:val="1"/>
      <w:numFmt w:val="bullet"/>
      <w:lvlText w:val=""/>
      <w:lvlJc w:val="left"/>
      <w:pPr>
        <w:ind w:left="5492" w:hanging="360"/>
      </w:pPr>
      <w:rPr>
        <w:rFonts w:ascii="Symbol" w:hAnsi="Symbol" w:hint="default"/>
      </w:rPr>
    </w:lvl>
    <w:lvl w:ilvl="7" w:tplc="041B0003" w:tentative="1">
      <w:start w:val="1"/>
      <w:numFmt w:val="bullet"/>
      <w:lvlText w:val="o"/>
      <w:lvlJc w:val="left"/>
      <w:pPr>
        <w:ind w:left="6212" w:hanging="360"/>
      </w:pPr>
      <w:rPr>
        <w:rFonts w:ascii="Courier New" w:hAnsi="Courier New" w:cs="Courier New" w:hint="default"/>
      </w:rPr>
    </w:lvl>
    <w:lvl w:ilvl="8" w:tplc="041B0005" w:tentative="1">
      <w:start w:val="1"/>
      <w:numFmt w:val="bullet"/>
      <w:lvlText w:val=""/>
      <w:lvlJc w:val="left"/>
      <w:pPr>
        <w:ind w:left="6932" w:hanging="360"/>
      </w:pPr>
      <w:rPr>
        <w:rFonts w:ascii="Wingdings" w:hAnsi="Wingdings" w:hint="default"/>
      </w:rPr>
    </w:lvl>
  </w:abstractNum>
  <w:abstractNum w:abstractNumId="76">
    <w:nsid w:val="717A3763"/>
    <w:multiLevelType w:val="hybridMultilevel"/>
    <w:tmpl w:val="EBC468AA"/>
    <w:lvl w:ilvl="0" w:tplc="B59CB7B0">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77">
    <w:nsid w:val="77C35677"/>
    <w:multiLevelType w:val="multilevel"/>
    <w:tmpl w:val="3116A880"/>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8ED7327"/>
    <w:multiLevelType w:val="hybridMultilevel"/>
    <w:tmpl w:val="AC06F292"/>
    <w:lvl w:ilvl="0" w:tplc="041B0001">
      <w:start w:val="1"/>
      <w:numFmt w:val="bullet"/>
      <w:lvlText w:val=""/>
      <w:lvlJc w:val="left"/>
      <w:pPr>
        <w:ind w:left="1277" w:hanging="360"/>
      </w:pPr>
      <w:rPr>
        <w:rFonts w:ascii="Symbol" w:hAnsi="Symbol" w:hint="default"/>
      </w:rPr>
    </w:lvl>
    <w:lvl w:ilvl="1" w:tplc="041B0003" w:tentative="1">
      <w:start w:val="1"/>
      <w:numFmt w:val="bullet"/>
      <w:lvlText w:val="o"/>
      <w:lvlJc w:val="left"/>
      <w:pPr>
        <w:ind w:left="1997" w:hanging="360"/>
      </w:pPr>
      <w:rPr>
        <w:rFonts w:ascii="Courier New" w:hAnsi="Courier New" w:cs="Courier New" w:hint="default"/>
      </w:rPr>
    </w:lvl>
    <w:lvl w:ilvl="2" w:tplc="041B0005" w:tentative="1">
      <w:start w:val="1"/>
      <w:numFmt w:val="bullet"/>
      <w:lvlText w:val=""/>
      <w:lvlJc w:val="left"/>
      <w:pPr>
        <w:ind w:left="2717" w:hanging="360"/>
      </w:pPr>
      <w:rPr>
        <w:rFonts w:ascii="Wingdings" w:hAnsi="Wingdings" w:hint="default"/>
      </w:rPr>
    </w:lvl>
    <w:lvl w:ilvl="3" w:tplc="041B0001" w:tentative="1">
      <w:start w:val="1"/>
      <w:numFmt w:val="bullet"/>
      <w:lvlText w:val=""/>
      <w:lvlJc w:val="left"/>
      <w:pPr>
        <w:ind w:left="3437" w:hanging="360"/>
      </w:pPr>
      <w:rPr>
        <w:rFonts w:ascii="Symbol" w:hAnsi="Symbol" w:hint="default"/>
      </w:rPr>
    </w:lvl>
    <w:lvl w:ilvl="4" w:tplc="041B0003" w:tentative="1">
      <w:start w:val="1"/>
      <w:numFmt w:val="bullet"/>
      <w:lvlText w:val="o"/>
      <w:lvlJc w:val="left"/>
      <w:pPr>
        <w:ind w:left="4157" w:hanging="360"/>
      </w:pPr>
      <w:rPr>
        <w:rFonts w:ascii="Courier New" w:hAnsi="Courier New" w:cs="Courier New" w:hint="default"/>
      </w:rPr>
    </w:lvl>
    <w:lvl w:ilvl="5" w:tplc="041B0005" w:tentative="1">
      <w:start w:val="1"/>
      <w:numFmt w:val="bullet"/>
      <w:lvlText w:val=""/>
      <w:lvlJc w:val="left"/>
      <w:pPr>
        <w:ind w:left="4877" w:hanging="360"/>
      </w:pPr>
      <w:rPr>
        <w:rFonts w:ascii="Wingdings" w:hAnsi="Wingdings" w:hint="default"/>
      </w:rPr>
    </w:lvl>
    <w:lvl w:ilvl="6" w:tplc="041B0001" w:tentative="1">
      <w:start w:val="1"/>
      <w:numFmt w:val="bullet"/>
      <w:lvlText w:val=""/>
      <w:lvlJc w:val="left"/>
      <w:pPr>
        <w:ind w:left="5597" w:hanging="360"/>
      </w:pPr>
      <w:rPr>
        <w:rFonts w:ascii="Symbol" w:hAnsi="Symbol" w:hint="default"/>
      </w:rPr>
    </w:lvl>
    <w:lvl w:ilvl="7" w:tplc="041B0003" w:tentative="1">
      <w:start w:val="1"/>
      <w:numFmt w:val="bullet"/>
      <w:lvlText w:val="o"/>
      <w:lvlJc w:val="left"/>
      <w:pPr>
        <w:ind w:left="6317" w:hanging="360"/>
      </w:pPr>
      <w:rPr>
        <w:rFonts w:ascii="Courier New" w:hAnsi="Courier New" w:cs="Courier New" w:hint="default"/>
      </w:rPr>
    </w:lvl>
    <w:lvl w:ilvl="8" w:tplc="041B0005" w:tentative="1">
      <w:start w:val="1"/>
      <w:numFmt w:val="bullet"/>
      <w:lvlText w:val=""/>
      <w:lvlJc w:val="left"/>
      <w:pPr>
        <w:ind w:left="7037" w:hanging="360"/>
      </w:pPr>
      <w:rPr>
        <w:rFonts w:ascii="Wingdings" w:hAnsi="Wingdings" w:hint="default"/>
      </w:rPr>
    </w:lvl>
  </w:abstractNum>
  <w:abstractNum w:abstractNumId="79">
    <w:nsid w:val="7964419B"/>
    <w:multiLevelType w:val="hybridMultilevel"/>
    <w:tmpl w:val="38601310"/>
    <w:lvl w:ilvl="0" w:tplc="B59CB7B0">
      <w:start w:val="1"/>
      <w:numFmt w:val="bullet"/>
      <w:lvlText w:val=""/>
      <w:lvlJc w:val="left"/>
      <w:pPr>
        <w:ind w:left="1401" w:hanging="360"/>
      </w:pPr>
      <w:rPr>
        <w:rFonts w:ascii="Symbol" w:hAnsi="Symbol" w:hint="default"/>
      </w:rPr>
    </w:lvl>
    <w:lvl w:ilvl="1" w:tplc="041B0003" w:tentative="1">
      <w:start w:val="1"/>
      <w:numFmt w:val="bullet"/>
      <w:lvlText w:val="o"/>
      <w:lvlJc w:val="left"/>
      <w:pPr>
        <w:ind w:left="2121" w:hanging="360"/>
      </w:pPr>
      <w:rPr>
        <w:rFonts w:ascii="Courier New" w:hAnsi="Courier New" w:cs="Courier New" w:hint="default"/>
      </w:rPr>
    </w:lvl>
    <w:lvl w:ilvl="2" w:tplc="041B0005" w:tentative="1">
      <w:start w:val="1"/>
      <w:numFmt w:val="bullet"/>
      <w:lvlText w:val=""/>
      <w:lvlJc w:val="left"/>
      <w:pPr>
        <w:ind w:left="2841" w:hanging="360"/>
      </w:pPr>
      <w:rPr>
        <w:rFonts w:ascii="Wingdings" w:hAnsi="Wingdings" w:hint="default"/>
      </w:rPr>
    </w:lvl>
    <w:lvl w:ilvl="3" w:tplc="041B0001" w:tentative="1">
      <w:start w:val="1"/>
      <w:numFmt w:val="bullet"/>
      <w:lvlText w:val=""/>
      <w:lvlJc w:val="left"/>
      <w:pPr>
        <w:ind w:left="3561" w:hanging="360"/>
      </w:pPr>
      <w:rPr>
        <w:rFonts w:ascii="Symbol" w:hAnsi="Symbol" w:hint="default"/>
      </w:rPr>
    </w:lvl>
    <w:lvl w:ilvl="4" w:tplc="041B0003" w:tentative="1">
      <w:start w:val="1"/>
      <w:numFmt w:val="bullet"/>
      <w:lvlText w:val="o"/>
      <w:lvlJc w:val="left"/>
      <w:pPr>
        <w:ind w:left="4281" w:hanging="360"/>
      </w:pPr>
      <w:rPr>
        <w:rFonts w:ascii="Courier New" w:hAnsi="Courier New" w:cs="Courier New" w:hint="default"/>
      </w:rPr>
    </w:lvl>
    <w:lvl w:ilvl="5" w:tplc="041B0005" w:tentative="1">
      <w:start w:val="1"/>
      <w:numFmt w:val="bullet"/>
      <w:lvlText w:val=""/>
      <w:lvlJc w:val="left"/>
      <w:pPr>
        <w:ind w:left="5001" w:hanging="360"/>
      </w:pPr>
      <w:rPr>
        <w:rFonts w:ascii="Wingdings" w:hAnsi="Wingdings" w:hint="default"/>
      </w:rPr>
    </w:lvl>
    <w:lvl w:ilvl="6" w:tplc="041B0001" w:tentative="1">
      <w:start w:val="1"/>
      <w:numFmt w:val="bullet"/>
      <w:lvlText w:val=""/>
      <w:lvlJc w:val="left"/>
      <w:pPr>
        <w:ind w:left="5721" w:hanging="360"/>
      </w:pPr>
      <w:rPr>
        <w:rFonts w:ascii="Symbol" w:hAnsi="Symbol" w:hint="default"/>
      </w:rPr>
    </w:lvl>
    <w:lvl w:ilvl="7" w:tplc="041B0003" w:tentative="1">
      <w:start w:val="1"/>
      <w:numFmt w:val="bullet"/>
      <w:lvlText w:val="o"/>
      <w:lvlJc w:val="left"/>
      <w:pPr>
        <w:ind w:left="6441" w:hanging="360"/>
      </w:pPr>
      <w:rPr>
        <w:rFonts w:ascii="Courier New" w:hAnsi="Courier New" w:cs="Courier New" w:hint="default"/>
      </w:rPr>
    </w:lvl>
    <w:lvl w:ilvl="8" w:tplc="041B0005" w:tentative="1">
      <w:start w:val="1"/>
      <w:numFmt w:val="bullet"/>
      <w:lvlText w:val=""/>
      <w:lvlJc w:val="left"/>
      <w:pPr>
        <w:ind w:left="7161" w:hanging="360"/>
      </w:pPr>
      <w:rPr>
        <w:rFonts w:ascii="Wingdings" w:hAnsi="Wingdings" w:hint="default"/>
      </w:rPr>
    </w:lvl>
  </w:abstractNum>
  <w:abstractNum w:abstractNumId="80">
    <w:nsid w:val="79CA1703"/>
    <w:multiLevelType w:val="multilevel"/>
    <w:tmpl w:val="B2945F92"/>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BEC5429"/>
    <w:multiLevelType w:val="multilevel"/>
    <w:tmpl w:val="1B784CC4"/>
    <w:lvl w:ilvl="0">
      <w:start w:val="1"/>
      <w:numFmt w:val="bullet"/>
      <w:lvlText w:val=""/>
      <w:lvlJc w:val="left"/>
      <w:rPr>
        <w:rFonts w:ascii="Symbol" w:hAnsi="Symbol" w:hint="default"/>
        <w:b w:val="0"/>
        <w:bCs w:val="0"/>
        <w:i w:val="0"/>
        <w:iCs w:val="0"/>
        <w:smallCaps w:val="0"/>
        <w:strike w:val="0"/>
        <w:color w:val="000000"/>
        <w:spacing w:val="0"/>
        <w:w w:val="100"/>
        <w:position w:val="0"/>
        <w:sz w:val="20"/>
        <w:szCs w:val="20"/>
        <w:u w:val="none"/>
        <w:lang w:val="sk-SK" w:eastAsia="sk-SK" w:bidi="sk-SK"/>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CE07B21"/>
    <w:multiLevelType w:val="multilevel"/>
    <w:tmpl w:val="F96C4C0A"/>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sk-SK" w:eastAsia="sk-SK" w:bidi="sk-S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2"/>
  </w:num>
  <w:num w:numId="3">
    <w:abstractNumId w:val="59"/>
  </w:num>
  <w:num w:numId="4">
    <w:abstractNumId w:val="54"/>
  </w:num>
  <w:num w:numId="5">
    <w:abstractNumId w:val="33"/>
  </w:num>
  <w:num w:numId="6">
    <w:abstractNumId w:val="66"/>
  </w:num>
  <w:num w:numId="7">
    <w:abstractNumId w:val="40"/>
  </w:num>
  <w:num w:numId="8">
    <w:abstractNumId w:val="82"/>
  </w:num>
  <w:num w:numId="9">
    <w:abstractNumId w:val="79"/>
  </w:num>
  <w:num w:numId="10">
    <w:abstractNumId w:val="75"/>
  </w:num>
  <w:num w:numId="11">
    <w:abstractNumId w:val="46"/>
  </w:num>
  <w:num w:numId="12">
    <w:abstractNumId w:val="44"/>
  </w:num>
  <w:num w:numId="13">
    <w:abstractNumId w:val="23"/>
  </w:num>
  <w:num w:numId="14">
    <w:abstractNumId w:val="7"/>
  </w:num>
  <w:num w:numId="15">
    <w:abstractNumId w:val="26"/>
  </w:num>
  <w:num w:numId="16">
    <w:abstractNumId w:val="38"/>
  </w:num>
  <w:num w:numId="17">
    <w:abstractNumId w:val="65"/>
  </w:num>
  <w:num w:numId="18">
    <w:abstractNumId w:val="27"/>
  </w:num>
  <w:num w:numId="19">
    <w:abstractNumId w:val="67"/>
  </w:num>
  <w:num w:numId="20">
    <w:abstractNumId w:val="11"/>
  </w:num>
  <w:num w:numId="21">
    <w:abstractNumId w:val="15"/>
  </w:num>
  <w:num w:numId="22">
    <w:abstractNumId w:val="34"/>
  </w:num>
  <w:num w:numId="23">
    <w:abstractNumId w:val="36"/>
  </w:num>
  <w:num w:numId="24">
    <w:abstractNumId w:val="48"/>
  </w:num>
  <w:num w:numId="25">
    <w:abstractNumId w:val="29"/>
  </w:num>
  <w:num w:numId="26">
    <w:abstractNumId w:val="12"/>
  </w:num>
  <w:num w:numId="27">
    <w:abstractNumId w:val="39"/>
  </w:num>
  <w:num w:numId="28">
    <w:abstractNumId w:val="60"/>
  </w:num>
  <w:num w:numId="29">
    <w:abstractNumId w:val="77"/>
  </w:num>
  <w:num w:numId="30">
    <w:abstractNumId w:val="58"/>
  </w:num>
  <w:num w:numId="31">
    <w:abstractNumId w:val="72"/>
  </w:num>
  <w:num w:numId="32">
    <w:abstractNumId w:val="5"/>
  </w:num>
  <w:num w:numId="33">
    <w:abstractNumId w:val="61"/>
  </w:num>
  <w:num w:numId="34">
    <w:abstractNumId w:val="57"/>
  </w:num>
  <w:num w:numId="35">
    <w:abstractNumId w:val="64"/>
  </w:num>
  <w:num w:numId="36">
    <w:abstractNumId w:val="80"/>
  </w:num>
  <w:num w:numId="37">
    <w:abstractNumId w:val="63"/>
  </w:num>
  <w:num w:numId="38">
    <w:abstractNumId w:val="43"/>
  </w:num>
  <w:num w:numId="39">
    <w:abstractNumId w:val="1"/>
  </w:num>
  <w:num w:numId="40">
    <w:abstractNumId w:val="56"/>
  </w:num>
  <w:num w:numId="41">
    <w:abstractNumId w:val="41"/>
  </w:num>
  <w:num w:numId="42">
    <w:abstractNumId w:val="81"/>
  </w:num>
  <w:num w:numId="43">
    <w:abstractNumId w:val="3"/>
  </w:num>
  <w:num w:numId="44">
    <w:abstractNumId w:val="32"/>
  </w:num>
  <w:num w:numId="45">
    <w:abstractNumId w:val="62"/>
  </w:num>
  <w:num w:numId="46">
    <w:abstractNumId w:val="52"/>
  </w:num>
  <w:num w:numId="47">
    <w:abstractNumId w:val="25"/>
  </w:num>
  <w:num w:numId="48">
    <w:abstractNumId w:val="49"/>
  </w:num>
  <w:num w:numId="49">
    <w:abstractNumId w:val="20"/>
  </w:num>
  <w:num w:numId="50">
    <w:abstractNumId w:val="4"/>
  </w:num>
  <w:num w:numId="51">
    <w:abstractNumId w:val="19"/>
  </w:num>
  <w:num w:numId="52">
    <w:abstractNumId w:val="55"/>
  </w:num>
  <w:num w:numId="53">
    <w:abstractNumId w:val="53"/>
  </w:num>
  <w:num w:numId="54">
    <w:abstractNumId w:val="6"/>
  </w:num>
  <w:num w:numId="55">
    <w:abstractNumId w:val="42"/>
  </w:num>
  <w:num w:numId="56">
    <w:abstractNumId w:val="70"/>
  </w:num>
  <w:num w:numId="57">
    <w:abstractNumId w:val="50"/>
  </w:num>
  <w:num w:numId="58">
    <w:abstractNumId w:val="78"/>
  </w:num>
  <w:num w:numId="59">
    <w:abstractNumId w:val="71"/>
  </w:num>
  <w:num w:numId="60">
    <w:abstractNumId w:val="45"/>
  </w:num>
  <w:num w:numId="61">
    <w:abstractNumId w:val="9"/>
  </w:num>
  <w:num w:numId="62">
    <w:abstractNumId w:val="68"/>
  </w:num>
  <w:num w:numId="63">
    <w:abstractNumId w:val="31"/>
  </w:num>
  <w:num w:numId="64">
    <w:abstractNumId w:val="18"/>
  </w:num>
  <w:num w:numId="65">
    <w:abstractNumId w:val="37"/>
  </w:num>
  <w:num w:numId="66">
    <w:abstractNumId w:val="47"/>
  </w:num>
  <w:num w:numId="67">
    <w:abstractNumId w:val="51"/>
  </w:num>
  <w:num w:numId="68">
    <w:abstractNumId w:val="28"/>
  </w:num>
  <w:num w:numId="69">
    <w:abstractNumId w:val="74"/>
  </w:num>
  <w:num w:numId="70">
    <w:abstractNumId w:val="0"/>
  </w:num>
  <w:num w:numId="71">
    <w:abstractNumId w:val="30"/>
  </w:num>
  <w:num w:numId="72">
    <w:abstractNumId w:val="17"/>
  </w:num>
  <w:num w:numId="73">
    <w:abstractNumId w:val="24"/>
  </w:num>
  <w:num w:numId="74">
    <w:abstractNumId w:val="35"/>
  </w:num>
  <w:num w:numId="75">
    <w:abstractNumId w:val="10"/>
  </w:num>
  <w:num w:numId="76">
    <w:abstractNumId w:val="73"/>
  </w:num>
  <w:num w:numId="77">
    <w:abstractNumId w:val="14"/>
  </w:num>
  <w:num w:numId="78">
    <w:abstractNumId w:val="16"/>
  </w:num>
  <w:num w:numId="79">
    <w:abstractNumId w:val="13"/>
  </w:num>
  <w:num w:numId="80">
    <w:abstractNumId w:val="76"/>
  </w:num>
  <w:num w:numId="81">
    <w:abstractNumId w:val="8"/>
  </w:num>
  <w:num w:numId="82">
    <w:abstractNumId w:val="69"/>
  </w:num>
  <w:num w:numId="83">
    <w:abstractNumId w:val="21"/>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eta Mihalikova">
    <w15:presenceInfo w15:providerId="Windows Live" w15:userId="47ceb1efc4793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spelling="clean"/>
  <w:revisionView w:markup="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33"/>
    <w:rsid w:val="0007325C"/>
    <w:rsid w:val="000B17D8"/>
    <w:rsid w:val="000E5FCE"/>
    <w:rsid w:val="00134DD4"/>
    <w:rsid w:val="0016157D"/>
    <w:rsid w:val="001C1C33"/>
    <w:rsid w:val="002E5B4D"/>
    <w:rsid w:val="00473F89"/>
    <w:rsid w:val="004D29F2"/>
    <w:rsid w:val="00594EDC"/>
    <w:rsid w:val="006C4BFF"/>
    <w:rsid w:val="00841DDE"/>
    <w:rsid w:val="008E6DFF"/>
    <w:rsid w:val="00900008"/>
    <w:rsid w:val="0090216C"/>
    <w:rsid w:val="00967A25"/>
    <w:rsid w:val="00C84055"/>
    <w:rsid w:val="00D47FDB"/>
    <w:rsid w:val="00D66EE1"/>
    <w:rsid w:val="00E23689"/>
    <w:rsid w:val="00EA6E5F"/>
    <w:rsid w:val="00EE53D2"/>
    <w:rsid w:val="00F93208"/>
    <w:rsid w:val="00FE0F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07325C"/>
    <w:pPr>
      <w:keepNext/>
      <w:keepLines/>
      <w:numPr>
        <w:numId w:val="4"/>
      </w:numPr>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7325C"/>
    <w:pPr>
      <w:keepNext/>
      <w:keepLines/>
      <w:numPr>
        <w:ilvl w:val="1"/>
        <w:numId w:val="4"/>
      </w:numPr>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07325C"/>
    <w:pPr>
      <w:keepNext/>
      <w:keepLines/>
      <w:numPr>
        <w:ilvl w:val="2"/>
        <w:numId w:val="4"/>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07325C"/>
    <w:pPr>
      <w:keepNext/>
      <w:keepLines/>
      <w:numPr>
        <w:ilvl w:val="3"/>
        <w:numId w:val="4"/>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07325C"/>
    <w:pPr>
      <w:keepNext/>
      <w:keepLines/>
      <w:numPr>
        <w:ilvl w:val="4"/>
        <w:numId w:val="4"/>
      </w:numPr>
      <w:spacing w:before="40" w:after="0" w:line="276" w:lineRule="auto"/>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07325C"/>
    <w:pPr>
      <w:keepNext/>
      <w:keepLines/>
      <w:numPr>
        <w:ilvl w:val="5"/>
        <w:numId w:val="4"/>
      </w:numPr>
      <w:spacing w:before="40" w:after="0" w:line="276" w:lineRule="auto"/>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07325C"/>
    <w:pPr>
      <w:keepNext/>
      <w:keepLines/>
      <w:numPr>
        <w:ilvl w:val="6"/>
        <w:numId w:val="4"/>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07325C"/>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07325C"/>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7325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7325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07325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07325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07325C"/>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07325C"/>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07325C"/>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07325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07325C"/>
    <w:rPr>
      <w:rFonts w:asciiTheme="majorHAnsi" w:eastAsiaTheme="majorEastAsia" w:hAnsiTheme="majorHAnsi" w:cstheme="majorBidi"/>
      <w:i/>
      <w:iCs/>
      <w:color w:val="272727" w:themeColor="text1" w:themeTint="D8"/>
      <w:sz w:val="21"/>
      <w:szCs w:val="21"/>
    </w:rPr>
  </w:style>
  <w:style w:type="paragraph" w:styleId="Odsekzoznamu">
    <w:name w:val="List Paragraph"/>
    <w:basedOn w:val="Normlny"/>
    <w:uiPriority w:val="34"/>
    <w:qFormat/>
    <w:rsid w:val="001C1C33"/>
    <w:pPr>
      <w:spacing w:after="200" w:line="276" w:lineRule="auto"/>
      <w:ind w:left="720"/>
      <w:contextualSpacing/>
    </w:pPr>
  </w:style>
  <w:style w:type="paragraph" w:styleId="Bezriadkovania">
    <w:name w:val="No Spacing"/>
    <w:uiPriority w:val="1"/>
    <w:qFormat/>
    <w:rsid w:val="001C1C33"/>
    <w:pPr>
      <w:spacing w:after="0" w:line="240" w:lineRule="auto"/>
    </w:pPr>
  </w:style>
  <w:style w:type="character" w:styleId="Jemnzvraznenie">
    <w:name w:val="Subtle Emphasis"/>
    <w:basedOn w:val="Predvolenpsmoodseku"/>
    <w:uiPriority w:val="19"/>
    <w:qFormat/>
    <w:rsid w:val="001C1C33"/>
    <w:rPr>
      <w:i/>
      <w:iCs/>
      <w:color w:val="404040" w:themeColor="text1" w:themeTint="BF"/>
    </w:rPr>
  </w:style>
  <w:style w:type="character" w:customStyle="1" w:styleId="Zkladntext1">
    <w:name w:val="Základný text1"/>
    <w:basedOn w:val="Predvolenpsmoodseku"/>
    <w:rsid w:val="001C1C3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Kapitlky">
    <w:name w:val="Základný text + Kapitálky"/>
    <w:basedOn w:val="Predvolenpsmoodseku"/>
    <w:rsid w:val="001C1C33"/>
    <w:rPr>
      <w:rFonts w:ascii="Bookman Old Style" w:eastAsia="Bookman Old Style" w:hAnsi="Bookman Old Style" w:cs="Bookman Old Style"/>
      <w:b w:val="0"/>
      <w:bCs w:val="0"/>
      <w:i w:val="0"/>
      <w:iCs w:val="0"/>
      <w:smallCaps/>
      <w:strike w:val="0"/>
      <w:color w:val="000000"/>
      <w:spacing w:val="0"/>
      <w:w w:val="100"/>
      <w:position w:val="0"/>
      <w:sz w:val="17"/>
      <w:szCs w:val="17"/>
      <w:u w:val="none"/>
      <w:shd w:val="clear" w:color="auto" w:fill="FFFFFF"/>
      <w:lang w:val="sk-SK" w:eastAsia="sk-SK" w:bidi="sk-SK"/>
    </w:rPr>
  </w:style>
  <w:style w:type="character" w:customStyle="1" w:styleId="ZkladntextRiadkovanie2pt">
    <w:name w:val="Základný text + Riadkovanie 2 pt"/>
    <w:basedOn w:val="Predvolenpsmoodseku"/>
    <w:rsid w:val="0007325C"/>
    <w:rPr>
      <w:rFonts w:ascii="Bookman Old Style" w:eastAsia="Bookman Old Style" w:hAnsi="Bookman Old Style" w:cs="Bookman Old Style"/>
      <w:b w:val="0"/>
      <w:bCs w:val="0"/>
      <w:i w:val="0"/>
      <w:iCs w:val="0"/>
      <w:smallCaps w:val="0"/>
      <w:strike w:val="0"/>
      <w:color w:val="000000"/>
      <w:spacing w:val="50"/>
      <w:w w:val="100"/>
      <w:position w:val="0"/>
      <w:sz w:val="17"/>
      <w:szCs w:val="17"/>
      <w:u w:val="none"/>
      <w:shd w:val="clear" w:color="auto" w:fill="FFFFFF"/>
      <w:lang w:val="sk-SK" w:eastAsia="sk-SK" w:bidi="sk-SK"/>
    </w:rPr>
  </w:style>
  <w:style w:type="character" w:customStyle="1" w:styleId="ZkladntextKurzva">
    <w:name w:val="Základný text + Kurzíva"/>
    <w:basedOn w:val="Predvolenpsmoodseku"/>
    <w:rsid w:val="00900008"/>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Riadkovanie3pt">
    <w:name w:val="Základný text + Riadkovanie 3 pt"/>
    <w:basedOn w:val="Predvolenpsmoodseku"/>
    <w:rsid w:val="00900008"/>
    <w:rPr>
      <w:rFonts w:ascii="Times New Roman" w:eastAsia="Times New Roman" w:hAnsi="Times New Roman" w:cs="Times New Roman"/>
      <w:b w:val="0"/>
      <w:bCs w:val="0"/>
      <w:i w:val="0"/>
      <w:iCs w:val="0"/>
      <w:smallCaps w:val="0"/>
      <w:strike w:val="0"/>
      <w:color w:val="000000"/>
      <w:spacing w:val="60"/>
      <w:w w:val="100"/>
      <w:position w:val="0"/>
      <w:sz w:val="20"/>
      <w:szCs w:val="20"/>
      <w:u w:val="none"/>
      <w:shd w:val="clear" w:color="auto" w:fill="FFFFFF"/>
      <w:lang w:val="sk-SK" w:eastAsia="sk-SK" w:bidi="sk-SK"/>
    </w:rPr>
  </w:style>
  <w:style w:type="character" w:customStyle="1" w:styleId="Zkladntext19Kapitlky">
    <w:name w:val="Základný text (19) + Kapitálky"/>
    <w:basedOn w:val="Predvolenpsmoodseku"/>
    <w:rsid w:val="00900008"/>
    <w:rPr>
      <w:rFonts w:ascii="Times New Roman" w:eastAsia="Times New Roman" w:hAnsi="Times New Roman" w:cs="Times New Roman"/>
      <w:b w:val="0"/>
      <w:bCs w:val="0"/>
      <w:i w:val="0"/>
      <w:iCs w:val="0"/>
      <w:smallCaps/>
      <w:strike w:val="0"/>
      <w:color w:val="000000"/>
      <w:spacing w:val="0"/>
      <w:w w:val="100"/>
      <w:position w:val="0"/>
      <w:sz w:val="14"/>
      <w:szCs w:val="14"/>
      <w:u w:val="none"/>
      <w:lang w:val="sk-SK" w:eastAsia="sk-SK" w:bidi="sk-SK"/>
    </w:rPr>
  </w:style>
  <w:style w:type="paragraph" w:styleId="Popis">
    <w:name w:val="caption"/>
    <w:basedOn w:val="Normlny"/>
    <w:next w:val="Normlny"/>
    <w:uiPriority w:val="35"/>
    <w:qFormat/>
    <w:rsid w:val="00473F89"/>
    <w:pPr>
      <w:spacing w:after="0" w:line="360" w:lineRule="auto"/>
      <w:jc w:val="both"/>
    </w:pPr>
    <w:rPr>
      <w:rFonts w:ascii="Times New Roman" w:eastAsia="Times New Roman" w:hAnsi="Times New Roman" w:cs="Times New Roman"/>
      <w:b/>
      <w:bCs/>
      <w:sz w:val="20"/>
      <w:szCs w:val="20"/>
      <w:lang w:eastAsia="cs-CZ"/>
    </w:rPr>
  </w:style>
  <w:style w:type="paragraph" w:styleId="Podtitul">
    <w:name w:val="Subtitle"/>
    <w:basedOn w:val="Normlny"/>
    <w:next w:val="Normlny"/>
    <w:link w:val="PodtitulChar"/>
    <w:uiPriority w:val="11"/>
    <w:qFormat/>
    <w:rsid w:val="00473F89"/>
    <w:pPr>
      <w:numPr>
        <w:ilvl w:val="1"/>
      </w:numPr>
      <w:spacing w:line="276" w:lineRule="auto"/>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73F89"/>
    <w:rPr>
      <w:rFonts w:eastAsiaTheme="minorEastAsia"/>
      <w:color w:val="5A5A5A" w:themeColor="text1" w:themeTint="A5"/>
      <w:spacing w:val="15"/>
    </w:rPr>
  </w:style>
  <w:style w:type="character" w:customStyle="1" w:styleId="Zkladntext">
    <w:name w:val="Základný text_"/>
    <w:basedOn w:val="Predvolenpsmoodseku"/>
    <w:link w:val="Zkladntext9"/>
    <w:rsid w:val="00473F89"/>
    <w:rPr>
      <w:rFonts w:ascii="Century Schoolbook" w:eastAsia="Century Schoolbook" w:hAnsi="Century Schoolbook" w:cs="Century Schoolbook"/>
      <w:sz w:val="19"/>
      <w:szCs w:val="19"/>
      <w:shd w:val="clear" w:color="auto" w:fill="FFFFFF"/>
    </w:rPr>
  </w:style>
  <w:style w:type="paragraph" w:customStyle="1" w:styleId="Zkladntext9">
    <w:name w:val="Základný text9"/>
    <w:basedOn w:val="Normlny"/>
    <w:link w:val="Zkladntext"/>
    <w:rsid w:val="00473F89"/>
    <w:pPr>
      <w:widowControl w:val="0"/>
      <w:shd w:val="clear" w:color="auto" w:fill="FFFFFF"/>
      <w:spacing w:after="0" w:line="254" w:lineRule="exact"/>
      <w:ind w:hanging="1020"/>
      <w:jc w:val="both"/>
    </w:pPr>
    <w:rPr>
      <w:rFonts w:ascii="Century Schoolbook" w:eastAsia="Century Schoolbook" w:hAnsi="Century Schoolbook" w:cs="Century Schoolbook"/>
      <w:sz w:val="19"/>
      <w:szCs w:val="19"/>
    </w:rPr>
  </w:style>
  <w:style w:type="character" w:customStyle="1" w:styleId="Zkladntext2">
    <w:name w:val="Základný text2"/>
    <w:basedOn w:val="Zkladntext"/>
    <w:rsid w:val="00473F89"/>
    <w:rPr>
      <w:rFonts w:ascii="Century Schoolbook" w:eastAsia="Century Schoolbook" w:hAnsi="Century Schoolbook" w:cs="Century Schoolbook"/>
      <w:color w:val="000000"/>
      <w:spacing w:val="0"/>
      <w:w w:val="100"/>
      <w:position w:val="0"/>
      <w:sz w:val="19"/>
      <w:szCs w:val="19"/>
      <w:shd w:val="clear" w:color="auto" w:fill="FFFFFF"/>
      <w:lang w:val="sk-SK" w:eastAsia="sk-SK" w:bidi="sk-SK"/>
    </w:rPr>
  </w:style>
  <w:style w:type="character" w:customStyle="1" w:styleId="ZkladntextArialNarrowTunRiadkovanie0pt">
    <w:name w:val="Základný text + Arial Narrow;Tučné;Riadkovanie 0 pt"/>
    <w:basedOn w:val="Zkladntext"/>
    <w:rsid w:val="00473F89"/>
    <w:rPr>
      <w:rFonts w:ascii="Arial Narrow" w:eastAsia="Arial Narrow" w:hAnsi="Arial Narrow" w:cs="Arial Narrow"/>
      <w:b/>
      <w:bCs/>
      <w:color w:val="000000"/>
      <w:spacing w:val="10"/>
      <w:w w:val="100"/>
      <w:position w:val="0"/>
      <w:sz w:val="19"/>
      <w:szCs w:val="19"/>
      <w:shd w:val="clear" w:color="auto" w:fill="FFFFFF"/>
      <w:lang w:val="sk-SK" w:eastAsia="sk-SK" w:bidi="sk-SK"/>
    </w:rPr>
  </w:style>
  <w:style w:type="character" w:customStyle="1" w:styleId="Zkladntext20">
    <w:name w:val="Základný text (2)_"/>
    <w:basedOn w:val="Predvolenpsmoodseku"/>
    <w:link w:val="Zkladntext21"/>
    <w:rsid w:val="00473F89"/>
    <w:rPr>
      <w:rFonts w:ascii="Century Schoolbook" w:eastAsia="Century Schoolbook" w:hAnsi="Century Schoolbook" w:cs="Century Schoolbook"/>
      <w:i/>
      <w:iCs/>
      <w:sz w:val="19"/>
      <w:szCs w:val="19"/>
      <w:shd w:val="clear" w:color="auto" w:fill="FFFFFF"/>
    </w:rPr>
  </w:style>
  <w:style w:type="paragraph" w:customStyle="1" w:styleId="Zkladntext21">
    <w:name w:val="Základný text (2)"/>
    <w:basedOn w:val="Normlny"/>
    <w:link w:val="Zkladntext20"/>
    <w:rsid w:val="00473F89"/>
    <w:pPr>
      <w:widowControl w:val="0"/>
      <w:shd w:val="clear" w:color="auto" w:fill="FFFFFF"/>
      <w:spacing w:after="0" w:line="0" w:lineRule="atLeast"/>
      <w:jc w:val="both"/>
    </w:pPr>
    <w:rPr>
      <w:rFonts w:ascii="Century Schoolbook" w:eastAsia="Century Schoolbook" w:hAnsi="Century Schoolbook" w:cs="Century Schoolbook"/>
      <w:i/>
      <w:iCs/>
      <w:sz w:val="19"/>
      <w:szCs w:val="19"/>
    </w:rPr>
  </w:style>
  <w:style w:type="character" w:customStyle="1" w:styleId="Zkladntext2Niekurzva">
    <w:name w:val="Základný text (2) + Nie kurzíva"/>
    <w:basedOn w:val="Zkladntext20"/>
    <w:rsid w:val="00473F89"/>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Exact">
    <w:name w:val="Základný text Exact"/>
    <w:basedOn w:val="Predvolenpsmoodseku"/>
    <w:rsid w:val="00473F89"/>
    <w:rPr>
      <w:rFonts w:ascii="Century Schoolbook" w:eastAsia="Century Schoolbook" w:hAnsi="Century Schoolbook" w:cs="Century Schoolbook"/>
      <w:b w:val="0"/>
      <w:bCs w:val="0"/>
      <w:i w:val="0"/>
      <w:iCs w:val="0"/>
      <w:smallCaps w:val="0"/>
      <w:strike w:val="0"/>
      <w:spacing w:val="6"/>
      <w:sz w:val="18"/>
      <w:szCs w:val="18"/>
      <w:u w:val="none"/>
    </w:rPr>
  </w:style>
  <w:style w:type="character" w:customStyle="1" w:styleId="ZkladntextKapitlkyExact">
    <w:name w:val="Základný text + Kapitálky Exact"/>
    <w:basedOn w:val="Zkladntext"/>
    <w:rsid w:val="00473F89"/>
    <w:rPr>
      <w:rFonts w:ascii="Century Schoolbook" w:eastAsia="Century Schoolbook" w:hAnsi="Century Schoolbook" w:cs="Century Schoolbook"/>
      <w:smallCaps/>
      <w:color w:val="000000"/>
      <w:spacing w:val="6"/>
      <w:w w:val="100"/>
      <w:position w:val="0"/>
      <w:sz w:val="18"/>
      <w:szCs w:val="18"/>
      <w:shd w:val="clear" w:color="auto" w:fill="FFFFFF"/>
      <w:lang w:val="sk-SK" w:eastAsia="sk-SK" w:bidi="sk-SK"/>
    </w:rPr>
  </w:style>
  <w:style w:type="character" w:customStyle="1" w:styleId="ZkladntextArialNarrow8bodovKurzvaRiadkovanie1pt">
    <w:name w:val="Základný text + Arial Narrow;8 bodov;Kurzíva;Riadkovanie 1 pt"/>
    <w:basedOn w:val="Zkladntext"/>
    <w:rsid w:val="00473F89"/>
    <w:rPr>
      <w:rFonts w:ascii="Arial Narrow" w:eastAsia="Arial Narrow" w:hAnsi="Arial Narrow" w:cs="Arial Narrow"/>
      <w:i/>
      <w:iCs/>
      <w:color w:val="000000"/>
      <w:spacing w:val="20"/>
      <w:w w:val="100"/>
      <w:position w:val="0"/>
      <w:sz w:val="16"/>
      <w:szCs w:val="16"/>
      <w:shd w:val="clear" w:color="auto" w:fill="FFFFFF"/>
      <w:lang w:val="sk-SK" w:eastAsia="sk-SK" w:bidi="sk-SK"/>
    </w:rPr>
  </w:style>
  <w:style w:type="character" w:customStyle="1" w:styleId="ZkladntextCandara8bodovRiadkovanie1ptMierka120">
    <w:name w:val="Základný text + Candara;8 bodov;Riadkovanie 1 pt;Mierka 120%"/>
    <w:basedOn w:val="Zkladntext"/>
    <w:rsid w:val="00473F89"/>
    <w:rPr>
      <w:rFonts w:ascii="Candara" w:eastAsia="Candara" w:hAnsi="Candara" w:cs="Candara"/>
      <w:color w:val="000000"/>
      <w:spacing w:val="30"/>
      <w:w w:val="120"/>
      <w:position w:val="0"/>
      <w:sz w:val="16"/>
      <w:szCs w:val="16"/>
      <w:shd w:val="clear" w:color="auto" w:fill="FFFFFF"/>
      <w:lang w:val="sk-SK" w:eastAsia="sk-SK" w:bidi="sk-SK"/>
    </w:rPr>
  </w:style>
  <w:style w:type="character" w:customStyle="1" w:styleId="Hlavikaalebopta">
    <w:name w:val="Hlavička alebo päta"/>
    <w:basedOn w:val="Predvolenpsmoodseku"/>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lang w:val="sk-SK" w:eastAsia="sk-SK" w:bidi="sk-SK"/>
    </w:rPr>
  </w:style>
  <w:style w:type="character" w:customStyle="1" w:styleId="Zkladntext32">
    <w:name w:val="Základný text (32)_"/>
    <w:basedOn w:val="Predvolenpsmoodseku"/>
    <w:link w:val="Zkladntext320"/>
    <w:rsid w:val="00473F89"/>
    <w:rPr>
      <w:rFonts w:ascii="Arial Narrow" w:eastAsia="Arial Narrow" w:hAnsi="Arial Narrow" w:cs="Arial Narrow"/>
      <w:b/>
      <w:bCs/>
      <w:spacing w:val="10"/>
      <w:sz w:val="19"/>
      <w:szCs w:val="19"/>
      <w:shd w:val="clear" w:color="auto" w:fill="FFFFFF"/>
    </w:rPr>
  </w:style>
  <w:style w:type="paragraph" w:customStyle="1" w:styleId="Zkladntext320">
    <w:name w:val="Základný text (32)"/>
    <w:basedOn w:val="Normlny"/>
    <w:link w:val="Zkladntext32"/>
    <w:rsid w:val="00473F89"/>
    <w:pPr>
      <w:widowControl w:val="0"/>
      <w:shd w:val="clear" w:color="auto" w:fill="FFFFFF"/>
      <w:spacing w:after="0" w:line="0" w:lineRule="atLeast"/>
    </w:pPr>
    <w:rPr>
      <w:rFonts w:ascii="Arial Narrow" w:eastAsia="Arial Narrow" w:hAnsi="Arial Narrow" w:cs="Arial Narrow"/>
      <w:b/>
      <w:bCs/>
      <w:spacing w:val="10"/>
      <w:sz w:val="19"/>
      <w:szCs w:val="19"/>
    </w:rPr>
  </w:style>
  <w:style w:type="character" w:customStyle="1" w:styleId="Poznmkapodiarou">
    <w:name w:val="Poznámka pod čiarou_"/>
    <w:basedOn w:val="Predvolenpsmoodseku"/>
    <w:link w:val="Poznmkapodiarou0"/>
    <w:rsid w:val="00473F89"/>
    <w:rPr>
      <w:rFonts w:ascii="Century Schoolbook" w:eastAsia="Century Schoolbook" w:hAnsi="Century Schoolbook" w:cs="Century Schoolbook"/>
      <w:sz w:val="16"/>
      <w:szCs w:val="16"/>
      <w:shd w:val="clear" w:color="auto" w:fill="FFFFFF"/>
    </w:rPr>
  </w:style>
  <w:style w:type="paragraph" w:customStyle="1" w:styleId="Poznmkapodiarou0">
    <w:name w:val="Poznámka pod čiarou"/>
    <w:basedOn w:val="Normlny"/>
    <w:link w:val="Poznmkapodiarou"/>
    <w:rsid w:val="00473F89"/>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Zkladntext11ArialNarrow95bodovTunRiadkovanie0pt">
    <w:name w:val="Základný text (11) + Arial Narrow;9;5 bodov;Tučné;Riadkovanie 0 pt"/>
    <w:basedOn w:val="Predvolenpsmoodseku"/>
    <w:rsid w:val="00473F89"/>
    <w:rPr>
      <w:rFonts w:ascii="Arial Narrow" w:eastAsia="Arial Narrow" w:hAnsi="Arial Narrow" w:cs="Arial Narrow"/>
      <w:b/>
      <w:bCs/>
      <w:i w:val="0"/>
      <w:iCs w:val="0"/>
      <w:smallCaps w:val="0"/>
      <w:strike w:val="0"/>
      <w:color w:val="000000"/>
      <w:spacing w:val="10"/>
      <w:w w:val="100"/>
      <w:position w:val="0"/>
      <w:sz w:val="19"/>
      <w:szCs w:val="19"/>
      <w:u w:val="none"/>
      <w:lang w:val="sk-SK" w:eastAsia="sk-SK" w:bidi="sk-SK"/>
    </w:rPr>
  </w:style>
  <w:style w:type="character" w:customStyle="1" w:styleId="Zkladntext32CenturySchoolbookNietunRiadkovanie0pt">
    <w:name w:val="Základný text (32) + Century Schoolbook;Nie tučné;Riadkovanie 0 pt"/>
    <w:basedOn w:val="Zkladntext32"/>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Obsah">
    <w:name w:val="Obsah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KurzvaRiadkovanie0ptExact">
    <w:name w:val="Základný text + Kurzíva;Riadkovanie 0 pt Exact"/>
    <w:basedOn w:val="Zkladntext"/>
    <w:rsid w:val="00473F89"/>
    <w:rPr>
      <w:rFonts w:ascii="Times New Roman" w:eastAsia="Times New Roman" w:hAnsi="Times New Roman" w:cs="Times New Roman"/>
      <w:b w:val="0"/>
      <w:bCs w:val="0"/>
      <w:i/>
      <w:iCs/>
      <w:smallCaps w:val="0"/>
      <w:strike w:val="0"/>
      <w:color w:val="000000"/>
      <w:spacing w:val="2"/>
      <w:w w:val="100"/>
      <w:position w:val="0"/>
      <w:sz w:val="17"/>
      <w:szCs w:val="17"/>
      <w:u w:val="none"/>
      <w:shd w:val="clear" w:color="auto" w:fill="FFFFFF"/>
      <w:lang w:val="sk-SK" w:eastAsia="sk-SK" w:bidi="sk-SK"/>
    </w:rPr>
  </w:style>
  <w:style w:type="character" w:customStyle="1" w:styleId="ObsahKurzva">
    <w:name w:val="Obsah + Kurzíva"/>
    <w:basedOn w:val="Obsah"/>
    <w:rsid w:val="00473F89"/>
    <w:rPr>
      <w:rFonts w:ascii="Times New Roman" w:eastAsia="Times New Roman" w:hAnsi="Times New Roman" w:cs="Times New Roman"/>
      <w:b w:val="0"/>
      <w:bCs w:val="0"/>
      <w:i/>
      <w:iCs/>
      <w:smallCaps w:val="0"/>
      <w:strike w:val="0"/>
      <w:color w:val="000000"/>
      <w:spacing w:val="0"/>
      <w:w w:val="100"/>
      <w:position w:val="0"/>
      <w:sz w:val="20"/>
      <w:szCs w:val="20"/>
      <w:u w:val="none"/>
      <w:lang w:val="sk-SK" w:eastAsia="sk-SK" w:bidi="sk-SK"/>
    </w:rPr>
  </w:style>
  <w:style w:type="character" w:customStyle="1" w:styleId="Obsah0">
    <w:name w:val="Obsah"/>
    <w:basedOn w:val="Obsah"/>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6">
    <w:name w:val="Základný text (6)_"/>
    <w:basedOn w:val="Predvolenpsmoodseku"/>
    <w:link w:val="Zkladntext60"/>
    <w:rsid w:val="00473F89"/>
    <w:rPr>
      <w:rFonts w:ascii="Times New Roman" w:eastAsia="Times New Roman" w:hAnsi="Times New Roman" w:cs="Times New Roman"/>
      <w:sz w:val="23"/>
      <w:szCs w:val="23"/>
      <w:shd w:val="clear" w:color="auto" w:fill="FFFFFF"/>
    </w:rPr>
  </w:style>
  <w:style w:type="paragraph" w:customStyle="1" w:styleId="Zkladntext60">
    <w:name w:val="Základný text (6)"/>
    <w:basedOn w:val="Normlny"/>
    <w:link w:val="Zkladntext6"/>
    <w:rsid w:val="00473F89"/>
    <w:pPr>
      <w:widowControl w:val="0"/>
      <w:shd w:val="clear" w:color="auto" w:fill="FFFFFF"/>
      <w:spacing w:before="1980" w:after="2100" w:line="0" w:lineRule="atLeast"/>
      <w:jc w:val="center"/>
    </w:pPr>
    <w:rPr>
      <w:rFonts w:ascii="Times New Roman" w:eastAsia="Times New Roman" w:hAnsi="Times New Roman" w:cs="Times New Roman"/>
      <w:sz w:val="23"/>
      <w:szCs w:val="23"/>
    </w:rPr>
  </w:style>
  <w:style w:type="character" w:customStyle="1" w:styleId="Hlavikaalebopta0">
    <w:name w:val="Hlavička alebo päta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Nzovtabuky2">
    <w:name w:val="Názov tabuľky (2)_"/>
    <w:basedOn w:val="Predvolenpsmoodseku"/>
    <w:link w:val="Nzovtabuky20"/>
    <w:rsid w:val="00473F89"/>
    <w:rPr>
      <w:rFonts w:ascii="Times New Roman" w:eastAsia="Times New Roman" w:hAnsi="Times New Roman" w:cs="Times New Roman"/>
      <w:b/>
      <w:bCs/>
      <w:sz w:val="21"/>
      <w:szCs w:val="21"/>
      <w:shd w:val="clear" w:color="auto" w:fill="FFFFFF"/>
    </w:rPr>
  </w:style>
  <w:style w:type="paragraph" w:customStyle="1" w:styleId="Nzovtabuky20">
    <w:name w:val="Názov tabuľky (2)"/>
    <w:basedOn w:val="Normlny"/>
    <w:link w:val="Nzovtabuky2"/>
    <w:rsid w:val="00473F89"/>
    <w:pPr>
      <w:widowControl w:val="0"/>
      <w:shd w:val="clear" w:color="auto" w:fill="FFFFFF"/>
      <w:spacing w:after="0" w:line="0" w:lineRule="atLeast"/>
    </w:pPr>
    <w:rPr>
      <w:rFonts w:ascii="Times New Roman" w:eastAsia="Times New Roman" w:hAnsi="Times New Roman" w:cs="Times New Roman"/>
      <w:b/>
      <w:bCs/>
      <w:sz w:val="21"/>
      <w:szCs w:val="21"/>
    </w:rPr>
  </w:style>
  <w:style w:type="character" w:customStyle="1" w:styleId="Nzovtabuky">
    <w:name w:val="Názov tabuľky_"/>
    <w:basedOn w:val="Predvolenpsmoodseku"/>
    <w:link w:val="Nzovtabuky0"/>
    <w:rsid w:val="00473F89"/>
    <w:rPr>
      <w:rFonts w:ascii="Times New Roman" w:eastAsia="Times New Roman" w:hAnsi="Times New Roman" w:cs="Times New Roman"/>
      <w:sz w:val="20"/>
      <w:szCs w:val="20"/>
      <w:shd w:val="clear" w:color="auto" w:fill="FFFFFF"/>
    </w:rPr>
  </w:style>
  <w:style w:type="paragraph" w:customStyle="1" w:styleId="Nzovtabuky0">
    <w:name w:val="Názov tabuľky"/>
    <w:basedOn w:val="Normlny"/>
    <w:link w:val="Nzovtabuky"/>
    <w:rsid w:val="00473F89"/>
    <w:pPr>
      <w:widowControl w:val="0"/>
      <w:shd w:val="clear" w:color="auto" w:fill="FFFFFF"/>
      <w:spacing w:after="0" w:line="0" w:lineRule="atLeast"/>
    </w:pPr>
    <w:rPr>
      <w:rFonts w:ascii="Times New Roman" w:eastAsia="Times New Roman" w:hAnsi="Times New Roman" w:cs="Times New Roman"/>
      <w:sz w:val="20"/>
      <w:szCs w:val="20"/>
    </w:rPr>
  </w:style>
  <w:style w:type="character" w:customStyle="1" w:styleId="Zkladntext4bodov">
    <w:name w:val="Základný text + 4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05bodovTun">
    <w:name w:val="Základný text + 10;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kladntext210bodovNietun">
    <w:name w:val="Základný text (2) + 10 bodov;Nie tučné"/>
    <w:basedOn w:val="Zkladntext20"/>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2Riadkovanie1pt">
    <w:name w:val="Základný text (2) + Riadkovanie 1 pt"/>
    <w:basedOn w:val="Zkladntext20"/>
    <w:rsid w:val="00473F89"/>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sk-SK" w:eastAsia="sk-SK" w:bidi="sk-SK"/>
    </w:rPr>
  </w:style>
  <w:style w:type="character" w:customStyle="1" w:styleId="ZkladntextRiadkovanie10pt">
    <w:name w:val="Základný text + Riadkovanie 10 pt"/>
    <w:basedOn w:val="Zkladntext"/>
    <w:rsid w:val="00473F89"/>
    <w:rPr>
      <w:rFonts w:ascii="Times New Roman" w:eastAsia="Times New Roman" w:hAnsi="Times New Roman" w:cs="Times New Roman"/>
      <w:b w:val="0"/>
      <w:bCs w:val="0"/>
      <w:i w:val="0"/>
      <w:iCs w:val="0"/>
      <w:smallCaps w:val="0"/>
      <w:strike w:val="0"/>
      <w:color w:val="000000"/>
      <w:spacing w:val="210"/>
      <w:w w:val="100"/>
      <w:position w:val="0"/>
      <w:sz w:val="20"/>
      <w:szCs w:val="20"/>
      <w:u w:val="none"/>
      <w:shd w:val="clear" w:color="auto" w:fill="FFFFFF"/>
      <w:lang w:val="sk-SK" w:eastAsia="sk-SK" w:bidi="sk-SK"/>
    </w:rPr>
  </w:style>
  <w:style w:type="character" w:customStyle="1" w:styleId="Zkladntext200">
    <w:name w:val="Základný text (20)_"/>
    <w:basedOn w:val="Predvolenpsmoodseku"/>
    <w:link w:val="Zkladntext201"/>
    <w:rsid w:val="00473F89"/>
    <w:rPr>
      <w:rFonts w:ascii="Times New Roman" w:eastAsia="Times New Roman" w:hAnsi="Times New Roman" w:cs="Times New Roman"/>
      <w:b/>
      <w:bCs/>
      <w:sz w:val="16"/>
      <w:szCs w:val="16"/>
      <w:shd w:val="clear" w:color="auto" w:fill="FFFFFF"/>
    </w:rPr>
  </w:style>
  <w:style w:type="paragraph" w:customStyle="1" w:styleId="Zkladntext201">
    <w:name w:val="Základný text (20)"/>
    <w:basedOn w:val="Normlny"/>
    <w:link w:val="Zkladntext200"/>
    <w:rsid w:val="00473F89"/>
    <w:pPr>
      <w:widowControl w:val="0"/>
      <w:shd w:val="clear" w:color="auto" w:fill="FFFFFF"/>
      <w:spacing w:before="120" w:after="0" w:line="0" w:lineRule="atLeast"/>
    </w:pPr>
    <w:rPr>
      <w:rFonts w:ascii="Times New Roman" w:eastAsia="Times New Roman" w:hAnsi="Times New Roman" w:cs="Times New Roman"/>
      <w:b/>
      <w:bCs/>
      <w:sz w:val="16"/>
      <w:szCs w:val="16"/>
    </w:rPr>
  </w:style>
  <w:style w:type="character" w:customStyle="1" w:styleId="Zkladntext4bodovKurzva">
    <w:name w:val="Základný text + 4 bodov;Kurzíva"/>
    <w:basedOn w:val="Zkladntext"/>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4bodovKurzvaRiadkovanie0pt">
    <w:name w:val="Základný text + 4 bodov;Kurzíva;Riadkovanie 0 pt"/>
    <w:basedOn w:val="Zkladntext"/>
    <w:rsid w:val="00473F89"/>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sk-SK" w:eastAsia="sk-SK" w:bidi="sk-SK"/>
    </w:rPr>
  </w:style>
  <w:style w:type="character" w:customStyle="1" w:styleId="ZkladntextArialNarrow4bodovKurzva">
    <w:name w:val="Základný text + Arial Narrow;4 bodov;Kurzíva"/>
    <w:basedOn w:val="Zkladntext"/>
    <w:rsid w:val="00473F89"/>
    <w:rPr>
      <w:rFonts w:ascii="Arial Narrow" w:eastAsia="Arial Narrow" w:hAnsi="Arial Narrow" w:cs="Arial Narrow"/>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105bodov">
    <w:name w:val="Základný text + 10;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hlavie7">
    <w:name w:val="Záhlavie #7_"/>
    <w:basedOn w:val="Predvolenpsmoodseku"/>
    <w:rsid w:val="00473F89"/>
    <w:rPr>
      <w:rFonts w:ascii="Book Antiqua" w:eastAsia="Book Antiqua" w:hAnsi="Book Antiqua" w:cs="Book Antiqua"/>
      <w:b/>
      <w:bCs/>
      <w:i w:val="0"/>
      <w:iCs w:val="0"/>
      <w:smallCaps w:val="0"/>
      <w:strike w:val="0"/>
      <w:u w:val="none"/>
    </w:rPr>
  </w:style>
  <w:style w:type="character" w:customStyle="1" w:styleId="Zhlavie70">
    <w:name w:val="Záhlavie #7"/>
    <w:basedOn w:val="Zhlavie7"/>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HlavikaaleboptaSylfaen95bodovTun">
    <w:name w:val="Hlavička alebo päta + Sylfaen;9;5 bodov;Tučné"/>
    <w:basedOn w:val="Hlavikaalebopta0"/>
    <w:rsid w:val="00473F89"/>
    <w:rPr>
      <w:rFonts w:ascii="Sylfaen" w:eastAsia="Sylfaen" w:hAnsi="Sylfaen" w:cs="Sylfaen"/>
      <w:b/>
      <w:bCs/>
      <w:i w:val="0"/>
      <w:iCs w:val="0"/>
      <w:smallCaps w:val="0"/>
      <w:strike w:val="0"/>
      <w:color w:val="000000"/>
      <w:spacing w:val="0"/>
      <w:w w:val="100"/>
      <w:position w:val="0"/>
      <w:sz w:val="19"/>
      <w:szCs w:val="19"/>
      <w:u w:val="none"/>
      <w:lang w:val="sk-SK" w:eastAsia="sk-SK" w:bidi="sk-SK"/>
    </w:rPr>
  </w:style>
  <w:style w:type="character" w:customStyle="1" w:styleId="Zkladntext7bodov">
    <w:name w:val="Základný text + 7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11">
    <w:name w:val="Základný text (11)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Zkladntext110">
    <w:name w:val="Základný text (11)"/>
    <w:basedOn w:val="Zkladntext11"/>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HlavikaaleboptaArialNarrow10bodov">
    <w:name w:val="Hlavička alebo päta + Arial Narrow;10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0"/>
      <w:szCs w:val="20"/>
      <w:u w:val="none"/>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4"/>
      <w:szCs w:val="14"/>
      <w:u w:val="none"/>
      <w:shd w:val="clear" w:color="auto" w:fill="FFFFFF"/>
      <w:lang w:val="sk-SK" w:eastAsia="sk-SK" w:bidi="sk-SK"/>
    </w:rPr>
  </w:style>
  <w:style w:type="character" w:customStyle="1" w:styleId="Zkladntext11CourierNewKurzva">
    <w:name w:val="Základný text (11) + Courier New;Kurzíva"/>
    <w:basedOn w:val="Zkladntext11"/>
    <w:rsid w:val="00473F89"/>
    <w:rPr>
      <w:rFonts w:ascii="Courier New" w:eastAsia="Courier New" w:hAnsi="Courier New" w:cs="Courier New"/>
      <w:b w:val="0"/>
      <w:bCs w:val="0"/>
      <w:i/>
      <w:iCs/>
      <w:smallCaps w:val="0"/>
      <w:strike w:val="0"/>
      <w:color w:val="000000"/>
      <w:spacing w:val="0"/>
      <w:w w:val="100"/>
      <w:position w:val="0"/>
      <w:sz w:val="13"/>
      <w:szCs w:val="13"/>
      <w:u w:val="none"/>
      <w:lang w:val="sk-SK" w:eastAsia="sk-SK" w:bidi="sk-SK"/>
    </w:rPr>
  </w:style>
  <w:style w:type="character" w:customStyle="1" w:styleId="Hlavikaalebopta95bodovKurzvaRiadkovanie-1pt">
    <w:name w:val="Hlavička alebo päta + 9;5 bodov;Kurzíva;Riadkovanie -1 pt"/>
    <w:basedOn w:val="Hlavikaalebopta0"/>
    <w:rsid w:val="00473F89"/>
    <w:rPr>
      <w:rFonts w:ascii="Bookman Old Style" w:eastAsia="Bookman Old Style" w:hAnsi="Bookman Old Style" w:cs="Bookman Old Style"/>
      <w:b w:val="0"/>
      <w:bCs w:val="0"/>
      <w:i/>
      <w:iCs/>
      <w:smallCaps w:val="0"/>
      <w:strike w:val="0"/>
      <w:color w:val="000000"/>
      <w:spacing w:val="-20"/>
      <w:w w:val="100"/>
      <w:position w:val="0"/>
      <w:sz w:val="19"/>
      <w:szCs w:val="19"/>
      <w:u w:val="none"/>
      <w:lang w:val="sk-SK" w:eastAsia="sk-SK" w:bidi="sk-SK"/>
    </w:rPr>
  </w:style>
  <w:style w:type="character" w:customStyle="1" w:styleId="Zkladntext13">
    <w:name w:val="Základný text (13)_"/>
    <w:basedOn w:val="Predvolenpsmoodseku"/>
    <w:link w:val="Zkladntext130"/>
    <w:rsid w:val="00473F89"/>
    <w:rPr>
      <w:rFonts w:ascii="Bookman Old Style" w:eastAsia="Bookman Old Style" w:hAnsi="Bookman Old Style" w:cs="Bookman Old Style"/>
      <w:i/>
      <w:iCs/>
      <w:sz w:val="17"/>
      <w:szCs w:val="17"/>
      <w:shd w:val="clear" w:color="auto" w:fill="FFFFFF"/>
    </w:rPr>
  </w:style>
  <w:style w:type="paragraph" w:customStyle="1" w:styleId="Zkladntext130">
    <w:name w:val="Základný text (13)"/>
    <w:basedOn w:val="Normlny"/>
    <w:link w:val="Zkladntext13"/>
    <w:rsid w:val="00473F89"/>
    <w:pPr>
      <w:widowControl w:val="0"/>
      <w:shd w:val="clear" w:color="auto" w:fill="FFFFFF"/>
      <w:spacing w:after="0" w:line="0" w:lineRule="atLeast"/>
    </w:pPr>
    <w:rPr>
      <w:rFonts w:ascii="Bookman Old Style" w:eastAsia="Bookman Old Style" w:hAnsi="Bookman Old Style" w:cs="Bookman Old Style"/>
      <w:i/>
      <w:iCs/>
      <w:sz w:val="17"/>
      <w:szCs w:val="17"/>
    </w:rPr>
  </w:style>
  <w:style w:type="character" w:customStyle="1" w:styleId="Zkladntext13Kapitlky">
    <w:name w:val="Základný text (13) + Kapitálky"/>
    <w:basedOn w:val="Zkladntext13"/>
    <w:rsid w:val="00473F89"/>
    <w:rPr>
      <w:rFonts w:ascii="Bookman Old Style" w:eastAsia="Bookman Old Style" w:hAnsi="Bookman Old Style" w:cs="Bookman Old Style"/>
      <w:i/>
      <w:iCs/>
      <w:smallCaps/>
      <w:color w:val="000000"/>
      <w:spacing w:val="0"/>
      <w:w w:val="100"/>
      <w:position w:val="0"/>
      <w:sz w:val="17"/>
      <w:szCs w:val="17"/>
      <w:shd w:val="clear" w:color="auto" w:fill="FFFFFF"/>
      <w:lang w:val="sk-SK" w:eastAsia="sk-SK" w:bidi="sk-SK"/>
    </w:rPr>
  </w:style>
  <w:style w:type="character" w:customStyle="1" w:styleId="Zkladntext8bodovTunRiadkovanie0pt">
    <w:name w:val="Základný text + 8 bodov;Tučné;Riadkovanie 0 pt"/>
    <w:basedOn w:val="Zkladntext"/>
    <w:rsid w:val="00473F89"/>
    <w:rPr>
      <w:rFonts w:ascii="Bookman Old Style" w:eastAsia="Bookman Old Style" w:hAnsi="Bookman Old Style" w:cs="Bookman Old Style"/>
      <w:b/>
      <w:bCs/>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Georgia9bodovKurzva">
    <w:name w:val="Základný text + Georgia;9 bodov;Kurzíva"/>
    <w:basedOn w:val="Zkladntext"/>
    <w:rsid w:val="00473F89"/>
    <w:rPr>
      <w:rFonts w:ascii="Georgia" w:eastAsia="Georgia" w:hAnsi="Georgia" w:cs="Georgia"/>
      <w:b w:val="0"/>
      <w:bCs w:val="0"/>
      <w:i/>
      <w:iCs/>
      <w:smallCaps w:val="0"/>
      <w:strike w:val="0"/>
      <w:color w:val="000000"/>
      <w:spacing w:val="0"/>
      <w:w w:val="100"/>
      <w:position w:val="0"/>
      <w:sz w:val="18"/>
      <w:szCs w:val="18"/>
      <w:u w:val="none"/>
      <w:shd w:val="clear" w:color="auto" w:fill="FFFFFF"/>
      <w:lang w:val="sk-SK" w:eastAsia="sk-SK" w:bidi="sk-SK"/>
    </w:rPr>
  </w:style>
  <w:style w:type="character" w:customStyle="1" w:styleId="Zkladntext14">
    <w:name w:val="Základný text (14)_"/>
    <w:basedOn w:val="Predvolenpsmoodseku"/>
    <w:rsid w:val="00473F89"/>
    <w:rPr>
      <w:rFonts w:ascii="Garamond" w:eastAsia="Garamond" w:hAnsi="Garamond" w:cs="Garamond"/>
      <w:b w:val="0"/>
      <w:bCs w:val="0"/>
      <w:i/>
      <w:iCs/>
      <w:smallCaps w:val="0"/>
      <w:strike w:val="0"/>
      <w:sz w:val="11"/>
      <w:szCs w:val="11"/>
      <w:u w:val="none"/>
    </w:rPr>
  </w:style>
  <w:style w:type="character" w:customStyle="1" w:styleId="Zkladntext140">
    <w:name w:val="Základný text (14)"/>
    <w:basedOn w:val="Zkladntext14"/>
    <w:rsid w:val="00473F89"/>
    <w:rPr>
      <w:rFonts w:ascii="Garamond" w:eastAsia="Garamond" w:hAnsi="Garamond" w:cs="Garamond"/>
      <w:b w:val="0"/>
      <w:bCs w:val="0"/>
      <w:i/>
      <w:iCs/>
      <w:smallCaps w:val="0"/>
      <w:strike w:val="0"/>
      <w:color w:val="000000"/>
      <w:spacing w:val="0"/>
      <w:w w:val="100"/>
      <w:position w:val="0"/>
      <w:sz w:val="11"/>
      <w:szCs w:val="11"/>
      <w:u w:val="none"/>
      <w:lang w:val="sk-SK" w:eastAsia="sk-SK" w:bidi="sk-SK"/>
    </w:rPr>
  </w:style>
  <w:style w:type="character" w:customStyle="1" w:styleId="ZkladntextRiadkovanie0pt">
    <w:name w:val="Základný text + Riadkovanie 0 pt"/>
    <w:basedOn w:val="Zkladntext"/>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shd w:val="clear" w:color="auto" w:fill="FFFFFF"/>
      <w:lang w:val="sk-SK" w:eastAsia="sk-SK" w:bidi="sk-SK"/>
    </w:rPr>
  </w:style>
  <w:style w:type="character" w:customStyle="1" w:styleId="ZkladntextTrebuchetMS8bodovRiadkovanie0pt">
    <w:name w:val="Základný text + Trebuchet MS;8 bodov;Riadkovanie 0 pt"/>
    <w:basedOn w:val="Zkladntext"/>
    <w:rsid w:val="00473F89"/>
    <w:rPr>
      <w:rFonts w:ascii="Trebuchet MS" w:eastAsia="Trebuchet MS" w:hAnsi="Trebuchet MS" w:cs="Trebuchet MS"/>
      <w:b w:val="0"/>
      <w:bCs w:val="0"/>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BookAntiqua10bodov">
    <w:name w:val="Základný text + Book Antiqua;10 bodov"/>
    <w:basedOn w:val="Zkladntext"/>
    <w:rsid w:val="00473F89"/>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Riadkovanie4pt">
    <w:name w:val="Základný text + 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shd w:val="clear" w:color="auto" w:fill="FFFFFF"/>
      <w:lang w:val="sk-SK" w:eastAsia="sk-SK" w:bidi="sk-SK"/>
    </w:rPr>
  </w:style>
  <w:style w:type="character" w:customStyle="1" w:styleId="ZkladntextTrebuchetMS12bodovKurzvaMierka66">
    <w:name w:val="Základný text + Trebuchet MS;12 bodov;Kurzíva;Mierka 66%"/>
    <w:basedOn w:val="Zkladntext"/>
    <w:rsid w:val="00473F89"/>
    <w:rPr>
      <w:rFonts w:ascii="Trebuchet MS" w:eastAsia="Trebuchet MS" w:hAnsi="Trebuchet MS" w:cs="Trebuchet MS"/>
      <w:b w:val="0"/>
      <w:bCs w:val="0"/>
      <w:i/>
      <w:iCs/>
      <w:smallCaps w:val="0"/>
      <w:strike w:val="0"/>
      <w:color w:val="000000"/>
      <w:spacing w:val="0"/>
      <w:w w:val="66"/>
      <w:position w:val="0"/>
      <w:sz w:val="24"/>
      <w:szCs w:val="24"/>
      <w:u w:val="none"/>
      <w:shd w:val="clear" w:color="auto" w:fill="FFFFFF"/>
      <w:lang w:val="sk-SK" w:eastAsia="sk-SK" w:bidi="sk-SK"/>
    </w:rPr>
  </w:style>
  <w:style w:type="character" w:customStyle="1" w:styleId="ZkladntextCenturySchoolbook8bodov">
    <w:name w:val="Základný text + Century Schoolbook;8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BookAntiqua4bodov">
    <w:name w:val="Základný text + Book Antiqua;4 bodov"/>
    <w:basedOn w:val="Zkladntext"/>
    <w:rsid w:val="00473F89"/>
    <w:rPr>
      <w:rFonts w:ascii="Book Antiqua" w:eastAsia="Book Antiqua" w:hAnsi="Book Antiqua" w:cs="Book Antiqu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Nzovtabuky3">
    <w:name w:val="Názov tabuľky (3)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Nzovtabuky30">
    <w:name w:val="Názov tabuľky (3)"/>
    <w:basedOn w:val="Nzovtabuky3"/>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ObsahRiadkovanie2pt">
    <w:name w:val="Obsah + Riadkovanie 2 pt"/>
    <w:basedOn w:val="Obsah"/>
    <w:rsid w:val="00473F89"/>
    <w:rPr>
      <w:rFonts w:ascii="Bookman Old Style" w:eastAsia="Bookman Old Style" w:hAnsi="Bookman Old Style" w:cs="Bookman Old Style"/>
      <w:b w:val="0"/>
      <w:bCs w:val="0"/>
      <w:i w:val="0"/>
      <w:iCs w:val="0"/>
      <w:smallCaps w:val="0"/>
      <w:strike w:val="0"/>
      <w:color w:val="000000"/>
      <w:spacing w:val="50"/>
      <w:w w:val="100"/>
      <w:position w:val="0"/>
      <w:sz w:val="17"/>
      <w:szCs w:val="17"/>
      <w:u w:val="none"/>
      <w:lang w:val="sk-SK" w:eastAsia="sk-SK" w:bidi="sk-SK"/>
    </w:rPr>
  </w:style>
  <w:style w:type="character" w:customStyle="1" w:styleId="Zkladntext15Exact">
    <w:name w:val="Základný text (15) Exact"/>
    <w:basedOn w:val="Predvolenpsmoodseku"/>
    <w:link w:val="Zkladntext15"/>
    <w:rsid w:val="00473F89"/>
    <w:rPr>
      <w:rFonts w:ascii="Arial Narrow" w:eastAsia="Arial Narrow" w:hAnsi="Arial Narrow" w:cs="Arial Narrow"/>
      <w:shd w:val="clear" w:color="auto" w:fill="FFFFFF"/>
    </w:rPr>
  </w:style>
  <w:style w:type="paragraph" w:customStyle="1" w:styleId="Zkladntext15">
    <w:name w:val="Základný text (15)"/>
    <w:basedOn w:val="Normlny"/>
    <w:link w:val="Zkladntext15Exact"/>
    <w:rsid w:val="00473F89"/>
    <w:pPr>
      <w:widowControl w:val="0"/>
      <w:shd w:val="clear" w:color="auto" w:fill="FFFFFF"/>
      <w:spacing w:after="0" w:line="0" w:lineRule="atLeast"/>
    </w:pPr>
    <w:rPr>
      <w:rFonts w:ascii="Arial Narrow" w:eastAsia="Arial Narrow" w:hAnsi="Arial Narrow" w:cs="Arial Narrow"/>
    </w:rPr>
  </w:style>
  <w:style w:type="character" w:customStyle="1" w:styleId="Zkladntext16Exact">
    <w:name w:val="Základný text (16) Exact"/>
    <w:basedOn w:val="Predvolenpsmoodseku"/>
    <w:link w:val="Zkladntext16"/>
    <w:rsid w:val="00473F89"/>
    <w:rPr>
      <w:rFonts w:ascii="Century Schoolbook" w:eastAsia="Century Schoolbook" w:hAnsi="Century Schoolbook" w:cs="Century Schoolbook"/>
      <w:sz w:val="56"/>
      <w:szCs w:val="56"/>
      <w:shd w:val="clear" w:color="auto" w:fill="FFFFFF"/>
    </w:rPr>
  </w:style>
  <w:style w:type="paragraph" w:customStyle="1" w:styleId="Zkladntext16">
    <w:name w:val="Základný text (16)"/>
    <w:basedOn w:val="Normlny"/>
    <w:link w:val="Zkladntext16Exact"/>
    <w:rsid w:val="00473F89"/>
    <w:pPr>
      <w:widowControl w:val="0"/>
      <w:shd w:val="clear" w:color="auto" w:fill="FFFFFF"/>
      <w:spacing w:after="0" w:line="0" w:lineRule="atLeast"/>
    </w:pPr>
    <w:rPr>
      <w:rFonts w:ascii="Century Schoolbook" w:eastAsia="Century Schoolbook" w:hAnsi="Century Schoolbook" w:cs="Century Schoolbook"/>
      <w:sz w:val="56"/>
      <w:szCs w:val="56"/>
    </w:rPr>
  </w:style>
  <w:style w:type="character" w:customStyle="1" w:styleId="ObsahRiadkovanie4pt">
    <w:name w:val="Obsah + Riadkovanie 4 pt"/>
    <w:basedOn w:val="Obsah"/>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lang w:val="sk-SK" w:eastAsia="sk-SK" w:bidi="sk-SK"/>
    </w:rPr>
  </w:style>
  <w:style w:type="character" w:customStyle="1" w:styleId="ZkladntextTrebuchetMS95bodovTun">
    <w:name w:val="Základný text + Trebuchet MS;9;5 bodov;Tučné"/>
    <w:basedOn w:val="Zkladntext"/>
    <w:rsid w:val="00473F89"/>
    <w:rPr>
      <w:rFonts w:ascii="Trebuchet MS" w:eastAsia="Trebuchet MS" w:hAnsi="Trebuchet MS" w:cs="Trebuchet MS"/>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13Niekurzva">
    <w:name w:val="Základný text (13) + Nie kurzíva"/>
    <w:basedOn w:val="Zkladntext13"/>
    <w:rsid w:val="00473F89"/>
    <w:rPr>
      <w:rFonts w:ascii="Bookman Old Style" w:eastAsia="Bookman Old Style" w:hAnsi="Bookman Old Style" w:cs="Bookman Old Style"/>
      <w:b w:val="0"/>
      <w:bCs w:val="0"/>
      <w:i/>
      <w:iCs/>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95bodovTun">
    <w:name w:val="Základný text + Book Antiqua;9;5 bodov;Tučné"/>
    <w:basedOn w:val="Zkladntext"/>
    <w:rsid w:val="00473F89"/>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Sylfaen8bodovRiadkovanie1pt">
    <w:name w:val="Základný text + Sylfaen;8 bodov;Riadkovanie 1 pt"/>
    <w:basedOn w:val="Zkladntext"/>
    <w:rsid w:val="00473F89"/>
    <w:rPr>
      <w:rFonts w:ascii="Sylfaen" w:eastAsia="Sylfaen" w:hAnsi="Sylfaen" w:cs="Sylfaen"/>
      <w:b w:val="0"/>
      <w:bCs w:val="0"/>
      <w:i w:val="0"/>
      <w:iCs w:val="0"/>
      <w:smallCaps w:val="0"/>
      <w:strike w:val="0"/>
      <w:color w:val="000000"/>
      <w:spacing w:val="20"/>
      <w:w w:val="100"/>
      <w:position w:val="0"/>
      <w:sz w:val="16"/>
      <w:szCs w:val="16"/>
      <w:u w:val="none"/>
      <w:shd w:val="clear" w:color="auto" w:fill="FFFFFF"/>
      <w:lang w:val="sk-SK" w:eastAsia="sk-SK" w:bidi="sk-SK"/>
    </w:rPr>
  </w:style>
  <w:style w:type="character" w:customStyle="1" w:styleId="ZkladntextSylfaen8bodovKapitlkyRiadkovanie1pt">
    <w:name w:val="Základný text + Sylfaen;8 bodov;Kapitálky;Riadkovanie 1 pt"/>
    <w:basedOn w:val="Zkladntext"/>
    <w:rsid w:val="00473F89"/>
    <w:rPr>
      <w:rFonts w:ascii="Sylfaen" w:eastAsia="Sylfaen" w:hAnsi="Sylfaen" w:cs="Sylfaen"/>
      <w:b w:val="0"/>
      <w:bCs w:val="0"/>
      <w:i w:val="0"/>
      <w:iCs w:val="0"/>
      <w:smallCaps/>
      <w:strike w:val="0"/>
      <w:color w:val="000000"/>
      <w:spacing w:val="20"/>
      <w:w w:val="100"/>
      <w:position w:val="0"/>
      <w:sz w:val="16"/>
      <w:szCs w:val="16"/>
      <w:u w:val="none"/>
      <w:shd w:val="clear" w:color="auto" w:fill="FFFFFF"/>
      <w:lang w:val="sk-SK" w:eastAsia="sk-SK" w:bidi="sk-SK"/>
    </w:rPr>
  </w:style>
  <w:style w:type="character" w:customStyle="1" w:styleId="Zkladntext22">
    <w:name w:val="Základný text (22)_"/>
    <w:basedOn w:val="Predvolenpsmoodseku"/>
    <w:rsid w:val="00473F89"/>
    <w:rPr>
      <w:rFonts w:ascii="Bookman Old Style" w:eastAsia="Bookman Old Style" w:hAnsi="Bookman Old Style" w:cs="Bookman Old Style"/>
      <w:b w:val="0"/>
      <w:bCs w:val="0"/>
      <w:i w:val="0"/>
      <w:iCs w:val="0"/>
      <w:smallCaps w:val="0"/>
      <w:strike w:val="0"/>
      <w:spacing w:val="10"/>
      <w:sz w:val="17"/>
      <w:szCs w:val="17"/>
      <w:u w:val="none"/>
    </w:rPr>
  </w:style>
  <w:style w:type="character" w:customStyle="1" w:styleId="Zkladntext220">
    <w:name w:val="Základný text (22)"/>
    <w:basedOn w:val="Zkladntext22"/>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lang w:val="sk-SK" w:eastAsia="sk-SK" w:bidi="sk-SK"/>
    </w:rPr>
  </w:style>
  <w:style w:type="character" w:customStyle="1" w:styleId="Zkladntext22Riadkovanie0pt">
    <w:name w:val="Základný text (22) + Riadkovanie 0 pt"/>
    <w:basedOn w:val="Zkladntext22"/>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22Riadkovanie1pt">
    <w:name w:val="Základný text (22) + Riadkovanie 1 pt"/>
    <w:basedOn w:val="Zkladntext22"/>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lang w:val="sk-SK" w:eastAsia="sk-SK" w:bidi="sk-SK"/>
    </w:rPr>
  </w:style>
  <w:style w:type="character" w:customStyle="1" w:styleId="Zkladntext23">
    <w:name w:val="Základný text (23)_"/>
    <w:basedOn w:val="Predvolenpsmoodseku"/>
    <w:rsid w:val="00473F89"/>
    <w:rPr>
      <w:rFonts w:ascii="Sylfaen" w:eastAsia="Sylfaen" w:hAnsi="Sylfaen" w:cs="Sylfaen"/>
      <w:b w:val="0"/>
      <w:bCs w:val="0"/>
      <w:i w:val="0"/>
      <w:iCs w:val="0"/>
      <w:smallCaps w:val="0"/>
      <w:strike w:val="0"/>
      <w:sz w:val="8"/>
      <w:szCs w:val="8"/>
      <w:u w:val="none"/>
    </w:rPr>
  </w:style>
  <w:style w:type="character" w:customStyle="1" w:styleId="Zkladntext230">
    <w:name w:val="Základný text (23)"/>
    <w:basedOn w:val="Zkladntext23"/>
    <w:rsid w:val="00473F89"/>
    <w:rPr>
      <w:rFonts w:ascii="Sylfaen" w:eastAsia="Sylfaen" w:hAnsi="Sylfaen" w:cs="Sylfaen"/>
      <w:b w:val="0"/>
      <w:bCs w:val="0"/>
      <w:i w:val="0"/>
      <w:iCs w:val="0"/>
      <w:smallCaps w:val="0"/>
      <w:strike w:val="0"/>
      <w:color w:val="000000"/>
      <w:spacing w:val="0"/>
      <w:w w:val="100"/>
      <w:position w:val="0"/>
      <w:sz w:val="8"/>
      <w:szCs w:val="8"/>
      <w:u w:val="none"/>
      <w:lang w:val="sk-SK" w:eastAsia="sk-SK" w:bidi="sk-SK"/>
    </w:rPr>
  </w:style>
  <w:style w:type="character" w:customStyle="1" w:styleId="ZkladntextRiadkovanie5pt">
    <w:name w:val="Základný text + Riadkovanie 5 pt"/>
    <w:basedOn w:val="Zkladntext"/>
    <w:rsid w:val="00473F89"/>
    <w:rPr>
      <w:rFonts w:ascii="Bookman Old Style" w:eastAsia="Bookman Old Style" w:hAnsi="Bookman Old Style" w:cs="Bookman Old Style"/>
      <w:b w:val="0"/>
      <w:bCs w:val="0"/>
      <w:i w:val="0"/>
      <w:iCs w:val="0"/>
      <w:smallCaps w:val="0"/>
      <w:strike w:val="0"/>
      <w:color w:val="000000"/>
      <w:spacing w:val="100"/>
      <w:w w:val="100"/>
      <w:position w:val="0"/>
      <w:sz w:val="17"/>
      <w:szCs w:val="17"/>
      <w:u w:val="none"/>
      <w:shd w:val="clear" w:color="auto" w:fill="FFFFFF"/>
      <w:lang w:val="sk-SK" w:eastAsia="sk-SK" w:bidi="sk-SK"/>
    </w:rPr>
  </w:style>
  <w:style w:type="character" w:customStyle="1" w:styleId="Zkladntext29">
    <w:name w:val="Základný text (29)_"/>
    <w:basedOn w:val="Predvolenpsmoodseku"/>
    <w:rsid w:val="00473F89"/>
    <w:rPr>
      <w:rFonts w:ascii="CordiaUPC" w:eastAsia="CordiaUPC" w:hAnsi="CordiaUPC" w:cs="CordiaUPC"/>
      <w:b/>
      <w:bCs/>
      <w:i w:val="0"/>
      <w:iCs w:val="0"/>
      <w:smallCaps w:val="0"/>
      <w:strike w:val="0"/>
      <w:sz w:val="28"/>
      <w:szCs w:val="28"/>
      <w:u w:val="none"/>
    </w:rPr>
  </w:style>
  <w:style w:type="character" w:customStyle="1" w:styleId="Zkladntext290">
    <w:name w:val="Základný text (29)"/>
    <w:basedOn w:val="Zkladntext29"/>
    <w:rsid w:val="00473F89"/>
    <w:rPr>
      <w:rFonts w:ascii="CordiaUPC" w:eastAsia="CordiaUPC" w:hAnsi="CordiaUPC" w:cs="CordiaUPC"/>
      <w:b/>
      <w:bCs/>
      <w:i w:val="0"/>
      <w:iCs w:val="0"/>
      <w:smallCaps w:val="0"/>
      <w:strike w:val="0"/>
      <w:color w:val="000000"/>
      <w:spacing w:val="0"/>
      <w:w w:val="100"/>
      <w:position w:val="0"/>
      <w:sz w:val="28"/>
      <w:szCs w:val="28"/>
      <w:u w:val="none"/>
      <w:lang w:val="sk-SK" w:eastAsia="sk-SK" w:bidi="sk-SK"/>
    </w:rPr>
  </w:style>
  <w:style w:type="character" w:customStyle="1" w:styleId="Zkladntext2915bodovNietun">
    <w:name w:val="Základný text (29) + 15 bodov;Nie tučné"/>
    <w:basedOn w:val="Zkladntext29"/>
    <w:rsid w:val="00473F89"/>
    <w:rPr>
      <w:rFonts w:ascii="CordiaUPC" w:eastAsia="CordiaUPC" w:hAnsi="CordiaUPC" w:cs="CordiaUPC"/>
      <w:b/>
      <w:bCs/>
      <w:i w:val="0"/>
      <w:iCs w:val="0"/>
      <w:smallCaps w:val="0"/>
      <w:strike w:val="0"/>
      <w:color w:val="000000"/>
      <w:spacing w:val="0"/>
      <w:w w:val="100"/>
      <w:position w:val="0"/>
      <w:sz w:val="30"/>
      <w:szCs w:val="30"/>
      <w:u w:val="none"/>
      <w:lang w:val="sk-SK" w:eastAsia="sk-SK" w:bidi="sk-SK"/>
    </w:rPr>
  </w:style>
  <w:style w:type="character" w:customStyle="1" w:styleId="Zhlavie10">
    <w:name w:val="Záhlavie #10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hlavie100">
    <w:name w:val="Záhlavie #10"/>
    <w:basedOn w:val="Zhlavie1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Riadkovanie7pt">
    <w:name w:val="Základný text + Riadkovanie 7 pt"/>
    <w:basedOn w:val="Zkladntext"/>
    <w:rsid w:val="00473F89"/>
    <w:rPr>
      <w:rFonts w:ascii="Bookman Old Style" w:eastAsia="Bookman Old Style" w:hAnsi="Bookman Old Style" w:cs="Bookman Old Style"/>
      <w:b w:val="0"/>
      <w:bCs w:val="0"/>
      <w:i w:val="0"/>
      <w:iCs w:val="0"/>
      <w:smallCaps w:val="0"/>
      <w:strike w:val="0"/>
      <w:color w:val="000000"/>
      <w:spacing w:val="150"/>
      <w:w w:val="100"/>
      <w:position w:val="0"/>
      <w:sz w:val="17"/>
      <w:szCs w:val="17"/>
      <w:u w:val="none"/>
      <w:shd w:val="clear" w:color="auto" w:fill="FFFFFF"/>
      <w:lang w:val="sk-SK" w:eastAsia="sk-SK" w:bidi="sk-SK"/>
    </w:rPr>
  </w:style>
  <w:style w:type="character" w:customStyle="1" w:styleId="Zkladntext7bodovRiadkovanie5pt">
    <w:name w:val="Základný text + 7 bodov;Riadkovanie 5 pt"/>
    <w:basedOn w:val="Zkladntext"/>
    <w:rsid w:val="00473F89"/>
    <w:rPr>
      <w:rFonts w:ascii="Bookman Old Style" w:eastAsia="Bookman Old Style" w:hAnsi="Bookman Old Style" w:cs="Bookman Old Style"/>
      <w:b w:val="0"/>
      <w:bCs w:val="0"/>
      <w:i w:val="0"/>
      <w:iCs w:val="0"/>
      <w:smallCaps w:val="0"/>
      <w:strike w:val="0"/>
      <w:color w:val="000000"/>
      <w:spacing w:val="110"/>
      <w:w w:val="100"/>
      <w:position w:val="0"/>
      <w:sz w:val="14"/>
      <w:szCs w:val="14"/>
      <w:u w:val="none"/>
      <w:shd w:val="clear" w:color="auto" w:fill="FFFFFF"/>
      <w:lang w:val="sk-SK" w:eastAsia="sk-SK" w:bidi="sk-SK"/>
    </w:rPr>
  </w:style>
  <w:style w:type="character" w:customStyle="1" w:styleId="Zkladntext7bodovRiadkovanie4pt">
    <w:name w:val="Základný text + 7 bodov;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4"/>
      <w:szCs w:val="14"/>
      <w:u w:val="none"/>
      <w:shd w:val="clear" w:color="auto" w:fill="FFFFFF"/>
      <w:lang w:val="sk-SK" w:eastAsia="sk-SK" w:bidi="sk-SK"/>
    </w:rPr>
  </w:style>
  <w:style w:type="character" w:customStyle="1" w:styleId="Hlavikaalebopta10bodov">
    <w:name w:val="Hlavička alebo päta + 10 bodov"/>
    <w:basedOn w:val="Hlavikaalebopta0"/>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sk-SK" w:eastAsia="sk-SK" w:bidi="sk-SK"/>
    </w:rPr>
  </w:style>
  <w:style w:type="character" w:customStyle="1" w:styleId="HlavikaaleboptaArialNarrow115bodov">
    <w:name w:val="Hlavička alebo päta + Arial Narrow;11;5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3"/>
      <w:szCs w:val="23"/>
      <w:u w:val="none"/>
      <w:lang w:val="sk-SK" w:eastAsia="sk-SK" w:bidi="sk-SK"/>
    </w:rPr>
  </w:style>
  <w:style w:type="character" w:customStyle="1" w:styleId="Zhlavie13">
    <w:name w:val="Záhlavie #13_"/>
    <w:basedOn w:val="Predvolenpsmoodseku"/>
    <w:rsid w:val="00473F89"/>
    <w:rPr>
      <w:rFonts w:ascii="Book Antiqua" w:eastAsia="Book Antiqua" w:hAnsi="Book Antiqua" w:cs="Book Antiqua"/>
      <w:b/>
      <w:bCs/>
      <w:i w:val="0"/>
      <w:iCs w:val="0"/>
      <w:smallCaps w:val="0"/>
      <w:strike w:val="0"/>
      <w:u w:val="none"/>
    </w:rPr>
  </w:style>
  <w:style w:type="character" w:customStyle="1" w:styleId="Zhlavie130">
    <w:name w:val="Záhlavie #13"/>
    <w:basedOn w:val="Zhlavie13"/>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Sylfaen65bodov">
    <w:name w:val="Základný text + Sylfaen;6;5 bodov"/>
    <w:basedOn w:val="Zkladntext"/>
    <w:rsid w:val="00473F89"/>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5Exact">
    <w:name w:val="Základný text (35) Exact"/>
    <w:basedOn w:val="Predvolenpsmoodseku"/>
    <w:link w:val="Zkladntext35"/>
    <w:rsid w:val="00473F89"/>
    <w:rPr>
      <w:rFonts w:ascii="CordiaUPC" w:eastAsia="CordiaUPC" w:hAnsi="CordiaUPC" w:cs="CordiaUPC"/>
      <w:spacing w:val="-6"/>
      <w:sz w:val="28"/>
      <w:szCs w:val="28"/>
      <w:shd w:val="clear" w:color="auto" w:fill="FFFFFF"/>
    </w:rPr>
  </w:style>
  <w:style w:type="paragraph" w:customStyle="1" w:styleId="Zkladntext35">
    <w:name w:val="Základný text (35)"/>
    <w:basedOn w:val="Normlny"/>
    <w:link w:val="Zkladntext35Exact"/>
    <w:rsid w:val="00473F89"/>
    <w:pPr>
      <w:widowControl w:val="0"/>
      <w:shd w:val="clear" w:color="auto" w:fill="FFFFFF"/>
      <w:spacing w:after="0" w:line="0" w:lineRule="atLeast"/>
    </w:pPr>
    <w:rPr>
      <w:rFonts w:ascii="CordiaUPC" w:eastAsia="CordiaUPC" w:hAnsi="CordiaUPC" w:cs="CordiaUPC"/>
      <w:spacing w:val="-6"/>
      <w:sz w:val="28"/>
      <w:szCs w:val="28"/>
    </w:rPr>
  </w:style>
  <w:style w:type="character" w:customStyle="1" w:styleId="Zkladntext35BookmanOldStyle10bodovKurzvaRiadkovanie-1ptExact">
    <w:name w:val="Základný text (35) + Bookman Old Style;10 bodov;Kurzíva;Riadkovanie -1 pt Exact"/>
    <w:basedOn w:val="Zkladntext35Exact"/>
    <w:rsid w:val="00473F89"/>
    <w:rPr>
      <w:rFonts w:ascii="Bookman Old Style" w:eastAsia="Bookman Old Style" w:hAnsi="Bookman Old Style" w:cs="Bookman Old Style"/>
      <w:i/>
      <w:iCs/>
      <w:color w:val="000000"/>
      <w:spacing w:val="-24"/>
      <w:w w:val="100"/>
      <w:position w:val="0"/>
      <w:sz w:val="20"/>
      <w:szCs w:val="20"/>
      <w:shd w:val="clear" w:color="auto" w:fill="FFFFFF"/>
      <w:lang w:val="sk-SK" w:eastAsia="sk-SK" w:bidi="sk-SK"/>
    </w:rPr>
  </w:style>
  <w:style w:type="character" w:customStyle="1" w:styleId="Zkladntext8bodovTun">
    <w:name w:val="Základný text + 8 bodov;Tučné"/>
    <w:basedOn w:val="Zkladntext"/>
    <w:rsid w:val="00473F89"/>
    <w:rPr>
      <w:rFonts w:ascii="Bookman Old Style" w:eastAsia="Bookman Old Style" w:hAnsi="Bookman Old Style" w:cs="Bookman Old Style"/>
      <w:b/>
      <w:bCs/>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20"/>
      <w:w w:val="100"/>
      <w:position w:val="0"/>
      <w:sz w:val="14"/>
      <w:szCs w:val="14"/>
      <w:u w:val="none"/>
      <w:shd w:val="clear" w:color="auto" w:fill="FFFFFF"/>
      <w:lang w:val="sk-SK" w:eastAsia="sk-SK" w:bidi="sk-SK"/>
    </w:rPr>
  </w:style>
  <w:style w:type="character" w:customStyle="1" w:styleId="Zhlavie132">
    <w:name w:val="Záhlavie #13 (2)_"/>
    <w:basedOn w:val="Predvolenpsmoodseku"/>
    <w:link w:val="Zhlavie1320"/>
    <w:rsid w:val="00473F89"/>
    <w:rPr>
      <w:rFonts w:ascii="Book Antiqua" w:eastAsia="Book Antiqua" w:hAnsi="Book Antiqua" w:cs="Book Antiqua"/>
      <w:b/>
      <w:bCs/>
      <w:shd w:val="clear" w:color="auto" w:fill="FFFFFF"/>
    </w:rPr>
  </w:style>
  <w:style w:type="paragraph" w:customStyle="1" w:styleId="Zhlavie1320">
    <w:name w:val="Záhlavie #13 (2)"/>
    <w:basedOn w:val="Normlny"/>
    <w:link w:val="Zhlavie132"/>
    <w:rsid w:val="00473F89"/>
    <w:pPr>
      <w:widowControl w:val="0"/>
      <w:shd w:val="clear" w:color="auto" w:fill="FFFFFF"/>
      <w:spacing w:after="180" w:line="0" w:lineRule="atLeast"/>
      <w:jc w:val="center"/>
    </w:pPr>
    <w:rPr>
      <w:rFonts w:ascii="Book Antiqua" w:eastAsia="Book Antiqua" w:hAnsi="Book Antiqua" w:cs="Book Antiqua"/>
      <w:b/>
      <w:bCs/>
    </w:rPr>
  </w:style>
  <w:style w:type="character" w:customStyle="1" w:styleId="ZkladntextSylfaen95bodov">
    <w:name w:val="Základný text + Sylfaen;9;5 bodov"/>
    <w:basedOn w:val="Zkladntext"/>
    <w:rsid w:val="00473F89"/>
    <w:rPr>
      <w:rFonts w:ascii="Sylfaen" w:eastAsia="Sylfaen" w:hAnsi="Sylfaen" w:cs="Sylfaen"/>
      <w:b w:val="0"/>
      <w:bCs w:val="0"/>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hlavie14">
    <w:name w:val="Záhlavie #14_"/>
    <w:basedOn w:val="Predvolenpsmoodseku"/>
    <w:rsid w:val="00473F89"/>
    <w:rPr>
      <w:rFonts w:ascii="Book Antiqua" w:eastAsia="Book Antiqua" w:hAnsi="Book Antiqua" w:cs="Book Antiqua"/>
      <w:b/>
      <w:bCs/>
      <w:i w:val="0"/>
      <w:iCs w:val="0"/>
      <w:smallCaps w:val="0"/>
      <w:strike w:val="0"/>
      <w:u w:val="none"/>
    </w:rPr>
  </w:style>
  <w:style w:type="character" w:customStyle="1" w:styleId="Zhlavie140">
    <w:name w:val="Záhlavie #14"/>
    <w:basedOn w:val="Zhlavie14"/>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13Riadkovanie0pt">
    <w:name w:val="Základný text (13) + Riadkovanie 0 pt"/>
    <w:basedOn w:val="Zkladntext13"/>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2085bodov">
    <w:name w:val="Základný text (20) + 8;5 bodov"/>
    <w:basedOn w:val="Zkladntext20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8bodov">
    <w:name w:val="Základný text + Book Antiqua;8 bodov"/>
    <w:basedOn w:val="Zkladntext"/>
    <w:rsid w:val="00473F89"/>
    <w:rPr>
      <w:rFonts w:ascii="Book Antiqua" w:eastAsia="Book Antiqua" w:hAnsi="Book Antiqua" w:cs="Book Antiqu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45bodovKurzvaRiadkovanie1pt">
    <w:name w:val="Základný text + 4;5 bodov;Kurzíva;Riadkovanie 1 pt"/>
    <w:basedOn w:val="Zkladntext"/>
    <w:rsid w:val="00473F89"/>
    <w:rPr>
      <w:rFonts w:ascii="Bookman Old Style" w:eastAsia="Bookman Old Style" w:hAnsi="Bookman Old Style" w:cs="Bookman Old Style"/>
      <w:b w:val="0"/>
      <w:bCs w:val="0"/>
      <w:i/>
      <w:iCs/>
      <w:smallCaps w:val="0"/>
      <w:strike w:val="0"/>
      <w:color w:val="000000"/>
      <w:spacing w:val="20"/>
      <w:w w:val="100"/>
      <w:position w:val="0"/>
      <w:sz w:val="9"/>
      <w:szCs w:val="9"/>
      <w:u w:val="none"/>
      <w:shd w:val="clear" w:color="auto" w:fill="FFFFFF"/>
      <w:lang w:val="sk-SK" w:eastAsia="sk-SK" w:bidi="sk-SK"/>
    </w:rPr>
  </w:style>
  <w:style w:type="character" w:customStyle="1" w:styleId="Zkladntext43">
    <w:name w:val="Základný text (43)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kladntext430">
    <w:name w:val="Základný text (43)"/>
    <w:basedOn w:val="Zkladntext43"/>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KurzvaRiadkovanie0pt">
    <w:name w:val="Základný text + Kurzíva;Riadkovanie 0 pt"/>
    <w:basedOn w:val="Zkladntext"/>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10bodov">
    <w:name w:val="Základný text + 10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142">
    <w:name w:val="Záhlavie #14 (2)_"/>
    <w:basedOn w:val="Predvolenpsmoodseku"/>
    <w:link w:val="Zhlavie1420"/>
    <w:rsid w:val="00473F89"/>
    <w:rPr>
      <w:rFonts w:ascii="Book Antiqua" w:eastAsia="Book Antiqua" w:hAnsi="Book Antiqua" w:cs="Book Antiqua"/>
      <w:b/>
      <w:bCs/>
      <w:shd w:val="clear" w:color="auto" w:fill="FFFFFF"/>
    </w:rPr>
  </w:style>
  <w:style w:type="paragraph" w:customStyle="1" w:styleId="Zhlavie1420">
    <w:name w:val="Záhlavie #14 (2)"/>
    <w:basedOn w:val="Normlny"/>
    <w:link w:val="Zhlavie142"/>
    <w:rsid w:val="00473F89"/>
    <w:pPr>
      <w:widowControl w:val="0"/>
      <w:shd w:val="clear" w:color="auto" w:fill="FFFFFF"/>
      <w:spacing w:after="240" w:line="0" w:lineRule="atLeast"/>
      <w:jc w:val="center"/>
    </w:pPr>
    <w:rPr>
      <w:rFonts w:ascii="Book Antiqua" w:eastAsia="Book Antiqua" w:hAnsi="Book Antiqua" w:cs="Book Antiqua"/>
      <w:b/>
      <w:bCs/>
    </w:rPr>
  </w:style>
  <w:style w:type="character" w:customStyle="1" w:styleId="ZkladntextBookAntiqua12bodovTun">
    <w:name w:val="Základný text + Book Antiqua;12 bodov;Tučné"/>
    <w:basedOn w:val="Zkladntext"/>
    <w:rsid w:val="00473F89"/>
    <w:rPr>
      <w:rFonts w:ascii="Book Antiqua" w:eastAsia="Book Antiqua" w:hAnsi="Book Antiqua" w:cs="Book Antiqua"/>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ZkladntextRiadkovanie1pt">
    <w:name w:val="Základný text + 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shd w:val="clear" w:color="auto" w:fill="FFFFFF"/>
      <w:lang w:val="sk-SK" w:eastAsia="sk-SK" w:bidi="sk-SK"/>
    </w:rPr>
  </w:style>
  <w:style w:type="character" w:customStyle="1" w:styleId="Zkladntext44">
    <w:name w:val="Základný text (44)_"/>
    <w:basedOn w:val="Predvolenpsmoodseku"/>
    <w:link w:val="Zkladntext440"/>
    <w:rsid w:val="00473F89"/>
    <w:rPr>
      <w:rFonts w:ascii="Bookman Old Style" w:eastAsia="Bookman Old Style" w:hAnsi="Bookman Old Style" w:cs="Bookman Old Style"/>
      <w:sz w:val="18"/>
      <w:szCs w:val="18"/>
      <w:shd w:val="clear" w:color="auto" w:fill="FFFFFF"/>
    </w:rPr>
  </w:style>
  <w:style w:type="paragraph" w:customStyle="1" w:styleId="Zkladntext440">
    <w:name w:val="Základný text (44)"/>
    <w:basedOn w:val="Normlny"/>
    <w:link w:val="Zkladntext44"/>
    <w:rsid w:val="00473F89"/>
    <w:pPr>
      <w:widowControl w:val="0"/>
      <w:shd w:val="clear" w:color="auto" w:fill="FFFFFF"/>
      <w:spacing w:after="240" w:line="0" w:lineRule="atLeast"/>
      <w:jc w:val="both"/>
    </w:pPr>
    <w:rPr>
      <w:rFonts w:ascii="Bookman Old Style" w:eastAsia="Bookman Old Style" w:hAnsi="Bookman Old Style" w:cs="Bookman Old Style"/>
      <w:sz w:val="18"/>
      <w:szCs w:val="18"/>
    </w:rPr>
  </w:style>
  <w:style w:type="character" w:customStyle="1" w:styleId="Zkladntext8">
    <w:name w:val="Základný text (8)_"/>
    <w:basedOn w:val="Predvolenpsmoodseku"/>
    <w:rsid w:val="00473F89"/>
    <w:rPr>
      <w:rFonts w:ascii="Bookman Old Style" w:eastAsia="Bookman Old Style" w:hAnsi="Bookman Old Style" w:cs="Bookman Old Style"/>
      <w:b w:val="0"/>
      <w:bCs w:val="0"/>
      <w:i w:val="0"/>
      <w:iCs w:val="0"/>
      <w:smallCaps w:val="0"/>
      <w:strike w:val="0"/>
      <w:sz w:val="14"/>
      <w:szCs w:val="14"/>
      <w:u w:val="none"/>
    </w:rPr>
  </w:style>
  <w:style w:type="character" w:customStyle="1" w:styleId="Zkladntext80">
    <w:name w:val="Základný text (8)"/>
    <w:basedOn w:val="Zkladntext8"/>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lang w:val="sk-SK" w:eastAsia="sk-SK" w:bidi="sk-SK"/>
    </w:rPr>
  </w:style>
  <w:style w:type="character" w:customStyle="1" w:styleId="Zkladntext46">
    <w:name w:val="Základný text (46)_"/>
    <w:basedOn w:val="Predvolenpsmoodseku"/>
    <w:link w:val="Zkladntext460"/>
    <w:rsid w:val="00473F89"/>
    <w:rPr>
      <w:rFonts w:ascii="Bookman Old Style" w:eastAsia="Bookman Old Style" w:hAnsi="Bookman Old Style" w:cs="Bookman Old Style"/>
      <w:b/>
      <w:bCs/>
      <w:sz w:val="13"/>
      <w:szCs w:val="13"/>
      <w:shd w:val="clear" w:color="auto" w:fill="FFFFFF"/>
    </w:rPr>
  </w:style>
  <w:style w:type="paragraph" w:customStyle="1" w:styleId="Zkladntext460">
    <w:name w:val="Základný text (46)"/>
    <w:basedOn w:val="Normlny"/>
    <w:link w:val="Zkladntext46"/>
    <w:rsid w:val="00473F89"/>
    <w:pPr>
      <w:widowControl w:val="0"/>
      <w:shd w:val="clear" w:color="auto" w:fill="FFFFFF"/>
      <w:spacing w:before="2940" w:after="0" w:line="0" w:lineRule="atLeast"/>
      <w:jc w:val="both"/>
    </w:pPr>
    <w:rPr>
      <w:rFonts w:ascii="Bookman Old Style" w:eastAsia="Bookman Old Style" w:hAnsi="Bookman Old Style" w:cs="Bookman Old Style"/>
      <w:b/>
      <w:bCs/>
      <w:sz w:val="13"/>
      <w:szCs w:val="13"/>
    </w:rPr>
  </w:style>
  <w:style w:type="character" w:customStyle="1" w:styleId="Nzovtabuky2Riadkovanie0pt">
    <w:name w:val="Názov tabuľky (2) + Riadkovanie 0 pt"/>
    <w:basedOn w:val="Nzovtabuky2"/>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Hlavikaalebopta105bodovTun">
    <w:name w:val="Hlavička alebo päta + 10;5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1"/>
      <w:szCs w:val="21"/>
      <w:u w:val="none"/>
      <w:lang w:val="sk-SK" w:eastAsia="sk-SK" w:bidi="sk-SK"/>
    </w:rPr>
  </w:style>
  <w:style w:type="character" w:customStyle="1" w:styleId="Zkladntext5">
    <w:name w:val="Základný text (5)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HlavikaaleboptaTahoma95bodov">
    <w:name w:val="Hlavička alebo päta + Tahoma;9;5 bodov"/>
    <w:basedOn w:val="Hlavikaalebopta0"/>
    <w:rsid w:val="00473F89"/>
    <w:rPr>
      <w:rFonts w:ascii="Tahoma" w:eastAsia="Tahoma" w:hAnsi="Tahoma" w:cs="Tahoma"/>
      <w:b w:val="0"/>
      <w:bCs w:val="0"/>
      <w:i w:val="0"/>
      <w:iCs w:val="0"/>
      <w:smallCaps w:val="0"/>
      <w:strike w:val="0"/>
      <w:color w:val="000000"/>
      <w:spacing w:val="0"/>
      <w:w w:val="100"/>
      <w:position w:val="0"/>
      <w:sz w:val="19"/>
      <w:szCs w:val="19"/>
      <w:u w:val="none"/>
      <w:lang w:val="sk-SK" w:eastAsia="sk-SK" w:bidi="sk-SK"/>
    </w:rPr>
  </w:style>
  <w:style w:type="character" w:customStyle="1" w:styleId="ZkladntextTun">
    <w:name w:val="Základný text + 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72">
    <w:name w:val="Záhlavie #7 (2)_"/>
    <w:basedOn w:val="Predvolenpsmoodseku"/>
    <w:link w:val="Zhlavie720"/>
    <w:rsid w:val="00473F89"/>
    <w:rPr>
      <w:rFonts w:ascii="Times New Roman" w:eastAsia="Times New Roman" w:hAnsi="Times New Roman" w:cs="Times New Roman"/>
      <w:b/>
      <w:bCs/>
      <w:shd w:val="clear" w:color="auto" w:fill="FFFFFF"/>
    </w:rPr>
  </w:style>
  <w:style w:type="paragraph" w:customStyle="1" w:styleId="Zhlavie720">
    <w:name w:val="Záhlavie #7 (2)"/>
    <w:basedOn w:val="Normlny"/>
    <w:link w:val="Zhlavie72"/>
    <w:rsid w:val="00473F89"/>
    <w:pPr>
      <w:widowControl w:val="0"/>
      <w:shd w:val="clear" w:color="auto" w:fill="FFFFFF"/>
      <w:spacing w:after="240" w:line="0" w:lineRule="atLeast"/>
      <w:jc w:val="center"/>
      <w:outlineLvl w:val="6"/>
    </w:pPr>
    <w:rPr>
      <w:rFonts w:ascii="Times New Roman" w:eastAsia="Times New Roman" w:hAnsi="Times New Roman" w:cs="Times New Roman"/>
      <w:b/>
      <w:bCs/>
    </w:rPr>
  </w:style>
  <w:style w:type="character" w:customStyle="1" w:styleId="ZkladntextCenturySchoolbook8bodovKurzva">
    <w:name w:val="Základný text + Century Schoolbook;8 bodov;Kurzíva"/>
    <w:basedOn w:val="Zkladntext"/>
    <w:rsid w:val="00473F89"/>
    <w:rPr>
      <w:rFonts w:ascii="Century Schoolbook" w:eastAsia="Century Schoolbook" w:hAnsi="Century Schoolbook" w:cs="Century Schoolbook"/>
      <w:b w:val="0"/>
      <w:bCs w:val="0"/>
      <w:i/>
      <w:iCs/>
      <w:smallCaps w:val="0"/>
      <w:strike w:val="0"/>
      <w:color w:val="000000"/>
      <w:spacing w:val="0"/>
      <w:w w:val="100"/>
      <w:position w:val="0"/>
      <w:sz w:val="16"/>
      <w:szCs w:val="16"/>
      <w:u w:val="none"/>
      <w:shd w:val="clear" w:color="auto" w:fill="FFFFFF"/>
      <w:lang w:val="sk-SK" w:eastAsia="sk-SK" w:bidi="sk-SK"/>
    </w:rPr>
  </w:style>
  <w:style w:type="character" w:customStyle="1" w:styleId="Zkladntext12bodovTun">
    <w:name w:val="Základný text + 12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ObsahRiadkovanie5pt">
    <w:name w:val="Obsah + Riadkovanie 5 pt"/>
    <w:basedOn w:val="Obsah"/>
    <w:rsid w:val="00473F89"/>
    <w:rPr>
      <w:rFonts w:ascii="Times New Roman" w:eastAsia="Times New Roman" w:hAnsi="Times New Roman" w:cs="Times New Roman"/>
      <w:b w:val="0"/>
      <w:bCs w:val="0"/>
      <w:i w:val="0"/>
      <w:iCs w:val="0"/>
      <w:smallCaps w:val="0"/>
      <w:strike w:val="0"/>
      <w:color w:val="000000"/>
      <w:spacing w:val="100"/>
      <w:w w:val="100"/>
      <w:position w:val="0"/>
      <w:sz w:val="20"/>
      <w:szCs w:val="20"/>
      <w:u w:val="none"/>
      <w:lang w:val="sk-SK" w:eastAsia="sk-SK" w:bidi="sk-SK"/>
    </w:rPr>
  </w:style>
  <w:style w:type="character" w:customStyle="1" w:styleId="ObsahKapitlky">
    <w:name w:val="Obsah + Kapitálky"/>
    <w:basedOn w:val="Obsah"/>
    <w:rsid w:val="00473F89"/>
    <w:rPr>
      <w:rFonts w:ascii="Times New Roman" w:eastAsia="Times New Roman" w:hAnsi="Times New Roman" w:cs="Times New Roman"/>
      <w:b w:val="0"/>
      <w:bCs w:val="0"/>
      <w:i w:val="0"/>
      <w:iCs w:val="0"/>
      <w:smallCaps/>
      <w:strike w:val="0"/>
      <w:color w:val="000000"/>
      <w:spacing w:val="0"/>
      <w:w w:val="100"/>
      <w:position w:val="0"/>
      <w:sz w:val="20"/>
      <w:szCs w:val="20"/>
      <w:u w:val="none"/>
      <w:lang w:val="sk-SK" w:eastAsia="sk-SK" w:bidi="sk-SK"/>
    </w:rPr>
  </w:style>
  <w:style w:type="character" w:customStyle="1" w:styleId="Zkladntext50">
    <w:name w:val="Základný text (5)"/>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6Kurzva">
    <w:name w:val="Základný text (6) + Kurzíva"/>
    <w:basedOn w:val="Zkladntext6"/>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ObsahTun">
    <w:name w:val="Obsah + Tučné"/>
    <w:basedOn w:val="Obsah"/>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
    <w:name w:val="Základný text (4)_"/>
    <w:basedOn w:val="Predvolenpsmoodseku"/>
    <w:rsid w:val="00473F89"/>
    <w:rPr>
      <w:rFonts w:ascii="Times New Roman" w:eastAsia="Times New Roman" w:hAnsi="Times New Roman" w:cs="Times New Roman"/>
      <w:b w:val="0"/>
      <w:bCs w:val="0"/>
      <w:i w:val="0"/>
      <w:iCs w:val="0"/>
      <w:smallCaps w:val="0"/>
      <w:strike w:val="0"/>
      <w:sz w:val="12"/>
      <w:szCs w:val="12"/>
      <w:u w:val="none"/>
    </w:rPr>
  </w:style>
  <w:style w:type="character" w:customStyle="1" w:styleId="Zkladntext40">
    <w:name w:val="Základný text (4)"/>
    <w:basedOn w:val="Zkladntext4"/>
    <w:rsid w:val="00473F89"/>
    <w:rPr>
      <w:rFonts w:ascii="Times New Roman" w:eastAsia="Times New Roman" w:hAnsi="Times New Roman" w:cs="Times New Roman"/>
      <w:b w:val="0"/>
      <w:bCs w:val="0"/>
      <w:i w:val="0"/>
      <w:iCs w:val="0"/>
      <w:smallCaps w:val="0"/>
      <w:strike w:val="0"/>
      <w:color w:val="000000"/>
      <w:spacing w:val="0"/>
      <w:w w:val="100"/>
      <w:position w:val="0"/>
      <w:sz w:val="12"/>
      <w:szCs w:val="12"/>
      <w:u w:val="none"/>
      <w:lang w:val="sk-SK" w:eastAsia="sk-SK" w:bidi="sk-SK"/>
    </w:rPr>
  </w:style>
  <w:style w:type="character" w:customStyle="1" w:styleId="Zkladntext8bodovRiadkovanie0ptExact">
    <w:name w:val="Základný text + 8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55bodovRiadkovanie0ptExact">
    <w:name w:val="Základný text + 5;5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sk-SK" w:eastAsia="sk-SK" w:bidi="sk-SK"/>
    </w:rPr>
  </w:style>
  <w:style w:type="character" w:customStyle="1" w:styleId="Zkladntext5bodov">
    <w:name w:val="Základný text + 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hlavie2">
    <w:name w:val="Záhlavie #2_"/>
    <w:basedOn w:val="Predvolenpsmoodseku"/>
    <w:link w:val="Zhlavie20"/>
    <w:rsid w:val="00473F89"/>
    <w:rPr>
      <w:rFonts w:ascii="Times New Roman" w:eastAsia="Times New Roman" w:hAnsi="Times New Roman" w:cs="Times New Roman"/>
      <w:sz w:val="20"/>
      <w:szCs w:val="20"/>
      <w:shd w:val="clear" w:color="auto" w:fill="FFFFFF"/>
    </w:rPr>
  </w:style>
  <w:style w:type="paragraph" w:customStyle="1" w:styleId="Zhlavie20">
    <w:name w:val="Záhlavie #2"/>
    <w:basedOn w:val="Normlny"/>
    <w:link w:val="Zhlavie2"/>
    <w:rsid w:val="00473F89"/>
    <w:pPr>
      <w:widowControl w:val="0"/>
      <w:shd w:val="clear" w:color="auto" w:fill="FFFFFF"/>
      <w:spacing w:after="120" w:line="0" w:lineRule="atLeast"/>
      <w:ind w:firstLine="420"/>
      <w:jc w:val="both"/>
      <w:outlineLvl w:val="1"/>
    </w:pPr>
    <w:rPr>
      <w:rFonts w:ascii="Times New Roman" w:eastAsia="Times New Roman" w:hAnsi="Times New Roman" w:cs="Times New Roman"/>
      <w:sz w:val="20"/>
      <w:szCs w:val="20"/>
    </w:rPr>
  </w:style>
  <w:style w:type="character" w:customStyle="1" w:styleId="Zhlavie2Riadkovanie2pt">
    <w:name w:val="Záhlavie #2 + Riadkovanie 2 pt"/>
    <w:basedOn w:val="Zhlavie2"/>
    <w:rsid w:val="00473F89"/>
    <w:rPr>
      <w:rFonts w:ascii="Times New Roman" w:eastAsia="Times New Roman" w:hAnsi="Times New Roman" w:cs="Times New Roman"/>
      <w:color w:val="000000"/>
      <w:spacing w:val="50"/>
      <w:w w:val="100"/>
      <w:position w:val="0"/>
      <w:sz w:val="20"/>
      <w:szCs w:val="20"/>
      <w:shd w:val="clear" w:color="auto" w:fill="FFFFFF"/>
      <w:lang w:val="sk-SK" w:eastAsia="sk-SK" w:bidi="sk-SK"/>
    </w:rPr>
  </w:style>
  <w:style w:type="character" w:customStyle="1" w:styleId="ZkladntextRiadkovanie8pt">
    <w:name w:val="Základný text + Riadkovanie 8 pt"/>
    <w:basedOn w:val="Zkladntext"/>
    <w:rsid w:val="00473F89"/>
    <w:rPr>
      <w:rFonts w:ascii="Times New Roman" w:eastAsia="Times New Roman" w:hAnsi="Times New Roman" w:cs="Times New Roman"/>
      <w:b w:val="0"/>
      <w:bCs w:val="0"/>
      <w:i w:val="0"/>
      <w:iCs w:val="0"/>
      <w:smallCaps w:val="0"/>
      <w:strike w:val="0"/>
      <w:color w:val="000000"/>
      <w:spacing w:val="170"/>
      <w:w w:val="100"/>
      <w:position w:val="0"/>
      <w:sz w:val="20"/>
      <w:szCs w:val="20"/>
      <w:u w:val="none"/>
      <w:shd w:val="clear" w:color="auto" w:fill="FFFFFF"/>
      <w:lang w:val="sk-SK" w:eastAsia="sk-SK" w:bidi="sk-SK"/>
    </w:rPr>
  </w:style>
  <w:style w:type="character" w:customStyle="1" w:styleId="Poznmkapodiarou4">
    <w:name w:val="Poznámka pod čiarou (4)_"/>
    <w:basedOn w:val="Predvolenpsmoodseku"/>
    <w:link w:val="Poznmkapodiarou40"/>
    <w:rsid w:val="00473F89"/>
    <w:rPr>
      <w:rFonts w:ascii="Times New Roman" w:eastAsia="Times New Roman" w:hAnsi="Times New Roman" w:cs="Times New Roman"/>
      <w:i/>
      <w:iCs/>
      <w:spacing w:val="10"/>
      <w:sz w:val="20"/>
      <w:szCs w:val="20"/>
      <w:shd w:val="clear" w:color="auto" w:fill="FFFFFF"/>
    </w:rPr>
  </w:style>
  <w:style w:type="paragraph" w:customStyle="1" w:styleId="Poznmkapodiarou40">
    <w:name w:val="Poznámka pod čiarou (4)"/>
    <w:basedOn w:val="Normlny"/>
    <w:link w:val="Poznmkapodiarou4"/>
    <w:rsid w:val="00473F89"/>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character" w:customStyle="1" w:styleId="Poznmkapodiarou4Riadkovanie0pt">
    <w:name w:val="Poznámka pod čiarou (4) + Riadkovanie 0 pt"/>
    <w:basedOn w:val="Poznmkapodiarou4"/>
    <w:rsid w:val="00473F89"/>
    <w:rPr>
      <w:rFonts w:ascii="Times New Roman" w:eastAsia="Times New Roman" w:hAnsi="Times New Roman" w:cs="Times New Roman"/>
      <w:i/>
      <w:iCs/>
      <w:color w:val="000000"/>
      <w:spacing w:val="0"/>
      <w:w w:val="100"/>
      <w:position w:val="0"/>
      <w:sz w:val="20"/>
      <w:szCs w:val="20"/>
      <w:shd w:val="clear" w:color="auto" w:fill="FFFFFF"/>
      <w:lang w:val="sk-SK" w:eastAsia="sk-SK" w:bidi="sk-SK"/>
    </w:rPr>
  </w:style>
  <w:style w:type="character" w:customStyle="1" w:styleId="ZkladntextRiadkovanie0ptExact">
    <w:name w:val="Základný text + Riadkovanie 0 pt Exact"/>
    <w:basedOn w:val="Zkladntext"/>
    <w:rsid w:val="00473F89"/>
    <w:rPr>
      <w:rFonts w:ascii="Times New Roman" w:eastAsia="Times New Roman" w:hAnsi="Times New Roman" w:cs="Times New Roman"/>
      <w:b w:val="0"/>
      <w:bCs w:val="0"/>
      <w:i w:val="0"/>
      <w:iCs w:val="0"/>
      <w:smallCaps w:val="0"/>
      <w:strike w:val="0"/>
      <w:color w:val="000000"/>
      <w:spacing w:val="9"/>
      <w:w w:val="100"/>
      <w:position w:val="0"/>
      <w:sz w:val="19"/>
      <w:szCs w:val="19"/>
      <w:u w:val="none"/>
      <w:shd w:val="clear" w:color="auto" w:fill="FFFFFF"/>
      <w:lang w:val="sk-SK" w:eastAsia="sk-SK" w:bidi="sk-SK"/>
    </w:rPr>
  </w:style>
  <w:style w:type="character" w:customStyle="1" w:styleId="ZkladntextKurzvaRiadkovanie4pt">
    <w:name w:val="Základný text + Kurzíva;Riadkovanie 4 pt"/>
    <w:basedOn w:val="Zkladntext"/>
    <w:rsid w:val="00473F89"/>
    <w:rPr>
      <w:rFonts w:ascii="Times New Roman" w:eastAsia="Times New Roman" w:hAnsi="Times New Roman" w:cs="Times New Roman"/>
      <w:b w:val="0"/>
      <w:bCs w:val="0"/>
      <w:i/>
      <w:iCs/>
      <w:smallCaps w:val="0"/>
      <w:strike w:val="0"/>
      <w:color w:val="000000"/>
      <w:spacing w:val="90"/>
      <w:w w:val="100"/>
      <w:position w:val="0"/>
      <w:sz w:val="20"/>
      <w:szCs w:val="20"/>
      <w:u w:val="none"/>
      <w:shd w:val="clear" w:color="auto" w:fill="FFFFFF"/>
      <w:lang w:val="sk-SK" w:eastAsia="sk-SK" w:bidi="sk-SK"/>
    </w:rPr>
  </w:style>
  <w:style w:type="character" w:customStyle="1" w:styleId="Zkladntext29Exact">
    <w:name w:val="Základný text (29) Exact"/>
    <w:basedOn w:val="Predvolenpsmoodseku"/>
    <w:rsid w:val="00473F89"/>
    <w:rPr>
      <w:rFonts w:ascii="Tahoma" w:eastAsia="Tahoma" w:hAnsi="Tahoma" w:cs="Tahoma"/>
      <w:b w:val="0"/>
      <w:bCs w:val="0"/>
      <w:i w:val="0"/>
      <w:iCs w:val="0"/>
      <w:smallCaps w:val="0"/>
      <w:strike w:val="0"/>
      <w:sz w:val="21"/>
      <w:szCs w:val="21"/>
      <w:u w:val="none"/>
    </w:rPr>
  </w:style>
  <w:style w:type="character" w:customStyle="1" w:styleId="Zkladntext28">
    <w:name w:val="Základný text (28)_"/>
    <w:basedOn w:val="Predvolenpsmoodseku"/>
    <w:rsid w:val="00473F89"/>
    <w:rPr>
      <w:rFonts w:ascii="Tahoma" w:eastAsia="Tahoma" w:hAnsi="Tahoma" w:cs="Tahoma"/>
      <w:b w:val="0"/>
      <w:bCs w:val="0"/>
      <w:i w:val="0"/>
      <w:iCs w:val="0"/>
      <w:smallCaps w:val="0"/>
      <w:strike w:val="0"/>
      <w:sz w:val="22"/>
      <w:szCs w:val="22"/>
      <w:u w:val="none"/>
    </w:rPr>
  </w:style>
  <w:style w:type="character" w:customStyle="1" w:styleId="Zkladntext28TimesNewRoman10bodov">
    <w:name w:val="Základný text (28) + Times New Roman;10 bodov"/>
    <w:basedOn w:val="Zkladntext28"/>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280">
    <w:name w:val="Základný text (28)"/>
    <w:basedOn w:val="Zkladntext28"/>
    <w:rsid w:val="00473F89"/>
    <w:rPr>
      <w:rFonts w:ascii="Tahoma" w:eastAsia="Tahoma" w:hAnsi="Tahoma" w:cs="Tahoma"/>
      <w:b w:val="0"/>
      <w:bCs w:val="0"/>
      <w:i w:val="0"/>
      <w:iCs w:val="0"/>
      <w:smallCaps w:val="0"/>
      <w:strike w:val="0"/>
      <w:color w:val="000000"/>
      <w:spacing w:val="0"/>
      <w:w w:val="100"/>
      <w:position w:val="0"/>
      <w:sz w:val="22"/>
      <w:szCs w:val="22"/>
      <w:u w:val="none"/>
      <w:lang w:val="sk-SK" w:eastAsia="sk-SK" w:bidi="sk-SK"/>
    </w:rPr>
  </w:style>
  <w:style w:type="character" w:customStyle="1" w:styleId="ZkladntextCenturySchoolbook7bodov">
    <w:name w:val="Základný text + Century Schoolbook;7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8bodovTunRiadkovanie2pt">
    <w:name w:val="Základný text + 8 bodov;Tučné;Riadkovanie 2 pt"/>
    <w:basedOn w:val="Zkladntext"/>
    <w:rsid w:val="00473F89"/>
    <w:rPr>
      <w:rFonts w:ascii="Times New Roman" w:eastAsia="Times New Roman" w:hAnsi="Times New Roman" w:cs="Times New Roman"/>
      <w:b/>
      <w:bCs/>
      <w:i w:val="0"/>
      <w:iCs w:val="0"/>
      <w:smallCaps w:val="0"/>
      <w:strike w:val="0"/>
      <w:color w:val="000000"/>
      <w:spacing w:val="40"/>
      <w:w w:val="100"/>
      <w:position w:val="0"/>
      <w:sz w:val="16"/>
      <w:szCs w:val="16"/>
      <w:u w:val="none"/>
      <w:shd w:val="clear" w:color="auto" w:fill="FFFFFF"/>
      <w:lang w:val="sk-SK" w:eastAsia="sk-SK" w:bidi="sk-SK"/>
    </w:rPr>
  </w:style>
  <w:style w:type="character" w:customStyle="1" w:styleId="ZkladntextCenturySchoolbook5bodov">
    <w:name w:val="Základný text + Century Schoolbook;5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kladntext65bodov">
    <w:name w:val="Základný text + 6;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3Exact">
    <w:name w:val="Základný text (33) Exact"/>
    <w:basedOn w:val="Predvolenpsmoodseku"/>
    <w:link w:val="Zkladntext33"/>
    <w:rsid w:val="00473F89"/>
    <w:rPr>
      <w:rFonts w:ascii="Century Schoolbook" w:eastAsia="Century Schoolbook" w:hAnsi="Century Schoolbook" w:cs="Century Schoolbook"/>
      <w:i/>
      <w:iCs/>
      <w:spacing w:val="8"/>
      <w:sz w:val="14"/>
      <w:szCs w:val="14"/>
      <w:shd w:val="clear" w:color="auto" w:fill="FFFFFF"/>
    </w:rPr>
  </w:style>
  <w:style w:type="paragraph" w:customStyle="1" w:styleId="Zkladntext33">
    <w:name w:val="Základný text (33)"/>
    <w:basedOn w:val="Normlny"/>
    <w:link w:val="Zkladntext33Exact"/>
    <w:rsid w:val="00473F89"/>
    <w:pPr>
      <w:widowControl w:val="0"/>
      <w:shd w:val="clear" w:color="auto" w:fill="FFFFFF"/>
      <w:spacing w:after="120" w:line="0" w:lineRule="atLeast"/>
    </w:pPr>
    <w:rPr>
      <w:rFonts w:ascii="Century Schoolbook" w:eastAsia="Century Schoolbook" w:hAnsi="Century Schoolbook" w:cs="Century Schoolbook"/>
      <w:i/>
      <w:iCs/>
      <w:spacing w:val="8"/>
      <w:sz w:val="14"/>
      <w:szCs w:val="14"/>
    </w:rPr>
  </w:style>
  <w:style w:type="character" w:customStyle="1" w:styleId="Zkladntext34Exact">
    <w:name w:val="Základný text (34) Exact"/>
    <w:basedOn w:val="Zkladntext34"/>
    <w:rsid w:val="00473F89"/>
    <w:rPr>
      <w:rFonts w:ascii="Times New Roman" w:eastAsia="Times New Roman" w:hAnsi="Times New Roman" w:cs="Times New Roman"/>
      <w:b/>
      <w:bCs/>
      <w:spacing w:val="1"/>
      <w:shd w:val="clear" w:color="auto" w:fill="FFFFFF"/>
    </w:rPr>
  </w:style>
  <w:style w:type="character" w:customStyle="1" w:styleId="Zkladntext34">
    <w:name w:val="Základný text (34)_"/>
    <w:basedOn w:val="Predvolenpsmoodseku"/>
    <w:link w:val="Zkladntext340"/>
    <w:rsid w:val="00473F89"/>
    <w:rPr>
      <w:rFonts w:ascii="Times New Roman" w:eastAsia="Times New Roman" w:hAnsi="Times New Roman" w:cs="Times New Roman"/>
      <w:b/>
      <w:bCs/>
      <w:shd w:val="clear" w:color="auto" w:fill="FFFFFF"/>
    </w:rPr>
  </w:style>
  <w:style w:type="paragraph" w:customStyle="1" w:styleId="Zkladntext340">
    <w:name w:val="Základný text (34)"/>
    <w:basedOn w:val="Normlny"/>
    <w:link w:val="Zkladntext34"/>
    <w:rsid w:val="00473F89"/>
    <w:pPr>
      <w:widowControl w:val="0"/>
      <w:shd w:val="clear" w:color="auto" w:fill="FFFFFF"/>
      <w:spacing w:after="0" w:line="0" w:lineRule="atLeast"/>
    </w:pPr>
    <w:rPr>
      <w:rFonts w:ascii="Times New Roman" w:eastAsia="Times New Roman" w:hAnsi="Times New Roman" w:cs="Times New Roman"/>
      <w:b/>
      <w:bCs/>
    </w:rPr>
  </w:style>
  <w:style w:type="character" w:customStyle="1" w:styleId="Zkladntext38">
    <w:name w:val="Základný text (38)_"/>
    <w:basedOn w:val="Predvolenpsmoodseku"/>
    <w:link w:val="Zkladntext380"/>
    <w:rsid w:val="00473F89"/>
    <w:rPr>
      <w:rFonts w:ascii="Century Schoolbook" w:eastAsia="Century Schoolbook" w:hAnsi="Century Schoolbook" w:cs="Century Schoolbook"/>
      <w:b/>
      <w:bCs/>
      <w:sz w:val="16"/>
      <w:szCs w:val="16"/>
      <w:shd w:val="clear" w:color="auto" w:fill="FFFFFF"/>
    </w:rPr>
  </w:style>
  <w:style w:type="paragraph" w:customStyle="1" w:styleId="Zkladntext380">
    <w:name w:val="Základný text (38)"/>
    <w:basedOn w:val="Normlny"/>
    <w:link w:val="Zkladntext38"/>
    <w:rsid w:val="00473F89"/>
    <w:pPr>
      <w:widowControl w:val="0"/>
      <w:shd w:val="clear" w:color="auto" w:fill="FFFFFF"/>
      <w:spacing w:before="60" w:after="0" w:line="0" w:lineRule="atLeast"/>
      <w:ind w:firstLine="420"/>
      <w:jc w:val="both"/>
    </w:pPr>
    <w:rPr>
      <w:rFonts w:ascii="Century Schoolbook" w:eastAsia="Century Schoolbook" w:hAnsi="Century Schoolbook" w:cs="Century Schoolbook"/>
      <w:b/>
      <w:bCs/>
      <w:sz w:val="16"/>
      <w:szCs w:val="16"/>
    </w:rPr>
  </w:style>
  <w:style w:type="character" w:customStyle="1" w:styleId="HlavikaaleboptaCenturySchoolbook6bodovTun">
    <w:name w:val="Hlavička alebo päta + Century Schoolbook;6 bodov;Tučné"/>
    <w:basedOn w:val="Hlavikaalebopta0"/>
    <w:rsid w:val="00473F89"/>
    <w:rPr>
      <w:rFonts w:ascii="Century Schoolbook" w:eastAsia="Century Schoolbook" w:hAnsi="Century Schoolbook" w:cs="Century Schoolbook"/>
      <w:b/>
      <w:bCs/>
      <w:i w:val="0"/>
      <w:iCs w:val="0"/>
      <w:smallCaps w:val="0"/>
      <w:strike w:val="0"/>
      <w:color w:val="000000"/>
      <w:spacing w:val="0"/>
      <w:w w:val="100"/>
      <w:position w:val="0"/>
      <w:sz w:val="12"/>
      <w:szCs w:val="12"/>
      <w:u w:val="none"/>
      <w:lang w:val="sk-SK" w:eastAsia="sk-SK" w:bidi="sk-SK"/>
    </w:rPr>
  </w:style>
  <w:style w:type="character" w:customStyle="1" w:styleId="HlavikaaleboptaGeorgiaKurzva">
    <w:name w:val="Hlavička alebo päta + Georgia;Kurzíva"/>
    <w:basedOn w:val="Hlavikaalebopta0"/>
    <w:rsid w:val="00473F89"/>
    <w:rPr>
      <w:rFonts w:ascii="Georgia" w:eastAsia="Georgia" w:hAnsi="Georgia" w:cs="Georgia"/>
      <w:b w:val="0"/>
      <w:bCs w:val="0"/>
      <w:i/>
      <w:iCs/>
      <w:smallCaps w:val="0"/>
      <w:strike w:val="0"/>
      <w:color w:val="000000"/>
      <w:spacing w:val="0"/>
      <w:w w:val="100"/>
      <w:position w:val="0"/>
      <w:sz w:val="20"/>
      <w:szCs w:val="20"/>
      <w:u w:val="none"/>
      <w:lang w:val="sk-SK" w:eastAsia="sk-SK" w:bidi="sk-SK"/>
    </w:rPr>
  </w:style>
  <w:style w:type="character" w:customStyle="1" w:styleId="Zkladntext3">
    <w:name w:val="Základný text (3)_"/>
    <w:basedOn w:val="Predvolenpsmoodseku"/>
    <w:rsid w:val="00473F89"/>
    <w:rPr>
      <w:rFonts w:ascii="Times New Roman" w:eastAsia="Times New Roman" w:hAnsi="Times New Roman" w:cs="Times New Roman"/>
      <w:b/>
      <w:bCs/>
      <w:i w:val="0"/>
      <w:iCs w:val="0"/>
      <w:smallCaps w:val="0"/>
      <w:strike w:val="0"/>
      <w:sz w:val="16"/>
      <w:szCs w:val="16"/>
      <w:u w:val="none"/>
    </w:rPr>
  </w:style>
  <w:style w:type="character" w:customStyle="1" w:styleId="Zkladntext19">
    <w:name w:val="Základný text (19)_"/>
    <w:basedOn w:val="Predvolenpsmoodseku"/>
    <w:rsid w:val="00473F89"/>
    <w:rPr>
      <w:rFonts w:ascii="Times New Roman" w:eastAsia="Times New Roman" w:hAnsi="Times New Roman" w:cs="Times New Roman"/>
      <w:b w:val="0"/>
      <w:bCs w:val="0"/>
      <w:i w:val="0"/>
      <w:iCs w:val="0"/>
      <w:smallCaps w:val="0"/>
      <w:strike w:val="0"/>
      <w:sz w:val="14"/>
      <w:szCs w:val="14"/>
      <w:u w:val="none"/>
    </w:rPr>
  </w:style>
  <w:style w:type="character" w:customStyle="1" w:styleId="Zkladntext5Nietun">
    <w:name w:val="Základný text (5) + Nie tučné"/>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NzovtabukyRiadkovanie4pt">
    <w:name w:val="Názov tabuľky + Riadkovanie 4 pt"/>
    <w:basedOn w:val="Nzovtabuky"/>
    <w:rsid w:val="00473F89"/>
    <w:rPr>
      <w:rFonts w:ascii="Times New Roman" w:eastAsia="Times New Roman" w:hAnsi="Times New Roman" w:cs="Times New Roman"/>
      <w:b w:val="0"/>
      <w:bCs w:val="0"/>
      <w:i w:val="0"/>
      <w:iCs w:val="0"/>
      <w:smallCaps w:val="0"/>
      <w:strike w:val="0"/>
      <w:color w:val="000000"/>
      <w:spacing w:val="90"/>
      <w:w w:val="100"/>
      <w:position w:val="0"/>
      <w:sz w:val="20"/>
      <w:szCs w:val="20"/>
      <w:u w:val="none"/>
      <w:shd w:val="clear" w:color="auto" w:fill="FFFFFF"/>
      <w:lang w:val="sk-SK" w:eastAsia="sk-SK" w:bidi="sk-SK"/>
    </w:rPr>
  </w:style>
  <w:style w:type="character" w:customStyle="1" w:styleId="ZkladntextTahoma">
    <w:name w:val="Základný text + Tahoma"/>
    <w:basedOn w:val="Zkladntext"/>
    <w:rsid w:val="00473F89"/>
    <w:rPr>
      <w:rFonts w:ascii="Tahoma" w:eastAsia="Tahoma" w:hAnsi="Tahoma" w:cs="Tahom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85bodovTunKapitlky">
    <w:name w:val="Základný text + 8;5 bodov;Tučné;Kapitálky"/>
    <w:basedOn w:val="Zkladntext"/>
    <w:rsid w:val="00473F89"/>
    <w:rPr>
      <w:rFonts w:ascii="Times New Roman" w:eastAsia="Times New Roman" w:hAnsi="Times New Roman" w:cs="Times New Roman"/>
      <w:b/>
      <w:bCs/>
      <w:i w:val="0"/>
      <w:iCs w:val="0"/>
      <w:smallCaps/>
      <w:strike w:val="0"/>
      <w:color w:val="000000"/>
      <w:spacing w:val="0"/>
      <w:w w:val="100"/>
      <w:position w:val="0"/>
      <w:sz w:val="17"/>
      <w:szCs w:val="17"/>
      <w:u w:val="none"/>
      <w:shd w:val="clear" w:color="auto" w:fill="FFFFFF"/>
      <w:lang w:val="sk-SK" w:eastAsia="sk-SK" w:bidi="sk-SK"/>
    </w:rPr>
  </w:style>
  <w:style w:type="character" w:customStyle="1" w:styleId="Obsah85bodovTunKapitlky">
    <w:name w:val="Obsah + 8;5 bodov;Tučné;Kapitálky"/>
    <w:basedOn w:val="Obsah"/>
    <w:rsid w:val="00473F89"/>
    <w:rPr>
      <w:rFonts w:ascii="Times New Roman" w:eastAsia="Times New Roman" w:hAnsi="Times New Roman" w:cs="Times New Roman"/>
      <w:b/>
      <w:bCs/>
      <w:i w:val="0"/>
      <w:iCs w:val="0"/>
      <w:smallCaps/>
      <w:strike w:val="0"/>
      <w:color w:val="000000"/>
      <w:spacing w:val="0"/>
      <w:w w:val="100"/>
      <w:position w:val="0"/>
      <w:sz w:val="17"/>
      <w:szCs w:val="17"/>
      <w:u w:val="none"/>
      <w:lang w:val="sk-SK" w:eastAsia="sk-SK" w:bidi="sk-SK"/>
    </w:rPr>
  </w:style>
  <w:style w:type="character" w:customStyle="1" w:styleId="Zhlavie8">
    <w:name w:val="Záhlavie #8_"/>
    <w:basedOn w:val="Predvolenpsmoodseku"/>
    <w:link w:val="Zhlavie80"/>
    <w:rsid w:val="00473F89"/>
    <w:rPr>
      <w:rFonts w:ascii="Times New Roman" w:eastAsia="Times New Roman" w:hAnsi="Times New Roman" w:cs="Times New Roman"/>
      <w:sz w:val="12"/>
      <w:szCs w:val="12"/>
      <w:shd w:val="clear" w:color="auto" w:fill="FFFFFF"/>
    </w:rPr>
  </w:style>
  <w:style w:type="paragraph" w:customStyle="1" w:styleId="Zhlavie80">
    <w:name w:val="Záhlavie #8"/>
    <w:basedOn w:val="Normlny"/>
    <w:link w:val="Zhlavie8"/>
    <w:rsid w:val="00473F89"/>
    <w:pPr>
      <w:widowControl w:val="0"/>
      <w:shd w:val="clear" w:color="auto" w:fill="FFFFFF"/>
      <w:spacing w:before="60" w:after="180" w:line="0" w:lineRule="atLeast"/>
      <w:jc w:val="both"/>
      <w:outlineLvl w:val="7"/>
    </w:pPr>
    <w:rPr>
      <w:rFonts w:ascii="Times New Roman" w:eastAsia="Times New Roman" w:hAnsi="Times New Roman" w:cs="Times New Roman"/>
      <w:sz w:val="12"/>
      <w:szCs w:val="12"/>
    </w:rPr>
  </w:style>
  <w:style w:type="character" w:customStyle="1" w:styleId="Zkladntext190">
    <w:name w:val="Základný text (19)"/>
    <w:basedOn w:val="Zkladntext19"/>
    <w:rsid w:val="00473F8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sk-SK" w:eastAsia="sk-SK" w:bidi="sk-SK"/>
    </w:rPr>
  </w:style>
  <w:style w:type="character" w:customStyle="1" w:styleId="Zkladntext30">
    <w:name w:val="Základný text (3)"/>
    <w:basedOn w:val="Zkladntext3"/>
    <w:rsid w:val="00473F89"/>
    <w:rPr>
      <w:rFonts w:ascii="Times New Roman" w:eastAsia="Times New Roman" w:hAnsi="Times New Roman" w:cs="Times New Roman"/>
      <w:b/>
      <w:bCs/>
      <w:i w:val="0"/>
      <w:iCs w:val="0"/>
      <w:smallCaps w:val="0"/>
      <w:strike w:val="0"/>
      <w:color w:val="000000"/>
      <w:spacing w:val="0"/>
      <w:w w:val="100"/>
      <w:position w:val="0"/>
      <w:sz w:val="16"/>
      <w:szCs w:val="16"/>
      <w:u w:val="none"/>
      <w:lang w:val="sk-SK" w:eastAsia="sk-SK" w:bidi="sk-SK"/>
    </w:rPr>
  </w:style>
  <w:style w:type="character" w:customStyle="1" w:styleId="Zkladntext42Exact">
    <w:name w:val="Základný text (42) Exact"/>
    <w:basedOn w:val="Predvolenpsmoodseku"/>
    <w:link w:val="Zkladntext42"/>
    <w:rsid w:val="00473F89"/>
    <w:rPr>
      <w:rFonts w:ascii="Times New Roman" w:eastAsia="Times New Roman" w:hAnsi="Times New Roman" w:cs="Times New Roman"/>
      <w:spacing w:val="51"/>
      <w:w w:val="150"/>
      <w:sz w:val="52"/>
      <w:szCs w:val="52"/>
      <w:shd w:val="clear" w:color="auto" w:fill="FFFFFF"/>
    </w:rPr>
  </w:style>
  <w:style w:type="paragraph" w:customStyle="1" w:styleId="Zkladntext42">
    <w:name w:val="Základný text (42)"/>
    <w:basedOn w:val="Normlny"/>
    <w:link w:val="Zkladntext42Exact"/>
    <w:rsid w:val="00473F89"/>
    <w:pPr>
      <w:widowControl w:val="0"/>
      <w:shd w:val="clear" w:color="auto" w:fill="FFFFFF"/>
      <w:spacing w:after="0" w:line="0" w:lineRule="atLeast"/>
    </w:pPr>
    <w:rPr>
      <w:rFonts w:ascii="Times New Roman" w:eastAsia="Times New Roman" w:hAnsi="Times New Roman" w:cs="Times New Roman"/>
      <w:spacing w:val="51"/>
      <w:w w:val="150"/>
      <w:sz w:val="52"/>
      <w:szCs w:val="52"/>
    </w:rPr>
  </w:style>
  <w:style w:type="character" w:customStyle="1" w:styleId="Zkladntext400">
    <w:name w:val="Základný text (40)_"/>
    <w:basedOn w:val="Predvolenpsmoodseku"/>
    <w:link w:val="Zkladntext401"/>
    <w:rsid w:val="00473F89"/>
    <w:rPr>
      <w:rFonts w:ascii="Times New Roman" w:eastAsia="Times New Roman" w:hAnsi="Times New Roman" w:cs="Times New Roman"/>
      <w:b/>
      <w:bCs/>
      <w:shd w:val="clear" w:color="auto" w:fill="FFFFFF"/>
    </w:rPr>
  </w:style>
  <w:style w:type="paragraph" w:customStyle="1" w:styleId="Zkladntext401">
    <w:name w:val="Základný text (40)"/>
    <w:basedOn w:val="Normlny"/>
    <w:link w:val="Zkladntext400"/>
    <w:rsid w:val="00473F89"/>
    <w:pPr>
      <w:widowControl w:val="0"/>
      <w:shd w:val="clear" w:color="auto" w:fill="FFFFFF"/>
      <w:spacing w:before="60" w:after="180" w:line="0" w:lineRule="atLeast"/>
    </w:pPr>
    <w:rPr>
      <w:rFonts w:ascii="Times New Roman" w:eastAsia="Times New Roman" w:hAnsi="Times New Roman" w:cs="Times New Roman"/>
      <w:b/>
      <w:bCs/>
    </w:rPr>
  </w:style>
  <w:style w:type="character" w:customStyle="1" w:styleId="Zhlavie73">
    <w:name w:val="Záhlavie #7 (3)_"/>
    <w:basedOn w:val="Predvolenpsmoodseku"/>
    <w:rsid w:val="00473F89"/>
    <w:rPr>
      <w:rFonts w:ascii="Times New Roman" w:eastAsia="Times New Roman" w:hAnsi="Times New Roman" w:cs="Times New Roman"/>
      <w:b w:val="0"/>
      <w:bCs w:val="0"/>
      <w:i w:val="0"/>
      <w:iCs w:val="0"/>
      <w:smallCaps w:val="0"/>
      <w:strike w:val="0"/>
      <w:sz w:val="13"/>
      <w:szCs w:val="13"/>
      <w:u w:val="none"/>
    </w:rPr>
  </w:style>
  <w:style w:type="character" w:customStyle="1" w:styleId="Zhlavie730">
    <w:name w:val="Záhlavie #7 (3)"/>
    <w:basedOn w:val="Zhlavie73"/>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lang w:val="sk-SK" w:eastAsia="sk-SK" w:bidi="sk-SK"/>
    </w:rPr>
  </w:style>
  <w:style w:type="character" w:customStyle="1" w:styleId="Zkladntext41">
    <w:name w:val="Základný text (41)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410">
    <w:name w:val="Základný text (41)"/>
    <w:basedOn w:val="Zkladntext41"/>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Obsah12bodovTun">
    <w:name w:val="Obsah + 12 bodov;Tučné"/>
    <w:basedOn w:val="Obsah"/>
    <w:rsid w:val="00473F89"/>
    <w:rPr>
      <w:rFonts w:ascii="Times New Roman" w:eastAsia="Times New Roman" w:hAnsi="Times New Roman" w:cs="Times New Roman"/>
      <w:b/>
      <w:bCs/>
      <w:i w:val="0"/>
      <w:iCs w:val="0"/>
      <w:smallCaps w:val="0"/>
      <w:strike w:val="0"/>
      <w:color w:val="000000"/>
      <w:spacing w:val="0"/>
      <w:w w:val="100"/>
      <w:position w:val="0"/>
      <w:sz w:val="24"/>
      <w:szCs w:val="24"/>
      <w:u w:val="none"/>
      <w:lang w:val="sk-SK" w:eastAsia="sk-SK" w:bidi="sk-SK"/>
    </w:rPr>
  </w:style>
  <w:style w:type="character" w:customStyle="1" w:styleId="Zkladntext43Exact">
    <w:name w:val="Základný text (43) Exact"/>
    <w:basedOn w:val="Predvolenpsmoodseku"/>
    <w:rsid w:val="00473F89"/>
    <w:rPr>
      <w:rFonts w:ascii="Century Schoolbook" w:eastAsia="Century Schoolbook" w:hAnsi="Century Schoolbook" w:cs="Century Schoolbook"/>
      <w:b/>
      <w:bCs/>
      <w:i w:val="0"/>
      <w:iCs w:val="0"/>
      <w:smallCaps w:val="0"/>
      <w:strike w:val="0"/>
      <w:sz w:val="18"/>
      <w:szCs w:val="18"/>
      <w:u w:val="none"/>
    </w:rPr>
  </w:style>
  <w:style w:type="character" w:customStyle="1" w:styleId="Zkladntext44Exact">
    <w:name w:val="Základný text (44) Exact"/>
    <w:basedOn w:val="Predvolenpsmoodseku"/>
    <w:rsid w:val="00473F89"/>
    <w:rPr>
      <w:rFonts w:ascii="Times New Roman" w:eastAsia="Times New Roman" w:hAnsi="Times New Roman" w:cs="Times New Roman"/>
      <w:b/>
      <w:bCs/>
      <w:i w:val="0"/>
      <w:iCs w:val="0"/>
      <w:smallCaps w:val="0"/>
      <w:strike w:val="0"/>
      <w:sz w:val="19"/>
      <w:szCs w:val="19"/>
      <w:u w:val="none"/>
    </w:rPr>
  </w:style>
  <w:style w:type="character" w:customStyle="1" w:styleId="Zkladntext45Exact">
    <w:name w:val="Základný text (45) Exact"/>
    <w:basedOn w:val="Predvolenpsmoodseku"/>
    <w:link w:val="Zkladntext45"/>
    <w:rsid w:val="00473F89"/>
    <w:rPr>
      <w:rFonts w:ascii="Times New Roman" w:eastAsia="Times New Roman" w:hAnsi="Times New Roman" w:cs="Times New Roman"/>
      <w:b/>
      <w:bCs/>
      <w:sz w:val="19"/>
      <w:szCs w:val="19"/>
      <w:shd w:val="clear" w:color="auto" w:fill="FFFFFF"/>
    </w:rPr>
  </w:style>
  <w:style w:type="paragraph" w:customStyle="1" w:styleId="Zkladntext45">
    <w:name w:val="Základný text (45)"/>
    <w:basedOn w:val="Normlny"/>
    <w:link w:val="Zkladntext45Exact"/>
    <w:rsid w:val="00473F89"/>
    <w:pPr>
      <w:widowControl w:val="0"/>
      <w:shd w:val="clear" w:color="auto" w:fill="FFFFFF"/>
      <w:spacing w:after="0" w:line="245" w:lineRule="exact"/>
    </w:pPr>
    <w:rPr>
      <w:rFonts w:ascii="Times New Roman" w:eastAsia="Times New Roman" w:hAnsi="Times New Roman" w:cs="Times New Roman"/>
      <w:b/>
      <w:bCs/>
      <w:sz w:val="19"/>
      <w:szCs w:val="19"/>
    </w:rPr>
  </w:style>
  <w:style w:type="character" w:customStyle="1" w:styleId="Obsah18">
    <w:name w:val="Obsah (18)_"/>
    <w:basedOn w:val="Predvolenpsmoodseku"/>
    <w:rsid w:val="00473F89"/>
    <w:rPr>
      <w:rFonts w:ascii="Times New Roman" w:eastAsia="Times New Roman" w:hAnsi="Times New Roman" w:cs="Times New Roman"/>
      <w:b/>
      <w:bCs/>
      <w:i w:val="0"/>
      <w:iCs w:val="0"/>
      <w:smallCaps w:val="0"/>
      <w:strike w:val="0"/>
      <w:spacing w:val="20"/>
      <w:sz w:val="18"/>
      <w:szCs w:val="18"/>
      <w:u w:val="none"/>
    </w:rPr>
  </w:style>
  <w:style w:type="character" w:customStyle="1" w:styleId="Obsah180">
    <w:name w:val="Obsah (18)"/>
    <w:basedOn w:val="Obsah18"/>
    <w:rsid w:val="00473F89"/>
    <w:rPr>
      <w:rFonts w:ascii="Times New Roman" w:eastAsia="Times New Roman" w:hAnsi="Times New Roman" w:cs="Times New Roman"/>
      <w:b/>
      <w:bCs/>
      <w:i w:val="0"/>
      <w:iCs w:val="0"/>
      <w:smallCaps w:val="0"/>
      <w:strike w:val="0"/>
      <w:color w:val="000000"/>
      <w:spacing w:val="20"/>
      <w:w w:val="100"/>
      <w:position w:val="0"/>
      <w:sz w:val="18"/>
      <w:szCs w:val="18"/>
      <w:u w:val="none"/>
      <w:lang w:val="sk-SK" w:eastAsia="sk-SK" w:bidi="sk-SK"/>
    </w:rPr>
  </w:style>
  <w:style w:type="character" w:customStyle="1" w:styleId="Obsah18Georgia8bodovNietunRiadkovanie0ptMierka80">
    <w:name w:val="Obsah (18) + Georgia;8 bodov;Nie tučné;Riadkovanie 0 pt;Mierka 80%"/>
    <w:basedOn w:val="Obsah18"/>
    <w:rsid w:val="00473F89"/>
    <w:rPr>
      <w:rFonts w:ascii="Georgia" w:eastAsia="Georgia" w:hAnsi="Georgia" w:cs="Georgia"/>
      <w:b/>
      <w:bCs/>
      <w:i w:val="0"/>
      <w:iCs w:val="0"/>
      <w:smallCaps w:val="0"/>
      <w:strike w:val="0"/>
      <w:color w:val="000000"/>
      <w:spacing w:val="0"/>
      <w:w w:val="80"/>
      <w:position w:val="0"/>
      <w:sz w:val="16"/>
      <w:szCs w:val="16"/>
      <w:u w:val="none"/>
      <w:lang w:val="sk-SK" w:eastAsia="sk-SK" w:bidi="sk-SK"/>
    </w:rPr>
  </w:style>
  <w:style w:type="character" w:customStyle="1" w:styleId="Obsah1810bodovNietunRiadkovanie0pt">
    <w:name w:val="Obsah (18) + 10 bodov;Nie tučné;Riadkovanie 0 pt"/>
    <w:basedOn w:val="Obsah18"/>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Riadkovanie0ptExact">
    <w:name w:val="Základný text (4) + Riadkovanie 0 pt Exact"/>
    <w:basedOn w:val="Zkladntext4"/>
    <w:rsid w:val="00473F89"/>
    <w:rPr>
      <w:rFonts w:ascii="Times New Roman" w:eastAsia="Times New Roman" w:hAnsi="Times New Roman" w:cs="Times New Roman"/>
      <w:b w:val="0"/>
      <w:bCs w:val="0"/>
      <w:i w:val="0"/>
      <w:iCs w:val="0"/>
      <w:smallCaps w:val="0"/>
      <w:strike w:val="0"/>
      <w:color w:val="000000"/>
      <w:spacing w:val="6"/>
      <w:w w:val="100"/>
      <w:position w:val="0"/>
      <w:sz w:val="12"/>
      <w:szCs w:val="12"/>
      <w:u w:val="none"/>
      <w:lang w:val="sk-SK" w:eastAsia="sk-SK" w:bidi="sk-SK"/>
    </w:rPr>
  </w:style>
  <w:style w:type="character" w:customStyle="1" w:styleId="Hlavikaalebopta105bodov">
    <w:name w:val="Hlavička alebo päta + 10;5 bodov"/>
    <w:basedOn w:val="Hlavikaalebopta0"/>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Zkladntext95bodov">
    <w:name w:val="Základný text + 9;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9"/>
      <w:szCs w:val="19"/>
      <w:u w:val="single"/>
      <w:shd w:val="clear" w:color="auto" w:fill="FFFFFF"/>
      <w:lang w:val="sk-SK" w:eastAsia="sk-SK" w:bidi="sk-SK"/>
    </w:rPr>
  </w:style>
  <w:style w:type="character" w:customStyle="1" w:styleId="ZkladntextCordiaUPC22bodovTunKurzva">
    <w:name w:val="Základný text + CordiaUPC;22 bodov;Tučné;Kurzíva"/>
    <w:basedOn w:val="Zkladntext"/>
    <w:rsid w:val="00473F89"/>
    <w:rPr>
      <w:rFonts w:ascii="CordiaUPC" w:eastAsia="CordiaUPC" w:hAnsi="CordiaUPC" w:cs="CordiaUPC"/>
      <w:b/>
      <w:bCs/>
      <w:i/>
      <w:iCs/>
      <w:smallCaps w:val="0"/>
      <w:strike w:val="0"/>
      <w:color w:val="000000"/>
      <w:spacing w:val="0"/>
      <w:w w:val="100"/>
      <w:position w:val="0"/>
      <w:sz w:val="44"/>
      <w:szCs w:val="44"/>
      <w:u w:val="none"/>
      <w:shd w:val="clear" w:color="auto" w:fill="FFFFFF"/>
      <w:lang w:val="sk-SK" w:eastAsia="sk-SK" w:bidi="sk-SK"/>
    </w:rPr>
  </w:style>
  <w:style w:type="character" w:customStyle="1" w:styleId="Zkladntext52">
    <w:name w:val="Základný text (52)_"/>
    <w:basedOn w:val="Predvolenpsmoodseku"/>
    <w:rsid w:val="00473F89"/>
    <w:rPr>
      <w:rFonts w:ascii="Times New Roman" w:eastAsia="Times New Roman" w:hAnsi="Times New Roman" w:cs="Times New Roman"/>
      <w:b w:val="0"/>
      <w:bCs w:val="0"/>
      <w:i w:val="0"/>
      <w:iCs w:val="0"/>
      <w:smallCaps w:val="0"/>
      <w:strike w:val="0"/>
      <w:sz w:val="21"/>
      <w:szCs w:val="21"/>
      <w:u w:val="none"/>
    </w:rPr>
  </w:style>
  <w:style w:type="character" w:customStyle="1" w:styleId="Zkladntext520">
    <w:name w:val="Základný text (52)"/>
    <w:basedOn w:val="Zkladntext52"/>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Hlavikaalebopta11bodovTun">
    <w:name w:val="Hlavička alebo päta + 11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2"/>
      <w:szCs w:val="22"/>
      <w:u w:val="none"/>
      <w:lang w:val="sk-SK" w:eastAsia="sk-SK" w:bidi="sk-SK"/>
    </w:rPr>
  </w:style>
  <w:style w:type="character" w:customStyle="1" w:styleId="Nzovobrzka">
    <w:name w:val="Názov obrázka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Nzovobrzka0">
    <w:name w:val="Názov obrázka"/>
    <w:basedOn w:val="Nzovobrzka"/>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Georgia65bodovKapitlky">
    <w:name w:val="Základný text + Georgia;6;5 bodov;Kapitálky"/>
    <w:basedOn w:val="Zkladntext"/>
    <w:rsid w:val="00473F89"/>
    <w:rPr>
      <w:rFonts w:ascii="Georgia" w:eastAsia="Georgia" w:hAnsi="Georgia" w:cs="Georgia"/>
      <w:b w:val="0"/>
      <w:bCs w:val="0"/>
      <w:i w:val="0"/>
      <w:iCs w:val="0"/>
      <w:smallCaps/>
      <w:strike w:val="0"/>
      <w:color w:val="000000"/>
      <w:spacing w:val="0"/>
      <w:w w:val="100"/>
      <w:position w:val="0"/>
      <w:sz w:val="13"/>
      <w:szCs w:val="13"/>
      <w:u w:val="none"/>
      <w:shd w:val="clear" w:color="auto" w:fill="FFFFFF"/>
      <w:lang w:val="sk-SK" w:eastAsia="sk-SK" w:bidi="sk-SK"/>
    </w:rPr>
  </w:style>
  <w:style w:type="character" w:customStyle="1" w:styleId="Zkladntext51Exact">
    <w:name w:val="Základný text (51) Exact"/>
    <w:basedOn w:val="Predvolenpsmoodseku"/>
    <w:link w:val="Zkladntext51"/>
    <w:rsid w:val="00473F89"/>
    <w:rPr>
      <w:rFonts w:ascii="Times New Roman" w:eastAsia="Times New Roman" w:hAnsi="Times New Roman" w:cs="Times New Roman"/>
      <w:spacing w:val="13"/>
      <w:sz w:val="8"/>
      <w:szCs w:val="8"/>
      <w:shd w:val="clear" w:color="auto" w:fill="FFFFFF"/>
    </w:rPr>
  </w:style>
  <w:style w:type="paragraph" w:customStyle="1" w:styleId="Zkladntext51">
    <w:name w:val="Základný text (51)"/>
    <w:basedOn w:val="Normlny"/>
    <w:link w:val="Zkladntext51Exact"/>
    <w:rsid w:val="00473F89"/>
    <w:pPr>
      <w:widowControl w:val="0"/>
      <w:shd w:val="clear" w:color="auto" w:fill="FFFFFF"/>
      <w:spacing w:before="180" w:after="0" w:line="0" w:lineRule="atLeast"/>
    </w:pPr>
    <w:rPr>
      <w:rFonts w:ascii="Times New Roman" w:eastAsia="Times New Roman" w:hAnsi="Times New Roman" w:cs="Times New Roman"/>
      <w:spacing w:val="13"/>
      <w:sz w:val="8"/>
      <w:szCs w:val="8"/>
    </w:rPr>
  </w:style>
  <w:style w:type="character" w:customStyle="1" w:styleId="Zkladntext51CordiaUPC16bodovKurzvaRiadkovanie0ptExact">
    <w:name w:val="Základný text (51) + CordiaUPC;16 bodov;Kurzíva;Riadkovanie 0 pt Exact"/>
    <w:basedOn w:val="Zkladntext51Exact"/>
    <w:rsid w:val="00473F89"/>
    <w:rPr>
      <w:rFonts w:ascii="CordiaUPC" w:eastAsia="CordiaUPC" w:hAnsi="CordiaUPC" w:cs="CordiaUPC"/>
      <w:i/>
      <w:iCs/>
      <w:color w:val="000000"/>
      <w:spacing w:val="18"/>
      <w:w w:val="100"/>
      <w:position w:val="0"/>
      <w:sz w:val="32"/>
      <w:szCs w:val="32"/>
      <w:shd w:val="clear" w:color="auto" w:fill="FFFFFF"/>
      <w:lang w:val="sk-SK" w:eastAsia="sk-SK" w:bidi="sk-SK"/>
    </w:rPr>
  </w:style>
  <w:style w:type="character" w:customStyle="1" w:styleId="ZkladntextRiadkovanie1ptExact">
    <w:name w:val="Základný text + Riadkovanie 1 pt Exact"/>
    <w:basedOn w:val="Zkladntext"/>
    <w:rsid w:val="00473F89"/>
    <w:rPr>
      <w:rFonts w:ascii="Times New Roman" w:eastAsia="Times New Roman" w:hAnsi="Times New Roman" w:cs="Times New Roman"/>
      <w:b w:val="0"/>
      <w:bCs w:val="0"/>
      <w:i w:val="0"/>
      <w:iCs w:val="0"/>
      <w:smallCaps w:val="0"/>
      <w:strike w:val="0"/>
      <w:color w:val="000000"/>
      <w:spacing w:val="34"/>
      <w:w w:val="100"/>
      <w:position w:val="0"/>
      <w:sz w:val="19"/>
      <w:szCs w:val="19"/>
      <w:u w:val="none"/>
      <w:shd w:val="clear" w:color="auto" w:fill="FFFFFF"/>
      <w:lang w:val="sk-SK" w:eastAsia="sk-SK" w:bidi="sk-SK"/>
    </w:rPr>
  </w:style>
  <w:style w:type="character" w:customStyle="1" w:styleId="Zkladntext20Georgia85bodovRiadkovanie0ptExact">
    <w:name w:val="Základný text (20) + Georgia;8;5 bodov;Riadkovanie 0 pt Exact"/>
    <w:basedOn w:val="Zkladntext200"/>
    <w:rsid w:val="00473F89"/>
    <w:rPr>
      <w:rFonts w:ascii="Georgia" w:eastAsia="Georgia" w:hAnsi="Georgia" w:cs="Georgia"/>
      <w:b w:val="0"/>
      <w:bCs w:val="0"/>
      <w:i w:val="0"/>
      <w:iCs w:val="0"/>
      <w:smallCaps w:val="0"/>
      <w:strike w:val="0"/>
      <w:color w:val="000000"/>
      <w:spacing w:val="11"/>
      <w:w w:val="100"/>
      <w:position w:val="0"/>
      <w:sz w:val="17"/>
      <w:szCs w:val="17"/>
      <w:u w:val="none"/>
      <w:shd w:val="clear" w:color="auto" w:fill="FFFFFF"/>
      <w:lang w:val="sk-SK" w:eastAsia="sk-SK" w:bidi="sk-SK"/>
    </w:rPr>
  </w:style>
  <w:style w:type="character" w:customStyle="1" w:styleId="Zkladntext20Riadkovanie0ptExact">
    <w:name w:val="Základný text (20) + Riadkovanie 0 pt Exact"/>
    <w:basedOn w:val="Zkladntext200"/>
    <w:rsid w:val="00473F89"/>
    <w:rPr>
      <w:rFonts w:ascii="Century Schoolbook" w:eastAsia="Century Schoolbook" w:hAnsi="Century Schoolbook" w:cs="Century Schoolbook"/>
      <w:b w:val="0"/>
      <w:bCs w:val="0"/>
      <w:i w:val="0"/>
      <w:iCs w:val="0"/>
      <w:smallCaps w:val="0"/>
      <w:strike w:val="0"/>
      <w:color w:val="000000"/>
      <w:spacing w:val="8"/>
      <w:w w:val="100"/>
      <w:position w:val="0"/>
      <w:sz w:val="16"/>
      <w:szCs w:val="16"/>
      <w:u w:val="none"/>
      <w:shd w:val="clear" w:color="auto" w:fill="FFFFFF"/>
      <w:lang w:val="sk-SK" w:eastAsia="sk-SK" w:bidi="sk-SK"/>
    </w:rPr>
  </w:style>
  <w:style w:type="character" w:customStyle="1" w:styleId="ZkladntextGeorgia65bodov">
    <w:name w:val="Základný text + Georgia;6;5 bodov"/>
    <w:basedOn w:val="Zkladntext"/>
    <w:rsid w:val="00473F89"/>
    <w:rPr>
      <w:rFonts w:ascii="Georgia" w:eastAsia="Georgia" w:hAnsi="Georgia" w:cs="Georgia"/>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90">
    <w:name w:val="Základný text (9)_"/>
    <w:basedOn w:val="Predvolenpsmoodseku"/>
    <w:link w:val="Zkladntext91"/>
    <w:rsid w:val="00473F89"/>
    <w:rPr>
      <w:rFonts w:ascii="Times New Roman" w:eastAsia="Times New Roman" w:hAnsi="Times New Roman" w:cs="Times New Roman"/>
      <w:i/>
      <w:iCs/>
      <w:sz w:val="20"/>
      <w:szCs w:val="20"/>
      <w:shd w:val="clear" w:color="auto" w:fill="FFFFFF"/>
    </w:rPr>
  </w:style>
  <w:style w:type="paragraph" w:customStyle="1" w:styleId="Zkladntext91">
    <w:name w:val="Základný text (9)"/>
    <w:basedOn w:val="Normlny"/>
    <w:link w:val="Zkladntext90"/>
    <w:rsid w:val="00473F89"/>
    <w:pPr>
      <w:widowControl w:val="0"/>
      <w:shd w:val="clear" w:color="auto" w:fill="FFFFFF"/>
      <w:spacing w:before="180" w:after="60" w:line="254" w:lineRule="exact"/>
      <w:jc w:val="both"/>
    </w:pPr>
    <w:rPr>
      <w:rFonts w:ascii="Times New Roman" w:eastAsia="Times New Roman" w:hAnsi="Times New Roman" w:cs="Times New Roman"/>
      <w:i/>
      <w:iCs/>
      <w:sz w:val="20"/>
      <w:szCs w:val="20"/>
    </w:rPr>
  </w:style>
  <w:style w:type="character" w:customStyle="1" w:styleId="NzovobrzkaExact">
    <w:name w:val="Názov obrázka Exact"/>
    <w:basedOn w:val="Predvolenpsmoodseku"/>
    <w:rsid w:val="00473F89"/>
    <w:rPr>
      <w:rFonts w:ascii="Times New Roman" w:eastAsia="Times New Roman" w:hAnsi="Times New Roman" w:cs="Times New Roman"/>
      <w:b w:val="0"/>
      <w:bCs w:val="0"/>
      <w:i w:val="0"/>
      <w:iCs w:val="0"/>
      <w:smallCaps w:val="0"/>
      <w:strike w:val="0"/>
      <w:spacing w:val="8"/>
      <w:sz w:val="17"/>
      <w:szCs w:val="17"/>
      <w:u w:val="none"/>
    </w:rPr>
  </w:style>
  <w:style w:type="character" w:customStyle="1" w:styleId="ZkladntextCandara8bodov">
    <w:name w:val="Základný text + Candara;8 bodov"/>
    <w:basedOn w:val="Zkladntext"/>
    <w:rsid w:val="00473F89"/>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9NiekurzvaRiadkovanie0ptExact">
    <w:name w:val="Základný text (9) + Nie kurzíva;Riadkovanie 0 pt Exact"/>
    <w:basedOn w:val="Zkladntext90"/>
    <w:rsid w:val="00473F89"/>
    <w:rPr>
      <w:rFonts w:ascii="Times New Roman" w:eastAsia="Times New Roman" w:hAnsi="Times New Roman" w:cs="Times New Roman"/>
      <w:i/>
      <w:iCs/>
      <w:color w:val="000000"/>
      <w:spacing w:val="7"/>
      <w:w w:val="100"/>
      <w:position w:val="0"/>
      <w:sz w:val="17"/>
      <w:szCs w:val="17"/>
      <w:shd w:val="clear" w:color="auto" w:fill="FFFFFF"/>
      <w:lang w:val="sk-SK" w:eastAsia="sk-SK" w:bidi="sk-SK"/>
    </w:rPr>
  </w:style>
  <w:style w:type="character" w:customStyle="1" w:styleId="Zkladntext8Riadkovanie1pt">
    <w:name w:val="Základný text (8) + Riadkovanie 1 pt"/>
    <w:basedOn w:val="Zkladntext8"/>
    <w:rsid w:val="00473F89"/>
    <w:rPr>
      <w:rFonts w:ascii="Times New Roman" w:eastAsia="Times New Roman" w:hAnsi="Times New Roman" w:cs="Times New Roman"/>
      <w:b w:val="0"/>
      <w:bCs w:val="0"/>
      <w:i w:val="0"/>
      <w:iCs w:val="0"/>
      <w:smallCaps w:val="0"/>
      <w:strike w:val="0"/>
      <w:color w:val="000000"/>
      <w:spacing w:val="30"/>
      <w:w w:val="100"/>
      <w:position w:val="0"/>
      <w:sz w:val="8"/>
      <w:szCs w:val="8"/>
      <w:u w:val="none"/>
      <w:lang w:val="sk-SK" w:eastAsia="sk-SK" w:bidi="sk-SK"/>
    </w:rPr>
  </w:style>
  <w:style w:type="character" w:customStyle="1" w:styleId="HlavikaaleboptaMicrosoftSansSerif65bodovNietun">
    <w:name w:val="Hlavička alebo päta + Microsoft Sans Serif;6;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3"/>
      <w:szCs w:val="13"/>
      <w:u w:val="none"/>
      <w:lang w:val="sk-SK" w:eastAsia="sk-SK" w:bidi="sk-SK"/>
    </w:rPr>
  </w:style>
  <w:style w:type="character" w:customStyle="1" w:styleId="HlavikaaleboptaMicrosoftSansSerif5bodovNietun">
    <w:name w:val="Hlavička alebo päta + Microsoft Sans Serif;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0"/>
      <w:szCs w:val="10"/>
      <w:u w:val="none"/>
      <w:lang w:val="sk-SK" w:eastAsia="sk-SK" w:bidi="sk-SK"/>
    </w:rPr>
  </w:style>
  <w:style w:type="character" w:customStyle="1" w:styleId="Nzovobrzka3Exact">
    <w:name w:val="Názov obrázka (3) Exact"/>
    <w:basedOn w:val="Predvolenpsmoodseku"/>
    <w:link w:val="Nzovobrzka3"/>
    <w:rsid w:val="00473F89"/>
    <w:rPr>
      <w:rFonts w:ascii="Times New Roman" w:eastAsia="Times New Roman" w:hAnsi="Times New Roman" w:cs="Times New Roman"/>
      <w:b/>
      <w:bCs/>
      <w:spacing w:val="4"/>
      <w:sz w:val="17"/>
      <w:szCs w:val="17"/>
      <w:shd w:val="clear" w:color="auto" w:fill="FFFFFF"/>
    </w:rPr>
  </w:style>
  <w:style w:type="paragraph" w:customStyle="1" w:styleId="Nzovobrzka3">
    <w:name w:val="Názov obrázka (3)"/>
    <w:basedOn w:val="Normlny"/>
    <w:link w:val="Nzovobrzka3Exact"/>
    <w:rsid w:val="00473F89"/>
    <w:pPr>
      <w:widowControl w:val="0"/>
      <w:shd w:val="clear" w:color="auto" w:fill="FFFFFF"/>
      <w:spacing w:after="0" w:line="0" w:lineRule="atLeast"/>
    </w:pPr>
    <w:rPr>
      <w:rFonts w:ascii="Times New Roman" w:eastAsia="Times New Roman" w:hAnsi="Times New Roman" w:cs="Times New Roman"/>
      <w:b/>
      <w:bCs/>
      <w:spacing w:val="4"/>
      <w:sz w:val="17"/>
      <w:szCs w:val="17"/>
    </w:rPr>
  </w:style>
  <w:style w:type="character" w:customStyle="1" w:styleId="NzovobrzkaRiadkovanie0ptExact">
    <w:name w:val="Názov obrázka + Riadkovanie 0 pt Exact"/>
    <w:basedOn w:val="NzovobrzkaExact"/>
    <w:rsid w:val="00473F89"/>
    <w:rPr>
      <w:rFonts w:ascii="Times New Roman" w:eastAsia="Times New Roman" w:hAnsi="Times New Roman" w:cs="Times New Roman"/>
      <w:b w:val="0"/>
      <w:bCs w:val="0"/>
      <w:i w:val="0"/>
      <w:iCs w:val="0"/>
      <w:smallCaps w:val="0"/>
      <w:strike w:val="0"/>
      <w:color w:val="000000"/>
      <w:spacing w:val="7"/>
      <w:w w:val="100"/>
      <w:position w:val="0"/>
      <w:sz w:val="17"/>
      <w:szCs w:val="17"/>
      <w:u w:val="none"/>
      <w:lang w:val="sk-SK" w:eastAsia="sk-SK" w:bidi="sk-SK"/>
    </w:rPr>
  </w:style>
  <w:style w:type="character" w:customStyle="1" w:styleId="Zkladntext32Exact">
    <w:name w:val="Základný text (32) Exact"/>
    <w:basedOn w:val="Predvolenpsmoodseku"/>
    <w:rsid w:val="00473F89"/>
    <w:rPr>
      <w:rFonts w:ascii="Microsoft Sans Serif" w:eastAsia="Microsoft Sans Serif" w:hAnsi="Microsoft Sans Serif" w:cs="Microsoft Sans Serif"/>
      <w:b w:val="0"/>
      <w:bCs w:val="0"/>
      <w:i w:val="0"/>
      <w:iCs w:val="0"/>
      <w:smallCaps w:val="0"/>
      <w:strike w:val="0"/>
      <w:spacing w:val="-5"/>
      <w:sz w:val="26"/>
      <w:szCs w:val="26"/>
      <w:u w:val="none"/>
    </w:rPr>
  </w:style>
  <w:style w:type="character" w:customStyle="1" w:styleId="Nzovobrzka4Exact">
    <w:name w:val="Názov obrázka (4) Exact"/>
    <w:basedOn w:val="Predvolenpsmoodseku"/>
    <w:link w:val="Nzovobrzka4"/>
    <w:rsid w:val="00473F89"/>
    <w:rPr>
      <w:rFonts w:ascii="Microsoft Sans Serif" w:eastAsia="Microsoft Sans Serif" w:hAnsi="Microsoft Sans Serif" w:cs="Microsoft Sans Serif"/>
      <w:spacing w:val="-5"/>
      <w:sz w:val="26"/>
      <w:szCs w:val="26"/>
      <w:shd w:val="clear" w:color="auto" w:fill="FFFFFF"/>
    </w:rPr>
  </w:style>
  <w:style w:type="paragraph" w:customStyle="1" w:styleId="Nzovobrzka4">
    <w:name w:val="Názov obrázka (4)"/>
    <w:basedOn w:val="Normlny"/>
    <w:link w:val="Nzovobrzka4Exact"/>
    <w:rsid w:val="00473F89"/>
    <w:pPr>
      <w:widowControl w:val="0"/>
      <w:shd w:val="clear" w:color="auto" w:fill="FFFFFF"/>
      <w:spacing w:after="0" w:line="0" w:lineRule="atLeast"/>
      <w:jc w:val="both"/>
    </w:pPr>
    <w:rPr>
      <w:rFonts w:ascii="Microsoft Sans Serif" w:eastAsia="Microsoft Sans Serif" w:hAnsi="Microsoft Sans Serif" w:cs="Microsoft Sans Serif"/>
      <w:spacing w:val="-5"/>
      <w:sz w:val="26"/>
      <w:szCs w:val="26"/>
    </w:rPr>
  </w:style>
  <w:style w:type="character" w:customStyle="1" w:styleId="Zkladntext32Riadkovanie-1ptExact">
    <w:name w:val="Základný text (32) + Riadkovanie -1 pt Exact"/>
    <w:basedOn w:val="Zkladntext32Exact"/>
    <w:rsid w:val="00473F89"/>
    <w:rPr>
      <w:rFonts w:ascii="Microsoft Sans Serif" w:eastAsia="Microsoft Sans Serif" w:hAnsi="Microsoft Sans Serif" w:cs="Microsoft Sans Serif"/>
      <w:b w:val="0"/>
      <w:bCs w:val="0"/>
      <w:i w:val="0"/>
      <w:iCs w:val="0"/>
      <w:smallCaps w:val="0"/>
      <w:strike w:val="0"/>
      <w:color w:val="000000"/>
      <w:spacing w:val="-36"/>
      <w:w w:val="100"/>
      <w:position w:val="0"/>
      <w:sz w:val="26"/>
      <w:szCs w:val="26"/>
      <w:u w:val="none"/>
      <w:lang w:val="sk-SK" w:eastAsia="sk-SK" w:bidi="sk-SK"/>
    </w:rPr>
  </w:style>
  <w:style w:type="character" w:customStyle="1" w:styleId="HlavikaaleboptaCenturyGothic85bodovNietun">
    <w:name w:val="Hlavička alebo päta + Century Gothic;8;5 bodov;Nie tučné"/>
    <w:basedOn w:val="Hlavikaalebopta0"/>
    <w:rsid w:val="00473F89"/>
    <w:rPr>
      <w:rFonts w:ascii="Century Gothic" w:eastAsia="Century Gothic" w:hAnsi="Century Gothic" w:cs="Century Gothic"/>
      <w:b/>
      <w:bCs/>
      <w:i w:val="0"/>
      <w:iCs w:val="0"/>
      <w:smallCaps w:val="0"/>
      <w:strike w:val="0"/>
      <w:color w:val="000000"/>
      <w:spacing w:val="0"/>
      <w:w w:val="100"/>
      <w:position w:val="0"/>
      <w:sz w:val="17"/>
      <w:szCs w:val="17"/>
      <w:u w:val="none"/>
      <w:lang w:val="sk-SK" w:eastAsia="sk-SK" w:bidi="sk-SK"/>
    </w:rPr>
  </w:style>
  <w:style w:type="character" w:customStyle="1" w:styleId="HlavikaaleboptaConsolas95bodovNietun">
    <w:name w:val="Hlavička alebo päta + Consolas;9;5 bodov;Nie tučné"/>
    <w:basedOn w:val="Hlavikaalebopta0"/>
    <w:rsid w:val="00473F89"/>
    <w:rPr>
      <w:rFonts w:ascii="Consolas" w:eastAsia="Consolas" w:hAnsi="Consolas" w:cs="Consolas"/>
      <w:b/>
      <w:bCs/>
      <w:i w:val="0"/>
      <w:iCs w:val="0"/>
      <w:smallCaps w:val="0"/>
      <w:strike w:val="0"/>
      <w:color w:val="000000"/>
      <w:spacing w:val="0"/>
      <w:w w:val="100"/>
      <w:position w:val="0"/>
      <w:sz w:val="19"/>
      <w:szCs w:val="19"/>
      <w:u w:val="none"/>
      <w:lang w:val="sk-SK" w:eastAsia="sk-SK" w:bidi="sk-SK"/>
    </w:rPr>
  </w:style>
  <w:style w:type="character" w:customStyle="1" w:styleId="Zkladntext2Riadkovanie0ptExact">
    <w:name w:val="Základný text (2) + Riadkovanie 0 pt Exact"/>
    <w:basedOn w:val="Zkladntext20"/>
    <w:rsid w:val="00473F89"/>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sk-SK" w:eastAsia="sk-SK" w:bidi="sk-SK"/>
    </w:rPr>
  </w:style>
  <w:style w:type="character" w:customStyle="1" w:styleId="Zkladntext9Riadkovanie0ptExact">
    <w:name w:val="Základný text (9) + Riadkovanie 0 pt Exact"/>
    <w:basedOn w:val="Zkladntext90"/>
    <w:rsid w:val="00473F89"/>
    <w:rPr>
      <w:rFonts w:ascii="Times New Roman" w:eastAsia="Times New Roman" w:hAnsi="Times New Roman" w:cs="Times New Roman"/>
      <w:i/>
      <w:iCs/>
      <w:color w:val="000000"/>
      <w:spacing w:val="0"/>
      <w:w w:val="100"/>
      <w:position w:val="0"/>
      <w:sz w:val="17"/>
      <w:szCs w:val="17"/>
      <w:shd w:val="clear" w:color="auto" w:fill="FFFFFF"/>
      <w:lang w:val="sk-SK" w:eastAsia="sk-SK" w:bidi="sk-SK"/>
    </w:rPr>
  </w:style>
  <w:style w:type="character" w:customStyle="1" w:styleId="Zkladntext357bodovRiadkovanie0ptMierka150Exact">
    <w:name w:val="Základný text (35) + 7 bodov;Riadkovanie 0 pt;Mierka 150% Exact"/>
    <w:basedOn w:val="Zkladntext35Exact"/>
    <w:rsid w:val="00473F89"/>
    <w:rPr>
      <w:rFonts w:ascii="Consolas" w:eastAsia="Consolas" w:hAnsi="Consolas" w:cs="Consolas"/>
      <w:b w:val="0"/>
      <w:bCs w:val="0"/>
      <w:i w:val="0"/>
      <w:iCs w:val="0"/>
      <w:smallCaps w:val="0"/>
      <w:strike w:val="0"/>
      <w:color w:val="000000"/>
      <w:spacing w:val="-15"/>
      <w:w w:val="150"/>
      <w:position w:val="0"/>
      <w:sz w:val="14"/>
      <w:szCs w:val="14"/>
      <w:u w:val="none"/>
      <w:shd w:val="clear" w:color="auto" w:fill="FFFFFF"/>
      <w:lang w:val="sk-SK" w:eastAsia="sk-SK" w:bidi="sk-SK"/>
    </w:rPr>
  </w:style>
  <w:style w:type="character" w:customStyle="1" w:styleId="Zkladntext36Exact">
    <w:name w:val="Základný text (36) Exact"/>
    <w:basedOn w:val="Predvolenpsmoodseku"/>
    <w:link w:val="Zkladntext36"/>
    <w:rsid w:val="00473F89"/>
    <w:rPr>
      <w:rFonts w:ascii="FrankRuehl" w:eastAsia="FrankRuehl" w:hAnsi="FrankRuehl" w:cs="FrankRuehl"/>
      <w:spacing w:val="-11"/>
      <w:sz w:val="13"/>
      <w:szCs w:val="13"/>
      <w:shd w:val="clear" w:color="auto" w:fill="FFFFFF"/>
    </w:rPr>
  </w:style>
  <w:style w:type="paragraph" w:customStyle="1" w:styleId="Zkladntext36">
    <w:name w:val="Základný text (36)"/>
    <w:basedOn w:val="Normlny"/>
    <w:link w:val="Zkladntext36Exact"/>
    <w:rsid w:val="00473F89"/>
    <w:pPr>
      <w:widowControl w:val="0"/>
      <w:shd w:val="clear" w:color="auto" w:fill="FFFFFF"/>
      <w:spacing w:after="0" w:line="0" w:lineRule="atLeast"/>
      <w:jc w:val="right"/>
    </w:pPr>
    <w:rPr>
      <w:rFonts w:ascii="FrankRuehl" w:eastAsia="FrankRuehl" w:hAnsi="FrankRuehl" w:cs="FrankRuehl"/>
      <w:spacing w:val="-11"/>
      <w:sz w:val="13"/>
      <w:szCs w:val="13"/>
    </w:rPr>
  </w:style>
  <w:style w:type="character" w:customStyle="1" w:styleId="Zkladntext3785bodovKurzvaRiadkovanie0ptExact">
    <w:name w:val="Základný text (37) + 8;5 bodov;Kurzíva;Riadkovanie 0 pt Exact"/>
    <w:basedOn w:val="Zkladntext37"/>
    <w:rsid w:val="00473F89"/>
    <w:rPr>
      <w:rFonts w:ascii="Times New Roman" w:eastAsia="Times New Roman" w:hAnsi="Times New Roman" w:cs="Times New Roman"/>
      <w:i/>
      <w:iCs/>
      <w:sz w:val="17"/>
      <w:szCs w:val="17"/>
      <w:shd w:val="clear" w:color="auto" w:fill="FFFFFF"/>
    </w:rPr>
  </w:style>
  <w:style w:type="character" w:customStyle="1" w:styleId="Zkladntext37">
    <w:name w:val="Základný text (37)_"/>
    <w:basedOn w:val="Predvolenpsmoodseku"/>
    <w:link w:val="Zkladntext370"/>
    <w:rsid w:val="00473F89"/>
    <w:rPr>
      <w:rFonts w:ascii="Times New Roman" w:eastAsia="Times New Roman" w:hAnsi="Times New Roman" w:cs="Times New Roman"/>
      <w:sz w:val="16"/>
      <w:szCs w:val="16"/>
      <w:shd w:val="clear" w:color="auto" w:fill="FFFFFF"/>
    </w:rPr>
  </w:style>
  <w:style w:type="paragraph" w:customStyle="1" w:styleId="Zkladntext370">
    <w:name w:val="Základný text (37)"/>
    <w:basedOn w:val="Normlny"/>
    <w:link w:val="Zkladntext37"/>
    <w:rsid w:val="00473F89"/>
    <w:pPr>
      <w:widowControl w:val="0"/>
      <w:shd w:val="clear" w:color="auto" w:fill="FFFFFF"/>
      <w:spacing w:after="0" w:line="125" w:lineRule="exact"/>
      <w:jc w:val="both"/>
    </w:pPr>
    <w:rPr>
      <w:rFonts w:ascii="Times New Roman" w:eastAsia="Times New Roman" w:hAnsi="Times New Roman" w:cs="Times New Roman"/>
      <w:sz w:val="16"/>
      <w:szCs w:val="16"/>
    </w:rPr>
  </w:style>
  <w:style w:type="character" w:customStyle="1" w:styleId="Zkladntext37Exact">
    <w:name w:val="Základný text (37) Exact"/>
    <w:basedOn w:val="Zkladntext37"/>
    <w:rsid w:val="00473F89"/>
    <w:rPr>
      <w:rFonts w:ascii="Times New Roman" w:eastAsia="Times New Roman" w:hAnsi="Times New Roman" w:cs="Times New Roman"/>
      <w:spacing w:val="1"/>
      <w:sz w:val="16"/>
      <w:szCs w:val="16"/>
      <w:shd w:val="clear" w:color="auto" w:fill="FFFFFF"/>
    </w:rPr>
  </w:style>
  <w:style w:type="character" w:customStyle="1" w:styleId="Zkladntext37Consolas7bodovRiadkovanie0ptMierka150Exact">
    <w:name w:val="Základný text (37) + Consolas;7 bodov;Riadkovanie 0 pt;Mierka 150% Exact"/>
    <w:basedOn w:val="Zkladntext37"/>
    <w:rsid w:val="00473F89"/>
    <w:rPr>
      <w:rFonts w:ascii="Consolas" w:eastAsia="Consolas" w:hAnsi="Consolas" w:cs="Consolas"/>
      <w:spacing w:val="-15"/>
      <w:w w:val="150"/>
      <w:sz w:val="14"/>
      <w:szCs w:val="14"/>
      <w:shd w:val="clear" w:color="auto" w:fill="FFFFFF"/>
    </w:rPr>
  </w:style>
  <w:style w:type="character" w:customStyle="1" w:styleId="Zkladntext5Riadkovanie0ptExact">
    <w:name w:val="Základný text (5) + Riadkovanie 0 pt Exact"/>
    <w:basedOn w:val="Zkladntext5"/>
    <w:rsid w:val="00473F89"/>
    <w:rPr>
      <w:rFonts w:ascii="Times New Roman" w:eastAsia="Times New Roman" w:hAnsi="Times New Roman" w:cs="Times New Roman"/>
      <w:b/>
      <w:bCs/>
      <w:i w:val="0"/>
      <w:iCs w:val="0"/>
      <w:smallCaps w:val="0"/>
      <w:strike w:val="0"/>
      <w:color w:val="000000"/>
      <w:spacing w:val="4"/>
      <w:w w:val="100"/>
      <w:position w:val="0"/>
      <w:sz w:val="14"/>
      <w:szCs w:val="14"/>
      <w:u w:val="none"/>
      <w:lang w:val="sk-SK" w:eastAsia="sk-SK" w:bidi="sk-SK"/>
    </w:rPr>
  </w:style>
  <w:style w:type="character" w:customStyle="1" w:styleId="Zkladntext5Candara8bodovNietunRiadkovanie0ptExact">
    <w:name w:val="Základný text (5) + Candara;8 bodov;Nie tučné;Riadkovanie 0 pt Exact"/>
    <w:basedOn w:val="Zkladntext5"/>
    <w:rsid w:val="00473F89"/>
    <w:rPr>
      <w:rFonts w:ascii="Candara" w:eastAsia="Candara" w:hAnsi="Candara" w:cs="Candara"/>
      <w:b/>
      <w:bCs/>
      <w:i w:val="0"/>
      <w:iCs w:val="0"/>
      <w:smallCaps w:val="0"/>
      <w:strike w:val="0"/>
      <w:color w:val="000000"/>
      <w:spacing w:val="-2"/>
      <w:w w:val="100"/>
      <w:position w:val="0"/>
      <w:sz w:val="16"/>
      <w:szCs w:val="16"/>
      <w:u w:val="none"/>
      <w:lang w:val="sk-SK" w:eastAsia="sk-SK" w:bidi="sk-SK"/>
    </w:rPr>
  </w:style>
  <w:style w:type="character" w:customStyle="1" w:styleId="Zkladntext6Exact">
    <w:name w:val="Základný text (6) Exact"/>
    <w:basedOn w:val="Zkladntext6"/>
    <w:rsid w:val="00473F89"/>
    <w:rPr>
      <w:rFonts w:ascii="Times New Roman" w:eastAsia="Times New Roman" w:hAnsi="Times New Roman" w:cs="Times New Roman"/>
      <w:b w:val="0"/>
      <w:bCs w:val="0"/>
      <w:i w:val="0"/>
      <w:iCs w:val="0"/>
      <w:smallCaps w:val="0"/>
      <w:strike w:val="0"/>
      <w:color w:val="000000"/>
      <w:spacing w:val="5"/>
      <w:w w:val="100"/>
      <w:position w:val="0"/>
      <w:sz w:val="20"/>
      <w:szCs w:val="20"/>
      <w:u w:val="none"/>
      <w:shd w:val="clear" w:color="auto" w:fill="FFFFFF"/>
      <w:lang w:val="sk-SK" w:eastAsia="sk-SK" w:bidi="sk-SK"/>
    </w:rPr>
  </w:style>
  <w:style w:type="character" w:customStyle="1" w:styleId="Zkladntext13Riadkovanie0ptExact">
    <w:name w:val="Základný text (13) + Riadkovanie 0 pt Exact"/>
    <w:basedOn w:val="Zkladntext13"/>
    <w:rsid w:val="00473F89"/>
    <w:rPr>
      <w:rFonts w:ascii="Candara" w:eastAsia="Candara" w:hAnsi="Candara" w:cs="Candara"/>
      <w:b w:val="0"/>
      <w:bCs w:val="0"/>
      <w:i w:val="0"/>
      <w:iCs w:val="0"/>
      <w:smallCaps w:val="0"/>
      <w:strike w:val="0"/>
      <w:color w:val="000000"/>
      <w:spacing w:val="4"/>
      <w:w w:val="100"/>
      <w:position w:val="0"/>
      <w:sz w:val="20"/>
      <w:szCs w:val="20"/>
      <w:u w:val="none"/>
      <w:shd w:val="clear" w:color="auto" w:fill="FFFFFF"/>
      <w:lang w:val="sk-SK" w:eastAsia="sk-SK" w:bidi="sk-SK"/>
    </w:rPr>
  </w:style>
  <w:style w:type="character" w:customStyle="1" w:styleId="Zkladntext13TimesNewRoman115bodovTunKurzvaRiadkovanie0ptExact">
    <w:name w:val="Základný text (13) + Times New Roman;11;5 bodov;Tučné;Kurzíva;Riadkovanie 0 pt Exact"/>
    <w:basedOn w:val="Zkladntext13"/>
    <w:rsid w:val="00473F89"/>
    <w:rPr>
      <w:rFonts w:ascii="Times New Roman" w:eastAsia="Times New Roman" w:hAnsi="Times New Roman" w:cs="Times New Roman"/>
      <w:b/>
      <w:bCs/>
      <w:i/>
      <w:iCs/>
      <w:smallCaps w:val="0"/>
      <w:strike w:val="0"/>
      <w:color w:val="000000"/>
      <w:spacing w:val="-2"/>
      <w:w w:val="100"/>
      <w:position w:val="0"/>
      <w:sz w:val="23"/>
      <w:szCs w:val="23"/>
      <w:u w:val="none"/>
      <w:shd w:val="clear" w:color="auto" w:fill="FFFFFF"/>
      <w:lang w:val="sk-SK" w:eastAsia="sk-SK" w:bidi="sk-SK"/>
    </w:rPr>
  </w:style>
  <w:style w:type="character" w:customStyle="1" w:styleId="ZkladntextCandara8bodovRiadkovanie0ptExact">
    <w:name w:val="Základný text + Candara;8 bodov;Riadkovanie 0 pt Exact"/>
    <w:basedOn w:val="Zkladntext"/>
    <w:rsid w:val="00473F89"/>
    <w:rPr>
      <w:rFonts w:ascii="Candara" w:eastAsia="Candara" w:hAnsi="Candara" w:cs="Candara"/>
      <w:b w:val="0"/>
      <w:bCs w:val="0"/>
      <w:i w:val="0"/>
      <w:iCs w:val="0"/>
      <w:smallCaps w:val="0"/>
      <w:strike w:val="0"/>
      <w:color w:val="000000"/>
      <w:spacing w:val="6"/>
      <w:w w:val="100"/>
      <w:position w:val="0"/>
      <w:sz w:val="16"/>
      <w:szCs w:val="16"/>
      <w:u w:val="none"/>
      <w:shd w:val="clear" w:color="auto" w:fill="FFFFFF"/>
      <w:lang w:val="sk-SK" w:eastAsia="sk-SK" w:bidi="sk-SK"/>
    </w:rPr>
  </w:style>
  <w:style w:type="character" w:customStyle="1" w:styleId="Zkladntext8bodovTunKurzvaKapitlkyRiadkovanie0ptExact">
    <w:name w:val="Základný text + 8 bodov;Tučné;Kurzíva;Kapitálky;Riadkovanie 0 pt Exact"/>
    <w:basedOn w:val="Zkladntext"/>
    <w:rsid w:val="00473F89"/>
    <w:rPr>
      <w:rFonts w:ascii="Times New Roman" w:eastAsia="Times New Roman" w:hAnsi="Times New Roman" w:cs="Times New Roman"/>
      <w:b/>
      <w:bCs/>
      <w:i/>
      <w:iCs/>
      <w:smallCaps/>
      <w:strike w:val="0"/>
      <w:color w:val="000000"/>
      <w:spacing w:val="-4"/>
      <w:w w:val="100"/>
      <w:position w:val="0"/>
      <w:sz w:val="16"/>
      <w:szCs w:val="16"/>
      <w:u w:val="none"/>
      <w:shd w:val="clear" w:color="auto" w:fill="FFFFFF"/>
      <w:lang w:val="sk-SK" w:eastAsia="sk-SK" w:bidi="sk-SK"/>
    </w:rPr>
  </w:style>
  <w:style w:type="character" w:customStyle="1" w:styleId="Zkladntext10bodovRiadkovanie0ptExact">
    <w:name w:val="Základný text + 10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330">
    <w:name w:val="Základný text (33)_"/>
    <w:basedOn w:val="Predvolenpsmoodseku"/>
    <w:rsid w:val="00473F89"/>
    <w:rPr>
      <w:rFonts w:ascii="Times New Roman" w:eastAsia="Times New Roman" w:hAnsi="Times New Roman" w:cs="Times New Roman"/>
      <w:b w:val="0"/>
      <w:bCs w:val="0"/>
      <w:i w:val="0"/>
      <w:iCs w:val="0"/>
      <w:smallCaps w:val="0"/>
      <w:strike w:val="0"/>
      <w:sz w:val="38"/>
      <w:szCs w:val="38"/>
      <w:u w:val="none"/>
    </w:rPr>
  </w:style>
  <w:style w:type="character" w:customStyle="1" w:styleId="Zkladntext3325bodovKurzvaRiadkovanie0pt">
    <w:name w:val="Základný text (33) + 25 bodov;Kurzíva;Riadkovanie 0 pt"/>
    <w:basedOn w:val="Zkladntext330"/>
    <w:rsid w:val="00473F89"/>
    <w:rPr>
      <w:rFonts w:ascii="Times New Roman" w:eastAsia="Times New Roman" w:hAnsi="Times New Roman" w:cs="Times New Roman"/>
      <w:b w:val="0"/>
      <w:bCs w:val="0"/>
      <w:i/>
      <w:iCs/>
      <w:smallCaps w:val="0"/>
      <w:strike w:val="0"/>
      <w:color w:val="000000"/>
      <w:spacing w:val="-10"/>
      <w:w w:val="100"/>
      <w:position w:val="0"/>
      <w:sz w:val="50"/>
      <w:szCs w:val="50"/>
      <w:u w:val="none"/>
      <w:lang w:val="sk-SK" w:eastAsia="sk-SK" w:bidi="sk-SK"/>
    </w:rPr>
  </w:style>
  <w:style w:type="character" w:customStyle="1" w:styleId="ZkladntextArialNarrow4bodov">
    <w:name w:val="Základný text + Arial Narrow;4 bodov"/>
    <w:basedOn w:val="Zkladntext"/>
    <w:rsid w:val="00473F89"/>
    <w:rPr>
      <w:rFonts w:ascii="Arial Narrow" w:eastAsia="Arial Narrow" w:hAnsi="Arial Narrow" w:cs="Arial Narrow"/>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75bodovTun">
    <w:name w:val="Základný text + 7;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sk-SK" w:eastAsia="sk-SK" w:bidi="sk-SK"/>
    </w:rPr>
  </w:style>
  <w:style w:type="character" w:customStyle="1" w:styleId="Nzovtabuky6">
    <w:name w:val="Názov tabuľky (6)_"/>
    <w:basedOn w:val="Predvolenpsmoodseku"/>
    <w:link w:val="Nzovtabuky60"/>
    <w:rsid w:val="00473F89"/>
    <w:rPr>
      <w:rFonts w:ascii="Times New Roman" w:eastAsia="Times New Roman" w:hAnsi="Times New Roman" w:cs="Times New Roman"/>
      <w:sz w:val="23"/>
      <w:szCs w:val="23"/>
      <w:shd w:val="clear" w:color="auto" w:fill="FFFFFF"/>
    </w:rPr>
  </w:style>
  <w:style w:type="paragraph" w:customStyle="1" w:styleId="Nzovtabuky60">
    <w:name w:val="Názov tabuľky (6)"/>
    <w:basedOn w:val="Normlny"/>
    <w:link w:val="Nzovtabuky6"/>
    <w:rsid w:val="00473F89"/>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ZkladntextCandara4bodov">
    <w:name w:val="Základný text + Candara;4 bodov"/>
    <w:basedOn w:val="Zkladntext"/>
    <w:rsid w:val="00473F89"/>
    <w:rPr>
      <w:rFonts w:ascii="Candara" w:eastAsia="Candara" w:hAnsi="Candara" w:cs="Candar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15bodov">
    <w:name w:val="Základný text + 11;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sk-SK" w:eastAsia="sk-SK" w:bidi="sk-SK"/>
    </w:rPr>
  </w:style>
  <w:style w:type="character" w:customStyle="1" w:styleId="Zkladntext4bodovKurzvaRiadkovanie-1pt">
    <w:name w:val="Základný text + 4 bodov;Kurzíva;Riadkovanie -1 pt"/>
    <w:basedOn w:val="Zkladntext"/>
    <w:rsid w:val="00473F89"/>
    <w:rPr>
      <w:rFonts w:ascii="Times New Roman" w:eastAsia="Times New Roman" w:hAnsi="Times New Roman" w:cs="Times New Roman"/>
      <w:b w:val="0"/>
      <w:bCs w:val="0"/>
      <w:i/>
      <w:iCs/>
      <w:smallCaps w:val="0"/>
      <w:strike w:val="0"/>
      <w:color w:val="000000"/>
      <w:spacing w:val="-20"/>
      <w:w w:val="100"/>
      <w:position w:val="0"/>
      <w:sz w:val="8"/>
      <w:szCs w:val="8"/>
      <w:u w:val="none"/>
      <w:shd w:val="clear" w:color="auto" w:fill="FFFFFF"/>
      <w:lang w:val="sk-SK" w:eastAsia="sk-SK" w:bidi="sk-SK"/>
    </w:rPr>
  </w:style>
  <w:style w:type="character" w:customStyle="1" w:styleId="ZkladntextCourierNew65bodovKurzva">
    <w:name w:val="Základný text + Courier New;6;5 bodov;Kurzíva"/>
    <w:basedOn w:val="Zkladntext"/>
    <w:rsid w:val="00473F89"/>
    <w:rPr>
      <w:rFonts w:ascii="Courier New" w:eastAsia="Courier New" w:hAnsi="Courier New" w:cs="Courier New"/>
      <w:b w:val="0"/>
      <w:bCs w:val="0"/>
      <w:i/>
      <w:iCs/>
      <w:smallCaps w:val="0"/>
      <w:strike w:val="0"/>
      <w:color w:val="000000"/>
      <w:spacing w:val="0"/>
      <w:w w:val="100"/>
      <w:position w:val="0"/>
      <w:sz w:val="13"/>
      <w:szCs w:val="13"/>
      <w:u w:val="none"/>
      <w:shd w:val="clear" w:color="auto" w:fill="FFFFFF"/>
      <w:lang w:val="sk-SK" w:eastAsia="sk-SK" w:bidi="sk-SK"/>
    </w:rPr>
  </w:style>
  <w:style w:type="character" w:customStyle="1" w:styleId="ZkladntextMicrosoftSansSerif45bodov">
    <w:name w:val="Základný text + Microsoft Sans Serif;4;5 bodov"/>
    <w:basedOn w:val="Zkladntext"/>
    <w:rsid w:val="00473F89"/>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shd w:val="clear" w:color="auto" w:fill="FFFFFF"/>
      <w:lang w:val="sk-SK" w:eastAsia="sk-SK" w:bidi="sk-SK"/>
    </w:rPr>
  </w:style>
  <w:style w:type="character" w:customStyle="1" w:styleId="ZkladntextCenturyGothic95bodov">
    <w:name w:val="Základný text + Century Gothic;9;5 bodov"/>
    <w:basedOn w:val="Zkladntext"/>
    <w:rsid w:val="00473F89"/>
    <w:rPr>
      <w:rFonts w:ascii="Century Gothic" w:eastAsia="Century Gothic" w:hAnsi="Century Gothic" w:cs="Century Gothic"/>
      <w:b w:val="0"/>
      <w:bCs w:val="0"/>
      <w:i w:val="0"/>
      <w:iCs w:val="0"/>
      <w:smallCaps w:val="0"/>
      <w:strike w:val="0"/>
      <w:color w:val="000000"/>
      <w:spacing w:val="0"/>
      <w:w w:val="100"/>
      <w:position w:val="0"/>
      <w:sz w:val="19"/>
      <w:szCs w:val="19"/>
      <w:u w:val="none"/>
      <w:shd w:val="clear" w:color="auto" w:fill="FFFFFF"/>
      <w:lang w:val="sk-SK" w:eastAsia="sk-SK" w:bidi="sk-SK"/>
    </w:rPr>
  </w:style>
  <w:style w:type="paragraph" w:styleId="Textbubliny">
    <w:name w:val="Balloon Text"/>
    <w:basedOn w:val="Normlny"/>
    <w:link w:val="TextbublinyChar"/>
    <w:uiPriority w:val="99"/>
    <w:semiHidden/>
    <w:unhideWhenUsed/>
    <w:rsid w:val="00473F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73F89"/>
    <w:rPr>
      <w:rFonts w:ascii="Tahoma" w:hAnsi="Tahoma" w:cs="Tahoma"/>
      <w:sz w:val="16"/>
      <w:szCs w:val="16"/>
    </w:rPr>
  </w:style>
  <w:style w:type="paragraph" w:styleId="Pta">
    <w:name w:val="footer"/>
    <w:basedOn w:val="Normlny"/>
    <w:link w:val="PtaChar"/>
    <w:uiPriority w:val="99"/>
    <w:unhideWhenUsed/>
    <w:rsid w:val="00473F89"/>
    <w:pPr>
      <w:tabs>
        <w:tab w:val="center" w:pos="4536"/>
        <w:tab w:val="right" w:pos="9072"/>
      </w:tabs>
      <w:spacing w:after="0" w:line="240" w:lineRule="auto"/>
    </w:pPr>
  </w:style>
  <w:style w:type="character" w:customStyle="1" w:styleId="PtaChar">
    <w:name w:val="Päta Char"/>
    <w:basedOn w:val="Predvolenpsmoodseku"/>
    <w:link w:val="Pta"/>
    <w:uiPriority w:val="99"/>
    <w:rsid w:val="00473F89"/>
  </w:style>
  <w:style w:type="paragraph" w:styleId="Hlavika">
    <w:name w:val="header"/>
    <w:basedOn w:val="Normlny"/>
    <w:link w:val="HlavikaChar"/>
    <w:uiPriority w:val="99"/>
    <w:unhideWhenUsed/>
    <w:rsid w:val="00473F8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73F89"/>
  </w:style>
  <w:style w:type="character" w:styleId="Textzstupnhosymbolu">
    <w:name w:val="Placeholder Text"/>
    <w:basedOn w:val="Predvolenpsmoodseku"/>
    <w:uiPriority w:val="99"/>
    <w:semiHidden/>
    <w:rsid w:val="00134D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07325C"/>
    <w:pPr>
      <w:keepNext/>
      <w:keepLines/>
      <w:numPr>
        <w:numId w:val="4"/>
      </w:numPr>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7325C"/>
    <w:pPr>
      <w:keepNext/>
      <w:keepLines/>
      <w:numPr>
        <w:ilvl w:val="1"/>
        <w:numId w:val="4"/>
      </w:numPr>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07325C"/>
    <w:pPr>
      <w:keepNext/>
      <w:keepLines/>
      <w:numPr>
        <w:ilvl w:val="2"/>
        <w:numId w:val="4"/>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07325C"/>
    <w:pPr>
      <w:keepNext/>
      <w:keepLines/>
      <w:numPr>
        <w:ilvl w:val="3"/>
        <w:numId w:val="4"/>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07325C"/>
    <w:pPr>
      <w:keepNext/>
      <w:keepLines/>
      <w:numPr>
        <w:ilvl w:val="4"/>
        <w:numId w:val="4"/>
      </w:numPr>
      <w:spacing w:before="40" w:after="0" w:line="276" w:lineRule="auto"/>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07325C"/>
    <w:pPr>
      <w:keepNext/>
      <w:keepLines/>
      <w:numPr>
        <w:ilvl w:val="5"/>
        <w:numId w:val="4"/>
      </w:numPr>
      <w:spacing w:before="40" w:after="0" w:line="276" w:lineRule="auto"/>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07325C"/>
    <w:pPr>
      <w:keepNext/>
      <w:keepLines/>
      <w:numPr>
        <w:ilvl w:val="6"/>
        <w:numId w:val="4"/>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07325C"/>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07325C"/>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7325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7325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07325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07325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07325C"/>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07325C"/>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07325C"/>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07325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07325C"/>
    <w:rPr>
      <w:rFonts w:asciiTheme="majorHAnsi" w:eastAsiaTheme="majorEastAsia" w:hAnsiTheme="majorHAnsi" w:cstheme="majorBidi"/>
      <w:i/>
      <w:iCs/>
      <w:color w:val="272727" w:themeColor="text1" w:themeTint="D8"/>
      <w:sz w:val="21"/>
      <w:szCs w:val="21"/>
    </w:rPr>
  </w:style>
  <w:style w:type="paragraph" w:styleId="Odsekzoznamu">
    <w:name w:val="List Paragraph"/>
    <w:basedOn w:val="Normlny"/>
    <w:uiPriority w:val="34"/>
    <w:qFormat/>
    <w:rsid w:val="001C1C33"/>
    <w:pPr>
      <w:spacing w:after="200" w:line="276" w:lineRule="auto"/>
      <w:ind w:left="720"/>
      <w:contextualSpacing/>
    </w:pPr>
  </w:style>
  <w:style w:type="paragraph" w:styleId="Bezriadkovania">
    <w:name w:val="No Spacing"/>
    <w:uiPriority w:val="1"/>
    <w:qFormat/>
    <w:rsid w:val="001C1C33"/>
    <w:pPr>
      <w:spacing w:after="0" w:line="240" w:lineRule="auto"/>
    </w:pPr>
  </w:style>
  <w:style w:type="character" w:styleId="Jemnzvraznenie">
    <w:name w:val="Subtle Emphasis"/>
    <w:basedOn w:val="Predvolenpsmoodseku"/>
    <w:uiPriority w:val="19"/>
    <w:qFormat/>
    <w:rsid w:val="001C1C33"/>
    <w:rPr>
      <w:i/>
      <w:iCs/>
      <w:color w:val="404040" w:themeColor="text1" w:themeTint="BF"/>
    </w:rPr>
  </w:style>
  <w:style w:type="character" w:customStyle="1" w:styleId="Zkladntext1">
    <w:name w:val="Základný text1"/>
    <w:basedOn w:val="Predvolenpsmoodseku"/>
    <w:rsid w:val="001C1C3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Kapitlky">
    <w:name w:val="Základný text + Kapitálky"/>
    <w:basedOn w:val="Predvolenpsmoodseku"/>
    <w:rsid w:val="001C1C33"/>
    <w:rPr>
      <w:rFonts w:ascii="Bookman Old Style" w:eastAsia="Bookman Old Style" w:hAnsi="Bookman Old Style" w:cs="Bookman Old Style"/>
      <w:b w:val="0"/>
      <w:bCs w:val="0"/>
      <w:i w:val="0"/>
      <w:iCs w:val="0"/>
      <w:smallCaps/>
      <w:strike w:val="0"/>
      <w:color w:val="000000"/>
      <w:spacing w:val="0"/>
      <w:w w:val="100"/>
      <w:position w:val="0"/>
      <w:sz w:val="17"/>
      <w:szCs w:val="17"/>
      <w:u w:val="none"/>
      <w:shd w:val="clear" w:color="auto" w:fill="FFFFFF"/>
      <w:lang w:val="sk-SK" w:eastAsia="sk-SK" w:bidi="sk-SK"/>
    </w:rPr>
  </w:style>
  <w:style w:type="character" w:customStyle="1" w:styleId="ZkladntextRiadkovanie2pt">
    <w:name w:val="Základný text + Riadkovanie 2 pt"/>
    <w:basedOn w:val="Predvolenpsmoodseku"/>
    <w:rsid w:val="0007325C"/>
    <w:rPr>
      <w:rFonts w:ascii="Bookman Old Style" w:eastAsia="Bookman Old Style" w:hAnsi="Bookman Old Style" w:cs="Bookman Old Style"/>
      <w:b w:val="0"/>
      <w:bCs w:val="0"/>
      <w:i w:val="0"/>
      <w:iCs w:val="0"/>
      <w:smallCaps w:val="0"/>
      <w:strike w:val="0"/>
      <w:color w:val="000000"/>
      <w:spacing w:val="50"/>
      <w:w w:val="100"/>
      <w:position w:val="0"/>
      <w:sz w:val="17"/>
      <w:szCs w:val="17"/>
      <w:u w:val="none"/>
      <w:shd w:val="clear" w:color="auto" w:fill="FFFFFF"/>
      <w:lang w:val="sk-SK" w:eastAsia="sk-SK" w:bidi="sk-SK"/>
    </w:rPr>
  </w:style>
  <w:style w:type="character" w:customStyle="1" w:styleId="ZkladntextKurzva">
    <w:name w:val="Základný text + Kurzíva"/>
    <w:basedOn w:val="Predvolenpsmoodseku"/>
    <w:rsid w:val="00900008"/>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Riadkovanie3pt">
    <w:name w:val="Základný text + Riadkovanie 3 pt"/>
    <w:basedOn w:val="Predvolenpsmoodseku"/>
    <w:rsid w:val="00900008"/>
    <w:rPr>
      <w:rFonts w:ascii="Times New Roman" w:eastAsia="Times New Roman" w:hAnsi="Times New Roman" w:cs="Times New Roman"/>
      <w:b w:val="0"/>
      <w:bCs w:val="0"/>
      <w:i w:val="0"/>
      <w:iCs w:val="0"/>
      <w:smallCaps w:val="0"/>
      <w:strike w:val="0"/>
      <w:color w:val="000000"/>
      <w:spacing w:val="60"/>
      <w:w w:val="100"/>
      <w:position w:val="0"/>
      <w:sz w:val="20"/>
      <w:szCs w:val="20"/>
      <w:u w:val="none"/>
      <w:shd w:val="clear" w:color="auto" w:fill="FFFFFF"/>
      <w:lang w:val="sk-SK" w:eastAsia="sk-SK" w:bidi="sk-SK"/>
    </w:rPr>
  </w:style>
  <w:style w:type="character" w:customStyle="1" w:styleId="Zkladntext19Kapitlky">
    <w:name w:val="Základný text (19) + Kapitálky"/>
    <w:basedOn w:val="Predvolenpsmoodseku"/>
    <w:rsid w:val="00900008"/>
    <w:rPr>
      <w:rFonts w:ascii="Times New Roman" w:eastAsia="Times New Roman" w:hAnsi="Times New Roman" w:cs="Times New Roman"/>
      <w:b w:val="0"/>
      <w:bCs w:val="0"/>
      <w:i w:val="0"/>
      <w:iCs w:val="0"/>
      <w:smallCaps/>
      <w:strike w:val="0"/>
      <w:color w:val="000000"/>
      <w:spacing w:val="0"/>
      <w:w w:val="100"/>
      <w:position w:val="0"/>
      <w:sz w:val="14"/>
      <w:szCs w:val="14"/>
      <w:u w:val="none"/>
      <w:lang w:val="sk-SK" w:eastAsia="sk-SK" w:bidi="sk-SK"/>
    </w:rPr>
  </w:style>
  <w:style w:type="paragraph" w:styleId="Popis">
    <w:name w:val="caption"/>
    <w:basedOn w:val="Normlny"/>
    <w:next w:val="Normlny"/>
    <w:uiPriority w:val="35"/>
    <w:qFormat/>
    <w:rsid w:val="00473F89"/>
    <w:pPr>
      <w:spacing w:after="0" w:line="360" w:lineRule="auto"/>
      <w:jc w:val="both"/>
    </w:pPr>
    <w:rPr>
      <w:rFonts w:ascii="Times New Roman" w:eastAsia="Times New Roman" w:hAnsi="Times New Roman" w:cs="Times New Roman"/>
      <w:b/>
      <w:bCs/>
      <w:sz w:val="20"/>
      <w:szCs w:val="20"/>
      <w:lang w:eastAsia="cs-CZ"/>
    </w:rPr>
  </w:style>
  <w:style w:type="paragraph" w:styleId="Podtitul">
    <w:name w:val="Subtitle"/>
    <w:basedOn w:val="Normlny"/>
    <w:next w:val="Normlny"/>
    <w:link w:val="PodtitulChar"/>
    <w:uiPriority w:val="11"/>
    <w:qFormat/>
    <w:rsid w:val="00473F89"/>
    <w:pPr>
      <w:numPr>
        <w:ilvl w:val="1"/>
      </w:numPr>
      <w:spacing w:line="276" w:lineRule="auto"/>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73F89"/>
    <w:rPr>
      <w:rFonts w:eastAsiaTheme="minorEastAsia"/>
      <w:color w:val="5A5A5A" w:themeColor="text1" w:themeTint="A5"/>
      <w:spacing w:val="15"/>
    </w:rPr>
  </w:style>
  <w:style w:type="character" w:customStyle="1" w:styleId="Zkladntext">
    <w:name w:val="Základný text_"/>
    <w:basedOn w:val="Predvolenpsmoodseku"/>
    <w:link w:val="Zkladntext9"/>
    <w:rsid w:val="00473F89"/>
    <w:rPr>
      <w:rFonts w:ascii="Century Schoolbook" w:eastAsia="Century Schoolbook" w:hAnsi="Century Schoolbook" w:cs="Century Schoolbook"/>
      <w:sz w:val="19"/>
      <w:szCs w:val="19"/>
      <w:shd w:val="clear" w:color="auto" w:fill="FFFFFF"/>
    </w:rPr>
  </w:style>
  <w:style w:type="paragraph" w:customStyle="1" w:styleId="Zkladntext9">
    <w:name w:val="Základný text9"/>
    <w:basedOn w:val="Normlny"/>
    <w:link w:val="Zkladntext"/>
    <w:rsid w:val="00473F89"/>
    <w:pPr>
      <w:widowControl w:val="0"/>
      <w:shd w:val="clear" w:color="auto" w:fill="FFFFFF"/>
      <w:spacing w:after="0" w:line="254" w:lineRule="exact"/>
      <w:ind w:hanging="1020"/>
      <w:jc w:val="both"/>
    </w:pPr>
    <w:rPr>
      <w:rFonts w:ascii="Century Schoolbook" w:eastAsia="Century Schoolbook" w:hAnsi="Century Schoolbook" w:cs="Century Schoolbook"/>
      <w:sz w:val="19"/>
      <w:szCs w:val="19"/>
    </w:rPr>
  </w:style>
  <w:style w:type="character" w:customStyle="1" w:styleId="Zkladntext2">
    <w:name w:val="Základný text2"/>
    <w:basedOn w:val="Zkladntext"/>
    <w:rsid w:val="00473F89"/>
    <w:rPr>
      <w:rFonts w:ascii="Century Schoolbook" w:eastAsia="Century Schoolbook" w:hAnsi="Century Schoolbook" w:cs="Century Schoolbook"/>
      <w:color w:val="000000"/>
      <w:spacing w:val="0"/>
      <w:w w:val="100"/>
      <w:position w:val="0"/>
      <w:sz w:val="19"/>
      <w:szCs w:val="19"/>
      <w:shd w:val="clear" w:color="auto" w:fill="FFFFFF"/>
      <w:lang w:val="sk-SK" w:eastAsia="sk-SK" w:bidi="sk-SK"/>
    </w:rPr>
  </w:style>
  <w:style w:type="character" w:customStyle="1" w:styleId="ZkladntextArialNarrowTunRiadkovanie0pt">
    <w:name w:val="Základný text + Arial Narrow;Tučné;Riadkovanie 0 pt"/>
    <w:basedOn w:val="Zkladntext"/>
    <w:rsid w:val="00473F89"/>
    <w:rPr>
      <w:rFonts w:ascii="Arial Narrow" w:eastAsia="Arial Narrow" w:hAnsi="Arial Narrow" w:cs="Arial Narrow"/>
      <w:b/>
      <w:bCs/>
      <w:color w:val="000000"/>
      <w:spacing w:val="10"/>
      <w:w w:val="100"/>
      <w:position w:val="0"/>
      <w:sz w:val="19"/>
      <w:szCs w:val="19"/>
      <w:shd w:val="clear" w:color="auto" w:fill="FFFFFF"/>
      <w:lang w:val="sk-SK" w:eastAsia="sk-SK" w:bidi="sk-SK"/>
    </w:rPr>
  </w:style>
  <w:style w:type="character" w:customStyle="1" w:styleId="Zkladntext20">
    <w:name w:val="Základný text (2)_"/>
    <w:basedOn w:val="Predvolenpsmoodseku"/>
    <w:link w:val="Zkladntext21"/>
    <w:rsid w:val="00473F89"/>
    <w:rPr>
      <w:rFonts w:ascii="Century Schoolbook" w:eastAsia="Century Schoolbook" w:hAnsi="Century Schoolbook" w:cs="Century Schoolbook"/>
      <w:i/>
      <w:iCs/>
      <w:sz w:val="19"/>
      <w:szCs w:val="19"/>
      <w:shd w:val="clear" w:color="auto" w:fill="FFFFFF"/>
    </w:rPr>
  </w:style>
  <w:style w:type="paragraph" w:customStyle="1" w:styleId="Zkladntext21">
    <w:name w:val="Základný text (2)"/>
    <w:basedOn w:val="Normlny"/>
    <w:link w:val="Zkladntext20"/>
    <w:rsid w:val="00473F89"/>
    <w:pPr>
      <w:widowControl w:val="0"/>
      <w:shd w:val="clear" w:color="auto" w:fill="FFFFFF"/>
      <w:spacing w:after="0" w:line="0" w:lineRule="atLeast"/>
      <w:jc w:val="both"/>
    </w:pPr>
    <w:rPr>
      <w:rFonts w:ascii="Century Schoolbook" w:eastAsia="Century Schoolbook" w:hAnsi="Century Schoolbook" w:cs="Century Schoolbook"/>
      <w:i/>
      <w:iCs/>
      <w:sz w:val="19"/>
      <w:szCs w:val="19"/>
    </w:rPr>
  </w:style>
  <w:style w:type="character" w:customStyle="1" w:styleId="Zkladntext2Niekurzva">
    <w:name w:val="Základný text (2) + Nie kurzíva"/>
    <w:basedOn w:val="Zkladntext20"/>
    <w:rsid w:val="00473F89"/>
    <w:rPr>
      <w:rFonts w:ascii="Century Schoolbook" w:eastAsia="Century Schoolbook" w:hAnsi="Century Schoolbook" w:cs="Century Schoolbook"/>
      <w:i/>
      <w:iCs/>
      <w:color w:val="000000"/>
      <w:spacing w:val="0"/>
      <w:w w:val="100"/>
      <w:position w:val="0"/>
      <w:sz w:val="19"/>
      <w:szCs w:val="19"/>
      <w:shd w:val="clear" w:color="auto" w:fill="FFFFFF"/>
      <w:lang w:val="sk-SK" w:eastAsia="sk-SK" w:bidi="sk-SK"/>
    </w:rPr>
  </w:style>
  <w:style w:type="character" w:customStyle="1" w:styleId="ZkladntextExact">
    <w:name w:val="Základný text Exact"/>
    <w:basedOn w:val="Predvolenpsmoodseku"/>
    <w:rsid w:val="00473F89"/>
    <w:rPr>
      <w:rFonts w:ascii="Century Schoolbook" w:eastAsia="Century Schoolbook" w:hAnsi="Century Schoolbook" w:cs="Century Schoolbook"/>
      <w:b w:val="0"/>
      <w:bCs w:val="0"/>
      <w:i w:val="0"/>
      <w:iCs w:val="0"/>
      <w:smallCaps w:val="0"/>
      <w:strike w:val="0"/>
      <w:spacing w:val="6"/>
      <w:sz w:val="18"/>
      <w:szCs w:val="18"/>
      <w:u w:val="none"/>
    </w:rPr>
  </w:style>
  <w:style w:type="character" w:customStyle="1" w:styleId="ZkladntextKapitlkyExact">
    <w:name w:val="Základný text + Kapitálky Exact"/>
    <w:basedOn w:val="Zkladntext"/>
    <w:rsid w:val="00473F89"/>
    <w:rPr>
      <w:rFonts w:ascii="Century Schoolbook" w:eastAsia="Century Schoolbook" w:hAnsi="Century Schoolbook" w:cs="Century Schoolbook"/>
      <w:smallCaps/>
      <w:color w:val="000000"/>
      <w:spacing w:val="6"/>
      <w:w w:val="100"/>
      <w:position w:val="0"/>
      <w:sz w:val="18"/>
      <w:szCs w:val="18"/>
      <w:shd w:val="clear" w:color="auto" w:fill="FFFFFF"/>
      <w:lang w:val="sk-SK" w:eastAsia="sk-SK" w:bidi="sk-SK"/>
    </w:rPr>
  </w:style>
  <w:style w:type="character" w:customStyle="1" w:styleId="ZkladntextArialNarrow8bodovKurzvaRiadkovanie1pt">
    <w:name w:val="Základný text + Arial Narrow;8 bodov;Kurzíva;Riadkovanie 1 pt"/>
    <w:basedOn w:val="Zkladntext"/>
    <w:rsid w:val="00473F89"/>
    <w:rPr>
      <w:rFonts w:ascii="Arial Narrow" w:eastAsia="Arial Narrow" w:hAnsi="Arial Narrow" w:cs="Arial Narrow"/>
      <w:i/>
      <w:iCs/>
      <w:color w:val="000000"/>
      <w:spacing w:val="20"/>
      <w:w w:val="100"/>
      <w:position w:val="0"/>
      <w:sz w:val="16"/>
      <w:szCs w:val="16"/>
      <w:shd w:val="clear" w:color="auto" w:fill="FFFFFF"/>
      <w:lang w:val="sk-SK" w:eastAsia="sk-SK" w:bidi="sk-SK"/>
    </w:rPr>
  </w:style>
  <w:style w:type="character" w:customStyle="1" w:styleId="ZkladntextCandara8bodovRiadkovanie1ptMierka120">
    <w:name w:val="Základný text + Candara;8 bodov;Riadkovanie 1 pt;Mierka 120%"/>
    <w:basedOn w:val="Zkladntext"/>
    <w:rsid w:val="00473F89"/>
    <w:rPr>
      <w:rFonts w:ascii="Candara" w:eastAsia="Candara" w:hAnsi="Candara" w:cs="Candara"/>
      <w:color w:val="000000"/>
      <w:spacing w:val="30"/>
      <w:w w:val="120"/>
      <w:position w:val="0"/>
      <w:sz w:val="16"/>
      <w:szCs w:val="16"/>
      <w:shd w:val="clear" w:color="auto" w:fill="FFFFFF"/>
      <w:lang w:val="sk-SK" w:eastAsia="sk-SK" w:bidi="sk-SK"/>
    </w:rPr>
  </w:style>
  <w:style w:type="character" w:customStyle="1" w:styleId="Hlavikaalebopta">
    <w:name w:val="Hlavička alebo päta"/>
    <w:basedOn w:val="Predvolenpsmoodseku"/>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lang w:val="sk-SK" w:eastAsia="sk-SK" w:bidi="sk-SK"/>
    </w:rPr>
  </w:style>
  <w:style w:type="character" w:customStyle="1" w:styleId="Zkladntext32">
    <w:name w:val="Základný text (32)_"/>
    <w:basedOn w:val="Predvolenpsmoodseku"/>
    <w:link w:val="Zkladntext320"/>
    <w:rsid w:val="00473F89"/>
    <w:rPr>
      <w:rFonts w:ascii="Arial Narrow" w:eastAsia="Arial Narrow" w:hAnsi="Arial Narrow" w:cs="Arial Narrow"/>
      <w:b/>
      <w:bCs/>
      <w:spacing w:val="10"/>
      <w:sz w:val="19"/>
      <w:szCs w:val="19"/>
      <w:shd w:val="clear" w:color="auto" w:fill="FFFFFF"/>
    </w:rPr>
  </w:style>
  <w:style w:type="paragraph" w:customStyle="1" w:styleId="Zkladntext320">
    <w:name w:val="Základný text (32)"/>
    <w:basedOn w:val="Normlny"/>
    <w:link w:val="Zkladntext32"/>
    <w:rsid w:val="00473F89"/>
    <w:pPr>
      <w:widowControl w:val="0"/>
      <w:shd w:val="clear" w:color="auto" w:fill="FFFFFF"/>
      <w:spacing w:after="0" w:line="0" w:lineRule="atLeast"/>
    </w:pPr>
    <w:rPr>
      <w:rFonts w:ascii="Arial Narrow" w:eastAsia="Arial Narrow" w:hAnsi="Arial Narrow" w:cs="Arial Narrow"/>
      <w:b/>
      <w:bCs/>
      <w:spacing w:val="10"/>
      <w:sz w:val="19"/>
      <w:szCs w:val="19"/>
    </w:rPr>
  </w:style>
  <w:style w:type="character" w:customStyle="1" w:styleId="Poznmkapodiarou">
    <w:name w:val="Poznámka pod čiarou_"/>
    <w:basedOn w:val="Predvolenpsmoodseku"/>
    <w:link w:val="Poznmkapodiarou0"/>
    <w:rsid w:val="00473F89"/>
    <w:rPr>
      <w:rFonts w:ascii="Century Schoolbook" w:eastAsia="Century Schoolbook" w:hAnsi="Century Schoolbook" w:cs="Century Schoolbook"/>
      <w:sz w:val="16"/>
      <w:szCs w:val="16"/>
      <w:shd w:val="clear" w:color="auto" w:fill="FFFFFF"/>
    </w:rPr>
  </w:style>
  <w:style w:type="paragraph" w:customStyle="1" w:styleId="Poznmkapodiarou0">
    <w:name w:val="Poznámka pod čiarou"/>
    <w:basedOn w:val="Normlny"/>
    <w:link w:val="Poznmkapodiarou"/>
    <w:rsid w:val="00473F89"/>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Zkladntext11ArialNarrow95bodovTunRiadkovanie0pt">
    <w:name w:val="Základný text (11) + Arial Narrow;9;5 bodov;Tučné;Riadkovanie 0 pt"/>
    <w:basedOn w:val="Predvolenpsmoodseku"/>
    <w:rsid w:val="00473F89"/>
    <w:rPr>
      <w:rFonts w:ascii="Arial Narrow" w:eastAsia="Arial Narrow" w:hAnsi="Arial Narrow" w:cs="Arial Narrow"/>
      <w:b/>
      <w:bCs/>
      <w:i w:val="0"/>
      <w:iCs w:val="0"/>
      <w:smallCaps w:val="0"/>
      <w:strike w:val="0"/>
      <w:color w:val="000000"/>
      <w:spacing w:val="10"/>
      <w:w w:val="100"/>
      <w:position w:val="0"/>
      <w:sz w:val="19"/>
      <w:szCs w:val="19"/>
      <w:u w:val="none"/>
      <w:lang w:val="sk-SK" w:eastAsia="sk-SK" w:bidi="sk-SK"/>
    </w:rPr>
  </w:style>
  <w:style w:type="character" w:customStyle="1" w:styleId="Zkladntext32CenturySchoolbookNietunRiadkovanie0pt">
    <w:name w:val="Základný text (32) + Century Schoolbook;Nie tučné;Riadkovanie 0 pt"/>
    <w:basedOn w:val="Zkladntext32"/>
    <w:rsid w:val="00473F89"/>
    <w:rPr>
      <w:rFonts w:ascii="Century Schoolbook" w:eastAsia="Century Schoolbook" w:hAnsi="Century Schoolbook" w:cs="Century Schoolbook"/>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Obsah">
    <w:name w:val="Obsah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KurzvaRiadkovanie0ptExact">
    <w:name w:val="Základný text + Kurzíva;Riadkovanie 0 pt Exact"/>
    <w:basedOn w:val="Zkladntext"/>
    <w:rsid w:val="00473F89"/>
    <w:rPr>
      <w:rFonts w:ascii="Times New Roman" w:eastAsia="Times New Roman" w:hAnsi="Times New Roman" w:cs="Times New Roman"/>
      <w:b w:val="0"/>
      <w:bCs w:val="0"/>
      <w:i/>
      <w:iCs/>
      <w:smallCaps w:val="0"/>
      <w:strike w:val="0"/>
      <w:color w:val="000000"/>
      <w:spacing w:val="2"/>
      <w:w w:val="100"/>
      <w:position w:val="0"/>
      <w:sz w:val="17"/>
      <w:szCs w:val="17"/>
      <w:u w:val="none"/>
      <w:shd w:val="clear" w:color="auto" w:fill="FFFFFF"/>
      <w:lang w:val="sk-SK" w:eastAsia="sk-SK" w:bidi="sk-SK"/>
    </w:rPr>
  </w:style>
  <w:style w:type="character" w:customStyle="1" w:styleId="ObsahKurzva">
    <w:name w:val="Obsah + Kurzíva"/>
    <w:basedOn w:val="Obsah"/>
    <w:rsid w:val="00473F89"/>
    <w:rPr>
      <w:rFonts w:ascii="Times New Roman" w:eastAsia="Times New Roman" w:hAnsi="Times New Roman" w:cs="Times New Roman"/>
      <w:b w:val="0"/>
      <w:bCs w:val="0"/>
      <w:i/>
      <w:iCs/>
      <w:smallCaps w:val="0"/>
      <w:strike w:val="0"/>
      <w:color w:val="000000"/>
      <w:spacing w:val="0"/>
      <w:w w:val="100"/>
      <w:position w:val="0"/>
      <w:sz w:val="20"/>
      <w:szCs w:val="20"/>
      <w:u w:val="none"/>
      <w:lang w:val="sk-SK" w:eastAsia="sk-SK" w:bidi="sk-SK"/>
    </w:rPr>
  </w:style>
  <w:style w:type="character" w:customStyle="1" w:styleId="Obsah0">
    <w:name w:val="Obsah"/>
    <w:basedOn w:val="Obsah"/>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6">
    <w:name w:val="Základný text (6)_"/>
    <w:basedOn w:val="Predvolenpsmoodseku"/>
    <w:link w:val="Zkladntext60"/>
    <w:rsid w:val="00473F89"/>
    <w:rPr>
      <w:rFonts w:ascii="Times New Roman" w:eastAsia="Times New Roman" w:hAnsi="Times New Roman" w:cs="Times New Roman"/>
      <w:sz w:val="23"/>
      <w:szCs w:val="23"/>
      <w:shd w:val="clear" w:color="auto" w:fill="FFFFFF"/>
    </w:rPr>
  </w:style>
  <w:style w:type="paragraph" w:customStyle="1" w:styleId="Zkladntext60">
    <w:name w:val="Základný text (6)"/>
    <w:basedOn w:val="Normlny"/>
    <w:link w:val="Zkladntext6"/>
    <w:rsid w:val="00473F89"/>
    <w:pPr>
      <w:widowControl w:val="0"/>
      <w:shd w:val="clear" w:color="auto" w:fill="FFFFFF"/>
      <w:spacing w:before="1980" w:after="2100" w:line="0" w:lineRule="atLeast"/>
      <w:jc w:val="center"/>
    </w:pPr>
    <w:rPr>
      <w:rFonts w:ascii="Times New Roman" w:eastAsia="Times New Roman" w:hAnsi="Times New Roman" w:cs="Times New Roman"/>
      <w:sz w:val="23"/>
      <w:szCs w:val="23"/>
    </w:rPr>
  </w:style>
  <w:style w:type="character" w:customStyle="1" w:styleId="Hlavikaalebopta0">
    <w:name w:val="Hlavička alebo päta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Nzovtabuky2">
    <w:name w:val="Názov tabuľky (2)_"/>
    <w:basedOn w:val="Predvolenpsmoodseku"/>
    <w:link w:val="Nzovtabuky20"/>
    <w:rsid w:val="00473F89"/>
    <w:rPr>
      <w:rFonts w:ascii="Times New Roman" w:eastAsia="Times New Roman" w:hAnsi="Times New Roman" w:cs="Times New Roman"/>
      <w:b/>
      <w:bCs/>
      <w:sz w:val="21"/>
      <w:szCs w:val="21"/>
      <w:shd w:val="clear" w:color="auto" w:fill="FFFFFF"/>
    </w:rPr>
  </w:style>
  <w:style w:type="paragraph" w:customStyle="1" w:styleId="Nzovtabuky20">
    <w:name w:val="Názov tabuľky (2)"/>
    <w:basedOn w:val="Normlny"/>
    <w:link w:val="Nzovtabuky2"/>
    <w:rsid w:val="00473F89"/>
    <w:pPr>
      <w:widowControl w:val="0"/>
      <w:shd w:val="clear" w:color="auto" w:fill="FFFFFF"/>
      <w:spacing w:after="0" w:line="0" w:lineRule="atLeast"/>
    </w:pPr>
    <w:rPr>
      <w:rFonts w:ascii="Times New Roman" w:eastAsia="Times New Roman" w:hAnsi="Times New Roman" w:cs="Times New Roman"/>
      <w:b/>
      <w:bCs/>
      <w:sz w:val="21"/>
      <w:szCs w:val="21"/>
    </w:rPr>
  </w:style>
  <w:style w:type="character" w:customStyle="1" w:styleId="Nzovtabuky">
    <w:name w:val="Názov tabuľky_"/>
    <w:basedOn w:val="Predvolenpsmoodseku"/>
    <w:link w:val="Nzovtabuky0"/>
    <w:rsid w:val="00473F89"/>
    <w:rPr>
      <w:rFonts w:ascii="Times New Roman" w:eastAsia="Times New Roman" w:hAnsi="Times New Roman" w:cs="Times New Roman"/>
      <w:sz w:val="20"/>
      <w:szCs w:val="20"/>
      <w:shd w:val="clear" w:color="auto" w:fill="FFFFFF"/>
    </w:rPr>
  </w:style>
  <w:style w:type="paragraph" w:customStyle="1" w:styleId="Nzovtabuky0">
    <w:name w:val="Názov tabuľky"/>
    <w:basedOn w:val="Normlny"/>
    <w:link w:val="Nzovtabuky"/>
    <w:rsid w:val="00473F89"/>
    <w:pPr>
      <w:widowControl w:val="0"/>
      <w:shd w:val="clear" w:color="auto" w:fill="FFFFFF"/>
      <w:spacing w:after="0" w:line="0" w:lineRule="atLeast"/>
    </w:pPr>
    <w:rPr>
      <w:rFonts w:ascii="Times New Roman" w:eastAsia="Times New Roman" w:hAnsi="Times New Roman" w:cs="Times New Roman"/>
      <w:sz w:val="20"/>
      <w:szCs w:val="20"/>
    </w:rPr>
  </w:style>
  <w:style w:type="character" w:customStyle="1" w:styleId="Zkladntext4bodov">
    <w:name w:val="Základný text + 4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05bodovTun">
    <w:name w:val="Základný text + 10;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kladntext210bodovNietun">
    <w:name w:val="Základný text (2) + 10 bodov;Nie tučné"/>
    <w:basedOn w:val="Zkladntext20"/>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2Riadkovanie1pt">
    <w:name w:val="Základný text (2) + Riadkovanie 1 pt"/>
    <w:basedOn w:val="Zkladntext20"/>
    <w:rsid w:val="00473F89"/>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sk-SK" w:eastAsia="sk-SK" w:bidi="sk-SK"/>
    </w:rPr>
  </w:style>
  <w:style w:type="character" w:customStyle="1" w:styleId="ZkladntextRiadkovanie10pt">
    <w:name w:val="Základný text + Riadkovanie 10 pt"/>
    <w:basedOn w:val="Zkladntext"/>
    <w:rsid w:val="00473F89"/>
    <w:rPr>
      <w:rFonts w:ascii="Times New Roman" w:eastAsia="Times New Roman" w:hAnsi="Times New Roman" w:cs="Times New Roman"/>
      <w:b w:val="0"/>
      <w:bCs w:val="0"/>
      <w:i w:val="0"/>
      <w:iCs w:val="0"/>
      <w:smallCaps w:val="0"/>
      <w:strike w:val="0"/>
      <w:color w:val="000000"/>
      <w:spacing w:val="210"/>
      <w:w w:val="100"/>
      <w:position w:val="0"/>
      <w:sz w:val="20"/>
      <w:szCs w:val="20"/>
      <w:u w:val="none"/>
      <w:shd w:val="clear" w:color="auto" w:fill="FFFFFF"/>
      <w:lang w:val="sk-SK" w:eastAsia="sk-SK" w:bidi="sk-SK"/>
    </w:rPr>
  </w:style>
  <w:style w:type="character" w:customStyle="1" w:styleId="Zkladntext200">
    <w:name w:val="Základný text (20)_"/>
    <w:basedOn w:val="Predvolenpsmoodseku"/>
    <w:link w:val="Zkladntext201"/>
    <w:rsid w:val="00473F89"/>
    <w:rPr>
      <w:rFonts w:ascii="Times New Roman" w:eastAsia="Times New Roman" w:hAnsi="Times New Roman" w:cs="Times New Roman"/>
      <w:b/>
      <w:bCs/>
      <w:sz w:val="16"/>
      <w:szCs w:val="16"/>
      <w:shd w:val="clear" w:color="auto" w:fill="FFFFFF"/>
    </w:rPr>
  </w:style>
  <w:style w:type="paragraph" w:customStyle="1" w:styleId="Zkladntext201">
    <w:name w:val="Základný text (20)"/>
    <w:basedOn w:val="Normlny"/>
    <w:link w:val="Zkladntext200"/>
    <w:rsid w:val="00473F89"/>
    <w:pPr>
      <w:widowControl w:val="0"/>
      <w:shd w:val="clear" w:color="auto" w:fill="FFFFFF"/>
      <w:spacing w:before="120" w:after="0" w:line="0" w:lineRule="atLeast"/>
    </w:pPr>
    <w:rPr>
      <w:rFonts w:ascii="Times New Roman" w:eastAsia="Times New Roman" w:hAnsi="Times New Roman" w:cs="Times New Roman"/>
      <w:b/>
      <w:bCs/>
      <w:sz w:val="16"/>
      <w:szCs w:val="16"/>
    </w:rPr>
  </w:style>
  <w:style w:type="character" w:customStyle="1" w:styleId="Zkladntext4bodovKurzva">
    <w:name w:val="Základný text + 4 bodov;Kurzíva"/>
    <w:basedOn w:val="Zkladntext"/>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4bodovKurzvaRiadkovanie0pt">
    <w:name w:val="Základný text + 4 bodov;Kurzíva;Riadkovanie 0 pt"/>
    <w:basedOn w:val="Zkladntext"/>
    <w:rsid w:val="00473F89"/>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sk-SK" w:eastAsia="sk-SK" w:bidi="sk-SK"/>
    </w:rPr>
  </w:style>
  <w:style w:type="character" w:customStyle="1" w:styleId="ZkladntextArialNarrow4bodovKurzva">
    <w:name w:val="Základný text + Arial Narrow;4 bodov;Kurzíva"/>
    <w:basedOn w:val="Zkladntext"/>
    <w:rsid w:val="00473F89"/>
    <w:rPr>
      <w:rFonts w:ascii="Arial Narrow" w:eastAsia="Arial Narrow" w:hAnsi="Arial Narrow" w:cs="Arial Narrow"/>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Zkladntext105bodov">
    <w:name w:val="Základný text + 10;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sk-SK" w:eastAsia="sk-SK" w:bidi="sk-SK"/>
    </w:rPr>
  </w:style>
  <w:style w:type="character" w:customStyle="1" w:styleId="Zhlavie7">
    <w:name w:val="Záhlavie #7_"/>
    <w:basedOn w:val="Predvolenpsmoodseku"/>
    <w:rsid w:val="00473F89"/>
    <w:rPr>
      <w:rFonts w:ascii="Book Antiqua" w:eastAsia="Book Antiqua" w:hAnsi="Book Antiqua" w:cs="Book Antiqua"/>
      <w:b/>
      <w:bCs/>
      <w:i w:val="0"/>
      <w:iCs w:val="0"/>
      <w:smallCaps w:val="0"/>
      <w:strike w:val="0"/>
      <w:u w:val="none"/>
    </w:rPr>
  </w:style>
  <w:style w:type="character" w:customStyle="1" w:styleId="Zhlavie70">
    <w:name w:val="Záhlavie #7"/>
    <w:basedOn w:val="Zhlavie7"/>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HlavikaaleboptaSylfaen95bodovTun">
    <w:name w:val="Hlavička alebo päta + Sylfaen;9;5 bodov;Tučné"/>
    <w:basedOn w:val="Hlavikaalebopta0"/>
    <w:rsid w:val="00473F89"/>
    <w:rPr>
      <w:rFonts w:ascii="Sylfaen" w:eastAsia="Sylfaen" w:hAnsi="Sylfaen" w:cs="Sylfaen"/>
      <w:b/>
      <w:bCs/>
      <w:i w:val="0"/>
      <w:iCs w:val="0"/>
      <w:smallCaps w:val="0"/>
      <w:strike w:val="0"/>
      <w:color w:val="000000"/>
      <w:spacing w:val="0"/>
      <w:w w:val="100"/>
      <w:position w:val="0"/>
      <w:sz w:val="19"/>
      <w:szCs w:val="19"/>
      <w:u w:val="none"/>
      <w:lang w:val="sk-SK" w:eastAsia="sk-SK" w:bidi="sk-SK"/>
    </w:rPr>
  </w:style>
  <w:style w:type="character" w:customStyle="1" w:styleId="Zkladntext7bodov">
    <w:name w:val="Základný text + 7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11">
    <w:name w:val="Základný text (11)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Zkladntext110">
    <w:name w:val="Základný text (11)"/>
    <w:basedOn w:val="Zkladntext11"/>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HlavikaaleboptaArialNarrow10bodov">
    <w:name w:val="Hlavička alebo päta + Arial Narrow;10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0"/>
      <w:szCs w:val="20"/>
      <w:u w:val="none"/>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4"/>
      <w:szCs w:val="14"/>
      <w:u w:val="none"/>
      <w:shd w:val="clear" w:color="auto" w:fill="FFFFFF"/>
      <w:lang w:val="sk-SK" w:eastAsia="sk-SK" w:bidi="sk-SK"/>
    </w:rPr>
  </w:style>
  <w:style w:type="character" w:customStyle="1" w:styleId="Zkladntext11CourierNewKurzva">
    <w:name w:val="Základný text (11) + Courier New;Kurzíva"/>
    <w:basedOn w:val="Zkladntext11"/>
    <w:rsid w:val="00473F89"/>
    <w:rPr>
      <w:rFonts w:ascii="Courier New" w:eastAsia="Courier New" w:hAnsi="Courier New" w:cs="Courier New"/>
      <w:b w:val="0"/>
      <w:bCs w:val="0"/>
      <w:i/>
      <w:iCs/>
      <w:smallCaps w:val="0"/>
      <w:strike w:val="0"/>
      <w:color w:val="000000"/>
      <w:spacing w:val="0"/>
      <w:w w:val="100"/>
      <w:position w:val="0"/>
      <w:sz w:val="13"/>
      <w:szCs w:val="13"/>
      <w:u w:val="none"/>
      <w:lang w:val="sk-SK" w:eastAsia="sk-SK" w:bidi="sk-SK"/>
    </w:rPr>
  </w:style>
  <w:style w:type="character" w:customStyle="1" w:styleId="Hlavikaalebopta95bodovKurzvaRiadkovanie-1pt">
    <w:name w:val="Hlavička alebo päta + 9;5 bodov;Kurzíva;Riadkovanie -1 pt"/>
    <w:basedOn w:val="Hlavikaalebopta0"/>
    <w:rsid w:val="00473F89"/>
    <w:rPr>
      <w:rFonts w:ascii="Bookman Old Style" w:eastAsia="Bookman Old Style" w:hAnsi="Bookman Old Style" w:cs="Bookman Old Style"/>
      <w:b w:val="0"/>
      <w:bCs w:val="0"/>
      <w:i/>
      <w:iCs/>
      <w:smallCaps w:val="0"/>
      <w:strike w:val="0"/>
      <w:color w:val="000000"/>
      <w:spacing w:val="-20"/>
      <w:w w:val="100"/>
      <w:position w:val="0"/>
      <w:sz w:val="19"/>
      <w:szCs w:val="19"/>
      <w:u w:val="none"/>
      <w:lang w:val="sk-SK" w:eastAsia="sk-SK" w:bidi="sk-SK"/>
    </w:rPr>
  </w:style>
  <w:style w:type="character" w:customStyle="1" w:styleId="Zkladntext13">
    <w:name w:val="Základný text (13)_"/>
    <w:basedOn w:val="Predvolenpsmoodseku"/>
    <w:link w:val="Zkladntext130"/>
    <w:rsid w:val="00473F89"/>
    <w:rPr>
      <w:rFonts w:ascii="Bookman Old Style" w:eastAsia="Bookman Old Style" w:hAnsi="Bookman Old Style" w:cs="Bookman Old Style"/>
      <w:i/>
      <w:iCs/>
      <w:sz w:val="17"/>
      <w:szCs w:val="17"/>
      <w:shd w:val="clear" w:color="auto" w:fill="FFFFFF"/>
    </w:rPr>
  </w:style>
  <w:style w:type="paragraph" w:customStyle="1" w:styleId="Zkladntext130">
    <w:name w:val="Základný text (13)"/>
    <w:basedOn w:val="Normlny"/>
    <w:link w:val="Zkladntext13"/>
    <w:rsid w:val="00473F89"/>
    <w:pPr>
      <w:widowControl w:val="0"/>
      <w:shd w:val="clear" w:color="auto" w:fill="FFFFFF"/>
      <w:spacing w:after="0" w:line="0" w:lineRule="atLeast"/>
    </w:pPr>
    <w:rPr>
      <w:rFonts w:ascii="Bookman Old Style" w:eastAsia="Bookman Old Style" w:hAnsi="Bookman Old Style" w:cs="Bookman Old Style"/>
      <w:i/>
      <w:iCs/>
      <w:sz w:val="17"/>
      <w:szCs w:val="17"/>
    </w:rPr>
  </w:style>
  <w:style w:type="character" w:customStyle="1" w:styleId="Zkladntext13Kapitlky">
    <w:name w:val="Základný text (13) + Kapitálky"/>
    <w:basedOn w:val="Zkladntext13"/>
    <w:rsid w:val="00473F89"/>
    <w:rPr>
      <w:rFonts w:ascii="Bookman Old Style" w:eastAsia="Bookman Old Style" w:hAnsi="Bookman Old Style" w:cs="Bookman Old Style"/>
      <w:i/>
      <w:iCs/>
      <w:smallCaps/>
      <w:color w:val="000000"/>
      <w:spacing w:val="0"/>
      <w:w w:val="100"/>
      <w:position w:val="0"/>
      <w:sz w:val="17"/>
      <w:szCs w:val="17"/>
      <w:shd w:val="clear" w:color="auto" w:fill="FFFFFF"/>
      <w:lang w:val="sk-SK" w:eastAsia="sk-SK" w:bidi="sk-SK"/>
    </w:rPr>
  </w:style>
  <w:style w:type="character" w:customStyle="1" w:styleId="Zkladntext8bodovTunRiadkovanie0pt">
    <w:name w:val="Základný text + 8 bodov;Tučné;Riadkovanie 0 pt"/>
    <w:basedOn w:val="Zkladntext"/>
    <w:rsid w:val="00473F89"/>
    <w:rPr>
      <w:rFonts w:ascii="Bookman Old Style" w:eastAsia="Bookman Old Style" w:hAnsi="Bookman Old Style" w:cs="Bookman Old Style"/>
      <w:b/>
      <w:bCs/>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Georgia9bodovKurzva">
    <w:name w:val="Základný text + Georgia;9 bodov;Kurzíva"/>
    <w:basedOn w:val="Zkladntext"/>
    <w:rsid w:val="00473F89"/>
    <w:rPr>
      <w:rFonts w:ascii="Georgia" w:eastAsia="Georgia" w:hAnsi="Georgia" w:cs="Georgia"/>
      <w:b w:val="0"/>
      <w:bCs w:val="0"/>
      <w:i/>
      <w:iCs/>
      <w:smallCaps w:val="0"/>
      <w:strike w:val="0"/>
      <w:color w:val="000000"/>
      <w:spacing w:val="0"/>
      <w:w w:val="100"/>
      <w:position w:val="0"/>
      <w:sz w:val="18"/>
      <w:szCs w:val="18"/>
      <w:u w:val="none"/>
      <w:shd w:val="clear" w:color="auto" w:fill="FFFFFF"/>
      <w:lang w:val="sk-SK" w:eastAsia="sk-SK" w:bidi="sk-SK"/>
    </w:rPr>
  </w:style>
  <w:style w:type="character" w:customStyle="1" w:styleId="Zkladntext14">
    <w:name w:val="Základný text (14)_"/>
    <w:basedOn w:val="Predvolenpsmoodseku"/>
    <w:rsid w:val="00473F89"/>
    <w:rPr>
      <w:rFonts w:ascii="Garamond" w:eastAsia="Garamond" w:hAnsi="Garamond" w:cs="Garamond"/>
      <w:b w:val="0"/>
      <w:bCs w:val="0"/>
      <w:i/>
      <w:iCs/>
      <w:smallCaps w:val="0"/>
      <w:strike w:val="0"/>
      <w:sz w:val="11"/>
      <w:szCs w:val="11"/>
      <w:u w:val="none"/>
    </w:rPr>
  </w:style>
  <w:style w:type="character" w:customStyle="1" w:styleId="Zkladntext140">
    <w:name w:val="Základný text (14)"/>
    <w:basedOn w:val="Zkladntext14"/>
    <w:rsid w:val="00473F89"/>
    <w:rPr>
      <w:rFonts w:ascii="Garamond" w:eastAsia="Garamond" w:hAnsi="Garamond" w:cs="Garamond"/>
      <w:b w:val="0"/>
      <w:bCs w:val="0"/>
      <w:i/>
      <w:iCs/>
      <w:smallCaps w:val="0"/>
      <w:strike w:val="0"/>
      <w:color w:val="000000"/>
      <w:spacing w:val="0"/>
      <w:w w:val="100"/>
      <w:position w:val="0"/>
      <w:sz w:val="11"/>
      <w:szCs w:val="11"/>
      <w:u w:val="none"/>
      <w:lang w:val="sk-SK" w:eastAsia="sk-SK" w:bidi="sk-SK"/>
    </w:rPr>
  </w:style>
  <w:style w:type="character" w:customStyle="1" w:styleId="ZkladntextRiadkovanie0pt">
    <w:name w:val="Základný text + Riadkovanie 0 pt"/>
    <w:basedOn w:val="Zkladntext"/>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shd w:val="clear" w:color="auto" w:fill="FFFFFF"/>
      <w:lang w:val="sk-SK" w:eastAsia="sk-SK" w:bidi="sk-SK"/>
    </w:rPr>
  </w:style>
  <w:style w:type="character" w:customStyle="1" w:styleId="ZkladntextTrebuchetMS8bodovRiadkovanie0pt">
    <w:name w:val="Základný text + Trebuchet MS;8 bodov;Riadkovanie 0 pt"/>
    <w:basedOn w:val="Zkladntext"/>
    <w:rsid w:val="00473F89"/>
    <w:rPr>
      <w:rFonts w:ascii="Trebuchet MS" w:eastAsia="Trebuchet MS" w:hAnsi="Trebuchet MS" w:cs="Trebuchet MS"/>
      <w:b w:val="0"/>
      <w:bCs w:val="0"/>
      <w:i w:val="0"/>
      <w:iCs w:val="0"/>
      <w:smallCaps w:val="0"/>
      <w:strike w:val="0"/>
      <w:color w:val="000000"/>
      <w:spacing w:val="10"/>
      <w:w w:val="100"/>
      <w:position w:val="0"/>
      <w:sz w:val="16"/>
      <w:szCs w:val="16"/>
      <w:u w:val="none"/>
      <w:shd w:val="clear" w:color="auto" w:fill="FFFFFF"/>
      <w:lang w:val="sk-SK" w:eastAsia="sk-SK" w:bidi="sk-SK"/>
    </w:rPr>
  </w:style>
  <w:style w:type="character" w:customStyle="1" w:styleId="ZkladntextBookAntiqua10bodov">
    <w:name w:val="Základný text + Book Antiqua;10 bodov"/>
    <w:basedOn w:val="Zkladntext"/>
    <w:rsid w:val="00473F89"/>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Riadkovanie4pt">
    <w:name w:val="Základný text + 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shd w:val="clear" w:color="auto" w:fill="FFFFFF"/>
      <w:lang w:val="sk-SK" w:eastAsia="sk-SK" w:bidi="sk-SK"/>
    </w:rPr>
  </w:style>
  <w:style w:type="character" w:customStyle="1" w:styleId="ZkladntextTrebuchetMS12bodovKurzvaMierka66">
    <w:name w:val="Základný text + Trebuchet MS;12 bodov;Kurzíva;Mierka 66%"/>
    <w:basedOn w:val="Zkladntext"/>
    <w:rsid w:val="00473F89"/>
    <w:rPr>
      <w:rFonts w:ascii="Trebuchet MS" w:eastAsia="Trebuchet MS" w:hAnsi="Trebuchet MS" w:cs="Trebuchet MS"/>
      <w:b w:val="0"/>
      <w:bCs w:val="0"/>
      <w:i/>
      <w:iCs/>
      <w:smallCaps w:val="0"/>
      <w:strike w:val="0"/>
      <w:color w:val="000000"/>
      <w:spacing w:val="0"/>
      <w:w w:val="66"/>
      <w:position w:val="0"/>
      <w:sz w:val="24"/>
      <w:szCs w:val="24"/>
      <w:u w:val="none"/>
      <w:shd w:val="clear" w:color="auto" w:fill="FFFFFF"/>
      <w:lang w:val="sk-SK" w:eastAsia="sk-SK" w:bidi="sk-SK"/>
    </w:rPr>
  </w:style>
  <w:style w:type="character" w:customStyle="1" w:styleId="ZkladntextCenturySchoolbook8bodov">
    <w:name w:val="Základný text + Century Schoolbook;8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BookAntiqua4bodov">
    <w:name w:val="Základný text + Book Antiqua;4 bodov"/>
    <w:basedOn w:val="Zkladntext"/>
    <w:rsid w:val="00473F89"/>
    <w:rPr>
      <w:rFonts w:ascii="Book Antiqua" w:eastAsia="Book Antiqua" w:hAnsi="Book Antiqua" w:cs="Book Antiqu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Nzovtabuky3">
    <w:name w:val="Názov tabuľky (3)_"/>
    <w:basedOn w:val="Predvolenpsmoodseku"/>
    <w:rsid w:val="00473F89"/>
    <w:rPr>
      <w:rFonts w:ascii="Sylfaen" w:eastAsia="Sylfaen" w:hAnsi="Sylfaen" w:cs="Sylfaen"/>
      <w:b w:val="0"/>
      <w:bCs w:val="0"/>
      <w:i w:val="0"/>
      <w:iCs w:val="0"/>
      <w:smallCaps w:val="0"/>
      <w:strike w:val="0"/>
      <w:sz w:val="13"/>
      <w:szCs w:val="13"/>
      <w:u w:val="none"/>
    </w:rPr>
  </w:style>
  <w:style w:type="character" w:customStyle="1" w:styleId="Nzovtabuky30">
    <w:name w:val="Názov tabuľky (3)"/>
    <w:basedOn w:val="Nzovtabuky3"/>
    <w:rsid w:val="00473F89"/>
    <w:rPr>
      <w:rFonts w:ascii="Sylfaen" w:eastAsia="Sylfaen" w:hAnsi="Sylfaen" w:cs="Sylfaen"/>
      <w:b w:val="0"/>
      <w:bCs w:val="0"/>
      <w:i w:val="0"/>
      <w:iCs w:val="0"/>
      <w:smallCaps w:val="0"/>
      <w:strike w:val="0"/>
      <w:color w:val="000000"/>
      <w:spacing w:val="0"/>
      <w:w w:val="100"/>
      <w:position w:val="0"/>
      <w:sz w:val="13"/>
      <w:szCs w:val="13"/>
      <w:u w:val="none"/>
      <w:lang w:val="sk-SK" w:eastAsia="sk-SK" w:bidi="sk-SK"/>
    </w:rPr>
  </w:style>
  <w:style w:type="character" w:customStyle="1" w:styleId="ObsahRiadkovanie2pt">
    <w:name w:val="Obsah + Riadkovanie 2 pt"/>
    <w:basedOn w:val="Obsah"/>
    <w:rsid w:val="00473F89"/>
    <w:rPr>
      <w:rFonts w:ascii="Bookman Old Style" w:eastAsia="Bookman Old Style" w:hAnsi="Bookman Old Style" w:cs="Bookman Old Style"/>
      <w:b w:val="0"/>
      <w:bCs w:val="0"/>
      <w:i w:val="0"/>
      <w:iCs w:val="0"/>
      <w:smallCaps w:val="0"/>
      <w:strike w:val="0"/>
      <w:color w:val="000000"/>
      <w:spacing w:val="50"/>
      <w:w w:val="100"/>
      <w:position w:val="0"/>
      <w:sz w:val="17"/>
      <w:szCs w:val="17"/>
      <w:u w:val="none"/>
      <w:lang w:val="sk-SK" w:eastAsia="sk-SK" w:bidi="sk-SK"/>
    </w:rPr>
  </w:style>
  <w:style w:type="character" w:customStyle="1" w:styleId="Zkladntext15Exact">
    <w:name w:val="Základný text (15) Exact"/>
    <w:basedOn w:val="Predvolenpsmoodseku"/>
    <w:link w:val="Zkladntext15"/>
    <w:rsid w:val="00473F89"/>
    <w:rPr>
      <w:rFonts w:ascii="Arial Narrow" w:eastAsia="Arial Narrow" w:hAnsi="Arial Narrow" w:cs="Arial Narrow"/>
      <w:shd w:val="clear" w:color="auto" w:fill="FFFFFF"/>
    </w:rPr>
  </w:style>
  <w:style w:type="paragraph" w:customStyle="1" w:styleId="Zkladntext15">
    <w:name w:val="Základný text (15)"/>
    <w:basedOn w:val="Normlny"/>
    <w:link w:val="Zkladntext15Exact"/>
    <w:rsid w:val="00473F89"/>
    <w:pPr>
      <w:widowControl w:val="0"/>
      <w:shd w:val="clear" w:color="auto" w:fill="FFFFFF"/>
      <w:spacing w:after="0" w:line="0" w:lineRule="atLeast"/>
    </w:pPr>
    <w:rPr>
      <w:rFonts w:ascii="Arial Narrow" w:eastAsia="Arial Narrow" w:hAnsi="Arial Narrow" w:cs="Arial Narrow"/>
    </w:rPr>
  </w:style>
  <w:style w:type="character" w:customStyle="1" w:styleId="Zkladntext16Exact">
    <w:name w:val="Základný text (16) Exact"/>
    <w:basedOn w:val="Predvolenpsmoodseku"/>
    <w:link w:val="Zkladntext16"/>
    <w:rsid w:val="00473F89"/>
    <w:rPr>
      <w:rFonts w:ascii="Century Schoolbook" w:eastAsia="Century Schoolbook" w:hAnsi="Century Schoolbook" w:cs="Century Schoolbook"/>
      <w:sz w:val="56"/>
      <w:szCs w:val="56"/>
      <w:shd w:val="clear" w:color="auto" w:fill="FFFFFF"/>
    </w:rPr>
  </w:style>
  <w:style w:type="paragraph" w:customStyle="1" w:styleId="Zkladntext16">
    <w:name w:val="Základný text (16)"/>
    <w:basedOn w:val="Normlny"/>
    <w:link w:val="Zkladntext16Exact"/>
    <w:rsid w:val="00473F89"/>
    <w:pPr>
      <w:widowControl w:val="0"/>
      <w:shd w:val="clear" w:color="auto" w:fill="FFFFFF"/>
      <w:spacing w:after="0" w:line="0" w:lineRule="atLeast"/>
    </w:pPr>
    <w:rPr>
      <w:rFonts w:ascii="Century Schoolbook" w:eastAsia="Century Schoolbook" w:hAnsi="Century Schoolbook" w:cs="Century Schoolbook"/>
      <w:sz w:val="56"/>
      <w:szCs w:val="56"/>
    </w:rPr>
  </w:style>
  <w:style w:type="character" w:customStyle="1" w:styleId="ObsahRiadkovanie4pt">
    <w:name w:val="Obsah + Riadkovanie 4 pt"/>
    <w:basedOn w:val="Obsah"/>
    <w:rsid w:val="00473F89"/>
    <w:rPr>
      <w:rFonts w:ascii="Bookman Old Style" w:eastAsia="Bookman Old Style" w:hAnsi="Bookman Old Style" w:cs="Bookman Old Style"/>
      <w:b w:val="0"/>
      <w:bCs w:val="0"/>
      <w:i w:val="0"/>
      <w:iCs w:val="0"/>
      <w:smallCaps w:val="0"/>
      <w:strike w:val="0"/>
      <w:color w:val="000000"/>
      <w:spacing w:val="90"/>
      <w:w w:val="100"/>
      <w:position w:val="0"/>
      <w:sz w:val="17"/>
      <w:szCs w:val="17"/>
      <w:u w:val="none"/>
      <w:lang w:val="sk-SK" w:eastAsia="sk-SK" w:bidi="sk-SK"/>
    </w:rPr>
  </w:style>
  <w:style w:type="character" w:customStyle="1" w:styleId="ZkladntextTrebuchetMS95bodovTun">
    <w:name w:val="Základný text + Trebuchet MS;9;5 bodov;Tučné"/>
    <w:basedOn w:val="Zkladntext"/>
    <w:rsid w:val="00473F89"/>
    <w:rPr>
      <w:rFonts w:ascii="Trebuchet MS" w:eastAsia="Trebuchet MS" w:hAnsi="Trebuchet MS" w:cs="Trebuchet MS"/>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13Niekurzva">
    <w:name w:val="Základný text (13) + Nie kurzíva"/>
    <w:basedOn w:val="Zkladntext13"/>
    <w:rsid w:val="00473F89"/>
    <w:rPr>
      <w:rFonts w:ascii="Bookman Old Style" w:eastAsia="Bookman Old Style" w:hAnsi="Bookman Old Style" w:cs="Bookman Old Style"/>
      <w:b w:val="0"/>
      <w:bCs w:val="0"/>
      <w:i/>
      <w:iCs/>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95bodovTun">
    <w:name w:val="Základný text + Book Antiqua;9;5 bodov;Tučné"/>
    <w:basedOn w:val="Zkladntext"/>
    <w:rsid w:val="00473F89"/>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kladntextSylfaen8bodovRiadkovanie1pt">
    <w:name w:val="Základný text + Sylfaen;8 bodov;Riadkovanie 1 pt"/>
    <w:basedOn w:val="Zkladntext"/>
    <w:rsid w:val="00473F89"/>
    <w:rPr>
      <w:rFonts w:ascii="Sylfaen" w:eastAsia="Sylfaen" w:hAnsi="Sylfaen" w:cs="Sylfaen"/>
      <w:b w:val="0"/>
      <w:bCs w:val="0"/>
      <w:i w:val="0"/>
      <w:iCs w:val="0"/>
      <w:smallCaps w:val="0"/>
      <w:strike w:val="0"/>
      <w:color w:val="000000"/>
      <w:spacing w:val="20"/>
      <w:w w:val="100"/>
      <w:position w:val="0"/>
      <w:sz w:val="16"/>
      <w:szCs w:val="16"/>
      <w:u w:val="none"/>
      <w:shd w:val="clear" w:color="auto" w:fill="FFFFFF"/>
      <w:lang w:val="sk-SK" w:eastAsia="sk-SK" w:bidi="sk-SK"/>
    </w:rPr>
  </w:style>
  <w:style w:type="character" w:customStyle="1" w:styleId="ZkladntextSylfaen8bodovKapitlkyRiadkovanie1pt">
    <w:name w:val="Základný text + Sylfaen;8 bodov;Kapitálky;Riadkovanie 1 pt"/>
    <w:basedOn w:val="Zkladntext"/>
    <w:rsid w:val="00473F89"/>
    <w:rPr>
      <w:rFonts w:ascii="Sylfaen" w:eastAsia="Sylfaen" w:hAnsi="Sylfaen" w:cs="Sylfaen"/>
      <w:b w:val="0"/>
      <w:bCs w:val="0"/>
      <w:i w:val="0"/>
      <w:iCs w:val="0"/>
      <w:smallCaps/>
      <w:strike w:val="0"/>
      <w:color w:val="000000"/>
      <w:spacing w:val="20"/>
      <w:w w:val="100"/>
      <w:position w:val="0"/>
      <w:sz w:val="16"/>
      <w:szCs w:val="16"/>
      <w:u w:val="none"/>
      <w:shd w:val="clear" w:color="auto" w:fill="FFFFFF"/>
      <w:lang w:val="sk-SK" w:eastAsia="sk-SK" w:bidi="sk-SK"/>
    </w:rPr>
  </w:style>
  <w:style w:type="character" w:customStyle="1" w:styleId="Zkladntext22">
    <w:name w:val="Základný text (22)_"/>
    <w:basedOn w:val="Predvolenpsmoodseku"/>
    <w:rsid w:val="00473F89"/>
    <w:rPr>
      <w:rFonts w:ascii="Bookman Old Style" w:eastAsia="Bookman Old Style" w:hAnsi="Bookman Old Style" w:cs="Bookman Old Style"/>
      <w:b w:val="0"/>
      <w:bCs w:val="0"/>
      <w:i w:val="0"/>
      <w:iCs w:val="0"/>
      <w:smallCaps w:val="0"/>
      <w:strike w:val="0"/>
      <w:spacing w:val="10"/>
      <w:sz w:val="17"/>
      <w:szCs w:val="17"/>
      <w:u w:val="none"/>
    </w:rPr>
  </w:style>
  <w:style w:type="character" w:customStyle="1" w:styleId="Zkladntext220">
    <w:name w:val="Základný text (22)"/>
    <w:basedOn w:val="Zkladntext22"/>
    <w:rsid w:val="00473F89"/>
    <w:rPr>
      <w:rFonts w:ascii="Bookman Old Style" w:eastAsia="Bookman Old Style" w:hAnsi="Bookman Old Style" w:cs="Bookman Old Style"/>
      <w:b w:val="0"/>
      <w:bCs w:val="0"/>
      <w:i w:val="0"/>
      <w:iCs w:val="0"/>
      <w:smallCaps w:val="0"/>
      <w:strike w:val="0"/>
      <w:color w:val="000000"/>
      <w:spacing w:val="10"/>
      <w:w w:val="100"/>
      <w:position w:val="0"/>
      <w:sz w:val="17"/>
      <w:szCs w:val="17"/>
      <w:u w:val="none"/>
      <w:lang w:val="sk-SK" w:eastAsia="sk-SK" w:bidi="sk-SK"/>
    </w:rPr>
  </w:style>
  <w:style w:type="character" w:customStyle="1" w:styleId="Zkladntext22Riadkovanie0pt">
    <w:name w:val="Základný text (22) + Riadkovanie 0 pt"/>
    <w:basedOn w:val="Zkladntext22"/>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22Riadkovanie1pt">
    <w:name w:val="Základný text (22) + Riadkovanie 1 pt"/>
    <w:basedOn w:val="Zkladntext22"/>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lang w:val="sk-SK" w:eastAsia="sk-SK" w:bidi="sk-SK"/>
    </w:rPr>
  </w:style>
  <w:style w:type="character" w:customStyle="1" w:styleId="Zkladntext23">
    <w:name w:val="Základný text (23)_"/>
    <w:basedOn w:val="Predvolenpsmoodseku"/>
    <w:rsid w:val="00473F89"/>
    <w:rPr>
      <w:rFonts w:ascii="Sylfaen" w:eastAsia="Sylfaen" w:hAnsi="Sylfaen" w:cs="Sylfaen"/>
      <w:b w:val="0"/>
      <w:bCs w:val="0"/>
      <w:i w:val="0"/>
      <w:iCs w:val="0"/>
      <w:smallCaps w:val="0"/>
      <w:strike w:val="0"/>
      <w:sz w:val="8"/>
      <w:szCs w:val="8"/>
      <w:u w:val="none"/>
    </w:rPr>
  </w:style>
  <w:style w:type="character" w:customStyle="1" w:styleId="Zkladntext230">
    <w:name w:val="Základný text (23)"/>
    <w:basedOn w:val="Zkladntext23"/>
    <w:rsid w:val="00473F89"/>
    <w:rPr>
      <w:rFonts w:ascii="Sylfaen" w:eastAsia="Sylfaen" w:hAnsi="Sylfaen" w:cs="Sylfaen"/>
      <w:b w:val="0"/>
      <w:bCs w:val="0"/>
      <w:i w:val="0"/>
      <w:iCs w:val="0"/>
      <w:smallCaps w:val="0"/>
      <w:strike w:val="0"/>
      <w:color w:val="000000"/>
      <w:spacing w:val="0"/>
      <w:w w:val="100"/>
      <w:position w:val="0"/>
      <w:sz w:val="8"/>
      <w:szCs w:val="8"/>
      <w:u w:val="none"/>
      <w:lang w:val="sk-SK" w:eastAsia="sk-SK" w:bidi="sk-SK"/>
    </w:rPr>
  </w:style>
  <w:style w:type="character" w:customStyle="1" w:styleId="ZkladntextRiadkovanie5pt">
    <w:name w:val="Základný text + Riadkovanie 5 pt"/>
    <w:basedOn w:val="Zkladntext"/>
    <w:rsid w:val="00473F89"/>
    <w:rPr>
      <w:rFonts w:ascii="Bookman Old Style" w:eastAsia="Bookman Old Style" w:hAnsi="Bookman Old Style" w:cs="Bookman Old Style"/>
      <w:b w:val="0"/>
      <w:bCs w:val="0"/>
      <w:i w:val="0"/>
      <w:iCs w:val="0"/>
      <w:smallCaps w:val="0"/>
      <w:strike w:val="0"/>
      <w:color w:val="000000"/>
      <w:spacing w:val="100"/>
      <w:w w:val="100"/>
      <w:position w:val="0"/>
      <w:sz w:val="17"/>
      <w:szCs w:val="17"/>
      <w:u w:val="none"/>
      <w:shd w:val="clear" w:color="auto" w:fill="FFFFFF"/>
      <w:lang w:val="sk-SK" w:eastAsia="sk-SK" w:bidi="sk-SK"/>
    </w:rPr>
  </w:style>
  <w:style w:type="character" w:customStyle="1" w:styleId="Zkladntext29">
    <w:name w:val="Základný text (29)_"/>
    <w:basedOn w:val="Predvolenpsmoodseku"/>
    <w:rsid w:val="00473F89"/>
    <w:rPr>
      <w:rFonts w:ascii="CordiaUPC" w:eastAsia="CordiaUPC" w:hAnsi="CordiaUPC" w:cs="CordiaUPC"/>
      <w:b/>
      <w:bCs/>
      <w:i w:val="0"/>
      <w:iCs w:val="0"/>
      <w:smallCaps w:val="0"/>
      <w:strike w:val="0"/>
      <w:sz w:val="28"/>
      <w:szCs w:val="28"/>
      <w:u w:val="none"/>
    </w:rPr>
  </w:style>
  <w:style w:type="character" w:customStyle="1" w:styleId="Zkladntext290">
    <w:name w:val="Základný text (29)"/>
    <w:basedOn w:val="Zkladntext29"/>
    <w:rsid w:val="00473F89"/>
    <w:rPr>
      <w:rFonts w:ascii="CordiaUPC" w:eastAsia="CordiaUPC" w:hAnsi="CordiaUPC" w:cs="CordiaUPC"/>
      <w:b/>
      <w:bCs/>
      <w:i w:val="0"/>
      <w:iCs w:val="0"/>
      <w:smallCaps w:val="0"/>
      <w:strike w:val="0"/>
      <w:color w:val="000000"/>
      <w:spacing w:val="0"/>
      <w:w w:val="100"/>
      <w:position w:val="0"/>
      <w:sz w:val="28"/>
      <w:szCs w:val="28"/>
      <w:u w:val="none"/>
      <w:lang w:val="sk-SK" w:eastAsia="sk-SK" w:bidi="sk-SK"/>
    </w:rPr>
  </w:style>
  <w:style w:type="character" w:customStyle="1" w:styleId="Zkladntext2915bodovNietun">
    <w:name w:val="Základný text (29) + 15 bodov;Nie tučné"/>
    <w:basedOn w:val="Zkladntext29"/>
    <w:rsid w:val="00473F89"/>
    <w:rPr>
      <w:rFonts w:ascii="CordiaUPC" w:eastAsia="CordiaUPC" w:hAnsi="CordiaUPC" w:cs="CordiaUPC"/>
      <w:b/>
      <w:bCs/>
      <w:i w:val="0"/>
      <w:iCs w:val="0"/>
      <w:smallCaps w:val="0"/>
      <w:strike w:val="0"/>
      <w:color w:val="000000"/>
      <w:spacing w:val="0"/>
      <w:w w:val="100"/>
      <w:position w:val="0"/>
      <w:sz w:val="30"/>
      <w:szCs w:val="30"/>
      <w:u w:val="none"/>
      <w:lang w:val="sk-SK" w:eastAsia="sk-SK" w:bidi="sk-SK"/>
    </w:rPr>
  </w:style>
  <w:style w:type="character" w:customStyle="1" w:styleId="Zhlavie10">
    <w:name w:val="Záhlavie #10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hlavie100">
    <w:name w:val="Záhlavie #10"/>
    <w:basedOn w:val="Zhlavie1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Riadkovanie7pt">
    <w:name w:val="Základný text + Riadkovanie 7 pt"/>
    <w:basedOn w:val="Zkladntext"/>
    <w:rsid w:val="00473F89"/>
    <w:rPr>
      <w:rFonts w:ascii="Bookman Old Style" w:eastAsia="Bookman Old Style" w:hAnsi="Bookman Old Style" w:cs="Bookman Old Style"/>
      <w:b w:val="0"/>
      <w:bCs w:val="0"/>
      <w:i w:val="0"/>
      <w:iCs w:val="0"/>
      <w:smallCaps w:val="0"/>
      <w:strike w:val="0"/>
      <w:color w:val="000000"/>
      <w:spacing w:val="150"/>
      <w:w w:val="100"/>
      <w:position w:val="0"/>
      <w:sz w:val="17"/>
      <w:szCs w:val="17"/>
      <w:u w:val="none"/>
      <w:shd w:val="clear" w:color="auto" w:fill="FFFFFF"/>
      <w:lang w:val="sk-SK" w:eastAsia="sk-SK" w:bidi="sk-SK"/>
    </w:rPr>
  </w:style>
  <w:style w:type="character" w:customStyle="1" w:styleId="Zkladntext7bodovRiadkovanie5pt">
    <w:name w:val="Základný text + 7 bodov;Riadkovanie 5 pt"/>
    <w:basedOn w:val="Zkladntext"/>
    <w:rsid w:val="00473F89"/>
    <w:rPr>
      <w:rFonts w:ascii="Bookman Old Style" w:eastAsia="Bookman Old Style" w:hAnsi="Bookman Old Style" w:cs="Bookman Old Style"/>
      <w:b w:val="0"/>
      <w:bCs w:val="0"/>
      <w:i w:val="0"/>
      <w:iCs w:val="0"/>
      <w:smallCaps w:val="0"/>
      <w:strike w:val="0"/>
      <w:color w:val="000000"/>
      <w:spacing w:val="110"/>
      <w:w w:val="100"/>
      <w:position w:val="0"/>
      <w:sz w:val="14"/>
      <w:szCs w:val="14"/>
      <w:u w:val="none"/>
      <w:shd w:val="clear" w:color="auto" w:fill="FFFFFF"/>
      <w:lang w:val="sk-SK" w:eastAsia="sk-SK" w:bidi="sk-SK"/>
    </w:rPr>
  </w:style>
  <w:style w:type="character" w:customStyle="1" w:styleId="Zkladntext7bodovRiadkovanie4pt">
    <w:name w:val="Základný text + 7 bodov;Riadkovanie 4 pt"/>
    <w:basedOn w:val="Zkladntext"/>
    <w:rsid w:val="00473F89"/>
    <w:rPr>
      <w:rFonts w:ascii="Bookman Old Style" w:eastAsia="Bookman Old Style" w:hAnsi="Bookman Old Style" w:cs="Bookman Old Style"/>
      <w:b w:val="0"/>
      <w:bCs w:val="0"/>
      <w:i w:val="0"/>
      <w:iCs w:val="0"/>
      <w:smallCaps w:val="0"/>
      <w:strike w:val="0"/>
      <w:color w:val="000000"/>
      <w:spacing w:val="90"/>
      <w:w w:val="100"/>
      <w:position w:val="0"/>
      <w:sz w:val="14"/>
      <w:szCs w:val="14"/>
      <w:u w:val="none"/>
      <w:shd w:val="clear" w:color="auto" w:fill="FFFFFF"/>
      <w:lang w:val="sk-SK" w:eastAsia="sk-SK" w:bidi="sk-SK"/>
    </w:rPr>
  </w:style>
  <w:style w:type="character" w:customStyle="1" w:styleId="Hlavikaalebopta10bodov">
    <w:name w:val="Hlavička alebo päta + 10 bodov"/>
    <w:basedOn w:val="Hlavikaalebopta0"/>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sk-SK" w:eastAsia="sk-SK" w:bidi="sk-SK"/>
    </w:rPr>
  </w:style>
  <w:style w:type="character" w:customStyle="1" w:styleId="HlavikaaleboptaArialNarrow115bodov">
    <w:name w:val="Hlavička alebo päta + Arial Narrow;11;5 bodov"/>
    <w:basedOn w:val="Hlavikaalebopta0"/>
    <w:rsid w:val="00473F89"/>
    <w:rPr>
      <w:rFonts w:ascii="Arial Narrow" w:eastAsia="Arial Narrow" w:hAnsi="Arial Narrow" w:cs="Arial Narrow"/>
      <w:b w:val="0"/>
      <w:bCs w:val="0"/>
      <w:i w:val="0"/>
      <w:iCs w:val="0"/>
      <w:smallCaps w:val="0"/>
      <w:strike w:val="0"/>
      <w:color w:val="000000"/>
      <w:spacing w:val="0"/>
      <w:w w:val="100"/>
      <w:position w:val="0"/>
      <w:sz w:val="23"/>
      <w:szCs w:val="23"/>
      <w:u w:val="none"/>
      <w:lang w:val="sk-SK" w:eastAsia="sk-SK" w:bidi="sk-SK"/>
    </w:rPr>
  </w:style>
  <w:style w:type="character" w:customStyle="1" w:styleId="Zhlavie13">
    <w:name w:val="Záhlavie #13_"/>
    <w:basedOn w:val="Predvolenpsmoodseku"/>
    <w:rsid w:val="00473F89"/>
    <w:rPr>
      <w:rFonts w:ascii="Book Antiqua" w:eastAsia="Book Antiqua" w:hAnsi="Book Antiqua" w:cs="Book Antiqua"/>
      <w:b/>
      <w:bCs/>
      <w:i w:val="0"/>
      <w:iCs w:val="0"/>
      <w:smallCaps w:val="0"/>
      <w:strike w:val="0"/>
      <w:u w:val="none"/>
    </w:rPr>
  </w:style>
  <w:style w:type="character" w:customStyle="1" w:styleId="Zhlavie130">
    <w:name w:val="Záhlavie #13"/>
    <w:basedOn w:val="Zhlavie13"/>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Sylfaen65bodov">
    <w:name w:val="Základný text + Sylfaen;6;5 bodov"/>
    <w:basedOn w:val="Zkladntext"/>
    <w:rsid w:val="00473F89"/>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5Exact">
    <w:name w:val="Základný text (35) Exact"/>
    <w:basedOn w:val="Predvolenpsmoodseku"/>
    <w:link w:val="Zkladntext35"/>
    <w:rsid w:val="00473F89"/>
    <w:rPr>
      <w:rFonts w:ascii="CordiaUPC" w:eastAsia="CordiaUPC" w:hAnsi="CordiaUPC" w:cs="CordiaUPC"/>
      <w:spacing w:val="-6"/>
      <w:sz w:val="28"/>
      <w:szCs w:val="28"/>
      <w:shd w:val="clear" w:color="auto" w:fill="FFFFFF"/>
    </w:rPr>
  </w:style>
  <w:style w:type="paragraph" w:customStyle="1" w:styleId="Zkladntext35">
    <w:name w:val="Základný text (35)"/>
    <w:basedOn w:val="Normlny"/>
    <w:link w:val="Zkladntext35Exact"/>
    <w:rsid w:val="00473F89"/>
    <w:pPr>
      <w:widowControl w:val="0"/>
      <w:shd w:val="clear" w:color="auto" w:fill="FFFFFF"/>
      <w:spacing w:after="0" w:line="0" w:lineRule="atLeast"/>
    </w:pPr>
    <w:rPr>
      <w:rFonts w:ascii="CordiaUPC" w:eastAsia="CordiaUPC" w:hAnsi="CordiaUPC" w:cs="CordiaUPC"/>
      <w:spacing w:val="-6"/>
      <w:sz w:val="28"/>
      <w:szCs w:val="28"/>
    </w:rPr>
  </w:style>
  <w:style w:type="character" w:customStyle="1" w:styleId="Zkladntext35BookmanOldStyle10bodovKurzvaRiadkovanie-1ptExact">
    <w:name w:val="Základný text (35) + Bookman Old Style;10 bodov;Kurzíva;Riadkovanie -1 pt Exact"/>
    <w:basedOn w:val="Zkladntext35Exact"/>
    <w:rsid w:val="00473F89"/>
    <w:rPr>
      <w:rFonts w:ascii="Bookman Old Style" w:eastAsia="Bookman Old Style" w:hAnsi="Bookman Old Style" w:cs="Bookman Old Style"/>
      <w:i/>
      <w:iCs/>
      <w:color w:val="000000"/>
      <w:spacing w:val="-24"/>
      <w:w w:val="100"/>
      <w:position w:val="0"/>
      <w:sz w:val="20"/>
      <w:szCs w:val="20"/>
      <w:shd w:val="clear" w:color="auto" w:fill="FFFFFF"/>
      <w:lang w:val="sk-SK" w:eastAsia="sk-SK" w:bidi="sk-SK"/>
    </w:rPr>
  </w:style>
  <w:style w:type="character" w:customStyle="1" w:styleId="Zkladntext8bodovTun">
    <w:name w:val="Základný text + 8 bodov;Tučné"/>
    <w:basedOn w:val="Zkladntext"/>
    <w:rsid w:val="00473F89"/>
    <w:rPr>
      <w:rFonts w:ascii="Bookman Old Style" w:eastAsia="Bookman Old Style" w:hAnsi="Bookman Old Style" w:cs="Bookman Old Style"/>
      <w:b/>
      <w:bCs/>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7bodovRiadkovanie-1pt">
    <w:name w:val="Základný text + 7 bodov;Riadkovanie -1 pt"/>
    <w:basedOn w:val="Zkladntext"/>
    <w:rsid w:val="00473F89"/>
    <w:rPr>
      <w:rFonts w:ascii="Bookman Old Style" w:eastAsia="Bookman Old Style" w:hAnsi="Bookman Old Style" w:cs="Bookman Old Style"/>
      <w:b w:val="0"/>
      <w:bCs w:val="0"/>
      <w:i w:val="0"/>
      <w:iCs w:val="0"/>
      <w:smallCaps w:val="0"/>
      <w:strike w:val="0"/>
      <w:color w:val="000000"/>
      <w:spacing w:val="-20"/>
      <w:w w:val="100"/>
      <w:position w:val="0"/>
      <w:sz w:val="14"/>
      <w:szCs w:val="14"/>
      <w:u w:val="none"/>
      <w:shd w:val="clear" w:color="auto" w:fill="FFFFFF"/>
      <w:lang w:val="sk-SK" w:eastAsia="sk-SK" w:bidi="sk-SK"/>
    </w:rPr>
  </w:style>
  <w:style w:type="character" w:customStyle="1" w:styleId="Zhlavie132">
    <w:name w:val="Záhlavie #13 (2)_"/>
    <w:basedOn w:val="Predvolenpsmoodseku"/>
    <w:link w:val="Zhlavie1320"/>
    <w:rsid w:val="00473F89"/>
    <w:rPr>
      <w:rFonts w:ascii="Book Antiqua" w:eastAsia="Book Antiqua" w:hAnsi="Book Antiqua" w:cs="Book Antiqua"/>
      <w:b/>
      <w:bCs/>
      <w:shd w:val="clear" w:color="auto" w:fill="FFFFFF"/>
    </w:rPr>
  </w:style>
  <w:style w:type="paragraph" w:customStyle="1" w:styleId="Zhlavie1320">
    <w:name w:val="Záhlavie #13 (2)"/>
    <w:basedOn w:val="Normlny"/>
    <w:link w:val="Zhlavie132"/>
    <w:rsid w:val="00473F89"/>
    <w:pPr>
      <w:widowControl w:val="0"/>
      <w:shd w:val="clear" w:color="auto" w:fill="FFFFFF"/>
      <w:spacing w:after="180" w:line="0" w:lineRule="atLeast"/>
      <w:jc w:val="center"/>
    </w:pPr>
    <w:rPr>
      <w:rFonts w:ascii="Book Antiqua" w:eastAsia="Book Antiqua" w:hAnsi="Book Antiqua" w:cs="Book Antiqua"/>
      <w:b/>
      <w:bCs/>
    </w:rPr>
  </w:style>
  <w:style w:type="character" w:customStyle="1" w:styleId="ZkladntextSylfaen95bodov">
    <w:name w:val="Základný text + Sylfaen;9;5 bodov"/>
    <w:basedOn w:val="Zkladntext"/>
    <w:rsid w:val="00473F89"/>
    <w:rPr>
      <w:rFonts w:ascii="Sylfaen" w:eastAsia="Sylfaen" w:hAnsi="Sylfaen" w:cs="Sylfaen"/>
      <w:b w:val="0"/>
      <w:bCs w:val="0"/>
      <w:i w:val="0"/>
      <w:iCs w:val="0"/>
      <w:smallCaps w:val="0"/>
      <w:strike w:val="0"/>
      <w:color w:val="000000"/>
      <w:spacing w:val="0"/>
      <w:w w:val="100"/>
      <w:position w:val="0"/>
      <w:sz w:val="19"/>
      <w:szCs w:val="19"/>
      <w:u w:val="none"/>
      <w:shd w:val="clear" w:color="auto" w:fill="FFFFFF"/>
      <w:lang w:val="sk-SK" w:eastAsia="sk-SK" w:bidi="sk-SK"/>
    </w:rPr>
  </w:style>
  <w:style w:type="character" w:customStyle="1" w:styleId="Zhlavie14">
    <w:name w:val="Záhlavie #14_"/>
    <w:basedOn w:val="Predvolenpsmoodseku"/>
    <w:rsid w:val="00473F89"/>
    <w:rPr>
      <w:rFonts w:ascii="Book Antiqua" w:eastAsia="Book Antiqua" w:hAnsi="Book Antiqua" w:cs="Book Antiqua"/>
      <w:b/>
      <w:bCs/>
      <w:i w:val="0"/>
      <w:iCs w:val="0"/>
      <w:smallCaps w:val="0"/>
      <w:strike w:val="0"/>
      <w:u w:val="none"/>
    </w:rPr>
  </w:style>
  <w:style w:type="character" w:customStyle="1" w:styleId="Zhlavie140">
    <w:name w:val="Záhlavie #14"/>
    <w:basedOn w:val="Zhlavie14"/>
    <w:rsid w:val="00473F89"/>
    <w:rPr>
      <w:rFonts w:ascii="Book Antiqua" w:eastAsia="Book Antiqua" w:hAnsi="Book Antiqua" w:cs="Book Antiqua"/>
      <w:b/>
      <w:bCs/>
      <w:i w:val="0"/>
      <w:iCs w:val="0"/>
      <w:smallCaps w:val="0"/>
      <w:strike w:val="0"/>
      <w:color w:val="000000"/>
      <w:spacing w:val="0"/>
      <w:w w:val="100"/>
      <w:position w:val="0"/>
      <w:sz w:val="24"/>
      <w:szCs w:val="24"/>
      <w:u w:val="none"/>
      <w:lang w:val="sk-SK" w:eastAsia="sk-SK" w:bidi="sk-SK"/>
    </w:rPr>
  </w:style>
  <w:style w:type="character" w:customStyle="1" w:styleId="Zkladntext13Riadkovanie0pt">
    <w:name w:val="Základný text (13) + Riadkovanie 0 pt"/>
    <w:basedOn w:val="Zkladntext13"/>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2085bodov">
    <w:name w:val="Základný text (20) + 8;5 bodov"/>
    <w:basedOn w:val="Zkladntext200"/>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shd w:val="clear" w:color="auto" w:fill="FFFFFF"/>
      <w:lang w:val="sk-SK" w:eastAsia="sk-SK" w:bidi="sk-SK"/>
    </w:rPr>
  </w:style>
  <w:style w:type="character" w:customStyle="1" w:styleId="ZkladntextBookAntiqua8bodov">
    <w:name w:val="Základný text + Book Antiqua;8 bodov"/>
    <w:basedOn w:val="Zkladntext"/>
    <w:rsid w:val="00473F89"/>
    <w:rPr>
      <w:rFonts w:ascii="Book Antiqua" w:eastAsia="Book Antiqua" w:hAnsi="Book Antiqua" w:cs="Book Antiqu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45bodovKurzvaRiadkovanie1pt">
    <w:name w:val="Základný text + 4;5 bodov;Kurzíva;Riadkovanie 1 pt"/>
    <w:basedOn w:val="Zkladntext"/>
    <w:rsid w:val="00473F89"/>
    <w:rPr>
      <w:rFonts w:ascii="Bookman Old Style" w:eastAsia="Bookman Old Style" w:hAnsi="Bookman Old Style" w:cs="Bookman Old Style"/>
      <w:b w:val="0"/>
      <w:bCs w:val="0"/>
      <w:i/>
      <w:iCs/>
      <w:smallCaps w:val="0"/>
      <w:strike w:val="0"/>
      <w:color w:val="000000"/>
      <w:spacing w:val="20"/>
      <w:w w:val="100"/>
      <w:position w:val="0"/>
      <w:sz w:val="9"/>
      <w:szCs w:val="9"/>
      <w:u w:val="none"/>
      <w:shd w:val="clear" w:color="auto" w:fill="FFFFFF"/>
      <w:lang w:val="sk-SK" w:eastAsia="sk-SK" w:bidi="sk-SK"/>
    </w:rPr>
  </w:style>
  <w:style w:type="character" w:customStyle="1" w:styleId="Zkladntext43">
    <w:name w:val="Základný text (43)_"/>
    <w:basedOn w:val="Predvolenpsmoodseku"/>
    <w:rsid w:val="00473F89"/>
    <w:rPr>
      <w:rFonts w:ascii="Bookman Old Style" w:eastAsia="Bookman Old Style" w:hAnsi="Bookman Old Style" w:cs="Bookman Old Style"/>
      <w:b w:val="0"/>
      <w:bCs w:val="0"/>
      <w:i w:val="0"/>
      <w:iCs w:val="0"/>
      <w:smallCaps w:val="0"/>
      <w:strike w:val="0"/>
      <w:sz w:val="17"/>
      <w:szCs w:val="17"/>
      <w:u w:val="none"/>
    </w:rPr>
  </w:style>
  <w:style w:type="character" w:customStyle="1" w:styleId="Zkladntext430">
    <w:name w:val="Základný text (43)"/>
    <w:basedOn w:val="Zkladntext43"/>
    <w:rsid w:val="00473F89"/>
    <w:rPr>
      <w:rFonts w:ascii="Bookman Old Style" w:eastAsia="Bookman Old Style" w:hAnsi="Bookman Old Style" w:cs="Bookman Old Style"/>
      <w:b w:val="0"/>
      <w:bCs w:val="0"/>
      <w:i w:val="0"/>
      <w:iCs w:val="0"/>
      <w:smallCaps w:val="0"/>
      <w:strike w:val="0"/>
      <w:color w:val="000000"/>
      <w:spacing w:val="0"/>
      <w:w w:val="100"/>
      <w:position w:val="0"/>
      <w:sz w:val="17"/>
      <w:szCs w:val="17"/>
      <w:u w:val="none"/>
      <w:lang w:val="sk-SK" w:eastAsia="sk-SK" w:bidi="sk-SK"/>
    </w:rPr>
  </w:style>
  <w:style w:type="character" w:customStyle="1" w:styleId="ZkladntextKurzvaRiadkovanie0pt">
    <w:name w:val="Základný text + Kurzíva;Riadkovanie 0 pt"/>
    <w:basedOn w:val="Zkladntext"/>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Zkladntext10bodov">
    <w:name w:val="Základný text + 10 bodov"/>
    <w:basedOn w:val="Zkladntext"/>
    <w:rsid w:val="00473F89"/>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142">
    <w:name w:val="Záhlavie #14 (2)_"/>
    <w:basedOn w:val="Predvolenpsmoodseku"/>
    <w:link w:val="Zhlavie1420"/>
    <w:rsid w:val="00473F89"/>
    <w:rPr>
      <w:rFonts w:ascii="Book Antiqua" w:eastAsia="Book Antiqua" w:hAnsi="Book Antiqua" w:cs="Book Antiqua"/>
      <w:b/>
      <w:bCs/>
      <w:shd w:val="clear" w:color="auto" w:fill="FFFFFF"/>
    </w:rPr>
  </w:style>
  <w:style w:type="paragraph" w:customStyle="1" w:styleId="Zhlavie1420">
    <w:name w:val="Záhlavie #14 (2)"/>
    <w:basedOn w:val="Normlny"/>
    <w:link w:val="Zhlavie142"/>
    <w:rsid w:val="00473F89"/>
    <w:pPr>
      <w:widowControl w:val="0"/>
      <w:shd w:val="clear" w:color="auto" w:fill="FFFFFF"/>
      <w:spacing w:after="240" w:line="0" w:lineRule="atLeast"/>
      <w:jc w:val="center"/>
    </w:pPr>
    <w:rPr>
      <w:rFonts w:ascii="Book Antiqua" w:eastAsia="Book Antiqua" w:hAnsi="Book Antiqua" w:cs="Book Antiqua"/>
      <w:b/>
      <w:bCs/>
    </w:rPr>
  </w:style>
  <w:style w:type="character" w:customStyle="1" w:styleId="ZkladntextBookAntiqua12bodovTun">
    <w:name w:val="Základný text + Book Antiqua;12 bodov;Tučné"/>
    <w:basedOn w:val="Zkladntext"/>
    <w:rsid w:val="00473F89"/>
    <w:rPr>
      <w:rFonts w:ascii="Book Antiqua" w:eastAsia="Book Antiqua" w:hAnsi="Book Antiqua" w:cs="Book Antiqua"/>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ZkladntextRiadkovanie1pt">
    <w:name w:val="Základný text + Riadkovanie 1 pt"/>
    <w:basedOn w:val="Zkladntext"/>
    <w:rsid w:val="00473F89"/>
    <w:rPr>
      <w:rFonts w:ascii="Bookman Old Style" w:eastAsia="Bookman Old Style" w:hAnsi="Bookman Old Style" w:cs="Bookman Old Style"/>
      <w:b w:val="0"/>
      <w:bCs w:val="0"/>
      <w:i w:val="0"/>
      <w:iCs w:val="0"/>
      <w:smallCaps w:val="0"/>
      <w:strike w:val="0"/>
      <w:color w:val="000000"/>
      <w:spacing w:val="30"/>
      <w:w w:val="100"/>
      <w:position w:val="0"/>
      <w:sz w:val="17"/>
      <w:szCs w:val="17"/>
      <w:u w:val="none"/>
      <w:shd w:val="clear" w:color="auto" w:fill="FFFFFF"/>
      <w:lang w:val="sk-SK" w:eastAsia="sk-SK" w:bidi="sk-SK"/>
    </w:rPr>
  </w:style>
  <w:style w:type="character" w:customStyle="1" w:styleId="Zkladntext44">
    <w:name w:val="Základný text (44)_"/>
    <w:basedOn w:val="Predvolenpsmoodseku"/>
    <w:link w:val="Zkladntext440"/>
    <w:rsid w:val="00473F89"/>
    <w:rPr>
      <w:rFonts w:ascii="Bookman Old Style" w:eastAsia="Bookman Old Style" w:hAnsi="Bookman Old Style" w:cs="Bookman Old Style"/>
      <w:sz w:val="18"/>
      <w:szCs w:val="18"/>
      <w:shd w:val="clear" w:color="auto" w:fill="FFFFFF"/>
    </w:rPr>
  </w:style>
  <w:style w:type="paragraph" w:customStyle="1" w:styleId="Zkladntext440">
    <w:name w:val="Základný text (44)"/>
    <w:basedOn w:val="Normlny"/>
    <w:link w:val="Zkladntext44"/>
    <w:rsid w:val="00473F89"/>
    <w:pPr>
      <w:widowControl w:val="0"/>
      <w:shd w:val="clear" w:color="auto" w:fill="FFFFFF"/>
      <w:spacing w:after="240" w:line="0" w:lineRule="atLeast"/>
      <w:jc w:val="both"/>
    </w:pPr>
    <w:rPr>
      <w:rFonts w:ascii="Bookman Old Style" w:eastAsia="Bookman Old Style" w:hAnsi="Bookman Old Style" w:cs="Bookman Old Style"/>
      <w:sz w:val="18"/>
      <w:szCs w:val="18"/>
    </w:rPr>
  </w:style>
  <w:style w:type="character" w:customStyle="1" w:styleId="Zkladntext8">
    <w:name w:val="Základný text (8)_"/>
    <w:basedOn w:val="Predvolenpsmoodseku"/>
    <w:rsid w:val="00473F89"/>
    <w:rPr>
      <w:rFonts w:ascii="Bookman Old Style" w:eastAsia="Bookman Old Style" w:hAnsi="Bookman Old Style" w:cs="Bookman Old Style"/>
      <w:b w:val="0"/>
      <w:bCs w:val="0"/>
      <w:i w:val="0"/>
      <w:iCs w:val="0"/>
      <w:smallCaps w:val="0"/>
      <w:strike w:val="0"/>
      <w:sz w:val="14"/>
      <w:szCs w:val="14"/>
      <w:u w:val="none"/>
    </w:rPr>
  </w:style>
  <w:style w:type="character" w:customStyle="1" w:styleId="Zkladntext80">
    <w:name w:val="Základný text (8)"/>
    <w:basedOn w:val="Zkladntext8"/>
    <w:rsid w:val="00473F89"/>
    <w:rPr>
      <w:rFonts w:ascii="Bookman Old Style" w:eastAsia="Bookman Old Style" w:hAnsi="Bookman Old Style" w:cs="Bookman Old Style"/>
      <w:b w:val="0"/>
      <w:bCs w:val="0"/>
      <w:i w:val="0"/>
      <w:iCs w:val="0"/>
      <w:smallCaps w:val="0"/>
      <w:strike w:val="0"/>
      <w:color w:val="000000"/>
      <w:spacing w:val="0"/>
      <w:w w:val="100"/>
      <w:position w:val="0"/>
      <w:sz w:val="14"/>
      <w:szCs w:val="14"/>
      <w:u w:val="none"/>
      <w:lang w:val="sk-SK" w:eastAsia="sk-SK" w:bidi="sk-SK"/>
    </w:rPr>
  </w:style>
  <w:style w:type="character" w:customStyle="1" w:styleId="Zkladntext46">
    <w:name w:val="Základný text (46)_"/>
    <w:basedOn w:val="Predvolenpsmoodseku"/>
    <w:link w:val="Zkladntext460"/>
    <w:rsid w:val="00473F89"/>
    <w:rPr>
      <w:rFonts w:ascii="Bookman Old Style" w:eastAsia="Bookman Old Style" w:hAnsi="Bookman Old Style" w:cs="Bookman Old Style"/>
      <w:b/>
      <w:bCs/>
      <w:sz w:val="13"/>
      <w:szCs w:val="13"/>
      <w:shd w:val="clear" w:color="auto" w:fill="FFFFFF"/>
    </w:rPr>
  </w:style>
  <w:style w:type="paragraph" w:customStyle="1" w:styleId="Zkladntext460">
    <w:name w:val="Základný text (46)"/>
    <w:basedOn w:val="Normlny"/>
    <w:link w:val="Zkladntext46"/>
    <w:rsid w:val="00473F89"/>
    <w:pPr>
      <w:widowControl w:val="0"/>
      <w:shd w:val="clear" w:color="auto" w:fill="FFFFFF"/>
      <w:spacing w:before="2940" w:after="0" w:line="0" w:lineRule="atLeast"/>
      <w:jc w:val="both"/>
    </w:pPr>
    <w:rPr>
      <w:rFonts w:ascii="Bookman Old Style" w:eastAsia="Bookman Old Style" w:hAnsi="Bookman Old Style" w:cs="Bookman Old Style"/>
      <w:b/>
      <w:bCs/>
      <w:sz w:val="13"/>
      <w:szCs w:val="13"/>
    </w:rPr>
  </w:style>
  <w:style w:type="character" w:customStyle="1" w:styleId="Nzovtabuky2Riadkovanie0pt">
    <w:name w:val="Názov tabuľky (2) + Riadkovanie 0 pt"/>
    <w:basedOn w:val="Nzovtabuky2"/>
    <w:rsid w:val="00473F89"/>
    <w:rPr>
      <w:rFonts w:ascii="Bookman Old Style" w:eastAsia="Bookman Old Style" w:hAnsi="Bookman Old Style" w:cs="Bookman Old Style"/>
      <w:b w:val="0"/>
      <w:bCs w:val="0"/>
      <w:i/>
      <w:iCs/>
      <w:smallCaps w:val="0"/>
      <w:strike w:val="0"/>
      <w:color w:val="000000"/>
      <w:spacing w:val="-10"/>
      <w:w w:val="100"/>
      <w:position w:val="0"/>
      <w:sz w:val="17"/>
      <w:szCs w:val="17"/>
      <w:u w:val="none"/>
      <w:shd w:val="clear" w:color="auto" w:fill="FFFFFF"/>
      <w:lang w:val="sk-SK" w:eastAsia="sk-SK" w:bidi="sk-SK"/>
    </w:rPr>
  </w:style>
  <w:style w:type="character" w:customStyle="1" w:styleId="Hlavikaalebopta105bodovTun">
    <w:name w:val="Hlavička alebo päta + 10;5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1"/>
      <w:szCs w:val="21"/>
      <w:u w:val="none"/>
      <w:lang w:val="sk-SK" w:eastAsia="sk-SK" w:bidi="sk-SK"/>
    </w:rPr>
  </w:style>
  <w:style w:type="character" w:customStyle="1" w:styleId="Zkladntext5">
    <w:name w:val="Základný text (5)_"/>
    <w:basedOn w:val="Predvolenpsmoodseku"/>
    <w:rsid w:val="00473F89"/>
    <w:rPr>
      <w:rFonts w:ascii="Times New Roman" w:eastAsia="Times New Roman" w:hAnsi="Times New Roman" w:cs="Times New Roman"/>
      <w:b/>
      <w:bCs/>
      <w:i w:val="0"/>
      <w:iCs w:val="0"/>
      <w:smallCaps w:val="0"/>
      <w:strike w:val="0"/>
      <w:sz w:val="20"/>
      <w:szCs w:val="20"/>
      <w:u w:val="none"/>
    </w:rPr>
  </w:style>
  <w:style w:type="character" w:customStyle="1" w:styleId="HlavikaaleboptaTahoma95bodov">
    <w:name w:val="Hlavička alebo päta + Tahoma;9;5 bodov"/>
    <w:basedOn w:val="Hlavikaalebopta0"/>
    <w:rsid w:val="00473F89"/>
    <w:rPr>
      <w:rFonts w:ascii="Tahoma" w:eastAsia="Tahoma" w:hAnsi="Tahoma" w:cs="Tahoma"/>
      <w:b w:val="0"/>
      <w:bCs w:val="0"/>
      <w:i w:val="0"/>
      <w:iCs w:val="0"/>
      <w:smallCaps w:val="0"/>
      <w:strike w:val="0"/>
      <w:color w:val="000000"/>
      <w:spacing w:val="0"/>
      <w:w w:val="100"/>
      <w:position w:val="0"/>
      <w:sz w:val="19"/>
      <w:szCs w:val="19"/>
      <w:u w:val="none"/>
      <w:lang w:val="sk-SK" w:eastAsia="sk-SK" w:bidi="sk-SK"/>
    </w:rPr>
  </w:style>
  <w:style w:type="character" w:customStyle="1" w:styleId="ZkladntextTun">
    <w:name w:val="Základný text + 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hlavie72">
    <w:name w:val="Záhlavie #7 (2)_"/>
    <w:basedOn w:val="Predvolenpsmoodseku"/>
    <w:link w:val="Zhlavie720"/>
    <w:rsid w:val="00473F89"/>
    <w:rPr>
      <w:rFonts w:ascii="Times New Roman" w:eastAsia="Times New Roman" w:hAnsi="Times New Roman" w:cs="Times New Roman"/>
      <w:b/>
      <w:bCs/>
      <w:shd w:val="clear" w:color="auto" w:fill="FFFFFF"/>
    </w:rPr>
  </w:style>
  <w:style w:type="paragraph" w:customStyle="1" w:styleId="Zhlavie720">
    <w:name w:val="Záhlavie #7 (2)"/>
    <w:basedOn w:val="Normlny"/>
    <w:link w:val="Zhlavie72"/>
    <w:rsid w:val="00473F89"/>
    <w:pPr>
      <w:widowControl w:val="0"/>
      <w:shd w:val="clear" w:color="auto" w:fill="FFFFFF"/>
      <w:spacing w:after="240" w:line="0" w:lineRule="atLeast"/>
      <w:jc w:val="center"/>
      <w:outlineLvl w:val="6"/>
    </w:pPr>
    <w:rPr>
      <w:rFonts w:ascii="Times New Roman" w:eastAsia="Times New Roman" w:hAnsi="Times New Roman" w:cs="Times New Roman"/>
      <w:b/>
      <w:bCs/>
    </w:rPr>
  </w:style>
  <w:style w:type="character" w:customStyle="1" w:styleId="ZkladntextCenturySchoolbook8bodovKurzva">
    <w:name w:val="Základný text + Century Schoolbook;8 bodov;Kurzíva"/>
    <w:basedOn w:val="Zkladntext"/>
    <w:rsid w:val="00473F89"/>
    <w:rPr>
      <w:rFonts w:ascii="Century Schoolbook" w:eastAsia="Century Schoolbook" w:hAnsi="Century Schoolbook" w:cs="Century Schoolbook"/>
      <w:b w:val="0"/>
      <w:bCs w:val="0"/>
      <w:i/>
      <w:iCs/>
      <w:smallCaps w:val="0"/>
      <w:strike w:val="0"/>
      <w:color w:val="000000"/>
      <w:spacing w:val="0"/>
      <w:w w:val="100"/>
      <w:position w:val="0"/>
      <w:sz w:val="16"/>
      <w:szCs w:val="16"/>
      <w:u w:val="none"/>
      <w:shd w:val="clear" w:color="auto" w:fill="FFFFFF"/>
      <w:lang w:val="sk-SK" w:eastAsia="sk-SK" w:bidi="sk-SK"/>
    </w:rPr>
  </w:style>
  <w:style w:type="character" w:customStyle="1" w:styleId="Zkladntext12bodovTun">
    <w:name w:val="Základný text + 12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sk-SK" w:eastAsia="sk-SK" w:bidi="sk-SK"/>
    </w:rPr>
  </w:style>
  <w:style w:type="character" w:customStyle="1" w:styleId="ObsahRiadkovanie5pt">
    <w:name w:val="Obsah + Riadkovanie 5 pt"/>
    <w:basedOn w:val="Obsah"/>
    <w:rsid w:val="00473F89"/>
    <w:rPr>
      <w:rFonts w:ascii="Times New Roman" w:eastAsia="Times New Roman" w:hAnsi="Times New Roman" w:cs="Times New Roman"/>
      <w:b w:val="0"/>
      <w:bCs w:val="0"/>
      <w:i w:val="0"/>
      <w:iCs w:val="0"/>
      <w:smallCaps w:val="0"/>
      <w:strike w:val="0"/>
      <w:color w:val="000000"/>
      <w:spacing w:val="100"/>
      <w:w w:val="100"/>
      <w:position w:val="0"/>
      <w:sz w:val="20"/>
      <w:szCs w:val="20"/>
      <w:u w:val="none"/>
      <w:lang w:val="sk-SK" w:eastAsia="sk-SK" w:bidi="sk-SK"/>
    </w:rPr>
  </w:style>
  <w:style w:type="character" w:customStyle="1" w:styleId="ObsahKapitlky">
    <w:name w:val="Obsah + Kapitálky"/>
    <w:basedOn w:val="Obsah"/>
    <w:rsid w:val="00473F89"/>
    <w:rPr>
      <w:rFonts w:ascii="Times New Roman" w:eastAsia="Times New Roman" w:hAnsi="Times New Roman" w:cs="Times New Roman"/>
      <w:b w:val="0"/>
      <w:bCs w:val="0"/>
      <w:i w:val="0"/>
      <w:iCs w:val="0"/>
      <w:smallCaps/>
      <w:strike w:val="0"/>
      <w:color w:val="000000"/>
      <w:spacing w:val="0"/>
      <w:w w:val="100"/>
      <w:position w:val="0"/>
      <w:sz w:val="20"/>
      <w:szCs w:val="20"/>
      <w:u w:val="none"/>
      <w:lang w:val="sk-SK" w:eastAsia="sk-SK" w:bidi="sk-SK"/>
    </w:rPr>
  </w:style>
  <w:style w:type="character" w:customStyle="1" w:styleId="Zkladntext50">
    <w:name w:val="Základný text (5)"/>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6Kurzva">
    <w:name w:val="Základný text (6) + Kurzíva"/>
    <w:basedOn w:val="Zkladntext6"/>
    <w:rsid w:val="00473F89"/>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lang w:val="sk-SK" w:eastAsia="sk-SK" w:bidi="sk-SK"/>
    </w:rPr>
  </w:style>
  <w:style w:type="character" w:customStyle="1" w:styleId="ObsahTun">
    <w:name w:val="Obsah + Tučné"/>
    <w:basedOn w:val="Obsah"/>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
    <w:name w:val="Základný text (4)_"/>
    <w:basedOn w:val="Predvolenpsmoodseku"/>
    <w:rsid w:val="00473F89"/>
    <w:rPr>
      <w:rFonts w:ascii="Times New Roman" w:eastAsia="Times New Roman" w:hAnsi="Times New Roman" w:cs="Times New Roman"/>
      <w:b w:val="0"/>
      <w:bCs w:val="0"/>
      <w:i w:val="0"/>
      <w:iCs w:val="0"/>
      <w:smallCaps w:val="0"/>
      <w:strike w:val="0"/>
      <w:sz w:val="12"/>
      <w:szCs w:val="12"/>
      <w:u w:val="none"/>
    </w:rPr>
  </w:style>
  <w:style w:type="character" w:customStyle="1" w:styleId="Zkladntext40">
    <w:name w:val="Základný text (4)"/>
    <w:basedOn w:val="Zkladntext4"/>
    <w:rsid w:val="00473F89"/>
    <w:rPr>
      <w:rFonts w:ascii="Times New Roman" w:eastAsia="Times New Roman" w:hAnsi="Times New Roman" w:cs="Times New Roman"/>
      <w:b w:val="0"/>
      <w:bCs w:val="0"/>
      <w:i w:val="0"/>
      <w:iCs w:val="0"/>
      <w:smallCaps w:val="0"/>
      <w:strike w:val="0"/>
      <w:color w:val="000000"/>
      <w:spacing w:val="0"/>
      <w:w w:val="100"/>
      <w:position w:val="0"/>
      <w:sz w:val="12"/>
      <w:szCs w:val="12"/>
      <w:u w:val="none"/>
      <w:lang w:val="sk-SK" w:eastAsia="sk-SK" w:bidi="sk-SK"/>
    </w:rPr>
  </w:style>
  <w:style w:type="character" w:customStyle="1" w:styleId="Zkladntext8bodovRiadkovanie0ptExact">
    <w:name w:val="Základný text + 8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55bodovRiadkovanie0ptExact">
    <w:name w:val="Základný text + 5;5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sk-SK" w:eastAsia="sk-SK" w:bidi="sk-SK"/>
    </w:rPr>
  </w:style>
  <w:style w:type="character" w:customStyle="1" w:styleId="Zkladntext5bodov">
    <w:name w:val="Základný text + 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hlavie2">
    <w:name w:val="Záhlavie #2_"/>
    <w:basedOn w:val="Predvolenpsmoodseku"/>
    <w:link w:val="Zhlavie20"/>
    <w:rsid w:val="00473F89"/>
    <w:rPr>
      <w:rFonts w:ascii="Times New Roman" w:eastAsia="Times New Roman" w:hAnsi="Times New Roman" w:cs="Times New Roman"/>
      <w:sz w:val="20"/>
      <w:szCs w:val="20"/>
      <w:shd w:val="clear" w:color="auto" w:fill="FFFFFF"/>
    </w:rPr>
  </w:style>
  <w:style w:type="paragraph" w:customStyle="1" w:styleId="Zhlavie20">
    <w:name w:val="Záhlavie #2"/>
    <w:basedOn w:val="Normlny"/>
    <w:link w:val="Zhlavie2"/>
    <w:rsid w:val="00473F89"/>
    <w:pPr>
      <w:widowControl w:val="0"/>
      <w:shd w:val="clear" w:color="auto" w:fill="FFFFFF"/>
      <w:spacing w:after="120" w:line="0" w:lineRule="atLeast"/>
      <w:ind w:firstLine="420"/>
      <w:jc w:val="both"/>
      <w:outlineLvl w:val="1"/>
    </w:pPr>
    <w:rPr>
      <w:rFonts w:ascii="Times New Roman" w:eastAsia="Times New Roman" w:hAnsi="Times New Roman" w:cs="Times New Roman"/>
      <w:sz w:val="20"/>
      <w:szCs w:val="20"/>
    </w:rPr>
  </w:style>
  <w:style w:type="character" w:customStyle="1" w:styleId="Zhlavie2Riadkovanie2pt">
    <w:name w:val="Záhlavie #2 + Riadkovanie 2 pt"/>
    <w:basedOn w:val="Zhlavie2"/>
    <w:rsid w:val="00473F89"/>
    <w:rPr>
      <w:rFonts w:ascii="Times New Roman" w:eastAsia="Times New Roman" w:hAnsi="Times New Roman" w:cs="Times New Roman"/>
      <w:color w:val="000000"/>
      <w:spacing w:val="50"/>
      <w:w w:val="100"/>
      <w:position w:val="0"/>
      <w:sz w:val="20"/>
      <w:szCs w:val="20"/>
      <w:shd w:val="clear" w:color="auto" w:fill="FFFFFF"/>
      <w:lang w:val="sk-SK" w:eastAsia="sk-SK" w:bidi="sk-SK"/>
    </w:rPr>
  </w:style>
  <w:style w:type="character" w:customStyle="1" w:styleId="ZkladntextRiadkovanie8pt">
    <w:name w:val="Základný text + Riadkovanie 8 pt"/>
    <w:basedOn w:val="Zkladntext"/>
    <w:rsid w:val="00473F89"/>
    <w:rPr>
      <w:rFonts w:ascii="Times New Roman" w:eastAsia="Times New Roman" w:hAnsi="Times New Roman" w:cs="Times New Roman"/>
      <w:b w:val="0"/>
      <w:bCs w:val="0"/>
      <w:i w:val="0"/>
      <w:iCs w:val="0"/>
      <w:smallCaps w:val="0"/>
      <w:strike w:val="0"/>
      <w:color w:val="000000"/>
      <w:spacing w:val="170"/>
      <w:w w:val="100"/>
      <w:position w:val="0"/>
      <w:sz w:val="20"/>
      <w:szCs w:val="20"/>
      <w:u w:val="none"/>
      <w:shd w:val="clear" w:color="auto" w:fill="FFFFFF"/>
      <w:lang w:val="sk-SK" w:eastAsia="sk-SK" w:bidi="sk-SK"/>
    </w:rPr>
  </w:style>
  <w:style w:type="character" w:customStyle="1" w:styleId="Poznmkapodiarou4">
    <w:name w:val="Poznámka pod čiarou (4)_"/>
    <w:basedOn w:val="Predvolenpsmoodseku"/>
    <w:link w:val="Poznmkapodiarou40"/>
    <w:rsid w:val="00473F89"/>
    <w:rPr>
      <w:rFonts w:ascii="Times New Roman" w:eastAsia="Times New Roman" w:hAnsi="Times New Roman" w:cs="Times New Roman"/>
      <w:i/>
      <w:iCs/>
      <w:spacing w:val="10"/>
      <w:sz w:val="20"/>
      <w:szCs w:val="20"/>
      <w:shd w:val="clear" w:color="auto" w:fill="FFFFFF"/>
    </w:rPr>
  </w:style>
  <w:style w:type="paragraph" w:customStyle="1" w:styleId="Poznmkapodiarou40">
    <w:name w:val="Poznámka pod čiarou (4)"/>
    <w:basedOn w:val="Normlny"/>
    <w:link w:val="Poznmkapodiarou4"/>
    <w:rsid w:val="00473F89"/>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character" w:customStyle="1" w:styleId="Poznmkapodiarou4Riadkovanie0pt">
    <w:name w:val="Poznámka pod čiarou (4) + Riadkovanie 0 pt"/>
    <w:basedOn w:val="Poznmkapodiarou4"/>
    <w:rsid w:val="00473F89"/>
    <w:rPr>
      <w:rFonts w:ascii="Times New Roman" w:eastAsia="Times New Roman" w:hAnsi="Times New Roman" w:cs="Times New Roman"/>
      <w:i/>
      <w:iCs/>
      <w:color w:val="000000"/>
      <w:spacing w:val="0"/>
      <w:w w:val="100"/>
      <w:position w:val="0"/>
      <w:sz w:val="20"/>
      <w:szCs w:val="20"/>
      <w:shd w:val="clear" w:color="auto" w:fill="FFFFFF"/>
      <w:lang w:val="sk-SK" w:eastAsia="sk-SK" w:bidi="sk-SK"/>
    </w:rPr>
  </w:style>
  <w:style w:type="character" w:customStyle="1" w:styleId="ZkladntextRiadkovanie0ptExact">
    <w:name w:val="Základný text + Riadkovanie 0 pt Exact"/>
    <w:basedOn w:val="Zkladntext"/>
    <w:rsid w:val="00473F89"/>
    <w:rPr>
      <w:rFonts w:ascii="Times New Roman" w:eastAsia="Times New Roman" w:hAnsi="Times New Roman" w:cs="Times New Roman"/>
      <w:b w:val="0"/>
      <w:bCs w:val="0"/>
      <w:i w:val="0"/>
      <w:iCs w:val="0"/>
      <w:smallCaps w:val="0"/>
      <w:strike w:val="0"/>
      <w:color w:val="000000"/>
      <w:spacing w:val="9"/>
      <w:w w:val="100"/>
      <w:position w:val="0"/>
      <w:sz w:val="19"/>
      <w:szCs w:val="19"/>
      <w:u w:val="none"/>
      <w:shd w:val="clear" w:color="auto" w:fill="FFFFFF"/>
      <w:lang w:val="sk-SK" w:eastAsia="sk-SK" w:bidi="sk-SK"/>
    </w:rPr>
  </w:style>
  <w:style w:type="character" w:customStyle="1" w:styleId="ZkladntextKurzvaRiadkovanie4pt">
    <w:name w:val="Základný text + Kurzíva;Riadkovanie 4 pt"/>
    <w:basedOn w:val="Zkladntext"/>
    <w:rsid w:val="00473F89"/>
    <w:rPr>
      <w:rFonts w:ascii="Times New Roman" w:eastAsia="Times New Roman" w:hAnsi="Times New Roman" w:cs="Times New Roman"/>
      <w:b w:val="0"/>
      <w:bCs w:val="0"/>
      <w:i/>
      <w:iCs/>
      <w:smallCaps w:val="0"/>
      <w:strike w:val="0"/>
      <w:color w:val="000000"/>
      <w:spacing w:val="90"/>
      <w:w w:val="100"/>
      <w:position w:val="0"/>
      <w:sz w:val="20"/>
      <w:szCs w:val="20"/>
      <w:u w:val="none"/>
      <w:shd w:val="clear" w:color="auto" w:fill="FFFFFF"/>
      <w:lang w:val="sk-SK" w:eastAsia="sk-SK" w:bidi="sk-SK"/>
    </w:rPr>
  </w:style>
  <w:style w:type="character" w:customStyle="1" w:styleId="Zkladntext29Exact">
    <w:name w:val="Základný text (29) Exact"/>
    <w:basedOn w:val="Predvolenpsmoodseku"/>
    <w:rsid w:val="00473F89"/>
    <w:rPr>
      <w:rFonts w:ascii="Tahoma" w:eastAsia="Tahoma" w:hAnsi="Tahoma" w:cs="Tahoma"/>
      <w:b w:val="0"/>
      <w:bCs w:val="0"/>
      <w:i w:val="0"/>
      <w:iCs w:val="0"/>
      <w:smallCaps w:val="0"/>
      <w:strike w:val="0"/>
      <w:sz w:val="21"/>
      <w:szCs w:val="21"/>
      <w:u w:val="none"/>
    </w:rPr>
  </w:style>
  <w:style w:type="character" w:customStyle="1" w:styleId="Zkladntext28">
    <w:name w:val="Základný text (28)_"/>
    <w:basedOn w:val="Predvolenpsmoodseku"/>
    <w:rsid w:val="00473F89"/>
    <w:rPr>
      <w:rFonts w:ascii="Tahoma" w:eastAsia="Tahoma" w:hAnsi="Tahoma" w:cs="Tahoma"/>
      <w:b w:val="0"/>
      <w:bCs w:val="0"/>
      <w:i w:val="0"/>
      <w:iCs w:val="0"/>
      <w:smallCaps w:val="0"/>
      <w:strike w:val="0"/>
      <w:sz w:val="22"/>
      <w:szCs w:val="22"/>
      <w:u w:val="none"/>
    </w:rPr>
  </w:style>
  <w:style w:type="character" w:customStyle="1" w:styleId="Zkladntext28TimesNewRoman10bodov">
    <w:name w:val="Základný text (28) + Times New Roman;10 bodov"/>
    <w:basedOn w:val="Zkladntext28"/>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280">
    <w:name w:val="Základný text (28)"/>
    <w:basedOn w:val="Zkladntext28"/>
    <w:rsid w:val="00473F89"/>
    <w:rPr>
      <w:rFonts w:ascii="Tahoma" w:eastAsia="Tahoma" w:hAnsi="Tahoma" w:cs="Tahoma"/>
      <w:b w:val="0"/>
      <w:bCs w:val="0"/>
      <w:i w:val="0"/>
      <w:iCs w:val="0"/>
      <w:smallCaps w:val="0"/>
      <w:strike w:val="0"/>
      <w:color w:val="000000"/>
      <w:spacing w:val="0"/>
      <w:w w:val="100"/>
      <w:position w:val="0"/>
      <w:sz w:val="22"/>
      <w:szCs w:val="22"/>
      <w:u w:val="none"/>
      <w:lang w:val="sk-SK" w:eastAsia="sk-SK" w:bidi="sk-SK"/>
    </w:rPr>
  </w:style>
  <w:style w:type="character" w:customStyle="1" w:styleId="ZkladntextCenturySchoolbook7bodov">
    <w:name w:val="Základný text + Century Schoolbook;7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4"/>
      <w:szCs w:val="14"/>
      <w:u w:val="none"/>
      <w:shd w:val="clear" w:color="auto" w:fill="FFFFFF"/>
      <w:lang w:val="sk-SK" w:eastAsia="sk-SK" w:bidi="sk-SK"/>
    </w:rPr>
  </w:style>
  <w:style w:type="character" w:customStyle="1" w:styleId="Zkladntext8bodovTunRiadkovanie2pt">
    <w:name w:val="Základný text + 8 bodov;Tučné;Riadkovanie 2 pt"/>
    <w:basedOn w:val="Zkladntext"/>
    <w:rsid w:val="00473F89"/>
    <w:rPr>
      <w:rFonts w:ascii="Times New Roman" w:eastAsia="Times New Roman" w:hAnsi="Times New Roman" w:cs="Times New Roman"/>
      <w:b/>
      <w:bCs/>
      <w:i w:val="0"/>
      <w:iCs w:val="0"/>
      <w:smallCaps w:val="0"/>
      <w:strike w:val="0"/>
      <w:color w:val="000000"/>
      <w:spacing w:val="40"/>
      <w:w w:val="100"/>
      <w:position w:val="0"/>
      <w:sz w:val="16"/>
      <w:szCs w:val="16"/>
      <w:u w:val="none"/>
      <w:shd w:val="clear" w:color="auto" w:fill="FFFFFF"/>
      <w:lang w:val="sk-SK" w:eastAsia="sk-SK" w:bidi="sk-SK"/>
    </w:rPr>
  </w:style>
  <w:style w:type="character" w:customStyle="1" w:styleId="ZkladntextCenturySchoolbook5bodov">
    <w:name w:val="Základný text + Century Schoolbook;5 bodov"/>
    <w:basedOn w:val="Zkladntext"/>
    <w:rsid w:val="00473F89"/>
    <w:rPr>
      <w:rFonts w:ascii="Century Schoolbook" w:eastAsia="Century Schoolbook" w:hAnsi="Century Schoolbook" w:cs="Century Schoolbook"/>
      <w:b w:val="0"/>
      <w:bCs w:val="0"/>
      <w:i w:val="0"/>
      <w:iCs w:val="0"/>
      <w:smallCaps w:val="0"/>
      <w:strike w:val="0"/>
      <w:color w:val="000000"/>
      <w:spacing w:val="0"/>
      <w:w w:val="100"/>
      <w:position w:val="0"/>
      <w:sz w:val="10"/>
      <w:szCs w:val="10"/>
      <w:u w:val="none"/>
      <w:shd w:val="clear" w:color="auto" w:fill="FFFFFF"/>
      <w:lang w:val="sk-SK" w:eastAsia="sk-SK" w:bidi="sk-SK"/>
    </w:rPr>
  </w:style>
  <w:style w:type="character" w:customStyle="1" w:styleId="Zkladntext65bodov">
    <w:name w:val="Základný text + 6;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33Exact">
    <w:name w:val="Základný text (33) Exact"/>
    <w:basedOn w:val="Predvolenpsmoodseku"/>
    <w:link w:val="Zkladntext33"/>
    <w:rsid w:val="00473F89"/>
    <w:rPr>
      <w:rFonts w:ascii="Century Schoolbook" w:eastAsia="Century Schoolbook" w:hAnsi="Century Schoolbook" w:cs="Century Schoolbook"/>
      <w:i/>
      <w:iCs/>
      <w:spacing w:val="8"/>
      <w:sz w:val="14"/>
      <w:szCs w:val="14"/>
      <w:shd w:val="clear" w:color="auto" w:fill="FFFFFF"/>
    </w:rPr>
  </w:style>
  <w:style w:type="paragraph" w:customStyle="1" w:styleId="Zkladntext33">
    <w:name w:val="Základný text (33)"/>
    <w:basedOn w:val="Normlny"/>
    <w:link w:val="Zkladntext33Exact"/>
    <w:rsid w:val="00473F89"/>
    <w:pPr>
      <w:widowControl w:val="0"/>
      <w:shd w:val="clear" w:color="auto" w:fill="FFFFFF"/>
      <w:spacing w:after="120" w:line="0" w:lineRule="atLeast"/>
    </w:pPr>
    <w:rPr>
      <w:rFonts w:ascii="Century Schoolbook" w:eastAsia="Century Schoolbook" w:hAnsi="Century Schoolbook" w:cs="Century Schoolbook"/>
      <w:i/>
      <w:iCs/>
      <w:spacing w:val="8"/>
      <w:sz w:val="14"/>
      <w:szCs w:val="14"/>
    </w:rPr>
  </w:style>
  <w:style w:type="character" w:customStyle="1" w:styleId="Zkladntext34Exact">
    <w:name w:val="Základný text (34) Exact"/>
    <w:basedOn w:val="Zkladntext34"/>
    <w:rsid w:val="00473F89"/>
    <w:rPr>
      <w:rFonts w:ascii="Times New Roman" w:eastAsia="Times New Roman" w:hAnsi="Times New Roman" w:cs="Times New Roman"/>
      <w:b/>
      <w:bCs/>
      <w:spacing w:val="1"/>
      <w:shd w:val="clear" w:color="auto" w:fill="FFFFFF"/>
    </w:rPr>
  </w:style>
  <w:style w:type="character" w:customStyle="1" w:styleId="Zkladntext34">
    <w:name w:val="Základný text (34)_"/>
    <w:basedOn w:val="Predvolenpsmoodseku"/>
    <w:link w:val="Zkladntext340"/>
    <w:rsid w:val="00473F89"/>
    <w:rPr>
      <w:rFonts w:ascii="Times New Roman" w:eastAsia="Times New Roman" w:hAnsi="Times New Roman" w:cs="Times New Roman"/>
      <w:b/>
      <w:bCs/>
      <w:shd w:val="clear" w:color="auto" w:fill="FFFFFF"/>
    </w:rPr>
  </w:style>
  <w:style w:type="paragraph" w:customStyle="1" w:styleId="Zkladntext340">
    <w:name w:val="Základný text (34)"/>
    <w:basedOn w:val="Normlny"/>
    <w:link w:val="Zkladntext34"/>
    <w:rsid w:val="00473F89"/>
    <w:pPr>
      <w:widowControl w:val="0"/>
      <w:shd w:val="clear" w:color="auto" w:fill="FFFFFF"/>
      <w:spacing w:after="0" w:line="0" w:lineRule="atLeast"/>
    </w:pPr>
    <w:rPr>
      <w:rFonts w:ascii="Times New Roman" w:eastAsia="Times New Roman" w:hAnsi="Times New Roman" w:cs="Times New Roman"/>
      <w:b/>
      <w:bCs/>
    </w:rPr>
  </w:style>
  <w:style w:type="character" w:customStyle="1" w:styleId="Zkladntext38">
    <w:name w:val="Základný text (38)_"/>
    <w:basedOn w:val="Predvolenpsmoodseku"/>
    <w:link w:val="Zkladntext380"/>
    <w:rsid w:val="00473F89"/>
    <w:rPr>
      <w:rFonts w:ascii="Century Schoolbook" w:eastAsia="Century Schoolbook" w:hAnsi="Century Schoolbook" w:cs="Century Schoolbook"/>
      <w:b/>
      <w:bCs/>
      <w:sz w:val="16"/>
      <w:szCs w:val="16"/>
      <w:shd w:val="clear" w:color="auto" w:fill="FFFFFF"/>
    </w:rPr>
  </w:style>
  <w:style w:type="paragraph" w:customStyle="1" w:styleId="Zkladntext380">
    <w:name w:val="Základný text (38)"/>
    <w:basedOn w:val="Normlny"/>
    <w:link w:val="Zkladntext38"/>
    <w:rsid w:val="00473F89"/>
    <w:pPr>
      <w:widowControl w:val="0"/>
      <w:shd w:val="clear" w:color="auto" w:fill="FFFFFF"/>
      <w:spacing w:before="60" w:after="0" w:line="0" w:lineRule="atLeast"/>
      <w:ind w:firstLine="420"/>
      <w:jc w:val="both"/>
    </w:pPr>
    <w:rPr>
      <w:rFonts w:ascii="Century Schoolbook" w:eastAsia="Century Schoolbook" w:hAnsi="Century Schoolbook" w:cs="Century Schoolbook"/>
      <w:b/>
      <w:bCs/>
      <w:sz w:val="16"/>
      <w:szCs w:val="16"/>
    </w:rPr>
  </w:style>
  <w:style w:type="character" w:customStyle="1" w:styleId="HlavikaaleboptaCenturySchoolbook6bodovTun">
    <w:name w:val="Hlavička alebo päta + Century Schoolbook;6 bodov;Tučné"/>
    <w:basedOn w:val="Hlavikaalebopta0"/>
    <w:rsid w:val="00473F89"/>
    <w:rPr>
      <w:rFonts w:ascii="Century Schoolbook" w:eastAsia="Century Schoolbook" w:hAnsi="Century Schoolbook" w:cs="Century Schoolbook"/>
      <w:b/>
      <w:bCs/>
      <w:i w:val="0"/>
      <w:iCs w:val="0"/>
      <w:smallCaps w:val="0"/>
      <w:strike w:val="0"/>
      <w:color w:val="000000"/>
      <w:spacing w:val="0"/>
      <w:w w:val="100"/>
      <w:position w:val="0"/>
      <w:sz w:val="12"/>
      <w:szCs w:val="12"/>
      <w:u w:val="none"/>
      <w:lang w:val="sk-SK" w:eastAsia="sk-SK" w:bidi="sk-SK"/>
    </w:rPr>
  </w:style>
  <w:style w:type="character" w:customStyle="1" w:styleId="HlavikaaleboptaGeorgiaKurzva">
    <w:name w:val="Hlavička alebo päta + Georgia;Kurzíva"/>
    <w:basedOn w:val="Hlavikaalebopta0"/>
    <w:rsid w:val="00473F89"/>
    <w:rPr>
      <w:rFonts w:ascii="Georgia" w:eastAsia="Georgia" w:hAnsi="Georgia" w:cs="Georgia"/>
      <w:b w:val="0"/>
      <w:bCs w:val="0"/>
      <w:i/>
      <w:iCs/>
      <w:smallCaps w:val="0"/>
      <w:strike w:val="0"/>
      <w:color w:val="000000"/>
      <w:spacing w:val="0"/>
      <w:w w:val="100"/>
      <w:position w:val="0"/>
      <w:sz w:val="20"/>
      <w:szCs w:val="20"/>
      <w:u w:val="none"/>
      <w:lang w:val="sk-SK" w:eastAsia="sk-SK" w:bidi="sk-SK"/>
    </w:rPr>
  </w:style>
  <w:style w:type="character" w:customStyle="1" w:styleId="Zkladntext3">
    <w:name w:val="Základný text (3)_"/>
    <w:basedOn w:val="Predvolenpsmoodseku"/>
    <w:rsid w:val="00473F89"/>
    <w:rPr>
      <w:rFonts w:ascii="Times New Roman" w:eastAsia="Times New Roman" w:hAnsi="Times New Roman" w:cs="Times New Roman"/>
      <w:b/>
      <w:bCs/>
      <w:i w:val="0"/>
      <w:iCs w:val="0"/>
      <w:smallCaps w:val="0"/>
      <w:strike w:val="0"/>
      <w:sz w:val="16"/>
      <w:szCs w:val="16"/>
      <w:u w:val="none"/>
    </w:rPr>
  </w:style>
  <w:style w:type="character" w:customStyle="1" w:styleId="Zkladntext19">
    <w:name w:val="Základný text (19)_"/>
    <w:basedOn w:val="Predvolenpsmoodseku"/>
    <w:rsid w:val="00473F89"/>
    <w:rPr>
      <w:rFonts w:ascii="Times New Roman" w:eastAsia="Times New Roman" w:hAnsi="Times New Roman" w:cs="Times New Roman"/>
      <w:b w:val="0"/>
      <w:bCs w:val="0"/>
      <w:i w:val="0"/>
      <w:iCs w:val="0"/>
      <w:smallCaps w:val="0"/>
      <w:strike w:val="0"/>
      <w:sz w:val="14"/>
      <w:szCs w:val="14"/>
      <w:u w:val="none"/>
    </w:rPr>
  </w:style>
  <w:style w:type="character" w:customStyle="1" w:styleId="Zkladntext5Nietun">
    <w:name w:val="Základný text (5) + Nie tučné"/>
    <w:basedOn w:val="Zkladntext5"/>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NzovtabukyRiadkovanie4pt">
    <w:name w:val="Názov tabuľky + Riadkovanie 4 pt"/>
    <w:basedOn w:val="Nzovtabuky"/>
    <w:rsid w:val="00473F89"/>
    <w:rPr>
      <w:rFonts w:ascii="Times New Roman" w:eastAsia="Times New Roman" w:hAnsi="Times New Roman" w:cs="Times New Roman"/>
      <w:b w:val="0"/>
      <w:bCs w:val="0"/>
      <w:i w:val="0"/>
      <w:iCs w:val="0"/>
      <w:smallCaps w:val="0"/>
      <w:strike w:val="0"/>
      <w:color w:val="000000"/>
      <w:spacing w:val="90"/>
      <w:w w:val="100"/>
      <w:position w:val="0"/>
      <w:sz w:val="20"/>
      <w:szCs w:val="20"/>
      <w:u w:val="none"/>
      <w:shd w:val="clear" w:color="auto" w:fill="FFFFFF"/>
      <w:lang w:val="sk-SK" w:eastAsia="sk-SK" w:bidi="sk-SK"/>
    </w:rPr>
  </w:style>
  <w:style w:type="character" w:customStyle="1" w:styleId="ZkladntextTahoma">
    <w:name w:val="Základný text + Tahoma"/>
    <w:basedOn w:val="Zkladntext"/>
    <w:rsid w:val="00473F89"/>
    <w:rPr>
      <w:rFonts w:ascii="Tahoma" w:eastAsia="Tahoma" w:hAnsi="Tahoma" w:cs="Tahoma"/>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85bodovTunKapitlky">
    <w:name w:val="Základný text + 8;5 bodov;Tučné;Kapitálky"/>
    <w:basedOn w:val="Zkladntext"/>
    <w:rsid w:val="00473F89"/>
    <w:rPr>
      <w:rFonts w:ascii="Times New Roman" w:eastAsia="Times New Roman" w:hAnsi="Times New Roman" w:cs="Times New Roman"/>
      <w:b/>
      <w:bCs/>
      <w:i w:val="0"/>
      <w:iCs w:val="0"/>
      <w:smallCaps/>
      <w:strike w:val="0"/>
      <w:color w:val="000000"/>
      <w:spacing w:val="0"/>
      <w:w w:val="100"/>
      <w:position w:val="0"/>
      <w:sz w:val="17"/>
      <w:szCs w:val="17"/>
      <w:u w:val="none"/>
      <w:shd w:val="clear" w:color="auto" w:fill="FFFFFF"/>
      <w:lang w:val="sk-SK" w:eastAsia="sk-SK" w:bidi="sk-SK"/>
    </w:rPr>
  </w:style>
  <w:style w:type="character" w:customStyle="1" w:styleId="Obsah85bodovTunKapitlky">
    <w:name w:val="Obsah + 8;5 bodov;Tučné;Kapitálky"/>
    <w:basedOn w:val="Obsah"/>
    <w:rsid w:val="00473F89"/>
    <w:rPr>
      <w:rFonts w:ascii="Times New Roman" w:eastAsia="Times New Roman" w:hAnsi="Times New Roman" w:cs="Times New Roman"/>
      <w:b/>
      <w:bCs/>
      <w:i w:val="0"/>
      <w:iCs w:val="0"/>
      <w:smallCaps/>
      <w:strike w:val="0"/>
      <w:color w:val="000000"/>
      <w:spacing w:val="0"/>
      <w:w w:val="100"/>
      <w:position w:val="0"/>
      <w:sz w:val="17"/>
      <w:szCs w:val="17"/>
      <w:u w:val="none"/>
      <w:lang w:val="sk-SK" w:eastAsia="sk-SK" w:bidi="sk-SK"/>
    </w:rPr>
  </w:style>
  <w:style w:type="character" w:customStyle="1" w:styleId="Zhlavie8">
    <w:name w:val="Záhlavie #8_"/>
    <w:basedOn w:val="Predvolenpsmoodseku"/>
    <w:link w:val="Zhlavie80"/>
    <w:rsid w:val="00473F89"/>
    <w:rPr>
      <w:rFonts w:ascii="Times New Roman" w:eastAsia="Times New Roman" w:hAnsi="Times New Roman" w:cs="Times New Roman"/>
      <w:sz w:val="12"/>
      <w:szCs w:val="12"/>
      <w:shd w:val="clear" w:color="auto" w:fill="FFFFFF"/>
    </w:rPr>
  </w:style>
  <w:style w:type="paragraph" w:customStyle="1" w:styleId="Zhlavie80">
    <w:name w:val="Záhlavie #8"/>
    <w:basedOn w:val="Normlny"/>
    <w:link w:val="Zhlavie8"/>
    <w:rsid w:val="00473F89"/>
    <w:pPr>
      <w:widowControl w:val="0"/>
      <w:shd w:val="clear" w:color="auto" w:fill="FFFFFF"/>
      <w:spacing w:before="60" w:after="180" w:line="0" w:lineRule="atLeast"/>
      <w:jc w:val="both"/>
      <w:outlineLvl w:val="7"/>
    </w:pPr>
    <w:rPr>
      <w:rFonts w:ascii="Times New Roman" w:eastAsia="Times New Roman" w:hAnsi="Times New Roman" w:cs="Times New Roman"/>
      <w:sz w:val="12"/>
      <w:szCs w:val="12"/>
    </w:rPr>
  </w:style>
  <w:style w:type="character" w:customStyle="1" w:styleId="Zkladntext190">
    <w:name w:val="Základný text (19)"/>
    <w:basedOn w:val="Zkladntext19"/>
    <w:rsid w:val="00473F8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sk-SK" w:eastAsia="sk-SK" w:bidi="sk-SK"/>
    </w:rPr>
  </w:style>
  <w:style w:type="character" w:customStyle="1" w:styleId="Zkladntext30">
    <w:name w:val="Základný text (3)"/>
    <w:basedOn w:val="Zkladntext3"/>
    <w:rsid w:val="00473F89"/>
    <w:rPr>
      <w:rFonts w:ascii="Times New Roman" w:eastAsia="Times New Roman" w:hAnsi="Times New Roman" w:cs="Times New Roman"/>
      <w:b/>
      <w:bCs/>
      <w:i w:val="0"/>
      <w:iCs w:val="0"/>
      <w:smallCaps w:val="0"/>
      <w:strike w:val="0"/>
      <w:color w:val="000000"/>
      <w:spacing w:val="0"/>
      <w:w w:val="100"/>
      <w:position w:val="0"/>
      <w:sz w:val="16"/>
      <w:szCs w:val="16"/>
      <w:u w:val="none"/>
      <w:lang w:val="sk-SK" w:eastAsia="sk-SK" w:bidi="sk-SK"/>
    </w:rPr>
  </w:style>
  <w:style w:type="character" w:customStyle="1" w:styleId="Zkladntext42Exact">
    <w:name w:val="Základný text (42) Exact"/>
    <w:basedOn w:val="Predvolenpsmoodseku"/>
    <w:link w:val="Zkladntext42"/>
    <w:rsid w:val="00473F89"/>
    <w:rPr>
      <w:rFonts w:ascii="Times New Roman" w:eastAsia="Times New Roman" w:hAnsi="Times New Roman" w:cs="Times New Roman"/>
      <w:spacing w:val="51"/>
      <w:w w:val="150"/>
      <w:sz w:val="52"/>
      <w:szCs w:val="52"/>
      <w:shd w:val="clear" w:color="auto" w:fill="FFFFFF"/>
    </w:rPr>
  </w:style>
  <w:style w:type="paragraph" w:customStyle="1" w:styleId="Zkladntext42">
    <w:name w:val="Základný text (42)"/>
    <w:basedOn w:val="Normlny"/>
    <w:link w:val="Zkladntext42Exact"/>
    <w:rsid w:val="00473F89"/>
    <w:pPr>
      <w:widowControl w:val="0"/>
      <w:shd w:val="clear" w:color="auto" w:fill="FFFFFF"/>
      <w:spacing w:after="0" w:line="0" w:lineRule="atLeast"/>
    </w:pPr>
    <w:rPr>
      <w:rFonts w:ascii="Times New Roman" w:eastAsia="Times New Roman" w:hAnsi="Times New Roman" w:cs="Times New Roman"/>
      <w:spacing w:val="51"/>
      <w:w w:val="150"/>
      <w:sz w:val="52"/>
      <w:szCs w:val="52"/>
    </w:rPr>
  </w:style>
  <w:style w:type="character" w:customStyle="1" w:styleId="Zkladntext400">
    <w:name w:val="Základný text (40)_"/>
    <w:basedOn w:val="Predvolenpsmoodseku"/>
    <w:link w:val="Zkladntext401"/>
    <w:rsid w:val="00473F89"/>
    <w:rPr>
      <w:rFonts w:ascii="Times New Roman" w:eastAsia="Times New Roman" w:hAnsi="Times New Roman" w:cs="Times New Roman"/>
      <w:b/>
      <w:bCs/>
      <w:shd w:val="clear" w:color="auto" w:fill="FFFFFF"/>
    </w:rPr>
  </w:style>
  <w:style w:type="paragraph" w:customStyle="1" w:styleId="Zkladntext401">
    <w:name w:val="Základný text (40)"/>
    <w:basedOn w:val="Normlny"/>
    <w:link w:val="Zkladntext400"/>
    <w:rsid w:val="00473F89"/>
    <w:pPr>
      <w:widowControl w:val="0"/>
      <w:shd w:val="clear" w:color="auto" w:fill="FFFFFF"/>
      <w:spacing w:before="60" w:after="180" w:line="0" w:lineRule="atLeast"/>
    </w:pPr>
    <w:rPr>
      <w:rFonts w:ascii="Times New Roman" w:eastAsia="Times New Roman" w:hAnsi="Times New Roman" w:cs="Times New Roman"/>
      <w:b/>
      <w:bCs/>
    </w:rPr>
  </w:style>
  <w:style w:type="character" w:customStyle="1" w:styleId="Zhlavie73">
    <w:name w:val="Záhlavie #7 (3)_"/>
    <w:basedOn w:val="Predvolenpsmoodseku"/>
    <w:rsid w:val="00473F89"/>
    <w:rPr>
      <w:rFonts w:ascii="Times New Roman" w:eastAsia="Times New Roman" w:hAnsi="Times New Roman" w:cs="Times New Roman"/>
      <w:b w:val="0"/>
      <w:bCs w:val="0"/>
      <w:i w:val="0"/>
      <w:iCs w:val="0"/>
      <w:smallCaps w:val="0"/>
      <w:strike w:val="0"/>
      <w:sz w:val="13"/>
      <w:szCs w:val="13"/>
      <w:u w:val="none"/>
    </w:rPr>
  </w:style>
  <w:style w:type="character" w:customStyle="1" w:styleId="Zhlavie730">
    <w:name w:val="Záhlavie #7 (3)"/>
    <w:basedOn w:val="Zhlavie73"/>
    <w:rsid w:val="00473F89"/>
    <w:rPr>
      <w:rFonts w:ascii="Times New Roman" w:eastAsia="Times New Roman" w:hAnsi="Times New Roman" w:cs="Times New Roman"/>
      <w:b w:val="0"/>
      <w:bCs w:val="0"/>
      <w:i w:val="0"/>
      <w:iCs w:val="0"/>
      <w:smallCaps w:val="0"/>
      <w:strike w:val="0"/>
      <w:color w:val="000000"/>
      <w:spacing w:val="0"/>
      <w:w w:val="100"/>
      <w:position w:val="0"/>
      <w:sz w:val="13"/>
      <w:szCs w:val="13"/>
      <w:u w:val="none"/>
      <w:lang w:val="sk-SK" w:eastAsia="sk-SK" w:bidi="sk-SK"/>
    </w:rPr>
  </w:style>
  <w:style w:type="character" w:customStyle="1" w:styleId="Zkladntext41">
    <w:name w:val="Základný text (41)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Zkladntext410">
    <w:name w:val="Základný text (41)"/>
    <w:basedOn w:val="Zkladntext41"/>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Obsah12bodovTun">
    <w:name w:val="Obsah + 12 bodov;Tučné"/>
    <w:basedOn w:val="Obsah"/>
    <w:rsid w:val="00473F89"/>
    <w:rPr>
      <w:rFonts w:ascii="Times New Roman" w:eastAsia="Times New Roman" w:hAnsi="Times New Roman" w:cs="Times New Roman"/>
      <w:b/>
      <w:bCs/>
      <w:i w:val="0"/>
      <w:iCs w:val="0"/>
      <w:smallCaps w:val="0"/>
      <w:strike w:val="0"/>
      <w:color w:val="000000"/>
      <w:spacing w:val="0"/>
      <w:w w:val="100"/>
      <w:position w:val="0"/>
      <w:sz w:val="24"/>
      <w:szCs w:val="24"/>
      <w:u w:val="none"/>
      <w:lang w:val="sk-SK" w:eastAsia="sk-SK" w:bidi="sk-SK"/>
    </w:rPr>
  </w:style>
  <w:style w:type="character" w:customStyle="1" w:styleId="Zkladntext43Exact">
    <w:name w:val="Základný text (43) Exact"/>
    <w:basedOn w:val="Predvolenpsmoodseku"/>
    <w:rsid w:val="00473F89"/>
    <w:rPr>
      <w:rFonts w:ascii="Century Schoolbook" w:eastAsia="Century Schoolbook" w:hAnsi="Century Schoolbook" w:cs="Century Schoolbook"/>
      <w:b/>
      <w:bCs/>
      <w:i w:val="0"/>
      <w:iCs w:val="0"/>
      <w:smallCaps w:val="0"/>
      <w:strike w:val="0"/>
      <w:sz w:val="18"/>
      <w:szCs w:val="18"/>
      <w:u w:val="none"/>
    </w:rPr>
  </w:style>
  <w:style w:type="character" w:customStyle="1" w:styleId="Zkladntext44Exact">
    <w:name w:val="Základný text (44) Exact"/>
    <w:basedOn w:val="Predvolenpsmoodseku"/>
    <w:rsid w:val="00473F89"/>
    <w:rPr>
      <w:rFonts w:ascii="Times New Roman" w:eastAsia="Times New Roman" w:hAnsi="Times New Roman" w:cs="Times New Roman"/>
      <w:b/>
      <w:bCs/>
      <w:i w:val="0"/>
      <w:iCs w:val="0"/>
      <w:smallCaps w:val="0"/>
      <w:strike w:val="0"/>
      <w:sz w:val="19"/>
      <w:szCs w:val="19"/>
      <w:u w:val="none"/>
    </w:rPr>
  </w:style>
  <w:style w:type="character" w:customStyle="1" w:styleId="Zkladntext45Exact">
    <w:name w:val="Základný text (45) Exact"/>
    <w:basedOn w:val="Predvolenpsmoodseku"/>
    <w:link w:val="Zkladntext45"/>
    <w:rsid w:val="00473F89"/>
    <w:rPr>
      <w:rFonts w:ascii="Times New Roman" w:eastAsia="Times New Roman" w:hAnsi="Times New Roman" w:cs="Times New Roman"/>
      <w:b/>
      <w:bCs/>
      <w:sz w:val="19"/>
      <w:szCs w:val="19"/>
      <w:shd w:val="clear" w:color="auto" w:fill="FFFFFF"/>
    </w:rPr>
  </w:style>
  <w:style w:type="paragraph" w:customStyle="1" w:styleId="Zkladntext45">
    <w:name w:val="Základný text (45)"/>
    <w:basedOn w:val="Normlny"/>
    <w:link w:val="Zkladntext45Exact"/>
    <w:rsid w:val="00473F89"/>
    <w:pPr>
      <w:widowControl w:val="0"/>
      <w:shd w:val="clear" w:color="auto" w:fill="FFFFFF"/>
      <w:spacing w:after="0" w:line="245" w:lineRule="exact"/>
    </w:pPr>
    <w:rPr>
      <w:rFonts w:ascii="Times New Roman" w:eastAsia="Times New Roman" w:hAnsi="Times New Roman" w:cs="Times New Roman"/>
      <w:b/>
      <w:bCs/>
      <w:sz w:val="19"/>
      <w:szCs w:val="19"/>
    </w:rPr>
  </w:style>
  <w:style w:type="character" w:customStyle="1" w:styleId="Obsah18">
    <w:name w:val="Obsah (18)_"/>
    <w:basedOn w:val="Predvolenpsmoodseku"/>
    <w:rsid w:val="00473F89"/>
    <w:rPr>
      <w:rFonts w:ascii="Times New Roman" w:eastAsia="Times New Roman" w:hAnsi="Times New Roman" w:cs="Times New Roman"/>
      <w:b/>
      <w:bCs/>
      <w:i w:val="0"/>
      <w:iCs w:val="0"/>
      <w:smallCaps w:val="0"/>
      <w:strike w:val="0"/>
      <w:spacing w:val="20"/>
      <w:sz w:val="18"/>
      <w:szCs w:val="18"/>
      <w:u w:val="none"/>
    </w:rPr>
  </w:style>
  <w:style w:type="character" w:customStyle="1" w:styleId="Obsah180">
    <w:name w:val="Obsah (18)"/>
    <w:basedOn w:val="Obsah18"/>
    <w:rsid w:val="00473F89"/>
    <w:rPr>
      <w:rFonts w:ascii="Times New Roman" w:eastAsia="Times New Roman" w:hAnsi="Times New Roman" w:cs="Times New Roman"/>
      <w:b/>
      <w:bCs/>
      <w:i w:val="0"/>
      <w:iCs w:val="0"/>
      <w:smallCaps w:val="0"/>
      <w:strike w:val="0"/>
      <w:color w:val="000000"/>
      <w:spacing w:val="20"/>
      <w:w w:val="100"/>
      <w:position w:val="0"/>
      <w:sz w:val="18"/>
      <w:szCs w:val="18"/>
      <w:u w:val="none"/>
      <w:lang w:val="sk-SK" w:eastAsia="sk-SK" w:bidi="sk-SK"/>
    </w:rPr>
  </w:style>
  <w:style w:type="character" w:customStyle="1" w:styleId="Obsah18Georgia8bodovNietunRiadkovanie0ptMierka80">
    <w:name w:val="Obsah (18) + Georgia;8 bodov;Nie tučné;Riadkovanie 0 pt;Mierka 80%"/>
    <w:basedOn w:val="Obsah18"/>
    <w:rsid w:val="00473F89"/>
    <w:rPr>
      <w:rFonts w:ascii="Georgia" w:eastAsia="Georgia" w:hAnsi="Georgia" w:cs="Georgia"/>
      <w:b/>
      <w:bCs/>
      <w:i w:val="0"/>
      <w:iCs w:val="0"/>
      <w:smallCaps w:val="0"/>
      <w:strike w:val="0"/>
      <w:color w:val="000000"/>
      <w:spacing w:val="0"/>
      <w:w w:val="80"/>
      <w:position w:val="0"/>
      <w:sz w:val="16"/>
      <w:szCs w:val="16"/>
      <w:u w:val="none"/>
      <w:lang w:val="sk-SK" w:eastAsia="sk-SK" w:bidi="sk-SK"/>
    </w:rPr>
  </w:style>
  <w:style w:type="character" w:customStyle="1" w:styleId="Obsah1810bodovNietunRiadkovanie0pt">
    <w:name w:val="Obsah (18) + 10 bodov;Nie tučné;Riadkovanie 0 pt"/>
    <w:basedOn w:val="Obsah18"/>
    <w:rsid w:val="00473F89"/>
    <w:rPr>
      <w:rFonts w:ascii="Times New Roman" w:eastAsia="Times New Roman" w:hAnsi="Times New Roman" w:cs="Times New Roman"/>
      <w:b/>
      <w:bCs/>
      <w:i w:val="0"/>
      <w:iCs w:val="0"/>
      <w:smallCaps w:val="0"/>
      <w:strike w:val="0"/>
      <w:color w:val="000000"/>
      <w:spacing w:val="0"/>
      <w:w w:val="100"/>
      <w:position w:val="0"/>
      <w:sz w:val="20"/>
      <w:szCs w:val="20"/>
      <w:u w:val="none"/>
      <w:lang w:val="sk-SK" w:eastAsia="sk-SK" w:bidi="sk-SK"/>
    </w:rPr>
  </w:style>
  <w:style w:type="character" w:customStyle="1" w:styleId="Zkladntext4Riadkovanie0ptExact">
    <w:name w:val="Základný text (4) + Riadkovanie 0 pt Exact"/>
    <w:basedOn w:val="Zkladntext4"/>
    <w:rsid w:val="00473F89"/>
    <w:rPr>
      <w:rFonts w:ascii="Times New Roman" w:eastAsia="Times New Roman" w:hAnsi="Times New Roman" w:cs="Times New Roman"/>
      <w:b w:val="0"/>
      <w:bCs w:val="0"/>
      <w:i w:val="0"/>
      <w:iCs w:val="0"/>
      <w:smallCaps w:val="0"/>
      <w:strike w:val="0"/>
      <w:color w:val="000000"/>
      <w:spacing w:val="6"/>
      <w:w w:val="100"/>
      <w:position w:val="0"/>
      <w:sz w:val="12"/>
      <w:szCs w:val="12"/>
      <w:u w:val="none"/>
      <w:lang w:val="sk-SK" w:eastAsia="sk-SK" w:bidi="sk-SK"/>
    </w:rPr>
  </w:style>
  <w:style w:type="character" w:customStyle="1" w:styleId="Hlavikaalebopta105bodov">
    <w:name w:val="Hlavička alebo päta + 10;5 bodov"/>
    <w:basedOn w:val="Hlavikaalebopta0"/>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Zkladntext95bodov">
    <w:name w:val="Základný text + 9;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19"/>
      <w:szCs w:val="19"/>
      <w:u w:val="single"/>
      <w:shd w:val="clear" w:color="auto" w:fill="FFFFFF"/>
      <w:lang w:val="sk-SK" w:eastAsia="sk-SK" w:bidi="sk-SK"/>
    </w:rPr>
  </w:style>
  <w:style w:type="character" w:customStyle="1" w:styleId="ZkladntextCordiaUPC22bodovTunKurzva">
    <w:name w:val="Základný text + CordiaUPC;22 bodov;Tučné;Kurzíva"/>
    <w:basedOn w:val="Zkladntext"/>
    <w:rsid w:val="00473F89"/>
    <w:rPr>
      <w:rFonts w:ascii="CordiaUPC" w:eastAsia="CordiaUPC" w:hAnsi="CordiaUPC" w:cs="CordiaUPC"/>
      <w:b/>
      <w:bCs/>
      <w:i/>
      <w:iCs/>
      <w:smallCaps w:val="0"/>
      <w:strike w:val="0"/>
      <w:color w:val="000000"/>
      <w:spacing w:val="0"/>
      <w:w w:val="100"/>
      <w:position w:val="0"/>
      <w:sz w:val="44"/>
      <w:szCs w:val="44"/>
      <w:u w:val="none"/>
      <w:shd w:val="clear" w:color="auto" w:fill="FFFFFF"/>
      <w:lang w:val="sk-SK" w:eastAsia="sk-SK" w:bidi="sk-SK"/>
    </w:rPr>
  </w:style>
  <w:style w:type="character" w:customStyle="1" w:styleId="Zkladntext52">
    <w:name w:val="Základný text (52)_"/>
    <w:basedOn w:val="Predvolenpsmoodseku"/>
    <w:rsid w:val="00473F89"/>
    <w:rPr>
      <w:rFonts w:ascii="Times New Roman" w:eastAsia="Times New Roman" w:hAnsi="Times New Roman" w:cs="Times New Roman"/>
      <w:b w:val="0"/>
      <w:bCs w:val="0"/>
      <w:i w:val="0"/>
      <w:iCs w:val="0"/>
      <w:smallCaps w:val="0"/>
      <w:strike w:val="0"/>
      <w:sz w:val="21"/>
      <w:szCs w:val="21"/>
      <w:u w:val="none"/>
    </w:rPr>
  </w:style>
  <w:style w:type="character" w:customStyle="1" w:styleId="Zkladntext520">
    <w:name w:val="Základný text (52)"/>
    <w:basedOn w:val="Zkladntext52"/>
    <w:rsid w:val="00473F89"/>
    <w:rPr>
      <w:rFonts w:ascii="Times New Roman" w:eastAsia="Times New Roman" w:hAnsi="Times New Roman" w:cs="Times New Roman"/>
      <w:b w:val="0"/>
      <w:bCs w:val="0"/>
      <w:i w:val="0"/>
      <w:iCs w:val="0"/>
      <w:smallCaps w:val="0"/>
      <w:strike w:val="0"/>
      <w:color w:val="000000"/>
      <w:spacing w:val="0"/>
      <w:w w:val="100"/>
      <w:position w:val="0"/>
      <w:sz w:val="21"/>
      <w:szCs w:val="21"/>
      <w:u w:val="none"/>
      <w:lang w:val="sk-SK" w:eastAsia="sk-SK" w:bidi="sk-SK"/>
    </w:rPr>
  </w:style>
  <w:style w:type="character" w:customStyle="1" w:styleId="Hlavikaalebopta11bodovTun">
    <w:name w:val="Hlavička alebo päta + 11 bodov;Tučné"/>
    <w:basedOn w:val="Hlavikaalebopta0"/>
    <w:rsid w:val="00473F89"/>
    <w:rPr>
      <w:rFonts w:ascii="Times New Roman" w:eastAsia="Times New Roman" w:hAnsi="Times New Roman" w:cs="Times New Roman"/>
      <w:b/>
      <w:bCs/>
      <w:i w:val="0"/>
      <w:iCs w:val="0"/>
      <w:smallCaps w:val="0"/>
      <w:strike w:val="0"/>
      <w:color w:val="000000"/>
      <w:spacing w:val="0"/>
      <w:w w:val="100"/>
      <w:position w:val="0"/>
      <w:sz w:val="22"/>
      <w:szCs w:val="22"/>
      <w:u w:val="none"/>
      <w:lang w:val="sk-SK" w:eastAsia="sk-SK" w:bidi="sk-SK"/>
    </w:rPr>
  </w:style>
  <w:style w:type="character" w:customStyle="1" w:styleId="Nzovobrzka">
    <w:name w:val="Názov obrázka_"/>
    <w:basedOn w:val="Predvolenpsmoodseku"/>
    <w:rsid w:val="00473F89"/>
    <w:rPr>
      <w:rFonts w:ascii="Times New Roman" w:eastAsia="Times New Roman" w:hAnsi="Times New Roman" w:cs="Times New Roman"/>
      <w:b w:val="0"/>
      <w:bCs w:val="0"/>
      <w:i w:val="0"/>
      <w:iCs w:val="0"/>
      <w:smallCaps w:val="0"/>
      <w:strike w:val="0"/>
      <w:sz w:val="20"/>
      <w:szCs w:val="20"/>
      <w:u w:val="none"/>
    </w:rPr>
  </w:style>
  <w:style w:type="character" w:customStyle="1" w:styleId="Nzovobrzka0">
    <w:name w:val="Názov obrázka"/>
    <w:basedOn w:val="Nzovobrzka"/>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sk-SK" w:eastAsia="sk-SK" w:bidi="sk-SK"/>
    </w:rPr>
  </w:style>
  <w:style w:type="character" w:customStyle="1" w:styleId="ZkladntextGeorgia65bodovKapitlky">
    <w:name w:val="Základný text + Georgia;6;5 bodov;Kapitálky"/>
    <w:basedOn w:val="Zkladntext"/>
    <w:rsid w:val="00473F89"/>
    <w:rPr>
      <w:rFonts w:ascii="Georgia" w:eastAsia="Georgia" w:hAnsi="Georgia" w:cs="Georgia"/>
      <w:b w:val="0"/>
      <w:bCs w:val="0"/>
      <w:i w:val="0"/>
      <w:iCs w:val="0"/>
      <w:smallCaps/>
      <w:strike w:val="0"/>
      <w:color w:val="000000"/>
      <w:spacing w:val="0"/>
      <w:w w:val="100"/>
      <w:position w:val="0"/>
      <w:sz w:val="13"/>
      <w:szCs w:val="13"/>
      <w:u w:val="none"/>
      <w:shd w:val="clear" w:color="auto" w:fill="FFFFFF"/>
      <w:lang w:val="sk-SK" w:eastAsia="sk-SK" w:bidi="sk-SK"/>
    </w:rPr>
  </w:style>
  <w:style w:type="character" w:customStyle="1" w:styleId="Zkladntext51Exact">
    <w:name w:val="Základný text (51) Exact"/>
    <w:basedOn w:val="Predvolenpsmoodseku"/>
    <w:link w:val="Zkladntext51"/>
    <w:rsid w:val="00473F89"/>
    <w:rPr>
      <w:rFonts w:ascii="Times New Roman" w:eastAsia="Times New Roman" w:hAnsi="Times New Roman" w:cs="Times New Roman"/>
      <w:spacing w:val="13"/>
      <w:sz w:val="8"/>
      <w:szCs w:val="8"/>
      <w:shd w:val="clear" w:color="auto" w:fill="FFFFFF"/>
    </w:rPr>
  </w:style>
  <w:style w:type="paragraph" w:customStyle="1" w:styleId="Zkladntext51">
    <w:name w:val="Základný text (51)"/>
    <w:basedOn w:val="Normlny"/>
    <w:link w:val="Zkladntext51Exact"/>
    <w:rsid w:val="00473F89"/>
    <w:pPr>
      <w:widowControl w:val="0"/>
      <w:shd w:val="clear" w:color="auto" w:fill="FFFFFF"/>
      <w:spacing w:before="180" w:after="0" w:line="0" w:lineRule="atLeast"/>
    </w:pPr>
    <w:rPr>
      <w:rFonts w:ascii="Times New Roman" w:eastAsia="Times New Roman" w:hAnsi="Times New Roman" w:cs="Times New Roman"/>
      <w:spacing w:val="13"/>
      <w:sz w:val="8"/>
      <w:szCs w:val="8"/>
    </w:rPr>
  </w:style>
  <w:style w:type="character" w:customStyle="1" w:styleId="Zkladntext51CordiaUPC16bodovKurzvaRiadkovanie0ptExact">
    <w:name w:val="Základný text (51) + CordiaUPC;16 bodov;Kurzíva;Riadkovanie 0 pt Exact"/>
    <w:basedOn w:val="Zkladntext51Exact"/>
    <w:rsid w:val="00473F89"/>
    <w:rPr>
      <w:rFonts w:ascii="CordiaUPC" w:eastAsia="CordiaUPC" w:hAnsi="CordiaUPC" w:cs="CordiaUPC"/>
      <w:i/>
      <w:iCs/>
      <w:color w:val="000000"/>
      <w:spacing w:val="18"/>
      <w:w w:val="100"/>
      <w:position w:val="0"/>
      <w:sz w:val="32"/>
      <w:szCs w:val="32"/>
      <w:shd w:val="clear" w:color="auto" w:fill="FFFFFF"/>
      <w:lang w:val="sk-SK" w:eastAsia="sk-SK" w:bidi="sk-SK"/>
    </w:rPr>
  </w:style>
  <w:style w:type="character" w:customStyle="1" w:styleId="ZkladntextRiadkovanie1ptExact">
    <w:name w:val="Základný text + Riadkovanie 1 pt Exact"/>
    <w:basedOn w:val="Zkladntext"/>
    <w:rsid w:val="00473F89"/>
    <w:rPr>
      <w:rFonts w:ascii="Times New Roman" w:eastAsia="Times New Roman" w:hAnsi="Times New Roman" w:cs="Times New Roman"/>
      <w:b w:val="0"/>
      <w:bCs w:val="0"/>
      <w:i w:val="0"/>
      <w:iCs w:val="0"/>
      <w:smallCaps w:val="0"/>
      <w:strike w:val="0"/>
      <w:color w:val="000000"/>
      <w:spacing w:val="34"/>
      <w:w w:val="100"/>
      <w:position w:val="0"/>
      <w:sz w:val="19"/>
      <w:szCs w:val="19"/>
      <w:u w:val="none"/>
      <w:shd w:val="clear" w:color="auto" w:fill="FFFFFF"/>
      <w:lang w:val="sk-SK" w:eastAsia="sk-SK" w:bidi="sk-SK"/>
    </w:rPr>
  </w:style>
  <w:style w:type="character" w:customStyle="1" w:styleId="Zkladntext20Georgia85bodovRiadkovanie0ptExact">
    <w:name w:val="Základný text (20) + Georgia;8;5 bodov;Riadkovanie 0 pt Exact"/>
    <w:basedOn w:val="Zkladntext200"/>
    <w:rsid w:val="00473F89"/>
    <w:rPr>
      <w:rFonts w:ascii="Georgia" w:eastAsia="Georgia" w:hAnsi="Georgia" w:cs="Georgia"/>
      <w:b w:val="0"/>
      <w:bCs w:val="0"/>
      <w:i w:val="0"/>
      <w:iCs w:val="0"/>
      <w:smallCaps w:val="0"/>
      <w:strike w:val="0"/>
      <w:color w:val="000000"/>
      <w:spacing w:val="11"/>
      <w:w w:val="100"/>
      <w:position w:val="0"/>
      <w:sz w:val="17"/>
      <w:szCs w:val="17"/>
      <w:u w:val="none"/>
      <w:shd w:val="clear" w:color="auto" w:fill="FFFFFF"/>
      <w:lang w:val="sk-SK" w:eastAsia="sk-SK" w:bidi="sk-SK"/>
    </w:rPr>
  </w:style>
  <w:style w:type="character" w:customStyle="1" w:styleId="Zkladntext20Riadkovanie0ptExact">
    <w:name w:val="Základný text (20) + Riadkovanie 0 pt Exact"/>
    <w:basedOn w:val="Zkladntext200"/>
    <w:rsid w:val="00473F89"/>
    <w:rPr>
      <w:rFonts w:ascii="Century Schoolbook" w:eastAsia="Century Schoolbook" w:hAnsi="Century Schoolbook" w:cs="Century Schoolbook"/>
      <w:b w:val="0"/>
      <w:bCs w:val="0"/>
      <w:i w:val="0"/>
      <w:iCs w:val="0"/>
      <w:smallCaps w:val="0"/>
      <w:strike w:val="0"/>
      <w:color w:val="000000"/>
      <w:spacing w:val="8"/>
      <w:w w:val="100"/>
      <w:position w:val="0"/>
      <w:sz w:val="16"/>
      <w:szCs w:val="16"/>
      <w:u w:val="none"/>
      <w:shd w:val="clear" w:color="auto" w:fill="FFFFFF"/>
      <w:lang w:val="sk-SK" w:eastAsia="sk-SK" w:bidi="sk-SK"/>
    </w:rPr>
  </w:style>
  <w:style w:type="character" w:customStyle="1" w:styleId="ZkladntextGeorgia65bodov">
    <w:name w:val="Základný text + Georgia;6;5 bodov"/>
    <w:basedOn w:val="Zkladntext"/>
    <w:rsid w:val="00473F89"/>
    <w:rPr>
      <w:rFonts w:ascii="Georgia" w:eastAsia="Georgia" w:hAnsi="Georgia" w:cs="Georgia"/>
      <w:b w:val="0"/>
      <w:bCs w:val="0"/>
      <w:i w:val="0"/>
      <w:iCs w:val="0"/>
      <w:smallCaps w:val="0"/>
      <w:strike w:val="0"/>
      <w:color w:val="000000"/>
      <w:spacing w:val="0"/>
      <w:w w:val="100"/>
      <w:position w:val="0"/>
      <w:sz w:val="13"/>
      <w:szCs w:val="13"/>
      <w:u w:val="none"/>
      <w:shd w:val="clear" w:color="auto" w:fill="FFFFFF"/>
      <w:lang w:val="sk-SK" w:eastAsia="sk-SK" w:bidi="sk-SK"/>
    </w:rPr>
  </w:style>
  <w:style w:type="character" w:customStyle="1" w:styleId="Zkladntext90">
    <w:name w:val="Základný text (9)_"/>
    <w:basedOn w:val="Predvolenpsmoodseku"/>
    <w:link w:val="Zkladntext91"/>
    <w:rsid w:val="00473F89"/>
    <w:rPr>
      <w:rFonts w:ascii="Times New Roman" w:eastAsia="Times New Roman" w:hAnsi="Times New Roman" w:cs="Times New Roman"/>
      <w:i/>
      <w:iCs/>
      <w:sz w:val="20"/>
      <w:szCs w:val="20"/>
      <w:shd w:val="clear" w:color="auto" w:fill="FFFFFF"/>
    </w:rPr>
  </w:style>
  <w:style w:type="paragraph" w:customStyle="1" w:styleId="Zkladntext91">
    <w:name w:val="Základný text (9)"/>
    <w:basedOn w:val="Normlny"/>
    <w:link w:val="Zkladntext90"/>
    <w:rsid w:val="00473F89"/>
    <w:pPr>
      <w:widowControl w:val="0"/>
      <w:shd w:val="clear" w:color="auto" w:fill="FFFFFF"/>
      <w:spacing w:before="180" w:after="60" w:line="254" w:lineRule="exact"/>
      <w:jc w:val="both"/>
    </w:pPr>
    <w:rPr>
      <w:rFonts w:ascii="Times New Roman" w:eastAsia="Times New Roman" w:hAnsi="Times New Roman" w:cs="Times New Roman"/>
      <w:i/>
      <w:iCs/>
      <w:sz w:val="20"/>
      <w:szCs w:val="20"/>
    </w:rPr>
  </w:style>
  <w:style w:type="character" w:customStyle="1" w:styleId="NzovobrzkaExact">
    <w:name w:val="Názov obrázka Exact"/>
    <w:basedOn w:val="Predvolenpsmoodseku"/>
    <w:rsid w:val="00473F89"/>
    <w:rPr>
      <w:rFonts w:ascii="Times New Roman" w:eastAsia="Times New Roman" w:hAnsi="Times New Roman" w:cs="Times New Roman"/>
      <w:b w:val="0"/>
      <w:bCs w:val="0"/>
      <w:i w:val="0"/>
      <w:iCs w:val="0"/>
      <w:smallCaps w:val="0"/>
      <w:strike w:val="0"/>
      <w:spacing w:val="8"/>
      <w:sz w:val="17"/>
      <w:szCs w:val="17"/>
      <w:u w:val="none"/>
    </w:rPr>
  </w:style>
  <w:style w:type="character" w:customStyle="1" w:styleId="ZkladntextCandara8bodov">
    <w:name w:val="Základný text + Candara;8 bodov"/>
    <w:basedOn w:val="Zkladntext"/>
    <w:rsid w:val="00473F89"/>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sk-SK" w:eastAsia="sk-SK" w:bidi="sk-SK"/>
    </w:rPr>
  </w:style>
  <w:style w:type="character" w:customStyle="1" w:styleId="Zkladntext9NiekurzvaRiadkovanie0ptExact">
    <w:name w:val="Základný text (9) + Nie kurzíva;Riadkovanie 0 pt Exact"/>
    <w:basedOn w:val="Zkladntext90"/>
    <w:rsid w:val="00473F89"/>
    <w:rPr>
      <w:rFonts w:ascii="Times New Roman" w:eastAsia="Times New Roman" w:hAnsi="Times New Roman" w:cs="Times New Roman"/>
      <w:i/>
      <w:iCs/>
      <w:color w:val="000000"/>
      <w:spacing w:val="7"/>
      <w:w w:val="100"/>
      <w:position w:val="0"/>
      <w:sz w:val="17"/>
      <w:szCs w:val="17"/>
      <w:shd w:val="clear" w:color="auto" w:fill="FFFFFF"/>
      <w:lang w:val="sk-SK" w:eastAsia="sk-SK" w:bidi="sk-SK"/>
    </w:rPr>
  </w:style>
  <w:style w:type="character" w:customStyle="1" w:styleId="Zkladntext8Riadkovanie1pt">
    <w:name w:val="Základný text (8) + Riadkovanie 1 pt"/>
    <w:basedOn w:val="Zkladntext8"/>
    <w:rsid w:val="00473F89"/>
    <w:rPr>
      <w:rFonts w:ascii="Times New Roman" w:eastAsia="Times New Roman" w:hAnsi="Times New Roman" w:cs="Times New Roman"/>
      <w:b w:val="0"/>
      <w:bCs w:val="0"/>
      <w:i w:val="0"/>
      <w:iCs w:val="0"/>
      <w:smallCaps w:val="0"/>
      <w:strike w:val="0"/>
      <w:color w:val="000000"/>
      <w:spacing w:val="30"/>
      <w:w w:val="100"/>
      <w:position w:val="0"/>
      <w:sz w:val="8"/>
      <w:szCs w:val="8"/>
      <w:u w:val="none"/>
      <w:lang w:val="sk-SK" w:eastAsia="sk-SK" w:bidi="sk-SK"/>
    </w:rPr>
  </w:style>
  <w:style w:type="character" w:customStyle="1" w:styleId="HlavikaaleboptaMicrosoftSansSerif65bodovNietun">
    <w:name w:val="Hlavička alebo päta + Microsoft Sans Serif;6;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3"/>
      <w:szCs w:val="13"/>
      <w:u w:val="none"/>
      <w:lang w:val="sk-SK" w:eastAsia="sk-SK" w:bidi="sk-SK"/>
    </w:rPr>
  </w:style>
  <w:style w:type="character" w:customStyle="1" w:styleId="HlavikaaleboptaMicrosoftSansSerif5bodovNietun">
    <w:name w:val="Hlavička alebo päta + Microsoft Sans Serif;5 bodov;Nie tučné"/>
    <w:basedOn w:val="Hlavikaalebopta0"/>
    <w:rsid w:val="00473F89"/>
    <w:rPr>
      <w:rFonts w:ascii="Microsoft Sans Serif" w:eastAsia="Microsoft Sans Serif" w:hAnsi="Microsoft Sans Serif" w:cs="Microsoft Sans Serif"/>
      <w:b/>
      <w:bCs/>
      <w:i w:val="0"/>
      <w:iCs w:val="0"/>
      <w:smallCaps w:val="0"/>
      <w:strike w:val="0"/>
      <w:color w:val="000000"/>
      <w:spacing w:val="0"/>
      <w:w w:val="100"/>
      <w:position w:val="0"/>
      <w:sz w:val="10"/>
      <w:szCs w:val="10"/>
      <w:u w:val="none"/>
      <w:lang w:val="sk-SK" w:eastAsia="sk-SK" w:bidi="sk-SK"/>
    </w:rPr>
  </w:style>
  <w:style w:type="character" w:customStyle="1" w:styleId="Nzovobrzka3Exact">
    <w:name w:val="Názov obrázka (3) Exact"/>
    <w:basedOn w:val="Predvolenpsmoodseku"/>
    <w:link w:val="Nzovobrzka3"/>
    <w:rsid w:val="00473F89"/>
    <w:rPr>
      <w:rFonts w:ascii="Times New Roman" w:eastAsia="Times New Roman" w:hAnsi="Times New Roman" w:cs="Times New Roman"/>
      <w:b/>
      <w:bCs/>
      <w:spacing w:val="4"/>
      <w:sz w:val="17"/>
      <w:szCs w:val="17"/>
      <w:shd w:val="clear" w:color="auto" w:fill="FFFFFF"/>
    </w:rPr>
  </w:style>
  <w:style w:type="paragraph" w:customStyle="1" w:styleId="Nzovobrzka3">
    <w:name w:val="Názov obrázka (3)"/>
    <w:basedOn w:val="Normlny"/>
    <w:link w:val="Nzovobrzka3Exact"/>
    <w:rsid w:val="00473F89"/>
    <w:pPr>
      <w:widowControl w:val="0"/>
      <w:shd w:val="clear" w:color="auto" w:fill="FFFFFF"/>
      <w:spacing w:after="0" w:line="0" w:lineRule="atLeast"/>
    </w:pPr>
    <w:rPr>
      <w:rFonts w:ascii="Times New Roman" w:eastAsia="Times New Roman" w:hAnsi="Times New Roman" w:cs="Times New Roman"/>
      <w:b/>
      <w:bCs/>
      <w:spacing w:val="4"/>
      <w:sz w:val="17"/>
      <w:szCs w:val="17"/>
    </w:rPr>
  </w:style>
  <w:style w:type="character" w:customStyle="1" w:styleId="NzovobrzkaRiadkovanie0ptExact">
    <w:name w:val="Názov obrázka + Riadkovanie 0 pt Exact"/>
    <w:basedOn w:val="NzovobrzkaExact"/>
    <w:rsid w:val="00473F89"/>
    <w:rPr>
      <w:rFonts w:ascii="Times New Roman" w:eastAsia="Times New Roman" w:hAnsi="Times New Roman" w:cs="Times New Roman"/>
      <w:b w:val="0"/>
      <w:bCs w:val="0"/>
      <w:i w:val="0"/>
      <w:iCs w:val="0"/>
      <w:smallCaps w:val="0"/>
      <w:strike w:val="0"/>
      <w:color w:val="000000"/>
      <w:spacing w:val="7"/>
      <w:w w:val="100"/>
      <w:position w:val="0"/>
      <w:sz w:val="17"/>
      <w:szCs w:val="17"/>
      <w:u w:val="none"/>
      <w:lang w:val="sk-SK" w:eastAsia="sk-SK" w:bidi="sk-SK"/>
    </w:rPr>
  </w:style>
  <w:style w:type="character" w:customStyle="1" w:styleId="Zkladntext32Exact">
    <w:name w:val="Základný text (32) Exact"/>
    <w:basedOn w:val="Predvolenpsmoodseku"/>
    <w:rsid w:val="00473F89"/>
    <w:rPr>
      <w:rFonts w:ascii="Microsoft Sans Serif" w:eastAsia="Microsoft Sans Serif" w:hAnsi="Microsoft Sans Serif" w:cs="Microsoft Sans Serif"/>
      <w:b w:val="0"/>
      <w:bCs w:val="0"/>
      <w:i w:val="0"/>
      <w:iCs w:val="0"/>
      <w:smallCaps w:val="0"/>
      <w:strike w:val="0"/>
      <w:spacing w:val="-5"/>
      <w:sz w:val="26"/>
      <w:szCs w:val="26"/>
      <w:u w:val="none"/>
    </w:rPr>
  </w:style>
  <w:style w:type="character" w:customStyle="1" w:styleId="Nzovobrzka4Exact">
    <w:name w:val="Názov obrázka (4) Exact"/>
    <w:basedOn w:val="Predvolenpsmoodseku"/>
    <w:link w:val="Nzovobrzka4"/>
    <w:rsid w:val="00473F89"/>
    <w:rPr>
      <w:rFonts w:ascii="Microsoft Sans Serif" w:eastAsia="Microsoft Sans Serif" w:hAnsi="Microsoft Sans Serif" w:cs="Microsoft Sans Serif"/>
      <w:spacing w:val="-5"/>
      <w:sz w:val="26"/>
      <w:szCs w:val="26"/>
      <w:shd w:val="clear" w:color="auto" w:fill="FFFFFF"/>
    </w:rPr>
  </w:style>
  <w:style w:type="paragraph" w:customStyle="1" w:styleId="Nzovobrzka4">
    <w:name w:val="Názov obrázka (4)"/>
    <w:basedOn w:val="Normlny"/>
    <w:link w:val="Nzovobrzka4Exact"/>
    <w:rsid w:val="00473F89"/>
    <w:pPr>
      <w:widowControl w:val="0"/>
      <w:shd w:val="clear" w:color="auto" w:fill="FFFFFF"/>
      <w:spacing w:after="0" w:line="0" w:lineRule="atLeast"/>
      <w:jc w:val="both"/>
    </w:pPr>
    <w:rPr>
      <w:rFonts w:ascii="Microsoft Sans Serif" w:eastAsia="Microsoft Sans Serif" w:hAnsi="Microsoft Sans Serif" w:cs="Microsoft Sans Serif"/>
      <w:spacing w:val="-5"/>
      <w:sz w:val="26"/>
      <w:szCs w:val="26"/>
    </w:rPr>
  </w:style>
  <w:style w:type="character" w:customStyle="1" w:styleId="Zkladntext32Riadkovanie-1ptExact">
    <w:name w:val="Základný text (32) + Riadkovanie -1 pt Exact"/>
    <w:basedOn w:val="Zkladntext32Exact"/>
    <w:rsid w:val="00473F89"/>
    <w:rPr>
      <w:rFonts w:ascii="Microsoft Sans Serif" w:eastAsia="Microsoft Sans Serif" w:hAnsi="Microsoft Sans Serif" w:cs="Microsoft Sans Serif"/>
      <w:b w:val="0"/>
      <w:bCs w:val="0"/>
      <w:i w:val="0"/>
      <w:iCs w:val="0"/>
      <w:smallCaps w:val="0"/>
      <w:strike w:val="0"/>
      <w:color w:val="000000"/>
      <w:spacing w:val="-36"/>
      <w:w w:val="100"/>
      <w:position w:val="0"/>
      <w:sz w:val="26"/>
      <w:szCs w:val="26"/>
      <w:u w:val="none"/>
      <w:lang w:val="sk-SK" w:eastAsia="sk-SK" w:bidi="sk-SK"/>
    </w:rPr>
  </w:style>
  <w:style w:type="character" w:customStyle="1" w:styleId="HlavikaaleboptaCenturyGothic85bodovNietun">
    <w:name w:val="Hlavička alebo päta + Century Gothic;8;5 bodov;Nie tučné"/>
    <w:basedOn w:val="Hlavikaalebopta0"/>
    <w:rsid w:val="00473F89"/>
    <w:rPr>
      <w:rFonts w:ascii="Century Gothic" w:eastAsia="Century Gothic" w:hAnsi="Century Gothic" w:cs="Century Gothic"/>
      <w:b/>
      <w:bCs/>
      <w:i w:val="0"/>
      <w:iCs w:val="0"/>
      <w:smallCaps w:val="0"/>
      <w:strike w:val="0"/>
      <w:color w:val="000000"/>
      <w:spacing w:val="0"/>
      <w:w w:val="100"/>
      <w:position w:val="0"/>
      <w:sz w:val="17"/>
      <w:szCs w:val="17"/>
      <w:u w:val="none"/>
      <w:lang w:val="sk-SK" w:eastAsia="sk-SK" w:bidi="sk-SK"/>
    </w:rPr>
  </w:style>
  <w:style w:type="character" w:customStyle="1" w:styleId="HlavikaaleboptaConsolas95bodovNietun">
    <w:name w:val="Hlavička alebo päta + Consolas;9;5 bodov;Nie tučné"/>
    <w:basedOn w:val="Hlavikaalebopta0"/>
    <w:rsid w:val="00473F89"/>
    <w:rPr>
      <w:rFonts w:ascii="Consolas" w:eastAsia="Consolas" w:hAnsi="Consolas" w:cs="Consolas"/>
      <w:b/>
      <w:bCs/>
      <w:i w:val="0"/>
      <w:iCs w:val="0"/>
      <w:smallCaps w:val="0"/>
      <w:strike w:val="0"/>
      <w:color w:val="000000"/>
      <w:spacing w:val="0"/>
      <w:w w:val="100"/>
      <w:position w:val="0"/>
      <w:sz w:val="19"/>
      <w:szCs w:val="19"/>
      <w:u w:val="none"/>
      <w:lang w:val="sk-SK" w:eastAsia="sk-SK" w:bidi="sk-SK"/>
    </w:rPr>
  </w:style>
  <w:style w:type="character" w:customStyle="1" w:styleId="Zkladntext2Riadkovanie0ptExact">
    <w:name w:val="Základný text (2) + Riadkovanie 0 pt Exact"/>
    <w:basedOn w:val="Zkladntext20"/>
    <w:rsid w:val="00473F89"/>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sk-SK" w:eastAsia="sk-SK" w:bidi="sk-SK"/>
    </w:rPr>
  </w:style>
  <w:style w:type="character" w:customStyle="1" w:styleId="Zkladntext9Riadkovanie0ptExact">
    <w:name w:val="Základný text (9) + Riadkovanie 0 pt Exact"/>
    <w:basedOn w:val="Zkladntext90"/>
    <w:rsid w:val="00473F89"/>
    <w:rPr>
      <w:rFonts w:ascii="Times New Roman" w:eastAsia="Times New Roman" w:hAnsi="Times New Roman" w:cs="Times New Roman"/>
      <w:i/>
      <w:iCs/>
      <w:color w:val="000000"/>
      <w:spacing w:val="0"/>
      <w:w w:val="100"/>
      <w:position w:val="0"/>
      <w:sz w:val="17"/>
      <w:szCs w:val="17"/>
      <w:shd w:val="clear" w:color="auto" w:fill="FFFFFF"/>
      <w:lang w:val="sk-SK" w:eastAsia="sk-SK" w:bidi="sk-SK"/>
    </w:rPr>
  </w:style>
  <w:style w:type="character" w:customStyle="1" w:styleId="Zkladntext357bodovRiadkovanie0ptMierka150Exact">
    <w:name w:val="Základný text (35) + 7 bodov;Riadkovanie 0 pt;Mierka 150% Exact"/>
    <w:basedOn w:val="Zkladntext35Exact"/>
    <w:rsid w:val="00473F89"/>
    <w:rPr>
      <w:rFonts w:ascii="Consolas" w:eastAsia="Consolas" w:hAnsi="Consolas" w:cs="Consolas"/>
      <w:b w:val="0"/>
      <w:bCs w:val="0"/>
      <w:i w:val="0"/>
      <w:iCs w:val="0"/>
      <w:smallCaps w:val="0"/>
      <w:strike w:val="0"/>
      <w:color w:val="000000"/>
      <w:spacing w:val="-15"/>
      <w:w w:val="150"/>
      <w:position w:val="0"/>
      <w:sz w:val="14"/>
      <w:szCs w:val="14"/>
      <w:u w:val="none"/>
      <w:shd w:val="clear" w:color="auto" w:fill="FFFFFF"/>
      <w:lang w:val="sk-SK" w:eastAsia="sk-SK" w:bidi="sk-SK"/>
    </w:rPr>
  </w:style>
  <w:style w:type="character" w:customStyle="1" w:styleId="Zkladntext36Exact">
    <w:name w:val="Základný text (36) Exact"/>
    <w:basedOn w:val="Predvolenpsmoodseku"/>
    <w:link w:val="Zkladntext36"/>
    <w:rsid w:val="00473F89"/>
    <w:rPr>
      <w:rFonts w:ascii="FrankRuehl" w:eastAsia="FrankRuehl" w:hAnsi="FrankRuehl" w:cs="FrankRuehl"/>
      <w:spacing w:val="-11"/>
      <w:sz w:val="13"/>
      <w:szCs w:val="13"/>
      <w:shd w:val="clear" w:color="auto" w:fill="FFFFFF"/>
    </w:rPr>
  </w:style>
  <w:style w:type="paragraph" w:customStyle="1" w:styleId="Zkladntext36">
    <w:name w:val="Základný text (36)"/>
    <w:basedOn w:val="Normlny"/>
    <w:link w:val="Zkladntext36Exact"/>
    <w:rsid w:val="00473F89"/>
    <w:pPr>
      <w:widowControl w:val="0"/>
      <w:shd w:val="clear" w:color="auto" w:fill="FFFFFF"/>
      <w:spacing w:after="0" w:line="0" w:lineRule="atLeast"/>
      <w:jc w:val="right"/>
    </w:pPr>
    <w:rPr>
      <w:rFonts w:ascii="FrankRuehl" w:eastAsia="FrankRuehl" w:hAnsi="FrankRuehl" w:cs="FrankRuehl"/>
      <w:spacing w:val="-11"/>
      <w:sz w:val="13"/>
      <w:szCs w:val="13"/>
    </w:rPr>
  </w:style>
  <w:style w:type="character" w:customStyle="1" w:styleId="Zkladntext3785bodovKurzvaRiadkovanie0ptExact">
    <w:name w:val="Základný text (37) + 8;5 bodov;Kurzíva;Riadkovanie 0 pt Exact"/>
    <w:basedOn w:val="Zkladntext37"/>
    <w:rsid w:val="00473F89"/>
    <w:rPr>
      <w:rFonts w:ascii="Times New Roman" w:eastAsia="Times New Roman" w:hAnsi="Times New Roman" w:cs="Times New Roman"/>
      <w:i/>
      <w:iCs/>
      <w:sz w:val="17"/>
      <w:szCs w:val="17"/>
      <w:shd w:val="clear" w:color="auto" w:fill="FFFFFF"/>
    </w:rPr>
  </w:style>
  <w:style w:type="character" w:customStyle="1" w:styleId="Zkladntext37">
    <w:name w:val="Základný text (37)_"/>
    <w:basedOn w:val="Predvolenpsmoodseku"/>
    <w:link w:val="Zkladntext370"/>
    <w:rsid w:val="00473F89"/>
    <w:rPr>
      <w:rFonts w:ascii="Times New Roman" w:eastAsia="Times New Roman" w:hAnsi="Times New Roman" w:cs="Times New Roman"/>
      <w:sz w:val="16"/>
      <w:szCs w:val="16"/>
      <w:shd w:val="clear" w:color="auto" w:fill="FFFFFF"/>
    </w:rPr>
  </w:style>
  <w:style w:type="paragraph" w:customStyle="1" w:styleId="Zkladntext370">
    <w:name w:val="Základný text (37)"/>
    <w:basedOn w:val="Normlny"/>
    <w:link w:val="Zkladntext37"/>
    <w:rsid w:val="00473F89"/>
    <w:pPr>
      <w:widowControl w:val="0"/>
      <w:shd w:val="clear" w:color="auto" w:fill="FFFFFF"/>
      <w:spacing w:after="0" w:line="125" w:lineRule="exact"/>
      <w:jc w:val="both"/>
    </w:pPr>
    <w:rPr>
      <w:rFonts w:ascii="Times New Roman" w:eastAsia="Times New Roman" w:hAnsi="Times New Roman" w:cs="Times New Roman"/>
      <w:sz w:val="16"/>
      <w:szCs w:val="16"/>
    </w:rPr>
  </w:style>
  <w:style w:type="character" w:customStyle="1" w:styleId="Zkladntext37Exact">
    <w:name w:val="Základný text (37) Exact"/>
    <w:basedOn w:val="Zkladntext37"/>
    <w:rsid w:val="00473F89"/>
    <w:rPr>
      <w:rFonts w:ascii="Times New Roman" w:eastAsia="Times New Roman" w:hAnsi="Times New Roman" w:cs="Times New Roman"/>
      <w:spacing w:val="1"/>
      <w:sz w:val="16"/>
      <w:szCs w:val="16"/>
      <w:shd w:val="clear" w:color="auto" w:fill="FFFFFF"/>
    </w:rPr>
  </w:style>
  <w:style w:type="character" w:customStyle="1" w:styleId="Zkladntext37Consolas7bodovRiadkovanie0ptMierka150Exact">
    <w:name w:val="Základný text (37) + Consolas;7 bodov;Riadkovanie 0 pt;Mierka 150% Exact"/>
    <w:basedOn w:val="Zkladntext37"/>
    <w:rsid w:val="00473F89"/>
    <w:rPr>
      <w:rFonts w:ascii="Consolas" w:eastAsia="Consolas" w:hAnsi="Consolas" w:cs="Consolas"/>
      <w:spacing w:val="-15"/>
      <w:w w:val="150"/>
      <w:sz w:val="14"/>
      <w:szCs w:val="14"/>
      <w:shd w:val="clear" w:color="auto" w:fill="FFFFFF"/>
    </w:rPr>
  </w:style>
  <w:style w:type="character" w:customStyle="1" w:styleId="Zkladntext5Riadkovanie0ptExact">
    <w:name w:val="Základný text (5) + Riadkovanie 0 pt Exact"/>
    <w:basedOn w:val="Zkladntext5"/>
    <w:rsid w:val="00473F89"/>
    <w:rPr>
      <w:rFonts w:ascii="Times New Roman" w:eastAsia="Times New Roman" w:hAnsi="Times New Roman" w:cs="Times New Roman"/>
      <w:b/>
      <w:bCs/>
      <w:i w:val="0"/>
      <w:iCs w:val="0"/>
      <w:smallCaps w:val="0"/>
      <w:strike w:val="0"/>
      <w:color w:val="000000"/>
      <w:spacing w:val="4"/>
      <w:w w:val="100"/>
      <w:position w:val="0"/>
      <w:sz w:val="14"/>
      <w:szCs w:val="14"/>
      <w:u w:val="none"/>
      <w:lang w:val="sk-SK" w:eastAsia="sk-SK" w:bidi="sk-SK"/>
    </w:rPr>
  </w:style>
  <w:style w:type="character" w:customStyle="1" w:styleId="Zkladntext5Candara8bodovNietunRiadkovanie0ptExact">
    <w:name w:val="Základný text (5) + Candara;8 bodov;Nie tučné;Riadkovanie 0 pt Exact"/>
    <w:basedOn w:val="Zkladntext5"/>
    <w:rsid w:val="00473F89"/>
    <w:rPr>
      <w:rFonts w:ascii="Candara" w:eastAsia="Candara" w:hAnsi="Candara" w:cs="Candara"/>
      <w:b/>
      <w:bCs/>
      <w:i w:val="0"/>
      <w:iCs w:val="0"/>
      <w:smallCaps w:val="0"/>
      <w:strike w:val="0"/>
      <w:color w:val="000000"/>
      <w:spacing w:val="-2"/>
      <w:w w:val="100"/>
      <w:position w:val="0"/>
      <w:sz w:val="16"/>
      <w:szCs w:val="16"/>
      <w:u w:val="none"/>
      <w:lang w:val="sk-SK" w:eastAsia="sk-SK" w:bidi="sk-SK"/>
    </w:rPr>
  </w:style>
  <w:style w:type="character" w:customStyle="1" w:styleId="Zkladntext6Exact">
    <w:name w:val="Základný text (6) Exact"/>
    <w:basedOn w:val="Zkladntext6"/>
    <w:rsid w:val="00473F89"/>
    <w:rPr>
      <w:rFonts w:ascii="Times New Roman" w:eastAsia="Times New Roman" w:hAnsi="Times New Roman" w:cs="Times New Roman"/>
      <w:b w:val="0"/>
      <w:bCs w:val="0"/>
      <w:i w:val="0"/>
      <w:iCs w:val="0"/>
      <w:smallCaps w:val="0"/>
      <w:strike w:val="0"/>
      <w:color w:val="000000"/>
      <w:spacing w:val="5"/>
      <w:w w:val="100"/>
      <w:position w:val="0"/>
      <w:sz w:val="20"/>
      <w:szCs w:val="20"/>
      <w:u w:val="none"/>
      <w:shd w:val="clear" w:color="auto" w:fill="FFFFFF"/>
      <w:lang w:val="sk-SK" w:eastAsia="sk-SK" w:bidi="sk-SK"/>
    </w:rPr>
  </w:style>
  <w:style w:type="character" w:customStyle="1" w:styleId="Zkladntext13Riadkovanie0ptExact">
    <w:name w:val="Základný text (13) + Riadkovanie 0 pt Exact"/>
    <w:basedOn w:val="Zkladntext13"/>
    <w:rsid w:val="00473F89"/>
    <w:rPr>
      <w:rFonts w:ascii="Candara" w:eastAsia="Candara" w:hAnsi="Candara" w:cs="Candara"/>
      <w:b w:val="0"/>
      <w:bCs w:val="0"/>
      <w:i w:val="0"/>
      <w:iCs w:val="0"/>
      <w:smallCaps w:val="0"/>
      <w:strike w:val="0"/>
      <w:color w:val="000000"/>
      <w:spacing w:val="4"/>
      <w:w w:val="100"/>
      <w:position w:val="0"/>
      <w:sz w:val="20"/>
      <w:szCs w:val="20"/>
      <w:u w:val="none"/>
      <w:shd w:val="clear" w:color="auto" w:fill="FFFFFF"/>
      <w:lang w:val="sk-SK" w:eastAsia="sk-SK" w:bidi="sk-SK"/>
    </w:rPr>
  </w:style>
  <w:style w:type="character" w:customStyle="1" w:styleId="Zkladntext13TimesNewRoman115bodovTunKurzvaRiadkovanie0ptExact">
    <w:name w:val="Základný text (13) + Times New Roman;11;5 bodov;Tučné;Kurzíva;Riadkovanie 0 pt Exact"/>
    <w:basedOn w:val="Zkladntext13"/>
    <w:rsid w:val="00473F89"/>
    <w:rPr>
      <w:rFonts w:ascii="Times New Roman" w:eastAsia="Times New Roman" w:hAnsi="Times New Roman" w:cs="Times New Roman"/>
      <w:b/>
      <w:bCs/>
      <w:i/>
      <w:iCs/>
      <w:smallCaps w:val="0"/>
      <w:strike w:val="0"/>
      <w:color w:val="000000"/>
      <w:spacing w:val="-2"/>
      <w:w w:val="100"/>
      <w:position w:val="0"/>
      <w:sz w:val="23"/>
      <w:szCs w:val="23"/>
      <w:u w:val="none"/>
      <w:shd w:val="clear" w:color="auto" w:fill="FFFFFF"/>
      <w:lang w:val="sk-SK" w:eastAsia="sk-SK" w:bidi="sk-SK"/>
    </w:rPr>
  </w:style>
  <w:style w:type="character" w:customStyle="1" w:styleId="ZkladntextCandara8bodovRiadkovanie0ptExact">
    <w:name w:val="Základný text + Candara;8 bodov;Riadkovanie 0 pt Exact"/>
    <w:basedOn w:val="Zkladntext"/>
    <w:rsid w:val="00473F89"/>
    <w:rPr>
      <w:rFonts w:ascii="Candara" w:eastAsia="Candara" w:hAnsi="Candara" w:cs="Candara"/>
      <w:b w:val="0"/>
      <w:bCs w:val="0"/>
      <w:i w:val="0"/>
      <w:iCs w:val="0"/>
      <w:smallCaps w:val="0"/>
      <w:strike w:val="0"/>
      <w:color w:val="000000"/>
      <w:spacing w:val="6"/>
      <w:w w:val="100"/>
      <w:position w:val="0"/>
      <w:sz w:val="16"/>
      <w:szCs w:val="16"/>
      <w:u w:val="none"/>
      <w:shd w:val="clear" w:color="auto" w:fill="FFFFFF"/>
      <w:lang w:val="sk-SK" w:eastAsia="sk-SK" w:bidi="sk-SK"/>
    </w:rPr>
  </w:style>
  <w:style w:type="character" w:customStyle="1" w:styleId="Zkladntext8bodovTunKurzvaKapitlkyRiadkovanie0ptExact">
    <w:name w:val="Základný text + 8 bodov;Tučné;Kurzíva;Kapitálky;Riadkovanie 0 pt Exact"/>
    <w:basedOn w:val="Zkladntext"/>
    <w:rsid w:val="00473F89"/>
    <w:rPr>
      <w:rFonts w:ascii="Times New Roman" w:eastAsia="Times New Roman" w:hAnsi="Times New Roman" w:cs="Times New Roman"/>
      <w:b/>
      <w:bCs/>
      <w:i/>
      <w:iCs/>
      <w:smallCaps/>
      <w:strike w:val="0"/>
      <w:color w:val="000000"/>
      <w:spacing w:val="-4"/>
      <w:w w:val="100"/>
      <w:position w:val="0"/>
      <w:sz w:val="16"/>
      <w:szCs w:val="16"/>
      <w:u w:val="none"/>
      <w:shd w:val="clear" w:color="auto" w:fill="FFFFFF"/>
      <w:lang w:val="sk-SK" w:eastAsia="sk-SK" w:bidi="sk-SK"/>
    </w:rPr>
  </w:style>
  <w:style w:type="character" w:customStyle="1" w:styleId="Zkladntext10bodovRiadkovanie0ptExact">
    <w:name w:val="Základný text + 10 bodov;Riadkovanie 0 pt Exact"/>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sk-SK" w:eastAsia="sk-SK" w:bidi="sk-SK"/>
    </w:rPr>
  </w:style>
  <w:style w:type="character" w:customStyle="1" w:styleId="Zkladntext330">
    <w:name w:val="Základný text (33)_"/>
    <w:basedOn w:val="Predvolenpsmoodseku"/>
    <w:rsid w:val="00473F89"/>
    <w:rPr>
      <w:rFonts w:ascii="Times New Roman" w:eastAsia="Times New Roman" w:hAnsi="Times New Roman" w:cs="Times New Roman"/>
      <w:b w:val="0"/>
      <w:bCs w:val="0"/>
      <w:i w:val="0"/>
      <w:iCs w:val="0"/>
      <w:smallCaps w:val="0"/>
      <w:strike w:val="0"/>
      <w:sz w:val="38"/>
      <w:szCs w:val="38"/>
      <w:u w:val="none"/>
    </w:rPr>
  </w:style>
  <w:style w:type="character" w:customStyle="1" w:styleId="Zkladntext3325bodovKurzvaRiadkovanie0pt">
    <w:name w:val="Základný text (33) + 25 bodov;Kurzíva;Riadkovanie 0 pt"/>
    <w:basedOn w:val="Zkladntext330"/>
    <w:rsid w:val="00473F89"/>
    <w:rPr>
      <w:rFonts w:ascii="Times New Roman" w:eastAsia="Times New Roman" w:hAnsi="Times New Roman" w:cs="Times New Roman"/>
      <w:b w:val="0"/>
      <w:bCs w:val="0"/>
      <w:i/>
      <w:iCs/>
      <w:smallCaps w:val="0"/>
      <w:strike w:val="0"/>
      <w:color w:val="000000"/>
      <w:spacing w:val="-10"/>
      <w:w w:val="100"/>
      <w:position w:val="0"/>
      <w:sz w:val="50"/>
      <w:szCs w:val="50"/>
      <w:u w:val="none"/>
      <w:lang w:val="sk-SK" w:eastAsia="sk-SK" w:bidi="sk-SK"/>
    </w:rPr>
  </w:style>
  <w:style w:type="character" w:customStyle="1" w:styleId="ZkladntextArialNarrow4bodov">
    <w:name w:val="Základný text + Arial Narrow;4 bodov"/>
    <w:basedOn w:val="Zkladntext"/>
    <w:rsid w:val="00473F89"/>
    <w:rPr>
      <w:rFonts w:ascii="Arial Narrow" w:eastAsia="Arial Narrow" w:hAnsi="Arial Narrow" w:cs="Arial Narrow"/>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75bodovTun">
    <w:name w:val="Základný text + 7;5 bodov;Tučné"/>
    <w:basedOn w:val="Zkladntext"/>
    <w:rsid w:val="00473F89"/>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sk-SK" w:eastAsia="sk-SK" w:bidi="sk-SK"/>
    </w:rPr>
  </w:style>
  <w:style w:type="character" w:customStyle="1" w:styleId="Nzovtabuky6">
    <w:name w:val="Názov tabuľky (6)_"/>
    <w:basedOn w:val="Predvolenpsmoodseku"/>
    <w:link w:val="Nzovtabuky60"/>
    <w:rsid w:val="00473F89"/>
    <w:rPr>
      <w:rFonts w:ascii="Times New Roman" w:eastAsia="Times New Roman" w:hAnsi="Times New Roman" w:cs="Times New Roman"/>
      <w:sz w:val="23"/>
      <w:szCs w:val="23"/>
      <w:shd w:val="clear" w:color="auto" w:fill="FFFFFF"/>
    </w:rPr>
  </w:style>
  <w:style w:type="paragraph" w:customStyle="1" w:styleId="Nzovtabuky60">
    <w:name w:val="Názov tabuľky (6)"/>
    <w:basedOn w:val="Normlny"/>
    <w:link w:val="Nzovtabuky6"/>
    <w:rsid w:val="00473F89"/>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ZkladntextCandara4bodov">
    <w:name w:val="Základný text + Candara;4 bodov"/>
    <w:basedOn w:val="Zkladntext"/>
    <w:rsid w:val="00473F89"/>
    <w:rPr>
      <w:rFonts w:ascii="Candara" w:eastAsia="Candara" w:hAnsi="Candara" w:cs="Candara"/>
      <w:b w:val="0"/>
      <w:bCs w:val="0"/>
      <w:i w:val="0"/>
      <w:iCs w:val="0"/>
      <w:smallCaps w:val="0"/>
      <w:strike w:val="0"/>
      <w:color w:val="000000"/>
      <w:spacing w:val="0"/>
      <w:w w:val="100"/>
      <w:position w:val="0"/>
      <w:sz w:val="8"/>
      <w:szCs w:val="8"/>
      <w:u w:val="none"/>
      <w:shd w:val="clear" w:color="auto" w:fill="FFFFFF"/>
      <w:lang w:val="sk-SK" w:eastAsia="sk-SK" w:bidi="sk-SK"/>
    </w:rPr>
  </w:style>
  <w:style w:type="character" w:customStyle="1" w:styleId="Zkladntext115bodov">
    <w:name w:val="Základný text + 11;5 bodov"/>
    <w:basedOn w:val="Zkladntext"/>
    <w:rsid w:val="00473F89"/>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sk-SK" w:eastAsia="sk-SK" w:bidi="sk-SK"/>
    </w:rPr>
  </w:style>
  <w:style w:type="character" w:customStyle="1" w:styleId="Zkladntext4bodovKurzvaRiadkovanie-1pt">
    <w:name w:val="Základný text + 4 bodov;Kurzíva;Riadkovanie -1 pt"/>
    <w:basedOn w:val="Zkladntext"/>
    <w:rsid w:val="00473F89"/>
    <w:rPr>
      <w:rFonts w:ascii="Times New Roman" w:eastAsia="Times New Roman" w:hAnsi="Times New Roman" w:cs="Times New Roman"/>
      <w:b w:val="0"/>
      <w:bCs w:val="0"/>
      <w:i/>
      <w:iCs/>
      <w:smallCaps w:val="0"/>
      <w:strike w:val="0"/>
      <w:color w:val="000000"/>
      <w:spacing w:val="-20"/>
      <w:w w:val="100"/>
      <w:position w:val="0"/>
      <w:sz w:val="8"/>
      <w:szCs w:val="8"/>
      <w:u w:val="none"/>
      <w:shd w:val="clear" w:color="auto" w:fill="FFFFFF"/>
      <w:lang w:val="sk-SK" w:eastAsia="sk-SK" w:bidi="sk-SK"/>
    </w:rPr>
  </w:style>
  <w:style w:type="character" w:customStyle="1" w:styleId="ZkladntextCourierNew65bodovKurzva">
    <w:name w:val="Základný text + Courier New;6;5 bodov;Kurzíva"/>
    <w:basedOn w:val="Zkladntext"/>
    <w:rsid w:val="00473F89"/>
    <w:rPr>
      <w:rFonts w:ascii="Courier New" w:eastAsia="Courier New" w:hAnsi="Courier New" w:cs="Courier New"/>
      <w:b w:val="0"/>
      <w:bCs w:val="0"/>
      <w:i/>
      <w:iCs/>
      <w:smallCaps w:val="0"/>
      <w:strike w:val="0"/>
      <w:color w:val="000000"/>
      <w:spacing w:val="0"/>
      <w:w w:val="100"/>
      <w:position w:val="0"/>
      <w:sz w:val="13"/>
      <w:szCs w:val="13"/>
      <w:u w:val="none"/>
      <w:shd w:val="clear" w:color="auto" w:fill="FFFFFF"/>
      <w:lang w:val="sk-SK" w:eastAsia="sk-SK" w:bidi="sk-SK"/>
    </w:rPr>
  </w:style>
  <w:style w:type="character" w:customStyle="1" w:styleId="ZkladntextMicrosoftSansSerif45bodov">
    <w:name w:val="Základný text + Microsoft Sans Serif;4;5 bodov"/>
    <w:basedOn w:val="Zkladntext"/>
    <w:rsid w:val="00473F89"/>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shd w:val="clear" w:color="auto" w:fill="FFFFFF"/>
      <w:lang w:val="sk-SK" w:eastAsia="sk-SK" w:bidi="sk-SK"/>
    </w:rPr>
  </w:style>
  <w:style w:type="character" w:customStyle="1" w:styleId="ZkladntextCenturyGothic95bodov">
    <w:name w:val="Základný text + Century Gothic;9;5 bodov"/>
    <w:basedOn w:val="Zkladntext"/>
    <w:rsid w:val="00473F89"/>
    <w:rPr>
      <w:rFonts w:ascii="Century Gothic" w:eastAsia="Century Gothic" w:hAnsi="Century Gothic" w:cs="Century Gothic"/>
      <w:b w:val="0"/>
      <w:bCs w:val="0"/>
      <w:i w:val="0"/>
      <w:iCs w:val="0"/>
      <w:smallCaps w:val="0"/>
      <w:strike w:val="0"/>
      <w:color w:val="000000"/>
      <w:spacing w:val="0"/>
      <w:w w:val="100"/>
      <w:position w:val="0"/>
      <w:sz w:val="19"/>
      <w:szCs w:val="19"/>
      <w:u w:val="none"/>
      <w:shd w:val="clear" w:color="auto" w:fill="FFFFFF"/>
      <w:lang w:val="sk-SK" w:eastAsia="sk-SK" w:bidi="sk-SK"/>
    </w:rPr>
  </w:style>
  <w:style w:type="paragraph" w:styleId="Textbubliny">
    <w:name w:val="Balloon Text"/>
    <w:basedOn w:val="Normlny"/>
    <w:link w:val="TextbublinyChar"/>
    <w:uiPriority w:val="99"/>
    <w:semiHidden/>
    <w:unhideWhenUsed/>
    <w:rsid w:val="00473F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73F89"/>
    <w:rPr>
      <w:rFonts w:ascii="Tahoma" w:hAnsi="Tahoma" w:cs="Tahoma"/>
      <w:sz w:val="16"/>
      <w:szCs w:val="16"/>
    </w:rPr>
  </w:style>
  <w:style w:type="paragraph" w:styleId="Pta">
    <w:name w:val="footer"/>
    <w:basedOn w:val="Normlny"/>
    <w:link w:val="PtaChar"/>
    <w:uiPriority w:val="99"/>
    <w:unhideWhenUsed/>
    <w:rsid w:val="00473F89"/>
    <w:pPr>
      <w:tabs>
        <w:tab w:val="center" w:pos="4536"/>
        <w:tab w:val="right" w:pos="9072"/>
      </w:tabs>
      <w:spacing w:after="0" w:line="240" w:lineRule="auto"/>
    </w:pPr>
  </w:style>
  <w:style w:type="character" w:customStyle="1" w:styleId="PtaChar">
    <w:name w:val="Päta Char"/>
    <w:basedOn w:val="Predvolenpsmoodseku"/>
    <w:link w:val="Pta"/>
    <w:uiPriority w:val="99"/>
    <w:rsid w:val="00473F89"/>
  </w:style>
  <w:style w:type="paragraph" w:styleId="Hlavika">
    <w:name w:val="header"/>
    <w:basedOn w:val="Normlny"/>
    <w:link w:val="HlavikaChar"/>
    <w:uiPriority w:val="99"/>
    <w:unhideWhenUsed/>
    <w:rsid w:val="00473F8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73F89"/>
  </w:style>
  <w:style w:type="character" w:styleId="Textzstupnhosymbolu">
    <w:name w:val="Placeholder Text"/>
    <w:basedOn w:val="Predvolenpsmoodseku"/>
    <w:uiPriority w:val="99"/>
    <w:semiHidden/>
    <w:rsid w:val="00134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6428">
      <w:bodyDiv w:val="1"/>
      <w:marLeft w:val="0"/>
      <w:marRight w:val="0"/>
      <w:marTop w:val="0"/>
      <w:marBottom w:val="0"/>
      <w:divBdr>
        <w:top w:val="none" w:sz="0" w:space="0" w:color="auto"/>
        <w:left w:val="none" w:sz="0" w:space="0" w:color="auto"/>
        <w:bottom w:val="none" w:sz="0" w:space="0" w:color="auto"/>
        <w:right w:val="none" w:sz="0" w:space="0" w:color="auto"/>
      </w:divBdr>
    </w:div>
    <w:div w:id="3921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AD50C-9F68-4168-8292-D7CBFB1E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56</Pages>
  <Words>16761</Words>
  <Characters>95540</Characters>
  <Application>Microsoft Office Word</Application>
  <DocSecurity>0</DocSecurity>
  <Lines>796</Lines>
  <Paragraphs>224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Henrieta Mihalikova</dc:creator>
  <cp:keywords/>
  <dc:description/>
  <cp:lastModifiedBy>BRIDGE-Henrieta Mihaliková</cp:lastModifiedBy>
  <cp:revision>8</cp:revision>
  <dcterms:created xsi:type="dcterms:W3CDTF">2015-09-23T00:14:00Z</dcterms:created>
  <dcterms:modified xsi:type="dcterms:W3CDTF">2015-09-24T09:19:00Z</dcterms:modified>
</cp:coreProperties>
</file>