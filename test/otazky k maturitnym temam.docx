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977" w:rsidRDefault="00AA3ADF" w:rsidP="0024277B">
      <w:pPr>
        <w:pStyle w:val="Odsekzoznamu"/>
        <w:jc w:val="center"/>
        <w:rPr>
          <w:rFonts w:ascii="Arial" w:hAnsi="Arial" w:cs="Arial"/>
          <w:b/>
          <w:sz w:val="36"/>
          <w:szCs w:val="36"/>
          <w:lang w:val="en-GB"/>
        </w:rPr>
        <w:pPrChange w:id="0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  <w:r w:rsidRPr="00974306">
        <w:rPr>
          <w:rFonts w:ascii="Arial" w:hAnsi="Arial" w:cs="Arial"/>
          <w:b/>
          <w:sz w:val="36"/>
          <w:szCs w:val="36"/>
          <w:lang w:val="en-GB"/>
        </w:rPr>
        <w:t>FAMILY</w:t>
      </w:r>
    </w:p>
    <w:p w:rsidR="00974306" w:rsidRPr="00974306" w:rsidRDefault="00974306" w:rsidP="00974306">
      <w:pPr>
        <w:pStyle w:val="Odsekzoznamu"/>
        <w:rPr>
          <w:rFonts w:ascii="Arial" w:hAnsi="Arial" w:cs="Arial"/>
          <w:b/>
          <w:sz w:val="36"/>
          <w:szCs w:val="36"/>
          <w:lang w:val="en-GB"/>
        </w:rPr>
      </w:pPr>
    </w:p>
    <w:p w:rsidR="00490132" w:rsidRPr="00EE73C5" w:rsidRDefault="00490132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How would you </w:t>
      </w:r>
      <w:r w:rsidRPr="00EE73C5">
        <w:rPr>
          <w:rFonts w:ascii="Arial" w:hAnsi="Arial" w:cs="Arial"/>
          <w:b/>
          <w:sz w:val="24"/>
          <w:szCs w:val="24"/>
          <w:lang w:val="en-GB"/>
          <w:rPrChange w:id="3" w:author="HP" w:date="2022-08-16T11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define the word „family</w:t>
      </w:r>
      <w:r w:rsidRPr="00EE73C5">
        <w:rPr>
          <w:rFonts w:ascii="Arial" w:hAnsi="Arial" w:cs="Arial"/>
          <w:sz w:val="24"/>
          <w:szCs w:val="24"/>
          <w:lang w:val="en-GB"/>
          <w:rPrChange w:id="4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“?</w:t>
      </w:r>
    </w:p>
    <w:p w:rsidR="00490132" w:rsidRPr="00EE73C5" w:rsidRDefault="00490132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does family mean to you?</w:t>
      </w:r>
    </w:p>
    <w:p w:rsidR="009630C1" w:rsidRPr="00EE73C5" w:rsidRDefault="009630C1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Name all members of your family.</w:t>
      </w:r>
    </w:p>
    <w:p w:rsidR="00490132" w:rsidRPr="00EE73C5" w:rsidRDefault="00490132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makes a happy functional family?</w:t>
      </w:r>
    </w:p>
    <w:p w:rsidR="00C55530" w:rsidRPr="00EE73C5" w:rsidRDefault="00C55530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Which types of </w:t>
      </w:r>
      <w:r w:rsidRPr="00EE73C5">
        <w:rPr>
          <w:rFonts w:ascii="Arial" w:hAnsi="Arial" w:cs="Arial"/>
          <w:b/>
          <w:sz w:val="24"/>
          <w:szCs w:val="24"/>
          <w:lang w:val="en-GB"/>
          <w:rPrChange w:id="13" w:author="HP" w:date="2022-08-16T11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family structures</w:t>
      </w:r>
      <w:r w:rsidRPr="00EE73C5">
        <w:rPr>
          <w:rFonts w:ascii="Arial" w:hAnsi="Arial" w:cs="Arial"/>
          <w:sz w:val="24"/>
          <w:szCs w:val="24"/>
          <w:lang w:val="en-GB"/>
          <w:rPrChange w:id="14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do you know? </w:t>
      </w:r>
    </w:p>
    <w:p w:rsidR="00D50D07" w:rsidRPr="00EE73C5" w:rsidRDefault="00D50D07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Compare nuclear family with an extended family. </w:t>
      </w:r>
    </w:p>
    <w:p w:rsidR="0024277B" w:rsidRDefault="00C31619" w:rsidP="00974306">
      <w:pPr>
        <w:pStyle w:val="Odsekzoznamu"/>
        <w:numPr>
          <w:ilvl w:val="0"/>
          <w:numId w:val="22"/>
        </w:numPr>
        <w:rPr>
          <w:ins w:id="17" w:author="HP" w:date="2022-08-22T07:26:00Z"/>
          <w:rFonts w:ascii="Arial" w:hAnsi="Arial" w:cs="Arial"/>
          <w:sz w:val="24"/>
          <w:szCs w:val="24"/>
          <w:lang w:val="en-GB"/>
        </w:rPr>
      </w:pPr>
      <w:r w:rsidRPr="00EE73C5">
        <w:rPr>
          <w:rFonts w:ascii="Arial" w:hAnsi="Arial" w:cs="Arial"/>
          <w:sz w:val="24"/>
          <w:szCs w:val="24"/>
          <w:lang w:val="en-GB"/>
          <w:rPrChange w:id="1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Think about the advantages and disadvantages of:</w:t>
      </w:r>
    </w:p>
    <w:p w:rsidR="00C31619" w:rsidRPr="00EE73C5" w:rsidDel="0024277B" w:rsidRDefault="00C31619" w:rsidP="0024277B">
      <w:pPr>
        <w:pStyle w:val="Odsekzoznamu"/>
        <w:rPr>
          <w:del w:id="19" w:author="HP" w:date="2022-08-22T07:26:00Z"/>
          <w:rFonts w:ascii="Arial" w:hAnsi="Arial" w:cs="Arial"/>
          <w:sz w:val="24"/>
          <w:szCs w:val="24"/>
          <w:lang w:val="en-GB"/>
          <w:rPrChange w:id="20" w:author="HP" w:date="2022-08-16T11:56:00Z">
            <w:rPr>
              <w:del w:id="21" w:author="HP" w:date="2022-08-22T07:26:00Z"/>
              <w:rFonts w:ascii="Arial" w:hAnsi="Arial" w:cs="Arial"/>
              <w:sz w:val="28"/>
              <w:szCs w:val="28"/>
              <w:lang w:val="en-GB"/>
            </w:rPr>
          </w:rPrChange>
        </w:rPr>
        <w:pPrChange w:id="22" w:author="HP" w:date="2022-08-22T07:26:00Z">
          <w:pPr>
            <w:pStyle w:val="Odsekzoznamu"/>
            <w:numPr>
              <w:numId w:val="22"/>
            </w:numPr>
            <w:ind w:hanging="360"/>
          </w:pPr>
        </w:pPrChange>
      </w:pPr>
      <w:r w:rsidRPr="00EE73C5">
        <w:rPr>
          <w:rFonts w:ascii="Arial" w:hAnsi="Arial" w:cs="Arial"/>
          <w:sz w:val="24"/>
          <w:szCs w:val="24"/>
          <w:lang w:val="en-GB"/>
          <w:rPrChange w:id="23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</w:t>
      </w:r>
      <w:proofErr w:type="gramStart"/>
      <w:r w:rsidRPr="00EE73C5">
        <w:rPr>
          <w:rFonts w:ascii="Arial" w:hAnsi="Arial" w:cs="Arial"/>
          <w:sz w:val="24"/>
          <w:szCs w:val="24"/>
          <w:lang w:val="en-GB"/>
          <w:rPrChange w:id="24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a</w:t>
      </w:r>
      <w:proofErr w:type="gramEnd"/>
      <w:r w:rsidRPr="00EE73C5">
        <w:rPr>
          <w:rFonts w:ascii="Arial" w:hAnsi="Arial" w:cs="Arial"/>
          <w:sz w:val="24"/>
          <w:szCs w:val="24"/>
          <w:lang w:val="en-GB"/>
          <w:rPrChange w:id="2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/</w:t>
      </w:r>
      <w:ins w:id="26" w:author="HP" w:date="2022-08-22T07:26:00Z">
        <w:r w:rsidR="0024277B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r w:rsidRPr="00EE73C5">
        <w:rPr>
          <w:rFonts w:ascii="Arial" w:hAnsi="Arial" w:cs="Arial"/>
          <w:sz w:val="24"/>
          <w:szCs w:val="24"/>
          <w:lang w:val="en-GB"/>
          <w:rPrChange w:id="2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coming from a big </w:t>
      </w:r>
    </w:p>
    <w:p w:rsidR="00C31619" w:rsidRPr="00EE73C5" w:rsidRDefault="00C31619" w:rsidP="00C31619">
      <w:pPr>
        <w:pStyle w:val="Odsekzoznamu"/>
        <w:rPr>
          <w:rFonts w:ascii="Arial" w:hAnsi="Arial" w:cs="Arial"/>
          <w:sz w:val="24"/>
          <w:szCs w:val="24"/>
          <w:lang w:val="en-GB"/>
          <w:rPrChange w:id="2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del w:id="29" w:author="HP" w:date="2022-08-22T07:26:00Z">
        <w:r w:rsidRPr="00EE73C5" w:rsidDel="0024277B">
          <w:rPr>
            <w:rFonts w:ascii="Arial" w:hAnsi="Arial" w:cs="Arial"/>
            <w:sz w:val="24"/>
            <w:szCs w:val="24"/>
            <w:lang w:val="en-GB"/>
            <w:rPrChange w:id="30" w:author="HP" w:date="2022-08-16T11:5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         f</w:delText>
        </w:r>
      </w:del>
      <w:proofErr w:type="gramStart"/>
      <w:ins w:id="31" w:author="HP" w:date="2022-08-22T07:26:00Z">
        <w:r w:rsidR="0024277B">
          <w:rPr>
            <w:rFonts w:ascii="Arial" w:hAnsi="Arial" w:cs="Arial"/>
            <w:sz w:val="24"/>
            <w:szCs w:val="24"/>
            <w:lang w:val="en-GB"/>
          </w:rPr>
          <w:t>f</w:t>
        </w:r>
      </w:ins>
      <w:r w:rsidRPr="00EE73C5">
        <w:rPr>
          <w:rFonts w:ascii="Arial" w:hAnsi="Arial" w:cs="Arial"/>
          <w:sz w:val="24"/>
          <w:szCs w:val="24"/>
          <w:lang w:val="en-GB"/>
          <w:rPrChange w:id="3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amily</w:t>
      </w:r>
      <w:proofErr w:type="gramEnd"/>
      <w:ins w:id="33" w:author="HP" w:date="2022-08-22T07:26:00Z">
        <w:r w:rsidR="0024277B">
          <w:rPr>
            <w:rFonts w:ascii="Arial" w:hAnsi="Arial" w:cs="Arial"/>
            <w:sz w:val="24"/>
            <w:szCs w:val="24"/>
            <w:lang w:val="en-GB"/>
          </w:rPr>
          <w:t xml:space="preserve">                    </w:t>
        </w:r>
      </w:ins>
      <w:del w:id="34" w:author="HP" w:date="2022-08-22T07:26:00Z">
        <w:r w:rsidRPr="00EE73C5" w:rsidDel="0024277B">
          <w:rPr>
            <w:rFonts w:ascii="Arial" w:hAnsi="Arial" w:cs="Arial"/>
            <w:sz w:val="24"/>
            <w:szCs w:val="24"/>
            <w:lang w:val="en-GB"/>
            <w:rPrChange w:id="35" w:author="HP" w:date="2022-08-16T11:5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,</w:delText>
        </w:r>
      </w:del>
      <w:r w:rsidRPr="00EE73C5">
        <w:rPr>
          <w:rFonts w:ascii="Arial" w:hAnsi="Arial" w:cs="Arial"/>
          <w:sz w:val="24"/>
          <w:szCs w:val="24"/>
          <w:lang w:val="en-GB"/>
          <w:rPrChange w:id="3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/b/ being an only child.</w:t>
      </w:r>
    </w:p>
    <w:p w:rsidR="00D50D07" w:rsidRPr="00EE73C5" w:rsidRDefault="00D50D07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3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3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is the difference between divorced and separated couples?</w:t>
      </w:r>
    </w:p>
    <w:p w:rsidR="00D50D07" w:rsidRPr="00EE73C5" w:rsidRDefault="00D50D07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3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4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is your opinion on registered partnerships?</w:t>
      </w:r>
    </w:p>
    <w:p w:rsidR="00C55530" w:rsidRPr="00EE73C5" w:rsidRDefault="00C55530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4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4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are the basic </w:t>
      </w:r>
      <w:r w:rsidRPr="00EE73C5">
        <w:rPr>
          <w:rFonts w:ascii="Arial" w:hAnsi="Arial" w:cs="Arial"/>
          <w:b/>
          <w:sz w:val="24"/>
          <w:szCs w:val="24"/>
          <w:lang w:val="en-GB"/>
          <w:rPrChange w:id="43" w:author="HP" w:date="2022-08-16T11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functions</w:t>
      </w:r>
      <w:r w:rsidRPr="00EE73C5">
        <w:rPr>
          <w:rFonts w:ascii="Arial" w:hAnsi="Arial" w:cs="Arial"/>
          <w:sz w:val="24"/>
          <w:szCs w:val="24"/>
          <w:lang w:val="en-GB"/>
          <w:rPrChange w:id="44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of a family? </w:t>
      </w:r>
    </w:p>
    <w:p w:rsidR="00C55530" w:rsidRPr="00EE73C5" w:rsidRDefault="00C55530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4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4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are the </w:t>
      </w:r>
      <w:r w:rsidRPr="00EE73C5">
        <w:rPr>
          <w:rFonts w:ascii="Arial" w:hAnsi="Arial" w:cs="Arial"/>
          <w:b/>
          <w:sz w:val="24"/>
          <w:szCs w:val="24"/>
          <w:lang w:val="en-GB"/>
          <w:rPrChange w:id="47" w:author="HP" w:date="2022-08-16T11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roles</w:t>
      </w:r>
      <w:r w:rsidRPr="00EE73C5">
        <w:rPr>
          <w:rFonts w:ascii="Arial" w:hAnsi="Arial" w:cs="Arial"/>
          <w:sz w:val="24"/>
          <w:szCs w:val="24"/>
          <w:lang w:val="en-GB"/>
          <w:rPrChange w:id="4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of the parents and children within a family</w:t>
      </w:r>
      <w:ins w:id="49" w:author="HP" w:date="2022-08-22T07:27:00Z">
        <w:r w:rsidR="0024277B">
          <w:rPr>
            <w:rFonts w:ascii="Arial" w:hAnsi="Arial" w:cs="Arial"/>
            <w:sz w:val="24"/>
            <w:szCs w:val="24"/>
            <w:lang w:val="en-GB"/>
          </w:rPr>
          <w:t>?</w:t>
        </w:r>
      </w:ins>
      <w:del w:id="50" w:author="HP" w:date="2022-08-22T07:27:00Z">
        <w:r w:rsidRPr="00EE73C5" w:rsidDel="0024277B">
          <w:rPr>
            <w:rFonts w:ascii="Arial" w:hAnsi="Arial" w:cs="Arial"/>
            <w:sz w:val="24"/>
            <w:szCs w:val="24"/>
            <w:lang w:val="en-GB"/>
            <w:rPrChange w:id="51" w:author="HP" w:date="2022-08-16T11:5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.</w:delText>
        </w:r>
      </w:del>
      <w:r w:rsidRPr="00EE73C5">
        <w:rPr>
          <w:rFonts w:ascii="Arial" w:hAnsi="Arial" w:cs="Arial"/>
          <w:sz w:val="24"/>
          <w:szCs w:val="24"/>
          <w:lang w:val="en-GB"/>
          <w:rPrChange w:id="5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</w:t>
      </w:r>
    </w:p>
    <w:p w:rsidR="00BE5D1C" w:rsidRPr="00EE73C5" w:rsidRDefault="00BE5D1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53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4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are your </w:t>
      </w:r>
      <w:r w:rsidRPr="00EE73C5">
        <w:rPr>
          <w:rFonts w:ascii="Arial" w:hAnsi="Arial" w:cs="Arial"/>
          <w:b/>
          <w:sz w:val="24"/>
          <w:szCs w:val="24"/>
          <w:lang w:val="en-GB"/>
          <w:rPrChange w:id="55" w:author="HP" w:date="2022-08-16T11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responsibilities</w:t>
      </w:r>
      <w:r w:rsidRPr="00EE73C5">
        <w:rPr>
          <w:rFonts w:ascii="Arial" w:hAnsi="Arial" w:cs="Arial"/>
          <w:sz w:val="24"/>
          <w:szCs w:val="24"/>
          <w:lang w:val="en-GB"/>
          <w:rPrChange w:id="5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in your family? </w:t>
      </w:r>
    </w:p>
    <w:p w:rsidR="00BE5D1C" w:rsidRPr="00EE73C5" w:rsidRDefault="00BE5D1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5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other responsibilities in the family are necessary?</w:t>
      </w:r>
    </w:p>
    <w:p w:rsidR="00490132" w:rsidRPr="00EE73C5" w:rsidRDefault="00C55530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5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Compare your and your parents' rights and duties. </w:t>
      </w:r>
    </w:p>
    <w:p w:rsidR="00FD1C9E" w:rsidRPr="00EE73C5" w:rsidRDefault="00FD1C9E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6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How did the responsibilities of men and women change over the years?</w:t>
      </w:r>
    </w:p>
    <w:p w:rsidR="00BE5D1C" w:rsidRPr="00EE73C5" w:rsidRDefault="00BE5D1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63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4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Do you share the responsibilities in your </w:t>
      </w:r>
      <w:r w:rsidR="00FD1C9E" w:rsidRPr="00EE73C5">
        <w:rPr>
          <w:rFonts w:ascii="Arial" w:hAnsi="Arial" w:cs="Arial"/>
          <w:sz w:val="24"/>
          <w:szCs w:val="24"/>
          <w:lang w:val="en-GB"/>
          <w:rPrChange w:id="6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household</w:t>
      </w:r>
      <w:r w:rsidRPr="00EE73C5">
        <w:rPr>
          <w:rFonts w:ascii="Arial" w:hAnsi="Arial" w:cs="Arial"/>
          <w:sz w:val="24"/>
          <w:szCs w:val="24"/>
          <w:lang w:val="en-GB"/>
          <w:rPrChange w:id="6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?</w:t>
      </w:r>
      <w:r w:rsidR="00D50D07" w:rsidRPr="00EE73C5">
        <w:rPr>
          <w:rFonts w:ascii="Arial" w:hAnsi="Arial" w:cs="Arial"/>
          <w:sz w:val="24"/>
          <w:szCs w:val="24"/>
          <w:lang w:val="en-GB"/>
          <w:rPrChange w:id="6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How?</w:t>
      </w:r>
    </w:p>
    <w:p w:rsidR="00BE5D1C" w:rsidRPr="00EE73C5" w:rsidRDefault="00BE5D1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6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Name different </w:t>
      </w:r>
      <w:r w:rsidRPr="00EE73C5">
        <w:rPr>
          <w:rFonts w:ascii="Arial" w:hAnsi="Arial" w:cs="Arial"/>
          <w:b/>
          <w:sz w:val="24"/>
          <w:szCs w:val="24"/>
          <w:lang w:val="en-GB"/>
          <w:rPrChange w:id="70" w:author="HP" w:date="2022-08-16T11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types of parents</w:t>
      </w:r>
      <w:r w:rsidRPr="00EE73C5">
        <w:rPr>
          <w:rFonts w:ascii="Arial" w:hAnsi="Arial" w:cs="Arial"/>
          <w:sz w:val="24"/>
          <w:szCs w:val="24"/>
          <w:lang w:val="en-GB"/>
          <w:rPrChange w:id="7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?</w:t>
      </w:r>
    </w:p>
    <w:p w:rsidR="00FD1C9E" w:rsidRPr="00EE73C5" w:rsidRDefault="00FD1C9E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7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73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is better - to have liberal or over-caring parents?</w:t>
      </w:r>
    </w:p>
    <w:p w:rsidR="00BE5D1C" w:rsidRPr="00EE73C5" w:rsidRDefault="00BE5D1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74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7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kind of parent would you like to become? Why?</w:t>
      </w:r>
    </w:p>
    <w:p w:rsidR="00490132" w:rsidRPr="00EE73C5" w:rsidRDefault="00490132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7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7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Were parents in the past different?</w:t>
      </w:r>
    </w:p>
    <w:p w:rsidR="00BE5D1C" w:rsidRPr="00EE73C5" w:rsidRDefault="00BE5D1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7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7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Were responsibilities of family members different in the past? </w:t>
      </w:r>
    </w:p>
    <w:p w:rsidR="00D50D07" w:rsidRPr="00EE73C5" w:rsidRDefault="00D50D07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8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8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Describe your parents.</w:t>
      </w:r>
    </w:p>
    <w:p w:rsidR="00D50D07" w:rsidRPr="00EE73C5" w:rsidRDefault="00D50D07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8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83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Have you got </w:t>
      </w:r>
      <w:r w:rsidRPr="00EE73C5">
        <w:rPr>
          <w:rFonts w:ascii="Arial" w:hAnsi="Arial" w:cs="Arial"/>
          <w:b/>
          <w:sz w:val="24"/>
          <w:szCs w:val="24"/>
          <w:lang w:val="en-GB"/>
          <w:rPrChange w:id="84" w:author="HP" w:date="2022-08-16T11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siblings</w:t>
      </w:r>
      <w:r w:rsidRPr="00EE73C5">
        <w:rPr>
          <w:rFonts w:ascii="Arial" w:hAnsi="Arial" w:cs="Arial"/>
          <w:sz w:val="24"/>
          <w:szCs w:val="24"/>
          <w:lang w:val="en-GB"/>
          <w:rPrChange w:id="8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? Describe them. </w:t>
      </w:r>
    </w:p>
    <w:p w:rsidR="00D50D07" w:rsidRPr="00EE73C5" w:rsidRDefault="00D50D07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8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8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are pros and cons of an only child?</w:t>
      </w:r>
    </w:p>
    <w:p w:rsidR="00D50D07" w:rsidRPr="00EE73C5" w:rsidRDefault="00D50D07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8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8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are pros and cons of having many siblings?</w:t>
      </w:r>
    </w:p>
    <w:p w:rsidR="00C55530" w:rsidRPr="00EE73C5" w:rsidRDefault="00C55530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9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9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How would you define the term </w:t>
      </w:r>
      <w:r w:rsidRPr="00EE73C5">
        <w:rPr>
          <w:rFonts w:ascii="Arial" w:hAnsi="Arial" w:cs="Arial"/>
          <w:b/>
          <w:sz w:val="24"/>
          <w:szCs w:val="24"/>
          <w:lang w:val="en-GB"/>
          <w:rPrChange w:id="92" w:author="HP" w:date="2022-08-16T11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“generation gap”?</w:t>
      </w:r>
    </w:p>
    <w:p w:rsidR="00D50D07" w:rsidRPr="00EE73C5" w:rsidRDefault="00D50D07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93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94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Have you got </w:t>
      </w:r>
      <w:r w:rsidR="009F57CC" w:rsidRPr="00EE73C5">
        <w:rPr>
          <w:rFonts w:ascii="Arial" w:hAnsi="Arial" w:cs="Arial"/>
          <w:sz w:val="24"/>
          <w:szCs w:val="24"/>
          <w:lang w:val="en-GB"/>
          <w:rPrChange w:id="9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grandparents</w:t>
      </w:r>
      <w:r w:rsidRPr="00EE73C5">
        <w:rPr>
          <w:rFonts w:ascii="Arial" w:hAnsi="Arial" w:cs="Arial"/>
          <w:sz w:val="24"/>
          <w:szCs w:val="24"/>
          <w:lang w:val="en-GB"/>
          <w:rPrChange w:id="9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?</w:t>
      </w:r>
      <w:r w:rsidR="009F57CC" w:rsidRPr="00EE73C5">
        <w:rPr>
          <w:rFonts w:ascii="Arial" w:hAnsi="Arial" w:cs="Arial"/>
          <w:sz w:val="24"/>
          <w:szCs w:val="24"/>
          <w:lang w:val="en-GB"/>
          <w:rPrChange w:id="9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Describe them. </w:t>
      </w:r>
    </w:p>
    <w:p w:rsidR="009F57CC" w:rsidRPr="00EE73C5" w:rsidRDefault="009F57C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9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9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How does your family take care of grandparents?</w:t>
      </w:r>
    </w:p>
    <w:p w:rsidR="00FD1C9E" w:rsidRPr="00EE73C5" w:rsidDel="0024277B" w:rsidRDefault="009630C1" w:rsidP="00FD1C9E">
      <w:pPr>
        <w:pStyle w:val="Odsekzoznamu"/>
        <w:numPr>
          <w:ilvl w:val="0"/>
          <w:numId w:val="22"/>
        </w:numPr>
        <w:rPr>
          <w:del w:id="100" w:author="HP" w:date="2022-08-22T07:27:00Z"/>
          <w:rFonts w:ascii="Arial" w:hAnsi="Arial" w:cs="Arial"/>
          <w:sz w:val="24"/>
          <w:szCs w:val="24"/>
          <w:lang w:val="en-GB"/>
          <w:rPrChange w:id="101" w:author="HP" w:date="2022-08-16T11:56:00Z">
            <w:rPr>
              <w:del w:id="102" w:author="HP" w:date="2022-08-22T07:27:00Z"/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24277B">
        <w:rPr>
          <w:rFonts w:ascii="Arial" w:hAnsi="Arial" w:cs="Arial"/>
          <w:sz w:val="24"/>
          <w:szCs w:val="24"/>
          <w:lang w:val="en-GB"/>
          <w:rPrChange w:id="103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Do you feel any problems relating generation gap in your family? Give</w:t>
      </w:r>
      <w:ins w:id="104" w:author="HP" w:date="2022-08-22T07:27:00Z">
        <w:r w:rsidR="0024277B" w:rsidRPr="0024277B">
          <w:rPr>
            <w:rFonts w:ascii="Arial" w:hAnsi="Arial" w:cs="Arial"/>
            <w:sz w:val="24"/>
            <w:szCs w:val="24"/>
            <w:lang w:val="en-GB"/>
            <w:rPrChange w:id="105" w:author="HP" w:date="2022-08-22T07:2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</w:t>
        </w:r>
      </w:ins>
      <w:del w:id="106" w:author="HP" w:date="2022-08-22T07:27:00Z">
        <w:r w:rsidRPr="0024277B" w:rsidDel="0024277B">
          <w:rPr>
            <w:rFonts w:ascii="Arial" w:hAnsi="Arial" w:cs="Arial"/>
            <w:sz w:val="24"/>
            <w:szCs w:val="24"/>
            <w:lang w:val="en-GB"/>
            <w:rPrChange w:id="107" w:author="HP" w:date="2022-08-22T07:2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 </w:delText>
        </w:r>
        <w:r w:rsidR="00FD1C9E" w:rsidRPr="0024277B" w:rsidDel="0024277B">
          <w:rPr>
            <w:rFonts w:ascii="Arial" w:hAnsi="Arial" w:cs="Arial"/>
            <w:sz w:val="24"/>
            <w:szCs w:val="24"/>
            <w:lang w:val="en-GB"/>
            <w:rPrChange w:id="108" w:author="HP" w:date="2022-08-22T07:2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         </w:delText>
        </w:r>
      </w:del>
    </w:p>
    <w:p w:rsidR="009630C1" w:rsidRPr="0024277B" w:rsidRDefault="00FD1C9E" w:rsidP="00FD1C9E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09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pPrChange w:id="110" w:author="HP" w:date="2022-08-22T07:27:00Z">
          <w:pPr>
            <w:pStyle w:val="Odsekzoznamu"/>
          </w:pPr>
        </w:pPrChange>
      </w:pPr>
      <w:del w:id="111" w:author="HP" w:date="2022-08-22T07:27:00Z">
        <w:r w:rsidRPr="0024277B" w:rsidDel="0024277B">
          <w:rPr>
            <w:rFonts w:ascii="Arial" w:hAnsi="Arial" w:cs="Arial"/>
            <w:sz w:val="24"/>
            <w:szCs w:val="24"/>
            <w:lang w:val="en-GB"/>
            <w:rPrChange w:id="112" w:author="HP" w:date="2022-08-22T07:2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         </w:delText>
        </w:r>
      </w:del>
      <w:proofErr w:type="gramStart"/>
      <w:r w:rsidR="009F57CC" w:rsidRPr="0024277B">
        <w:rPr>
          <w:rFonts w:ascii="Arial" w:hAnsi="Arial" w:cs="Arial"/>
          <w:sz w:val="24"/>
          <w:szCs w:val="24"/>
          <w:lang w:val="en-GB"/>
          <w:rPrChange w:id="113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an</w:t>
      </w:r>
      <w:proofErr w:type="gramEnd"/>
      <w:r w:rsidR="009F57CC" w:rsidRPr="0024277B">
        <w:rPr>
          <w:rFonts w:ascii="Arial" w:hAnsi="Arial" w:cs="Arial"/>
          <w:sz w:val="24"/>
          <w:szCs w:val="24"/>
          <w:lang w:val="en-GB"/>
          <w:rPrChange w:id="114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</w:t>
      </w:r>
      <w:r w:rsidR="009630C1" w:rsidRPr="0024277B">
        <w:rPr>
          <w:rFonts w:ascii="Arial" w:hAnsi="Arial" w:cs="Arial"/>
          <w:sz w:val="24"/>
          <w:szCs w:val="24"/>
          <w:lang w:val="en-GB"/>
          <w:rPrChange w:id="115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example. </w:t>
      </w:r>
    </w:p>
    <w:p w:rsidR="009F57CC" w:rsidRPr="00EE73C5" w:rsidRDefault="009F57C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1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1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Would you like to live in the house with your grandparents? Why?</w:t>
      </w:r>
    </w:p>
    <w:p w:rsidR="00C55530" w:rsidRPr="00EE73C5" w:rsidRDefault="00C55530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1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1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can children and parents do to overcome the gap between them?</w:t>
      </w:r>
    </w:p>
    <w:p w:rsidR="009F57CC" w:rsidRPr="00EE73C5" w:rsidRDefault="009F57C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2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2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can children and parents learn from their grandparents?</w:t>
      </w:r>
    </w:p>
    <w:p w:rsidR="009F57CC" w:rsidRPr="00EE73C5" w:rsidRDefault="009F57C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2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23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is your opinion when grandparents live in the </w:t>
      </w:r>
      <w:ins w:id="124" w:author="HP" w:date="2022-08-16T14:35:00Z">
        <w:r w:rsidR="00B257B1">
          <w:rPr>
            <w:rFonts w:ascii="Arial" w:hAnsi="Arial" w:cs="Arial"/>
            <w:sz w:val="24"/>
            <w:szCs w:val="24"/>
            <w:lang w:val="en-GB"/>
          </w:rPr>
          <w:t>old people’s homes</w:t>
        </w:r>
      </w:ins>
      <w:del w:id="125" w:author="HP" w:date="2022-08-16T14:35:00Z">
        <w:r w:rsidRPr="00EE73C5" w:rsidDel="00B257B1">
          <w:rPr>
            <w:rFonts w:ascii="Arial" w:hAnsi="Arial" w:cs="Arial"/>
            <w:sz w:val="24"/>
            <w:szCs w:val="24"/>
            <w:lang w:val="en-GB"/>
            <w:rPrChange w:id="126" w:author="HP" w:date="2022-08-16T11:5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home for old people</w:delText>
        </w:r>
      </w:del>
      <w:r w:rsidRPr="00EE73C5">
        <w:rPr>
          <w:rFonts w:ascii="Arial" w:hAnsi="Arial" w:cs="Arial"/>
          <w:sz w:val="24"/>
          <w:szCs w:val="24"/>
          <w:lang w:val="en-GB"/>
          <w:rPrChange w:id="12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?</w:t>
      </w:r>
    </w:p>
    <w:p w:rsidR="00C31619" w:rsidRPr="00EE73C5" w:rsidRDefault="00C31619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2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2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How do people spend their time in retirement? </w:t>
      </w:r>
    </w:p>
    <w:p w:rsidR="00C31619" w:rsidRPr="00EE73C5" w:rsidRDefault="00C31619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3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3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How would you like to spend your time in retirement?</w:t>
      </w:r>
    </w:p>
    <w:p w:rsidR="00C55530" w:rsidRPr="00EE73C5" w:rsidRDefault="00C55530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3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33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are the </w:t>
      </w:r>
      <w:r w:rsidRPr="00EE73C5">
        <w:rPr>
          <w:rFonts w:ascii="Arial" w:hAnsi="Arial" w:cs="Arial"/>
          <w:b/>
          <w:sz w:val="24"/>
          <w:szCs w:val="24"/>
          <w:lang w:val="en-GB"/>
          <w:rPrChange w:id="134" w:author="HP" w:date="2022-08-16T11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occasions of meeting up as a family</w:t>
      </w:r>
      <w:r w:rsidRPr="00EE73C5">
        <w:rPr>
          <w:rFonts w:ascii="Arial" w:hAnsi="Arial" w:cs="Arial"/>
          <w:sz w:val="24"/>
          <w:szCs w:val="24"/>
          <w:lang w:val="en-GB"/>
          <w:rPrChange w:id="13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? </w:t>
      </w:r>
    </w:p>
    <w:p w:rsidR="009630C1" w:rsidRPr="00EE73C5" w:rsidRDefault="009630C1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3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3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common activities have you got within your family?</w:t>
      </w:r>
    </w:p>
    <w:p w:rsidR="00FD1C9E" w:rsidRPr="00EE73C5" w:rsidDel="0024277B" w:rsidRDefault="009630C1" w:rsidP="00FD1C9E">
      <w:pPr>
        <w:pStyle w:val="Odsekzoznamu"/>
        <w:numPr>
          <w:ilvl w:val="0"/>
          <w:numId w:val="22"/>
        </w:numPr>
        <w:rPr>
          <w:del w:id="138" w:author="HP" w:date="2022-08-22T07:27:00Z"/>
          <w:rFonts w:ascii="Arial" w:hAnsi="Arial" w:cs="Arial"/>
          <w:sz w:val="24"/>
          <w:szCs w:val="24"/>
          <w:lang w:val="en-GB"/>
          <w:rPrChange w:id="139" w:author="HP" w:date="2022-08-16T11:56:00Z">
            <w:rPr>
              <w:del w:id="140" w:author="HP" w:date="2022-08-22T07:27:00Z"/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24277B">
        <w:rPr>
          <w:rFonts w:ascii="Arial" w:hAnsi="Arial" w:cs="Arial"/>
          <w:sz w:val="24"/>
          <w:szCs w:val="24"/>
          <w:lang w:val="en-GB"/>
          <w:rPrChange w:id="141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Have you got any special activities on some special occasions (</w:t>
      </w:r>
      <w:r w:rsidR="00FD1C9E" w:rsidRPr="0024277B">
        <w:rPr>
          <w:rFonts w:ascii="Arial" w:hAnsi="Arial" w:cs="Arial"/>
          <w:sz w:val="24"/>
          <w:szCs w:val="24"/>
          <w:lang w:val="en-GB"/>
          <w:rPrChange w:id="142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E</w:t>
      </w:r>
      <w:r w:rsidRPr="0024277B">
        <w:rPr>
          <w:rFonts w:ascii="Arial" w:hAnsi="Arial" w:cs="Arial"/>
          <w:sz w:val="24"/>
          <w:szCs w:val="24"/>
          <w:lang w:val="en-GB"/>
          <w:rPrChange w:id="143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aster, </w:t>
      </w:r>
    </w:p>
    <w:p w:rsidR="009630C1" w:rsidRPr="0024277B" w:rsidRDefault="00FD1C9E" w:rsidP="00FD1C9E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44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pPrChange w:id="145" w:author="HP" w:date="2022-08-22T07:27:00Z">
          <w:pPr>
            <w:pStyle w:val="Odsekzoznamu"/>
          </w:pPr>
        </w:pPrChange>
      </w:pPr>
      <w:del w:id="146" w:author="HP" w:date="2022-08-22T07:27:00Z">
        <w:r w:rsidRPr="0024277B" w:rsidDel="0024277B">
          <w:rPr>
            <w:rFonts w:ascii="Arial" w:hAnsi="Arial" w:cs="Arial"/>
            <w:sz w:val="24"/>
            <w:szCs w:val="24"/>
            <w:lang w:val="en-GB"/>
            <w:rPrChange w:id="147" w:author="HP" w:date="2022-08-22T07:2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         </w:delText>
        </w:r>
      </w:del>
      <w:r w:rsidRPr="0024277B">
        <w:rPr>
          <w:rFonts w:ascii="Arial" w:hAnsi="Arial" w:cs="Arial"/>
          <w:sz w:val="24"/>
          <w:szCs w:val="24"/>
          <w:lang w:val="en-GB"/>
          <w:rPrChange w:id="148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Christmas</w:t>
      </w:r>
      <w:r w:rsidR="009630C1" w:rsidRPr="0024277B">
        <w:rPr>
          <w:rFonts w:ascii="Arial" w:hAnsi="Arial" w:cs="Arial"/>
          <w:sz w:val="24"/>
          <w:szCs w:val="24"/>
          <w:lang w:val="en-GB"/>
          <w:rPrChange w:id="149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)?</w:t>
      </w:r>
    </w:p>
    <w:p w:rsidR="009F57CC" w:rsidRPr="00EE73C5" w:rsidRDefault="009F57C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5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5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do you do in a normal weekday?</w:t>
      </w:r>
    </w:p>
    <w:p w:rsidR="009F57CC" w:rsidRPr="00EE73C5" w:rsidRDefault="009F57C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5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53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do you do at the weekends?</w:t>
      </w:r>
    </w:p>
    <w:p w:rsidR="009F57CC" w:rsidRPr="00EE73C5" w:rsidRDefault="009F57C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54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5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How do you celebrate family birthdays/name</w:t>
      </w:r>
      <w:ins w:id="156" w:author="HP" w:date="2022-08-22T07:27:00Z">
        <w:r w:rsidR="0024277B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r w:rsidRPr="00EE73C5">
        <w:rPr>
          <w:rFonts w:ascii="Arial" w:hAnsi="Arial" w:cs="Arial"/>
          <w:sz w:val="24"/>
          <w:szCs w:val="24"/>
          <w:lang w:val="en-GB"/>
          <w:rPrChange w:id="15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days? </w:t>
      </w:r>
    </w:p>
    <w:p w:rsidR="009F57CC" w:rsidRPr="00EE73C5" w:rsidRDefault="009F57C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5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5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How often do you visit your grandparents/broader family members? </w:t>
      </w:r>
    </w:p>
    <w:p w:rsidR="009630C1" w:rsidRPr="00EE73C5" w:rsidRDefault="009630C1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6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6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Do you meet with a broader family? When?</w:t>
      </w:r>
      <w:ins w:id="162" w:author="HP" w:date="2022-08-22T07:27:00Z">
        <w:r w:rsidR="0024277B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del w:id="163" w:author="HP" w:date="2022-08-22T07:27:00Z">
        <w:r w:rsidRPr="00EE73C5" w:rsidDel="0024277B">
          <w:rPr>
            <w:rFonts w:ascii="Arial" w:hAnsi="Arial" w:cs="Arial"/>
            <w:sz w:val="24"/>
            <w:szCs w:val="24"/>
            <w:lang w:val="en-GB"/>
            <w:rPrChange w:id="164" w:author="HP" w:date="2022-08-16T11:5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/</w:delText>
        </w:r>
      </w:del>
      <w:ins w:id="165" w:author="HP" w:date="2022-08-22T07:27:00Z">
        <w:r w:rsidR="0024277B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r w:rsidRPr="00EE73C5">
        <w:rPr>
          <w:rFonts w:ascii="Arial" w:hAnsi="Arial" w:cs="Arial"/>
          <w:sz w:val="24"/>
          <w:szCs w:val="24"/>
          <w:lang w:val="en-GB"/>
          <w:rPrChange w:id="16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Why not?</w:t>
      </w:r>
    </w:p>
    <w:p w:rsidR="009630C1" w:rsidRPr="00EE73C5" w:rsidRDefault="009630C1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6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6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Name members of your broader family?</w:t>
      </w:r>
    </w:p>
    <w:p w:rsidR="00FD1C9E" w:rsidRPr="00EE73C5" w:rsidDel="0024277B" w:rsidRDefault="00C55530" w:rsidP="00BE06D6">
      <w:pPr>
        <w:pStyle w:val="Odsekzoznamu"/>
        <w:numPr>
          <w:ilvl w:val="0"/>
          <w:numId w:val="22"/>
        </w:numPr>
        <w:tabs>
          <w:tab w:val="left" w:pos="3090"/>
        </w:tabs>
        <w:rPr>
          <w:del w:id="169" w:author="HP" w:date="2022-08-22T07:27:00Z"/>
          <w:rFonts w:ascii="Arial" w:hAnsi="Arial" w:cs="Arial"/>
          <w:sz w:val="24"/>
          <w:szCs w:val="24"/>
          <w:lang w:val="en-GB"/>
          <w:rPrChange w:id="170" w:author="HP" w:date="2022-08-16T11:56:00Z">
            <w:rPr>
              <w:del w:id="171" w:author="HP" w:date="2022-08-22T07:27:00Z"/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24277B">
        <w:rPr>
          <w:rFonts w:ascii="Arial" w:hAnsi="Arial" w:cs="Arial"/>
          <w:sz w:val="24"/>
          <w:szCs w:val="24"/>
          <w:lang w:val="en-GB"/>
          <w:rPrChange w:id="172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Speak about your </w:t>
      </w:r>
      <w:r w:rsidRPr="0024277B">
        <w:rPr>
          <w:rFonts w:ascii="Arial" w:hAnsi="Arial" w:cs="Arial"/>
          <w:b/>
          <w:sz w:val="24"/>
          <w:szCs w:val="24"/>
          <w:lang w:val="en-GB"/>
          <w:rPrChange w:id="173" w:author="HP" w:date="2022-08-22T07:2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future plans concerning setting up your own</w:t>
      </w:r>
      <w:ins w:id="174" w:author="HP" w:date="2022-08-22T07:27:00Z">
        <w:r w:rsidR="0024277B" w:rsidRPr="0024277B">
          <w:rPr>
            <w:rFonts w:ascii="Arial" w:hAnsi="Arial" w:cs="Arial"/>
            <w:b/>
            <w:sz w:val="24"/>
            <w:szCs w:val="24"/>
            <w:lang w:val="en-GB"/>
            <w:rPrChange w:id="175" w:author="HP" w:date="2022-08-22T07:27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 xml:space="preserve"> </w:t>
        </w:r>
      </w:ins>
      <w:del w:id="176" w:author="HP" w:date="2022-08-22T07:27:00Z">
        <w:r w:rsidRPr="0024277B" w:rsidDel="0024277B">
          <w:rPr>
            <w:rFonts w:ascii="Arial" w:hAnsi="Arial" w:cs="Arial"/>
            <w:b/>
            <w:sz w:val="24"/>
            <w:szCs w:val="24"/>
            <w:lang w:val="en-GB"/>
            <w:rPrChange w:id="177" w:author="HP" w:date="2022-08-22T07:27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delText xml:space="preserve"> </w:delText>
        </w:r>
      </w:del>
    </w:p>
    <w:p w:rsidR="00AA3ADF" w:rsidRPr="0024277B" w:rsidRDefault="00FD1C9E" w:rsidP="00BE06D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78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pPrChange w:id="179" w:author="HP" w:date="2022-08-22T07:27:00Z">
          <w:pPr>
            <w:pStyle w:val="Odsekzoznamu"/>
            <w:tabs>
              <w:tab w:val="left" w:pos="3090"/>
            </w:tabs>
          </w:pPr>
        </w:pPrChange>
      </w:pPr>
      <w:del w:id="180" w:author="HP" w:date="2022-08-22T07:27:00Z">
        <w:r w:rsidRPr="0024277B" w:rsidDel="0024277B">
          <w:rPr>
            <w:rFonts w:ascii="Arial" w:hAnsi="Arial" w:cs="Arial"/>
            <w:b/>
            <w:sz w:val="24"/>
            <w:szCs w:val="24"/>
            <w:lang w:val="en-GB"/>
            <w:rPrChange w:id="181" w:author="HP" w:date="2022-08-22T07:27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delText xml:space="preserve">         </w:delText>
        </w:r>
      </w:del>
      <w:proofErr w:type="gramStart"/>
      <w:r w:rsidR="00C55530" w:rsidRPr="0024277B">
        <w:rPr>
          <w:rFonts w:ascii="Arial" w:hAnsi="Arial" w:cs="Arial"/>
          <w:b/>
          <w:sz w:val="24"/>
          <w:szCs w:val="24"/>
          <w:lang w:val="en-GB"/>
          <w:rPrChange w:id="182" w:author="HP" w:date="2022-08-22T07:2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family</w:t>
      </w:r>
      <w:proofErr w:type="gramEnd"/>
      <w:r w:rsidR="00AF12E1" w:rsidRPr="0024277B">
        <w:rPr>
          <w:rFonts w:ascii="Arial" w:hAnsi="Arial" w:cs="Arial"/>
          <w:sz w:val="24"/>
          <w:szCs w:val="24"/>
          <w:lang w:val="en-GB"/>
          <w:rPrChange w:id="183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.</w:t>
      </w:r>
      <w:r w:rsidR="00BE06D6" w:rsidRPr="0024277B">
        <w:rPr>
          <w:rFonts w:ascii="Arial" w:hAnsi="Arial" w:cs="Arial"/>
          <w:sz w:val="24"/>
          <w:szCs w:val="24"/>
          <w:lang w:val="en-GB"/>
          <w:rPrChange w:id="184" w:author="HP" w:date="2022-08-22T07:2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ab/>
      </w:r>
    </w:p>
    <w:p w:rsidR="00BE06D6" w:rsidRPr="00EE73C5" w:rsidRDefault="00BE06D6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8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8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How do you imagine your future husband/wife/children?</w:t>
      </w:r>
    </w:p>
    <w:p w:rsidR="00BE5D1C" w:rsidRPr="00EE73C5" w:rsidRDefault="00BE5D1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8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8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Explain why you would either prefer to marry or just live in cohabitation with your partner. </w:t>
      </w:r>
    </w:p>
    <w:p w:rsidR="00FD1C9E" w:rsidRPr="00EE73C5" w:rsidRDefault="00FD1C9E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8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9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lastRenderedPageBreak/>
        <w:t>What is a cohabitation?</w:t>
      </w:r>
    </w:p>
    <w:p w:rsidR="00AF12E1" w:rsidRPr="00EE73C5" w:rsidRDefault="00AF12E1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9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9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Why do some people create a </w:t>
      </w:r>
      <w:r w:rsidRPr="00EE73C5">
        <w:rPr>
          <w:rFonts w:ascii="Arial" w:hAnsi="Arial" w:cs="Arial"/>
          <w:b/>
          <w:sz w:val="24"/>
          <w:szCs w:val="24"/>
          <w:lang w:val="en-GB"/>
          <w:rPrChange w:id="193" w:author="HP" w:date="2022-08-16T11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family tree</w:t>
      </w:r>
      <w:r w:rsidRPr="00EE73C5">
        <w:rPr>
          <w:rFonts w:ascii="Arial" w:hAnsi="Arial" w:cs="Arial"/>
          <w:sz w:val="24"/>
          <w:szCs w:val="24"/>
          <w:lang w:val="en-GB"/>
          <w:rPrChange w:id="194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?</w:t>
      </w:r>
    </w:p>
    <w:p w:rsidR="00AF12E1" w:rsidRPr="00EE73C5" w:rsidRDefault="00AF12E1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9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9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Describe the process of creating a family tree?</w:t>
      </w:r>
    </w:p>
    <w:p w:rsidR="00AF12E1" w:rsidRPr="00EE73C5" w:rsidRDefault="00AF12E1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19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19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Wo</w:t>
      </w:r>
      <w:r w:rsidR="009630C1" w:rsidRPr="00EE73C5">
        <w:rPr>
          <w:rFonts w:ascii="Arial" w:hAnsi="Arial" w:cs="Arial"/>
          <w:sz w:val="24"/>
          <w:szCs w:val="24"/>
          <w:lang w:val="en-GB"/>
          <w:rPrChange w:id="19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uld you like to try it? Why not?</w:t>
      </w:r>
    </w:p>
    <w:p w:rsidR="009630C1" w:rsidRPr="00EE73C5" w:rsidRDefault="009630C1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0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0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Describe the </w:t>
      </w:r>
      <w:r w:rsidRPr="00EE73C5">
        <w:rPr>
          <w:rFonts w:ascii="Arial" w:hAnsi="Arial" w:cs="Arial"/>
          <w:b/>
          <w:sz w:val="24"/>
          <w:szCs w:val="24"/>
          <w:lang w:val="en-GB"/>
          <w:rPrChange w:id="202" w:author="HP" w:date="2022-08-16T11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 xml:space="preserve">process of life from meeting a friend/ date/ engagement/ marriage. </w:t>
      </w:r>
    </w:p>
    <w:p w:rsidR="009630C1" w:rsidRPr="00EE73C5" w:rsidRDefault="009630C1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03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04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How is dating different from the past?</w:t>
      </w:r>
    </w:p>
    <w:p w:rsidR="009630C1" w:rsidRPr="00EE73C5" w:rsidRDefault="009630C1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0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0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Where can young people go/meet for a date?</w:t>
      </w:r>
    </w:p>
    <w:p w:rsidR="009630C1" w:rsidRPr="00EE73C5" w:rsidRDefault="009630C1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07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0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Where can a wedding ceremony take place?</w:t>
      </w:r>
    </w:p>
    <w:p w:rsidR="009630C1" w:rsidRPr="00EE73C5" w:rsidRDefault="009630C1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0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1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Who takes part on a wedding ceremony?</w:t>
      </w:r>
    </w:p>
    <w:p w:rsidR="009630C1" w:rsidRPr="00EE73C5" w:rsidRDefault="009630C1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1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1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do people do after their marriage?</w:t>
      </w:r>
    </w:p>
    <w:p w:rsidR="00490132" w:rsidRPr="00EE73C5" w:rsidRDefault="00490132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13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14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makes a marriage last? </w:t>
      </w:r>
    </w:p>
    <w:p w:rsidR="00077C3C" w:rsidRPr="00EE73C5" w:rsidRDefault="00077C3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1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1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are the main reasons for </w:t>
      </w:r>
      <w:r w:rsidRPr="00EE73C5">
        <w:rPr>
          <w:rFonts w:ascii="Arial" w:hAnsi="Arial" w:cs="Arial"/>
          <w:b/>
          <w:sz w:val="24"/>
          <w:szCs w:val="24"/>
          <w:lang w:val="en-GB"/>
          <w:rPrChange w:id="217" w:author="HP" w:date="2022-08-16T11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divorce</w:t>
      </w:r>
      <w:r w:rsidRPr="00EE73C5">
        <w:rPr>
          <w:rFonts w:ascii="Arial" w:hAnsi="Arial" w:cs="Arial"/>
          <w:sz w:val="24"/>
          <w:szCs w:val="24"/>
          <w:lang w:val="en-GB"/>
          <w:rPrChange w:id="21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? </w:t>
      </w:r>
    </w:p>
    <w:p w:rsidR="00FD1C9E" w:rsidRPr="00EE73C5" w:rsidRDefault="00FD1C9E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1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2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is your opinion on divorce?</w:t>
      </w:r>
    </w:p>
    <w:p w:rsidR="00FD1C9E" w:rsidRPr="00EE73C5" w:rsidRDefault="00FD1C9E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2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2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How can be problems in marriage solved?</w:t>
      </w:r>
    </w:p>
    <w:p w:rsidR="009F57CC" w:rsidRPr="00EE73C5" w:rsidRDefault="009F57CC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23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24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other problems do people have in their families?</w:t>
      </w:r>
    </w:p>
    <w:p w:rsidR="00FD1C9E" w:rsidRPr="00EE73C5" w:rsidRDefault="00FD1C9E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2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2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is a difference between </w:t>
      </w:r>
      <w:r w:rsidRPr="00EE73C5">
        <w:rPr>
          <w:rFonts w:ascii="Arial" w:hAnsi="Arial" w:cs="Arial"/>
          <w:b/>
          <w:sz w:val="24"/>
          <w:szCs w:val="24"/>
          <w:lang w:val="en-GB"/>
          <w:rPrChange w:id="227" w:author="HP" w:date="2022-08-16T11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single parents and step parents</w:t>
      </w:r>
      <w:r w:rsidRPr="00EE73C5">
        <w:rPr>
          <w:rFonts w:ascii="Arial" w:hAnsi="Arial" w:cs="Arial"/>
          <w:sz w:val="24"/>
          <w:szCs w:val="24"/>
          <w:lang w:val="en-GB"/>
          <w:rPrChange w:id="22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?</w:t>
      </w:r>
    </w:p>
    <w:p w:rsidR="00FD1C9E" w:rsidRPr="00EE73C5" w:rsidRDefault="00D50D07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2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3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Which difficulties do single parents</w:t>
      </w:r>
      <w:r w:rsidR="00BE06D6" w:rsidRPr="00EE73C5">
        <w:rPr>
          <w:rFonts w:ascii="Arial" w:hAnsi="Arial" w:cs="Arial"/>
          <w:sz w:val="24"/>
          <w:szCs w:val="24"/>
          <w:lang w:val="en-GB"/>
          <w:rPrChange w:id="231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face i</w:t>
      </w:r>
      <w:r w:rsidRPr="00EE73C5">
        <w:rPr>
          <w:rFonts w:ascii="Arial" w:hAnsi="Arial" w:cs="Arial"/>
          <w:sz w:val="24"/>
          <w:szCs w:val="24"/>
          <w:lang w:val="en-GB"/>
          <w:rPrChange w:id="232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n their lives? </w:t>
      </w:r>
    </w:p>
    <w:p w:rsidR="00D50D07" w:rsidRPr="00EE73C5" w:rsidRDefault="00D50D07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33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34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How do you think that children from broken families feel?</w:t>
      </w:r>
    </w:p>
    <w:p w:rsidR="00BE06D6" w:rsidRPr="00EE73C5" w:rsidRDefault="00BE06D6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35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36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Compare </w:t>
      </w:r>
      <w:r w:rsidRPr="00EE73C5">
        <w:rPr>
          <w:rFonts w:ascii="Arial" w:hAnsi="Arial" w:cs="Arial"/>
          <w:b/>
          <w:sz w:val="24"/>
          <w:szCs w:val="24"/>
          <w:lang w:val="en-GB"/>
          <w:rPrChange w:id="237" w:author="HP" w:date="2022-08-16T11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family life now and in the past</w:t>
      </w:r>
      <w:r w:rsidRPr="00EE73C5">
        <w:rPr>
          <w:rFonts w:ascii="Arial" w:hAnsi="Arial" w:cs="Arial"/>
          <w:sz w:val="24"/>
          <w:szCs w:val="24"/>
          <w:lang w:val="en-GB"/>
          <w:rPrChange w:id="238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.</w:t>
      </w:r>
    </w:p>
    <w:p w:rsidR="00BE06D6" w:rsidRPr="00EE73C5" w:rsidRDefault="00BE06D6" w:rsidP="00974306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  <w:rPrChange w:id="239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240" w:author="HP" w:date="2022-08-16T11:5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How do you imagine a family in the future</w:t>
      </w:r>
      <w:ins w:id="241" w:author="HP" w:date="2022-08-16T11:57:00Z">
        <w:r w:rsidR="00EE73C5">
          <w:rPr>
            <w:rFonts w:ascii="Arial" w:hAnsi="Arial" w:cs="Arial"/>
            <w:sz w:val="24"/>
            <w:szCs w:val="24"/>
            <w:lang w:val="en-GB"/>
          </w:rPr>
          <w:t>?</w:t>
        </w:r>
      </w:ins>
      <w:del w:id="242" w:author="HP" w:date="2022-08-16T11:57:00Z">
        <w:r w:rsidRPr="00EE73C5" w:rsidDel="00EE73C5">
          <w:rPr>
            <w:rFonts w:ascii="Arial" w:hAnsi="Arial" w:cs="Arial"/>
            <w:sz w:val="24"/>
            <w:szCs w:val="24"/>
            <w:lang w:val="en-GB"/>
            <w:rPrChange w:id="243" w:author="HP" w:date="2022-08-16T11:5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.</w:delText>
        </w:r>
      </w:del>
    </w:p>
    <w:p w:rsidR="00BE06D6" w:rsidRPr="00FD1C9E" w:rsidRDefault="00BE06D6" w:rsidP="00BE06D6">
      <w:pPr>
        <w:pStyle w:val="Odsekzoznamu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490132" w:rsidRPr="00FD1C9E" w:rsidRDefault="00490132" w:rsidP="00077C3C">
      <w:pPr>
        <w:pStyle w:val="Odsekzoznamu"/>
        <w:rPr>
          <w:rFonts w:ascii="Arial" w:hAnsi="Arial" w:cs="Arial"/>
          <w:sz w:val="28"/>
          <w:szCs w:val="28"/>
          <w:lang w:val="en-GB"/>
        </w:rPr>
      </w:pPr>
    </w:p>
    <w:p w:rsidR="0024277B" w:rsidRPr="0024277B" w:rsidRDefault="0024277B" w:rsidP="0024277B">
      <w:pPr>
        <w:ind w:left="360"/>
        <w:jc w:val="center"/>
        <w:rPr>
          <w:ins w:id="244" w:author="HP" w:date="2022-08-22T07:27:00Z"/>
          <w:rFonts w:ascii="Arial" w:hAnsi="Arial" w:cs="Arial"/>
          <w:b/>
          <w:sz w:val="36"/>
          <w:szCs w:val="36"/>
          <w:lang w:val="en-GB"/>
          <w:rPrChange w:id="245" w:author="HP" w:date="2022-08-22T07:28:00Z">
            <w:rPr>
              <w:ins w:id="246" w:author="HP" w:date="2022-08-22T07:27:00Z"/>
              <w:lang w:val="en-GB"/>
            </w:rPr>
          </w:rPrChange>
        </w:rPr>
        <w:pPrChange w:id="247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24277B" w:rsidRPr="0024277B" w:rsidRDefault="0024277B" w:rsidP="0024277B">
      <w:pPr>
        <w:ind w:left="360"/>
        <w:jc w:val="center"/>
        <w:rPr>
          <w:ins w:id="248" w:author="HP" w:date="2022-08-22T07:27:00Z"/>
          <w:rFonts w:ascii="Arial" w:hAnsi="Arial" w:cs="Arial"/>
          <w:b/>
          <w:sz w:val="36"/>
          <w:szCs w:val="36"/>
          <w:lang w:val="en-GB"/>
          <w:rPrChange w:id="249" w:author="HP" w:date="2022-08-22T07:28:00Z">
            <w:rPr>
              <w:ins w:id="250" w:author="HP" w:date="2022-08-22T07:27:00Z"/>
              <w:lang w:val="en-GB"/>
            </w:rPr>
          </w:rPrChange>
        </w:rPr>
        <w:pPrChange w:id="251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24277B" w:rsidRPr="0024277B" w:rsidRDefault="0024277B" w:rsidP="0024277B">
      <w:pPr>
        <w:ind w:left="360"/>
        <w:jc w:val="center"/>
        <w:rPr>
          <w:ins w:id="252" w:author="HP" w:date="2022-08-22T07:27:00Z"/>
          <w:rFonts w:ascii="Arial" w:hAnsi="Arial" w:cs="Arial"/>
          <w:b/>
          <w:sz w:val="36"/>
          <w:szCs w:val="36"/>
          <w:lang w:val="en-GB"/>
          <w:rPrChange w:id="253" w:author="HP" w:date="2022-08-22T07:28:00Z">
            <w:rPr>
              <w:ins w:id="254" w:author="HP" w:date="2022-08-22T07:27:00Z"/>
              <w:lang w:val="en-GB"/>
            </w:rPr>
          </w:rPrChange>
        </w:rPr>
        <w:pPrChange w:id="255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24277B" w:rsidRPr="0024277B" w:rsidRDefault="0024277B" w:rsidP="0024277B">
      <w:pPr>
        <w:ind w:left="360"/>
        <w:jc w:val="center"/>
        <w:rPr>
          <w:ins w:id="256" w:author="HP" w:date="2022-08-22T07:27:00Z"/>
          <w:rFonts w:ascii="Arial" w:hAnsi="Arial" w:cs="Arial"/>
          <w:b/>
          <w:sz w:val="36"/>
          <w:szCs w:val="36"/>
          <w:lang w:val="en-GB"/>
          <w:rPrChange w:id="257" w:author="HP" w:date="2022-08-22T07:28:00Z">
            <w:rPr>
              <w:ins w:id="258" w:author="HP" w:date="2022-08-22T07:27:00Z"/>
              <w:lang w:val="en-GB"/>
            </w:rPr>
          </w:rPrChange>
        </w:rPr>
        <w:pPrChange w:id="259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24277B" w:rsidRPr="0024277B" w:rsidRDefault="0024277B" w:rsidP="0024277B">
      <w:pPr>
        <w:ind w:left="360"/>
        <w:jc w:val="center"/>
        <w:rPr>
          <w:ins w:id="260" w:author="HP" w:date="2022-08-22T07:27:00Z"/>
          <w:rFonts w:ascii="Arial" w:hAnsi="Arial" w:cs="Arial"/>
          <w:b/>
          <w:sz w:val="36"/>
          <w:szCs w:val="36"/>
          <w:lang w:val="en-GB"/>
          <w:rPrChange w:id="261" w:author="HP" w:date="2022-08-22T07:28:00Z">
            <w:rPr>
              <w:ins w:id="262" w:author="HP" w:date="2022-08-22T07:27:00Z"/>
              <w:lang w:val="en-GB"/>
            </w:rPr>
          </w:rPrChange>
        </w:rPr>
        <w:pPrChange w:id="263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24277B" w:rsidRPr="0024277B" w:rsidRDefault="0024277B" w:rsidP="0024277B">
      <w:pPr>
        <w:ind w:left="360"/>
        <w:jc w:val="center"/>
        <w:rPr>
          <w:ins w:id="264" w:author="HP" w:date="2022-08-22T07:27:00Z"/>
          <w:rFonts w:ascii="Arial" w:hAnsi="Arial" w:cs="Arial"/>
          <w:b/>
          <w:sz w:val="36"/>
          <w:szCs w:val="36"/>
          <w:lang w:val="en-GB"/>
          <w:rPrChange w:id="265" w:author="HP" w:date="2022-08-22T07:28:00Z">
            <w:rPr>
              <w:ins w:id="266" w:author="HP" w:date="2022-08-22T07:27:00Z"/>
              <w:lang w:val="en-GB"/>
            </w:rPr>
          </w:rPrChange>
        </w:rPr>
        <w:pPrChange w:id="267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24277B" w:rsidRDefault="0024277B" w:rsidP="0024277B">
      <w:pPr>
        <w:ind w:left="360"/>
        <w:jc w:val="center"/>
        <w:rPr>
          <w:ins w:id="268" w:author="HP" w:date="2022-08-22T12:14:00Z"/>
          <w:rFonts w:ascii="Arial" w:hAnsi="Arial" w:cs="Arial"/>
          <w:b/>
          <w:sz w:val="36"/>
          <w:szCs w:val="36"/>
          <w:lang w:val="en-GB"/>
        </w:rPr>
        <w:pPrChange w:id="269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24277B">
      <w:pPr>
        <w:ind w:left="360"/>
        <w:jc w:val="center"/>
        <w:rPr>
          <w:ins w:id="270" w:author="HP" w:date="2022-08-22T12:14:00Z"/>
          <w:rFonts w:ascii="Arial" w:hAnsi="Arial" w:cs="Arial"/>
          <w:b/>
          <w:sz w:val="36"/>
          <w:szCs w:val="36"/>
          <w:lang w:val="en-GB"/>
        </w:rPr>
        <w:pPrChange w:id="271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24277B">
      <w:pPr>
        <w:ind w:left="360"/>
        <w:jc w:val="center"/>
        <w:rPr>
          <w:ins w:id="272" w:author="HP" w:date="2022-08-22T12:14:00Z"/>
          <w:rFonts w:ascii="Arial" w:hAnsi="Arial" w:cs="Arial"/>
          <w:b/>
          <w:sz w:val="36"/>
          <w:szCs w:val="36"/>
          <w:lang w:val="en-GB"/>
        </w:rPr>
        <w:pPrChange w:id="273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24277B">
      <w:pPr>
        <w:ind w:left="360"/>
        <w:jc w:val="center"/>
        <w:rPr>
          <w:ins w:id="274" w:author="HP" w:date="2022-08-22T12:14:00Z"/>
          <w:rFonts w:ascii="Arial" w:hAnsi="Arial" w:cs="Arial"/>
          <w:b/>
          <w:sz w:val="36"/>
          <w:szCs w:val="36"/>
          <w:lang w:val="en-GB"/>
        </w:rPr>
        <w:pPrChange w:id="275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24277B">
      <w:pPr>
        <w:ind w:left="360"/>
        <w:jc w:val="center"/>
        <w:rPr>
          <w:ins w:id="276" w:author="HP" w:date="2022-08-22T12:14:00Z"/>
          <w:rFonts w:ascii="Arial" w:hAnsi="Arial" w:cs="Arial"/>
          <w:b/>
          <w:sz w:val="36"/>
          <w:szCs w:val="36"/>
          <w:lang w:val="en-GB"/>
        </w:rPr>
        <w:pPrChange w:id="277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24277B">
      <w:pPr>
        <w:ind w:left="360"/>
        <w:jc w:val="center"/>
        <w:rPr>
          <w:ins w:id="278" w:author="HP" w:date="2022-08-22T12:14:00Z"/>
          <w:rFonts w:ascii="Arial" w:hAnsi="Arial" w:cs="Arial"/>
          <w:b/>
          <w:sz w:val="36"/>
          <w:szCs w:val="36"/>
          <w:lang w:val="en-GB"/>
        </w:rPr>
        <w:pPrChange w:id="279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Pr="0024277B" w:rsidRDefault="00315DB7" w:rsidP="0024277B">
      <w:pPr>
        <w:ind w:left="360"/>
        <w:jc w:val="center"/>
        <w:rPr>
          <w:ins w:id="280" w:author="HP" w:date="2022-08-22T07:27:00Z"/>
          <w:rFonts w:ascii="Arial" w:hAnsi="Arial" w:cs="Arial"/>
          <w:b/>
          <w:sz w:val="36"/>
          <w:szCs w:val="36"/>
          <w:lang w:val="en-GB"/>
          <w:rPrChange w:id="281" w:author="HP" w:date="2022-08-22T07:28:00Z">
            <w:rPr>
              <w:ins w:id="282" w:author="HP" w:date="2022-08-22T07:27:00Z"/>
              <w:lang w:val="en-GB"/>
            </w:rPr>
          </w:rPrChange>
        </w:rPr>
        <w:pPrChange w:id="283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24277B" w:rsidRPr="0024277B" w:rsidRDefault="0024277B" w:rsidP="0024277B">
      <w:pPr>
        <w:ind w:left="360"/>
        <w:jc w:val="center"/>
        <w:rPr>
          <w:ins w:id="284" w:author="HP" w:date="2022-08-22T07:27:00Z"/>
          <w:rFonts w:ascii="Arial" w:hAnsi="Arial" w:cs="Arial"/>
          <w:b/>
          <w:sz w:val="36"/>
          <w:szCs w:val="36"/>
          <w:lang w:val="en-GB"/>
          <w:rPrChange w:id="285" w:author="HP" w:date="2022-08-22T07:28:00Z">
            <w:rPr>
              <w:ins w:id="286" w:author="HP" w:date="2022-08-22T07:27:00Z"/>
              <w:lang w:val="en-GB"/>
            </w:rPr>
          </w:rPrChange>
        </w:rPr>
        <w:pPrChange w:id="287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BE06D6" w:rsidRDefault="00BE06D6" w:rsidP="0024277B">
      <w:pPr>
        <w:ind w:left="360"/>
        <w:jc w:val="center"/>
        <w:rPr>
          <w:ins w:id="288" w:author="HP" w:date="2022-08-22T12:32:00Z"/>
          <w:rFonts w:ascii="Arial" w:hAnsi="Arial" w:cs="Arial"/>
          <w:b/>
          <w:sz w:val="36"/>
          <w:szCs w:val="36"/>
          <w:lang w:val="en-GB"/>
        </w:rPr>
        <w:pPrChange w:id="289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  <w:r w:rsidRPr="0024277B">
        <w:rPr>
          <w:rFonts w:ascii="Arial" w:hAnsi="Arial" w:cs="Arial"/>
          <w:b/>
          <w:sz w:val="36"/>
          <w:szCs w:val="36"/>
          <w:lang w:val="en-GB"/>
          <w:rPrChange w:id="290" w:author="HP" w:date="2022-08-22T07:28:00Z">
            <w:rPr>
              <w:lang w:val="en-GB"/>
            </w:rPr>
          </w:rPrChange>
        </w:rPr>
        <w:lastRenderedPageBreak/>
        <w:t>FAMILY - BIOGRAPHY</w:t>
      </w:r>
    </w:p>
    <w:p w:rsidR="00115DA3" w:rsidRPr="0024277B" w:rsidRDefault="00115DA3" w:rsidP="0024277B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  <w:rPrChange w:id="291" w:author="HP" w:date="2022-08-22T07:28:00Z">
            <w:rPr>
              <w:lang w:val="en-GB"/>
            </w:rPr>
          </w:rPrChange>
        </w:rPr>
        <w:pPrChange w:id="292" w:author="HP" w:date="2022-08-22T07:28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C473AD" w:rsidRPr="00EE73C5" w:rsidRDefault="00C473AD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293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294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</w:t>
      </w:r>
      <w:r w:rsidR="00FA4363" w:rsidRPr="00EE73C5">
        <w:rPr>
          <w:rFonts w:ascii="Arial" w:hAnsi="Arial" w:cs="Arial"/>
          <w:lang w:val="en-GB"/>
          <w:rPrChange w:id="295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here </w:t>
      </w:r>
      <w:r w:rsidRPr="00EE73C5">
        <w:rPr>
          <w:rFonts w:ascii="Arial" w:hAnsi="Arial" w:cs="Arial"/>
          <w:lang w:val="en-GB"/>
          <w:rPrChange w:id="296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were you </w:t>
      </w:r>
      <w:r w:rsidRPr="00EE73C5">
        <w:rPr>
          <w:rFonts w:ascii="Arial" w:hAnsi="Arial" w:cs="Arial"/>
          <w:b/>
          <w:lang w:val="en-GB"/>
          <w:rPrChange w:id="297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>b</w:t>
      </w:r>
      <w:r w:rsidR="00FA4363" w:rsidRPr="00EE73C5">
        <w:rPr>
          <w:rFonts w:ascii="Arial" w:hAnsi="Arial" w:cs="Arial"/>
          <w:b/>
          <w:lang w:val="en-GB"/>
          <w:rPrChange w:id="298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>orn</w:t>
      </w:r>
      <w:r w:rsidRPr="00EE73C5">
        <w:rPr>
          <w:rFonts w:ascii="Arial" w:hAnsi="Arial" w:cs="Arial"/>
          <w:lang w:val="en-GB"/>
          <w:rPrChange w:id="299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?</w:t>
      </w:r>
      <w:r w:rsidR="00FA4363" w:rsidRPr="00EE73C5">
        <w:rPr>
          <w:rFonts w:ascii="Arial" w:hAnsi="Arial" w:cs="Arial"/>
          <w:lang w:val="en-GB"/>
          <w:rPrChange w:id="300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 </w:t>
      </w:r>
    </w:p>
    <w:p w:rsidR="00C473AD" w:rsidRPr="00EE73C5" w:rsidRDefault="00C473AD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01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02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What did your mum tell you about the time, some nice memories when you were born? </w:t>
      </w:r>
    </w:p>
    <w:p w:rsidR="00C473AD" w:rsidRPr="00EE73C5" w:rsidRDefault="00C473AD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03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04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What has changed in your family since you were born (place where you live, family members)?</w:t>
      </w:r>
    </w:p>
    <w:p w:rsidR="00FA4363" w:rsidRPr="00EE73C5" w:rsidRDefault="00C473AD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05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06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Talk about your </w:t>
      </w:r>
      <w:r w:rsidRPr="00EE73C5">
        <w:rPr>
          <w:rFonts w:ascii="Arial" w:hAnsi="Arial" w:cs="Arial"/>
          <w:b/>
          <w:lang w:val="en-GB"/>
          <w:rPrChange w:id="307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>personal details</w:t>
      </w:r>
      <w:r w:rsidRPr="00EE73C5">
        <w:rPr>
          <w:rFonts w:ascii="Arial" w:hAnsi="Arial" w:cs="Arial"/>
          <w:lang w:val="en-GB"/>
          <w:rPrChange w:id="308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: date of birth, place of birth, address, nationality, religion, studies, work</w:t>
      </w:r>
      <w:r w:rsidR="00C5176C" w:rsidRPr="00EE73C5">
        <w:rPr>
          <w:rFonts w:ascii="Arial" w:hAnsi="Arial" w:cs="Arial"/>
          <w:lang w:val="en-GB"/>
          <w:rPrChange w:id="309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ing</w:t>
      </w:r>
      <w:r w:rsidRPr="00EE73C5">
        <w:rPr>
          <w:rFonts w:ascii="Arial" w:hAnsi="Arial" w:cs="Arial"/>
          <w:lang w:val="en-GB"/>
          <w:rPrChange w:id="310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 experience.</w:t>
      </w:r>
    </w:p>
    <w:p w:rsidR="00C473AD" w:rsidRPr="00EE73C5" w:rsidRDefault="00C473AD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11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12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Did you move with your family in the past?</w:t>
      </w:r>
    </w:p>
    <w:p w:rsidR="00C473AD" w:rsidRPr="00EE73C5" w:rsidRDefault="00C473AD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13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14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Did you change school till now?</w:t>
      </w:r>
    </w:p>
    <w:p w:rsidR="00C5176C" w:rsidRPr="00EE73C5" w:rsidRDefault="00C5176C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15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16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What is your personality like?</w:t>
      </w:r>
    </w:p>
    <w:p w:rsidR="00C5176C" w:rsidRPr="00EE73C5" w:rsidRDefault="00C5176C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17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18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What are your positive/negative features</w:t>
      </w:r>
      <w:ins w:id="319" w:author="HP" w:date="2022-08-16T11:56:00Z">
        <w:r w:rsidR="00EE73C5" w:rsidRPr="00EE73C5">
          <w:rPr>
            <w:rFonts w:ascii="Arial" w:hAnsi="Arial" w:cs="Arial"/>
            <w:lang w:val="en-GB"/>
            <w:rPrChange w:id="320" w:author="HP" w:date="2022-08-16T11:57:00Z">
              <w:rPr>
                <w:rFonts w:ascii="Arial" w:hAnsi="Arial" w:cs="Arial"/>
                <w:sz w:val="28"/>
                <w:lang w:val="en-GB"/>
              </w:rPr>
            </w:rPrChange>
          </w:rPr>
          <w:t>?</w:t>
        </w:r>
      </w:ins>
      <w:del w:id="321" w:author="HP" w:date="2022-08-16T11:56:00Z">
        <w:r w:rsidRPr="00EE73C5" w:rsidDel="00EE73C5">
          <w:rPr>
            <w:rFonts w:ascii="Arial" w:hAnsi="Arial" w:cs="Arial"/>
            <w:lang w:val="en-GB"/>
            <w:rPrChange w:id="322" w:author="HP" w:date="2022-08-16T11:57:00Z">
              <w:rPr>
                <w:rFonts w:ascii="Arial" w:hAnsi="Arial" w:cs="Arial"/>
                <w:sz w:val="28"/>
                <w:lang w:val="en-GB"/>
              </w:rPr>
            </w:rPrChange>
          </w:rPr>
          <w:delText>.</w:delText>
        </w:r>
      </w:del>
    </w:p>
    <w:p w:rsidR="00C5176C" w:rsidRPr="00EE73C5" w:rsidRDefault="00C5176C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23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24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What are your likes/dislikes?</w:t>
      </w:r>
    </w:p>
    <w:p w:rsidR="00ED3A88" w:rsidRPr="00EE73C5" w:rsidRDefault="00ED3A88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25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26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What are your hobbies?</w:t>
      </w:r>
    </w:p>
    <w:p w:rsidR="00ED3A88" w:rsidRPr="00EE73C5" w:rsidRDefault="00ED3A88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27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28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Which sport are you interested in?</w:t>
      </w:r>
    </w:p>
    <w:p w:rsidR="00ED3A88" w:rsidRPr="00EE73C5" w:rsidRDefault="00ED3A88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29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30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What kind of art are you interested in?</w:t>
      </w:r>
    </w:p>
    <w:p w:rsidR="00ED3A88" w:rsidRPr="00EE73C5" w:rsidRDefault="00ED3A88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31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32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What do you do in your free time?</w:t>
      </w:r>
    </w:p>
    <w:p w:rsidR="00436977" w:rsidRPr="00EE73C5" w:rsidRDefault="00436977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33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34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What are you special in?</w:t>
      </w:r>
    </w:p>
    <w:p w:rsidR="00C473AD" w:rsidRPr="00EE73C5" w:rsidRDefault="00C473AD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35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36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Talk about </w:t>
      </w:r>
      <w:r w:rsidR="00FA4363" w:rsidRPr="00EE73C5">
        <w:rPr>
          <w:rFonts w:ascii="Arial" w:hAnsi="Arial" w:cs="Arial"/>
          <w:b/>
          <w:lang w:val="en-GB"/>
          <w:rPrChange w:id="337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>important moments</w:t>
      </w:r>
      <w:r w:rsidR="00FA4363" w:rsidRPr="00EE73C5">
        <w:rPr>
          <w:rFonts w:ascii="Arial" w:hAnsi="Arial" w:cs="Arial"/>
          <w:lang w:val="en-GB"/>
          <w:rPrChange w:id="338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 (ex. childhood,</w:t>
      </w:r>
      <w:r w:rsidRPr="00EE73C5">
        <w:rPr>
          <w:rFonts w:ascii="Arial" w:hAnsi="Arial" w:cs="Arial"/>
          <w:lang w:val="en-GB"/>
          <w:rPrChange w:id="339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 teenage years, school time...).</w:t>
      </w:r>
    </w:p>
    <w:p w:rsidR="00C5176C" w:rsidRPr="00EE73C5" w:rsidRDefault="00C5176C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40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41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What do you remember from your childhood?</w:t>
      </w:r>
    </w:p>
    <w:p w:rsidR="00C5176C" w:rsidRPr="00EE73C5" w:rsidRDefault="00C5176C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42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43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Would you like to go back to your childhood? Why?</w:t>
      </w:r>
    </w:p>
    <w:p w:rsidR="00C5176C" w:rsidRPr="00EE73C5" w:rsidRDefault="00C5176C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44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45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Compare your childhood with your teenage years.</w:t>
      </w:r>
    </w:p>
    <w:p w:rsidR="00C5176C" w:rsidRPr="00EE73C5" w:rsidRDefault="00C5176C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46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47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How do you imagine your adulthood?</w:t>
      </w:r>
    </w:p>
    <w:p w:rsidR="00FA4363" w:rsidRPr="00EE73C5" w:rsidRDefault="00C473AD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48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49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Talk about important </w:t>
      </w:r>
      <w:r w:rsidR="00FA4363" w:rsidRPr="00EE73C5">
        <w:rPr>
          <w:rFonts w:ascii="Arial" w:hAnsi="Arial" w:cs="Arial"/>
          <w:b/>
          <w:lang w:val="en-GB"/>
          <w:rPrChange w:id="350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>people</w:t>
      </w:r>
      <w:r w:rsidR="00FA4363" w:rsidRPr="00EE73C5">
        <w:rPr>
          <w:rFonts w:ascii="Arial" w:hAnsi="Arial" w:cs="Arial"/>
          <w:lang w:val="en-GB"/>
          <w:rPrChange w:id="351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 (ex. your parents/grandparents, other family members, teachers, friends, idols) in your life.</w:t>
      </w:r>
    </w:p>
    <w:p w:rsidR="00C473AD" w:rsidRPr="00EE73C5" w:rsidRDefault="00C473AD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52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53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Who is the most important person in your life?</w:t>
      </w:r>
    </w:p>
    <w:p w:rsidR="00C473AD" w:rsidRPr="00EE73C5" w:rsidRDefault="00C473AD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54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55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Who has influenced your life in a positive/negative way?</w:t>
      </w:r>
    </w:p>
    <w:p w:rsidR="00C473AD" w:rsidRPr="00EE73C5" w:rsidRDefault="00C473AD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56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57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Is there any person </w:t>
      </w:r>
      <w:r w:rsidR="00C5176C" w:rsidRPr="00EE73C5">
        <w:rPr>
          <w:rFonts w:ascii="Arial" w:hAnsi="Arial" w:cs="Arial"/>
          <w:lang w:val="en-GB"/>
          <w:rPrChange w:id="358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you do not like in your life?</w:t>
      </w:r>
    </w:p>
    <w:p w:rsidR="00C5176C" w:rsidRPr="00EE73C5" w:rsidRDefault="00C5176C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59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60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Who do you meet/visit most often in your life?</w:t>
      </w:r>
    </w:p>
    <w:p w:rsidR="00436977" w:rsidRPr="00EE73C5" w:rsidRDefault="00436977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61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62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Talk about your best friend.</w:t>
      </w:r>
    </w:p>
    <w:p w:rsidR="00436977" w:rsidRPr="00EE73C5" w:rsidRDefault="00436977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63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64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How do you spend your time together?</w:t>
      </w:r>
    </w:p>
    <w:p w:rsidR="00C5176C" w:rsidRPr="00EE73C5" w:rsidRDefault="00C5176C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b/>
          <w:lang w:val="en-GB"/>
          <w:rPrChange w:id="365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66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Talk about important </w:t>
      </w:r>
      <w:r w:rsidR="00FA4363" w:rsidRPr="00EE73C5">
        <w:rPr>
          <w:rFonts w:ascii="Arial" w:hAnsi="Arial" w:cs="Arial"/>
          <w:b/>
          <w:lang w:val="en-GB"/>
          <w:rPrChange w:id="367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>places</w:t>
      </w:r>
      <w:r w:rsidRPr="00EE73C5">
        <w:rPr>
          <w:rFonts w:ascii="Arial" w:hAnsi="Arial" w:cs="Arial"/>
          <w:b/>
          <w:lang w:val="en-GB"/>
          <w:rPrChange w:id="368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 xml:space="preserve"> </w:t>
      </w:r>
      <w:r w:rsidRPr="00EE73C5">
        <w:rPr>
          <w:rFonts w:ascii="Arial" w:hAnsi="Arial" w:cs="Arial"/>
          <w:lang w:val="en-GB"/>
          <w:rPrChange w:id="369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in your life</w:t>
      </w:r>
      <w:r w:rsidR="00FA4363" w:rsidRPr="00EE73C5">
        <w:rPr>
          <w:rFonts w:ascii="Arial" w:hAnsi="Arial" w:cs="Arial"/>
          <w:b/>
          <w:lang w:val="en-GB"/>
          <w:rPrChange w:id="370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 xml:space="preserve"> </w:t>
      </w:r>
      <w:r w:rsidR="00FA4363" w:rsidRPr="00EE73C5">
        <w:rPr>
          <w:rFonts w:ascii="Arial" w:hAnsi="Arial" w:cs="Arial"/>
          <w:lang w:val="en-GB"/>
          <w:rPrChange w:id="371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(ex. home, town, gym, holiday sites...) </w:t>
      </w:r>
    </w:p>
    <w:p w:rsidR="00C5176C" w:rsidRPr="00EE73C5" w:rsidRDefault="00C5176C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b/>
          <w:lang w:val="en-GB"/>
          <w:rPrChange w:id="372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73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Talk about your home town/village. </w:t>
      </w:r>
    </w:p>
    <w:p w:rsidR="00C5176C" w:rsidRPr="00EE73C5" w:rsidRDefault="00C5176C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b/>
          <w:lang w:val="en-GB"/>
          <w:rPrChange w:id="374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75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Is there any place you spend your time most often?</w:t>
      </w:r>
    </w:p>
    <w:p w:rsidR="00C5176C" w:rsidRPr="00EE73C5" w:rsidRDefault="00C5176C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b/>
          <w:lang w:val="en-GB"/>
          <w:rPrChange w:id="376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77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Describe the place where you relax.</w:t>
      </w:r>
    </w:p>
    <w:p w:rsidR="00C5176C" w:rsidRPr="00EE73C5" w:rsidRDefault="00C5176C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b/>
          <w:lang w:val="en-GB"/>
          <w:rPrChange w:id="378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79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Why do you like the place where you live? </w:t>
      </w:r>
    </w:p>
    <w:p w:rsidR="00ED3A88" w:rsidRPr="00EE73C5" w:rsidRDefault="00ED3A88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b/>
          <w:lang w:val="en-GB"/>
          <w:rPrChange w:id="380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81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Which place have you got nice memories from? Why?</w:t>
      </w:r>
    </w:p>
    <w:p w:rsidR="00ED3A88" w:rsidRPr="00EE73C5" w:rsidRDefault="00ED3A88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b/>
          <w:lang w:val="en-GB"/>
          <w:rPrChange w:id="382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83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Which place you would not like to go anymore? Why? </w:t>
      </w:r>
    </w:p>
    <w:p w:rsidR="00FA4363" w:rsidRPr="00EE73C5" w:rsidRDefault="00C5176C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84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85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Talk about </w:t>
      </w:r>
      <w:r w:rsidR="00FA4363" w:rsidRPr="00EE73C5">
        <w:rPr>
          <w:rFonts w:ascii="Arial" w:hAnsi="Arial" w:cs="Arial"/>
          <w:b/>
          <w:lang w:val="en-GB"/>
          <w:rPrChange w:id="386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 xml:space="preserve">institutions </w:t>
      </w:r>
      <w:r w:rsidR="00FA4363" w:rsidRPr="00EE73C5">
        <w:rPr>
          <w:rFonts w:ascii="Arial" w:hAnsi="Arial" w:cs="Arial"/>
          <w:lang w:val="en-GB"/>
          <w:rPrChange w:id="387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(ex. nursery, kindergarten, primary school, secondary school, other types of schools: art school; church) that have the most important role in your life.</w:t>
      </w:r>
    </w:p>
    <w:p w:rsidR="00ED3A88" w:rsidRPr="00EE73C5" w:rsidRDefault="00ED3A88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88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89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What age did you start </w:t>
      </w:r>
      <w:r w:rsidRPr="00EE73C5">
        <w:rPr>
          <w:rFonts w:ascii="Arial" w:hAnsi="Arial" w:cs="Arial"/>
          <w:b/>
          <w:lang w:val="en-GB"/>
          <w:rPrChange w:id="390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>nursery/kindergarten</w:t>
      </w:r>
      <w:r w:rsidRPr="00EE73C5">
        <w:rPr>
          <w:rFonts w:ascii="Arial" w:hAnsi="Arial" w:cs="Arial"/>
          <w:lang w:val="en-GB"/>
          <w:rPrChange w:id="391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?</w:t>
      </w:r>
    </w:p>
    <w:p w:rsidR="00ED3A88" w:rsidRPr="00EE73C5" w:rsidRDefault="00ED3A88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92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93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Have you got any memories from early years in kindergarten?</w:t>
      </w:r>
    </w:p>
    <w:p w:rsidR="00ED3A88" w:rsidRPr="00EE73C5" w:rsidRDefault="00ED3A88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94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95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Have you got any memories from the first years at </w:t>
      </w:r>
      <w:r w:rsidRPr="00EE73C5">
        <w:rPr>
          <w:rFonts w:ascii="Arial" w:hAnsi="Arial" w:cs="Arial"/>
          <w:b/>
          <w:lang w:val="en-GB"/>
          <w:rPrChange w:id="396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>primary school</w:t>
      </w:r>
      <w:r w:rsidRPr="00EE73C5">
        <w:rPr>
          <w:rFonts w:ascii="Arial" w:hAnsi="Arial" w:cs="Arial"/>
          <w:lang w:val="en-GB"/>
          <w:rPrChange w:id="397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?</w:t>
      </w:r>
    </w:p>
    <w:p w:rsidR="00ED3A88" w:rsidRPr="00EE73C5" w:rsidRDefault="00ED3A88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398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399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Which subjects did you enjoy at primary school?</w:t>
      </w:r>
    </w:p>
    <w:p w:rsidR="00865471" w:rsidRPr="00EE73C5" w:rsidRDefault="00865471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00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01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Do you remember some school mates? Do you know much about them?</w:t>
      </w:r>
    </w:p>
    <w:p w:rsidR="00865471" w:rsidRPr="00EE73C5" w:rsidRDefault="00865471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02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03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Do you meet your primary school classmates?</w:t>
      </w:r>
    </w:p>
    <w:p w:rsidR="00ED3A88" w:rsidRPr="00EE73C5" w:rsidRDefault="00ED3A88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04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05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Why did you choose this </w:t>
      </w:r>
      <w:r w:rsidR="00865471" w:rsidRPr="00EE73C5">
        <w:rPr>
          <w:rFonts w:ascii="Arial" w:hAnsi="Arial" w:cs="Arial"/>
          <w:b/>
          <w:lang w:val="en-GB"/>
          <w:rPrChange w:id="406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 xml:space="preserve">grammar </w:t>
      </w:r>
      <w:r w:rsidRPr="00EE73C5">
        <w:rPr>
          <w:rFonts w:ascii="Arial" w:hAnsi="Arial" w:cs="Arial"/>
          <w:b/>
          <w:lang w:val="en-GB"/>
          <w:rPrChange w:id="407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>school</w:t>
      </w:r>
      <w:r w:rsidRPr="00EE73C5">
        <w:rPr>
          <w:rFonts w:ascii="Arial" w:hAnsi="Arial" w:cs="Arial"/>
          <w:lang w:val="en-GB"/>
          <w:rPrChange w:id="408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? </w:t>
      </w:r>
    </w:p>
    <w:p w:rsidR="00865471" w:rsidRPr="00EE73C5" w:rsidRDefault="00865471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09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10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What do you like about our school?</w:t>
      </w:r>
    </w:p>
    <w:p w:rsidR="00865471" w:rsidRPr="00EE73C5" w:rsidRDefault="00865471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11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12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Which events</w:t>
      </w:r>
      <w:r w:rsidR="00436977" w:rsidRPr="00EE73C5">
        <w:rPr>
          <w:rFonts w:ascii="Arial" w:hAnsi="Arial" w:cs="Arial"/>
          <w:lang w:val="en-GB"/>
          <w:rPrChange w:id="413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 at grammar school</w:t>
      </w:r>
      <w:r w:rsidRPr="00EE73C5">
        <w:rPr>
          <w:rFonts w:ascii="Arial" w:hAnsi="Arial" w:cs="Arial"/>
          <w:lang w:val="en-GB"/>
          <w:rPrChange w:id="414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 did you like? </w:t>
      </w:r>
    </w:p>
    <w:p w:rsidR="00436977" w:rsidRPr="00EE73C5" w:rsidRDefault="00436977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15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16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Which memories are you going to keep from your class/classmates?</w:t>
      </w:r>
    </w:p>
    <w:p w:rsidR="00ED3A88" w:rsidRPr="00EE73C5" w:rsidRDefault="00ED3A88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17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18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Do you visit other types of schools/ other education institutions?</w:t>
      </w:r>
    </w:p>
    <w:p w:rsidR="00436977" w:rsidRPr="00EE73C5" w:rsidRDefault="00436977" w:rsidP="00436977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19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20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Do you go to church? </w:t>
      </w:r>
    </w:p>
    <w:p w:rsidR="00ED3A88" w:rsidRPr="00EE73C5" w:rsidRDefault="00ED3A88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21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22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Are you going to study at </w:t>
      </w:r>
      <w:r w:rsidRPr="00EE73C5">
        <w:rPr>
          <w:rFonts w:ascii="Arial" w:hAnsi="Arial" w:cs="Arial"/>
          <w:b/>
          <w:lang w:val="en-GB"/>
          <w:rPrChange w:id="423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>university</w:t>
      </w:r>
      <w:r w:rsidRPr="00EE73C5">
        <w:rPr>
          <w:rFonts w:ascii="Arial" w:hAnsi="Arial" w:cs="Arial"/>
          <w:lang w:val="en-GB"/>
          <w:rPrChange w:id="424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? Where? Which? </w:t>
      </w:r>
    </w:p>
    <w:p w:rsidR="00436977" w:rsidRPr="00EE73C5" w:rsidRDefault="00436977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25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26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lastRenderedPageBreak/>
        <w:t>What has influenced your choice of a university?</w:t>
      </w:r>
    </w:p>
    <w:p w:rsidR="00865471" w:rsidRPr="00EE73C5" w:rsidRDefault="00865471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27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28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How do you think a university is different from a secondary school?</w:t>
      </w:r>
    </w:p>
    <w:p w:rsidR="00865471" w:rsidRPr="00EE73C5" w:rsidRDefault="00865471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29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30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Have you got any working experience?</w:t>
      </w:r>
    </w:p>
    <w:p w:rsidR="00865471" w:rsidRPr="00EE73C5" w:rsidRDefault="00865471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31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32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What did you do except studying? </w:t>
      </w:r>
    </w:p>
    <w:p w:rsidR="00865471" w:rsidRPr="00EE73C5" w:rsidRDefault="00865471" w:rsidP="00C5176C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33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34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What is your vision for the future?</w:t>
      </w:r>
    </w:p>
    <w:p w:rsidR="00865471" w:rsidRPr="00EE73C5" w:rsidRDefault="00FA4363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35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36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Talk about </w:t>
      </w:r>
      <w:r w:rsidRPr="00EE73C5">
        <w:rPr>
          <w:rFonts w:ascii="Arial" w:hAnsi="Arial" w:cs="Arial"/>
          <w:b/>
          <w:lang w:val="en-GB"/>
          <w:rPrChange w:id="437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>reasons for divorce</w:t>
      </w:r>
      <w:r w:rsidR="00865471" w:rsidRPr="00EE73C5">
        <w:rPr>
          <w:rFonts w:ascii="Arial" w:hAnsi="Arial" w:cs="Arial"/>
          <w:lang w:val="en-GB"/>
          <w:rPrChange w:id="438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.</w:t>
      </w:r>
    </w:p>
    <w:p w:rsidR="00865471" w:rsidRPr="00EE73C5" w:rsidRDefault="00865471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39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proofErr w:type="spellStart"/>
      <w:r w:rsidRPr="00EE73C5">
        <w:rPr>
          <w:rFonts w:ascii="Arial" w:hAnsi="Arial" w:cs="Arial"/>
          <w:lang w:val="en-GB"/>
          <w:rPrChange w:id="440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A</w:t>
      </w:r>
      <w:r w:rsidR="00FA4363" w:rsidRPr="00EE73C5">
        <w:rPr>
          <w:rFonts w:ascii="Arial" w:hAnsi="Arial" w:cs="Arial"/>
          <w:lang w:val="en-GB"/>
          <w:rPrChange w:id="441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nalyze</w:t>
      </w:r>
      <w:proofErr w:type="spellEnd"/>
      <w:r w:rsidR="00FA4363" w:rsidRPr="00EE73C5">
        <w:rPr>
          <w:rFonts w:ascii="Arial" w:hAnsi="Arial" w:cs="Arial"/>
          <w:lang w:val="en-GB"/>
          <w:rPrChange w:id="442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 divorce rates (</w:t>
      </w:r>
      <w:proofErr w:type="spellStart"/>
      <w:r w:rsidR="00FA4363" w:rsidRPr="00EE73C5">
        <w:rPr>
          <w:rFonts w:ascii="Arial" w:hAnsi="Arial" w:cs="Arial"/>
          <w:i/>
          <w:lang w:val="en-GB"/>
          <w:rPrChange w:id="443" w:author="HP" w:date="2022-08-16T11:57:00Z">
            <w:rPr>
              <w:rFonts w:ascii="Arial" w:hAnsi="Arial" w:cs="Arial"/>
              <w:i/>
              <w:sz w:val="22"/>
              <w:szCs w:val="22"/>
              <w:lang w:val="en-GB"/>
            </w:rPr>
          </w:rPrChange>
        </w:rPr>
        <w:t>materiál</w:t>
      </w:r>
      <w:proofErr w:type="spellEnd"/>
      <w:r w:rsidR="00FA4363" w:rsidRPr="00EE73C5">
        <w:rPr>
          <w:rFonts w:ascii="Arial" w:hAnsi="Arial" w:cs="Arial"/>
          <w:i/>
          <w:lang w:val="en-GB"/>
          <w:rPrChange w:id="444" w:author="HP" w:date="2022-08-16T11:57:00Z">
            <w:rPr>
              <w:rFonts w:ascii="Arial" w:hAnsi="Arial" w:cs="Arial"/>
              <w:i/>
              <w:sz w:val="22"/>
              <w:szCs w:val="22"/>
              <w:lang w:val="en-GB"/>
            </w:rPr>
          </w:rPrChange>
        </w:rPr>
        <w:t xml:space="preserve"> v </w:t>
      </w:r>
      <w:proofErr w:type="spellStart"/>
      <w:r w:rsidR="00FA4363" w:rsidRPr="00EE73C5">
        <w:rPr>
          <w:rFonts w:ascii="Arial" w:hAnsi="Arial" w:cs="Arial"/>
          <w:i/>
          <w:lang w:val="en-GB"/>
          <w:rPrChange w:id="445" w:author="HP" w:date="2022-08-16T11:57:00Z">
            <w:rPr>
              <w:rFonts w:ascii="Arial" w:hAnsi="Arial" w:cs="Arial"/>
              <w:i/>
              <w:sz w:val="22"/>
              <w:szCs w:val="22"/>
              <w:lang w:val="en-GB"/>
            </w:rPr>
          </w:rPrChange>
        </w:rPr>
        <w:t>prílohe</w:t>
      </w:r>
      <w:proofErr w:type="spellEnd"/>
      <w:r w:rsidR="00FA4363" w:rsidRPr="00EE73C5">
        <w:rPr>
          <w:rFonts w:ascii="Arial" w:hAnsi="Arial" w:cs="Arial"/>
          <w:lang w:val="en-GB"/>
          <w:rPrChange w:id="446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)</w:t>
      </w:r>
      <w:r w:rsidRPr="00EE73C5">
        <w:rPr>
          <w:rFonts w:ascii="Arial" w:hAnsi="Arial" w:cs="Arial"/>
          <w:lang w:val="en-GB"/>
          <w:rPrChange w:id="447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. </w:t>
      </w:r>
    </w:p>
    <w:p w:rsidR="00FA4363" w:rsidRPr="00EE73C5" w:rsidRDefault="00865471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48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49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G</w:t>
      </w:r>
      <w:r w:rsidR="00FA4363" w:rsidRPr="00EE73C5">
        <w:rPr>
          <w:rFonts w:ascii="Arial" w:hAnsi="Arial" w:cs="Arial"/>
          <w:lang w:val="en-GB"/>
          <w:rPrChange w:id="450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ive examples of </w:t>
      </w:r>
      <w:r w:rsidR="00FA4363" w:rsidRPr="00EE73C5">
        <w:rPr>
          <w:rFonts w:ascii="Arial" w:hAnsi="Arial" w:cs="Arial"/>
          <w:b/>
          <w:lang w:val="en-GB"/>
          <w:rPrChange w:id="451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>violence in families</w:t>
      </w:r>
      <w:r w:rsidR="00FA4363" w:rsidRPr="00EE73C5">
        <w:rPr>
          <w:rFonts w:ascii="Arial" w:hAnsi="Arial" w:cs="Arial"/>
          <w:lang w:val="en-GB"/>
          <w:rPrChange w:id="452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 (</w:t>
      </w:r>
      <w:proofErr w:type="spellStart"/>
      <w:r w:rsidR="00FA4363" w:rsidRPr="00EE73C5">
        <w:rPr>
          <w:rFonts w:ascii="Arial" w:hAnsi="Arial" w:cs="Arial"/>
          <w:i/>
          <w:lang w:val="en-GB"/>
          <w:rPrChange w:id="453" w:author="HP" w:date="2022-08-16T11:57:00Z">
            <w:rPr>
              <w:rFonts w:ascii="Arial" w:hAnsi="Arial" w:cs="Arial"/>
              <w:i/>
              <w:sz w:val="22"/>
              <w:szCs w:val="22"/>
              <w:lang w:val="en-GB"/>
            </w:rPr>
          </w:rPrChange>
        </w:rPr>
        <w:t>materiál</w:t>
      </w:r>
      <w:proofErr w:type="spellEnd"/>
      <w:r w:rsidR="00FA4363" w:rsidRPr="00EE73C5">
        <w:rPr>
          <w:rFonts w:ascii="Arial" w:hAnsi="Arial" w:cs="Arial"/>
          <w:i/>
          <w:lang w:val="en-GB"/>
          <w:rPrChange w:id="454" w:author="HP" w:date="2022-08-16T11:57:00Z">
            <w:rPr>
              <w:rFonts w:ascii="Arial" w:hAnsi="Arial" w:cs="Arial"/>
              <w:i/>
              <w:sz w:val="22"/>
              <w:szCs w:val="22"/>
              <w:lang w:val="en-GB"/>
            </w:rPr>
          </w:rPrChange>
        </w:rPr>
        <w:t xml:space="preserve"> v </w:t>
      </w:r>
      <w:proofErr w:type="spellStart"/>
      <w:r w:rsidR="00FA4363" w:rsidRPr="00EE73C5">
        <w:rPr>
          <w:rFonts w:ascii="Arial" w:hAnsi="Arial" w:cs="Arial"/>
          <w:i/>
          <w:lang w:val="en-GB"/>
          <w:rPrChange w:id="455" w:author="HP" w:date="2022-08-16T11:57:00Z">
            <w:rPr>
              <w:rFonts w:ascii="Arial" w:hAnsi="Arial" w:cs="Arial"/>
              <w:i/>
              <w:sz w:val="22"/>
              <w:szCs w:val="22"/>
              <w:lang w:val="en-GB"/>
            </w:rPr>
          </w:rPrChange>
        </w:rPr>
        <w:t>prílohe</w:t>
      </w:r>
      <w:proofErr w:type="spellEnd"/>
      <w:r w:rsidR="00FA4363" w:rsidRPr="00EE73C5">
        <w:rPr>
          <w:rFonts w:ascii="Arial" w:hAnsi="Arial" w:cs="Arial"/>
          <w:lang w:val="en-GB"/>
          <w:rPrChange w:id="456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).</w:t>
      </w:r>
    </w:p>
    <w:p w:rsidR="00865471" w:rsidRPr="00EE73C5" w:rsidRDefault="00865471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57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58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Who can be a victim of violence in a family? </w:t>
      </w:r>
    </w:p>
    <w:p w:rsidR="00865471" w:rsidRPr="00EE73C5" w:rsidRDefault="00865471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59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60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What is your opinion on any kind of violence in families?</w:t>
      </w:r>
    </w:p>
    <w:p w:rsidR="00865471" w:rsidRPr="00EE73C5" w:rsidRDefault="00865471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61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62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How do children react on violence in families?</w:t>
      </w:r>
    </w:p>
    <w:p w:rsidR="00FA4363" w:rsidRPr="00EE73C5" w:rsidRDefault="00FA4363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63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64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What are main </w:t>
      </w:r>
      <w:r w:rsidRPr="00EE73C5">
        <w:rPr>
          <w:rFonts w:ascii="Arial" w:hAnsi="Arial" w:cs="Arial"/>
          <w:b/>
          <w:lang w:val="en-GB"/>
          <w:rPrChange w:id="465" w:author="HP" w:date="2022-08-16T11:57:00Z">
            <w:rPr>
              <w:rFonts w:ascii="Arial" w:hAnsi="Arial" w:cs="Arial"/>
              <w:b/>
              <w:sz w:val="28"/>
              <w:lang w:val="en-GB"/>
            </w:rPr>
          </w:rPrChange>
        </w:rPr>
        <w:t>roles of a family</w:t>
      </w:r>
      <w:r w:rsidRPr="00EE73C5">
        <w:rPr>
          <w:rFonts w:ascii="Arial" w:hAnsi="Arial" w:cs="Arial"/>
          <w:lang w:val="en-GB"/>
          <w:rPrChange w:id="466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 xml:space="preserve"> in the society</w:t>
      </w:r>
      <w:r w:rsidR="00865471" w:rsidRPr="00EE73C5">
        <w:rPr>
          <w:rFonts w:ascii="Arial" w:hAnsi="Arial" w:cs="Arial"/>
          <w:lang w:val="en-GB"/>
          <w:rPrChange w:id="467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?</w:t>
      </w:r>
    </w:p>
    <w:p w:rsidR="00FA4363" w:rsidRPr="00EE73C5" w:rsidRDefault="00FA4363" w:rsidP="00FA4363">
      <w:pPr>
        <w:pStyle w:val="Standard"/>
        <w:numPr>
          <w:ilvl w:val="0"/>
          <w:numId w:val="16"/>
        </w:numPr>
        <w:jc w:val="both"/>
        <w:rPr>
          <w:rFonts w:ascii="Arial" w:hAnsi="Arial" w:cs="Arial"/>
          <w:lang w:val="en-GB"/>
          <w:rPrChange w:id="468" w:author="HP" w:date="2022-08-16T11:57:00Z">
            <w:rPr>
              <w:rFonts w:ascii="Arial" w:hAnsi="Arial" w:cs="Arial"/>
              <w:sz w:val="28"/>
              <w:lang w:val="en-GB"/>
            </w:rPr>
          </w:rPrChange>
        </w:rPr>
      </w:pPr>
      <w:r w:rsidRPr="00EE73C5">
        <w:rPr>
          <w:rFonts w:ascii="Arial" w:hAnsi="Arial" w:cs="Arial"/>
          <w:lang w:val="en-GB"/>
          <w:rPrChange w:id="469" w:author="HP" w:date="2022-08-16T11:57:00Z">
            <w:rPr>
              <w:rFonts w:ascii="Arial" w:hAnsi="Arial" w:cs="Arial"/>
              <w:sz w:val="28"/>
              <w:lang w:val="en-GB"/>
            </w:rPr>
          </w:rPrChange>
        </w:rPr>
        <w:t>Imagine your own family in the future (nuclear/extended, your partner, children).</w:t>
      </w:r>
    </w:p>
    <w:p w:rsidR="00BE06D6" w:rsidRDefault="00BE06D6" w:rsidP="00C31619">
      <w:pPr>
        <w:ind w:left="360"/>
        <w:rPr>
          <w:rFonts w:ascii="Arial" w:hAnsi="Arial" w:cs="Arial"/>
          <w:sz w:val="28"/>
          <w:szCs w:val="28"/>
          <w:lang w:val="en-GB"/>
        </w:rPr>
      </w:pPr>
    </w:p>
    <w:p w:rsidR="00315DB7" w:rsidRDefault="00315DB7" w:rsidP="00315DB7">
      <w:pPr>
        <w:ind w:left="360"/>
        <w:jc w:val="center"/>
        <w:rPr>
          <w:ins w:id="470" w:author="HP" w:date="2022-08-22T12:14:00Z"/>
          <w:rFonts w:ascii="Arial" w:hAnsi="Arial" w:cs="Arial"/>
          <w:b/>
          <w:sz w:val="36"/>
          <w:szCs w:val="36"/>
          <w:lang w:val="en-GB"/>
        </w:rPr>
        <w:pPrChange w:id="471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472" w:author="HP" w:date="2022-08-22T12:14:00Z"/>
          <w:rFonts w:ascii="Arial" w:hAnsi="Arial" w:cs="Arial"/>
          <w:b/>
          <w:sz w:val="36"/>
          <w:szCs w:val="36"/>
          <w:lang w:val="en-GB"/>
        </w:rPr>
        <w:pPrChange w:id="473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474" w:author="HP" w:date="2022-08-22T12:14:00Z"/>
          <w:rFonts w:ascii="Arial" w:hAnsi="Arial" w:cs="Arial"/>
          <w:b/>
          <w:sz w:val="36"/>
          <w:szCs w:val="36"/>
          <w:lang w:val="en-GB"/>
        </w:rPr>
        <w:pPrChange w:id="475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476" w:author="HP" w:date="2022-08-22T12:14:00Z"/>
          <w:rFonts w:ascii="Arial" w:hAnsi="Arial" w:cs="Arial"/>
          <w:b/>
          <w:sz w:val="36"/>
          <w:szCs w:val="36"/>
          <w:lang w:val="en-GB"/>
        </w:rPr>
        <w:pPrChange w:id="477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478" w:author="HP" w:date="2022-08-22T12:14:00Z"/>
          <w:rFonts w:ascii="Arial" w:hAnsi="Arial" w:cs="Arial"/>
          <w:b/>
          <w:sz w:val="36"/>
          <w:szCs w:val="36"/>
          <w:lang w:val="en-GB"/>
        </w:rPr>
        <w:pPrChange w:id="479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480" w:author="HP" w:date="2022-08-22T12:14:00Z"/>
          <w:rFonts w:ascii="Arial" w:hAnsi="Arial" w:cs="Arial"/>
          <w:b/>
          <w:sz w:val="36"/>
          <w:szCs w:val="36"/>
          <w:lang w:val="en-GB"/>
        </w:rPr>
        <w:pPrChange w:id="481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482" w:author="HP" w:date="2022-08-22T12:14:00Z"/>
          <w:rFonts w:ascii="Arial" w:hAnsi="Arial" w:cs="Arial"/>
          <w:b/>
          <w:sz w:val="36"/>
          <w:szCs w:val="36"/>
          <w:lang w:val="en-GB"/>
        </w:rPr>
        <w:pPrChange w:id="483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484" w:author="HP" w:date="2022-08-22T12:14:00Z"/>
          <w:rFonts w:ascii="Arial" w:hAnsi="Arial" w:cs="Arial"/>
          <w:b/>
          <w:sz w:val="36"/>
          <w:szCs w:val="36"/>
          <w:lang w:val="en-GB"/>
        </w:rPr>
        <w:pPrChange w:id="485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486" w:author="HP" w:date="2022-08-22T12:14:00Z"/>
          <w:rFonts w:ascii="Arial" w:hAnsi="Arial" w:cs="Arial"/>
          <w:b/>
          <w:sz w:val="36"/>
          <w:szCs w:val="36"/>
          <w:lang w:val="en-GB"/>
        </w:rPr>
        <w:pPrChange w:id="487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488" w:author="HP" w:date="2022-08-22T12:14:00Z"/>
          <w:rFonts w:ascii="Arial" w:hAnsi="Arial" w:cs="Arial"/>
          <w:b/>
          <w:sz w:val="36"/>
          <w:szCs w:val="36"/>
          <w:lang w:val="en-GB"/>
        </w:rPr>
        <w:pPrChange w:id="489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490" w:author="HP" w:date="2022-08-22T12:14:00Z"/>
          <w:rFonts w:ascii="Arial" w:hAnsi="Arial" w:cs="Arial"/>
          <w:b/>
          <w:sz w:val="36"/>
          <w:szCs w:val="36"/>
          <w:lang w:val="en-GB"/>
        </w:rPr>
        <w:pPrChange w:id="491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492" w:author="HP" w:date="2022-08-22T12:14:00Z"/>
          <w:rFonts w:ascii="Arial" w:hAnsi="Arial" w:cs="Arial"/>
          <w:b/>
          <w:sz w:val="36"/>
          <w:szCs w:val="36"/>
          <w:lang w:val="en-GB"/>
        </w:rPr>
        <w:pPrChange w:id="493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494" w:author="HP" w:date="2022-08-22T12:14:00Z"/>
          <w:rFonts w:ascii="Arial" w:hAnsi="Arial" w:cs="Arial"/>
          <w:b/>
          <w:sz w:val="36"/>
          <w:szCs w:val="36"/>
          <w:lang w:val="en-GB"/>
        </w:rPr>
        <w:pPrChange w:id="495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496" w:author="HP" w:date="2022-08-22T12:14:00Z"/>
          <w:rFonts w:ascii="Arial" w:hAnsi="Arial" w:cs="Arial"/>
          <w:b/>
          <w:sz w:val="36"/>
          <w:szCs w:val="36"/>
          <w:lang w:val="en-GB"/>
        </w:rPr>
        <w:pPrChange w:id="497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498" w:author="HP" w:date="2022-08-22T12:14:00Z"/>
          <w:rFonts w:ascii="Arial" w:hAnsi="Arial" w:cs="Arial"/>
          <w:b/>
          <w:sz w:val="36"/>
          <w:szCs w:val="36"/>
          <w:lang w:val="en-GB"/>
        </w:rPr>
        <w:pPrChange w:id="499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500" w:author="HP" w:date="2022-08-22T12:14:00Z"/>
          <w:rFonts w:ascii="Arial" w:hAnsi="Arial" w:cs="Arial"/>
          <w:b/>
          <w:sz w:val="36"/>
          <w:szCs w:val="36"/>
          <w:lang w:val="en-GB"/>
        </w:rPr>
        <w:pPrChange w:id="501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502" w:author="HP" w:date="2022-08-22T12:14:00Z"/>
          <w:rFonts w:ascii="Arial" w:hAnsi="Arial" w:cs="Arial"/>
          <w:b/>
          <w:sz w:val="36"/>
          <w:szCs w:val="36"/>
          <w:lang w:val="en-GB"/>
        </w:rPr>
        <w:pPrChange w:id="503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504" w:author="HP" w:date="2022-08-22T12:14:00Z"/>
          <w:rFonts w:ascii="Arial" w:hAnsi="Arial" w:cs="Arial"/>
          <w:b/>
          <w:sz w:val="36"/>
          <w:szCs w:val="36"/>
          <w:lang w:val="en-GB"/>
        </w:rPr>
        <w:pPrChange w:id="505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315DB7" w:rsidRDefault="00315DB7" w:rsidP="00315DB7">
      <w:pPr>
        <w:ind w:left="360"/>
        <w:jc w:val="center"/>
        <w:rPr>
          <w:ins w:id="506" w:author="HP" w:date="2022-08-22T12:14:00Z"/>
          <w:rFonts w:ascii="Arial" w:hAnsi="Arial" w:cs="Arial"/>
          <w:b/>
          <w:sz w:val="36"/>
          <w:szCs w:val="36"/>
          <w:lang w:val="en-GB"/>
        </w:rPr>
        <w:pPrChange w:id="507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C31619" w:rsidRPr="00315DB7" w:rsidRDefault="00C31619" w:rsidP="00315DB7">
      <w:pPr>
        <w:ind w:left="360"/>
        <w:jc w:val="center"/>
        <w:rPr>
          <w:ins w:id="508" w:author="HP" w:date="2022-08-16T07:35:00Z"/>
          <w:rFonts w:ascii="Arial" w:hAnsi="Arial" w:cs="Arial"/>
          <w:b/>
          <w:sz w:val="36"/>
          <w:szCs w:val="36"/>
          <w:lang w:val="en-GB"/>
          <w:rPrChange w:id="509" w:author="HP" w:date="2022-08-22T12:14:00Z">
            <w:rPr>
              <w:ins w:id="510" w:author="HP" w:date="2022-08-16T07:35:00Z"/>
              <w:lang w:val="en-GB"/>
            </w:rPr>
          </w:rPrChange>
        </w:rPr>
        <w:pPrChange w:id="511" w:author="HP" w:date="2022-08-22T12:14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  <w:r w:rsidRPr="00315DB7">
        <w:rPr>
          <w:rFonts w:ascii="Arial" w:hAnsi="Arial" w:cs="Arial"/>
          <w:b/>
          <w:sz w:val="36"/>
          <w:szCs w:val="36"/>
          <w:lang w:val="en-GB"/>
          <w:rPrChange w:id="512" w:author="HP" w:date="2022-08-22T12:14:00Z">
            <w:rPr>
              <w:lang w:val="en-GB"/>
            </w:rPr>
          </w:rPrChange>
        </w:rPr>
        <w:t>ART AND CULTURE</w:t>
      </w:r>
    </w:p>
    <w:p w:rsidR="00853B76" w:rsidRPr="00264670" w:rsidRDefault="00853B76">
      <w:pPr>
        <w:pStyle w:val="Odsekzoznamu"/>
        <w:rPr>
          <w:rFonts w:ascii="Arial" w:hAnsi="Arial" w:cs="Arial"/>
          <w:b/>
          <w:sz w:val="36"/>
          <w:szCs w:val="36"/>
          <w:lang w:val="en-GB"/>
        </w:rPr>
        <w:pPrChange w:id="513" w:author="HP" w:date="2022-08-16T07:35:00Z">
          <w:pPr>
            <w:pStyle w:val="Odsekzoznamu"/>
            <w:numPr>
              <w:numId w:val="15"/>
            </w:numPr>
            <w:ind w:hanging="360"/>
            <w:jc w:val="center"/>
          </w:pPr>
        </w:pPrChange>
      </w:pPr>
    </w:p>
    <w:p w:rsidR="00C31619" w:rsidRPr="00EE73C5" w:rsidRDefault="00C31619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1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15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role does </w:t>
      </w:r>
      <w:r w:rsidRPr="00EE73C5">
        <w:rPr>
          <w:rFonts w:ascii="Arial" w:hAnsi="Arial" w:cs="Arial"/>
          <w:b/>
          <w:sz w:val="24"/>
          <w:szCs w:val="24"/>
          <w:lang w:val="en-GB"/>
          <w:rPrChange w:id="516" w:author="HP" w:date="2022-08-16T11:5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art</w:t>
      </w:r>
      <w:r w:rsidRPr="00EE73C5">
        <w:rPr>
          <w:rFonts w:ascii="Arial" w:hAnsi="Arial" w:cs="Arial"/>
          <w:sz w:val="24"/>
          <w:szCs w:val="24"/>
          <w:lang w:val="en-GB"/>
          <w:rPrChange w:id="517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play </w:t>
      </w:r>
      <w:r w:rsidR="00F82B45" w:rsidRPr="00EE73C5">
        <w:rPr>
          <w:rFonts w:ascii="Arial" w:hAnsi="Arial" w:cs="Arial"/>
          <w:sz w:val="24"/>
          <w:szCs w:val="24"/>
          <w:lang w:val="en-GB"/>
          <w:rPrChange w:id="51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in your life? </w:t>
      </w:r>
    </w:p>
    <w:p w:rsidR="00E84A32" w:rsidRPr="00EE73C5" w:rsidRDefault="00E84A32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1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2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How do arts affect our lives? </w:t>
      </w:r>
    </w:p>
    <w:p w:rsidR="003F0166" w:rsidRPr="00EE73C5" w:rsidRDefault="003F0166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21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22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kind</w:t>
      </w:r>
      <w:r w:rsidR="00E84A32" w:rsidRPr="00EE73C5">
        <w:rPr>
          <w:rFonts w:ascii="Arial" w:hAnsi="Arial" w:cs="Arial"/>
          <w:sz w:val="24"/>
          <w:szCs w:val="24"/>
          <w:lang w:val="en-GB"/>
          <w:rPrChange w:id="523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s</w:t>
      </w:r>
      <w:r w:rsidRPr="00EE73C5">
        <w:rPr>
          <w:rFonts w:ascii="Arial" w:hAnsi="Arial" w:cs="Arial"/>
          <w:sz w:val="24"/>
          <w:szCs w:val="24"/>
          <w:lang w:val="en-GB"/>
          <w:rPrChange w:id="52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of art</w:t>
      </w:r>
      <w:r w:rsidR="00E84A32" w:rsidRPr="00EE73C5">
        <w:rPr>
          <w:rFonts w:ascii="Arial" w:hAnsi="Arial" w:cs="Arial"/>
          <w:sz w:val="24"/>
          <w:szCs w:val="24"/>
          <w:lang w:val="en-GB"/>
          <w:rPrChange w:id="525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s</w:t>
      </w:r>
      <w:r w:rsidRPr="00EE73C5">
        <w:rPr>
          <w:rFonts w:ascii="Arial" w:hAnsi="Arial" w:cs="Arial"/>
          <w:sz w:val="24"/>
          <w:szCs w:val="24"/>
          <w:lang w:val="en-GB"/>
          <w:rPrChange w:id="526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do we know?</w:t>
      </w:r>
    </w:p>
    <w:p w:rsidR="003F0166" w:rsidRPr="00EE73C5" w:rsidRDefault="003F0166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27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2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kind of art are you interested in?</w:t>
      </w:r>
    </w:p>
    <w:p w:rsidR="003F0166" w:rsidRPr="00EE73C5" w:rsidRDefault="003F0166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2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3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do you understand by “modern art”?</w:t>
      </w:r>
    </w:p>
    <w:p w:rsidR="003F0166" w:rsidRPr="00EE73C5" w:rsidRDefault="003F0166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31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32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How can one become an artist? </w:t>
      </w:r>
    </w:p>
    <w:p w:rsidR="003F0166" w:rsidRPr="00EE73C5" w:rsidRDefault="00C82BF6" w:rsidP="00C31619">
      <w:pPr>
        <w:pStyle w:val="Odsekzoznamu"/>
        <w:numPr>
          <w:ilvl w:val="0"/>
          <w:numId w:val="19"/>
        </w:numPr>
        <w:rPr>
          <w:ins w:id="533" w:author="HP" w:date="2022-08-15T22:48:00Z"/>
          <w:rFonts w:ascii="Arial" w:hAnsi="Arial" w:cs="Arial"/>
          <w:sz w:val="24"/>
          <w:szCs w:val="24"/>
          <w:lang w:val="en-GB"/>
          <w:rPrChange w:id="534" w:author="HP" w:date="2022-08-16T11:57:00Z">
            <w:rPr>
              <w:ins w:id="535" w:author="HP" w:date="2022-08-15T22:48:00Z"/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36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Are</w:t>
      </w:r>
      <w:r w:rsidR="003F0166" w:rsidRPr="00EE73C5">
        <w:rPr>
          <w:rFonts w:ascii="Arial" w:hAnsi="Arial" w:cs="Arial"/>
          <w:sz w:val="24"/>
          <w:szCs w:val="24"/>
          <w:lang w:val="en-GB"/>
          <w:rPrChange w:id="537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there any artist</w:t>
      </w:r>
      <w:r w:rsidRPr="00EE73C5">
        <w:rPr>
          <w:rFonts w:ascii="Arial" w:hAnsi="Arial" w:cs="Arial"/>
          <w:sz w:val="24"/>
          <w:szCs w:val="24"/>
          <w:lang w:val="en-GB"/>
          <w:rPrChange w:id="53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s</w:t>
      </w:r>
      <w:r w:rsidR="003F0166" w:rsidRPr="00EE73C5">
        <w:rPr>
          <w:rFonts w:ascii="Arial" w:hAnsi="Arial" w:cs="Arial"/>
          <w:sz w:val="24"/>
          <w:szCs w:val="24"/>
          <w:lang w:val="en-GB"/>
          <w:rPrChange w:id="53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you admire? </w:t>
      </w:r>
      <w:r w:rsidRPr="00EE73C5">
        <w:rPr>
          <w:rFonts w:ascii="Arial" w:hAnsi="Arial" w:cs="Arial"/>
          <w:sz w:val="24"/>
          <w:szCs w:val="24"/>
          <w:lang w:val="en-GB"/>
          <w:rPrChange w:id="54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Why do you admire them for?</w:t>
      </w:r>
    </w:p>
    <w:p w:rsidR="00264670" w:rsidRPr="00EE73C5" w:rsidRDefault="00264670" w:rsidP="00C31619">
      <w:pPr>
        <w:pStyle w:val="Odsekzoznamu"/>
        <w:numPr>
          <w:ilvl w:val="0"/>
          <w:numId w:val="19"/>
        </w:numPr>
        <w:rPr>
          <w:ins w:id="541" w:author="HP" w:date="2022-08-15T22:48:00Z"/>
          <w:rFonts w:ascii="Arial" w:hAnsi="Arial" w:cs="Arial"/>
          <w:sz w:val="24"/>
          <w:szCs w:val="24"/>
          <w:lang w:val="en-GB"/>
          <w:rPrChange w:id="542" w:author="HP" w:date="2022-08-16T11:57:00Z">
            <w:rPr>
              <w:ins w:id="543" w:author="HP" w:date="2022-08-15T22:48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544" w:author="HP" w:date="2022-08-15T22:48:00Z">
        <w:r w:rsidRPr="00EE73C5">
          <w:rPr>
            <w:rFonts w:ascii="Arial" w:hAnsi="Arial" w:cs="Arial"/>
            <w:sz w:val="24"/>
            <w:szCs w:val="24"/>
            <w:lang w:val="en-GB"/>
            <w:rPrChange w:id="545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Where can people learn/study arts?</w:t>
        </w:r>
      </w:ins>
    </w:p>
    <w:p w:rsidR="00264670" w:rsidRPr="00EE73C5" w:rsidRDefault="00264670" w:rsidP="00C31619">
      <w:pPr>
        <w:pStyle w:val="Odsekzoznamu"/>
        <w:numPr>
          <w:ilvl w:val="0"/>
          <w:numId w:val="19"/>
        </w:numPr>
        <w:rPr>
          <w:ins w:id="546" w:author="HP" w:date="2022-08-15T22:48:00Z"/>
          <w:rFonts w:ascii="Arial" w:hAnsi="Arial" w:cs="Arial"/>
          <w:sz w:val="24"/>
          <w:szCs w:val="24"/>
          <w:lang w:val="en-GB"/>
          <w:rPrChange w:id="547" w:author="HP" w:date="2022-08-16T11:57:00Z">
            <w:rPr>
              <w:ins w:id="548" w:author="HP" w:date="2022-08-15T22:48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549" w:author="HP" w:date="2022-08-15T22:48:00Z">
        <w:r w:rsidRPr="00EE73C5">
          <w:rPr>
            <w:rFonts w:ascii="Arial" w:hAnsi="Arial" w:cs="Arial"/>
            <w:sz w:val="24"/>
            <w:szCs w:val="24"/>
            <w:lang w:val="en-GB"/>
            <w:rPrChange w:id="55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Do you attend an art school?</w:t>
        </w:r>
      </w:ins>
    </w:p>
    <w:p w:rsidR="00264670" w:rsidRPr="00EE73C5" w:rsidRDefault="00264670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51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ins w:id="552" w:author="HP" w:date="2022-08-15T22:48:00Z">
        <w:r w:rsidRPr="00EE73C5">
          <w:rPr>
            <w:rFonts w:ascii="Arial" w:hAnsi="Arial" w:cs="Arial"/>
            <w:sz w:val="24"/>
            <w:szCs w:val="24"/>
            <w:lang w:val="en-GB"/>
            <w:rPrChange w:id="55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can we learn there?</w:t>
        </w:r>
      </w:ins>
    </w:p>
    <w:p w:rsidR="00F82B45" w:rsidRPr="00EE73C5" w:rsidRDefault="00F82B45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5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55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role does </w:t>
      </w:r>
      <w:r w:rsidRPr="00EE73C5">
        <w:rPr>
          <w:rFonts w:ascii="Arial" w:hAnsi="Arial" w:cs="Arial"/>
          <w:b/>
          <w:sz w:val="24"/>
          <w:szCs w:val="24"/>
          <w:lang w:val="en-GB"/>
          <w:rPrChange w:id="556" w:author="HP" w:date="2022-08-16T11:5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music</w:t>
      </w:r>
      <w:r w:rsidRPr="00EE73C5">
        <w:rPr>
          <w:rFonts w:ascii="Arial" w:hAnsi="Arial" w:cs="Arial"/>
          <w:sz w:val="24"/>
          <w:szCs w:val="24"/>
          <w:lang w:val="en-GB"/>
          <w:rPrChange w:id="557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play in your life?</w:t>
      </w:r>
    </w:p>
    <w:p w:rsidR="00C82BF6" w:rsidRPr="00EE73C5" w:rsidRDefault="00C82BF6" w:rsidP="00C82BF6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5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5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type of music do you like? </w:t>
      </w:r>
    </w:p>
    <w:p w:rsidR="00C82BF6" w:rsidRPr="00EE73C5" w:rsidRDefault="00C82BF6" w:rsidP="00C82BF6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6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61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musical style styles are most popular among the young?</w:t>
      </w:r>
    </w:p>
    <w:p w:rsidR="00C82BF6" w:rsidRPr="00EE73C5" w:rsidRDefault="00C82BF6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62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63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How often and where do you listen to music? </w:t>
      </w:r>
    </w:p>
    <w:p w:rsidR="005571AD" w:rsidRPr="00EE73C5" w:rsidRDefault="005571AD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6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65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Do you listen to CDs? Do you burn </w:t>
      </w:r>
      <w:r w:rsidR="000D09CE" w:rsidRPr="00EE73C5">
        <w:rPr>
          <w:rFonts w:ascii="Arial" w:hAnsi="Arial" w:cs="Arial"/>
          <w:sz w:val="24"/>
          <w:szCs w:val="24"/>
          <w:lang w:val="en-GB"/>
          <w:rPrChange w:id="566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them?</w:t>
      </w:r>
    </w:p>
    <w:p w:rsidR="005571AD" w:rsidRPr="00EE73C5" w:rsidRDefault="005571AD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67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6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Who is your favourite singer?</w:t>
      </w:r>
    </w:p>
    <w:p w:rsidR="005571AD" w:rsidRPr="00EE73C5" w:rsidRDefault="005571AD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6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7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is your opinion on Superstar singers?</w:t>
      </w:r>
    </w:p>
    <w:p w:rsidR="00F82B45" w:rsidRPr="00EE73C5" w:rsidRDefault="00F82B45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71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72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Do you play any musical instruments?</w:t>
      </w:r>
    </w:p>
    <w:p w:rsidR="00F82B45" w:rsidRPr="00EE73C5" w:rsidRDefault="00F82B45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73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7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Which musical instruments are typical for Slovakia?</w:t>
      </w:r>
    </w:p>
    <w:p w:rsidR="00E84A32" w:rsidRPr="00EE73C5" w:rsidRDefault="00E84A32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75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76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venues/places do musical events take place?  </w:t>
      </w:r>
    </w:p>
    <w:p w:rsidR="005571AD" w:rsidRPr="00EE73C5" w:rsidRDefault="005571AD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77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7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Have you been to any musical event? </w:t>
      </w:r>
    </w:p>
    <w:p w:rsidR="005571AD" w:rsidRPr="00EE73C5" w:rsidRDefault="005571AD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7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8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How did you like it?</w:t>
      </w:r>
    </w:p>
    <w:p w:rsidR="005571AD" w:rsidRPr="00EE73C5" w:rsidRDefault="005571AD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81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82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Can you sing?</w:t>
      </w:r>
    </w:p>
    <w:p w:rsidR="005571AD" w:rsidRPr="00EE73C5" w:rsidRDefault="005571AD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83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8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kind of music do children, teenagers, adults an old people like? </w:t>
      </w:r>
    </w:p>
    <w:p w:rsidR="002E15C6" w:rsidRPr="00EE73C5" w:rsidRDefault="00E84A32" w:rsidP="002E15C6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85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86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Do you like </w:t>
      </w:r>
      <w:r w:rsidRPr="00EE73C5">
        <w:rPr>
          <w:rFonts w:ascii="Arial" w:hAnsi="Arial" w:cs="Arial"/>
          <w:b/>
          <w:sz w:val="24"/>
          <w:szCs w:val="24"/>
          <w:lang w:val="en-GB"/>
          <w:rPrChange w:id="587" w:author="HP" w:date="2022-08-16T11:5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dancing</w:t>
      </w:r>
      <w:r w:rsidRPr="00EE73C5">
        <w:rPr>
          <w:rFonts w:ascii="Arial" w:hAnsi="Arial" w:cs="Arial"/>
          <w:sz w:val="24"/>
          <w:szCs w:val="24"/>
          <w:lang w:val="en-GB"/>
          <w:rPrChange w:id="58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? Why?</w:t>
      </w:r>
      <w:r w:rsidR="002E15C6" w:rsidRPr="00EE73C5">
        <w:rPr>
          <w:rFonts w:ascii="Arial" w:hAnsi="Arial" w:cs="Arial"/>
          <w:sz w:val="24"/>
          <w:szCs w:val="24"/>
          <w:lang w:val="en-GB"/>
          <w:rPrChange w:id="58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</w:t>
      </w:r>
      <w:r w:rsidRPr="00EE73C5">
        <w:rPr>
          <w:rFonts w:ascii="Arial" w:hAnsi="Arial" w:cs="Arial"/>
          <w:sz w:val="24"/>
          <w:szCs w:val="24"/>
          <w:lang w:val="en-GB"/>
          <w:rPrChange w:id="59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/</w:t>
      </w:r>
      <w:r w:rsidR="002E15C6" w:rsidRPr="00EE73C5">
        <w:rPr>
          <w:rFonts w:ascii="Arial" w:hAnsi="Arial" w:cs="Arial"/>
          <w:sz w:val="24"/>
          <w:szCs w:val="24"/>
          <w:lang w:val="en-GB"/>
          <w:rPrChange w:id="591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</w:t>
      </w:r>
      <w:r w:rsidRPr="00EE73C5">
        <w:rPr>
          <w:rFonts w:ascii="Arial" w:hAnsi="Arial" w:cs="Arial"/>
          <w:sz w:val="24"/>
          <w:szCs w:val="24"/>
          <w:lang w:val="en-GB"/>
          <w:rPrChange w:id="592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Why not? </w:t>
      </w:r>
    </w:p>
    <w:p w:rsidR="002E15C6" w:rsidRPr="00EE73C5" w:rsidRDefault="002E15C6" w:rsidP="002E15C6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93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9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Name kinds of dance that you know?</w:t>
      </w:r>
    </w:p>
    <w:p w:rsidR="002E15C6" w:rsidRPr="00EE73C5" w:rsidRDefault="002E15C6" w:rsidP="002E15C6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95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96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In which occasions is it important to know how to dance? </w:t>
      </w:r>
    </w:p>
    <w:p w:rsidR="00CC7508" w:rsidRPr="00EE73C5" w:rsidRDefault="00CC7508" w:rsidP="00CC7508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97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59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Do you go to the disco?</w:t>
      </w:r>
    </w:p>
    <w:p w:rsidR="002E15C6" w:rsidRPr="00EE73C5" w:rsidRDefault="00E04DA0" w:rsidP="002E15C6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59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0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How do we divide </w:t>
      </w:r>
      <w:r w:rsidR="002E15C6" w:rsidRPr="00EE73C5">
        <w:rPr>
          <w:rFonts w:ascii="Arial" w:hAnsi="Arial" w:cs="Arial"/>
          <w:b/>
          <w:sz w:val="24"/>
          <w:szCs w:val="24"/>
          <w:lang w:val="en-GB"/>
          <w:rPrChange w:id="601" w:author="HP" w:date="2022-08-16T11:5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literature</w:t>
      </w:r>
      <w:r w:rsidR="002E15C6" w:rsidRPr="00EE73C5">
        <w:rPr>
          <w:rFonts w:ascii="Arial" w:hAnsi="Arial" w:cs="Arial"/>
          <w:sz w:val="24"/>
          <w:szCs w:val="24"/>
          <w:lang w:val="en-GB"/>
          <w:rPrChange w:id="602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?</w:t>
      </w:r>
    </w:p>
    <w:p w:rsidR="002E15C6" w:rsidRPr="00EE73C5" w:rsidRDefault="002E15C6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03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0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Which type of literature do you prefer?</w:t>
      </w:r>
    </w:p>
    <w:p w:rsidR="00E04DA0" w:rsidRPr="00EE73C5" w:rsidRDefault="00E04DA0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05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06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Which type of literature is preferred by children, teenagers, adults?</w:t>
      </w:r>
    </w:p>
    <w:p w:rsidR="00E04DA0" w:rsidRPr="00EE73C5" w:rsidRDefault="00E04DA0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07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0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Why do people read?</w:t>
      </w:r>
    </w:p>
    <w:p w:rsidR="00E04DA0" w:rsidRPr="00EE73C5" w:rsidRDefault="00E04DA0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0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1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Name some famous writers from Slovakia.</w:t>
      </w:r>
    </w:p>
    <w:p w:rsidR="00E04DA0" w:rsidRPr="00EE73C5" w:rsidRDefault="00E04DA0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11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12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Name some famous writers from the UK.</w:t>
      </w:r>
    </w:p>
    <w:p w:rsidR="00E04DA0" w:rsidRPr="00EE73C5" w:rsidRDefault="00E04DA0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13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1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Who is your favourite writer?</w:t>
      </w:r>
    </w:p>
    <w:p w:rsidR="00E04DA0" w:rsidRPr="00EE73C5" w:rsidRDefault="00E04DA0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15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16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is your favourite book? </w:t>
      </w:r>
    </w:p>
    <w:p w:rsidR="00E04DA0" w:rsidRPr="00EE73C5" w:rsidRDefault="00E04DA0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17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1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magazines/newspapers do you read?</w:t>
      </w:r>
    </w:p>
    <w:p w:rsidR="00E04DA0" w:rsidRPr="00EE73C5" w:rsidRDefault="00E04DA0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1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2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is a difference between magazines and newspapers?</w:t>
      </w:r>
    </w:p>
    <w:p w:rsidR="00E04DA0" w:rsidRPr="00EE73C5" w:rsidRDefault="00E04DA0" w:rsidP="00E04DA0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21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22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Who is a poet, novelist and playwright?</w:t>
      </w:r>
    </w:p>
    <w:p w:rsidR="00F82B45" w:rsidRPr="00EE73C5" w:rsidRDefault="00F82B45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23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2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Have you ever been to a </w:t>
      </w:r>
      <w:r w:rsidRPr="00EE73C5">
        <w:rPr>
          <w:rFonts w:ascii="Arial" w:hAnsi="Arial" w:cs="Arial"/>
          <w:b/>
          <w:sz w:val="24"/>
          <w:szCs w:val="24"/>
          <w:lang w:val="en-GB"/>
          <w:rPrChange w:id="625" w:author="HP" w:date="2022-08-16T11:5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theatre</w:t>
      </w:r>
      <w:r w:rsidRPr="00EE73C5">
        <w:rPr>
          <w:rFonts w:ascii="Arial" w:hAnsi="Arial" w:cs="Arial"/>
          <w:sz w:val="24"/>
          <w:szCs w:val="24"/>
          <w:lang w:val="en-GB"/>
          <w:rPrChange w:id="626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? </w:t>
      </w:r>
    </w:p>
    <w:p w:rsidR="00F82B45" w:rsidRPr="00EE73C5" w:rsidRDefault="00F82B45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27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2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How did you like it?</w:t>
      </w:r>
    </w:p>
    <w:p w:rsidR="00C82BF6" w:rsidRPr="00EE73C5" w:rsidRDefault="00C82BF6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2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3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Why do some people like going to theatre? </w:t>
      </w:r>
    </w:p>
    <w:p w:rsidR="00F82B45" w:rsidRPr="00EE73C5" w:rsidRDefault="00F82B45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31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32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Do you like going to </w:t>
      </w:r>
      <w:r w:rsidRPr="00EE73C5">
        <w:rPr>
          <w:rFonts w:ascii="Arial" w:hAnsi="Arial" w:cs="Arial"/>
          <w:b/>
          <w:sz w:val="24"/>
          <w:szCs w:val="24"/>
          <w:lang w:val="en-GB"/>
          <w:rPrChange w:id="633" w:author="HP" w:date="2022-08-16T11:5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cinema</w:t>
      </w:r>
      <w:r w:rsidRPr="00EE73C5">
        <w:rPr>
          <w:rFonts w:ascii="Arial" w:hAnsi="Arial" w:cs="Arial"/>
          <w:sz w:val="24"/>
          <w:szCs w:val="24"/>
          <w:lang w:val="en-GB"/>
          <w:rPrChange w:id="63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? Why?</w:t>
      </w:r>
    </w:p>
    <w:p w:rsidR="006C008C" w:rsidRPr="00EE73C5" w:rsidRDefault="006C008C" w:rsidP="006C008C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35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36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kind of films do you like?</w:t>
      </w:r>
    </w:p>
    <w:p w:rsidR="006C008C" w:rsidRPr="00EE73C5" w:rsidRDefault="006C008C" w:rsidP="006C008C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37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3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Do you prefer subtitled or dubbed films? Why?</w:t>
      </w:r>
    </w:p>
    <w:p w:rsidR="00F82B45" w:rsidRPr="00EE73C5" w:rsidRDefault="00F82B45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3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4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type of cinema do you prefer (traditional, open-air, 3D)? </w:t>
      </w:r>
    </w:p>
    <w:p w:rsidR="006C008C" w:rsidRPr="00EE73C5" w:rsidRDefault="006C008C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41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42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lastRenderedPageBreak/>
        <w:t>Why has the number of cinema goers dropped over the years?</w:t>
      </w:r>
    </w:p>
    <w:p w:rsidR="00CC7508" w:rsidRPr="00EE73C5" w:rsidRDefault="00CC7508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43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4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Do you watch DVDs? Do you burn them?</w:t>
      </w:r>
    </w:p>
    <w:p w:rsidR="00CC7508" w:rsidRPr="00EE73C5" w:rsidRDefault="00CC7508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45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46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Do you download films? </w:t>
      </w:r>
    </w:p>
    <w:p w:rsidR="0041224D" w:rsidRPr="00EE73C5" w:rsidRDefault="0041224D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47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4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is the difference between watching the film at home and watching it in cinema? </w:t>
      </w:r>
    </w:p>
    <w:p w:rsidR="00F82B45" w:rsidRPr="00EE73C5" w:rsidRDefault="00F82B45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4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5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Compare seeing the film in the cinema and watching the play in the theatre. </w:t>
      </w:r>
    </w:p>
    <w:p w:rsidR="00F82B45" w:rsidRPr="00EE73C5" w:rsidRDefault="00F82B45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51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52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types of </w:t>
      </w:r>
      <w:r w:rsidR="006C008C" w:rsidRPr="00EE73C5">
        <w:rPr>
          <w:rFonts w:ascii="Arial" w:hAnsi="Arial" w:cs="Arial"/>
          <w:b/>
          <w:sz w:val="24"/>
          <w:szCs w:val="24"/>
          <w:lang w:val="en-GB"/>
          <w:rPrChange w:id="653" w:author="HP" w:date="2022-08-16T11:5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f</w:t>
      </w:r>
      <w:r w:rsidRPr="00EE73C5">
        <w:rPr>
          <w:rFonts w:ascii="Arial" w:hAnsi="Arial" w:cs="Arial"/>
          <w:b/>
          <w:sz w:val="24"/>
          <w:szCs w:val="24"/>
          <w:lang w:val="en-GB"/>
          <w:rPrChange w:id="654" w:author="HP" w:date="2022-08-16T11:5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i</w:t>
      </w:r>
      <w:r w:rsidR="006C008C" w:rsidRPr="00EE73C5">
        <w:rPr>
          <w:rFonts w:ascii="Arial" w:hAnsi="Arial" w:cs="Arial"/>
          <w:b/>
          <w:sz w:val="24"/>
          <w:szCs w:val="24"/>
          <w:lang w:val="en-GB"/>
          <w:rPrChange w:id="655" w:author="HP" w:date="2022-08-16T11:5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 xml:space="preserve">ne </w:t>
      </w:r>
      <w:r w:rsidRPr="00EE73C5">
        <w:rPr>
          <w:rFonts w:ascii="Arial" w:hAnsi="Arial" w:cs="Arial"/>
          <w:b/>
          <w:sz w:val="24"/>
          <w:szCs w:val="24"/>
          <w:lang w:val="en-GB"/>
          <w:rPrChange w:id="656" w:author="HP" w:date="2022-08-16T11:5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art</w:t>
      </w:r>
      <w:r w:rsidRPr="00EE73C5">
        <w:rPr>
          <w:rFonts w:ascii="Arial" w:hAnsi="Arial" w:cs="Arial"/>
          <w:sz w:val="24"/>
          <w:szCs w:val="24"/>
          <w:lang w:val="en-GB"/>
          <w:rPrChange w:id="657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do you prefer? </w:t>
      </w:r>
    </w:p>
    <w:p w:rsidR="006C008C" w:rsidRPr="00EE73C5" w:rsidRDefault="006C008C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5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5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can be seen in galleries?</w:t>
      </w:r>
    </w:p>
    <w:p w:rsidR="006C008C" w:rsidRPr="00EE73C5" w:rsidRDefault="006C008C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6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61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are the rules visitors should respect in museums, galleries and art exhibitions? </w:t>
      </w:r>
    </w:p>
    <w:p w:rsidR="003F0166" w:rsidRPr="00EE73C5" w:rsidRDefault="003F0166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62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63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Which famous artists do you know?</w:t>
      </w:r>
    </w:p>
    <w:p w:rsidR="003F0166" w:rsidRPr="00EE73C5" w:rsidRDefault="003F0166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6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65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Do you know some famous pictures?</w:t>
      </w:r>
    </w:p>
    <w:p w:rsidR="00E04DA0" w:rsidRPr="00EE73C5" w:rsidRDefault="00E04DA0" w:rsidP="00C31619">
      <w:pPr>
        <w:pStyle w:val="Odsekzoznamu"/>
        <w:numPr>
          <w:ilvl w:val="0"/>
          <w:numId w:val="19"/>
        </w:numPr>
        <w:rPr>
          <w:ins w:id="666" w:author="HP" w:date="2022-08-15T22:47:00Z"/>
          <w:rFonts w:ascii="Arial" w:hAnsi="Arial" w:cs="Arial"/>
          <w:sz w:val="24"/>
          <w:szCs w:val="24"/>
          <w:lang w:val="en-GB"/>
          <w:rPrChange w:id="667" w:author="HP" w:date="2022-08-16T11:57:00Z">
            <w:rPr>
              <w:ins w:id="668" w:author="HP" w:date="2022-08-15T22:47:00Z"/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6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Name some famous places of art in Slovakia?</w:t>
      </w:r>
    </w:p>
    <w:p w:rsidR="00264670" w:rsidRPr="00EE73C5" w:rsidRDefault="00264670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7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ins w:id="671" w:author="HP" w:date="2022-08-15T22:47:00Z">
        <w:r w:rsidRPr="00EE73C5">
          <w:rPr>
            <w:rFonts w:ascii="Arial" w:hAnsi="Arial" w:cs="Arial"/>
            <w:sz w:val="24"/>
            <w:szCs w:val="24"/>
            <w:lang w:val="en-GB"/>
            <w:rPrChange w:id="67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Can you draw/paint? </w:t>
        </w:r>
      </w:ins>
    </w:p>
    <w:p w:rsidR="00F82B45" w:rsidRPr="00EE73C5" w:rsidRDefault="003F0166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73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7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Name some </w:t>
      </w:r>
      <w:r w:rsidRPr="00EE73C5">
        <w:rPr>
          <w:rFonts w:ascii="Arial" w:hAnsi="Arial" w:cs="Arial"/>
          <w:b/>
          <w:sz w:val="24"/>
          <w:szCs w:val="24"/>
          <w:lang w:val="en-GB"/>
          <w:rPrChange w:id="675" w:author="HP" w:date="2022-08-16T11:5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architectura</w:t>
      </w:r>
      <w:r w:rsidRPr="00EE73C5">
        <w:rPr>
          <w:rFonts w:ascii="Arial" w:hAnsi="Arial" w:cs="Arial"/>
          <w:sz w:val="24"/>
          <w:szCs w:val="24"/>
          <w:lang w:val="en-GB"/>
          <w:rPrChange w:id="676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l styles. Which of them do you prefer?</w:t>
      </w:r>
    </w:p>
    <w:p w:rsidR="003F0166" w:rsidRPr="00EE73C5" w:rsidRDefault="00C82BF6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677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7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</w:t>
      </w:r>
      <w:r w:rsidRPr="00EE73C5">
        <w:rPr>
          <w:rFonts w:ascii="Arial" w:hAnsi="Arial" w:cs="Arial"/>
          <w:b/>
          <w:sz w:val="24"/>
          <w:szCs w:val="24"/>
          <w:lang w:val="en-GB"/>
          <w:rPrChange w:id="67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cultural events</w:t>
      </w:r>
      <w:r w:rsidRPr="00EE73C5">
        <w:rPr>
          <w:rFonts w:ascii="Arial" w:hAnsi="Arial" w:cs="Arial"/>
          <w:sz w:val="24"/>
          <w:szCs w:val="24"/>
          <w:lang w:val="en-GB"/>
          <w:rPrChange w:id="680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have you recently taken part in?</w:t>
      </w:r>
    </w:p>
    <w:p w:rsidR="00C82BF6" w:rsidRPr="00EE73C5" w:rsidRDefault="00C82BF6" w:rsidP="00C31619">
      <w:pPr>
        <w:pStyle w:val="Odsekzoznamu"/>
        <w:numPr>
          <w:ilvl w:val="0"/>
          <w:numId w:val="19"/>
        </w:numPr>
        <w:rPr>
          <w:ins w:id="681" w:author="HP" w:date="2022-08-15T22:50:00Z"/>
          <w:rFonts w:ascii="Arial" w:hAnsi="Arial" w:cs="Arial"/>
          <w:sz w:val="24"/>
          <w:szCs w:val="24"/>
          <w:lang w:val="en-GB"/>
          <w:rPrChange w:id="682" w:author="HP" w:date="2022-08-16T11:57:00Z">
            <w:rPr>
              <w:ins w:id="683" w:author="HP" w:date="2022-08-15T22:50:00Z"/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684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cultural events (festivals, concerts, exhibitions) does your town/village promote? </w:t>
      </w:r>
    </w:p>
    <w:p w:rsidR="00264670" w:rsidRPr="00EE73C5" w:rsidRDefault="00264670" w:rsidP="00C31619">
      <w:pPr>
        <w:pStyle w:val="Odsekzoznamu"/>
        <w:numPr>
          <w:ilvl w:val="0"/>
          <w:numId w:val="19"/>
        </w:numPr>
        <w:rPr>
          <w:ins w:id="685" w:author="HP" w:date="2022-08-15T22:50:00Z"/>
          <w:rFonts w:ascii="Arial" w:hAnsi="Arial" w:cs="Arial"/>
          <w:sz w:val="24"/>
          <w:szCs w:val="24"/>
          <w:lang w:val="en-GB"/>
          <w:rPrChange w:id="686" w:author="HP" w:date="2022-08-16T11:57:00Z">
            <w:rPr>
              <w:ins w:id="687" w:author="HP" w:date="2022-08-15T22:50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688" w:author="HP" w:date="2022-08-15T22:50:00Z">
        <w:r w:rsidRPr="00EE73C5">
          <w:rPr>
            <w:rFonts w:ascii="Arial" w:hAnsi="Arial" w:cs="Arial"/>
            <w:sz w:val="24"/>
            <w:szCs w:val="24"/>
            <w:lang w:val="en-GB"/>
            <w:rPrChange w:id="689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What events are preferred by children, teenagers, adults, </w:t>
        </w:r>
        <w:proofErr w:type="gramStart"/>
        <w:r w:rsidRPr="00EE73C5">
          <w:rPr>
            <w:rFonts w:ascii="Arial" w:hAnsi="Arial" w:cs="Arial"/>
            <w:sz w:val="24"/>
            <w:szCs w:val="24"/>
            <w:lang w:val="en-GB"/>
            <w:rPrChange w:id="69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old</w:t>
        </w:r>
        <w:proofErr w:type="gramEnd"/>
        <w:r w:rsidRPr="00EE73C5">
          <w:rPr>
            <w:rFonts w:ascii="Arial" w:hAnsi="Arial" w:cs="Arial"/>
            <w:sz w:val="24"/>
            <w:szCs w:val="24"/>
            <w:lang w:val="en-GB"/>
            <w:rPrChange w:id="69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people?</w:t>
        </w:r>
      </w:ins>
    </w:p>
    <w:p w:rsidR="00264670" w:rsidRPr="00EE73C5" w:rsidRDefault="00264670" w:rsidP="00C31619">
      <w:pPr>
        <w:pStyle w:val="Odsekzoznamu"/>
        <w:numPr>
          <w:ilvl w:val="0"/>
          <w:numId w:val="19"/>
        </w:numPr>
        <w:rPr>
          <w:ins w:id="692" w:author="HP" w:date="2022-08-15T22:50:00Z"/>
          <w:rFonts w:ascii="Arial" w:hAnsi="Arial" w:cs="Arial"/>
          <w:sz w:val="24"/>
          <w:szCs w:val="24"/>
          <w:lang w:val="en-GB"/>
          <w:rPrChange w:id="693" w:author="HP" w:date="2022-08-16T11:57:00Z">
            <w:rPr>
              <w:ins w:id="694" w:author="HP" w:date="2022-08-15T22:50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695" w:author="HP" w:date="2022-08-15T22:50:00Z">
        <w:r w:rsidRPr="00EE73C5">
          <w:rPr>
            <w:rFonts w:ascii="Arial" w:hAnsi="Arial" w:cs="Arial"/>
            <w:sz w:val="24"/>
            <w:szCs w:val="24"/>
            <w:lang w:val="en-GB"/>
            <w:rPrChange w:id="69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Why do young people like festivals?</w:t>
        </w:r>
      </w:ins>
    </w:p>
    <w:p w:rsidR="00264670" w:rsidRPr="00EE73C5" w:rsidRDefault="00264670" w:rsidP="00C31619">
      <w:pPr>
        <w:pStyle w:val="Odsekzoznamu"/>
        <w:numPr>
          <w:ilvl w:val="0"/>
          <w:numId w:val="19"/>
        </w:numPr>
        <w:rPr>
          <w:ins w:id="697" w:author="HP" w:date="2022-08-15T22:51:00Z"/>
          <w:rFonts w:ascii="Arial" w:hAnsi="Arial" w:cs="Arial"/>
          <w:sz w:val="24"/>
          <w:szCs w:val="24"/>
          <w:lang w:val="en-GB"/>
          <w:rPrChange w:id="698" w:author="HP" w:date="2022-08-16T11:57:00Z">
            <w:rPr>
              <w:ins w:id="699" w:author="HP" w:date="2022-08-15T22:51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700" w:author="HP" w:date="2022-08-15T22:51:00Z">
        <w:r w:rsidRPr="00EE73C5">
          <w:rPr>
            <w:rFonts w:ascii="Arial" w:hAnsi="Arial" w:cs="Arial"/>
            <w:sz w:val="24"/>
            <w:szCs w:val="24"/>
            <w:lang w:val="en-GB"/>
            <w:rPrChange w:id="70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Have you been to a festival?</w:t>
        </w:r>
      </w:ins>
    </w:p>
    <w:p w:rsidR="00264670" w:rsidRPr="00EE73C5" w:rsidRDefault="00264670" w:rsidP="00C31619">
      <w:pPr>
        <w:pStyle w:val="Odsekzoznamu"/>
        <w:numPr>
          <w:ilvl w:val="0"/>
          <w:numId w:val="19"/>
        </w:numPr>
        <w:rPr>
          <w:ins w:id="702" w:author="HP" w:date="2022-08-15T22:51:00Z"/>
          <w:rFonts w:ascii="Arial" w:hAnsi="Arial" w:cs="Arial"/>
          <w:sz w:val="24"/>
          <w:szCs w:val="24"/>
          <w:lang w:val="en-GB"/>
          <w:rPrChange w:id="703" w:author="HP" w:date="2022-08-16T11:57:00Z">
            <w:rPr>
              <w:ins w:id="704" w:author="HP" w:date="2022-08-15T22:51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705" w:author="HP" w:date="2022-08-15T22:51:00Z">
        <w:r w:rsidRPr="00EE73C5">
          <w:rPr>
            <w:rFonts w:ascii="Arial" w:hAnsi="Arial" w:cs="Arial"/>
            <w:sz w:val="24"/>
            <w:szCs w:val="24"/>
            <w:lang w:val="en-GB"/>
            <w:rPrChange w:id="70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kind of festivals do you know?</w:t>
        </w:r>
      </w:ins>
    </w:p>
    <w:p w:rsidR="00264670" w:rsidRPr="00EE73C5" w:rsidRDefault="004C4EF1" w:rsidP="00C31619">
      <w:pPr>
        <w:pStyle w:val="Odsekzoznamu"/>
        <w:numPr>
          <w:ilvl w:val="0"/>
          <w:numId w:val="19"/>
        </w:numPr>
        <w:rPr>
          <w:ins w:id="707" w:author="HP" w:date="2022-08-15T22:52:00Z"/>
          <w:rFonts w:ascii="Arial" w:hAnsi="Arial" w:cs="Arial"/>
          <w:sz w:val="24"/>
          <w:szCs w:val="24"/>
          <w:lang w:val="en-GB"/>
          <w:rPrChange w:id="708" w:author="HP" w:date="2022-08-16T11:57:00Z">
            <w:rPr>
              <w:ins w:id="709" w:author="HP" w:date="2022-08-15T22:52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710" w:author="HP" w:date="2022-08-15T22:51:00Z">
        <w:r w:rsidRPr="00EE73C5">
          <w:rPr>
            <w:rFonts w:ascii="Arial" w:hAnsi="Arial" w:cs="Arial"/>
            <w:sz w:val="24"/>
            <w:szCs w:val="24"/>
            <w:lang w:val="en-GB"/>
            <w:rPrChange w:id="71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Are there any </w:t>
        </w:r>
        <w:r w:rsidR="00264670" w:rsidRPr="00EE73C5">
          <w:rPr>
            <w:rFonts w:ascii="Arial" w:hAnsi="Arial" w:cs="Arial"/>
            <w:sz w:val="24"/>
            <w:szCs w:val="24"/>
            <w:lang w:val="en-GB"/>
            <w:rPrChange w:id="71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festivals in Slovakia?</w:t>
        </w:r>
      </w:ins>
    </w:p>
    <w:p w:rsidR="004C4EF1" w:rsidRPr="00EE73C5" w:rsidRDefault="004C4EF1" w:rsidP="00C31619">
      <w:pPr>
        <w:pStyle w:val="Odsekzoznamu"/>
        <w:numPr>
          <w:ilvl w:val="0"/>
          <w:numId w:val="19"/>
        </w:numPr>
        <w:rPr>
          <w:ins w:id="713" w:author="HP" w:date="2022-08-15T22:52:00Z"/>
          <w:rFonts w:ascii="Arial" w:hAnsi="Arial" w:cs="Arial"/>
          <w:sz w:val="24"/>
          <w:szCs w:val="24"/>
          <w:lang w:val="en-GB"/>
          <w:rPrChange w:id="714" w:author="HP" w:date="2022-08-16T11:57:00Z">
            <w:rPr>
              <w:ins w:id="715" w:author="HP" w:date="2022-08-15T22:52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716" w:author="HP" w:date="2022-08-15T22:52:00Z">
        <w:r w:rsidRPr="00EE73C5">
          <w:rPr>
            <w:rFonts w:ascii="Arial" w:hAnsi="Arial" w:cs="Arial"/>
            <w:sz w:val="24"/>
            <w:szCs w:val="24"/>
            <w:lang w:val="en-GB"/>
            <w:rPrChange w:id="717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Is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71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folklore</w:t>
        </w:r>
        <w:r w:rsidRPr="00EE73C5">
          <w:rPr>
            <w:rFonts w:ascii="Arial" w:hAnsi="Arial" w:cs="Arial"/>
            <w:sz w:val="24"/>
            <w:szCs w:val="24"/>
            <w:lang w:val="en-GB"/>
            <w:rPrChange w:id="719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interesting for you? </w:t>
        </w:r>
      </w:ins>
    </w:p>
    <w:p w:rsidR="004C4EF1" w:rsidRPr="00EE73C5" w:rsidRDefault="004C4EF1" w:rsidP="00C31619">
      <w:pPr>
        <w:pStyle w:val="Odsekzoznamu"/>
        <w:numPr>
          <w:ilvl w:val="0"/>
          <w:numId w:val="19"/>
        </w:numPr>
        <w:rPr>
          <w:ins w:id="720" w:author="HP" w:date="2022-08-15T22:53:00Z"/>
          <w:rFonts w:ascii="Arial" w:hAnsi="Arial" w:cs="Arial"/>
          <w:sz w:val="24"/>
          <w:szCs w:val="24"/>
          <w:lang w:val="en-GB"/>
          <w:rPrChange w:id="721" w:author="HP" w:date="2022-08-16T11:57:00Z">
            <w:rPr>
              <w:ins w:id="722" w:author="HP" w:date="2022-08-15T22:53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723" w:author="HP" w:date="2022-08-15T22:52:00Z">
        <w:r w:rsidRPr="00EE73C5">
          <w:rPr>
            <w:rFonts w:ascii="Arial" w:hAnsi="Arial" w:cs="Arial"/>
            <w:sz w:val="24"/>
            <w:szCs w:val="24"/>
            <w:lang w:val="en-GB"/>
            <w:rPrChange w:id="72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Where can be folklore found </w:t>
        </w:r>
      </w:ins>
      <w:ins w:id="725" w:author="HP" w:date="2022-08-15T22:53:00Z">
        <w:r w:rsidRPr="00EE73C5">
          <w:rPr>
            <w:rFonts w:ascii="Arial" w:hAnsi="Arial" w:cs="Arial"/>
            <w:sz w:val="24"/>
            <w:szCs w:val="24"/>
            <w:lang w:val="en-GB"/>
            <w:rPrChange w:id="72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i</w:t>
        </w:r>
      </w:ins>
      <w:ins w:id="727" w:author="HP" w:date="2022-08-15T22:52:00Z">
        <w:r w:rsidRPr="00EE73C5">
          <w:rPr>
            <w:rFonts w:ascii="Arial" w:hAnsi="Arial" w:cs="Arial"/>
            <w:sz w:val="24"/>
            <w:szCs w:val="24"/>
            <w:lang w:val="en-GB"/>
            <w:rPrChange w:id="72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n Slovakia?</w:t>
        </w:r>
      </w:ins>
    </w:p>
    <w:p w:rsidR="004C4EF1" w:rsidRPr="00EE73C5" w:rsidRDefault="004C4EF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729" w:author="HP" w:date="2022-08-16T11:57:00Z">
            <w:rPr>
              <w:lang w:val="en-GB"/>
            </w:rPr>
          </w:rPrChange>
        </w:rPr>
      </w:pPr>
      <w:ins w:id="730" w:author="HP" w:date="2022-08-15T22:54:00Z">
        <w:r w:rsidRPr="00EE73C5">
          <w:rPr>
            <w:rFonts w:ascii="Arial" w:hAnsi="Arial" w:cs="Arial"/>
            <w:sz w:val="24"/>
            <w:szCs w:val="24"/>
            <w:lang w:val="en-GB"/>
            <w:rPrChange w:id="73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Do you like folklore patterns in our modern life (</w:t>
        </w:r>
      </w:ins>
      <w:ins w:id="732" w:author="HP" w:date="2022-08-15T22:55:00Z">
        <w:r w:rsidRPr="00EE73C5">
          <w:rPr>
            <w:rFonts w:ascii="Arial" w:hAnsi="Arial" w:cs="Arial"/>
            <w:sz w:val="24"/>
            <w:szCs w:val="24"/>
            <w:lang w:val="en-GB"/>
            <w:rPrChange w:id="73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clothes, souvenirs</w:t>
        </w:r>
      </w:ins>
      <w:ins w:id="734" w:author="HP" w:date="2022-08-15T22:54:00Z">
        <w:r w:rsidRPr="00EE73C5">
          <w:rPr>
            <w:rFonts w:ascii="Arial" w:hAnsi="Arial" w:cs="Arial"/>
            <w:sz w:val="24"/>
            <w:szCs w:val="24"/>
            <w:lang w:val="en-GB"/>
            <w:rPrChange w:id="735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)</w:t>
        </w:r>
      </w:ins>
      <w:ins w:id="736" w:author="HP" w:date="2022-08-15T22:56:00Z">
        <w:r w:rsidRPr="00EE73C5">
          <w:rPr>
            <w:rFonts w:ascii="Arial" w:hAnsi="Arial" w:cs="Arial"/>
            <w:sz w:val="24"/>
            <w:szCs w:val="24"/>
            <w:lang w:val="en-GB"/>
            <w:rPrChange w:id="737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? </w:t>
        </w:r>
      </w:ins>
    </w:p>
    <w:p w:rsidR="00E84A32" w:rsidRPr="00EE73C5" w:rsidRDefault="00E84A32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738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739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is the </w:t>
      </w:r>
      <w:r w:rsidRPr="00EE73C5">
        <w:rPr>
          <w:rFonts w:ascii="Arial" w:hAnsi="Arial" w:cs="Arial"/>
          <w:b/>
          <w:sz w:val="24"/>
          <w:szCs w:val="24"/>
          <w:lang w:val="en-GB"/>
          <w:rPrChange w:id="740" w:author="HP" w:date="2022-08-16T11:5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future of the arts</w:t>
      </w:r>
      <w:r w:rsidRPr="00EE73C5">
        <w:rPr>
          <w:rFonts w:ascii="Arial" w:hAnsi="Arial" w:cs="Arial"/>
          <w:sz w:val="24"/>
          <w:szCs w:val="24"/>
          <w:lang w:val="en-GB"/>
          <w:rPrChange w:id="741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? </w:t>
      </w:r>
    </w:p>
    <w:p w:rsidR="00E84A32" w:rsidRPr="00EE73C5" w:rsidRDefault="00E84A32" w:rsidP="00C31619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  <w:rPrChange w:id="742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  <w:r w:rsidRPr="00EE73C5">
        <w:rPr>
          <w:rFonts w:ascii="Arial" w:hAnsi="Arial" w:cs="Arial"/>
          <w:sz w:val="24"/>
          <w:szCs w:val="24"/>
          <w:lang w:val="en-GB"/>
          <w:rPrChange w:id="743" w:author="HP" w:date="2022-08-16T11:5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Do you think that modern style of living will replace art from our lives?</w:t>
      </w:r>
    </w:p>
    <w:p w:rsidR="00AA3ADF" w:rsidRDefault="00AA3ADF" w:rsidP="00AA3ADF">
      <w:pPr>
        <w:rPr>
          <w:sz w:val="28"/>
          <w:szCs w:val="28"/>
          <w:lang w:val="en-GB"/>
        </w:rPr>
      </w:pPr>
    </w:p>
    <w:p w:rsidR="00974306" w:rsidRDefault="00974306" w:rsidP="00AA3ADF">
      <w:pPr>
        <w:rPr>
          <w:sz w:val="28"/>
          <w:szCs w:val="28"/>
          <w:lang w:val="en-GB"/>
        </w:rPr>
      </w:pPr>
    </w:p>
    <w:p w:rsidR="00974306" w:rsidRDefault="00974306" w:rsidP="00AA3ADF">
      <w:pPr>
        <w:rPr>
          <w:sz w:val="28"/>
          <w:szCs w:val="28"/>
          <w:lang w:val="en-GB"/>
        </w:rPr>
      </w:pPr>
    </w:p>
    <w:p w:rsidR="00315DB7" w:rsidRDefault="00315DB7">
      <w:pPr>
        <w:jc w:val="center"/>
        <w:rPr>
          <w:ins w:id="744" w:author="HP" w:date="2022-08-22T12:15:00Z"/>
          <w:rFonts w:ascii="Arial" w:hAnsi="Arial" w:cs="Arial"/>
          <w:b/>
          <w:sz w:val="36"/>
          <w:szCs w:val="36"/>
          <w:lang w:val="en-GB"/>
        </w:rPr>
        <w:pPrChange w:id="745" w:author="HP" w:date="2022-08-15T22:46:00Z">
          <w:pPr/>
        </w:pPrChange>
      </w:pPr>
    </w:p>
    <w:p w:rsidR="00315DB7" w:rsidRDefault="00315DB7">
      <w:pPr>
        <w:jc w:val="center"/>
        <w:rPr>
          <w:ins w:id="746" w:author="HP" w:date="2022-08-22T12:15:00Z"/>
          <w:rFonts w:ascii="Arial" w:hAnsi="Arial" w:cs="Arial"/>
          <w:b/>
          <w:sz w:val="36"/>
          <w:szCs w:val="36"/>
          <w:lang w:val="en-GB"/>
        </w:rPr>
        <w:pPrChange w:id="747" w:author="HP" w:date="2022-08-15T22:46:00Z">
          <w:pPr/>
        </w:pPrChange>
      </w:pPr>
    </w:p>
    <w:p w:rsidR="00315DB7" w:rsidRDefault="00315DB7">
      <w:pPr>
        <w:jc w:val="center"/>
        <w:rPr>
          <w:ins w:id="748" w:author="HP" w:date="2022-08-22T12:15:00Z"/>
          <w:rFonts w:ascii="Arial" w:hAnsi="Arial" w:cs="Arial"/>
          <w:b/>
          <w:sz w:val="36"/>
          <w:szCs w:val="36"/>
          <w:lang w:val="en-GB"/>
        </w:rPr>
        <w:pPrChange w:id="749" w:author="HP" w:date="2022-08-15T22:46:00Z">
          <w:pPr/>
        </w:pPrChange>
      </w:pPr>
    </w:p>
    <w:p w:rsidR="00315DB7" w:rsidRDefault="00315DB7">
      <w:pPr>
        <w:jc w:val="center"/>
        <w:rPr>
          <w:ins w:id="750" w:author="HP" w:date="2022-08-22T12:15:00Z"/>
          <w:rFonts w:ascii="Arial" w:hAnsi="Arial" w:cs="Arial"/>
          <w:b/>
          <w:sz w:val="36"/>
          <w:szCs w:val="36"/>
          <w:lang w:val="en-GB"/>
        </w:rPr>
        <w:pPrChange w:id="751" w:author="HP" w:date="2022-08-15T22:46:00Z">
          <w:pPr/>
        </w:pPrChange>
      </w:pPr>
    </w:p>
    <w:p w:rsidR="00315DB7" w:rsidRDefault="00315DB7">
      <w:pPr>
        <w:jc w:val="center"/>
        <w:rPr>
          <w:ins w:id="752" w:author="HP" w:date="2022-08-22T12:15:00Z"/>
          <w:rFonts w:ascii="Arial" w:hAnsi="Arial" w:cs="Arial"/>
          <w:b/>
          <w:sz w:val="36"/>
          <w:szCs w:val="36"/>
          <w:lang w:val="en-GB"/>
        </w:rPr>
        <w:pPrChange w:id="753" w:author="HP" w:date="2022-08-15T22:46:00Z">
          <w:pPr/>
        </w:pPrChange>
      </w:pPr>
    </w:p>
    <w:p w:rsidR="00315DB7" w:rsidRDefault="00315DB7">
      <w:pPr>
        <w:jc w:val="center"/>
        <w:rPr>
          <w:ins w:id="754" w:author="HP" w:date="2022-08-22T12:15:00Z"/>
          <w:rFonts w:ascii="Arial" w:hAnsi="Arial" w:cs="Arial"/>
          <w:b/>
          <w:sz w:val="36"/>
          <w:szCs w:val="36"/>
          <w:lang w:val="en-GB"/>
        </w:rPr>
        <w:pPrChange w:id="755" w:author="HP" w:date="2022-08-15T22:46:00Z">
          <w:pPr/>
        </w:pPrChange>
      </w:pPr>
    </w:p>
    <w:p w:rsidR="00315DB7" w:rsidRDefault="00315DB7">
      <w:pPr>
        <w:jc w:val="center"/>
        <w:rPr>
          <w:ins w:id="756" w:author="HP" w:date="2022-08-22T12:15:00Z"/>
          <w:rFonts w:ascii="Arial" w:hAnsi="Arial" w:cs="Arial"/>
          <w:b/>
          <w:sz w:val="36"/>
          <w:szCs w:val="36"/>
          <w:lang w:val="en-GB"/>
        </w:rPr>
        <w:pPrChange w:id="757" w:author="HP" w:date="2022-08-15T22:46:00Z">
          <w:pPr/>
        </w:pPrChange>
      </w:pPr>
    </w:p>
    <w:p w:rsidR="00315DB7" w:rsidRDefault="00315DB7">
      <w:pPr>
        <w:jc w:val="center"/>
        <w:rPr>
          <w:ins w:id="758" w:author="HP" w:date="2022-08-22T12:15:00Z"/>
          <w:rFonts w:ascii="Arial" w:hAnsi="Arial" w:cs="Arial"/>
          <w:b/>
          <w:sz w:val="36"/>
          <w:szCs w:val="36"/>
          <w:lang w:val="en-GB"/>
        </w:rPr>
        <w:pPrChange w:id="759" w:author="HP" w:date="2022-08-15T22:46:00Z">
          <w:pPr/>
        </w:pPrChange>
      </w:pPr>
    </w:p>
    <w:p w:rsidR="00315DB7" w:rsidRDefault="00315DB7">
      <w:pPr>
        <w:jc w:val="center"/>
        <w:rPr>
          <w:ins w:id="760" w:author="HP" w:date="2022-08-22T12:15:00Z"/>
          <w:rFonts w:ascii="Arial" w:hAnsi="Arial" w:cs="Arial"/>
          <w:b/>
          <w:sz w:val="36"/>
          <w:szCs w:val="36"/>
          <w:lang w:val="en-GB"/>
        </w:rPr>
        <w:pPrChange w:id="761" w:author="HP" w:date="2022-08-15T22:46:00Z">
          <w:pPr/>
        </w:pPrChange>
      </w:pPr>
    </w:p>
    <w:p w:rsidR="00315DB7" w:rsidRDefault="00315DB7">
      <w:pPr>
        <w:jc w:val="center"/>
        <w:rPr>
          <w:ins w:id="762" w:author="HP" w:date="2022-08-22T12:15:00Z"/>
          <w:rFonts w:ascii="Arial" w:hAnsi="Arial" w:cs="Arial"/>
          <w:b/>
          <w:sz w:val="36"/>
          <w:szCs w:val="36"/>
          <w:lang w:val="en-GB"/>
        </w:rPr>
        <w:pPrChange w:id="763" w:author="HP" w:date="2022-08-15T22:46:00Z">
          <w:pPr/>
        </w:pPrChange>
      </w:pPr>
    </w:p>
    <w:p w:rsidR="00974306" w:rsidRDefault="00974306">
      <w:pPr>
        <w:jc w:val="center"/>
        <w:rPr>
          <w:ins w:id="764" w:author="HP" w:date="2022-08-22T12:33:00Z"/>
          <w:rFonts w:ascii="Arial" w:hAnsi="Arial" w:cs="Arial"/>
          <w:b/>
          <w:sz w:val="36"/>
          <w:szCs w:val="36"/>
          <w:lang w:val="en-GB"/>
        </w:rPr>
        <w:pPrChange w:id="765" w:author="HP" w:date="2022-08-15T22:46:00Z">
          <w:pPr/>
        </w:pPrChange>
      </w:pPr>
      <w:r w:rsidRPr="008D7F79">
        <w:rPr>
          <w:rFonts w:ascii="Arial" w:hAnsi="Arial" w:cs="Arial"/>
          <w:b/>
          <w:sz w:val="36"/>
          <w:szCs w:val="36"/>
          <w:lang w:val="en-GB"/>
          <w:rPrChange w:id="766" w:author="HP" w:date="2022-08-16T19:44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SPORT</w:t>
      </w:r>
    </w:p>
    <w:p w:rsidR="00115DA3" w:rsidRPr="008D7F79" w:rsidRDefault="00115DA3">
      <w:pPr>
        <w:jc w:val="center"/>
        <w:rPr>
          <w:rFonts w:ascii="Arial" w:hAnsi="Arial" w:cs="Arial"/>
          <w:b/>
          <w:sz w:val="36"/>
          <w:szCs w:val="36"/>
          <w:lang w:val="en-GB"/>
          <w:rPrChange w:id="767" w:author="HP" w:date="2022-08-16T19:44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768" w:author="HP" w:date="2022-08-15T22:46:00Z">
          <w:pPr/>
        </w:pPrChange>
      </w:pPr>
    </w:p>
    <w:p w:rsidR="00DE4501" w:rsidRPr="00EE73C5" w:rsidRDefault="00DE4501">
      <w:pPr>
        <w:pStyle w:val="Odsekzoznamu"/>
        <w:numPr>
          <w:ilvl w:val="0"/>
          <w:numId w:val="24"/>
        </w:numPr>
        <w:rPr>
          <w:ins w:id="769" w:author="HP" w:date="2022-08-16T08:49:00Z"/>
          <w:rFonts w:ascii="Arial" w:hAnsi="Arial" w:cs="Arial"/>
          <w:sz w:val="24"/>
          <w:szCs w:val="24"/>
          <w:lang w:val="en-GB"/>
          <w:rPrChange w:id="770" w:author="HP" w:date="2022-08-16T11:57:00Z">
            <w:rPr>
              <w:ins w:id="771" w:author="HP" w:date="2022-08-16T08:49:00Z"/>
              <w:rFonts w:ascii="Arial" w:hAnsi="Arial" w:cs="Arial"/>
              <w:sz w:val="28"/>
              <w:szCs w:val="28"/>
              <w:lang w:val="en-GB"/>
            </w:rPr>
          </w:rPrChange>
        </w:rPr>
        <w:pPrChange w:id="772" w:author="HP" w:date="2022-08-16T07:36:00Z">
          <w:pPr/>
        </w:pPrChange>
      </w:pPr>
      <w:ins w:id="773" w:author="HP" w:date="2022-08-16T08:49:00Z">
        <w:r w:rsidRPr="00EE73C5">
          <w:rPr>
            <w:rFonts w:ascii="Arial" w:hAnsi="Arial" w:cs="Arial"/>
            <w:sz w:val="24"/>
            <w:szCs w:val="24"/>
            <w:lang w:val="en-GB"/>
            <w:rPrChange w:id="77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is a difference between sports and games?</w:t>
        </w:r>
      </w:ins>
    </w:p>
    <w:p w:rsidR="00974306" w:rsidRPr="00EE73C5" w:rsidRDefault="00974306">
      <w:pPr>
        <w:pStyle w:val="Odsekzoznamu"/>
        <w:numPr>
          <w:ilvl w:val="0"/>
          <w:numId w:val="24"/>
        </w:numPr>
        <w:rPr>
          <w:ins w:id="775" w:author="HP" w:date="2022-08-16T07:39:00Z"/>
          <w:rFonts w:ascii="Arial" w:hAnsi="Arial" w:cs="Arial"/>
          <w:sz w:val="24"/>
          <w:szCs w:val="24"/>
          <w:lang w:val="en-GB"/>
          <w:rPrChange w:id="776" w:author="HP" w:date="2022-08-16T11:57:00Z">
            <w:rPr>
              <w:ins w:id="777" w:author="HP" w:date="2022-08-16T07:39:00Z"/>
              <w:rFonts w:ascii="Arial" w:hAnsi="Arial" w:cs="Arial"/>
              <w:sz w:val="28"/>
              <w:szCs w:val="28"/>
              <w:lang w:val="en-GB"/>
            </w:rPr>
          </w:rPrChange>
        </w:rPr>
        <w:pPrChange w:id="778" w:author="HP" w:date="2022-08-16T07:36:00Z">
          <w:pPr/>
        </w:pPrChange>
      </w:pPr>
      <w:del w:id="779" w:author="HP" w:date="2022-08-16T07:36:00Z">
        <w:r w:rsidRPr="00EE73C5" w:rsidDel="00853B76">
          <w:rPr>
            <w:rFonts w:ascii="Arial" w:hAnsi="Arial" w:cs="Arial"/>
            <w:sz w:val="24"/>
            <w:szCs w:val="24"/>
            <w:lang w:val="en-GB"/>
            <w:rPrChange w:id="780" w:author="HP" w:date="2022-08-16T11:57:00Z">
              <w:rPr>
                <w:lang w:val="en-GB"/>
              </w:rPr>
            </w:rPrChange>
          </w:rPr>
          <w:delText xml:space="preserve">1. </w:delText>
        </w:r>
      </w:del>
      <w:r w:rsidRPr="00EE73C5">
        <w:rPr>
          <w:rFonts w:ascii="Arial" w:hAnsi="Arial" w:cs="Arial"/>
          <w:sz w:val="24"/>
          <w:szCs w:val="24"/>
          <w:lang w:val="en-GB"/>
          <w:rPrChange w:id="781" w:author="HP" w:date="2022-08-16T11:57:00Z">
            <w:rPr>
              <w:lang w:val="en-GB"/>
            </w:rPr>
          </w:rPrChange>
        </w:rPr>
        <w:t xml:space="preserve">Mention </w:t>
      </w:r>
      <w:r w:rsidRPr="00EE73C5">
        <w:rPr>
          <w:rFonts w:ascii="Arial" w:hAnsi="Arial" w:cs="Arial"/>
          <w:b/>
          <w:sz w:val="24"/>
          <w:szCs w:val="24"/>
          <w:lang w:val="en-GB"/>
          <w:rPrChange w:id="782" w:author="HP" w:date="2022-08-16T11:57:00Z">
            <w:rPr>
              <w:lang w:val="en-GB"/>
            </w:rPr>
          </w:rPrChange>
        </w:rPr>
        <w:t>types of sports</w:t>
      </w:r>
      <w:r w:rsidRPr="00EE73C5">
        <w:rPr>
          <w:rFonts w:ascii="Arial" w:hAnsi="Arial" w:cs="Arial"/>
          <w:sz w:val="24"/>
          <w:szCs w:val="24"/>
          <w:lang w:val="en-GB"/>
          <w:rPrChange w:id="783" w:author="HP" w:date="2022-08-16T11:57:00Z">
            <w:rPr>
              <w:lang w:val="en-GB"/>
            </w:rPr>
          </w:rPrChange>
        </w:rPr>
        <w:t xml:space="preserve"> (winter, summer). </w:t>
      </w:r>
    </w:p>
    <w:p w:rsidR="00853B76" w:rsidRPr="00EE73C5" w:rsidRDefault="00853B76" w:rsidP="00853B76">
      <w:pPr>
        <w:pStyle w:val="Odsekzoznamu"/>
        <w:numPr>
          <w:ilvl w:val="0"/>
          <w:numId w:val="24"/>
        </w:numPr>
        <w:rPr>
          <w:ins w:id="784" w:author="HP" w:date="2022-08-16T07:41:00Z"/>
          <w:rFonts w:ascii="Arial" w:hAnsi="Arial" w:cs="Arial"/>
          <w:sz w:val="24"/>
          <w:szCs w:val="24"/>
          <w:lang w:val="en-GB"/>
          <w:rPrChange w:id="785" w:author="HP" w:date="2022-08-16T11:57:00Z">
            <w:rPr>
              <w:ins w:id="786" w:author="HP" w:date="2022-08-16T07:41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787" w:author="HP" w:date="2022-08-16T07:39:00Z">
        <w:r w:rsidRPr="00EE73C5">
          <w:rPr>
            <w:rFonts w:ascii="Arial" w:hAnsi="Arial" w:cs="Arial"/>
            <w:sz w:val="24"/>
            <w:szCs w:val="24"/>
            <w:lang w:val="en-GB"/>
            <w:rPrChange w:id="78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Mention </w:t>
        </w:r>
        <w:r w:rsidRPr="00EE73C5">
          <w:rPr>
            <w:rFonts w:ascii="Arial" w:hAnsi="Arial" w:cs="Arial"/>
            <w:sz w:val="24"/>
            <w:szCs w:val="24"/>
            <w:lang w:val="en-GB"/>
            <w:rPrChange w:id="789" w:author="HP" w:date="2022-08-16T11:57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types of sports</w:t>
        </w:r>
        <w:r w:rsidRPr="00EE73C5">
          <w:rPr>
            <w:rFonts w:ascii="Arial" w:hAnsi="Arial" w:cs="Arial"/>
            <w:sz w:val="24"/>
            <w:szCs w:val="24"/>
            <w:lang w:val="en-GB"/>
            <w:rPrChange w:id="79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(individual, collective). </w:t>
        </w:r>
      </w:ins>
    </w:p>
    <w:p w:rsidR="00640FE5" w:rsidRPr="00EE73C5" w:rsidRDefault="00640FE5" w:rsidP="00640FE5">
      <w:pPr>
        <w:pStyle w:val="Odsekzoznamu"/>
        <w:numPr>
          <w:ilvl w:val="0"/>
          <w:numId w:val="24"/>
        </w:numPr>
        <w:rPr>
          <w:ins w:id="791" w:author="HP" w:date="2022-08-16T07:55:00Z"/>
          <w:rFonts w:ascii="Arial" w:hAnsi="Arial" w:cs="Arial"/>
          <w:sz w:val="24"/>
          <w:szCs w:val="24"/>
          <w:lang w:val="en-GB"/>
          <w:rPrChange w:id="792" w:author="HP" w:date="2022-08-16T11:57:00Z">
            <w:rPr>
              <w:ins w:id="793" w:author="HP" w:date="2022-08-16T07:55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794" w:author="HP" w:date="2022-08-16T07:41:00Z">
        <w:r w:rsidRPr="00EE73C5">
          <w:rPr>
            <w:rFonts w:ascii="Arial" w:hAnsi="Arial" w:cs="Arial"/>
            <w:sz w:val="24"/>
            <w:szCs w:val="24"/>
            <w:lang w:val="en-GB"/>
            <w:rPrChange w:id="795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Mention </w:t>
        </w:r>
        <w:r w:rsidRPr="00EE73C5">
          <w:rPr>
            <w:rFonts w:ascii="Arial" w:hAnsi="Arial" w:cs="Arial"/>
            <w:sz w:val="24"/>
            <w:szCs w:val="24"/>
            <w:lang w:val="en-GB"/>
            <w:rPrChange w:id="796" w:author="HP" w:date="2022-08-16T11:57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types of sports</w:t>
        </w:r>
        <w:r w:rsidRPr="00EE73C5">
          <w:rPr>
            <w:rFonts w:ascii="Arial" w:hAnsi="Arial" w:cs="Arial"/>
            <w:sz w:val="24"/>
            <w:szCs w:val="24"/>
            <w:lang w:val="en-GB"/>
            <w:rPrChange w:id="797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(indoor, outdoor). </w:t>
        </w:r>
      </w:ins>
    </w:p>
    <w:p w:rsidR="0052351E" w:rsidRPr="00EE73C5" w:rsidRDefault="0052351E" w:rsidP="00640FE5">
      <w:pPr>
        <w:pStyle w:val="Odsekzoznamu"/>
        <w:numPr>
          <w:ilvl w:val="0"/>
          <w:numId w:val="24"/>
        </w:numPr>
        <w:rPr>
          <w:ins w:id="798" w:author="HP" w:date="2022-08-16T07:41:00Z"/>
          <w:rFonts w:ascii="Arial" w:hAnsi="Arial" w:cs="Arial"/>
          <w:sz w:val="24"/>
          <w:szCs w:val="24"/>
          <w:lang w:val="en-GB"/>
          <w:rPrChange w:id="799" w:author="HP" w:date="2022-08-16T11:57:00Z">
            <w:rPr>
              <w:ins w:id="800" w:author="HP" w:date="2022-08-16T07:41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801" w:author="HP" w:date="2022-08-16T07:55:00Z">
        <w:r w:rsidRPr="00EE73C5">
          <w:rPr>
            <w:rFonts w:ascii="Arial" w:hAnsi="Arial" w:cs="Arial"/>
            <w:sz w:val="24"/>
            <w:szCs w:val="24"/>
            <w:lang w:val="en-GB"/>
            <w:rPrChange w:id="80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Name some not traditional sports.</w:t>
        </w:r>
      </w:ins>
    </w:p>
    <w:p w:rsidR="00640FE5" w:rsidRPr="00EE73C5" w:rsidRDefault="00640FE5" w:rsidP="00853B76">
      <w:pPr>
        <w:pStyle w:val="Odsekzoznamu"/>
        <w:numPr>
          <w:ilvl w:val="0"/>
          <w:numId w:val="24"/>
        </w:numPr>
        <w:rPr>
          <w:ins w:id="803" w:author="HP" w:date="2022-08-16T07:43:00Z"/>
          <w:rFonts w:ascii="Arial" w:hAnsi="Arial" w:cs="Arial"/>
          <w:sz w:val="24"/>
          <w:szCs w:val="24"/>
          <w:lang w:val="en-GB"/>
          <w:rPrChange w:id="804" w:author="HP" w:date="2022-08-16T11:57:00Z">
            <w:rPr>
              <w:ins w:id="805" w:author="HP" w:date="2022-08-16T07:43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806" w:author="HP" w:date="2022-08-16T07:43:00Z">
        <w:r w:rsidRPr="00EE73C5">
          <w:rPr>
            <w:rFonts w:ascii="Arial" w:hAnsi="Arial" w:cs="Arial"/>
            <w:sz w:val="24"/>
            <w:szCs w:val="24"/>
            <w:lang w:val="en-GB"/>
            <w:rPrChange w:id="807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Name some extreme sports.</w:t>
        </w:r>
      </w:ins>
    </w:p>
    <w:p w:rsidR="00640FE5" w:rsidRPr="00EE73C5" w:rsidRDefault="00640FE5" w:rsidP="00853B76">
      <w:pPr>
        <w:pStyle w:val="Odsekzoznamu"/>
        <w:numPr>
          <w:ilvl w:val="0"/>
          <w:numId w:val="24"/>
        </w:numPr>
        <w:rPr>
          <w:ins w:id="808" w:author="HP" w:date="2022-08-16T07:43:00Z"/>
          <w:rFonts w:ascii="Arial" w:hAnsi="Arial" w:cs="Arial"/>
          <w:sz w:val="24"/>
          <w:szCs w:val="24"/>
          <w:lang w:val="en-GB"/>
          <w:rPrChange w:id="809" w:author="HP" w:date="2022-08-16T11:57:00Z">
            <w:rPr>
              <w:ins w:id="810" w:author="HP" w:date="2022-08-16T07:43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811" w:author="HP" w:date="2022-08-16T07:44:00Z">
        <w:r w:rsidRPr="00EE73C5">
          <w:rPr>
            <w:rFonts w:ascii="Arial" w:hAnsi="Arial" w:cs="Arial"/>
            <w:sz w:val="24"/>
            <w:szCs w:val="24"/>
            <w:lang w:val="en-GB"/>
            <w:rPrChange w:id="81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Would you like to try an extreme sport? Which one and why?</w:t>
        </w:r>
      </w:ins>
    </w:p>
    <w:p w:rsidR="00640FE5" w:rsidRPr="00EE73C5" w:rsidRDefault="00640FE5" w:rsidP="00853B76">
      <w:pPr>
        <w:pStyle w:val="Odsekzoznamu"/>
        <w:numPr>
          <w:ilvl w:val="0"/>
          <w:numId w:val="24"/>
        </w:numPr>
        <w:rPr>
          <w:ins w:id="813" w:author="HP" w:date="2022-08-16T09:53:00Z"/>
          <w:rFonts w:ascii="Arial" w:hAnsi="Arial" w:cs="Arial"/>
          <w:sz w:val="24"/>
          <w:szCs w:val="24"/>
          <w:lang w:val="en-GB"/>
          <w:rPrChange w:id="814" w:author="HP" w:date="2022-08-16T11:57:00Z">
            <w:rPr>
              <w:ins w:id="815" w:author="HP" w:date="2022-08-16T09:53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816" w:author="HP" w:date="2022-08-16T07:43:00Z">
        <w:r w:rsidRPr="00EE73C5">
          <w:rPr>
            <w:rFonts w:ascii="Arial" w:hAnsi="Arial" w:cs="Arial"/>
            <w:sz w:val="24"/>
            <w:szCs w:val="24"/>
            <w:lang w:val="en-GB"/>
            <w:rPrChange w:id="817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is your opinion on doing dangerous sports?</w:t>
        </w:r>
      </w:ins>
    </w:p>
    <w:p w:rsidR="00B01724" w:rsidRPr="00EE73C5" w:rsidRDefault="00B01724" w:rsidP="00853B76">
      <w:pPr>
        <w:pStyle w:val="Odsekzoznamu"/>
        <w:numPr>
          <w:ilvl w:val="0"/>
          <w:numId w:val="24"/>
        </w:numPr>
        <w:rPr>
          <w:ins w:id="818" w:author="HP" w:date="2022-08-16T07:39:00Z"/>
          <w:rFonts w:ascii="Arial" w:hAnsi="Arial" w:cs="Arial"/>
          <w:sz w:val="24"/>
          <w:szCs w:val="24"/>
          <w:lang w:val="en-GB"/>
          <w:rPrChange w:id="819" w:author="HP" w:date="2022-08-16T11:57:00Z">
            <w:rPr>
              <w:ins w:id="820" w:author="HP" w:date="2022-08-16T07:39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821" w:author="HP" w:date="2022-08-16T09:53:00Z">
        <w:r w:rsidRPr="00EE73C5">
          <w:rPr>
            <w:rFonts w:ascii="Arial" w:hAnsi="Arial" w:cs="Arial"/>
            <w:sz w:val="24"/>
            <w:szCs w:val="24"/>
            <w:lang w:val="en-GB"/>
            <w:rPrChange w:id="82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accidents can happen in sport?</w:t>
        </w:r>
      </w:ins>
    </w:p>
    <w:p w:rsidR="00853B76" w:rsidRPr="00EE73C5" w:rsidRDefault="00853B76">
      <w:pPr>
        <w:pStyle w:val="Odsekzoznamu"/>
        <w:numPr>
          <w:ilvl w:val="0"/>
          <w:numId w:val="24"/>
        </w:numPr>
        <w:rPr>
          <w:ins w:id="823" w:author="HP" w:date="2022-08-16T07:37:00Z"/>
          <w:rFonts w:ascii="Arial" w:hAnsi="Arial" w:cs="Arial"/>
          <w:sz w:val="24"/>
          <w:szCs w:val="24"/>
          <w:lang w:val="en-GB"/>
          <w:rPrChange w:id="824" w:author="HP" w:date="2022-08-16T11:57:00Z">
            <w:rPr>
              <w:ins w:id="825" w:author="HP" w:date="2022-08-16T07:37:00Z"/>
              <w:rFonts w:ascii="Arial" w:hAnsi="Arial" w:cs="Arial"/>
              <w:sz w:val="28"/>
              <w:szCs w:val="28"/>
              <w:lang w:val="en-GB"/>
            </w:rPr>
          </w:rPrChange>
        </w:rPr>
        <w:pPrChange w:id="826" w:author="HP" w:date="2022-08-16T07:36:00Z">
          <w:pPr/>
        </w:pPrChange>
      </w:pPr>
      <w:ins w:id="827" w:author="HP" w:date="2022-08-16T07:39:00Z">
        <w:r w:rsidRPr="00EE73C5">
          <w:rPr>
            <w:rFonts w:ascii="Arial" w:hAnsi="Arial" w:cs="Arial"/>
            <w:sz w:val="24"/>
            <w:szCs w:val="24"/>
            <w:lang w:val="en-GB"/>
            <w:rPrChange w:id="82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What are the pros and cons of doing individual sports comparing to playing team games? </w:t>
        </w:r>
      </w:ins>
    </w:p>
    <w:p w:rsidR="00853B76" w:rsidRPr="00EE73C5" w:rsidRDefault="00853B76">
      <w:pPr>
        <w:pStyle w:val="Odsekzoznamu"/>
        <w:numPr>
          <w:ilvl w:val="0"/>
          <w:numId w:val="24"/>
        </w:numPr>
        <w:rPr>
          <w:ins w:id="829" w:author="HP" w:date="2022-08-16T07:37:00Z"/>
          <w:rFonts w:ascii="Arial" w:hAnsi="Arial" w:cs="Arial"/>
          <w:sz w:val="24"/>
          <w:szCs w:val="24"/>
          <w:lang w:val="en-GB"/>
          <w:rPrChange w:id="830" w:author="HP" w:date="2022-08-16T11:57:00Z">
            <w:rPr>
              <w:ins w:id="831" w:author="HP" w:date="2022-08-16T07:37:00Z"/>
              <w:rFonts w:ascii="Arial" w:hAnsi="Arial" w:cs="Arial"/>
              <w:sz w:val="28"/>
              <w:szCs w:val="28"/>
              <w:lang w:val="en-GB"/>
            </w:rPr>
          </w:rPrChange>
        </w:rPr>
        <w:pPrChange w:id="832" w:author="HP" w:date="2022-08-16T07:36:00Z">
          <w:pPr/>
        </w:pPrChange>
      </w:pPr>
      <w:ins w:id="833" w:author="HP" w:date="2022-08-16T07:37:00Z">
        <w:r w:rsidRPr="00EE73C5">
          <w:rPr>
            <w:rFonts w:ascii="Arial" w:hAnsi="Arial" w:cs="Arial"/>
            <w:sz w:val="24"/>
            <w:szCs w:val="24"/>
            <w:lang w:val="en-GB"/>
            <w:rPrChange w:id="83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Which sports are liked by children, teenagers, adults?</w:t>
        </w:r>
      </w:ins>
    </w:p>
    <w:p w:rsidR="00853B76" w:rsidRPr="00EE73C5" w:rsidRDefault="00853B76">
      <w:pPr>
        <w:pStyle w:val="Odsekzoznamu"/>
        <w:numPr>
          <w:ilvl w:val="0"/>
          <w:numId w:val="24"/>
        </w:numPr>
        <w:rPr>
          <w:ins w:id="835" w:author="HP" w:date="2022-08-16T08:00:00Z"/>
          <w:rFonts w:ascii="Arial" w:hAnsi="Arial" w:cs="Arial"/>
          <w:sz w:val="24"/>
          <w:szCs w:val="24"/>
          <w:lang w:val="en-GB"/>
          <w:rPrChange w:id="836" w:author="HP" w:date="2022-08-16T11:57:00Z">
            <w:rPr>
              <w:ins w:id="837" w:author="HP" w:date="2022-08-16T08:00:00Z"/>
              <w:rFonts w:ascii="Arial" w:hAnsi="Arial" w:cs="Arial"/>
              <w:sz w:val="28"/>
              <w:szCs w:val="28"/>
              <w:lang w:val="en-GB"/>
            </w:rPr>
          </w:rPrChange>
        </w:rPr>
        <w:pPrChange w:id="838" w:author="HP" w:date="2022-08-16T07:36:00Z">
          <w:pPr/>
        </w:pPrChange>
      </w:pPr>
      <w:ins w:id="839" w:author="HP" w:date="2022-08-16T07:37:00Z">
        <w:r w:rsidRPr="00EE73C5">
          <w:rPr>
            <w:rFonts w:ascii="Arial" w:hAnsi="Arial" w:cs="Arial"/>
            <w:sz w:val="24"/>
            <w:szCs w:val="24"/>
            <w:lang w:val="en-GB"/>
            <w:rPrChange w:id="84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Which sports are suitable for old people?</w:t>
        </w:r>
      </w:ins>
    </w:p>
    <w:p w:rsidR="0052351E" w:rsidRPr="00EE73C5" w:rsidRDefault="0052351E">
      <w:pPr>
        <w:pStyle w:val="Odsekzoznamu"/>
        <w:numPr>
          <w:ilvl w:val="0"/>
          <w:numId w:val="24"/>
        </w:numPr>
        <w:rPr>
          <w:ins w:id="841" w:author="HP" w:date="2022-08-16T07:52:00Z"/>
          <w:rFonts w:ascii="Arial" w:hAnsi="Arial" w:cs="Arial"/>
          <w:sz w:val="24"/>
          <w:szCs w:val="24"/>
          <w:lang w:val="en-GB"/>
          <w:rPrChange w:id="842" w:author="HP" w:date="2022-08-16T11:57:00Z">
            <w:rPr>
              <w:ins w:id="843" w:author="HP" w:date="2022-08-16T07:52:00Z"/>
              <w:rFonts w:ascii="Arial" w:hAnsi="Arial" w:cs="Arial"/>
              <w:sz w:val="28"/>
              <w:szCs w:val="28"/>
              <w:lang w:val="en-GB"/>
            </w:rPr>
          </w:rPrChange>
        </w:rPr>
        <w:pPrChange w:id="844" w:author="HP" w:date="2022-08-16T07:36:00Z">
          <w:pPr/>
        </w:pPrChange>
      </w:pPr>
      <w:ins w:id="845" w:author="HP" w:date="2022-08-16T08:00:00Z">
        <w:r w:rsidRPr="00EE73C5">
          <w:rPr>
            <w:rFonts w:ascii="Arial" w:hAnsi="Arial" w:cs="Arial"/>
            <w:sz w:val="24"/>
            <w:szCs w:val="24"/>
            <w:lang w:val="en-GB"/>
            <w:rPrChange w:id="84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is your opinion on women doing sport</w:t>
        </w:r>
      </w:ins>
      <w:ins w:id="847" w:author="HP" w:date="2022-08-16T08:01:00Z">
        <w:r w:rsidRPr="00EE73C5">
          <w:rPr>
            <w:rFonts w:ascii="Arial" w:hAnsi="Arial" w:cs="Arial"/>
            <w:sz w:val="24"/>
            <w:szCs w:val="24"/>
            <w:lang w:val="en-GB"/>
            <w:rPrChange w:id="84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for men</w:t>
        </w:r>
      </w:ins>
      <w:ins w:id="849" w:author="HP" w:date="2022-08-16T08:00:00Z">
        <w:r w:rsidRPr="00EE73C5">
          <w:rPr>
            <w:rFonts w:ascii="Arial" w:hAnsi="Arial" w:cs="Arial"/>
            <w:sz w:val="24"/>
            <w:szCs w:val="24"/>
            <w:lang w:val="en-GB"/>
            <w:rPrChange w:id="85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</w:t>
        </w:r>
      </w:ins>
    </w:p>
    <w:p w:rsidR="00B01724" w:rsidRPr="00EE73C5" w:rsidRDefault="0052351E">
      <w:pPr>
        <w:pStyle w:val="Odsekzoznamu"/>
        <w:numPr>
          <w:ilvl w:val="0"/>
          <w:numId w:val="24"/>
        </w:numPr>
        <w:rPr>
          <w:ins w:id="851" w:author="HP" w:date="2022-08-16T07:52:00Z"/>
          <w:rFonts w:ascii="Arial" w:hAnsi="Arial" w:cs="Arial"/>
          <w:sz w:val="24"/>
          <w:szCs w:val="24"/>
          <w:lang w:val="en-GB"/>
          <w:rPrChange w:id="852" w:author="HP" w:date="2022-08-16T11:57:00Z">
            <w:rPr>
              <w:ins w:id="853" w:author="HP" w:date="2022-08-16T07:52:00Z"/>
              <w:lang w:val="en-GB"/>
            </w:rPr>
          </w:rPrChange>
        </w:rPr>
        <w:pPrChange w:id="854" w:author="HP" w:date="2022-08-16T09:54:00Z">
          <w:pPr/>
        </w:pPrChange>
      </w:pPr>
      <w:ins w:id="855" w:author="HP" w:date="2022-08-16T07:52:00Z">
        <w:r w:rsidRPr="00EE73C5">
          <w:rPr>
            <w:rFonts w:ascii="Arial" w:hAnsi="Arial" w:cs="Arial"/>
            <w:sz w:val="24"/>
            <w:szCs w:val="24"/>
            <w:lang w:val="en-GB"/>
            <w:rPrChange w:id="85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What are the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857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reasons for doing sports</w:t>
        </w:r>
        <w:r w:rsidRPr="00EE73C5">
          <w:rPr>
            <w:rFonts w:ascii="Arial" w:hAnsi="Arial" w:cs="Arial"/>
            <w:sz w:val="24"/>
            <w:szCs w:val="24"/>
            <w:lang w:val="en-GB"/>
            <w:rPrChange w:id="85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? </w:t>
        </w:r>
      </w:ins>
    </w:p>
    <w:p w:rsidR="0052351E" w:rsidRPr="00EE73C5" w:rsidRDefault="0052351E">
      <w:pPr>
        <w:pStyle w:val="Odsekzoznamu"/>
        <w:numPr>
          <w:ilvl w:val="0"/>
          <w:numId w:val="24"/>
        </w:numPr>
        <w:rPr>
          <w:ins w:id="859" w:author="HP" w:date="2022-08-16T08:01:00Z"/>
          <w:rFonts w:ascii="Arial" w:hAnsi="Arial" w:cs="Arial"/>
          <w:sz w:val="24"/>
          <w:szCs w:val="24"/>
          <w:lang w:val="en-GB"/>
          <w:rPrChange w:id="860" w:author="HP" w:date="2022-08-16T11:57:00Z">
            <w:rPr>
              <w:ins w:id="861" w:author="HP" w:date="2022-08-16T08:01:00Z"/>
              <w:rFonts w:ascii="Arial" w:hAnsi="Arial" w:cs="Arial"/>
              <w:sz w:val="28"/>
              <w:szCs w:val="28"/>
              <w:lang w:val="en-GB"/>
            </w:rPr>
          </w:rPrChange>
        </w:rPr>
        <w:pPrChange w:id="862" w:author="HP" w:date="2022-08-16T07:36:00Z">
          <w:pPr/>
        </w:pPrChange>
      </w:pPr>
      <w:ins w:id="863" w:author="HP" w:date="2022-08-16T07:52:00Z">
        <w:r w:rsidRPr="00EE73C5">
          <w:rPr>
            <w:rFonts w:ascii="Arial" w:hAnsi="Arial" w:cs="Arial"/>
            <w:sz w:val="24"/>
            <w:szCs w:val="24"/>
            <w:lang w:val="en-GB"/>
            <w:rPrChange w:id="86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are the results of not doing any sport?</w:t>
        </w:r>
      </w:ins>
    </w:p>
    <w:p w:rsidR="00EA5D5A" w:rsidRPr="00EE73C5" w:rsidRDefault="00EA5D5A">
      <w:pPr>
        <w:pStyle w:val="Odsekzoznamu"/>
        <w:numPr>
          <w:ilvl w:val="0"/>
          <w:numId w:val="24"/>
        </w:numPr>
        <w:rPr>
          <w:ins w:id="865" w:author="HP" w:date="2022-08-16T07:52:00Z"/>
          <w:rFonts w:ascii="Arial" w:hAnsi="Arial" w:cs="Arial"/>
          <w:sz w:val="24"/>
          <w:szCs w:val="24"/>
          <w:lang w:val="en-GB"/>
          <w:rPrChange w:id="866" w:author="HP" w:date="2022-08-16T11:57:00Z">
            <w:rPr>
              <w:ins w:id="867" w:author="HP" w:date="2022-08-16T07:52:00Z"/>
              <w:rFonts w:ascii="Arial" w:hAnsi="Arial" w:cs="Arial"/>
              <w:sz w:val="28"/>
              <w:szCs w:val="28"/>
              <w:lang w:val="en-GB"/>
            </w:rPr>
          </w:rPrChange>
        </w:rPr>
        <w:pPrChange w:id="868" w:author="HP" w:date="2022-08-16T07:36:00Z">
          <w:pPr/>
        </w:pPrChange>
      </w:pPr>
      <w:ins w:id="869" w:author="HP" w:date="2022-08-16T08:01:00Z">
        <w:r w:rsidRPr="00EE73C5">
          <w:rPr>
            <w:rFonts w:ascii="Arial" w:hAnsi="Arial" w:cs="Arial"/>
            <w:sz w:val="24"/>
            <w:szCs w:val="24"/>
            <w:lang w:val="en-GB"/>
            <w:rPrChange w:id="87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are the excuses of people for not doing any sport?</w:t>
        </w:r>
      </w:ins>
    </w:p>
    <w:p w:rsidR="0052351E" w:rsidRPr="00EE73C5" w:rsidRDefault="0052351E">
      <w:pPr>
        <w:pStyle w:val="Odsekzoznamu"/>
        <w:numPr>
          <w:ilvl w:val="0"/>
          <w:numId w:val="24"/>
        </w:numPr>
        <w:rPr>
          <w:ins w:id="871" w:author="HP" w:date="2022-08-16T08:02:00Z"/>
          <w:rFonts w:ascii="Arial" w:hAnsi="Arial" w:cs="Arial"/>
          <w:sz w:val="24"/>
          <w:szCs w:val="24"/>
          <w:lang w:val="en-GB"/>
          <w:rPrChange w:id="872" w:author="HP" w:date="2022-08-16T11:57:00Z">
            <w:rPr>
              <w:ins w:id="873" w:author="HP" w:date="2022-08-16T08:02:00Z"/>
              <w:rFonts w:ascii="Arial" w:hAnsi="Arial" w:cs="Arial"/>
              <w:sz w:val="28"/>
              <w:szCs w:val="28"/>
              <w:lang w:val="en-GB"/>
            </w:rPr>
          </w:rPrChange>
        </w:rPr>
        <w:pPrChange w:id="874" w:author="HP" w:date="2022-08-16T07:36:00Z">
          <w:pPr/>
        </w:pPrChange>
      </w:pPr>
      <w:ins w:id="875" w:author="HP" w:date="2022-08-16T07:53:00Z">
        <w:r w:rsidRPr="00EE73C5">
          <w:rPr>
            <w:rFonts w:ascii="Arial" w:hAnsi="Arial" w:cs="Arial"/>
            <w:sz w:val="24"/>
            <w:szCs w:val="24"/>
            <w:lang w:val="en-GB"/>
            <w:rPrChange w:id="87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Why should children do sports?</w:t>
        </w:r>
      </w:ins>
    </w:p>
    <w:p w:rsidR="00EA5D5A" w:rsidRPr="00EE73C5" w:rsidRDefault="00EA5D5A">
      <w:pPr>
        <w:pStyle w:val="Odsekzoznamu"/>
        <w:numPr>
          <w:ilvl w:val="0"/>
          <w:numId w:val="24"/>
        </w:numPr>
        <w:rPr>
          <w:ins w:id="877" w:author="HP" w:date="2022-08-16T07:36:00Z"/>
          <w:rFonts w:ascii="Arial" w:hAnsi="Arial" w:cs="Arial"/>
          <w:sz w:val="24"/>
          <w:szCs w:val="24"/>
          <w:lang w:val="en-GB"/>
          <w:rPrChange w:id="878" w:author="HP" w:date="2022-08-16T11:57:00Z">
            <w:rPr>
              <w:ins w:id="879" w:author="HP" w:date="2022-08-16T07:36:00Z"/>
              <w:lang w:val="en-GB"/>
            </w:rPr>
          </w:rPrChange>
        </w:rPr>
        <w:pPrChange w:id="880" w:author="HP" w:date="2022-08-16T08:03:00Z">
          <w:pPr/>
        </w:pPrChange>
      </w:pPr>
      <w:ins w:id="881" w:author="HP" w:date="2022-08-16T08:02:00Z">
        <w:r w:rsidRPr="00EE73C5">
          <w:rPr>
            <w:rFonts w:ascii="Arial" w:hAnsi="Arial" w:cs="Arial"/>
            <w:sz w:val="24"/>
            <w:szCs w:val="24"/>
            <w:lang w:val="en-GB"/>
            <w:rPrChange w:id="88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Which sports </w:t>
        </w:r>
      </w:ins>
      <w:ins w:id="883" w:author="HP" w:date="2022-08-16T08:03:00Z">
        <w:r w:rsidRPr="00EE73C5">
          <w:rPr>
            <w:rFonts w:ascii="Arial" w:hAnsi="Arial" w:cs="Arial"/>
            <w:sz w:val="24"/>
            <w:szCs w:val="24"/>
            <w:lang w:val="en-GB"/>
            <w:rPrChange w:id="88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do you do at school?</w:t>
        </w:r>
      </w:ins>
    </w:p>
    <w:p w:rsidR="00853B76" w:rsidRPr="00EE73C5" w:rsidDel="00853B76" w:rsidRDefault="00853B76" w:rsidP="00974306">
      <w:pPr>
        <w:rPr>
          <w:del w:id="885" w:author="HP" w:date="2022-08-16T07:37:00Z"/>
          <w:rFonts w:ascii="Arial" w:hAnsi="Arial" w:cs="Arial"/>
          <w:sz w:val="24"/>
          <w:szCs w:val="24"/>
          <w:lang w:val="en-GB"/>
          <w:rPrChange w:id="886" w:author="HP" w:date="2022-08-16T11:57:00Z">
            <w:rPr>
              <w:del w:id="887" w:author="HP" w:date="2022-08-16T07:37:00Z"/>
              <w:rFonts w:ascii="Arial" w:hAnsi="Arial" w:cs="Arial"/>
              <w:sz w:val="28"/>
              <w:szCs w:val="28"/>
              <w:lang w:val="en-GB"/>
            </w:rPr>
          </w:rPrChange>
        </w:rPr>
      </w:pPr>
    </w:p>
    <w:p w:rsidR="00974306" w:rsidRPr="00EE73C5" w:rsidRDefault="00974306">
      <w:pPr>
        <w:pStyle w:val="Odsekzoznamu"/>
        <w:numPr>
          <w:ilvl w:val="0"/>
          <w:numId w:val="24"/>
        </w:numPr>
        <w:rPr>
          <w:ins w:id="888" w:author="HP" w:date="2022-08-16T08:04:00Z"/>
          <w:rFonts w:ascii="Arial" w:hAnsi="Arial" w:cs="Arial"/>
          <w:sz w:val="24"/>
          <w:szCs w:val="24"/>
          <w:lang w:val="en-GB"/>
          <w:rPrChange w:id="889" w:author="HP" w:date="2022-08-16T11:57:00Z">
            <w:rPr>
              <w:ins w:id="890" w:author="HP" w:date="2022-08-16T08:04:00Z"/>
              <w:rFonts w:ascii="Arial" w:hAnsi="Arial" w:cs="Arial"/>
              <w:sz w:val="28"/>
              <w:szCs w:val="28"/>
              <w:lang w:val="en-GB"/>
            </w:rPr>
          </w:rPrChange>
        </w:rPr>
        <w:pPrChange w:id="891" w:author="HP" w:date="2022-08-16T07:36:00Z">
          <w:pPr/>
        </w:pPrChange>
      </w:pPr>
      <w:del w:id="892" w:author="HP" w:date="2022-08-16T07:36:00Z">
        <w:r w:rsidRPr="00EE73C5" w:rsidDel="00853B76">
          <w:rPr>
            <w:rFonts w:ascii="Arial" w:hAnsi="Arial" w:cs="Arial"/>
            <w:sz w:val="24"/>
            <w:szCs w:val="24"/>
            <w:lang w:val="en-GB"/>
            <w:rPrChange w:id="893" w:author="HP" w:date="2022-08-16T11:57:00Z">
              <w:rPr>
                <w:lang w:val="en-GB"/>
              </w:rPr>
            </w:rPrChange>
          </w:rPr>
          <w:delText xml:space="preserve">2. </w:delText>
        </w:r>
      </w:del>
      <w:r w:rsidRPr="00EE73C5">
        <w:rPr>
          <w:rFonts w:ascii="Arial" w:hAnsi="Arial" w:cs="Arial"/>
          <w:sz w:val="24"/>
          <w:szCs w:val="24"/>
          <w:lang w:val="en-GB"/>
          <w:rPrChange w:id="894" w:author="HP" w:date="2022-08-16T11:57:00Z">
            <w:rPr>
              <w:lang w:val="en-GB"/>
            </w:rPr>
          </w:rPrChange>
        </w:rPr>
        <w:t xml:space="preserve">What are the </w:t>
      </w:r>
      <w:r w:rsidRPr="00EE73C5">
        <w:rPr>
          <w:rFonts w:ascii="Arial" w:hAnsi="Arial" w:cs="Arial"/>
          <w:b/>
          <w:sz w:val="24"/>
          <w:szCs w:val="24"/>
          <w:lang w:val="en-GB"/>
          <w:rPrChange w:id="895" w:author="HP" w:date="2022-08-16T11:57:00Z">
            <w:rPr>
              <w:lang w:val="en-GB"/>
            </w:rPr>
          </w:rPrChange>
        </w:rPr>
        <w:t>rules</w:t>
      </w:r>
      <w:r w:rsidRPr="00EE73C5">
        <w:rPr>
          <w:rFonts w:ascii="Arial" w:hAnsi="Arial" w:cs="Arial"/>
          <w:sz w:val="24"/>
          <w:szCs w:val="24"/>
          <w:lang w:val="en-GB"/>
          <w:rPrChange w:id="896" w:author="HP" w:date="2022-08-16T11:57:00Z">
            <w:rPr>
              <w:lang w:val="en-GB"/>
            </w:rPr>
          </w:rPrChange>
        </w:rPr>
        <w:t xml:space="preserve"> in some chosen sport</w:t>
      </w:r>
      <w:ins w:id="897" w:author="HP" w:date="2022-08-16T08:06:00Z">
        <w:r w:rsidR="00EA5D5A" w:rsidRPr="00EE73C5">
          <w:rPr>
            <w:rFonts w:ascii="Arial" w:hAnsi="Arial" w:cs="Arial"/>
            <w:sz w:val="24"/>
            <w:szCs w:val="24"/>
            <w:lang w:val="en-GB"/>
            <w:rPrChange w:id="89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(uniform, </w:t>
        </w:r>
      </w:ins>
      <w:ins w:id="899" w:author="HP" w:date="2022-08-16T08:07:00Z">
        <w:r w:rsidR="00EA5D5A" w:rsidRPr="00EE73C5">
          <w:rPr>
            <w:rFonts w:ascii="Arial" w:hAnsi="Arial" w:cs="Arial"/>
            <w:sz w:val="24"/>
            <w:szCs w:val="24"/>
            <w:lang w:val="en-GB"/>
            <w:rPrChange w:id="90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behaviour, </w:t>
        </w:r>
      </w:ins>
      <w:ins w:id="901" w:author="HP" w:date="2022-08-16T08:06:00Z">
        <w:r w:rsidR="00EA5D5A" w:rsidRPr="00EE73C5">
          <w:rPr>
            <w:rFonts w:ascii="Arial" w:hAnsi="Arial" w:cs="Arial"/>
            <w:sz w:val="24"/>
            <w:szCs w:val="24"/>
            <w:lang w:val="en-GB"/>
            <w:rPrChange w:id="90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fair-play, scores)</w:t>
        </w:r>
      </w:ins>
      <w:r w:rsidRPr="00EE73C5">
        <w:rPr>
          <w:rFonts w:ascii="Arial" w:hAnsi="Arial" w:cs="Arial"/>
          <w:sz w:val="24"/>
          <w:szCs w:val="24"/>
          <w:lang w:val="en-GB"/>
          <w:rPrChange w:id="903" w:author="HP" w:date="2022-08-16T11:57:00Z">
            <w:rPr>
              <w:lang w:val="en-GB"/>
            </w:rPr>
          </w:rPrChange>
        </w:rPr>
        <w:t>?</w:t>
      </w:r>
    </w:p>
    <w:p w:rsidR="00EA5D5A" w:rsidRPr="00EE73C5" w:rsidRDefault="00EA5D5A">
      <w:pPr>
        <w:pStyle w:val="Odsekzoznamu"/>
        <w:numPr>
          <w:ilvl w:val="0"/>
          <w:numId w:val="24"/>
        </w:numPr>
        <w:rPr>
          <w:ins w:id="904" w:author="HP" w:date="2022-08-16T08:04:00Z"/>
          <w:rFonts w:ascii="Arial" w:hAnsi="Arial" w:cs="Arial"/>
          <w:sz w:val="24"/>
          <w:szCs w:val="24"/>
          <w:lang w:val="en-GB"/>
          <w:rPrChange w:id="905" w:author="HP" w:date="2022-08-16T11:57:00Z">
            <w:rPr>
              <w:ins w:id="906" w:author="HP" w:date="2022-08-16T08:04:00Z"/>
              <w:rFonts w:ascii="Arial" w:hAnsi="Arial" w:cs="Arial"/>
              <w:sz w:val="28"/>
              <w:szCs w:val="28"/>
              <w:lang w:val="en-GB"/>
            </w:rPr>
          </w:rPrChange>
        </w:rPr>
        <w:pPrChange w:id="907" w:author="HP" w:date="2022-08-16T07:36:00Z">
          <w:pPr/>
        </w:pPrChange>
      </w:pPr>
      <w:ins w:id="908" w:author="HP" w:date="2022-08-16T08:04:00Z">
        <w:r w:rsidRPr="00EE73C5">
          <w:rPr>
            <w:rFonts w:ascii="Arial" w:hAnsi="Arial" w:cs="Arial"/>
            <w:sz w:val="24"/>
            <w:szCs w:val="24"/>
            <w:lang w:val="en-GB"/>
            <w:rPrChange w:id="909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Why do we have rules in sport?</w:t>
        </w:r>
      </w:ins>
    </w:p>
    <w:p w:rsidR="00EA5D5A" w:rsidRPr="00EE73C5" w:rsidRDefault="00EA5D5A">
      <w:pPr>
        <w:pStyle w:val="Odsekzoznamu"/>
        <w:numPr>
          <w:ilvl w:val="0"/>
          <w:numId w:val="24"/>
        </w:numPr>
        <w:rPr>
          <w:ins w:id="910" w:author="HP" w:date="2022-08-16T07:37:00Z"/>
          <w:rFonts w:ascii="Arial" w:hAnsi="Arial" w:cs="Arial"/>
          <w:sz w:val="24"/>
          <w:szCs w:val="24"/>
          <w:lang w:val="en-GB"/>
          <w:rPrChange w:id="911" w:author="HP" w:date="2022-08-16T11:57:00Z">
            <w:rPr>
              <w:ins w:id="912" w:author="HP" w:date="2022-08-16T07:37:00Z"/>
              <w:rFonts w:ascii="Arial" w:hAnsi="Arial" w:cs="Arial"/>
              <w:sz w:val="28"/>
              <w:szCs w:val="28"/>
              <w:lang w:val="en-GB"/>
            </w:rPr>
          </w:rPrChange>
        </w:rPr>
        <w:pPrChange w:id="913" w:author="HP" w:date="2022-08-16T07:36:00Z">
          <w:pPr/>
        </w:pPrChange>
      </w:pPr>
      <w:ins w:id="914" w:author="HP" w:date="2022-08-16T08:04:00Z">
        <w:r w:rsidRPr="00EE73C5">
          <w:rPr>
            <w:rFonts w:ascii="Arial" w:hAnsi="Arial" w:cs="Arial"/>
            <w:sz w:val="24"/>
            <w:szCs w:val="24"/>
            <w:lang w:val="en-GB"/>
            <w:rPrChange w:id="915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What are the </w:t>
        </w:r>
      </w:ins>
      <w:ins w:id="916" w:author="HP" w:date="2022-08-16T08:08:00Z">
        <w:r w:rsidRPr="00EE73C5">
          <w:rPr>
            <w:rFonts w:ascii="Arial" w:hAnsi="Arial" w:cs="Arial"/>
            <w:sz w:val="24"/>
            <w:szCs w:val="24"/>
            <w:lang w:val="en-GB"/>
            <w:rPrChange w:id="917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penalties for</w:t>
        </w:r>
      </w:ins>
      <w:ins w:id="918" w:author="HP" w:date="2022-08-16T08:04:00Z">
        <w:r w:rsidRPr="00EE73C5">
          <w:rPr>
            <w:rFonts w:ascii="Arial" w:hAnsi="Arial" w:cs="Arial"/>
            <w:sz w:val="24"/>
            <w:szCs w:val="24"/>
            <w:lang w:val="en-GB"/>
            <w:rPrChange w:id="919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not obeying the rules in sport?</w:t>
        </w:r>
      </w:ins>
    </w:p>
    <w:p w:rsidR="00853B76" w:rsidRPr="00EE73C5" w:rsidDel="00853B76" w:rsidRDefault="00853B76">
      <w:pPr>
        <w:pStyle w:val="Odsekzoznamu"/>
        <w:numPr>
          <w:ilvl w:val="0"/>
          <w:numId w:val="24"/>
        </w:numPr>
        <w:rPr>
          <w:del w:id="920" w:author="HP" w:date="2022-08-16T07:38:00Z"/>
          <w:rFonts w:ascii="Arial" w:hAnsi="Arial" w:cs="Arial"/>
          <w:sz w:val="24"/>
          <w:szCs w:val="24"/>
          <w:lang w:val="en-GB"/>
          <w:rPrChange w:id="921" w:author="HP" w:date="2022-08-16T11:57:00Z">
            <w:rPr>
              <w:del w:id="922" w:author="HP" w:date="2022-08-16T07:38:00Z"/>
              <w:lang w:val="en-GB"/>
            </w:rPr>
          </w:rPrChange>
        </w:rPr>
        <w:pPrChange w:id="923" w:author="HP" w:date="2022-08-16T07:36:00Z">
          <w:pPr/>
        </w:pPrChange>
      </w:pPr>
    </w:p>
    <w:p w:rsidR="00974306" w:rsidRPr="00EE73C5" w:rsidRDefault="00974306">
      <w:pPr>
        <w:pStyle w:val="Odsekzoznamu"/>
        <w:numPr>
          <w:ilvl w:val="0"/>
          <w:numId w:val="24"/>
        </w:numPr>
        <w:rPr>
          <w:ins w:id="924" w:author="HP" w:date="2022-08-16T08:10:00Z"/>
          <w:rFonts w:ascii="Arial" w:hAnsi="Arial" w:cs="Arial"/>
          <w:sz w:val="24"/>
          <w:szCs w:val="24"/>
          <w:lang w:val="en-GB"/>
          <w:rPrChange w:id="925" w:author="HP" w:date="2022-08-16T11:57:00Z">
            <w:rPr>
              <w:ins w:id="926" w:author="HP" w:date="2022-08-16T08:10:00Z"/>
              <w:rFonts w:ascii="Arial" w:hAnsi="Arial" w:cs="Arial"/>
              <w:sz w:val="28"/>
              <w:szCs w:val="28"/>
              <w:lang w:val="en-GB"/>
            </w:rPr>
          </w:rPrChange>
        </w:rPr>
        <w:pPrChange w:id="927" w:author="HP" w:date="2022-08-16T07:36:00Z">
          <w:pPr/>
        </w:pPrChange>
      </w:pPr>
      <w:del w:id="928" w:author="HP" w:date="2022-08-16T07:36:00Z">
        <w:r w:rsidRPr="00EE73C5" w:rsidDel="00853B76">
          <w:rPr>
            <w:rFonts w:ascii="Arial" w:hAnsi="Arial" w:cs="Arial"/>
            <w:sz w:val="24"/>
            <w:szCs w:val="24"/>
            <w:lang w:val="en-GB"/>
            <w:rPrChange w:id="929" w:author="HP" w:date="2022-08-16T11:57:00Z">
              <w:rPr>
                <w:lang w:val="en-GB"/>
              </w:rPr>
            </w:rPrChange>
          </w:rPr>
          <w:delText xml:space="preserve">3. </w:delText>
        </w:r>
      </w:del>
      <w:r w:rsidRPr="00EE73C5">
        <w:rPr>
          <w:rFonts w:ascii="Arial" w:hAnsi="Arial" w:cs="Arial"/>
          <w:sz w:val="24"/>
          <w:szCs w:val="24"/>
          <w:lang w:val="en-GB"/>
          <w:rPrChange w:id="930" w:author="HP" w:date="2022-08-16T11:57:00Z">
            <w:rPr>
              <w:lang w:val="en-GB"/>
            </w:rPr>
          </w:rPrChange>
        </w:rPr>
        <w:t xml:space="preserve">Name some sport </w:t>
      </w:r>
      <w:r w:rsidRPr="00EE73C5">
        <w:rPr>
          <w:rFonts w:ascii="Arial" w:hAnsi="Arial" w:cs="Arial"/>
          <w:b/>
          <w:sz w:val="24"/>
          <w:szCs w:val="24"/>
          <w:lang w:val="en-GB"/>
          <w:rPrChange w:id="931" w:author="HP" w:date="2022-08-16T11:57:00Z">
            <w:rPr>
              <w:lang w:val="en-GB"/>
            </w:rPr>
          </w:rPrChange>
        </w:rPr>
        <w:t>equipment</w:t>
      </w:r>
      <w:r w:rsidRPr="00EE73C5">
        <w:rPr>
          <w:rFonts w:ascii="Arial" w:hAnsi="Arial" w:cs="Arial"/>
          <w:sz w:val="24"/>
          <w:szCs w:val="24"/>
          <w:lang w:val="en-GB"/>
          <w:rPrChange w:id="932" w:author="HP" w:date="2022-08-16T11:57:00Z">
            <w:rPr>
              <w:lang w:val="en-GB"/>
            </w:rPr>
          </w:rPrChange>
        </w:rPr>
        <w:t xml:space="preserve"> needed for </w:t>
      </w:r>
      <w:ins w:id="933" w:author="HP" w:date="2022-08-16T08:09:00Z">
        <w:r w:rsidR="00EA5D5A" w:rsidRPr="00EE73C5">
          <w:rPr>
            <w:rFonts w:ascii="Arial" w:hAnsi="Arial" w:cs="Arial"/>
            <w:sz w:val="24"/>
            <w:szCs w:val="24"/>
            <w:lang w:val="en-GB"/>
            <w:rPrChange w:id="93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some chosen sports</w:t>
        </w:r>
      </w:ins>
      <w:del w:id="935" w:author="HP" w:date="2022-08-16T08:10:00Z">
        <w:r w:rsidRPr="00EE73C5" w:rsidDel="00EA5D5A">
          <w:rPr>
            <w:rFonts w:ascii="Arial" w:hAnsi="Arial" w:cs="Arial"/>
            <w:sz w:val="24"/>
            <w:szCs w:val="24"/>
            <w:lang w:val="en-GB"/>
            <w:rPrChange w:id="936" w:author="HP" w:date="2022-08-16T11:57:00Z">
              <w:rPr>
                <w:lang w:val="en-GB"/>
              </w:rPr>
            </w:rPrChange>
          </w:rPr>
          <w:delText>a particular type of sport</w:delText>
        </w:r>
      </w:del>
      <w:r w:rsidRPr="00EE73C5">
        <w:rPr>
          <w:rFonts w:ascii="Arial" w:hAnsi="Arial" w:cs="Arial"/>
          <w:sz w:val="24"/>
          <w:szCs w:val="24"/>
          <w:lang w:val="en-GB"/>
          <w:rPrChange w:id="937" w:author="HP" w:date="2022-08-16T11:57:00Z">
            <w:rPr>
              <w:lang w:val="en-GB"/>
            </w:rPr>
          </w:rPrChange>
        </w:rPr>
        <w:t xml:space="preserve">. </w:t>
      </w:r>
    </w:p>
    <w:p w:rsidR="00EA5D5A" w:rsidRPr="00EE73C5" w:rsidRDefault="00EA5D5A">
      <w:pPr>
        <w:pStyle w:val="Odsekzoznamu"/>
        <w:numPr>
          <w:ilvl w:val="0"/>
          <w:numId w:val="24"/>
        </w:numPr>
        <w:rPr>
          <w:ins w:id="938" w:author="HP" w:date="2022-08-16T08:12:00Z"/>
          <w:rFonts w:ascii="Arial" w:hAnsi="Arial" w:cs="Arial"/>
          <w:sz w:val="24"/>
          <w:szCs w:val="24"/>
          <w:lang w:val="en-GB"/>
          <w:rPrChange w:id="939" w:author="HP" w:date="2022-08-16T11:57:00Z">
            <w:rPr>
              <w:ins w:id="940" w:author="HP" w:date="2022-08-16T08:12:00Z"/>
              <w:rFonts w:ascii="Arial" w:hAnsi="Arial" w:cs="Arial"/>
              <w:sz w:val="28"/>
              <w:szCs w:val="28"/>
              <w:lang w:val="en-GB"/>
            </w:rPr>
          </w:rPrChange>
        </w:rPr>
        <w:pPrChange w:id="941" w:author="HP" w:date="2022-08-16T07:36:00Z">
          <w:pPr/>
        </w:pPrChange>
      </w:pPr>
      <w:ins w:id="942" w:author="HP" w:date="2022-08-16T08:11:00Z">
        <w:r w:rsidRPr="00EE73C5">
          <w:rPr>
            <w:rFonts w:ascii="Arial" w:hAnsi="Arial" w:cs="Arial"/>
            <w:sz w:val="24"/>
            <w:szCs w:val="24"/>
            <w:lang w:val="en-GB"/>
            <w:rPrChange w:id="94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What body </w:t>
        </w:r>
        <w:r w:rsidR="00D20875" w:rsidRPr="00EE73C5">
          <w:rPr>
            <w:rFonts w:ascii="Arial" w:hAnsi="Arial" w:cs="Arial"/>
            <w:sz w:val="24"/>
            <w:szCs w:val="24"/>
            <w:lang w:val="en-GB"/>
            <w:rPrChange w:id="94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protection </w:t>
        </w:r>
        <w:r w:rsidRPr="00EE73C5">
          <w:rPr>
            <w:rFonts w:ascii="Arial" w:hAnsi="Arial" w:cs="Arial"/>
            <w:sz w:val="24"/>
            <w:szCs w:val="24"/>
            <w:lang w:val="en-GB"/>
            <w:rPrChange w:id="945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do sportsmen </w:t>
        </w:r>
        <w:r w:rsidR="00D20875" w:rsidRPr="00EE73C5">
          <w:rPr>
            <w:rFonts w:ascii="Arial" w:hAnsi="Arial" w:cs="Arial"/>
            <w:sz w:val="24"/>
            <w:szCs w:val="24"/>
            <w:lang w:val="en-GB"/>
            <w:rPrChange w:id="94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wear</w:t>
        </w:r>
      </w:ins>
      <w:ins w:id="947" w:author="HP" w:date="2022-08-16T08:12:00Z">
        <w:r w:rsidR="00D20875" w:rsidRPr="00EE73C5">
          <w:rPr>
            <w:rFonts w:ascii="Arial" w:hAnsi="Arial" w:cs="Arial"/>
            <w:sz w:val="24"/>
            <w:szCs w:val="24"/>
            <w:lang w:val="en-GB"/>
            <w:rPrChange w:id="94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 Why</w:t>
        </w:r>
      </w:ins>
      <w:ins w:id="949" w:author="HP" w:date="2022-08-16T08:11:00Z">
        <w:r w:rsidRPr="00EE73C5">
          <w:rPr>
            <w:rFonts w:ascii="Arial" w:hAnsi="Arial" w:cs="Arial"/>
            <w:sz w:val="24"/>
            <w:szCs w:val="24"/>
            <w:lang w:val="en-GB"/>
            <w:rPrChange w:id="95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</w:t>
        </w:r>
      </w:ins>
    </w:p>
    <w:p w:rsidR="00D20875" w:rsidRPr="00EE73C5" w:rsidRDefault="00D20875">
      <w:pPr>
        <w:pStyle w:val="Odsekzoznamu"/>
        <w:numPr>
          <w:ilvl w:val="0"/>
          <w:numId w:val="24"/>
        </w:numPr>
        <w:rPr>
          <w:ins w:id="951" w:author="HP" w:date="2022-08-16T07:38:00Z"/>
          <w:rFonts w:ascii="Arial" w:hAnsi="Arial" w:cs="Arial"/>
          <w:sz w:val="24"/>
          <w:szCs w:val="24"/>
          <w:lang w:val="en-GB"/>
          <w:rPrChange w:id="952" w:author="HP" w:date="2022-08-16T11:57:00Z">
            <w:rPr>
              <w:ins w:id="953" w:author="HP" w:date="2022-08-16T07:38:00Z"/>
              <w:rFonts w:ascii="Arial" w:hAnsi="Arial" w:cs="Arial"/>
              <w:sz w:val="28"/>
              <w:szCs w:val="28"/>
              <w:lang w:val="en-GB"/>
            </w:rPr>
          </w:rPrChange>
        </w:rPr>
        <w:pPrChange w:id="954" w:author="HP" w:date="2022-08-16T07:36:00Z">
          <w:pPr/>
        </w:pPrChange>
      </w:pPr>
      <w:ins w:id="955" w:author="HP" w:date="2022-08-16T08:12:00Z">
        <w:r w:rsidRPr="00EE73C5">
          <w:rPr>
            <w:rFonts w:ascii="Arial" w:hAnsi="Arial" w:cs="Arial"/>
            <w:sz w:val="24"/>
            <w:szCs w:val="24"/>
            <w:lang w:val="en-GB"/>
            <w:rPrChange w:id="95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At what</w:t>
        </w:r>
      </w:ins>
      <w:ins w:id="957" w:author="HP" w:date="2022-08-16T08:15:00Z">
        <w:r w:rsidRPr="00EE73C5">
          <w:rPr>
            <w:rFonts w:ascii="Arial" w:hAnsi="Arial" w:cs="Arial"/>
            <w:sz w:val="24"/>
            <w:szCs w:val="24"/>
            <w:lang w:val="en-GB"/>
            <w:rPrChange w:id="95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sport</w:t>
        </w:r>
      </w:ins>
      <w:ins w:id="959" w:author="HP" w:date="2022-08-16T08:12:00Z">
        <w:r w:rsidRPr="00EE73C5">
          <w:rPr>
            <w:rFonts w:ascii="Arial" w:hAnsi="Arial" w:cs="Arial"/>
            <w:sz w:val="24"/>
            <w:szCs w:val="24"/>
            <w:lang w:val="en-GB"/>
            <w:rPrChange w:id="96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96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places</w:t>
        </w:r>
      </w:ins>
      <w:ins w:id="962" w:author="HP" w:date="2022-08-16T08:15:00Z">
        <w:r w:rsidRPr="00EE73C5">
          <w:rPr>
            <w:rFonts w:ascii="Arial" w:hAnsi="Arial" w:cs="Arial"/>
            <w:b/>
            <w:sz w:val="24"/>
            <w:szCs w:val="24"/>
            <w:lang w:val="en-GB"/>
            <w:rPrChange w:id="963" w:author="HP" w:date="2022-08-16T11:57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, fields and areas</w:t>
        </w:r>
      </w:ins>
      <w:ins w:id="964" w:author="HP" w:date="2022-08-16T08:12:00Z">
        <w:r w:rsidRPr="00EE73C5">
          <w:rPr>
            <w:rFonts w:ascii="Arial" w:hAnsi="Arial" w:cs="Arial"/>
            <w:sz w:val="24"/>
            <w:szCs w:val="24"/>
            <w:lang w:val="en-GB"/>
            <w:rPrChange w:id="965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do people </w:t>
        </w:r>
      </w:ins>
      <w:ins w:id="966" w:author="HP" w:date="2022-08-16T09:52:00Z">
        <w:r w:rsidR="00B01724" w:rsidRPr="00EE73C5">
          <w:rPr>
            <w:rFonts w:ascii="Arial" w:hAnsi="Arial" w:cs="Arial"/>
            <w:sz w:val="24"/>
            <w:szCs w:val="24"/>
            <w:lang w:val="en-GB"/>
            <w:rPrChange w:id="967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practise</w:t>
        </w:r>
      </w:ins>
      <w:ins w:id="968" w:author="HP" w:date="2022-08-16T08:12:00Z">
        <w:r w:rsidRPr="00EE73C5">
          <w:rPr>
            <w:rFonts w:ascii="Arial" w:hAnsi="Arial" w:cs="Arial"/>
            <w:sz w:val="24"/>
            <w:szCs w:val="24"/>
            <w:lang w:val="en-GB"/>
            <w:rPrChange w:id="969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sports? </w:t>
        </w:r>
      </w:ins>
    </w:p>
    <w:p w:rsidR="00853B76" w:rsidRPr="00EE73C5" w:rsidRDefault="00853B76" w:rsidP="00853B76">
      <w:pPr>
        <w:pStyle w:val="Odsekzoznamu"/>
        <w:numPr>
          <w:ilvl w:val="0"/>
          <w:numId w:val="24"/>
        </w:numPr>
        <w:rPr>
          <w:ins w:id="970" w:author="HP" w:date="2022-08-16T08:20:00Z"/>
          <w:rFonts w:ascii="Arial" w:hAnsi="Arial" w:cs="Arial"/>
          <w:sz w:val="24"/>
          <w:szCs w:val="24"/>
          <w:lang w:val="en-GB"/>
          <w:rPrChange w:id="971" w:author="HP" w:date="2022-08-16T11:57:00Z">
            <w:rPr>
              <w:ins w:id="972" w:author="HP" w:date="2022-08-16T08:20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973" w:author="HP" w:date="2022-08-16T07:38:00Z">
        <w:r w:rsidRPr="00EE73C5">
          <w:rPr>
            <w:rFonts w:ascii="Arial" w:hAnsi="Arial" w:cs="Arial"/>
            <w:sz w:val="24"/>
            <w:szCs w:val="24"/>
            <w:lang w:val="en-GB"/>
            <w:rPrChange w:id="97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Which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975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sports do you like</w:t>
        </w:r>
        <w:r w:rsidRPr="00EE73C5">
          <w:rPr>
            <w:rFonts w:ascii="Arial" w:hAnsi="Arial" w:cs="Arial"/>
            <w:sz w:val="24"/>
            <w:szCs w:val="24"/>
            <w:lang w:val="en-GB"/>
            <w:rPrChange w:id="97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most? What do you like about them?</w:t>
        </w:r>
      </w:ins>
    </w:p>
    <w:p w:rsidR="00D20875" w:rsidRPr="00EE73C5" w:rsidRDefault="00D20875" w:rsidP="00853B76">
      <w:pPr>
        <w:pStyle w:val="Odsekzoznamu"/>
        <w:numPr>
          <w:ilvl w:val="0"/>
          <w:numId w:val="24"/>
        </w:numPr>
        <w:rPr>
          <w:ins w:id="977" w:author="HP" w:date="2022-08-16T08:51:00Z"/>
          <w:rFonts w:ascii="Arial" w:hAnsi="Arial" w:cs="Arial"/>
          <w:sz w:val="24"/>
          <w:szCs w:val="24"/>
          <w:lang w:val="en-GB"/>
          <w:rPrChange w:id="978" w:author="HP" w:date="2022-08-16T11:57:00Z">
            <w:rPr>
              <w:ins w:id="979" w:author="HP" w:date="2022-08-16T08:51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980" w:author="HP" w:date="2022-08-16T08:20:00Z">
        <w:r w:rsidRPr="00EE73C5">
          <w:rPr>
            <w:rFonts w:ascii="Arial" w:hAnsi="Arial" w:cs="Arial"/>
            <w:sz w:val="24"/>
            <w:szCs w:val="24"/>
            <w:lang w:val="en-GB"/>
            <w:rPrChange w:id="98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How often do you do your sport?</w:t>
        </w:r>
      </w:ins>
    </w:p>
    <w:p w:rsidR="00DE4501" w:rsidRPr="00EE73C5" w:rsidRDefault="00DE4501" w:rsidP="00853B76">
      <w:pPr>
        <w:pStyle w:val="Odsekzoznamu"/>
        <w:numPr>
          <w:ilvl w:val="0"/>
          <w:numId w:val="24"/>
        </w:numPr>
        <w:rPr>
          <w:ins w:id="982" w:author="HP" w:date="2022-08-16T07:41:00Z"/>
          <w:rFonts w:ascii="Arial" w:hAnsi="Arial" w:cs="Arial"/>
          <w:sz w:val="24"/>
          <w:szCs w:val="24"/>
          <w:lang w:val="en-GB"/>
          <w:rPrChange w:id="983" w:author="HP" w:date="2022-08-16T11:57:00Z">
            <w:rPr>
              <w:ins w:id="984" w:author="HP" w:date="2022-08-16T07:41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985" w:author="HP" w:date="2022-08-16T08:51:00Z">
        <w:r w:rsidRPr="00EE73C5">
          <w:rPr>
            <w:rFonts w:ascii="Arial" w:hAnsi="Arial" w:cs="Arial"/>
            <w:sz w:val="24"/>
            <w:szCs w:val="24"/>
            <w:lang w:val="en-GB"/>
            <w:rPrChange w:id="98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Do your sport activities vary according to the season?</w:t>
        </w:r>
      </w:ins>
    </w:p>
    <w:p w:rsidR="00640FE5" w:rsidRPr="00EE73C5" w:rsidRDefault="00640FE5" w:rsidP="00853B76">
      <w:pPr>
        <w:pStyle w:val="Odsekzoznamu"/>
        <w:numPr>
          <w:ilvl w:val="0"/>
          <w:numId w:val="24"/>
        </w:numPr>
        <w:rPr>
          <w:ins w:id="987" w:author="HP" w:date="2022-08-16T08:18:00Z"/>
          <w:rFonts w:ascii="Arial" w:hAnsi="Arial" w:cs="Arial"/>
          <w:sz w:val="24"/>
          <w:szCs w:val="24"/>
          <w:lang w:val="en-GB"/>
          <w:rPrChange w:id="988" w:author="HP" w:date="2022-08-16T11:57:00Z">
            <w:rPr>
              <w:ins w:id="989" w:author="HP" w:date="2022-08-16T08:18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990" w:author="HP" w:date="2022-08-16T07:41:00Z">
        <w:r w:rsidRPr="00EE73C5">
          <w:rPr>
            <w:rFonts w:ascii="Arial" w:hAnsi="Arial" w:cs="Arial"/>
            <w:sz w:val="24"/>
            <w:szCs w:val="24"/>
            <w:lang w:val="en-GB"/>
            <w:rPrChange w:id="99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Which sports do you not like? </w:t>
        </w:r>
      </w:ins>
      <w:ins w:id="992" w:author="HP" w:date="2022-08-16T07:42:00Z">
        <w:r w:rsidRPr="00EE73C5">
          <w:rPr>
            <w:rFonts w:ascii="Arial" w:hAnsi="Arial" w:cs="Arial"/>
            <w:sz w:val="24"/>
            <w:szCs w:val="24"/>
            <w:lang w:val="en-GB"/>
            <w:rPrChange w:id="99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Why?</w:t>
        </w:r>
      </w:ins>
    </w:p>
    <w:p w:rsidR="00D20875" w:rsidRPr="00EE73C5" w:rsidRDefault="00D20875" w:rsidP="00853B76">
      <w:pPr>
        <w:pStyle w:val="Odsekzoznamu"/>
        <w:numPr>
          <w:ilvl w:val="0"/>
          <w:numId w:val="24"/>
        </w:numPr>
        <w:rPr>
          <w:ins w:id="994" w:author="HP" w:date="2022-08-16T08:18:00Z"/>
          <w:rFonts w:ascii="Arial" w:hAnsi="Arial" w:cs="Arial"/>
          <w:sz w:val="24"/>
          <w:szCs w:val="24"/>
          <w:lang w:val="en-GB"/>
          <w:rPrChange w:id="995" w:author="HP" w:date="2022-08-16T11:57:00Z">
            <w:rPr>
              <w:ins w:id="996" w:author="HP" w:date="2022-08-16T08:18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997" w:author="HP" w:date="2022-08-16T08:18:00Z">
        <w:r w:rsidRPr="00EE73C5">
          <w:rPr>
            <w:rFonts w:ascii="Arial" w:hAnsi="Arial" w:cs="Arial"/>
            <w:sz w:val="24"/>
            <w:szCs w:val="24"/>
            <w:lang w:val="en-GB"/>
            <w:rPrChange w:id="99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Did you do any sport as a child?</w:t>
        </w:r>
      </w:ins>
    </w:p>
    <w:p w:rsidR="00D20875" w:rsidRPr="00EE73C5" w:rsidRDefault="00D20875" w:rsidP="00853B76">
      <w:pPr>
        <w:pStyle w:val="Odsekzoznamu"/>
        <w:numPr>
          <w:ilvl w:val="0"/>
          <w:numId w:val="24"/>
        </w:numPr>
        <w:rPr>
          <w:ins w:id="999" w:author="HP" w:date="2022-08-16T08:03:00Z"/>
          <w:rFonts w:ascii="Arial" w:hAnsi="Arial" w:cs="Arial"/>
          <w:sz w:val="24"/>
          <w:szCs w:val="24"/>
          <w:lang w:val="en-GB"/>
          <w:rPrChange w:id="1000" w:author="HP" w:date="2022-08-16T11:57:00Z">
            <w:rPr>
              <w:ins w:id="1001" w:author="HP" w:date="2022-08-16T08:03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1002" w:author="HP" w:date="2022-08-16T08:18:00Z">
        <w:r w:rsidRPr="00EE73C5">
          <w:rPr>
            <w:rFonts w:ascii="Arial" w:hAnsi="Arial" w:cs="Arial"/>
            <w:sz w:val="24"/>
            <w:szCs w:val="24"/>
            <w:lang w:val="en-GB"/>
            <w:rPrChange w:id="100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Is there any sport you want to learn?</w:t>
        </w:r>
      </w:ins>
    </w:p>
    <w:p w:rsidR="00EA5D5A" w:rsidRPr="00EE73C5" w:rsidRDefault="00EA5D5A" w:rsidP="00853B76">
      <w:pPr>
        <w:pStyle w:val="Odsekzoznamu"/>
        <w:numPr>
          <w:ilvl w:val="0"/>
          <w:numId w:val="24"/>
        </w:numPr>
        <w:rPr>
          <w:ins w:id="1004" w:author="HP" w:date="2022-08-16T08:17:00Z"/>
          <w:rFonts w:ascii="Arial" w:hAnsi="Arial" w:cs="Arial"/>
          <w:sz w:val="24"/>
          <w:szCs w:val="24"/>
          <w:lang w:val="en-GB"/>
          <w:rPrChange w:id="1005" w:author="HP" w:date="2022-08-16T11:57:00Z">
            <w:rPr>
              <w:ins w:id="1006" w:author="HP" w:date="2022-08-16T08:17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1007" w:author="HP" w:date="2022-08-16T08:03:00Z">
        <w:r w:rsidRPr="00EE73C5">
          <w:rPr>
            <w:rFonts w:ascii="Arial" w:hAnsi="Arial" w:cs="Arial"/>
            <w:sz w:val="24"/>
            <w:szCs w:val="24"/>
            <w:lang w:val="en-GB"/>
            <w:rPrChange w:id="100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Which sports would you like to try?</w:t>
        </w:r>
      </w:ins>
    </w:p>
    <w:p w:rsidR="00D20875" w:rsidRPr="00EE73C5" w:rsidRDefault="00D20875" w:rsidP="00853B76">
      <w:pPr>
        <w:pStyle w:val="Odsekzoznamu"/>
        <w:numPr>
          <w:ilvl w:val="0"/>
          <w:numId w:val="24"/>
        </w:numPr>
        <w:rPr>
          <w:ins w:id="1009" w:author="HP" w:date="2022-08-16T08:17:00Z"/>
          <w:rFonts w:ascii="Arial" w:hAnsi="Arial" w:cs="Arial"/>
          <w:sz w:val="24"/>
          <w:szCs w:val="24"/>
          <w:lang w:val="en-GB"/>
          <w:rPrChange w:id="1010" w:author="HP" w:date="2022-08-16T11:57:00Z">
            <w:rPr>
              <w:ins w:id="1011" w:author="HP" w:date="2022-08-16T08:17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1012" w:author="HP" w:date="2022-08-16T08:17:00Z">
        <w:r w:rsidRPr="00EE73C5">
          <w:rPr>
            <w:rFonts w:ascii="Arial" w:hAnsi="Arial" w:cs="Arial"/>
            <w:sz w:val="24"/>
            <w:szCs w:val="24"/>
            <w:lang w:val="en-GB"/>
            <w:rPrChange w:id="101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Which sport do you like watching in TV? Why?</w:t>
        </w:r>
      </w:ins>
    </w:p>
    <w:p w:rsidR="00D20875" w:rsidRPr="00EE73C5" w:rsidRDefault="00D20875" w:rsidP="00853B76">
      <w:pPr>
        <w:pStyle w:val="Odsekzoznamu"/>
        <w:numPr>
          <w:ilvl w:val="0"/>
          <w:numId w:val="24"/>
        </w:numPr>
        <w:rPr>
          <w:ins w:id="1014" w:author="HP" w:date="2022-08-16T08:24:00Z"/>
          <w:rFonts w:ascii="Arial" w:hAnsi="Arial" w:cs="Arial"/>
          <w:sz w:val="24"/>
          <w:szCs w:val="24"/>
          <w:lang w:val="en-GB"/>
          <w:rPrChange w:id="1015" w:author="HP" w:date="2022-08-16T11:57:00Z">
            <w:rPr>
              <w:ins w:id="1016" w:author="HP" w:date="2022-08-16T08:24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1017" w:author="HP" w:date="2022-08-16T08:17:00Z">
        <w:r w:rsidRPr="00EE73C5">
          <w:rPr>
            <w:rFonts w:ascii="Arial" w:hAnsi="Arial" w:cs="Arial"/>
            <w:sz w:val="24"/>
            <w:szCs w:val="24"/>
            <w:lang w:val="en-GB"/>
            <w:rPrChange w:id="101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Which sports do your friends, family members do?</w:t>
        </w:r>
      </w:ins>
    </w:p>
    <w:p w:rsidR="002D53D0" w:rsidRPr="00EE73C5" w:rsidRDefault="002D53D0" w:rsidP="00853B76">
      <w:pPr>
        <w:pStyle w:val="Odsekzoznamu"/>
        <w:numPr>
          <w:ilvl w:val="0"/>
          <w:numId w:val="24"/>
        </w:numPr>
        <w:rPr>
          <w:ins w:id="1019" w:author="HP" w:date="2022-08-16T08:19:00Z"/>
          <w:rFonts w:ascii="Arial" w:hAnsi="Arial" w:cs="Arial"/>
          <w:sz w:val="24"/>
          <w:szCs w:val="24"/>
          <w:lang w:val="en-GB"/>
          <w:rPrChange w:id="1020" w:author="HP" w:date="2022-08-16T11:57:00Z">
            <w:rPr>
              <w:ins w:id="1021" w:author="HP" w:date="2022-08-16T08:19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1022" w:author="HP" w:date="2022-08-16T08:24:00Z">
        <w:r w:rsidRPr="00EE73C5">
          <w:rPr>
            <w:rFonts w:ascii="Arial" w:hAnsi="Arial" w:cs="Arial"/>
            <w:sz w:val="24"/>
            <w:szCs w:val="24"/>
            <w:lang w:val="en-GB"/>
            <w:rPrChange w:id="102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sport possibilities have you got in the place where you live?</w:t>
        </w:r>
      </w:ins>
    </w:p>
    <w:p w:rsidR="00D20875" w:rsidRPr="00EE73C5" w:rsidRDefault="00D20875" w:rsidP="00853B76">
      <w:pPr>
        <w:pStyle w:val="Odsekzoznamu"/>
        <w:numPr>
          <w:ilvl w:val="0"/>
          <w:numId w:val="24"/>
        </w:numPr>
        <w:rPr>
          <w:ins w:id="1024" w:author="HP" w:date="2022-08-16T07:38:00Z"/>
          <w:rFonts w:ascii="Arial" w:hAnsi="Arial" w:cs="Arial"/>
          <w:sz w:val="24"/>
          <w:szCs w:val="24"/>
          <w:lang w:val="en-GB"/>
          <w:rPrChange w:id="1025" w:author="HP" w:date="2022-08-16T11:57:00Z">
            <w:rPr>
              <w:ins w:id="1026" w:author="HP" w:date="2022-08-16T07:38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1027" w:author="HP" w:date="2022-08-16T08:19:00Z">
        <w:r w:rsidRPr="00EE73C5">
          <w:rPr>
            <w:rFonts w:ascii="Arial" w:hAnsi="Arial" w:cs="Arial"/>
            <w:sz w:val="24"/>
            <w:szCs w:val="24"/>
            <w:lang w:val="en-GB"/>
            <w:rPrChange w:id="102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When did you learn to cycle, swim and ski</w:t>
        </w:r>
      </w:ins>
      <w:ins w:id="1029" w:author="HP" w:date="2022-08-16T08:20:00Z">
        <w:r w:rsidRPr="00EE73C5">
          <w:rPr>
            <w:rFonts w:ascii="Arial" w:hAnsi="Arial" w:cs="Arial"/>
            <w:sz w:val="24"/>
            <w:szCs w:val="24"/>
            <w:lang w:val="en-GB"/>
            <w:rPrChange w:id="103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</w:t>
        </w:r>
      </w:ins>
      <w:ins w:id="1031" w:author="HP" w:date="2022-08-16T08:19:00Z">
        <w:r w:rsidRPr="00EE73C5">
          <w:rPr>
            <w:rFonts w:ascii="Arial" w:hAnsi="Arial" w:cs="Arial"/>
            <w:sz w:val="24"/>
            <w:szCs w:val="24"/>
            <w:lang w:val="en-GB"/>
            <w:rPrChange w:id="103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Give some details. </w:t>
        </w:r>
      </w:ins>
    </w:p>
    <w:p w:rsidR="00853B76" w:rsidRPr="00EE73C5" w:rsidDel="00853B76" w:rsidRDefault="00853B76">
      <w:pPr>
        <w:pStyle w:val="Odsekzoznamu"/>
        <w:numPr>
          <w:ilvl w:val="0"/>
          <w:numId w:val="24"/>
        </w:numPr>
        <w:rPr>
          <w:del w:id="1033" w:author="HP" w:date="2022-08-16T07:38:00Z"/>
          <w:rFonts w:ascii="Arial" w:hAnsi="Arial" w:cs="Arial"/>
          <w:sz w:val="24"/>
          <w:szCs w:val="24"/>
          <w:lang w:val="en-GB"/>
          <w:rPrChange w:id="1034" w:author="HP" w:date="2022-08-16T11:57:00Z">
            <w:rPr>
              <w:del w:id="1035" w:author="HP" w:date="2022-08-16T07:38:00Z"/>
              <w:lang w:val="en-GB"/>
            </w:rPr>
          </w:rPrChange>
        </w:rPr>
        <w:pPrChange w:id="1036" w:author="HP" w:date="2022-08-16T07:36:00Z">
          <w:pPr/>
        </w:pPrChange>
      </w:pPr>
    </w:p>
    <w:p w:rsidR="00974306" w:rsidRPr="00EE73C5" w:rsidRDefault="00974306">
      <w:pPr>
        <w:pStyle w:val="Odsekzoznamu"/>
        <w:numPr>
          <w:ilvl w:val="0"/>
          <w:numId w:val="24"/>
        </w:numPr>
        <w:rPr>
          <w:ins w:id="1037" w:author="HP" w:date="2022-08-16T08:50:00Z"/>
          <w:rFonts w:ascii="Arial" w:hAnsi="Arial" w:cs="Arial"/>
          <w:sz w:val="24"/>
          <w:szCs w:val="24"/>
          <w:lang w:val="en-GB"/>
          <w:rPrChange w:id="1038" w:author="HP" w:date="2022-08-16T11:57:00Z">
            <w:rPr>
              <w:ins w:id="1039" w:author="HP" w:date="2022-08-16T08:50:00Z"/>
              <w:rFonts w:ascii="Arial" w:hAnsi="Arial" w:cs="Arial"/>
              <w:sz w:val="28"/>
              <w:szCs w:val="28"/>
              <w:lang w:val="en-GB"/>
            </w:rPr>
          </w:rPrChange>
        </w:rPr>
        <w:pPrChange w:id="1040" w:author="HP" w:date="2022-08-16T07:36:00Z">
          <w:pPr/>
        </w:pPrChange>
      </w:pPr>
      <w:del w:id="1041" w:author="HP" w:date="2022-08-16T07:36:00Z">
        <w:r w:rsidRPr="00EE73C5" w:rsidDel="00853B76">
          <w:rPr>
            <w:rFonts w:ascii="Arial" w:hAnsi="Arial" w:cs="Arial"/>
            <w:sz w:val="24"/>
            <w:szCs w:val="24"/>
            <w:lang w:val="en-GB"/>
            <w:rPrChange w:id="1042" w:author="HP" w:date="2022-08-16T11:57:00Z">
              <w:rPr>
                <w:lang w:val="en-GB"/>
              </w:rPr>
            </w:rPrChange>
          </w:rPr>
          <w:delText xml:space="preserve">4. </w:delText>
        </w:r>
      </w:del>
      <w:r w:rsidRPr="00EE73C5">
        <w:rPr>
          <w:rFonts w:ascii="Arial" w:hAnsi="Arial" w:cs="Arial"/>
          <w:sz w:val="24"/>
          <w:szCs w:val="24"/>
          <w:lang w:val="en-GB"/>
          <w:rPrChange w:id="1043" w:author="HP" w:date="2022-08-16T11:57:00Z">
            <w:rPr>
              <w:lang w:val="en-GB"/>
            </w:rPr>
          </w:rPrChange>
        </w:rPr>
        <w:t xml:space="preserve">Speak about </w:t>
      </w:r>
      <w:del w:id="1044" w:author="HP" w:date="2022-08-16T07:39:00Z">
        <w:r w:rsidRPr="00EE73C5" w:rsidDel="00853B76">
          <w:rPr>
            <w:rFonts w:ascii="Arial" w:hAnsi="Arial" w:cs="Arial"/>
            <w:sz w:val="24"/>
            <w:szCs w:val="24"/>
            <w:lang w:val="en-GB"/>
            <w:rPrChange w:id="1045" w:author="HP" w:date="2022-08-16T11:57:00Z">
              <w:rPr>
                <w:lang w:val="en-GB"/>
              </w:rPr>
            </w:rPrChange>
          </w:rPr>
          <w:delText>your own preferences and t</w:delText>
        </w:r>
      </w:del>
      <w:ins w:id="1046" w:author="HP" w:date="2022-08-16T07:39:00Z">
        <w:r w:rsidR="00853B76" w:rsidRPr="00EE73C5">
          <w:rPr>
            <w:rFonts w:ascii="Arial" w:hAnsi="Arial" w:cs="Arial"/>
            <w:sz w:val="24"/>
            <w:szCs w:val="24"/>
            <w:lang w:val="en-GB"/>
            <w:rPrChange w:id="1047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t</w:t>
        </w:r>
      </w:ins>
      <w:r w:rsidRPr="00EE73C5">
        <w:rPr>
          <w:rFonts w:ascii="Arial" w:hAnsi="Arial" w:cs="Arial"/>
          <w:sz w:val="24"/>
          <w:szCs w:val="24"/>
          <w:lang w:val="en-GB"/>
          <w:rPrChange w:id="1048" w:author="HP" w:date="2022-08-16T11:57:00Z">
            <w:rPr>
              <w:lang w:val="en-GB"/>
            </w:rPr>
          </w:rPrChange>
        </w:rPr>
        <w:t xml:space="preserve">he </w:t>
      </w:r>
      <w:r w:rsidRPr="00EE73C5">
        <w:rPr>
          <w:rFonts w:ascii="Arial" w:hAnsi="Arial" w:cs="Arial"/>
          <w:b/>
          <w:sz w:val="24"/>
          <w:szCs w:val="24"/>
          <w:lang w:val="en-GB"/>
          <w:rPrChange w:id="1049" w:author="HP" w:date="2022-08-16T11:57:00Z">
            <w:rPr>
              <w:lang w:val="en-GB"/>
            </w:rPr>
          </w:rPrChange>
        </w:rPr>
        <w:t>benefits of taking up sports</w:t>
      </w:r>
      <w:r w:rsidRPr="00EE73C5">
        <w:rPr>
          <w:rFonts w:ascii="Arial" w:hAnsi="Arial" w:cs="Arial"/>
          <w:sz w:val="24"/>
          <w:szCs w:val="24"/>
          <w:lang w:val="en-GB"/>
          <w:rPrChange w:id="1050" w:author="HP" w:date="2022-08-16T11:57:00Z">
            <w:rPr>
              <w:lang w:val="en-GB"/>
            </w:rPr>
          </w:rPrChange>
        </w:rPr>
        <w:t xml:space="preserve"> as a hobby.</w:t>
      </w:r>
    </w:p>
    <w:p w:rsidR="00DE4501" w:rsidRPr="00EE73C5" w:rsidRDefault="00DE4501">
      <w:pPr>
        <w:pStyle w:val="Odsekzoznamu"/>
        <w:numPr>
          <w:ilvl w:val="0"/>
          <w:numId w:val="24"/>
        </w:numPr>
        <w:rPr>
          <w:ins w:id="1051" w:author="HP" w:date="2022-08-16T07:42:00Z"/>
          <w:rFonts w:ascii="Arial" w:hAnsi="Arial" w:cs="Arial"/>
          <w:sz w:val="24"/>
          <w:szCs w:val="24"/>
          <w:lang w:val="en-GB"/>
          <w:rPrChange w:id="1052" w:author="HP" w:date="2022-08-16T11:57:00Z">
            <w:rPr>
              <w:ins w:id="1053" w:author="HP" w:date="2022-08-16T07:42:00Z"/>
              <w:rFonts w:ascii="Arial" w:hAnsi="Arial" w:cs="Arial"/>
              <w:sz w:val="28"/>
              <w:szCs w:val="28"/>
              <w:lang w:val="en-GB"/>
            </w:rPr>
          </w:rPrChange>
        </w:rPr>
        <w:pPrChange w:id="1054" w:author="HP" w:date="2022-08-16T07:36:00Z">
          <w:pPr/>
        </w:pPrChange>
      </w:pPr>
      <w:ins w:id="1055" w:author="HP" w:date="2022-08-16T08:50:00Z">
        <w:r w:rsidRPr="00EE73C5">
          <w:rPr>
            <w:rFonts w:ascii="Arial" w:hAnsi="Arial" w:cs="Arial"/>
            <w:sz w:val="24"/>
            <w:szCs w:val="24"/>
            <w:lang w:val="en-GB"/>
            <w:rPrChange w:id="105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Is sport expensive? Why?</w:t>
        </w:r>
      </w:ins>
    </w:p>
    <w:p w:rsidR="00640FE5" w:rsidRPr="00EE73C5" w:rsidRDefault="00640FE5">
      <w:pPr>
        <w:pStyle w:val="Odsekzoznamu"/>
        <w:numPr>
          <w:ilvl w:val="0"/>
          <w:numId w:val="24"/>
        </w:numPr>
        <w:rPr>
          <w:ins w:id="1057" w:author="HP" w:date="2022-08-16T07:46:00Z"/>
          <w:rFonts w:ascii="Arial" w:hAnsi="Arial" w:cs="Arial"/>
          <w:sz w:val="24"/>
          <w:szCs w:val="24"/>
          <w:lang w:val="en-GB"/>
          <w:rPrChange w:id="1058" w:author="HP" w:date="2022-08-16T11:57:00Z">
            <w:rPr>
              <w:ins w:id="1059" w:author="HP" w:date="2022-08-16T07:46:00Z"/>
              <w:rFonts w:ascii="Arial" w:hAnsi="Arial" w:cs="Arial"/>
              <w:sz w:val="28"/>
              <w:szCs w:val="28"/>
              <w:lang w:val="en-GB"/>
            </w:rPr>
          </w:rPrChange>
        </w:rPr>
        <w:pPrChange w:id="1060" w:author="HP" w:date="2022-08-16T07:36:00Z">
          <w:pPr/>
        </w:pPrChange>
      </w:pPr>
      <w:ins w:id="1061" w:author="HP" w:date="2022-08-16T07:42:00Z">
        <w:r w:rsidRPr="00EE73C5">
          <w:rPr>
            <w:rFonts w:ascii="Arial" w:hAnsi="Arial" w:cs="Arial"/>
            <w:sz w:val="24"/>
            <w:szCs w:val="24"/>
            <w:lang w:val="en-GB"/>
            <w:rPrChange w:id="106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Name some famous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06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sport events</w:t>
        </w:r>
        <w:r w:rsidRPr="00EE73C5">
          <w:rPr>
            <w:rFonts w:ascii="Arial" w:hAnsi="Arial" w:cs="Arial"/>
            <w:sz w:val="24"/>
            <w:szCs w:val="24"/>
            <w:lang w:val="en-GB"/>
            <w:rPrChange w:id="106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in the world.</w:t>
        </w:r>
      </w:ins>
    </w:p>
    <w:p w:rsidR="00640FE5" w:rsidRPr="00EE73C5" w:rsidRDefault="00640FE5">
      <w:pPr>
        <w:pStyle w:val="Odsekzoznamu"/>
        <w:numPr>
          <w:ilvl w:val="0"/>
          <w:numId w:val="24"/>
        </w:numPr>
        <w:rPr>
          <w:ins w:id="1065" w:author="HP" w:date="2022-08-16T09:51:00Z"/>
          <w:rFonts w:ascii="Arial" w:hAnsi="Arial" w:cs="Arial"/>
          <w:sz w:val="24"/>
          <w:szCs w:val="24"/>
          <w:lang w:val="en-GB"/>
          <w:rPrChange w:id="1066" w:author="HP" w:date="2022-08-16T11:57:00Z">
            <w:rPr>
              <w:ins w:id="1067" w:author="HP" w:date="2022-08-16T09:51:00Z"/>
              <w:rFonts w:ascii="Arial" w:hAnsi="Arial" w:cs="Arial"/>
              <w:sz w:val="28"/>
              <w:szCs w:val="28"/>
              <w:lang w:val="en-GB"/>
            </w:rPr>
          </w:rPrChange>
        </w:rPr>
        <w:pPrChange w:id="1068" w:author="HP" w:date="2022-08-16T07:36:00Z">
          <w:pPr/>
        </w:pPrChange>
      </w:pPr>
      <w:ins w:id="1069" w:author="HP" w:date="2022-08-16T07:46:00Z">
        <w:r w:rsidRPr="00EE73C5">
          <w:rPr>
            <w:rFonts w:ascii="Arial" w:hAnsi="Arial" w:cs="Arial"/>
            <w:sz w:val="24"/>
            <w:szCs w:val="24"/>
            <w:lang w:val="en-GB"/>
            <w:rPrChange w:id="107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What do you know about </w:t>
        </w:r>
      </w:ins>
      <w:ins w:id="1071" w:author="HP" w:date="2022-08-16T07:48:00Z">
        <w:r w:rsidRPr="00EE73C5">
          <w:rPr>
            <w:rFonts w:ascii="Arial" w:hAnsi="Arial" w:cs="Arial"/>
            <w:sz w:val="24"/>
            <w:szCs w:val="24"/>
            <w:lang w:val="en-GB"/>
            <w:rPrChange w:id="107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the </w:t>
        </w:r>
      </w:ins>
      <w:ins w:id="1073" w:author="HP" w:date="2022-08-16T07:46:00Z">
        <w:r w:rsidRPr="00EE73C5">
          <w:rPr>
            <w:rFonts w:ascii="Arial" w:hAnsi="Arial" w:cs="Arial"/>
            <w:sz w:val="24"/>
            <w:szCs w:val="24"/>
            <w:lang w:val="en-GB"/>
            <w:rPrChange w:id="107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Olympic </w:t>
        </w:r>
      </w:ins>
      <w:ins w:id="1075" w:author="HP" w:date="2022-08-16T07:57:00Z">
        <w:r w:rsidR="0052351E" w:rsidRPr="00EE73C5">
          <w:rPr>
            <w:rFonts w:ascii="Arial" w:hAnsi="Arial" w:cs="Arial"/>
            <w:sz w:val="24"/>
            <w:szCs w:val="24"/>
            <w:lang w:val="en-GB"/>
            <w:rPrChange w:id="107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Games</w:t>
        </w:r>
      </w:ins>
      <w:ins w:id="1077" w:author="HP" w:date="2022-08-16T07:46:00Z">
        <w:r w:rsidRPr="00EE73C5">
          <w:rPr>
            <w:rFonts w:ascii="Arial" w:hAnsi="Arial" w:cs="Arial"/>
            <w:sz w:val="24"/>
            <w:szCs w:val="24"/>
            <w:lang w:val="en-GB"/>
            <w:rPrChange w:id="107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</w:t>
        </w:r>
      </w:ins>
    </w:p>
    <w:p w:rsidR="00B01724" w:rsidRPr="00EE73C5" w:rsidRDefault="00B01724">
      <w:pPr>
        <w:pStyle w:val="Odsekzoznamu"/>
        <w:numPr>
          <w:ilvl w:val="0"/>
          <w:numId w:val="24"/>
        </w:numPr>
        <w:rPr>
          <w:ins w:id="1079" w:author="HP" w:date="2022-08-16T07:42:00Z"/>
          <w:rFonts w:ascii="Arial" w:hAnsi="Arial" w:cs="Arial"/>
          <w:sz w:val="24"/>
          <w:szCs w:val="24"/>
          <w:lang w:val="en-GB"/>
          <w:rPrChange w:id="1080" w:author="HP" w:date="2022-08-16T11:57:00Z">
            <w:rPr>
              <w:ins w:id="1081" w:author="HP" w:date="2022-08-16T07:42:00Z"/>
              <w:rFonts w:ascii="Arial" w:hAnsi="Arial" w:cs="Arial"/>
              <w:sz w:val="28"/>
              <w:szCs w:val="28"/>
              <w:lang w:val="en-GB"/>
            </w:rPr>
          </w:rPrChange>
        </w:rPr>
        <w:pPrChange w:id="1082" w:author="HP" w:date="2022-08-16T07:36:00Z">
          <w:pPr/>
        </w:pPrChange>
      </w:pPr>
      <w:ins w:id="1083" w:author="HP" w:date="2022-08-16T09:51:00Z">
        <w:r w:rsidRPr="00EE73C5">
          <w:rPr>
            <w:rFonts w:ascii="Arial" w:hAnsi="Arial" w:cs="Arial"/>
            <w:sz w:val="24"/>
            <w:szCs w:val="24"/>
            <w:lang w:val="en-GB"/>
            <w:rPrChange w:id="108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Which sports are common </w:t>
        </w:r>
      </w:ins>
      <w:ins w:id="1085" w:author="HP" w:date="2022-08-16T09:52:00Z">
        <w:r w:rsidRPr="00EE73C5">
          <w:rPr>
            <w:rFonts w:ascii="Arial" w:hAnsi="Arial" w:cs="Arial"/>
            <w:sz w:val="24"/>
            <w:szCs w:val="24"/>
            <w:lang w:val="en-GB"/>
            <w:rPrChange w:id="108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in the</w:t>
        </w:r>
      </w:ins>
      <w:ins w:id="1087" w:author="HP" w:date="2022-08-16T09:51:00Z">
        <w:r w:rsidRPr="00EE73C5">
          <w:rPr>
            <w:rFonts w:ascii="Arial" w:hAnsi="Arial" w:cs="Arial"/>
            <w:sz w:val="24"/>
            <w:szCs w:val="24"/>
            <w:lang w:val="en-GB"/>
            <w:rPrChange w:id="108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Olympic Games?</w:t>
        </w:r>
      </w:ins>
    </w:p>
    <w:p w:rsidR="00640FE5" w:rsidRPr="00EE73C5" w:rsidRDefault="00640FE5">
      <w:pPr>
        <w:pStyle w:val="Odsekzoznamu"/>
        <w:numPr>
          <w:ilvl w:val="0"/>
          <w:numId w:val="24"/>
        </w:numPr>
        <w:rPr>
          <w:ins w:id="1089" w:author="HP" w:date="2022-08-16T08:23:00Z"/>
          <w:rFonts w:ascii="Arial" w:hAnsi="Arial" w:cs="Arial"/>
          <w:sz w:val="24"/>
          <w:szCs w:val="24"/>
          <w:lang w:val="en-GB"/>
          <w:rPrChange w:id="1090" w:author="HP" w:date="2022-08-16T11:57:00Z">
            <w:rPr>
              <w:ins w:id="1091" w:author="HP" w:date="2022-08-16T08:23:00Z"/>
              <w:rFonts w:ascii="Arial" w:hAnsi="Arial" w:cs="Arial"/>
              <w:sz w:val="28"/>
              <w:szCs w:val="28"/>
              <w:lang w:val="en-GB"/>
            </w:rPr>
          </w:rPrChange>
        </w:rPr>
        <w:pPrChange w:id="1092" w:author="HP" w:date="2022-08-16T07:36:00Z">
          <w:pPr/>
        </w:pPrChange>
      </w:pPr>
      <w:ins w:id="1093" w:author="HP" w:date="2022-08-16T07:42:00Z">
        <w:r w:rsidRPr="00EE73C5">
          <w:rPr>
            <w:rFonts w:ascii="Arial" w:hAnsi="Arial" w:cs="Arial"/>
            <w:sz w:val="24"/>
            <w:szCs w:val="24"/>
            <w:lang w:val="en-GB"/>
            <w:rPrChange w:id="109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Name some sport events </w:t>
        </w:r>
      </w:ins>
      <w:ins w:id="1095" w:author="HP" w:date="2022-08-16T07:47:00Z">
        <w:r w:rsidRPr="00EE73C5">
          <w:rPr>
            <w:rFonts w:ascii="Arial" w:hAnsi="Arial" w:cs="Arial"/>
            <w:sz w:val="24"/>
            <w:szCs w:val="24"/>
            <w:lang w:val="en-GB"/>
            <w:rPrChange w:id="109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held </w:t>
        </w:r>
      </w:ins>
      <w:ins w:id="1097" w:author="HP" w:date="2022-08-16T07:42:00Z">
        <w:r w:rsidRPr="00EE73C5">
          <w:rPr>
            <w:rFonts w:ascii="Arial" w:hAnsi="Arial" w:cs="Arial"/>
            <w:sz w:val="24"/>
            <w:szCs w:val="24"/>
            <w:lang w:val="en-GB"/>
            <w:rPrChange w:id="109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in Slovakia.</w:t>
        </w:r>
      </w:ins>
    </w:p>
    <w:p w:rsidR="002D53D0" w:rsidRPr="00EE73C5" w:rsidRDefault="002D53D0">
      <w:pPr>
        <w:pStyle w:val="Odsekzoznamu"/>
        <w:numPr>
          <w:ilvl w:val="0"/>
          <w:numId w:val="24"/>
        </w:numPr>
        <w:rPr>
          <w:ins w:id="1099" w:author="HP" w:date="2022-08-16T08:24:00Z"/>
          <w:rFonts w:ascii="Arial" w:hAnsi="Arial" w:cs="Arial"/>
          <w:sz w:val="24"/>
          <w:szCs w:val="24"/>
          <w:lang w:val="en-GB"/>
          <w:rPrChange w:id="1100" w:author="HP" w:date="2022-08-16T11:57:00Z">
            <w:rPr>
              <w:ins w:id="1101" w:author="HP" w:date="2022-08-16T08:24:00Z"/>
              <w:rFonts w:ascii="Arial" w:hAnsi="Arial" w:cs="Arial"/>
              <w:sz w:val="28"/>
              <w:szCs w:val="28"/>
              <w:lang w:val="en-GB"/>
            </w:rPr>
          </w:rPrChange>
        </w:rPr>
        <w:pPrChange w:id="1102" w:author="HP" w:date="2022-08-16T07:36:00Z">
          <w:pPr/>
        </w:pPrChange>
      </w:pPr>
      <w:ins w:id="1103" w:author="HP" w:date="2022-08-16T08:23:00Z">
        <w:r w:rsidRPr="00EE73C5">
          <w:rPr>
            <w:rFonts w:ascii="Arial" w:hAnsi="Arial" w:cs="Arial"/>
            <w:sz w:val="24"/>
            <w:szCs w:val="24"/>
            <w:lang w:val="en-GB"/>
            <w:rPrChange w:id="110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Name some sport events held in the place where you live. </w:t>
        </w:r>
      </w:ins>
    </w:p>
    <w:p w:rsidR="002D53D0" w:rsidRPr="00EE73C5" w:rsidRDefault="002D53D0">
      <w:pPr>
        <w:pStyle w:val="Odsekzoznamu"/>
        <w:numPr>
          <w:ilvl w:val="0"/>
          <w:numId w:val="24"/>
        </w:numPr>
        <w:rPr>
          <w:ins w:id="1105" w:author="HP" w:date="2022-08-16T07:42:00Z"/>
          <w:rFonts w:ascii="Arial" w:hAnsi="Arial" w:cs="Arial"/>
          <w:sz w:val="24"/>
          <w:szCs w:val="24"/>
          <w:lang w:val="en-GB"/>
          <w:rPrChange w:id="1106" w:author="HP" w:date="2022-08-16T11:57:00Z">
            <w:rPr>
              <w:ins w:id="1107" w:author="HP" w:date="2022-08-16T07:42:00Z"/>
              <w:rFonts w:ascii="Arial" w:hAnsi="Arial" w:cs="Arial"/>
              <w:sz w:val="28"/>
              <w:szCs w:val="28"/>
              <w:lang w:val="en-GB"/>
            </w:rPr>
          </w:rPrChange>
        </w:rPr>
        <w:pPrChange w:id="1108" w:author="HP" w:date="2022-08-16T07:36:00Z">
          <w:pPr/>
        </w:pPrChange>
      </w:pPr>
      <w:ins w:id="1109" w:author="HP" w:date="2022-08-16T08:24:00Z">
        <w:r w:rsidRPr="00EE73C5">
          <w:rPr>
            <w:rFonts w:ascii="Arial" w:hAnsi="Arial" w:cs="Arial"/>
            <w:sz w:val="24"/>
            <w:szCs w:val="24"/>
            <w:lang w:val="en-GB"/>
            <w:rPrChange w:id="111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Which sport events would you like to have in your town/village?</w:t>
        </w:r>
      </w:ins>
    </w:p>
    <w:p w:rsidR="00640FE5" w:rsidRPr="00EE73C5" w:rsidRDefault="00640FE5">
      <w:pPr>
        <w:pStyle w:val="Odsekzoznamu"/>
        <w:numPr>
          <w:ilvl w:val="0"/>
          <w:numId w:val="24"/>
        </w:numPr>
        <w:rPr>
          <w:ins w:id="1111" w:author="HP" w:date="2022-08-16T08:21:00Z"/>
          <w:rFonts w:ascii="Arial" w:hAnsi="Arial" w:cs="Arial"/>
          <w:sz w:val="24"/>
          <w:szCs w:val="24"/>
          <w:lang w:val="en-GB"/>
          <w:rPrChange w:id="1112" w:author="HP" w:date="2022-08-16T11:57:00Z">
            <w:rPr>
              <w:ins w:id="1113" w:author="HP" w:date="2022-08-16T08:21:00Z"/>
              <w:rFonts w:ascii="Arial" w:hAnsi="Arial" w:cs="Arial"/>
              <w:sz w:val="28"/>
              <w:szCs w:val="28"/>
              <w:lang w:val="en-GB"/>
            </w:rPr>
          </w:rPrChange>
        </w:rPr>
        <w:pPrChange w:id="1114" w:author="HP" w:date="2022-08-16T07:36:00Z">
          <w:pPr/>
        </w:pPrChange>
      </w:pPr>
      <w:ins w:id="1115" w:author="HP" w:date="2022-08-16T07:42:00Z">
        <w:r w:rsidRPr="00EE73C5">
          <w:rPr>
            <w:rFonts w:ascii="Arial" w:hAnsi="Arial" w:cs="Arial"/>
            <w:sz w:val="24"/>
            <w:szCs w:val="24"/>
            <w:lang w:val="en-GB"/>
            <w:rPrChange w:id="111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Which sport events do you like watching</w:t>
        </w:r>
      </w:ins>
      <w:ins w:id="1117" w:author="HP" w:date="2022-08-16T08:22:00Z">
        <w:r w:rsidR="002D53D0" w:rsidRPr="00EE73C5">
          <w:rPr>
            <w:rFonts w:ascii="Arial" w:hAnsi="Arial" w:cs="Arial"/>
            <w:sz w:val="24"/>
            <w:szCs w:val="24"/>
            <w:lang w:val="en-GB"/>
            <w:rPrChange w:id="111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in TV</w:t>
        </w:r>
      </w:ins>
      <w:ins w:id="1119" w:author="HP" w:date="2022-08-16T07:42:00Z">
        <w:r w:rsidRPr="00EE73C5">
          <w:rPr>
            <w:rFonts w:ascii="Arial" w:hAnsi="Arial" w:cs="Arial"/>
            <w:sz w:val="24"/>
            <w:szCs w:val="24"/>
            <w:lang w:val="en-GB"/>
            <w:rPrChange w:id="112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</w:t>
        </w:r>
      </w:ins>
    </w:p>
    <w:p w:rsidR="002D53D0" w:rsidRPr="00EE73C5" w:rsidRDefault="002D53D0">
      <w:pPr>
        <w:pStyle w:val="Odsekzoznamu"/>
        <w:numPr>
          <w:ilvl w:val="0"/>
          <w:numId w:val="24"/>
        </w:numPr>
        <w:rPr>
          <w:ins w:id="1121" w:author="HP" w:date="2022-08-16T07:44:00Z"/>
          <w:rFonts w:ascii="Arial" w:hAnsi="Arial" w:cs="Arial"/>
          <w:sz w:val="24"/>
          <w:szCs w:val="24"/>
          <w:lang w:val="en-GB"/>
          <w:rPrChange w:id="1122" w:author="HP" w:date="2022-08-16T11:57:00Z">
            <w:rPr>
              <w:ins w:id="1123" w:author="HP" w:date="2022-08-16T07:44:00Z"/>
              <w:rFonts w:ascii="Arial" w:hAnsi="Arial" w:cs="Arial"/>
              <w:sz w:val="28"/>
              <w:szCs w:val="28"/>
              <w:lang w:val="en-GB"/>
            </w:rPr>
          </w:rPrChange>
        </w:rPr>
        <w:pPrChange w:id="1124" w:author="HP" w:date="2022-08-16T07:36:00Z">
          <w:pPr/>
        </w:pPrChange>
      </w:pPr>
      <w:ins w:id="1125" w:author="HP" w:date="2022-08-16T08:21:00Z">
        <w:r w:rsidRPr="00EE73C5">
          <w:rPr>
            <w:rFonts w:ascii="Arial" w:hAnsi="Arial" w:cs="Arial"/>
            <w:sz w:val="24"/>
            <w:szCs w:val="24"/>
            <w:lang w:val="en-GB"/>
            <w:rPrChange w:id="112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Have you been to any sport event? How did you like it?</w:t>
        </w:r>
      </w:ins>
    </w:p>
    <w:p w:rsidR="00640FE5" w:rsidRPr="00EE73C5" w:rsidRDefault="00640FE5">
      <w:pPr>
        <w:pStyle w:val="Odsekzoznamu"/>
        <w:numPr>
          <w:ilvl w:val="0"/>
          <w:numId w:val="24"/>
        </w:numPr>
        <w:rPr>
          <w:ins w:id="1127" w:author="HP" w:date="2022-08-16T09:54:00Z"/>
          <w:rFonts w:ascii="Arial" w:hAnsi="Arial" w:cs="Arial"/>
          <w:sz w:val="24"/>
          <w:szCs w:val="24"/>
          <w:lang w:val="en-GB"/>
          <w:rPrChange w:id="1128" w:author="HP" w:date="2022-08-16T11:57:00Z">
            <w:rPr>
              <w:ins w:id="1129" w:author="HP" w:date="2022-08-16T09:54:00Z"/>
              <w:rFonts w:ascii="Arial" w:hAnsi="Arial" w:cs="Arial"/>
              <w:sz w:val="28"/>
              <w:szCs w:val="28"/>
              <w:lang w:val="en-GB"/>
            </w:rPr>
          </w:rPrChange>
        </w:rPr>
        <w:pPrChange w:id="1130" w:author="HP" w:date="2022-08-16T07:36:00Z">
          <w:pPr/>
        </w:pPrChange>
      </w:pPr>
      <w:ins w:id="1131" w:author="HP" w:date="2022-08-16T07:44:00Z">
        <w:r w:rsidRPr="00EE73C5">
          <w:rPr>
            <w:rFonts w:ascii="Arial" w:hAnsi="Arial" w:cs="Arial"/>
            <w:sz w:val="24"/>
            <w:szCs w:val="24"/>
            <w:lang w:val="en-GB"/>
            <w:rPrChange w:id="113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How do people become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13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sportsmen</w:t>
        </w:r>
        <w:r w:rsidRPr="00EE73C5">
          <w:rPr>
            <w:rFonts w:ascii="Arial" w:hAnsi="Arial" w:cs="Arial"/>
            <w:sz w:val="24"/>
            <w:szCs w:val="24"/>
            <w:lang w:val="en-GB"/>
            <w:rPrChange w:id="113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</w:t>
        </w:r>
      </w:ins>
    </w:p>
    <w:p w:rsidR="00B01724" w:rsidRPr="00EE73C5" w:rsidRDefault="00B01724">
      <w:pPr>
        <w:pStyle w:val="Odsekzoznamu"/>
        <w:numPr>
          <w:ilvl w:val="0"/>
          <w:numId w:val="24"/>
        </w:numPr>
        <w:rPr>
          <w:ins w:id="1135" w:author="HP" w:date="2022-08-16T07:44:00Z"/>
          <w:rFonts w:ascii="Arial" w:hAnsi="Arial" w:cs="Arial"/>
          <w:sz w:val="24"/>
          <w:szCs w:val="24"/>
          <w:lang w:val="en-GB"/>
          <w:rPrChange w:id="1136" w:author="HP" w:date="2022-08-16T11:57:00Z">
            <w:rPr>
              <w:ins w:id="1137" w:author="HP" w:date="2022-08-16T07:44:00Z"/>
              <w:rFonts w:ascii="Arial" w:hAnsi="Arial" w:cs="Arial"/>
              <w:sz w:val="28"/>
              <w:szCs w:val="28"/>
              <w:lang w:val="en-GB"/>
            </w:rPr>
          </w:rPrChange>
        </w:rPr>
        <w:pPrChange w:id="1138" w:author="HP" w:date="2022-08-16T07:36:00Z">
          <w:pPr/>
        </w:pPrChange>
      </w:pPr>
      <w:ins w:id="1139" w:author="HP" w:date="2022-08-16T09:54:00Z">
        <w:r w:rsidRPr="00EE73C5">
          <w:rPr>
            <w:rFonts w:ascii="Arial" w:hAnsi="Arial" w:cs="Arial"/>
            <w:sz w:val="24"/>
            <w:szCs w:val="24"/>
            <w:lang w:val="en-GB"/>
            <w:rPrChange w:id="114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are the reasons to become a professional sportsman?</w:t>
        </w:r>
      </w:ins>
    </w:p>
    <w:p w:rsidR="00640FE5" w:rsidRPr="00EE73C5" w:rsidRDefault="00640FE5">
      <w:pPr>
        <w:pStyle w:val="Odsekzoznamu"/>
        <w:numPr>
          <w:ilvl w:val="0"/>
          <w:numId w:val="24"/>
        </w:numPr>
        <w:rPr>
          <w:ins w:id="1141" w:author="HP" w:date="2022-08-16T07:45:00Z"/>
          <w:rFonts w:ascii="Arial" w:hAnsi="Arial" w:cs="Arial"/>
          <w:sz w:val="24"/>
          <w:szCs w:val="24"/>
          <w:lang w:val="en-GB"/>
          <w:rPrChange w:id="1142" w:author="HP" w:date="2022-08-16T11:57:00Z">
            <w:rPr>
              <w:ins w:id="1143" w:author="HP" w:date="2022-08-16T07:45:00Z"/>
              <w:rFonts w:ascii="Arial" w:hAnsi="Arial" w:cs="Arial"/>
              <w:sz w:val="28"/>
              <w:szCs w:val="28"/>
              <w:lang w:val="en-GB"/>
            </w:rPr>
          </w:rPrChange>
        </w:rPr>
        <w:pPrChange w:id="1144" w:author="HP" w:date="2022-08-16T07:36:00Z">
          <w:pPr/>
        </w:pPrChange>
      </w:pPr>
      <w:ins w:id="1145" w:author="HP" w:date="2022-08-16T07:44:00Z">
        <w:r w:rsidRPr="00EE73C5">
          <w:rPr>
            <w:rFonts w:ascii="Arial" w:hAnsi="Arial" w:cs="Arial"/>
            <w:sz w:val="24"/>
            <w:szCs w:val="24"/>
            <w:lang w:val="en-GB"/>
            <w:rPrChange w:id="114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lastRenderedPageBreak/>
          <w:t>How do people become professional sportsmen?</w:t>
        </w:r>
      </w:ins>
    </w:p>
    <w:p w:rsidR="00640FE5" w:rsidRPr="00EE73C5" w:rsidRDefault="00640FE5">
      <w:pPr>
        <w:pStyle w:val="Odsekzoznamu"/>
        <w:numPr>
          <w:ilvl w:val="0"/>
          <w:numId w:val="24"/>
        </w:numPr>
        <w:rPr>
          <w:ins w:id="1147" w:author="HP" w:date="2022-08-16T07:45:00Z"/>
          <w:rFonts w:ascii="Arial" w:hAnsi="Arial" w:cs="Arial"/>
          <w:sz w:val="24"/>
          <w:szCs w:val="24"/>
          <w:lang w:val="en-GB"/>
          <w:rPrChange w:id="1148" w:author="HP" w:date="2022-08-16T11:57:00Z">
            <w:rPr>
              <w:ins w:id="1149" w:author="HP" w:date="2022-08-16T07:45:00Z"/>
              <w:rFonts w:ascii="Arial" w:hAnsi="Arial" w:cs="Arial"/>
              <w:sz w:val="28"/>
              <w:szCs w:val="28"/>
              <w:lang w:val="en-GB"/>
            </w:rPr>
          </w:rPrChange>
        </w:rPr>
        <w:pPrChange w:id="1150" w:author="HP" w:date="2022-08-16T07:36:00Z">
          <w:pPr/>
        </w:pPrChange>
      </w:pPr>
      <w:ins w:id="1151" w:author="HP" w:date="2022-08-16T07:45:00Z">
        <w:r w:rsidRPr="00EE73C5">
          <w:rPr>
            <w:rFonts w:ascii="Arial" w:hAnsi="Arial" w:cs="Arial"/>
            <w:sz w:val="24"/>
            <w:szCs w:val="24"/>
            <w:lang w:val="en-GB"/>
            <w:rPrChange w:id="115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Name some famous professional sp</w:t>
        </w:r>
      </w:ins>
      <w:ins w:id="1153" w:author="HP" w:date="2022-08-16T07:56:00Z">
        <w:r w:rsidR="0052351E" w:rsidRPr="00EE73C5">
          <w:rPr>
            <w:rFonts w:ascii="Arial" w:hAnsi="Arial" w:cs="Arial"/>
            <w:sz w:val="24"/>
            <w:szCs w:val="24"/>
            <w:lang w:val="en-GB"/>
            <w:rPrChange w:id="115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or</w:t>
        </w:r>
      </w:ins>
      <w:ins w:id="1155" w:author="HP" w:date="2022-08-16T07:45:00Z">
        <w:r w:rsidRPr="00EE73C5">
          <w:rPr>
            <w:rFonts w:ascii="Arial" w:hAnsi="Arial" w:cs="Arial"/>
            <w:sz w:val="24"/>
            <w:szCs w:val="24"/>
            <w:lang w:val="en-GB"/>
            <w:rPrChange w:id="115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tsmen/women in the world</w:t>
        </w:r>
      </w:ins>
      <w:ins w:id="1157" w:author="HP" w:date="2022-08-16T07:56:00Z">
        <w:r w:rsidR="0052351E" w:rsidRPr="00EE73C5">
          <w:rPr>
            <w:rFonts w:ascii="Arial" w:hAnsi="Arial" w:cs="Arial"/>
            <w:sz w:val="24"/>
            <w:szCs w:val="24"/>
            <w:lang w:val="en-GB"/>
            <w:rPrChange w:id="115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, in Britain, in the USA</w:t>
        </w:r>
      </w:ins>
      <w:ins w:id="1159" w:author="HP" w:date="2022-08-16T07:45:00Z">
        <w:r w:rsidRPr="00EE73C5">
          <w:rPr>
            <w:rFonts w:ascii="Arial" w:hAnsi="Arial" w:cs="Arial"/>
            <w:sz w:val="24"/>
            <w:szCs w:val="24"/>
            <w:lang w:val="en-GB"/>
            <w:rPrChange w:id="116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.</w:t>
        </w:r>
      </w:ins>
    </w:p>
    <w:p w:rsidR="00640FE5" w:rsidRPr="00EE73C5" w:rsidRDefault="00640FE5">
      <w:pPr>
        <w:pStyle w:val="Odsekzoznamu"/>
        <w:numPr>
          <w:ilvl w:val="0"/>
          <w:numId w:val="24"/>
        </w:numPr>
        <w:rPr>
          <w:ins w:id="1161" w:author="HP" w:date="2022-08-16T07:46:00Z"/>
          <w:rFonts w:ascii="Arial" w:hAnsi="Arial" w:cs="Arial"/>
          <w:sz w:val="24"/>
          <w:szCs w:val="24"/>
          <w:lang w:val="en-GB"/>
          <w:rPrChange w:id="1162" w:author="HP" w:date="2022-08-16T11:57:00Z">
            <w:rPr>
              <w:ins w:id="1163" w:author="HP" w:date="2022-08-16T07:46:00Z"/>
              <w:rFonts w:ascii="Arial" w:hAnsi="Arial" w:cs="Arial"/>
              <w:sz w:val="28"/>
              <w:szCs w:val="28"/>
              <w:lang w:val="en-GB"/>
            </w:rPr>
          </w:rPrChange>
        </w:rPr>
        <w:pPrChange w:id="1164" w:author="HP" w:date="2022-08-16T07:36:00Z">
          <w:pPr/>
        </w:pPrChange>
      </w:pPr>
      <w:ins w:id="1165" w:author="HP" w:date="2022-08-16T07:45:00Z">
        <w:r w:rsidRPr="00EE73C5">
          <w:rPr>
            <w:rFonts w:ascii="Arial" w:hAnsi="Arial" w:cs="Arial"/>
            <w:sz w:val="24"/>
            <w:szCs w:val="24"/>
            <w:lang w:val="en-GB"/>
            <w:rPrChange w:id="116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Name some famous professional sp</w:t>
        </w:r>
      </w:ins>
      <w:ins w:id="1167" w:author="HP" w:date="2022-08-16T07:56:00Z">
        <w:r w:rsidR="0052351E" w:rsidRPr="00EE73C5">
          <w:rPr>
            <w:rFonts w:ascii="Arial" w:hAnsi="Arial" w:cs="Arial"/>
            <w:sz w:val="24"/>
            <w:szCs w:val="24"/>
            <w:lang w:val="en-GB"/>
            <w:rPrChange w:id="116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or</w:t>
        </w:r>
      </w:ins>
      <w:ins w:id="1169" w:author="HP" w:date="2022-08-16T07:45:00Z">
        <w:r w:rsidRPr="00EE73C5">
          <w:rPr>
            <w:rFonts w:ascii="Arial" w:hAnsi="Arial" w:cs="Arial"/>
            <w:sz w:val="24"/>
            <w:szCs w:val="24"/>
            <w:lang w:val="en-GB"/>
            <w:rPrChange w:id="117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tsmen</w:t>
        </w:r>
      </w:ins>
      <w:ins w:id="1171" w:author="HP" w:date="2022-08-16T07:46:00Z">
        <w:r w:rsidRPr="00EE73C5">
          <w:rPr>
            <w:rFonts w:ascii="Arial" w:hAnsi="Arial" w:cs="Arial"/>
            <w:sz w:val="24"/>
            <w:szCs w:val="24"/>
            <w:lang w:val="en-GB"/>
            <w:rPrChange w:id="117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in Slovakia.</w:t>
        </w:r>
      </w:ins>
    </w:p>
    <w:p w:rsidR="00640FE5" w:rsidRPr="00EE73C5" w:rsidRDefault="00640FE5">
      <w:pPr>
        <w:pStyle w:val="Odsekzoznamu"/>
        <w:numPr>
          <w:ilvl w:val="0"/>
          <w:numId w:val="24"/>
        </w:numPr>
        <w:rPr>
          <w:ins w:id="1173" w:author="HP" w:date="2022-08-16T07:46:00Z"/>
          <w:rFonts w:ascii="Arial" w:hAnsi="Arial" w:cs="Arial"/>
          <w:sz w:val="24"/>
          <w:szCs w:val="24"/>
          <w:lang w:val="en-GB"/>
          <w:rPrChange w:id="1174" w:author="HP" w:date="2022-08-16T11:57:00Z">
            <w:rPr>
              <w:ins w:id="1175" w:author="HP" w:date="2022-08-16T07:46:00Z"/>
              <w:rFonts w:ascii="Arial" w:hAnsi="Arial" w:cs="Arial"/>
              <w:sz w:val="28"/>
              <w:szCs w:val="28"/>
              <w:lang w:val="en-GB"/>
            </w:rPr>
          </w:rPrChange>
        </w:rPr>
        <w:pPrChange w:id="1176" w:author="HP" w:date="2022-08-16T07:36:00Z">
          <w:pPr/>
        </w:pPrChange>
      </w:pPr>
      <w:ins w:id="1177" w:author="HP" w:date="2022-08-16T07:46:00Z">
        <w:r w:rsidRPr="00EE73C5">
          <w:rPr>
            <w:rFonts w:ascii="Arial" w:hAnsi="Arial" w:cs="Arial"/>
            <w:sz w:val="24"/>
            <w:szCs w:val="24"/>
            <w:lang w:val="en-GB"/>
            <w:rPrChange w:id="117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Which professional sportsmen do you admire?</w:t>
        </w:r>
      </w:ins>
    </w:p>
    <w:p w:rsidR="00640FE5" w:rsidRPr="00EE73C5" w:rsidRDefault="00640FE5">
      <w:pPr>
        <w:pStyle w:val="Odsekzoznamu"/>
        <w:numPr>
          <w:ilvl w:val="0"/>
          <w:numId w:val="24"/>
        </w:numPr>
        <w:rPr>
          <w:ins w:id="1179" w:author="HP" w:date="2022-08-16T07:48:00Z"/>
          <w:rFonts w:ascii="Arial" w:hAnsi="Arial" w:cs="Arial"/>
          <w:sz w:val="24"/>
          <w:szCs w:val="24"/>
          <w:lang w:val="en-GB"/>
          <w:rPrChange w:id="1180" w:author="HP" w:date="2022-08-16T11:57:00Z">
            <w:rPr>
              <w:ins w:id="1181" w:author="HP" w:date="2022-08-16T07:48:00Z"/>
              <w:rFonts w:ascii="Arial" w:hAnsi="Arial" w:cs="Arial"/>
              <w:sz w:val="28"/>
              <w:szCs w:val="28"/>
              <w:lang w:val="en-GB"/>
            </w:rPr>
          </w:rPrChange>
        </w:rPr>
        <w:pPrChange w:id="1182" w:author="HP" w:date="2022-08-16T07:36:00Z">
          <w:pPr/>
        </w:pPrChange>
      </w:pPr>
      <w:ins w:id="1183" w:author="HP" w:date="2022-08-16T07:48:00Z">
        <w:r w:rsidRPr="00EE73C5">
          <w:rPr>
            <w:rFonts w:ascii="Arial" w:hAnsi="Arial" w:cs="Arial"/>
            <w:sz w:val="24"/>
            <w:szCs w:val="24"/>
            <w:lang w:val="en-GB"/>
            <w:rPrChange w:id="118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Describe the life of professional sportsmen.</w:t>
        </w:r>
      </w:ins>
    </w:p>
    <w:p w:rsidR="00640FE5" w:rsidRPr="00EE73C5" w:rsidRDefault="00640FE5">
      <w:pPr>
        <w:pStyle w:val="Odsekzoznamu"/>
        <w:numPr>
          <w:ilvl w:val="0"/>
          <w:numId w:val="24"/>
        </w:numPr>
        <w:rPr>
          <w:ins w:id="1185" w:author="HP" w:date="2022-08-16T07:48:00Z"/>
          <w:rFonts w:ascii="Arial" w:hAnsi="Arial" w:cs="Arial"/>
          <w:sz w:val="24"/>
          <w:szCs w:val="24"/>
          <w:lang w:val="en-GB"/>
          <w:rPrChange w:id="1186" w:author="HP" w:date="2022-08-16T11:57:00Z">
            <w:rPr>
              <w:ins w:id="1187" w:author="HP" w:date="2022-08-16T07:48:00Z"/>
              <w:rFonts w:ascii="Arial" w:hAnsi="Arial" w:cs="Arial"/>
              <w:sz w:val="28"/>
              <w:szCs w:val="28"/>
              <w:lang w:val="en-GB"/>
            </w:rPr>
          </w:rPrChange>
        </w:rPr>
        <w:pPrChange w:id="1188" w:author="HP" w:date="2022-08-16T07:36:00Z">
          <w:pPr/>
        </w:pPrChange>
      </w:pPr>
      <w:ins w:id="1189" w:author="HP" w:date="2022-08-16T07:48:00Z">
        <w:r w:rsidRPr="00EE73C5">
          <w:rPr>
            <w:rFonts w:ascii="Arial" w:hAnsi="Arial" w:cs="Arial"/>
            <w:sz w:val="24"/>
            <w:szCs w:val="24"/>
            <w:lang w:val="en-GB"/>
            <w:rPrChange w:id="119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are pros and cons of a famous sportsperson?</w:t>
        </w:r>
      </w:ins>
    </w:p>
    <w:p w:rsidR="00D20875" w:rsidRPr="00EE73C5" w:rsidRDefault="00640FE5">
      <w:pPr>
        <w:pStyle w:val="Odsekzoznamu"/>
        <w:numPr>
          <w:ilvl w:val="0"/>
          <w:numId w:val="24"/>
        </w:numPr>
        <w:rPr>
          <w:ins w:id="1191" w:author="HP" w:date="2022-08-16T08:16:00Z"/>
          <w:rFonts w:ascii="Arial" w:hAnsi="Arial" w:cs="Arial"/>
          <w:sz w:val="24"/>
          <w:szCs w:val="24"/>
          <w:lang w:val="en-GB"/>
          <w:rPrChange w:id="1192" w:author="HP" w:date="2022-08-16T11:57:00Z">
            <w:rPr>
              <w:ins w:id="1193" w:author="HP" w:date="2022-08-16T08:16:00Z"/>
              <w:rFonts w:ascii="Arial" w:hAnsi="Arial" w:cs="Arial"/>
              <w:sz w:val="28"/>
              <w:szCs w:val="28"/>
              <w:lang w:val="en-GB"/>
            </w:rPr>
          </w:rPrChange>
        </w:rPr>
        <w:pPrChange w:id="1194" w:author="HP" w:date="2022-08-16T07:36:00Z">
          <w:pPr/>
        </w:pPrChange>
      </w:pPr>
      <w:ins w:id="1195" w:author="HP" w:date="2022-08-16T07:49:00Z">
        <w:r w:rsidRPr="00EE73C5">
          <w:rPr>
            <w:rFonts w:ascii="Arial" w:hAnsi="Arial" w:cs="Arial"/>
            <w:sz w:val="24"/>
            <w:szCs w:val="24"/>
            <w:lang w:val="en-GB"/>
            <w:rPrChange w:id="119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Name some </w:t>
        </w:r>
      </w:ins>
      <w:ins w:id="1197" w:author="HP" w:date="2022-08-16T07:57:00Z">
        <w:r w:rsidR="0052351E" w:rsidRPr="00EE73C5">
          <w:rPr>
            <w:rFonts w:ascii="Arial" w:hAnsi="Arial" w:cs="Arial"/>
            <w:b/>
            <w:sz w:val="24"/>
            <w:szCs w:val="24"/>
            <w:lang w:val="en-GB"/>
            <w:rPrChange w:id="1198" w:author="HP" w:date="2022-08-16T11:57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negative phenomena of professional sport</w:t>
        </w:r>
      </w:ins>
      <w:ins w:id="1199" w:author="HP" w:date="2022-08-16T07:50:00Z">
        <w:r w:rsidR="00D20875" w:rsidRPr="00EE73C5">
          <w:rPr>
            <w:rFonts w:ascii="Arial" w:hAnsi="Arial" w:cs="Arial"/>
            <w:sz w:val="24"/>
            <w:szCs w:val="24"/>
            <w:lang w:val="en-GB"/>
            <w:rPrChange w:id="120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.</w:t>
        </w:r>
      </w:ins>
    </w:p>
    <w:p w:rsidR="00640FE5" w:rsidRPr="00EE73C5" w:rsidRDefault="00640FE5">
      <w:pPr>
        <w:pStyle w:val="Odsekzoznamu"/>
        <w:numPr>
          <w:ilvl w:val="0"/>
          <w:numId w:val="24"/>
        </w:numPr>
        <w:rPr>
          <w:ins w:id="1201" w:author="HP" w:date="2022-08-16T10:57:00Z"/>
          <w:rFonts w:ascii="Arial" w:hAnsi="Arial" w:cs="Arial"/>
          <w:sz w:val="24"/>
          <w:szCs w:val="24"/>
          <w:lang w:val="en-GB"/>
          <w:rPrChange w:id="1202" w:author="HP" w:date="2022-08-16T11:57:00Z">
            <w:rPr>
              <w:ins w:id="1203" w:author="HP" w:date="2022-08-16T10:57:00Z"/>
              <w:rFonts w:ascii="Arial" w:hAnsi="Arial" w:cs="Arial"/>
              <w:sz w:val="28"/>
              <w:szCs w:val="28"/>
              <w:lang w:val="en-GB"/>
            </w:rPr>
          </w:rPrChange>
        </w:rPr>
        <w:pPrChange w:id="1204" w:author="HP" w:date="2022-08-16T07:36:00Z">
          <w:pPr/>
        </w:pPrChange>
      </w:pPr>
      <w:ins w:id="1205" w:author="HP" w:date="2022-08-16T07:50:00Z">
        <w:r w:rsidRPr="00EE73C5">
          <w:rPr>
            <w:rFonts w:ascii="Arial" w:hAnsi="Arial" w:cs="Arial"/>
            <w:sz w:val="24"/>
            <w:szCs w:val="24"/>
            <w:lang w:val="en-GB"/>
            <w:rPrChange w:id="120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Talk about the career of sportspeople. </w:t>
        </w:r>
      </w:ins>
    </w:p>
    <w:p w:rsidR="00575F7A" w:rsidRPr="00575F7A" w:rsidRDefault="00575F7A">
      <w:pPr>
        <w:rPr>
          <w:ins w:id="1207" w:author="HP" w:date="2022-08-16T08:25:00Z"/>
          <w:rFonts w:ascii="Arial" w:hAnsi="Arial" w:cs="Arial"/>
          <w:sz w:val="28"/>
          <w:szCs w:val="28"/>
          <w:lang w:val="en-GB"/>
          <w:rPrChange w:id="1208" w:author="HP" w:date="2022-08-16T10:57:00Z">
            <w:rPr>
              <w:ins w:id="1209" w:author="HP" w:date="2022-08-16T08:25:00Z"/>
              <w:lang w:val="en-GB"/>
            </w:rPr>
          </w:rPrChange>
        </w:rPr>
      </w:pPr>
    </w:p>
    <w:p w:rsidR="002D53D0" w:rsidRPr="00D20875" w:rsidRDefault="002D53D0">
      <w:pPr>
        <w:pStyle w:val="Odsekzoznamu"/>
        <w:rPr>
          <w:rFonts w:ascii="Arial" w:hAnsi="Arial" w:cs="Arial"/>
          <w:sz w:val="28"/>
          <w:szCs w:val="28"/>
          <w:lang w:val="en-GB"/>
          <w:rPrChange w:id="1210" w:author="HP" w:date="2022-08-16T08:16:00Z">
            <w:rPr>
              <w:lang w:val="en-GB"/>
            </w:rPr>
          </w:rPrChange>
        </w:rPr>
        <w:pPrChange w:id="1211" w:author="HP" w:date="2022-08-16T08:25:00Z">
          <w:pPr/>
        </w:pPrChange>
      </w:pPr>
    </w:p>
    <w:p w:rsidR="00315DB7" w:rsidRDefault="00315DB7" w:rsidP="00315DB7">
      <w:pPr>
        <w:ind w:left="360"/>
        <w:jc w:val="center"/>
        <w:rPr>
          <w:ins w:id="1212" w:author="HP" w:date="2022-08-22T12:15:00Z"/>
          <w:rFonts w:ascii="Arial" w:hAnsi="Arial" w:cs="Arial"/>
          <w:b/>
          <w:sz w:val="36"/>
          <w:szCs w:val="36"/>
          <w:lang w:val="en-GB"/>
        </w:rPr>
        <w:pPrChange w:id="1213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14" w:author="HP" w:date="2022-08-22T12:15:00Z"/>
          <w:rFonts w:ascii="Arial" w:hAnsi="Arial" w:cs="Arial"/>
          <w:b/>
          <w:sz w:val="36"/>
          <w:szCs w:val="36"/>
          <w:lang w:val="en-GB"/>
        </w:rPr>
        <w:pPrChange w:id="1215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16" w:author="HP" w:date="2022-08-22T12:15:00Z"/>
          <w:rFonts w:ascii="Arial" w:hAnsi="Arial" w:cs="Arial"/>
          <w:b/>
          <w:sz w:val="36"/>
          <w:szCs w:val="36"/>
          <w:lang w:val="en-GB"/>
        </w:rPr>
        <w:pPrChange w:id="1217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18" w:author="HP" w:date="2022-08-22T12:15:00Z"/>
          <w:rFonts w:ascii="Arial" w:hAnsi="Arial" w:cs="Arial"/>
          <w:b/>
          <w:sz w:val="36"/>
          <w:szCs w:val="36"/>
          <w:lang w:val="en-GB"/>
        </w:rPr>
        <w:pPrChange w:id="1219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20" w:author="HP" w:date="2022-08-22T12:15:00Z"/>
          <w:rFonts w:ascii="Arial" w:hAnsi="Arial" w:cs="Arial"/>
          <w:b/>
          <w:sz w:val="36"/>
          <w:szCs w:val="36"/>
          <w:lang w:val="en-GB"/>
        </w:rPr>
        <w:pPrChange w:id="1221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22" w:author="HP" w:date="2022-08-22T12:15:00Z"/>
          <w:rFonts w:ascii="Arial" w:hAnsi="Arial" w:cs="Arial"/>
          <w:b/>
          <w:sz w:val="36"/>
          <w:szCs w:val="36"/>
          <w:lang w:val="en-GB"/>
        </w:rPr>
        <w:pPrChange w:id="1223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24" w:author="HP" w:date="2022-08-22T12:15:00Z"/>
          <w:rFonts w:ascii="Arial" w:hAnsi="Arial" w:cs="Arial"/>
          <w:b/>
          <w:sz w:val="36"/>
          <w:szCs w:val="36"/>
          <w:lang w:val="en-GB"/>
        </w:rPr>
        <w:pPrChange w:id="1225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26" w:author="HP" w:date="2022-08-22T12:15:00Z"/>
          <w:rFonts w:ascii="Arial" w:hAnsi="Arial" w:cs="Arial"/>
          <w:b/>
          <w:sz w:val="36"/>
          <w:szCs w:val="36"/>
          <w:lang w:val="en-GB"/>
        </w:rPr>
        <w:pPrChange w:id="1227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28" w:author="HP" w:date="2022-08-22T12:15:00Z"/>
          <w:rFonts w:ascii="Arial" w:hAnsi="Arial" w:cs="Arial"/>
          <w:b/>
          <w:sz w:val="36"/>
          <w:szCs w:val="36"/>
          <w:lang w:val="en-GB"/>
        </w:rPr>
        <w:pPrChange w:id="1229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30" w:author="HP" w:date="2022-08-22T12:15:00Z"/>
          <w:rFonts w:ascii="Arial" w:hAnsi="Arial" w:cs="Arial"/>
          <w:b/>
          <w:sz w:val="36"/>
          <w:szCs w:val="36"/>
          <w:lang w:val="en-GB"/>
        </w:rPr>
        <w:pPrChange w:id="1231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32" w:author="HP" w:date="2022-08-22T12:15:00Z"/>
          <w:rFonts w:ascii="Arial" w:hAnsi="Arial" w:cs="Arial"/>
          <w:b/>
          <w:sz w:val="36"/>
          <w:szCs w:val="36"/>
          <w:lang w:val="en-GB"/>
        </w:rPr>
        <w:pPrChange w:id="1233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34" w:author="HP" w:date="2022-08-22T12:15:00Z"/>
          <w:rFonts w:ascii="Arial" w:hAnsi="Arial" w:cs="Arial"/>
          <w:b/>
          <w:sz w:val="36"/>
          <w:szCs w:val="36"/>
          <w:lang w:val="en-GB"/>
        </w:rPr>
        <w:pPrChange w:id="1235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36" w:author="HP" w:date="2022-08-22T12:15:00Z"/>
          <w:rFonts w:ascii="Arial" w:hAnsi="Arial" w:cs="Arial"/>
          <w:b/>
          <w:sz w:val="36"/>
          <w:szCs w:val="36"/>
          <w:lang w:val="en-GB"/>
        </w:rPr>
        <w:pPrChange w:id="1237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38" w:author="HP" w:date="2022-08-22T12:15:00Z"/>
          <w:rFonts w:ascii="Arial" w:hAnsi="Arial" w:cs="Arial"/>
          <w:b/>
          <w:sz w:val="36"/>
          <w:szCs w:val="36"/>
          <w:lang w:val="en-GB"/>
        </w:rPr>
        <w:pPrChange w:id="1239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40" w:author="HP" w:date="2022-08-22T12:15:00Z"/>
          <w:rFonts w:ascii="Arial" w:hAnsi="Arial" w:cs="Arial"/>
          <w:b/>
          <w:sz w:val="36"/>
          <w:szCs w:val="36"/>
          <w:lang w:val="en-GB"/>
        </w:rPr>
        <w:pPrChange w:id="1241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42" w:author="HP" w:date="2022-08-22T12:15:00Z"/>
          <w:rFonts w:ascii="Arial" w:hAnsi="Arial" w:cs="Arial"/>
          <w:b/>
          <w:sz w:val="36"/>
          <w:szCs w:val="36"/>
          <w:lang w:val="en-GB"/>
        </w:rPr>
        <w:pPrChange w:id="1243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44" w:author="HP" w:date="2022-08-22T12:15:00Z"/>
          <w:rFonts w:ascii="Arial" w:hAnsi="Arial" w:cs="Arial"/>
          <w:b/>
          <w:sz w:val="36"/>
          <w:szCs w:val="36"/>
          <w:lang w:val="en-GB"/>
        </w:rPr>
        <w:pPrChange w:id="1245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46" w:author="HP" w:date="2022-08-22T12:15:00Z"/>
          <w:rFonts w:ascii="Arial" w:hAnsi="Arial" w:cs="Arial"/>
          <w:b/>
          <w:sz w:val="36"/>
          <w:szCs w:val="36"/>
          <w:lang w:val="en-GB"/>
        </w:rPr>
        <w:pPrChange w:id="1247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248" w:author="HP" w:date="2022-08-22T12:15:00Z"/>
          <w:rFonts w:ascii="Arial" w:hAnsi="Arial" w:cs="Arial"/>
          <w:b/>
          <w:sz w:val="36"/>
          <w:szCs w:val="36"/>
          <w:lang w:val="en-GB"/>
        </w:rPr>
        <w:pPrChange w:id="1249" w:author="HP" w:date="2022-08-22T12:15:00Z">
          <w:pPr/>
        </w:pPrChange>
      </w:pPr>
    </w:p>
    <w:p w:rsidR="00974306" w:rsidRPr="00315DB7" w:rsidRDefault="00974306" w:rsidP="00315DB7">
      <w:pPr>
        <w:ind w:left="360"/>
        <w:jc w:val="center"/>
        <w:rPr>
          <w:ins w:id="1250" w:author="HP" w:date="2022-08-16T08:25:00Z"/>
          <w:rFonts w:ascii="Arial" w:hAnsi="Arial" w:cs="Arial"/>
          <w:b/>
          <w:sz w:val="36"/>
          <w:szCs w:val="36"/>
          <w:lang w:val="en-GB"/>
          <w:rPrChange w:id="1251" w:author="HP" w:date="2022-08-22T12:15:00Z">
            <w:rPr>
              <w:ins w:id="1252" w:author="HP" w:date="2022-08-16T08:25:00Z"/>
              <w:lang w:val="en-GB"/>
            </w:rPr>
          </w:rPrChange>
        </w:rPr>
        <w:pPrChange w:id="1253" w:author="HP" w:date="2022-08-22T12:15:00Z">
          <w:pPr/>
        </w:pPrChange>
      </w:pPr>
      <w:r w:rsidRPr="00315DB7">
        <w:rPr>
          <w:rFonts w:ascii="Arial" w:hAnsi="Arial" w:cs="Arial"/>
          <w:b/>
          <w:sz w:val="36"/>
          <w:szCs w:val="36"/>
          <w:lang w:val="en-GB"/>
          <w:rPrChange w:id="1254" w:author="HP" w:date="2022-08-22T12:15:00Z">
            <w:rPr>
              <w:lang w:val="en-GB"/>
            </w:rPr>
          </w:rPrChange>
        </w:rPr>
        <w:lastRenderedPageBreak/>
        <w:t>HOUSING</w:t>
      </w:r>
    </w:p>
    <w:p w:rsidR="002D53D0" w:rsidRPr="002D53D0" w:rsidRDefault="002D53D0">
      <w:pPr>
        <w:ind w:left="360"/>
        <w:rPr>
          <w:rFonts w:ascii="Arial" w:hAnsi="Arial" w:cs="Arial"/>
          <w:sz w:val="28"/>
          <w:szCs w:val="28"/>
          <w:lang w:val="en-GB"/>
          <w:rPrChange w:id="1255" w:author="HP" w:date="2022-08-16T08:28:00Z">
            <w:rPr>
              <w:lang w:val="en-GB"/>
            </w:rPr>
          </w:rPrChange>
        </w:rPr>
        <w:pPrChange w:id="1256" w:author="HP" w:date="2022-08-16T08:28:00Z">
          <w:pPr/>
        </w:pPrChange>
      </w:pPr>
    </w:p>
    <w:p w:rsidR="002D53D0" w:rsidRPr="00EE73C5" w:rsidRDefault="002D53D0">
      <w:pPr>
        <w:pStyle w:val="Odsekzoznamu"/>
        <w:numPr>
          <w:ilvl w:val="0"/>
          <w:numId w:val="25"/>
        </w:numPr>
        <w:rPr>
          <w:ins w:id="1257" w:author="HP" w:date="2022-08-16T08:32:00Z"/>
          <w:rFonts w:ascii="Arial" w:hAnsi="Arial" w:cs="Arial"/>
          <w:sz w:val="24"/>
          <w:szCs w:val="24"/>
          <w:lang w:val="en-GB"/>
          <w:rPrChange w:id="1258" w:author="HP" w:date="2022-08-16T11:57:00Z">
            <w:rPr>
              <w:ins w:id="1259" w:author="HP" w:date="2022-08-16T08:32:00Z"/>
              <w:rFonts w:ascii="Arial" w:hAnsi="Arial" w:cs="Arial"/>
              <w:sz w:val="28"/>
              <w:szCs w:val="28"/>
              <w:lang w:val="en-GB"/>
            </w:rPr>
          </w:rPrChange>
        </w:rPr>
        <w:pPrChange w:id="1260" w:author="HP" w:date="2022-08-16T08:31:00Z">
          <w:pPr/>
        </w:pPrChange>
      </w:pPr>
      <w:ins w:id="1261" w:author="HP" w:date="2022-08-16T08:30:00Z">
        <w:r w:rsidRPr="00EE73C5">
          <w:rPr>
            <w:rFonts w:ascii="Arial" w:hAnsi="Arial" w:cs="Arial"/>
            <w:sz w:val="24"/>
            <w:szCs w:val="24"/>
            <w:lang w:val="en-GB"/>
            <w:rPrChange w:id="126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What does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26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home</w:t>
        </w:r>
        <w:r w:rsidRPr="00EE73C5">
          <w:rPr>
            <w:rFonts w:ascii="Arial" w:hAnsi="Arial" w:cs="Arial"/>
            <w:sz w:val="24"/>
            <w:szCs w:val="24"/>
            <w:lang w:val="en-GB"/>
            <w:rPrChange w:id="126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mean to you?</w:t>
        </w:r>
      </w:ins>
    </w:p>
    <w:p w:rsidR="006964F9" w:rsidRPr="00EE73C5" w:rsidRDefault="006964F9" w:rsidP="006964F9">
      <w:pPr>
        <w:pStyle w:val="Odsekzoznamu"/>
        <w:numPr>
          <w:ilvl w:val="0"/>
          <w:numId w:val="25"/>
        </w:numPr>
        <w:rPr>
          <w:ins w:id="1265" w:author="HP" w:date="2022-08-16T08:32:00Z"/>
          <w:rFonts w:ascii="Arial" w:hAnsi="Arial" w:cs="Arial"/>
          <w:sz w:val="24"/>
          <w:szCs w:val="24"/>
          <w:lang w:val="en-GB"/>
          <w:rPrChange w:id="1266" w:author="HP" w:date="2022-08-16T11:57:00Z">
            <w:rPr>
              <w:ins w:id="1267" w:author="HP" w:date="2022-08-16T08:32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1268" w:author="HP" w:date="2022-08-16T08:32:00Z">
        <w:r w:rsidRPr="00EE73C5">
          <w:rPr>
            <w:rFonts w:ascii="Arial" w:hAnsi="Arial" w:cs="Arial"/>
            <w:sz w:val="24"/>
            <w:szCs w:val="24"/>
            <w:lang w:val="en-GB"/>
            <w:rPrChange w:id="1269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makes your house</w:t>
        </w:r>
      </w:ins>
      <w:ins w:id="1270" w:author="HP" w:date="2022-08-16T10:48:00Z">
        <w:r w:rsidR="005C31E8" w:rsidRPr="00EE73C5">
          <w:rPr>
            <w:rFonts w:ascii="Arial" w:hAnsi="Arial" w:cs="Arial"/>
            <w:sz w:val="24"/>
            <w:szCs w:val="24"/>
            <w:lang w:val="en-GB"/>
            <w:rPrChange w:id="127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/flat</w:t>
        </w:r>
      </w:ins>
      <w:ins w:id="1272" w:author="HP" w:date="2022-08-16T08:32:00Z">
        <w:r w:rsidRPr="00EE73C5">
          <w:rPr>
            <w:rFonts w:ascii="Arial" w:hAnsi="Arial" w:cs="Arial"/>
            <w:sz w:val="24"/>
            <w:szCs w:val="24"/>
            <w:lang w:val="en-GB"/>
            <w:rPrChange w:id="127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</w:t>
        </w:r>
      </w:ins>
      <w:ins w:id="1274" w:author="HP" w:date="2022-08-16T10:01:00Z">
        <w:r w:rsidR="00E9608F" w:rsidRPr="00EE73C5">
          <w:rPr>
            <w:rFonts w:ascii="Arial" w:hAnsi="Arial" w:cs="Arial"/>
            <w:sz w:val="24"/>
            <w:szCs w:val="24"/>
            <w:lang w:val="en-GB"/>
            <w:rPrChange w:id="1275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comfortable and </w:t>
        </w:r>
      </w:ins>
      <w:ins w:id="1276" w:author="HP" w:date="2022-08-16T08:32:00Z">
        <w:r w:rsidRPr="00EE73C5">
          <w:rPr>
            <w:rFonts w:ascii="Arial" w:hAnsi="Arial" w:cs="Arial"/>
            <w:sz w:val="24"/>
            <w:szCs w:val="24"/>
            <w:lang w:val="en-GB"/>
            <w:rPrChange w:id="1277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cosy?</w:t>
        </w:r>
      </w:ins>
    </w:p>
    <w:p w:rsidR="00E9608F" w:rsidRPr="00EE73C5" w:rsidRDefault="002D53D0">
      <w:pPr>
        <w:pStyle w:val="Odsekzoznamu"/>
        <w:numPr>
          <w:ilvl w:val="0"/>
          <w:numId w:val="25"/>
        </w:numPr>
        <w:rPr>
          <w:ins w:id="1278" w:author="HP" w:date="2022-08-16T10:11:00Z"/>
          <w:rFonts w:ascii="Arial" w:hAnsi="Arial" w:cs="Arial"/>
          <w:sz w:val="24"/>
          <w:szCs w:val="24"/>
          <w:lang w:val="en-GB"/>
          <w:rPrChange w:id="1279" w:author="HP" w:date="2022-08-16T11:57:00Z">
            <w:rPr>
              <w:ins w:id="1280" w:author="HP" w:date="2022-08-16T10:11:00Z"/>
              <w:rFonts w:ascii="Arial" w:hAnsi="Arial" w:cs="Arial"/>
              <w:sz w:val="28"/>
              <w:szCs w:val="28"/>
              <w:lang w:val="en-GB"/>
            </w:rPr>
          </w:rPrChange>
        </w:rPr>
        <w:pPrChange w:id="1281" w:author="HP" w:date="2022-08-16T08:29:00Z">
          <w:pPr/>
        </w:pPrChange>
      </w:pPr>
      <w:ins w:id="1282" w:author="HP" w:date="2022-08-16T08:30:00Z">
        <w:r w:rsidRPr="00EE73C5">
          <w:rPr>
            <w:rFonts w:ascii="Arial" w:hAnsi="Arial" w:cs="Arial"/>
            <w:sz w:val="24"/>
            <w:szCs w:val="24"/>
            <w:lang w:val="en-GB"/>
            <w:rPrChange w:id="128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</w:t>
        </w:r>
      </w:ins>
      <w:ins w:id="1284" w:author="HP" w:date="2022-08-16T10:11:00Z">
        <w:r w:rsidR="00E845AC" w:rsidRPr="00EE73C5">
          <w:rPr>
            <w:rFonts w:ascii="Arial" w:hAnsi="Arial" w:cs="Arial"/>
            <w:sz w:val="24"/>
            <w:szCs w:val="24"/>
            <w:lang w:val="en-GB"/>
            <w:rPrChange w:id="1285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are common</w:t>
        </w:r>
      </w:ins>
      <w:ins w:id="1286" w:author="HP" w:date="2022-08-16T08:30:00Z">
        <w:r w:rsidRPr="00EE73C5">
          <w:rPr>
            <w:rFonts w:ascii="Arial" w:hAnsi="Arial" w:cs="Arial"/>
            <w:sz w:val="24"/>
            <w:szCs w:val="24"/>
            <w:lang w:val="en-GB"/>
            <w:rPrChange w:id="1287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28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types of hous</w:t>
        </w:r>
      </w:ins>
      <w:ins w:id="1289" w:author="HP" w:date="2022-08-16T10:10:00Z">
        <w:r w:rsidR="00E9608F" w:rsidRPr="00EE73C5">
          <w:rPr>
            <w:rFonts w:ascii="Arial" w:hAnsi="Arial" w:cs="Arial"/>
            <w:b/>
            <w:sz w:val="24"/>
            <w:szCs w:val="24"/>
            <w:lang w:val="en-GB"/>
            <w:rPrChange w:id="1290" w:author="HP" w:date="2022-08-16T11:57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 xml:space="preserve">es/dwellings </w:t>
        </w:r>
      </w:ins>
      <w:ins w:id="1291" w:author="HP" w:date="2022-08-16T10:11:00Z">
        <w:r w:rsidR="00E845AC" w:rsidRPr="00EE73C5">
          <w:rPr>
            <w:rFonts w:ascii="Arial" w:hAnsi="Arial" w:cs="Arial"/>
            <w:sz w:val="24"/>
            <w:szCs w:val="24"/>
            <w:lang w:val="en-GB"/>
            <w:rPrChange w:id="129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in Slovakia?</w:t>
        </w:r>
      </w:ins>
    </w:p>
    <w:p w:rsidR="00E66E71" w:rsidRPr="00EE73C5" w:rsidRDefault="00E845AC">
      <w:pPr>
        <w:pStyle w:val="Odsekzoznamu"/>
        <w:numPr>
          <w:ilvl w:val="0"/>
          <w:numId w:val="25"/>
        </w:numPr>
        <w:rPr>
          <w:ins w:id="1293" w:author="HP" w:date="2022-08-16T10:10:00Z"/>
          <w:rFonts w:ascii="Arial" w:hAnsi="Arial" w:cs="Arial"/>
          <w:sz w:val="24"/>
          <w:szCs w:val="24"/>
          <w:lang w:val="en-GB"/>
          <w:rPrChange w:id="1294" w:author="HP" w:date="2022-08-16T11:57:00Z">
            <w:rPr>
              <w:ins w:id="1295" w:author="HP" w:date="2022-08-16T10:10:00Z"/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1296" w:author="HP" w:date="2022-08-16T10:46:00Z">
          <w:pPr/>
        </w:pPrChange>
      </w:pPr>
      <w:ins w:id="1297" w:author="HP" w:date="2022-08-16T10:11:00Z">
        <w:r w:rsidRPr="00EE73C5">
          <w:rPr>
            <w:rFonts w:ascii="Arial" w:hAnsi="Arial" w:cs="Arial"/>
            <w:sz w:val="24"/>
            <w:szCs w:val="24"/>
            <w:lang w:val="en-GB"/>
            <w:rPrChange w:id="129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What are common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299" w:author="HP" w:date="2022-08-16T11:57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 xml:space="preserve">types of houses/dwellings </w:t>
        </w:r>
        <w:r w:rsidRPr="00EE73C5">
          <w:rPr>
            <w:rFonts w:ascii="Arial" w:hAnsi="Arial" w:cs="Arial"/>
            <w:sz w:val="24"/>
            <w:szCs w:val="24"/>
            <w:lang w:val="en-GB"/>
            <w:rPrChange w:id="130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in Britain, the USA?</w:t>
        </w:r>
      </w:ins>
    </w:p>
    <w:p w:rsidR="002D53D0" w:rsidRPr="00EE73C5" w:rsidRDefault="00E9608F">
      <w:pPr>
        <w:pStyle w:val="Odsekzoznamu"/>
        <w:numPr>
          <w:ilvl w:val="0"/>
          <w:numId w:val="25"/>
        </w:numPr>
        <w:rPr>
          <w:ins w:id="1301" w:author="HP" w:date="2022-08-16T08:31:00Z"/>
          <w:rFonts w:ascii="Arial" w:hAnsi="Arial" w:cs="Arial"/>
          <w:sz w:val="24"/>
          <w:szCs w:val="24"/>
          <w:lang w:val="en-GB"/>
          <w:rPrChange w:id="1302" w:author="HP" w:date="2022-08-16T11:57:00Z">
            <w:rPr>
              <w:ins w:id="1303" w:author="HP" w:date="2022-08-16T08:31:00Z"/>
              <w:lang w:val="en-GB"/>
            </w:rPr>
          </w:rPrChange>
        </w:rPr>
        <w:pPrChange w:id="1304" w:author="HP" w:date="2022-08-16T10:11:00Z">
          <w:pPr/>
        </w:pPrChange>
      </w:pPr>
      <w:ins w:id="1305" w:author="HP" w:date="2022-08-16T10:11:00Z">
        <w:r w:rsidRPr="00EE73C5">
          <w:rPr>
            <w:rFonts w:ascii="Arial" w:hAnsi="Arial" w:cs="Arial"/>
            <w:sz w:val="24"/>
            <w:szCs w:val="24"/>
            <w:lang w:val="en-GB"/>
            <w:rPrChange w:id="130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What </w:t>
        </w:r>
        <w:r w:rsidRPr="00EE73C5">
          <w:rPr>
            <w:rFonts w:ascii="Arial" w:hAnsi="Arial" w:cs="Arial"/>
            <w:sz w:val="24"/>
            <w:szCs w:val="24"/>
            <w:lang w:val="en-GB"/>
            <w:rPrChange w:id="1307" w:author="HP" w:date="2022-08-16T11:57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types of houses/dwellings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308" w:author="HP" w:date="2022-08-16T11:57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 xml:space="preserve"> </w:t>
        </w:r>
      </w:ins>
      <w:ins w:id="1309" w:author="HP" w:date="2022-08-16T08:30:00Z">
        <w:r w:rsidR="002D53D0" w:rsidRPr="00EE73C5">
          <w:rPr>
            <w:rFonts w:ascii="Arial" w:hAnsi="Arial" w:cs="Arial"/>
            <w:sz w:val="24"/>
            <w:szCs w:val="24"/>
            <w:lang w:val="en-GB"/>
            <w:rPrChange w:id="1310" w:author="HP" w:date="2022-08-16T11:57:00Z">
              <w:rPr>
                <w:lang w:val="en-GB"/>
              </w:rPr>
            </w:rPrChange>
          </w:rPr>
          <w:t xml:space="preserve">are there in the place where you live? </w:t>
        </w:r>
      </w:ins>
    </w:p>
    <w:p w:rsidR="00E66E71" w:rsidRPr="00EE73C5" w:rsidRDefault="006964F9">
      <w:pPr>
        <w:pStyle w:val="Odsekzoznamu"/>
        <w:numPr>
          <w:ilvl w:val="0"/>
          <w:numId w:val="25"/>
        </w:numPr>
        <w:rPr>
          <w:ins w:id="1311" w:author="HP" w:date="2022-08-16T10:40:00Z"/>
          <w:rFonts w:ascii="Arial" w:hAnsi="Arial" w:cs="Arial"/>
          <w:sz w:val="24"/>
          <w:szCs w:val="24"/>
          <w:lang w:val="en-GB"/>
          <w:rPrChange w:id="1312" w:author="HP" w:date="2022-08-16T11:57:00Z">
            <w:rPr>
              <w:ins w:id="1313" w:author="HP" w:date="2022-08-16T10:40:00Z"/>
              <w:rFonts w:ascii="Arial" w:hAnsi="Arial" w:cs="Arial"/>
              <w:sz w:val="28"/>
              <w:szCs w:val="28"/>
              <w:lang w:val="en-GB"/>
            </w:rPr>
          </w:rPrChange>
        </w:rPr>
        <w:pPrChange w:id="1314" w:author="HP" w:date="2022-08-16T10:40:00Z">
          <w:pPr/>
        </w:pPrChange>
      </w:pPr>
      <w:ins w:id="1315" w:author="HP" w:date="2022-08-16T08:31:00Z">
        <w:r w:rsidRPr="00EE73C5">
          <w:rPr>
            <w:rFonts w:ascii="Arial" w:hAnsi="Arial" w:cs="Arial"/>
            <w:sz w:val="24"/>
            <w:szCs w:val="24"/>
            <w:lang w:val="en-GB"/>
            <w:rPrChange w:id="131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Name some other types of dwelling</w:t>
        </w:r>
      </w:ins>
      <w:ins w:id="1317" w:author="HP" w:date="2022-08-16T10:40:00Z">
        <w:r w:rsidR="00E66E71" w:rsidRPr="00EE73C5">
          <w:rPr>
            <w:rFonts w:ascii="Arial" w:hAnsi="Arial" w:cs="Arial"/>
            <w:sz w:val="24"/>
            <w:szCs w:val="24"/>
            <w:lang w:val="en-GB"/>
            <w:rPrChange w:id="131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s</w:t>
        </w:r>
      </w:ins>
      <w:ins w:id="1319" w:author="HP" w:date="2022-08-16T08:31:00Z">
        <w:r w:rsidRPr="00EE73C5">
          <w:rPr>
            <w:rFonts w:ascii="Arial" w:hAnsi="Arial" w:cs="Arial"/>
            <w:sz w:val="24"/>
            <w:szCs w:val="24"/>
            <w:lang w:val="en-GB"/>
            <w:rPrChange w:id="132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.</w:t>
        </w:r>
      </w:ins>
    </w:p>
    <w:p w:rsidR="00E66E71" w:rsidRPr="00EE73C5" w:rsidRDefault="00E66E71">
      <w:pPr>
        <w:pStyle w:val="Odsekzoznamu"/>
        <w:numPr>
          <w:ilvl w:val="0"/>
          <w:numId w:val="25"/>
        </w:numPr>
        <w:rPr>
          <w:ins w:id="1321" w:author="HP" w:date="2022-08-16T10:45:00Z"/>
          <w:rFonts w:ascii="Arial" w:hAnsi="Arial" w:cs="Arial"/>
          <w:sz w:val="24"/>
          <w:szCs w:val="24"/>
          <w:lang w:val="en-GB"/>
          <w:rPrChange w:id="1322" w:author="HP" w:date="2022-08-16T11:57:00Z">
            <w:rPr>
              <w:ins w:id="1323" w:author="HP" w:date="2022-08-16T10:45:00Z"/>
              <w:rFonts w:ascii="Arial" w:hAnsi="Arial" w:cs="Arial"/>
              <w:sz w:val="28"/>
              <w:szCs w:val="28"/>
              <w:lang w:val="en-GB"/>
            </w:rPr>
          </w:rPrChange>
        </w:rPr>
        <w:pPrChange w:id="1324" w:author="HP" w:date="2022-08-16T08:29:00Z">
          <w:pPr/>
        </w:pPrChange>
      </w:pPr>
      <w:ins w:id="1325" w:author="HP" w:date="2022-08-16T10:45:00Z">
        <w:r w:rsidRPr="00EE73C5">
          <w:rPr>
            <w:rFonts w:ascii="Arial" w:hAnsi="Arial" w:cs="Arial"/>
            <w:sz w:val="24"/>
            <w:szCs w:val="24"/>
            <w:lang w:val="en-GB"/>
            <w:rPrChange w:id="132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E</w:t>
        </w:r>
      </w:ins>
      <w:ins w:id="1327" w:author="HP" w:date="2022-08-16T10:36:00Z">
        <w:r w:rsidRPr="00EE73C5">
          <w:rPr>
            <w:rFonts w:ascii="Arial" w:hAnsi="Arial" w:cs="Arial"/>
            <w:sz w:val="24"/>
            <w:szCs w:val="24"/>
            <w:lang w:val="en-GB"/>
            <w:rPrChange w:id="132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xplain what is a block of </w:t>
        </w:r>
      </w:ins>
      <w:ins w:id="1329" w:author="HP" w:date="2022-08-16T10:37:00Z">
        <w:r w:rsidRPr="00EE73C5">
          <w:rPr>
            <w:rFonts w:ascii="Arial" w:hAnsi="Arial" w:cs="Arial"/>
            <w:sz w:val="24"/>
            <w:szCs w:val="24"/>
            <w:lang w:val="en-GB"/>
            <w:rPrChange w:id="133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flats,</w:t>
        </w:r>
      </w:ins>
      <w:ins w:id="1331" w:author="HP" w:date="2022-08-16T10:38:00Z">
        <w:r w:rsidRPr="00EE73C5">
          <w:rPr>
            <w:rFonts w:ascii="Arial" w:hAnsi="Arial" w:cs="Arial"/>
            <w:sz w:val="24"/>
            <w:szCs w:val="24"/>
            <w:lang w:val="en-GB"/>
            <w:rPrChange w:id="133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a flat, </w:t>
        </w:r>
      </w:ins>
      <w:ins w:id="1333" w:author="HP" w:date="2022-08-16T10:37:00Z">
        <w:r w:rsidRPr="00EE73C5">
          <w:rPr>
            <w:rFonts w:ascii="Arial" w:hAnsi="Arial" w:cs="Arial"/>
            <w:sz w:val="24"/>
            <w:szCs w:val="24"/>
            <w:lang w:val="en-GB"/>
            <w:rPrChange w:id="133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a detached house, semi-detached house, terraced house, a </w:t>
        </w:r>
      </w:ins>
      <w:ins w:id="1335" w:author="HP" w:date="2022-08-16T10:38:00Z">
        <w:r w:rsidRPr="00EE73C5">
          <w:rPr>
            <w:rFonts w:ascii="Arial" w:hAnsi="Arial" w:cs="Arial"/>
            <w:sz w:val="24"/>
            <w:szCs w:val="24"/>
            <w:lang w:val="en-GB"/>
            <w:rPrChange w:id="133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caravan, a bungalow</w:t>
        </w:r>
      </w:ins>
      <w:ins w:id="1337" w:author="HP" w:date="2022-08-16T10:37:00Z">
        <w:r w:rsidRPr="00EE73C5">
          <w:rPr>
            <w:rFonts w:ascii="Arial" w:hAnsi="Arial" w:cs="Arial"/>
            <w:sz w:val="24"/>
            <w:szCs w:val="24"/>
            <w:lang w:val="en-GB"/>
            <w:rPrChange w:id="133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,</w:t>
        </w:r>
      </w:ins>
      <w:ins w:id="1339" w:author="HP" w:date="2022-08-16T10:38:00Z">
        <w:r w:rsidRPr="00EE73C5">
          <w:rPr>
            <w:rFonts w:ascii="Arial" w:hAnsi="Arial" w:cs="Arial"/>
            <w:sz w:val="24"/>
            <w:szCs w:val="24"/>
            <w:lang w:val="en-GB"/>
            <w:rPrChange w:id="134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a houseboat, a cottage</w:t>
        </w:r>
      </w:ins>
    </w:p>
    <w:p w:rsidR="00E66E71" w:rsidRPr="00EE73C5" w:rsidRDefault="00E66E71">
      <w:pPr>
        <w:pStyle w:val="Odsekzoznamu"/>
        <w:numPr>
          <w:ilvl w:val="0"/>
          <w:numId w:val="25"/>
        </w:numPr>
        <w:rPr>
          <w:ins w:id="1341" w:author="HP" w:date="2022-08-16T10:44:00Z"/>
          <w:rFonts w:ascii="Arial" w:hAnsi="Arial" w:cs="Arial"/>
          <w:sz w:val="24"/>
          <w:szCs w:val="24"/>
          <w:lang w:val="en-GB"/>
          <w:rPrChange w:id="1342" w:author="HP" w:date="2022-08-16T11:57:00Z">
            <w:rPr>
              <w:ins w:id="1343" w:author="HP" w:date="2022-08-16T10:44:00Z"/>
              <w:rFonts w:ascii="Arial" w:hAnsi="Arial" w:cs="Arial"/>
              <w:sz w:val="28"/>
              <w:szCs w:val="28"/>
              <w:lang w:val="en-GB"/>
            </w:rPr>
          </w:rPrChange>
        </w:rPr>
        <w:pPrChange w:id="1344" w:author="HP" w:date="2022-08-16T08:29:00Z">
          <w:pPr/>
        </w:pPrChange>
      </w:pPr>
      <w:ins w:id="1345" w:author="HP" w:date="2022-08-16T10:45:00Z">
        <w:r w:rsidRPr="00EE73C5">
          <w:rPr>
            <w:rFonts w:ascii="Arial" w:hAnsi="Arial" w:cs="Arial"/>
            <w:sz w:val="24"/>
            <w:szCs w:val="24"/>
            <w:lang w:val="en-GB"/>
            <w:rPrChange w:id="134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What are advantages and disadvantages of living in the flat/house? </w:t>
        </w:r>
      </w:ins>
    </w:p>
    <w:p w:rsidR="00E66E71" w:rsidRPr="00EE73C5" w:rsidRDefault="00E66E71">
      <w:pPr>
        <w:pStyle w:val="Odsekzoznamu"/>
        <w:numPr>
          <w:ilvl w:val="0"/>
          <w:numId w:val="25"/>
        </w:numPr>
        <w:rPr>
          <w:ins w:id="1347" w:author="HP" w:date="2022-08-16T10:44:00Z"/>
          <w:rFonts w:ascii="Arial" w:hAnsi="Arial" w:cs="Arial"/>
          <w:sz w:val="24"/>
          <w:szCs w:val="24"/>
          <w:lang w:val="en-GB"/>
          <w:rPrChange w:id="1348" w:author="HP" w:date="2022-08-16T11:57:00Z">
            <w:rPr>
              <w:ins w:id="1349" w:author="HP" w:date="2022-08-16T10:44:00Z"/>
              <w:rFonts w:ascii="Arial" w:hAnsi="Arial" w:cs="Arial"/>
              <w:sz w:val="28"/>
              <w:szCs w:val="28"/>
              <w:lang w:val="en-GB"/>
            </w:rPr>
          </w:rPrChange>
        </w:rPr>
        <w:pPrChange w:id="1350" w:author="HP" w:date="2022-08-16T08:29:00Z">
          <w:pPr/>
        </w:pPrChange>
      </w:pPr>
      <w:ins w:id="1351" w:author="HP" w:date="2022-08-16T10:44:00Z">
        <w:r w:rsidRPr="00EE73C5">
          <w:rPr>
            <w:rFonts w:ascii="Arial" w:hAnsi="Arial" w:cs="Arial"/>
            <w:sz w:val="24"/>
            <w:szCs w:val="24"/>
            <w:lang w:val="en-GB"/>
            <w:rPrChange w:id="135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Why do people have a cottage?</w:t>
        </w:r>
      </w:ins>
    </w:p>
    <w:p w:rsidR="005C31E8" w:rsidRPr="00EE73C5" w:rsidRDefault="00E66E71">
      <w:pPr>
        <w:pStyle w:val="Odsekzoznamu"/>
        <w:numPr>
          <w:ilvl w:val="0"/>
          <w:numId w:val="25"/>
        </w:numPr>
        <w:rPr>
          <w:ins w:id="1353" w:author="HP" w:date="2022-08-16T08:35:00Z"/>
          <w:rFonts w:ascii="Arial" w:hAnsi="Arial" w:cs="Arial"/>
          <w:sz w:val="24"/>
          <w:szCs w:val="24"/>
          <w:lang w:val="en-GB"/>
          <w:rPrChange w:id="1354" w:author="HP" w:date="2022-08-16T11:57:00Z">
            <w:rPr>
              <w:ins w:id="1355" w:author="HP" w:date="2022-08-16T08:35:00Z"/>
              <w:rFonts w:ascii="Arial" w:hAnsi="Arial" w:cs="Arial"/>
              <w:sz w:val="28"/>
              <w:szCs w:val="28"/>
              <w:lang w:val="en-GB"/>
            </w:rPr>
          </w:rPrChange>
        </w:rPr>
        <w:pPrChange w:id="1356" w:author="HP" w:date="2022-08-16T08:29:00Z">
          <w:pPr/>
        </w:pPrChange>
      </w:pPr>
      <w:ins w:id="1357" w:author="HP" w:date="2022-08-16T10:44:00Z">
        <w:r w:rsidRPr="00EE73C5">
          <w:rPr>
            <w:rFonts w:ascii="Arial" w:hAnsi="Arial" w:cs="Arial"/>
            <w:sz w:val="24"/>
            <w:szCs w:val="24"/>
            <w:lang w:val="en-GB"/>
            <w:rPrChange w:id="135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do people use cottage for?</w:t>
        </w:r>
      </w:ins>
    </w:p>
    <w:p w:rsidR="006964F9" w:rsidRPr="00EE73C5" w:rsidRDefault="006964F9">
      <w:pPr>
        <w:pStyle w:val="Odsekzoznamu"/>
        <w:numPr>
          <w:ilvl w:val="0"/>
          <w:numId w:val="25"/>
        </w:numPr>
        <w:rPr>
          <w:ins w:id="1359" w:author="HP" w:date="2022-08-16T10:12:00Z"/>
          <w:rFonts w:ascii="Arial" w:hAnsi="Arial" w:cs="Arial"/>
          <w:sz w:val="24"/>
          <w:szCs w:val="24"/>
          <w:lang w:val="en-GB"/>
          <w:rPrChange w:id="1360" w:author="HP" w:date="2022-08-16T11:57:00Z">
            <w:rPr>
              <w:ins w:id="1361" w:author="HP" w:date="2022-08-16T10:12:00Z"/>
              <w:rFonts w:ascii="Arial" w:hAnsi="Arial" w:cs="Arial"/>
              <w:sz w:val="28"/>
              <w:szCs w:val="28"/>
              <w:lang w:val="en-GB"/>
            </w:rPr>
          </w:rPrChange>
        </w:rPr>
        <w:pPrChange w:id="1362" w:author="HP" w:date="2022-08-16T08:29:00Z">
          <w:pPr/>
        </w:pPrChange>
      </w:pPr>
      <w:ins w:id="1363" w:author="HP" w:date="2022-08-16T08:35:00Z">
        <w:r w:rsidRPr="00EE73C5">
          <w:rPr>
            <w:rFonts w:ascii="Arial" w:hAnsi="Arial" w:cs="Arial"/>
            <w:sz w:val="24"/>
            <w:szCs w:val="24"/>
            <w:lang w:val="en-GB"/>
            <w:rPrChange w:id="136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Describe an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365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interior of a house/flat.</w:t>
        </w:r>
        <w:r w:rsidRPr="00EE73C5">
          <w:rPr>
            <w:rFonts w:ascii="Arial" w:hAnsi="Arial" w:cs="Arial"/>
            <w:sz w:val="24"/>
            <w:szCs w:val="24"/>
            <w:lang w:val="en-GB"/>
            <w:rPrChange w:id="136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</w:t>
        </w:r>
      </w:ins>
    </w:p>
    <w:p w:rsidR="00E845AC" w:rsidRPr="00EE73C5" w:rsidRDefault="00E845AC">
      <w:pPr>
        <w:pStyle w:val="Odsekzoznamu"/>
        <w:numPr>
          <w:ilvl w:val="0"/>
          <w:numId w:val="25"/>
        </w:numPr>
        <w:rPr>
          <w:ins w:id="1367" w:author="HP" w:date="2022-08-16T10:13:00Z"/>
          <w:rFonts w:ascii="Arial" w:hAnsi="Arial" w:cs="Arial"/>
          <w:sz w:val="24"/>
          <w:szCs w:val="24"/>
          <w:lang w:val="en-GB"/>
          <w:rPrChange w:id="1368" w:author="HP" w:date="2022-08-16T11:57:00Z">
            <w:rPr>
              <w:ins w:id="1369" w:author="HP" w:date="2022-08-16T10:13:00Z"/>
              <w:rFonts w:ascii="Arial" w:hAnsi="Arial" w:cs="Arial"/>
              <w:sz w:val="28"/>
              <w:szCs w:val="28"/>
              <w:lang w:val="en-GB"/>
            </w:rPr>
          </w:rPrChange>
        </w:rPr>
        <w:pPrChange w:id="1370" w:author="HP" w:date="2022-08-16T08:29:00Z">
          <w:pPr/>
        </w:pPrChange>
      </w:pPr>
      <w:ins w:id="1371" w:author="HP" w:date="2022-08-16T10:12:00Z">
        <w:r w:rsidRPr="00EE73C5">
          <w:rPr>
            <w:rFonts w:ascii="Arial" w:hAnsi="Arial" w:cs="Arial"/>
            <w:sz w:val="24"/>
            <w:szCs w:val="24"/>
            <w:lang w:val="en-GB"/>
            <w:rPrChange w:id="137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How do Slovak and British houses differ? </w:t>
        </w:r>
      </w:ins>
    </w:p>
    <w:p w:rsidR="00E845AC" w:rsidRPr="00EE73C5" w:rsidRDefault="00E845AC">
      <w:pPr>
        <w:pStyle w:val="Odsekzoznamu"/>
        <w:numPr>
          <w:ilvl w:val="0"/>
          <w:numId w:val="25"/>
        </w:numPr>
        <w:rPr>
          <w:ins w:id="1373" w:author="HP" w:date="2022-08-16T10:52:00Z"/>
          <w:rFonts w:ascii="Arial" w:hAnsi="Arial" w:cs="Arial"/>
          <w:sz w:val="24"/>
          <w:szCs w:val="24"/>
          <w:lang w:val="en-GB"/>
          <w:rPrChange w:id="1374" w:author="HP" w:date="2022-08-16T11:57:00Z">
            <w:rPr>
              <w:ins w:id="1375" w:author="HP" w:date="2022-08-16T10:52:00Z"/>
              <w:rFonts w:ascii="Arial" w:hAnsi="Arial" w:cs="Arial"/>
              <w:sz w:val="28"/>
              <w:szCs w:val="28"/>
              <w:lang w:val="en-GB"/>
            </w:rPr>
          </w:rPrChange>
        </w:rPr>
        <w:pPrChange w:id="1376" w:author="HP" w:date="2022-08-16T08:29:00Z">
          <w:pPr/>
        </w:pPrChange>
      </w:pPr>
      <w:ins w:id="1377" w:author="HP" w:date="2022-08-16T10:13:00Z">
        <w:r w:rsidRPr="00EE73C5">
          <w:rPr>
            <w:rFonts w:ascii="Arial" w:hAnsi="Arial" w:cs="Arial"/>
            <w:sz w:val="24"/>
            <w:szCs w:val="24"/>
            <w:lang w:val="en-GB"/>
            <w:rPrChange w:id="137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Name household appliances that an average family has.</w:t>
        </w:r>
      </w:ins>
    </w:p>
    <w:p w:rsidR="005C31E8" w:rsidRPr="00EE73C5" w:rsidRDefault="005C31E8">
      <w:pPr>
        <w:pStyle w:val="Odsekzoznamu"/>
        <w:numPr>
          <w:ilvl w:val="0"/>
          <w:numId w:val="25"/>
        </w:numPr>
        <w:rPr>
          <w:ins w:id="1379" w:author="HP" w:date="2022-08-16T10:14:00Z"/>
          <w:rFonts w:ascii="Arial" w:hAnsi="Arial" w:cs="Arial"/>
          <w:sz w:val="24"/>
          <w:szCs w:val="24"/>
          <w:lang w:val="en-GB"/>
          <w:rPrChange w:id="1380" w:author="HP" w:date="2022-08-16T11:57:00Z">
            <w:rPr>
              <w:ins w:id="1381" w:author="HP" w:date="2022-08-16T10:14:00Z"/>
              <w:rFonts w:ascii="Arial" w:hAnsi="Arial" w:cs="Arial"/>
              <w:sz w:val="28"/>
              <w:szCs w:val="28"/>
              <w:lang w:val="en-GB"/>
            </w:rPr>
          </w:rPrChange>
        </w:rPr>
        <w:pPrChange w:id="1382" w:author="HP" w:date="2022-08-16T08:29:00Z">
          <w:pPr/>
        </w:pPrChange>
      </w:pPr>
      <w:ins w:id="1383" w:author="HP" w:date="2022-08-16T10:52:00Z">
        <w:r w:rsidRPr="00EE73C5">
          <w:rPr>
            <w:rFonts w:ascii="Arial" w:hAnsi="Arial" w:cs="Arial"/>
            <w:sz w:val="24"/>
            <w:szCs w:val="24"/>
            <w:lang w:val="en-GB"/>
            <w:rPrChange w:id="138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Describe some ultra</w:t>
        </w:r>
      </w:ins>
      <w:ins w:id="1385" w:author="HP" w:date="2022-08-16T10:53:00Z">
        <w:r w:rsidRPr="00EE73C5">
          <w:rPr>
            <w:rFonts w:ascii="Arial" w:hAnsi="Arial" w:cs="Arial"/>
            <w:sz w:val="24"/>
            <w:szCs w:val="24"/>
            <w:lang w:val="en-GB"/>
            <w:rPrChange w:id="138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-</w:t>
        </w:r>
      </w:ins>
      <w:ins w:id="1387" w:author="HP" w:date="2022-08-16T10:52:00Z">
        <w:r w:rsidRPr="00EE73C5">
          <w:rPr>
            <w:rFonts w:ascii="Arial" w:hAnsi="Arial" w:cs="Arial"/>
            <w:sz w:val="24"/>
            <w:szCs w:val="24"/>
            <w:lang w:val="en-GB"/>
            <w:rPrChange w:id="138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modern appliances in modern houses. </w:t>
        </w:r>
      </w:ins>
    </w:p>
    <w:p w:rsidR="00E845AC" w:rsidRPr="00EE73C5" w:rsidRDefault="00E845AC" w:rsidP="00E845AC">
      <w:pPr>
        <w:pStyle w:val="Odsekzoznamu"/>
        <w:numPr>
          <w:ilvl w:val="0"/>
          <w:numId w:val="25"/>
        </w:numPr>
        <w:rPr>
          <w:ins w:id="1389" w:author="HP" w:date="2022-08-16T10:50:00Z"/>
          <w:rFonts w:ascii="Arial" w:hAnsi="Arial" w:cs="Arial"/>
          <w:sz w:val="24"/>
          <w:szCs w:val="24"/>
          <w:lang w:val="en-GB"/>
          <w:rPrChange w:id="1390" w:author="HP" w:date="2022-08-16T11:57:00Z">
            <w:rPr>
              <w:ins w:id="1391" w:author="HP" w:date="2022-08-16T10:50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1392" w:author="HP" w:date="2022-08-16T10:14:00Z">
        <w:r w:rsidRPr="00EE73C5">
          <w:rPr>
            <w:rFonts w:ascii="Arial" w:hAnsi="Arial" w:cs="Arial"/>
            <w:sz w:val="24"/>
            <w:szCs w:val="24"/>
            <w:lang w:val="en-GB"/>
            <w:rPrChange w:id="139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Describe the furniture of your flat/house?</w:t>
        </w:r>
      </w:ins>
    </w:p>
    <w:p w:rsidR="00CC5A7D" w:rsidRDefault="00CC5A7D" w:rsidP="00E845AC">
      <w:pPr>
        <w:pStyle w:val="Odsekzoznamu"/>
        <w:numPr>
          <w:ilvl w:val="0"/>
          <w:numId w:val="25"/>
        </w:numPr>
        <w:rPr>
          <w:ins w:id="1394" w:author="HP" w:date="2022-08-16T19:39:00Z"/>
          <w:rFonts w:ascii="Arial" w:hAnsi="Arial" w:cs="Arial"/>
          <w:sz w:val="24"/>
          <w:szCs w:val="24"/>
          <w:lang w:val="en-GB"/>
        </w:rPr>
      </w:pPr>
      <w:ins w:id="1395" w:author="HP" w:date="2022-08-16T10:21:00Z">
        <w:r w:rsidRPr="00EE73C5">
          <w:rPr>
            <w:rFonts w:ascii="Arial" w:hAnsi="Arial" w:cs="Arial"/>
            <w:sz w:val="24"/>
            <w:szCs w:val="24"/>
            <w:lang w:val="en-GB"/>
            <w:rPrChange w:id="139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Describe your own room.</w:t>
        </w:r>
      </w:ins>
    </w:p>
    <w:p w:rsidR="006B74AF" w:rsidRPr="00EE73C5" w:rsidRDefault="006B74AF" w:rsidP="00E845AC">
      <w:pPr>
        <w:pStyle w:val="Odsekzoznamu"/>
        <w:numPr>
          <w:ilvl w:val="0"/>
          <w:numId w:val="25"/>
        </w:numPr>
        <w:rPr>
          <w:ins w:id="1397" w:author="HP" w:date="2022-08-16T10:14:00Z"/>
          <w:rFonts w:ascii="Arial" w:hAnsi="Arial" w:cs="Arial"/>
          <w:sz w:val="24"/>
          <w:szCs w:val="24"/>
          <w:lang w:val="en-GB"/>
          <w:rPrChange w:id="1398" w:author="HP" w:date="2022-08-16T11:57:00Z">
            <w:rPr>
              <w:ins w:id="1399" w:author="HP" w:date="2022-08-16T10:14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1400" w:author="HP" w:date="2022-08-16T19:39:00Z">
        <w:r>
          <w:rPr>
            <w:rFonts w:ascii="Arial" w:hAnsi="Arial" w:cs="Arial"/>
            <w:sz w:val="24"/>
            <w:szCs w:val="24"/>
            <w:lang w:val="en-GB"/>
          </w:rPr>
          <w:t>Do you share your room?</w:t>
        </w:r>
      </w:ins>
    </w:p>
    <w:p w:rsidR="00E845AC" w:rsidRPr="00EE73C5" w:rsidRDefault="00E845AC">
      <w:pPr>
        <w:pStyle w:val="Odsekzoznamu"/>
        <w:numPr>
          <w:ilvl w:val="0"/>
          <w:numId w:val="25"/>
        </w:numPr>
        <w:rPr>
          <w:ins w:id="1401" w:author="HP" w:date="2022-08-16T10:54:00Z"/>
          <w:rFonts w:ascii="Arial" w:hAnsi="Arial" w:cs="Arial"/>
          <w:sz w:val="24"/>
          <w:szCs w:val="24"/>
          <w:lang w:val="en-GB"/>
          <w:rPrChange w:id="1402" w:author="HP" w:date="2022-08-16T11:57:00Z">
            <w:rPr>
              <w:ins w:id="1403" w:author="HP" w:date="2022-08-16T10:54:00Z"/>
              <w:rFonts w:ascii="Arial" w:hAnsi="Arial" w:cs="Arial"/>
              <w:sz w:val="28"/>
              <w:szCs w:val="28"/>
              <w:lang w:val="en-GB"/>
            </w:rPr>
          </w:rPrChange>
        </w:rPr>
        <w:pPrChange w:id="1404" w:author="HP" w:date="2022-08-16T08:29:00Z">
          <w:pPr/>
        </w:pPrChange>
      </w:pPr>
      <w:ins w:id="1405" w:author="HP" w:date="2022-08-16T10:14:00Z">
        <w:r w:rsidRPr="00EE73C5">
          <w:rPr>
            <w:rFonts w:ascii="Arial" w:hAnsi="Arial" w:cs="Arial"/>
            <w:sz w:val="24"/>
            <w:szCs w:val="24"/>
            <w:lang w:val="en-GB"/>
            <w:rPrChange w:id="140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Describe the place in your house/flat where you spend most of your time.</w:t>
        </w:r>
      </w:ins>
    </w:p>
    <w:p w:rsidR="005C31E8" w:rsidRDefault="005C31E8">
      <w:pPr>
        <w:pStyle w:val="Odsekzoznamu"/>
        <w:numPr>
          <w:ilvl w:val="0"/>
          <w:numId w:val="25"/>
        </w:numPr>
        <w:rPr>
          <w:ins w:id="1407" w:author="HP" w:date="2022-08-16T19:42:00Z"/>
          <w:rFonts w:ascii="Arial" w:hAnsi="Arial" w:cs="Arial"/>
          <w:sz w:val="24"/>
          <w:szCs w:val="24"/>
          <w:lang w:val="en-GB"/>
        </w:rPr>
        <w:pPrChange w:id="1408" w:author="HP" w:date="2022-08-16T08:29:00Z">
          <w:pPr/>
        </w:pPrChange>
      </w:pPr>
      <w:ins w:id="1409" w:author="HP" w:date="2022-08-16T10:54:00Z">
        <w:r w:rsidRPr="00EE73C5">
          <w:rPr>
            <w:rFonts w:ascii="Arial" w:hAnsi="Arial" w:cs="Arial"/>
            <w:sz w:val="24"/>
            <w:szCs w:val="24"/>
            <w:lang w:val="en-GB"/>
            <w:rPrChange w:id="141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Compare and contrast the house/flat of the young and the old people. </w:t>
        </w:r>
      </w:ins>
    </w:p>
    <w:p w:rsidR="006B74AF" w:rsidRDefault="006B74AF">
      <w:pPr>
        <w:pStyle w:val="Odsekzoznamu"/>
        <w:numPr>
          <w:ilvl w:val="0"/>
          <w:numId w:val="25"/>
        </w:numPr>
        <w:rPr>
          <w:ins w:id="1411" w:author="HP" w:date="2022-08-16T19:42:00Z"/>
          <w:rFonts w:ascii="Arial" w:hAnsi="Arial" w:cs="Arial"/>
          <w:sz w:val="24"/>
          <w:szCs w:val="24"/>
          <w:lang w:val="en-GB"/>
        </w:rPr>
        <w:pPrChange w:id="1412" w:author="HP" w:date="2022-08-16T08:29:00Z">
          <w:pPr/>
        </w:pPrChange>
      </w:pPr>
      <w:ins w:id="1413" w:author="HP" w:date="2022-08-16T19:42:00Z">
        <w:r>
          <w:rPr>
            <w:rFonts w:ascii="Arial" w:hAnsi="Arial" w:cs="Arial"/>
            <w:sz w:val="24"/>
            <w:szCs w:val="24"/>
            <w:lang w:val="en-GB"/>
          </w:rPr>
          <w:t>How do you imagine living in a dormitory?</w:t>
        </w:r>
      </w:ins>
    </w:p>
    <w:p w:rsidR="006B74AF" w:rsidRPr="00EE73C5" w:rsidRDefault="006B74AF">
      <w:pPr>
        <w:pStyle w:val="Odsekzoznamu"/>
        <w:numPr>
          <w:ilvl w:val="0"/>
          <w:numId w:val="25"/>
        </w:numPr>
        <w:rPr>
          <w:ins w:id="1414" w:author="HP" w:date="2022-08-16T10:59:00Z"/>
          <w:rFonts w:ascii="Arial" w:hAnsi="Arial" w:cs="Arial"/>
          <w:sz w:val="24"/>
          <w:szCs w:val="24"/>
          <w:lang w:val="en-GB"/>
          <w:rPrChange w:id="1415" w:author="HP" w:date="2022-08-16T11:57:00Z">
            <w:rPr>
              <w:ins w:id="1416" w:author="HP" w:date="2022-08-16T10:59:00Z"/>
              <w:rFonts w:ascii="Arial" w:hAnsi="Arial" w:cs="Arial"/>
              <w:sz w:val="28"/>
              <w:szCs w:val="28"/>
              <w:lang w:val="en-GB"/>
            </w:rPr>
          </w:rPrChange>
        </w:rPr>
        <w:pPrChange w:id="1417" w:author="HP" w:date="2022-08-16T08:29:00Z">
          <w:pPr/>
        </w:pPrChange>
      </w:pPr>
      <w:ins w:id="1418" w:author="HP" w:date="2022-08-16T19:43:00Z">
        <w:r>
          <w:rPr>
            <w:rFonts w:ascii="Arial" w:hAnsi="Arial" w:cs="Arial"/>
            <w:sz w:val="24"/>
            <w:szCs w:val="24"/>
            <w:lang w:val="en-GB"/>
          </w:rPr>
          <w:t>What would you prefer living in a dorm or renting a flat in the town of your university?</w:t>
        </w:r>
      </w:ins>
    </w:p>
    <w:p w:rsidR="00575F7A" w:rsidRPr="00EE73C5" w:rsidRDefault="00575F7A">
      <w:pPr>
        <w:pStyle w:val="Odsekzoznamu"/>
        <w:numPr>
          <w:ilvl w:val="0"/>
          <w:numId w:val="25"/>
        </w:numPr>
        <w:rPr>
          <w:ins w:id="1419" w:author="HP" w:date="2022-08-16T08:35:00Z"/>
          <w:rFonts w:ascii="Arial" w:hAnsi="Arial" w:cs="Arial"/>
          <w:sz w:val="24"/>
          <w:szCs w:val="24"/>
          <w:lang w:val="en-GB"/>
          <w:rPrChange w:id="1420" w:author="HP" w:date="2022-08-16T11:57:00Z">
            <w:rPr>
              <w:ins w:id="1421" w:author="HP" w:date="2022-08-16T08:35:00Z"/>
              <w:rFonts w:ascii="Arial" w:hAnsi="Arial" w:cs="Arial"/>
              <w:sz w:val="28"/>
              <w:szCs w:val="28"/>
              <w:lang w:val="en-GB"/>
            </w:rPr>
          </w:rPrChange>
        </w:rPr>
        <w:pPrChange w:id="1422" w:author="HP" w:date="2022-08-16T08:29:00Z">
          <w:pPr/>
        </w:pPrChange>
      </w:pPr>
      <w:ins w:id="1423" w:author="HP" w:date="2022-08-16T10:59:00Z">
        <w:r w:rsidRPr="00EE73C5">
          <w:rPr>
            <w:rFonts w:ascii="Arial" w:hAnsi="Arial" w:cs="Arial"/>
            <w:sz w:val="24"/>
            <w:szCs w:val="24"/>
            <w:lang w:val="en-GB"/>
            <w:rPrChange w:id="142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problems connected with living do people have?</w:t>
        </w:r>
      </w:ins>
    </w:p>
    <w:p w:rsidR="006964F9" w:rsidRPr="00EE73C5" w:rsidRDefault="006964F9">
      <w:pPr>
        <w:pStyle w:val="Odsekzoznamu"/>
        <w:numPr>
          <w:ilvl w:val="0"/>
          <w:numId w:val="25"/>
        </w:numPr>
        <w:rPr>
          <w:ins w:id="1425" w:author="HP" w:date="2022-08-16T10:43:00Z"/>
          <w:rFonts w:ascii="Arial" w:hAnsi="Arial" w:cs="Arial"/>
          <w:sz w:val="24"/>
          <w:szCs w:val="24"/>
          <w:lang w:val="en-GB"/>
          <w:rPrChange w:id="1426" w:author="HP" w:date="2022-08-16T11:57:00Z">
            <w:rPr>
              <w:ins w:id="1427" w:author="HP" w:date="2022-08-16T10:43:00Z"/>
              <w:rFonts w:ascii="Arial" w:hAnsi="Arial" w:cs="Arial"/>
              <w:sz w:val="28"/>
              <w:szCs w:val="28"/>
              <w:lang w:val="en-GB"/>
            </w:rPr>
          </w:rPrChange>
        </w:rPr>
        <w:pPrChange w:id="1428" w:author="HP" w:date="2022-08-16T08:29:00Z">
          <w:pPr/>
        </w:pPrChange>
      </w:pPr>
      <w:ins w:id="1429" w:author="HP" w:date="2022-08-16T08:35:00Z">
        <w:r w:rsidRPr="00EE73C5">
          <w:rPr>
            <w:rFonts w:ascii="Arial" w:hAnsi="Arial" w:cs="Arial"/>
            <w:sz w:val="24"/>
            <w:szCs w:val="24"/>
            <w:lang w:val="en-GB"/>
            <w:rPrChange w:id="143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Describe an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43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exterior of a house/flat</w:t>
        </w:r>
        <w:r w:rsidRPr="00EE73C5">
          <w:rPr>
            <w:rFonts w:ascii="Arial" w:hAnsi="Arial" w:cs="Arial"/>
            <w:sz w:val="24"/>
            <w:szCs w:val="24"/>
            <w:lang w:val="en-GB"/>
            <w:rPrChange w:id="143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.</w:t>
        </w:r>
      </w:ins>
    </w:p>
    <w:p w:rsidR="00E66E71" w:rsidRPr="00EE73C5" w:rsidRDefault="00E66E71">
      <w:pPr>
        <w:pStyle w:val="Odsekzoznamu"/>
        <w:numPr>
          <w:ilvl w:val="0"/>
          <w:numId w:val="25"/>
        </w:numPr>
        <w:rPr>
          <w:ins w:id="1433" w:author="HP" w:date="2022-08-16T10:43:00Z"/>
          <w:rFonts w:ascii="Arial" w:hAnsi="Arial" w:cs="Arial"/>
          <w:sz w:val="24"/>
          <w:szCs w:val="24"/>
          <w:lang w:val="en-GB"/>
          <w:rPrChange w:id="1434" w:author="HP" w:date="2022-08-16T11:57:00Z">
            <w:rPr>
              <w:ins w:id="1435" w:author="HP" w:date="2022-08-16T10:43:00Z"/>
              <w:rFonts w:ascii="Arial" w:hAnsi="Arial" w:cs="Arial"/>
              <w:sz w:val="28"/>
              <w:szCs w:val="28"/>
              <w:lang w:val="en-GB"/>
            </w:rPr>
          </w:rPrChange>
        </w:rPr>
        <w:pPrChange w:id="1436" w:author="HP" w:date="2022-08-16T08:29:00Z">
          <w:pPr/>
        </w:pPrChange>
      </w:pPr>
      <w:ins w:id="1437" w:author="HP" w:date="2022-08-16T10:43:00Z">
        <w:r w:rsidRPr="00EE73C5">
          <w:rPr>
            <w:rFonts w:ascii="Arial" w:hAnsi="Arial" w:cs="Arial"/>
            <w:sz w:val="24"/>
            <w:szCs w:val="24"/>
            <w:lang w:val="en-GB"/>
            <w:rPrChange w:id="143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Have you got a balcony?</w:t>
        </w:r>
      </w:ins>
    </w:p>
    <w:p w:rsidR="00E66E71" w:rsidRPr="00EE73C5" w:rsidRDefault="00E66E71">
      <w:pPr>
        <w:pStyle w:val="Odsekzoznamu"/>
        <w:numPr>
          <w:ilvl w:val="0"/>
          <w:numId w:val="25"/>
        </w:numPr>
        <w:rPr>
          <w:ins w:id="1439" w:author="HP" w:date="2022-08-16T10:14:00Z"/>
          <w:rFonts w:ascii="Arial" w:hAnsi="Arial" w:cs="Arial"/>
          <w:sz w:val="24"/>
          <w:szCs w:val="24"/>
          <w:lang w:val="en-GB"/>
          <w:rPrChange w:id="1440" w:author="HP" w:date="2022-08-16T11:57:00Z">
            <w:rPr>
              <w:ins w:id="1441" w:author="HP" w:date="2022-08-16T10:14:00Z"/>
              <w:rFonts w:ascii="Arial" w:hAnsi="Arial" w:cs="Arial"/>
              <w:sz w:val="28"/>
              <w:szCs w:val="28"/>
              <w:lang w:val="en-GB"/>
            </w:rPr>
          </w:rPrChange>
        </w:rPr>
        <w:pPrChange w:id="1442" w:author="HP" w:date="2022-08-16T08:29:00Z">
          <w:pPr/>
        </w:pPrChange>
      </w:pPr>
      <w:ins w:id="1443" w:author="HP" w:date="2022-08-16T10:43:00Z">
        <w:r w:rsidRPr="00EE73C5">
          <w:rPr>
            <w:rFonts w:ascii="Arial" w:hAnsi="Arial" w:cs="Arial"/>
            <w:sz w:val="24"/>
            <w:szCs w:val="24"/>
            <w:lang w:val="en-GB"/>
            <w:rPrChange w:id="144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do you use your balcony for?</w:t>
        </w:r>
      </w:ins>
    </w:p>
    <w:p w:rsidR="00E845AC" w:rsidRPr="00EE73C5" w:rsidRDefault="00E845AC">
      <w:pPr>
        <w:pStyle w:val="Odsekzoznamu"/>
        <w:numPr>
          <w:ilvl w:val="0"/>
          <w:numId w:val="25"/>
        </w:numPr>
        <w:rPr>
          <w:ins w:id="1445" w:author="HP" w:date="2022-08-16T10:15:00Z"/>
          <w:rFonts w:ascii="Arial" w:hAnsi="Arial" w:cs="Arial"/>
          <w:sz w:val="24"/>
          <w:szCs w:val="24"/>
          <w:lang w:val="en-GB"/>
          <w:rPrChange w:id="1446" w:author="HP" w:date="2022-08-16T11:57:00Z">
            <w:rPr>
              <w:ins w:id="1447" w:author="HP" w:date="2022-08-16T10:15:00Z"/>
              <w:rFonts w:ascii="Arial" w:hAnsi="Arial" w:cs="Arial"/>
              <w:sz w:val="28"/>
              <w:szCs w:val="28"/>
              <w:lang w:val="en-GB"/>
            </w:rPr>
          </w:rPrChange>
        </w:rPr>
        <w:pPrChange w:id="1448" w:author="HP" w:date="2022-08-16T08:29:00Z">
          <w:pPr/>
        </w:pPrChange>
      </w:pPr>
      <w:ins w:id="1449" w:author="HP" w:date="2022-08-16T10:15:00Z">
        <w:r w:rsidRPr="00EE73C5">
          <w:rPr>
            <w:rFonts w:ascii="Arial" w:hAnsi="Arial" w:cs="Arial"/>
            <w:sz w:val="24"/>
            <w:szCs w:val="24"/>
            <w:lang w:val="en-GB"/>
            <w:rPrChange w:id="145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How are British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45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gardens</w:t>
        </w:r>
        <w:r w:rsidRPr="00EE73C5">
          <w:rPr>
            <w:rFonts w:ascii="Arial" w:hAnsi="Arial" w:cs="Arial"/>
            <w:sz w:val="24"/>
            <w:szCs w:val="24"/>
            <w:lang w:val="en-GB"/>
            <w:rPrChange w:id="145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different from Slovak </w:t>
        </w:r>
      </w:ins>
      <w:ins w:id="1453" w:author="HP" w:date="2022-08-16T10:16:00Z">
        <w:r w:rsidRPr="00EE73C5">
          <w:rPr>
            <w:rFonts w:ascii="Arial" w:hAnsi="Arial" w:cs="Arial"/>
            <w:sz w:val="24"/>
            <w:szCs w:val="24"/>
            <w:lang w:val="en-GB"/>
            <w:rPrChange w:id="145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gardens?</w:t>
        </w:r>
      </w:ins>
    </w:p>
    <w:p w:rsidR="00E845AC" w:rsidRPr="00EE73C5" w:rsidRDefault="00E845AC">
      <w:pPr>
        <w:pStyle w:val="Odsekzoznamu"/>
        <w:numPr>
          <w:ilvl w:val="0"/>
          <w:numId w:val="25"/>
        </w:numPr>
        <w:rPr>
          <w:ins w:id="1455" w:author="HP" w:date="2022-08-16T08:35:00Z"/>
          <w:rFonts w:ascii="Arial" w:hAnsi="Arial" w:cs="Arial"/>
          <w:sz w:val="24"/>
          <w:szCs w:val="24"/>
          <w:lang w:val="en-GB"/>
          <w:rPrChange w:id="1456" w:author="HP" w:date="2022-08-16T11:57:00Z">
            <w:rPr>
              <w:ins w:id="1457" w:author="HP" w:date="2022-08-16T08:35:00Z"/>
              <w:rFonts w:ascii="Arial" w:hAnsi="Arial" w:cs="Arial"/>
              <w:sz w:val="28"/>
              <w:szCs w:val="28"/>
              <w:lang w:val="en-GB"/>
            </w:rPr>
          </w:rPrChange>
        </w:rPr>
        <w:pPrChange w:id="1458" w:author="HP" w:date="2022-08-16T08:29:00Z">
          <w:pPr/>
        </w:pPrChange>
      </w:pPr>
      <w:ins w:id="1459" w:author="HP" w:date="2022-08-16T10:16:00Z">
        <w:r w:rsidRPr="00EE73C5">
          <w:rPr>
            <w:rFonts w:ascii="Arial" w:hAnsi="Arial" w:cs="Arial"/>
            <w:sz w:val="24"/>
            <w:szCs w:val="24"/>
            <w:lang w:val="en-GB"/>
            <w:rPrChange w:id="146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do Slovaks and British use gardens for?</w:t>
        </w:r>
      </w:ins>
    </w:p>
    <w:p w:rsidR="00E9608F" w:rsidRPr="00EE73C5" w:rsidRDefault="006964F9">
      <w:pPr>
        <w:pStyle w:val="Odsekzoznamu"/>
        <w:numPr>
          <w:ilvl w:val="0"/>
          <w:numId w:val="25"/>
        </w:numPr>
        <w:rPr>
          <w:ins w:id="1461" w:author="HP" w:date="2022-08-16T10:16:00Z"/>
          <w:rFonts w:ascii="Arial" w:hAnsi="Arial" w:cs="Arial"/>
          <w:sz w:val="24"/>
          <w:szCs w:val="24"/>
          <w:lang w:val="en-GB"/>
          <w:rPrChange w:id="1462" w:author="HP" w:date="2022-08-16T11:57:00Z">
            <w:rPr>
              <w:ins w:id="1463" w:author="HP" w:date="2022-08-16T10:16:00Z"/>
              <w:rFonts w:ascii="Arial" w:hAnsi="Arial" w:cs="Arial"/>
              <w:sz w:val="28"/>
              <w:szCs w:val="28"/>
              <w:lang w:val="en-GB"/>
            </w:rPr>
          </w:rPrChange>
        </w:rPr>
        <w:pPrChange w:id="1464" w:author="HP" w:date="2022-08-16T10:14:00Z">
          <w:pPr/>
        </w:pPrChange>
      </w:pPr>
      <w:ins w:id="1465" w:author="HP" w:date="2022-08-16T08:36:00Z">
        <w:r w:rsidRPr="00EE73C5">
          <w:rPr>
            <w:rFonts w:ascii="Arial" w:hAnsi="Arial" w:cs="Arial"/>
            <w:sz w:val="24"/>
            <w:szCs w:val="24"/>
            <w:lang w:val="en-GB"/>
            <w:rPrChange w:id="146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How is your place where you live like? (interior, exterior)</w:t>
        </w:r>
      </w:ins>
    </w:p>
    <w:p w:rsidR="00E845AC" w:rsidRPr="00EE73C5" w:rsidRDefault="00E845AC">
      <w:pPr>
        <w:pStyle w:val="Odsekzoznamu"/>
        <w:numPr>
          <w:ilvl w:val="0"/>
          <w:numId w:val="25"/>
        </w:numPr>
        <w:rPr>
          <w:ins w:id="1467" w:author="HP" w:date="2022-08-16T10:16:00Z"/>
          <w:rFonts w:ascii="Arial" w:hAnsi="Arial" w:cs="Arial"/>
          <w:sz w:val="24"/>
          <w:szCs w:val="24"/>
          <w:lang w:val="en-GB"/>
          <w:rPrChange w:id="1468" w:author="HP" w:date="2022-08-16T11:57:00Z">
            <w:rPr>
              <w:ins w:id="1469" w:author="HP" w:date="2022-08-16T10:16:00Z"/>
              <w:rFonts w:ascii="Arial" w:hAnsi="Arial" w:cs="Arial"/>
              <w:sz w:val="28"/>
              <w:szCs w:val="28"/>
              <w:lang w:val="en-GB"/>
            </w:rPr>
          </w:rPrChange>
        </w:rPr>
        <w:pPrChange w:id="1470" w:author="HP" w:date="2022-08-16T10:14:00Z">
          <w:pPr/>
        </w:pPrChange>
      </w:pPr>
      <w:ins w:id="1471" w:author="HP" w:date="2022-08-16T10:16:00Z">
        <w:r w:rsidRPr="00EE73C5">
          <w:rPr>
            <w:rFonts w:ascii="Arial" w:hAnsi="Arial" w:cs="Arial"/>
            <w:sz w:val="24"/>
            <w:szCs w:val="24"/>
            <w:lang w:val="en-GB"/>
            <w:rPrChange w:id="147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Have you got a garden? Describe it. </w:t>
        </w:r>
      </w:ins>
    </w:p>
    <w:p w:rsidR="00E845AC" w:rsidRPr="00EE73C5" w:rsidRDefault="00E845AC">
      <w:pPr>
        <w:pStyle w:val="Odsekzoznamu"/>
        <w:numPr>
          <w:ilvl w:val="0"/>
          <w:numId w:val="25"/>
        </w:numPr>
        <w:rPr>
          <w:ins w:id="1473" w:author="HP" w:date="2022-08-16T10:58:00Z"/>
          <w:rFonts w:ascii="Arial" w:hAnsi="Arial" w:cs="Arial"/>
          <w:sz w:val="24"/>
          <w:szCs w:val="24"/>
          <w:lang w:val="en-GB"/>
          <w:rPrChange w:id="1474" w:author="HP" w:date="2022-08-16T11:57:00Z">
            <w:rPr>
              <w:ins w:id="1475" w:author="HP" w:date="2022-08-16T10:58:00Z"/>
              <w:rFonts w:ascii="Arial" w:hAnsi="Arial" w:cs="Arial"/>
              <w:sz w:val="28"/>
              <w:szCs w:val="28"/>
              <w:lang w:val="en-GB"/>
            </w:rPr>
          </w:rPrChange>
        </w:rPr>
        <w:pPrChange w:id="1476" w:author="HP" w:date="2022-08-16T10:14:00Z">
          <w:pPr/>
        </w:pPrChange>
      </w:pPr>
      <w:ins w:id="1477" w:author="HP" w:date="2022-08-16T10:16:00Z">
        <w:r w:rsidRPr="00EE73C5">
          <w:rPr>
            <w:rFonts w:ascii="Arial" w:hAnsi="Arial" w:cs="Arial"/>
            <w:sz w:val="24"/>
            <w:szCs w:val="24"/>
            <w:lang w:val="en-GB"/>
            <w:rPrChange w:id="147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How do you spend your time in the garden?</w:t>
        </w:r>
      </w:ins>
    </w:p>
    <w:p w:rsidR="00575F7A" w:rsidRPr="00EE73C5" w:rsidRDefault="00575F7A">
      <w:pPr>
        <w:pStyle w:val="Odsekzoznamu"/>
        <w:numPr>
          <w:ilvl w:val="0"/>
          <w:numId w:val="25"/>
        </w:numPr>
        <w:rPr>
          <w:ins w:id="1479" w:author="HP" w:date="2022-08-16T10:41:00Z"/>
          <w:rFonts w:ascii="Arial" w:hAnsi="Arial" w:cs="Arial"/>
          <w:sz w:val="24"/>
          <w:szCs w:val="24"/>
          <w:lang w:val="en-GB"/>
          <w:rPrChange w:id="1480" w:author="HP" w:date="2022-08-16T11:57:00Z">
            <w:rPr>
              <w:ins w:id="1481" w:author="HP" w:date="2022-08-16T10:41:00Z"/>
              <w:rFonts w:ascii="Arial" w:hAnsi="Arial" w:cs="Arial"/>
              <w:sz w:val="28"/>
              <w:szCs w:val="28"/>
              <w:lang w:val="en-GB"/>
            </w:rPr>
          </w:rPrChange>
        </w:rPr>
        <w:pPrChange w:id="1482" w:author="HP" w:date="2022-08-16T10:14:00Z">
          <w:pPr/>
        </w:pPrChange>
      </w:pPr>
      <w:ins w:id="1483" w:author="HP" w:date="2022-08-16T10:58:00Z">
        <w:r w:rsidRPr="00EE73C5">
          <w:rPr>
            <w:rFonts w:ascii="Arial" w:hAnsi="Arial" w:cs="Arial"/>
            <w:sz w:val="24"/>
            <w:szCs w:val="24"/>
            <w:lang w:val="en-GB"/>
            <w:rPrChange w:id="148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do people do around the house?</w:t>
        </w:r>
      </w:ins>
    </w:p>
    <w:p w:rsidR="00E66E71" w:rsidRPr="00EE73C5" w:rsidRDefault="00E66E71">
      <w:pPr>
        <w:pStyle w:val="Odsekzoznamu"/>
        <w:numPr>
          <w:ilvl w:val="0"/>
          <w:numId w:val="25"/>
        </w:numPr>
        <w:rPr>
          <w:ins w:id="1485" w:author="HP" w:date="2022-08-16T10:41:00Z"/>
          <w:rFonts w:ascii="Arial" w:hAnsi="Arial" w:cs="Arial"/>
          <w:sz w:val="24"/>
          <w:szCs w:val="24"/>
          <w:lang w:val="en-GB"/>
          <w:rPrChange w:id="1486" w:author="HP" w:date="2022-08-16T11:57:00Z">
            <w:rPr>
              <w:ins w:id="1487" w:author="HP" w:date="2022-08-16T10:41:00Z"/>
              <w:rFonts w:ascii="Arial" w:hAnsi="Arial" w:cs="Arial"/>
              <w:sz w:val="28"/>
              <w:szCs w:val="28"/>
              <w:lang w:val="en-GB"/>
            </w:rPr>
          </w:rPrChange>
        </w:rPr>
        <w:pPrChange w:id="1488" w:author="HP" w:date="2022-08-16T10:14:00Z">
          <w:pPr/>
        </w:pPrChange>
      </w:pPr>
      <w:ins w:id="1489" w:author="HP" w:date="2022-08-16T10:41:00Z">
        <w:r w:rsidRPr="00EE73C5">
          <w:rPr>
            <w:rFonts w:ascii="Arial" w:hAnsi="Arial" w:cs="Arial"/>
            <w:sz w:val="24"/>
            <w:szCs w:val="24"/>
            <w:lang w:val="en-GB"/>
            <w:rPrChange w:id="149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Have you got a garage? Where?</w:t>
        </w:r>
      </w:ins>
    </w:p>
    <w:p w:rsidR="00E66E71" w:rsidRPr="00EE73C5" w:rsidRDefault="00E66E71">
      <w:pPr>
        <w:pStyle w:val="Odsekzoznamu"/>
        <w:numPr>
          <w:ilvl w:val="0"/>
          <w:numId w:val="25"/>
        </w:numPr>
        <w:rPr>
          <w:ins w:id="1491" w:author="HP" w:date="2022-08-16T10:41:00Z"/>
          <w:rFonts w:ascii="Arial" w:hAnsi="Arial" w:cs="Arial"/>
          <w:sz w:val="24"/>
          <w:szCs w:val="24"/>
          <w:lang w:val="en-GB"/>
          <w:rPrChange w:id="1492" w:author="HP" w:date="2022-08-16T11:57:00Z">
            <w:rPr>
              <w:ins w:id="1493" w:author="HP" w:date="2022-08-16T10:41:00Z"/>
              <w:rFonts w:ascii="Arial" w:hAnsi="Arial" w:cs="Arial"/>
              <w:sz w:val="28"/>
              <w:szCs w:val="28"/>
              <w:lang w:val="en-GB"/>
            </w:rPr>
          </w:rPrChange>
        </w:rPr>
        <w:pPrChange w:id="1494" w:author="HP" w:date="2022-08-16T10:14:00Z">
          <w:pPr/>
        </w:pPrChange>
      </w:pPr>
      <w:ins w:id="1495" w:author="HP" w:date="2022-08-16T10:42:00Z">
        <w:r w:rsidRPr="00EE73C5">
          <w:rPr>
            <w:rFonts w:ascii="Arial" w:hAnsi="Arial" w:cs="Arial"/>
            <w:sz w:val="24"/>
            <w:szCs w:val="24"/>
            <w:lang w:val="en-GB"/>
            <w:rPrChange w:id="149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Where do people park their cars?</w:t>
        </w:r>
      </w:ins>
    </w:p>
    <w:p w:rsidR="00E66E71" w:rsidRPr="00EE73C5" w:rsidRDefault="00E66E71">
      <w:pPr>
        <w:pStyle w:val="Odsekzoznamu"/>
        <w:numPr>
          <w:ilvl w:val="0"/>
          <w:numId w:val="25"/>
        </w:numPr>
        <w:rPr>
          <w:ins w:id="1497" w:author="HP" w:date="2022-08-16T08:32:00Z"/>
          <w:rFonts w:ascii="Arial" w:hAnsi="Arial" w:cs="Arial"/>
          <w:sz w:val="24"/>
          <w:szCs w:val="24"/>
          <w:lang w:val="en-GB"/>
          <w:rPrChange w:id="1498" w:author="HP" w:date="2022-08-16T11:57:00Z">
            <w:rPr>
              <w:ins w:id="1499" w:author="HP" w:date="2022-08-16T08:32:00Z"/>
              <w:lang w:val="en-GB"/>
            </w:rPr>
          </w:rPrChange>
        </w:rPr>
        <w:pPrChange w:id="1500" w:author="HP" w:date="2022-08-16T10:14:00Z">
          <w:pPr/>
        </w:pPrChange>
      </w:pPr>
      <w:ins w:id="1501" w:author="HP" w:date="2022-08-16T10:42:00Z">
        <w:r w:rsidRPr="00EE73C5">
          <w:rPr>
            <w:rFonts w:ascii="Arial" w:hAnsi="Arial" w:cs="Arial"/>
            <w:sz w:val="24"/>
            <w:szCs w:val="24"/>
            <w:lang w:val="en-GB"/>
            <w:rPrChange w:id="150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Is it easy to get a place to park a car in the town? Why?</w:t>
        </w:r>
      </w:ins>
    </w:p>
    <w:p w:rsidR="006964F9" w:rsidRPr="00EE73C5" w:rsidRDefault="006964F9">
      <w:pPr>
        <w:pStyle w:val="Odsekzoznamu"/>
        <w:numPr>
          <w:ilvl w:val="0"/>
          <w:numId w:val="25"/>
        </w:numPr>
        <w:rPr>
          <w:ins w:id="1503" w:author="HP" w:date="2022-08-16T08:34:00Z"/>
          <w:rFonts w:ascii="Arial" w:hAnsi="Arial" w:cs="Arial"/>
          <w:sz w:val="24"/>
          <w:szCs w:val="24"/>
          <w:lang w:val="en-GB"/>
          <w:rPrChange w:id="1504" w:author="HP" w:date="2022-08-16T11:57:00Z">
            <w:rPr>
              <w:ins w:id="1505" w:author="HP" w:date="2022-08-16T08:34:00Z"/>
              <w:rFonts w:ascii="Arial" w:hAnsi="Arial" w:cs="Arial"/>
              <w:sz w:val="28"/>
              <w:szCs w:val="28"/>
              <w:lang w:val="en-GB"/>
            </w:rPr>
          </w:rPrChange>
        </w:rPr>
        <w:pPrChange w:id="1506" w:author="HP" w:date="2022-08-16T08:29:00Z">
          <w:pPr/>
        </w:pPrChange>
      </w:pPr>
      <w:ins w:id="1507" w:author="HP" w:date="2022-08-16T08:32:00Z">
        <w:r w:rsidRPr="00EE73C5">
          <w:rPr>
            <w:rFonts w:ascii="Arial" w:hAnsi="Arial" w:cs="Arial"/>
            <w:sz w:val="24"/>
            <w:szCs w:val="24"/>
            <w:lang w:val="en-GB"/>
            <w:rPrChange w:id="150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In what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509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locations </w:t>
        </w:r>
        <w:r w:rsidRPr="00EE73C5">
          <w:rPr>
            <w:rFonts w:ascii="Arial" w:hAnsi="Arial" w:cs="Arial"/>
            <w:sz w:val="24"/>
            <w:szCs w:val="24"/>
            <w:lang w:val="en-GB"/>
            <w:rPrChange w:id="151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do people live?</w:t>
        </w:r>
      </w:ins>
      <w:ins w:id="1511" w:author="HP" w:date="2022-08-16T08:33:00Z">
        <w:r w:rsidRPr="00EE73C5">
          <w:rPr>
            <w:rFonts w:ascii="Arial" w:hAnsi="Arial" w:cs="Arial"/>
            <w:sz w:val="24"/>
            <w:szCs w:val="24"/>
            <w:lang w:val="en-GB"/>
            <w:rPrChange w:id="151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</w:t>
        </w:r>
      </w:ins>
    </w:p>
    <w:p w:rsidR="006964F9" w:rsidRPr="00EE73C5" w:rsidRDefault="006964F9">
      <w:pPr>
        <w:pStyle w:val="Odsekzoznamu"/>
        <w:numPr>
          <w:ilvl w:val="0"/>
          <w:numId w:val="25"/>
        </w:numPr>
        <w:rPr>
          <w:ins w:id="1513" w:author="HP" w:date="2022-08-16T10:04:00Z"/>
          <w:rFonts w:ascii="Arial" w:hAnsi="Arial" w:cs="Arial"/>
          <w:sz w:val="24"/>
          <w:szCs w:val="24"/>
          <w:lang w:val="en-GB"/>
          <w:rPrChange w:id="1514" w:author="HP" w:date="2022-08-16T11:57:00Z">
            <w:rPr>
              <w:ins w:id="1515" w:author="HP" w:date="2022-08-16T10:04:00Z"/>
              <w:rFonts w:ascii="Arial" w:hAnsi="Arial" w:cs="Arial"/>
              <w:sz w:val="28"/>
              <w:szCs w:val="28"/>
              <w:lang w:val="en-GB"/>
            </w:rPr>
          </w:rPrChange>
        </w:rPr>
        <w:pPrChange w:id="1516" w:author="HP" w:date="2022-08-16T08:29:00Z">
          <w:pPr/>
        </w:pPrChange>
      </w:pPr>
      <w:ins w:id="1517" w:author="HP" w:date="2022-08-16T08:34:00Z">
        <w:r w:rsidRPr="00EE73C5">
          <w:rPr>
            <w:rFonts w:ascii="Arial" w:hAnsi="Arial" w:cs="Arial"/>
            <w:sz w:val="24"/>
            <w:szCs w:val="24"/>
            <w:lang w:val="en-GB"/>
            <w:rPrChange w:id="151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Compare and contrast living in the city and in the countryside.</w:t>
        </w:r>
      </w:ins>
    </w:p>
    <w:p w:rsidR="00E9608F" w:rsidRPr="00EE73C5" w:rsidRDefault="00E9608F">
      <w:pPr>
        <w:pStyle w:val="Odsekzoznamu"/>
        <w:numPr>
          <w:ilvl w:val="0"/>
          <w:numId w:val="25"/>
        </w:numPr>
        <w:rPr>
          <w:ins w:id="1519" w:author="HP" w:date="2022-08-16T10:07:00Z"/>
          <w:rFonts w:ascii="Arial" w:hAnsi="Arial" w:cs="Arial"/>
          <w:sz w:val="24"/>
          <w:szCs w:val="24"/>
          <w:lang w:val="en-GB"/>
          <w:rPrChange w:id="1520" w:author="HP" w:date="2022-08-16T11:57:00Z">
            <w:rPr>
              <w:ins w:id="1521" w:author="HP" w:date="2022-08-16T10:07:00Z"/>
              <w:rFonts w:ascii="Arial" w:hAnsi="Arial" w:cs="Arial"/>
              <w:sz w:val="28"/>
              <w:szCs w:val="28"/>
              <w:lang w:val="en-GB"/>
            </w:rPr>
          </w:rPrChange>
        </w:rPr>
        <w:pPrChange w:id="1522" w:author="HP" w:date="2022-08-16T08:29:00Z">
          <w:pPr/>
        </w:pPrChange>
      </w:pPr>
      <w:ins w:id="1523" w:author="HP" w:date="2022-08-16T10:04:00Z">
        <w:r w:rsidRPr="00EE73C5">
          <w:rPr>
            <w:rFonts w:ascii="Arial" w:hAnsi="Arial" w:cs="Arial"/>
            <w:sz w:val="24"/>
            <w:szCs w:val="24"/>
            <w:lang w:val="en-GB"/>
            <w:rPrChange w:id="152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is the most prevalent trend in Slovakia - living in cities or in the country?</w:t>
        </w:r>
      </w:ins>
    </w:p>
    <w:p w:rsidR="00E9608F" w:rsidRPr="00EE73C5" w:rsidRDefault="00E9608F">
      <w:pPr>
        <w:pStyle w:val="Odsekzoznamu"/>
        <w:numPr>
          <w:ilvl w:val="0"/>
          <w:numId w:val="25"/>
        </w:numPr>
        <w:rPr>
          <w:ins w:id="1525" w:author="HP" w:date="2022-08-16T10:04:00Z"/>
          <w:rFonts w:ascii="Arial" w:hAnsi="Arial" w:cs="Arial"/>
          <w:sz w:val="24"/>
          <w:szCs w:val="24"/>
          <w:lang w:val="en-GB"/>
          <w:rPrChange w:id="1526" w:author="HP" w:date="2022-08-16T11:57:00Z">
            <w:rPr>
              <w:ins w:id="1527" w:author="HP" w:date="2022-08-16T10:04:00Z"/>
              <w:rFonts w:ascii="Arial" w:hAnsi="Arial" w:cs="Arial"/>
              <w:sz w:val="28"/>
              <w:szCs w:val="28"/>
              <w:lang w:val="en-GB"/>
            </w:rPr>
          </w:rPrChange>
        </w:rPr>
        <w:pPrChange w:id="1528" w:author="HP" w:date="2022-08-16T08:29:00Z">
          <w:pPr/>
        </w:pPrChange>
      </w:pPr>
      <w:ins w:id="1529" w:author="HP" w:date="2022-08-16T10:07:00Z">
        <w:r w:rsidRPr="00EE73C5">
          <w:rPr>
            <w:rFonts w:ascii="Arial" w:hAnsi="Arial" w:cs="Arial"/>
            <w:sz w:val="24"/>
            <w:szCs w:val="24"/>
            <w:lang w:val="en-GB"/>
            <w:rPrChange w:id="153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How was the trend in living in Slovakia 50 years ago?</w:t>
        </w:r>
      </w:ins>
    </w:p>
    <w:p w:rsidR="00E9608F" w:rsidRPr="00EE73C5" w:rsidRDefault="00E9608F">
      <w:pPr>
        <w:pStyle w:val="Odsekzoznamu"/>
        <w:numPr>
          <w:ilvl w:val="0"/>
          <w:numId w:val="25"/>
        </w:numPr>
        <w:rPr>
          <w:ins w:id="1531" w:author="HP" w:date="2022-08-16T10:18:00Z"/>
          <w:rFonts w:ascii="Arial" w:hAnsi="Arial" w:cs="Arial"/>
          <w:sz w:val="24"/>
          <w:szCs w:val="24"/>
          <w:lang w:val="en-GB"/>
          <w:rPrChange w:id="1532" w:author="HP" w:date="2022-08-16T11:57:00Z">
            <w:rPr>
              <w:ins w:id="1533" w:author="HP" w:date="2022-08-16T10:18:00Z"/>
              <w:rFonts w:ascii="Arial" w:hAnsi="Arial" w:cs="Arial"/>
              <w:sz w:val="28"/>
              <w:szCs w:val="28"/>
              <w:lang w:val="en-GB"/>
            </w:rPr>
          </w:rPrChange>
        </w:rPr>
        <w:pPrChange w:id="1534" w:author="HP" w:date="2022-08-16T08:29:00Z">
          <w:pPr/>
        </w:pPrChange>
      </w:pPr>
      <w:ins w:id="1535" w:author="HP" w:date="2022-08-16T10:04:00Z">
        <w:r w:rsidRPr="00EE73C5">
          <w:rPr>
            <w:rFonts w:ascii="Arial" w:hAnsi="Arial" w:cs="Arial"/>
            <w:sz w:val="24"/>
            <w:szCs w:val="24"/>
            <w:lang w:val="en-GB"/>
            <w:rPrChange w:id="1536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Where would you prefer to live</w:t>
        </w:r>
      </w:ins>
      <w:ins w:id="1537" w:author="HP" w:date="2022-08-16T10:05:00Z">
        <w:r w:rsidRPr="00EE73C5">
          <w:rPr>
            <w:rFonts w:ascii="Arial" w:hAnsi="Arial" w:cs="Arial"/>
            <w:sz w:val="24"/>
            <w:szCs w:val="24"/>
            <w:lang w:val="en-GB"/>
            <w:rPrChange w:id="153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- in the city or in the countryside</w:t>
        </w:r>
      </w:ins>
      <w:ins w:id="1539" w:author="HP" w:date="2022-08-16T10:04:00Z">
        <w:r w:rsidRPr="00EE73C5">
          <w:rPr>
            <w:rFonts w:ascii="Arial" w:hAnsi="Arial" w:cs="Arial"/>
            <w:sz w:val="24"/>
            <w:szCs w:val="24"/>
            <w:lang w:val="en-GB"/>
            <w:rPrChange w:id="154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</w:t>
        </w:r>
      </w:ins>
      <w:ins w:id="1541" w:author="HP" w:date="2022-08-16T10:05:00Z">
        <w:r w:rsidRPr="00EE73C5">
          <w:rPr>
            <w:rFonts w:ascii="Arial" w:hAnsi="Arial" w:cs="Arial"/>
            <w:sz w:val="24"/>
            <w:szCs w:val="24"/>
            <w:lang w:val="en-GB"/>
            <w:rPrChange w:id="154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Why?</w:t>
        </w:r>
      </w:ins>
    </w:p>
    <w:p w:rsidR="00E845AC" w:rsidRPr="00EE73C5" w:rsidRDefault="00CC5A7D">
      <w:pPr>
        <w:pStyle w:val="Odsekzoznamu"/>
        <w:numPr>
          <w:ilvl w:val="0"/>
          <w:numId w:val="25"/>
        </w:numPr>
        <w:rPr>
          <w:ins w:id="1543" w:author="HP" w:date="2022-08-16T10:22:00Z"/>
          <w:rFonts w:ascii="Arial" w:hAnsi="Arial" w:cs="Arial"/>
          <w:sz w:val="24"/>
          <w:szCs w:val="24"/>
          <w:lang w:val="en-GB"/>
          <w:rPrChange w:id="1544" w:author="HP" w:date="2022-08-16T11:57:00Z">
            <w:rPr>
              <w:ins w:id="1545" w:author="HP" w:date="2022-08-16T10:22:00Z"/>
              <w:rFonts w:ascii="Arial" w:hAnsi="Arial" w:cs="Arial"/>
              <w:sz w:val="28"/>
              <w:szCs w:val="28"/>
              <w:lang w:val="en-GB"/>
            </w:rPr>
          </w:rPrChange>
        </w:rPr>
        <w:pPrChange w:id="1546" w:author="HP" w:date="2022-08-16T08:29:00Z">
          <w:pPr/>
        </w:pPrChange>
      </w:pPr>
      <w:ins w:id="1547" w:author="HP" w:date="2022-08-16T10:22:00Z">
        <w:r w:rsidRPr="00EE73C5">
          <w:rPr>
            <w:rFonts w:ascii="Arial" w:hAnsi="Arial" w:cs="Arial"/>
            <w:sz w:val="24"/>
            <w:szCs w:val="24"/>
            <w:lang w:val="en-GB"/>
            <w:rPrChange w:id="154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How is the location where you live like?</w:t>
        </w:r>
      </w:ins>
    </w:p>
    <w:p w:rsidR="00CC5A7D" w:rsidRPr="00EE73C5" w:rsidRDefault="00CC5A7D">
      <w:pPr>
        <w:pStyle w:val="Odsekzoznamu"/>
        <w:numPr>
          <w:ilvl w:val="0"/>
          <w:numId w:val="25"/>
        </w:numPr>
        <w:rPr>
          <w:ins w:id="1549" w:author="HP" w:date="2022-08-16T10:22:00Z"/>
          <w:rFonts w:ascii="Arial" w:hAnsi="Arial" w:cs="Arial"/>
          <w:sz w:val="24"/>
          <w:szCs w:val="24"/>
          <w:lang w:val="en-GB"/>
          <w:rPrChange w:id="1550" w:author="HP" w:date="2022-08-16T11:57:00Z">
            <w:rPr>
              <w:ins w:id="1551" w:author="HP" w:date="2022-08-16T10:22:00Z"/>
              <w:rFonts w:ascii="Arial" w:hAnsi="Arial" w:cs="Arial"/>
              <w:sz w:val="28"/>
              <w:szCs w:val="28"/>
              <w:lang w:val="en-GB"/>
            </w:rPr>
          </w:rPrChange>
        </w:rPr>
        <w:pPrChange w:id="1552" w:author="HP" w:date="2022-08-16T08:29:00Z">
          <w:pPr/>
        </w:pPrChange>
      </w:pPr>
      <w:ins w:id="1553" w:author="HP" w:date="2022-08-16T10:22:00Z">
        <w:r w:rsidRPr="00EE73C5">
          <w:rPr>
            <w:rFonts w:ascii="Arial" w:hAnsi="Arial" w:cs="Arial"/>
            <w:sz w:val="24"/>
            <w:szCs w:val="24"/>
            <w:lang w:val="en-GB"/>
            <w:rPrChange w:id="1554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possibilities gives you the town/village where you live?</w:t>
        </w:r>
      </w:ins>
    </w:p>
    <w:p w:rsidR="00CC5A7D" w:rsidRPr="00EE73C5" w:rsidRDefault="00CC5A7D">
      <w:pPr>
        <w:pStyle w:val="Odsekzoznamu"/>
        <w:numPr>
          <w:ilvl w:val="0"/>
          <w:numId w:val="25"/>
        </w:numPr>
        <w:rPr>
          <w:ins w:id="1555" w:author="HP" w:date="2022-08-16T10:24:00Z"/>
          <w:rFonts w:ascii="Arial" w:hAnsi="Arial" w:cs="Arial"/>
          <w:sz w:val="24"/>
          <w:szCs w:val="24"/>
          <w:lang w:val="en-GB"/>
          <w:rPrChange w:id="1556" w:author="HP" w:date="2022-08-16T11:57:00Z">
            <w:rPr>
              <w:ins w:id="1557" w:author="HP" w:date="2022-08-16T10:24:00Z"/>
              <w:rFonts w:ascii="Arial" w:hAnsi="Arial" w:cs="Arial"/>
              <w:sz w:val="28"/>
              <w:szCs w:val="28"/>
              <w:lang w:val="en-GB"/>
            </w:rPr>
          </w:rPrChange>
        </w:rPr>
        <w:pPrChange w:id="1558" w:author="HP" w:date="2022-08-16T08:29:00Z">
          <w:pPr/>
        </w:pPrChange>
      </w:pPr>
      <w:ins w:id="1559" w:author="HP" w:date="2022-08-16T10:23:00Z">
        <w:r w:rsidRPr="00EE73C5">
          <w:rPr>
            <w:rFonts w:ascii="Arial" w:hAnsi="Arial" w:cs="Arial"/>
            <w:sz w:val="24"/>
            <w:szCs w:val="24"/>
            <w:lang w:val="en-GB"/>
            <w:rPrChange w:id="1560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Would you like to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56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move</w:t>
        </w:r>
        <w:r w:rsidRPr="00EE73C5">
          <w:rPr>
            <w:rFonts w:ascii="Arial" w:hAnsi="Arial" w:cs="Arial"/>
            <w:sz w:val="24"/>
            <w:szCs w:val="24"/>
            <w:lang w:val="en-GB"/>
            <w:rPrChange w:id="1562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</w:t>
        </w:r>
      </w:ins>
    </w:p>
    <w:p w:rsidR="00CC5A7D" w:rsidRPr="00EE73C5" w:rsidRDefault="00CC5A7D">
      <w:pPr>
        <w:pStyle w:val="Odsekzoznamu"/>
        <w:numPr>
          <w:ilvl w:val="0"/>
          <w:numId w:val="25"/>
        </w:numPr>
        <w:rPr>
          <w:ins w:id="1563" w:author="HP" w:date="2022-08-16T10:23:00Z"/>
          <w:rFonts w:ascii="Arial" w:hAnsi="Arial" w:cs="Arial"/>
          <w:sz w:val="24"/>
          <w:szCs w:val="24"/>
          <w:lang w:val="en-GB"/>
          <w:rPrChange w:id="1564" w:author="HP" w:date="2022-08-16T11:57:00Z">
            <w:rPr>
              <w:ins w:id="1565" w:author="HP" w:date="2022-08-16T10:23:00Z"/>
              <w:rFonts w:ascii="Arial" w:hAnsi="Arial" w:cs="Arial"/>
              <w:sz w:val="28"/>
              <w:szCs w:val="28"/>
              <w:lang w:val="en-GB"/>
            </w:rPr>
          </w:rPrChange>
        </w:rPr>
        <w:pPrChange w:id="1566" w:author="HP" w:date="2022-08-16T08:29:00Z">
          <w:pPr/>
        </w:pPrChange>
      </w:pPr>
      <w:ins w:id="1567" w:author="HP" w:date="2022-08-16T10:24:00Z">
        <w:r w:rsidRPr="00EE73C5">
          <w:rPr>
            <w:rFonts w:ascii="Arial" w:hAnsi="Arial" w:cs="Arial"/>
            <w:sz w:val="24"/>
            <w:szCs w:val="24"/>
            <w:lang w:val="en-GB"/>
            <w:rPrChange w:id="156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Have you moved already?</w:t>
        </w:r>
      </w:ins>
    </w:p>
    <w:p w:rsidR="00CC5A7D" w:rsidRPr="00EE73C5" w:rsidRDefault="00CC5A7D" w:rsidP="00CC5A7D">
      <w:pPr>
        <w:pStyle w:val="Odsekzoznamu"/>
        <w:numPr>
          <w:ilvl w:val="0"/>
          <w:numId w:val="25"/>
        </w:numPr>
        <w:rPr>
          <w:ins w:id="1569" w:author="HP" w:date="2022-08-16T10:23:00Z"/>
          <w:rFonts w:ascii="Arial" w:hAnsi="Arial" w:cs="Arial"/>
          <w:sz w:val="24"/>
          <w:szCs w:val="24"/>
          <w:lang w:val="en-GB"/>
          <w:rPrChange w:id="1570" w:author="HP" w:date="2022-08-16T11:57:00Z">
            <w:rPr>
              <w:ins w:id="1571" w:author="HP" w:date="2022-08-16T10:23:00Z"/>
              <w:rFonts w:ascii="Arial" w:hAnsi="Arial" w:cs="Arial"/>
              <w:sz w:val="28"/>
              <w:szCs w:val="28"/>
              <w:lang w:val="en-GB"/>
            </w:rPr>
          </w:rPrChange>
        </w:rPr>
      </w:pPr>
      <w:ins w:id="1572" w:author="HP" w:date="2022-08-16T10:23:00Z">
        <w:r w:rsidRPr="00EE73C5">
          <w:rPr>
            <w:rFonts w:ascii="Arial" w:hAnsi="Arial" w:cs="Arial"/>
            <w:sz w:val="24"/>
            <w:szCs w:val="24"/>
            <w:lang w:val="en-GB"/>
            <w:rPrChange w:id="157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Is it common for people in Slovakia to move many times in their lives? Why? Why not? </w:t>
        </w:r>
      </w:ins>
    </w:p>
    <w:p w:rsidR="00974306" w:rsidRPr="00EE73C5" w:rsidDel="006964F9" w:rsidRDefault="00974306">
      <w:pPr>
        <w:pStyle w:val="Odsekzoznamu"/>
        <w:numPr>
          <w:ilvl w:val="0"/>
          <w:numId w:val="25"/>
        </w:numPr>
        <w:rPr>
          <w:del w:id="1574" w:author="HP" w:date="2022-08-16T08:32:00Z"/>
          <w:rFonts w:ascii="Arial" w:hAnsi="Arial" w:cs="Arial"/>
          <w:sz w:val="24"/>
          <w:szCs w:val="24"/>
          <w:lang w:val="en-GB"/>
          <w:rPrChange w:id="1575" w:author="HP" w:date="2022-08-16T11:57:00Z">
            <w:rPr>
              <w:del w:id="1576" w:author="HP" w:date="2022-08-16T08:32:00Z"/>
              <w:lang w:val="en-GB"/>
            </w:rPr>
          </w:rPrChange>
        </w:rPr>
        <w:pPrChange w:id="1577" w:author="HP" w:date="2022-08-16T08:34:00Z">
          <w:pPr/>
        </w:pPrChange>
      </w:pPr>
      <w:del w:id="1578" w:author="HP" w:date="2022-08-16T08:29:00Z">
        <w:r w:rsidRPr="00EE73C5" w:rsidDel="002D53D0">
          <w:rPr>
            <w:rFonts w:ascii="Arial" w:hAnsi="Arial" w:cs="Arial"/>
            <w:sz w:val="24"/>
            <w:szCs w:val="24"/>
            <w:lang w:val="en-GB"/>
            <w:rPrChange w:id="1579" w:author="HP" w:date="2022-08-16T11:57:00Z">
              <w:rPr>
                <w:lang w:val="en-GB"/>
              </w:rPr>
            </w:rPrChange>
          </w:rPr>
          <w:delText>1.</w:delText>
        </w:r>
      </w:del>
      <w:del w:id="1580" w:author="HP" w:date="2022-08-16T08:32:00Z">
        <w:r w:rsidRPr="00EE73C5" w:rsidDel="006964F9">
          <w:rPr>
            <w:rFonts w:ascii="Arial" w:hAnsi="Arial" w:cs="Arial"/>
            <w:sz w:val="24"/>
            <w:szCs w:val="24"/>
            <w:lang w:val="en-GB"/>
            <w:rPrChange w:id="1581" w:author="HP" w:date="2022-08-16T11:57:00Z">
              <w:rPr>
                <w:lang w:val="en-GB"/>
              </w:rPr>
            </w:rPrChange>
          </w:rPr>
          <w:delText>Whatmakes your house a cosy place?</w:delText>
        </w:r>
      </w:del>
    </w:p>
    <w:p w:rsidR="00E9608F" w:rsidRPr="00EE73C5" w:rsidRDefault="00974306">
      <w:pPr>
        <w:pStyle w:val="Odsekzoznamu"/>
        <w:numPr>
          <w:ilvl w:val="0"/>
          <w:numId w:val="25"/>
        </w:numPr>
        <w:rPr>
          <w:ins w:id="1582" w:author="HP" w:date="2022-08-16T10:05:00Z"/>
          <w:rFonts w:ascii="Arial" w:hAnsi="Arial" w:cs="Arial"/>
          <w:sz w:val="24"/>
          <w:szCs w:val="24"/>
          <w:lang w:val="en-GB"/>
          <w:rPrChange w:id="1583" w:author="HP" w:date="2022-08-16T11:57:00Z">
            <w:rPr>
              <w:ins w:id="1584" w:author="HP" w:date="2022-08-16T10:05:00Z"/>
              <w:rFonts w:ascii="Arial" w:hAnsi="Arial" w:cs="Arial"/>
              <w:sz w:val="28"/>
              <w:szCs w:val="28"/>
              <w:lang w:val="en-GB"/>
            </w:rPr>
          </w:rPrChange>
        </w:rPr>
        <w:pPrChange w:id="1585" w:author="HP" w:date="2022-08-16T08:29:00Z">
          <w:pPr/>
        </w:pPrChange>
      </w:pPr>
      <w:del w:id="1586" w:author="HP" w:date="2022-08-16T08:29:00Z">
        <w:r w:rsidRPr="00EE73C5" w:rsidDel="002D53D0">
          <w:rPr>
            <w:rFonts w:ascii="Arial" w:hAnsi="Arial" w:cs="Arial"/>
            <w:sz w:val="24"/>
            <w:szCs w:val="24"/>
            <w:lang w:val="en-GB"/>
            <w:rPrChange w:id="1587" w:author="HP" w:date="2022-08-16T11:57:00Z">
              <w:rPr>
                <w:lang w:val="en-GB"/>
              </w:rPr>
            </w:rPrChange>
          </w:rPr>
          <w:delText>2.</w:delText>
        </w:r>
      </w:del>
      <w:del w:id="1588" w:author="HP" w:date="2022-08-16T08:34:00Z">
        <w:r w:rsidRPr="00EE73C5" w:rsidDel="006964F9">
          <w:rPr>
            <w:rFonts w:ascii="Arial" w:hAnsi="Arial" w:cs="Arial"/>
            <w:sz w:val="24"/>
            <w:szCs w:val="24"/>
            <w:lang w:val="en-GB"/>
            <w:rPrChange w:id="1589" w:author="HP" w:date="2022-08-16T11:57:00Z">
              <w:rPr>
                <w:lang w:val="en-GB"/>
              </w:rPr>
            </w:rPrChange>
          </w:rPr>
          <w:delText xml:space="preserve">Compare </w:delText>
        </w:r>
      </w:del>
      <w:del w:id="1590" w:author="HP" w:date="2022-08-16T08:35:00Z">
        <w:r w:rsidRPr="00EE73C5" w:rsidDel="006964F9">
          <w:rPr>
            <w:rFonts w:ascii="Arial" w:hAnsi="Arial" w:cs="Arial"/>
            <w:sz w:val="24"/>
            <w:szCs w:val="24"/>
            <w:lang w:val="en-GB"/>
            <w:rPrChange w:id="1591" w:author="HP" w:date="2022-08-16T11:57:00Z">
              <w:rPr>
                <w:lang w:val="en-GB"/>
              </w:rPr>
            </w:rPrChange>
          </w:rPr>
          <w:delText xml:space="preserve">and contrast living in the city and in the countryside. </w:delText>
        </w:r>
      </w:del>
      <w:del w:id="1592" w:author="HP" w:date="2022-08-16T08:26:00Z">
        <w:r w:rsidRPr="00EE73C5" w:rsidDel="002D53D0">
          <w:rPr>
            <w:rFonts w:ascii="Arial" w:hAnsi="Arial" w:cs="Arial"/>
            <w:sz w:val="24"/>
            <w:szCs w:val="24"/>
            <w:lang w:val="en-GB"/>
            <w:rPrChange w:id="1593" w:author="HP" w:date="2022-08-16T11:57:00Z">
              <w:rPr>
                <w:lang w:val="en-GB"/>
              </w:rPr>
            </w:rPrChange>
          </w:rPr>
          <w:delText xml:space="preserve">Consider all the pros and cons of both types of environment. </w:delText>
        </w:r>
      </w:del>
      <w:r w:rsidRPr="00EE73C5">
        <w:rPr>
          <w:rFonts w:ascii="Arial" w:hAnsi="Arial" w:cs="Arial"/>
          <w:sz w:val="24"/>
          <w:szCs w:val="24"/>
          <w:lang w:val="en-GB"/>
          <w:rPrChange w:id="1594" w:author="HP" w:date="2022-08-16T11:57:00Z">
            <w:rPr>
              <w:lang w:val="en-GB"/>
            </w:rPr>
          </w:rPrChange>
        </w:rPr>
        <w:t>Where would</w:t>
      </w:r>
      <w:ins w:id="1595" w:author="HP" w:date="2022-08-16T08:26:00Z">
        <w:r w:rsidR="002D53D0" w:rsidRPr="00EE73C5">
          <w:rPr>
            <w:rFonts w:ascii="Arial" w:hAnsi="Arial" w:cs="Arial"/>
            <w:sz w:val="24"/>
            <w:szCs w:val="24"/>
            <w:lang w:val="en-GB"/>
            <w:rPrChange w:id="1596" w:author="HP" w:date="2022-08-16T11:57:00Z">
              <w:rPr>
                <w:lang w:val="en-GB"/>
              </w:rPr>
            </w:rPrChange>
          </w:rPr>
          <w:t xml:space="preserve"> </w:t>
        </w:r>
      </w:ins>
      <w:r w:rsidRPr="00EE73C5">
        <w:rPr>
          <w:rFonts w:ascii="Arial" w:hAnsi="Arial" w:cs="Arial"/>
          <w:sz w:val="24"/>
          <w:szCs w:val="24"/>
          <w:lang w:val="en-GB"/>
          <w:rPrChange w:id="1597" w:author="HP" w:date="2022-08-16T11:57:00Z">
            <w:rPr>
              <w:lang w:val="en-GB"/>
            </w:rPr>
          </w:rPrChange>
        </w:rPr>
        <w:t xml:space="preserve">you like to </w:t>
      </w:r>
      <w:r w:rsidRPr="00EE73C5">
        <w:rPr>
          <w:rFonts w:ascii="Arial" w:hAnsi="Arial" w:cs="Arial"/>
          <w:b/>
          <w:sz w:val="24"/>
          <w:szCs w:val="24"/>
          <w:lang w:val="en-GB"/>
          <w:rPrChange w:id="1598" w:author="HP" w:date="2022-08-16T11:57:00Z">
            <w:rPr>
              <w:lang w:val="en-GB"/>
            </w:rPr>
          </w:rPrChange>
        </w:rPr>
        <w:t>live in the future</w:t>
      </w:r>
      <w:r w:rsidRPr="00EE73C5">
        <w:rPr>
          <w:rFonts w:ascii="Arial" w:hAnsi="Arial" w:cs="Arial"/>
          <w:sz w:val="24"/>
          <w:szCs w:val="24"/>
          <w:lang w:val="en-GB"/>
          <w:rPrChange w:id="1599" w:author="HP" w:date="2022-08-16T11:57:00Z">
            <w:rPr>
              <w:lang w:val="en-GB"/>
            </w:rPr>
          </w:rPrChange>
        </w:rPr>
        <w:t>?</w:t>
      </w:r>
      <w:ins w:id="1600" w:author="HP" w:date="2022-08-16T08:26:00Z">
        <w:r w:rsidR="002D53D0" w:rsidRPr="00EE73C5">
          <w:rPr>
            <w:rFonts w:ascii="Arial" w:hAnsi="Arial" w:cs="Arial"/>
            <w:sz w:val="24"/>
            <w:szCs w:val="24"/>
            <w:lang w:val="en-GB"/>
            <w:rPrChange w:id="1601" w:author="HP" w:date="2022-08-16T11:57:00Z">
              <w:rPr>
                <w:lang w:val="en-GB"/>
              </w:rPr>
            </w:rPrChange>
          </w:rPr>
          <w:t xml:space="preserve"> </w:t>
        </w:r>
      </w:ins>
    </w:p>
    <w:p w:rsidR="00E9608F" w:rsidRPr="00EE73C5" w:rsidRDefault="00E9608F">
      <w:pPr>
        <w:pStyle w:val="Odsekzoznamu"/>
        <w:numPr>
          <w:ilvl w:val="0"/>
          <w:numId w:val="25"/>
        </w:numPr>
        <w:rPr>
          <w:ins w:id="1602" w:author="HP" w:date="2022-08-16T10:48:00Z"/>
          <w:rFonts w:ascii="Arial" w:hAnsi="Arial" w:cs="Arial"/>
          <w:sz w:val="24"/>
          <w:szCs w:val="24"/>
          <w:lang w:val="en-GB"/>
          <w:rPrChange w:id="1603" w:author="HP" w:date="2022-08-16T11:57:00Z">
            <w:rPr>
              <w:ins w:id="1604" w:author="HP" w:date="2022-08-16T10:48:00Z"/>
              <w:rFonts w:ascii="Arial" w:hAnsi="Arial" w:cs="Arial"/>
              <w:sz w:val="28"/>
              <w:szCs w:val="28"/>
              <w:lang w:val="en-GB"/>
            </w:rPr>
          </w:rPrChange>
        </w:rPr>
        <w:pPrChange w:id="1605" w:author="HP" w:date="2022-08-16T08:29:00Z">
          <w:pPr/>
        </w:pPrChange>
      </w:pPr>
      <w:ins w:id="1606" w:author="HP" w:date="2022-08-16T10:05:00Z">
        <w:r w:rsidRPr="00EE73C5">
          <w:rPr>
            <w:rFonts w:ascii="Arial" w:hAnsi="Arial" w:cs="Arial"/>
            <w:sz w:val="24"/>
            <w:szCs w:val="24"/>
            <w:lang w:val="en-GB"/>
            <w:rPrChange w:id="1607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is your idea of the ideal place to live?</w:t>
        </w:r>
      </w:ins>
    </w:p>
    <w:p w:rsidR="005C31E8" w:rsidRPr="00EE73C5" w:rsidRDefault="005C31E8">
      <w:pPr>
        <w:pStyle w:val="Odsekzoznamu"/>
        <w:numPr>
          <w:ilvl w:val="0"/>
          <w:numId w:val="25"/>
        </w:numPr>
        <w:rPr>
          <w:ins w:id="1608" w:author="HP" w:date="2022-08-16T10:48:00Z"/>
          <w:rFonts w:ascii="Arial" w:hAnsi="Arial" w:cs="Arial"/>
          <w:sz w:val="24"/>
          <w:szCs w:val="24"/>
          <w:lang w:val="en-GB"/>
          <w:rPrChange w:id="1609" w:author="HP" w:date="2022-08-16T11:57:00Z">
            <w:rPr>
              <w:ins w:id="1610" w:author="HP" w:date="2022-08-16T10:48:00Z"/>
              <w:rFonts w:ascii="Arial" w:hAnsi="Arial" w:cs="Arial"/>
              <w:sz w:val="28"/>
              <w:szCs w:val="28"/>
              <w:lang w:val="en-GB"/>
            </w:rPr>
          </w:rPrChange>
        </w:rPr>
        <w:pPrChange w:id="1611" w:author="HP" w:date="2022-08-16T08:29:00Z">
          <w:pPr/>
        </w:pPrChange>
      </w:pPr>
      <w:ins w:id="1612" w:author="HP" w:date="2022-08-16T10:48:00Z">
        <w:r w:rsidRPr="00EE73C5">
          <w:rPr>
            <w:rFonts w:ascii="Arial" w:hAnsi="Arial" w:cs="Arial"/>
            <w:sz w:val="24"/>
            <w:szCs w:val="24"/>
            <w:lang w:val="en-GB"/>
            <w:rPrChange w:id="1613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Would you like to live abroad? Why?</w:t>
        </w:r>
      </w:ins>
    </w:p>
    <w:p w:rsidR="005C31E8" w:rsidRPr="00EE73C5" w:rsidRDefault="005C31E8">
      <w:pPr>
        <w:pStyle w:val="Odsekzoznamu"/>
        <w:numPr>
          <w:ilvl w:val="0"/>
          <w:numId w:val="25"/>
        </w:numPr>
        <w:rPr>
          <w:ins w:id="1614" w:author="HP" w:date="2022-08-16T10:05:00Z"/>
          <w:rFonts w:ascii="Arial" w:hAnsi="Arial" w:cs="Arial"/>
          <w:sz w:val="24"/>
          <w:szCs w:val="24"/>
          <w:lang w:val="en-GB"/>
          <w:rPrChange w:id="1615" w:author="HP" w:date="2022-08-16T11:57:00Z">
            <w:rPr>
              <w:ins w:id="1616" w:author="HP" w:date="2022-08-16T10:05:00Z"/>
              <w:rFonts w:ascii="Arial" w:hAnsi="Arial" w:cs="Arial"/>
              <w:sz w:val="28"/>
              <w:szCs w:val="28"/>
              <w:lang w:val="en-GB"/>
            </w:rPr>
          </w:rPrChange>
        </w:rPr>
        <w:pPrChange w:id="1617" w:author="HP" w:date="2022-08-16T08:29:00Z">
          <w:pPr/>
        </w:pPrChange>
      </w:pPr>
      <w:ins w:id="1618" w:author="HP" w:date="2022-08-16T10:49:00Z">
        <w:r w:rsidRPr="00EE73C5">
          <w:rPr>
            <w:rFonts w:ascii="Arial" w:hAnsi="Arial" w:cs="Arial"/>
            <w:sz w:val="24"/>
            <w:szCs w:val="24"/>
            <w:lang w:val="en-GB"/>
            <w:rPrChange w:id="1619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lastRenderedPageBreak/>
          <w:t>What is your opinion on the proverb: “East, west, home is the best”?</w:t>
        </w:r>
      </w:ins>
      <w:ins w:id="1620" w:author="HP" w:date="2022-08-16T10:48:00Z">
        <w:r w:rsidRPr="00EE73C5">
          <w:rPr>
            <w:rFonts w:ascii="Arial" w:hAnsi="Arial" w:cs="Arial"/>
            <w:sz w:val="24"/>
            <w:szCs w:val="24"/>
            <w:lang w:val="en-GB"/>
            <w:rPrChange w:id="162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</w:t>
        </w:r>
      </w:ins>
    </w:p>
    <w:p w:rsidR="002D53D0" w:rsidRPr="00EE73C5" w:rsidRDefault="00974306">
      <w:pPr>
        <w:pStyle w:val="Odsekzoznamu"/>
        <w:numPr>
          <w:ilvl w:val="0"/>
          <w:numId w:val="25"/>
        </w:numPr>
        <w:rPr>
          <w:ins w:id="1622" w:author="HP" w:date="2022-08-16T10:09:00Z"/>
          <w:rFonts w:ascii="Arial" w:hAnsi="Arial" w:cs="Arial"/>
          <w:sz w:val="24"/>
          <w:szCs w:val="24"/>
          <w:lang w:val="en-GB"/>
          <w:rPrChange w:id="1623" w:author="HP" w:date="2022-08-16T11:57:00Z">
            <w:rPr>
              <w:ins w:id="1624" w:author="HP" w:date="2022-08-16T10:09:00Z"/>
              <w:rFonts w:ascii="Arial" w:hAnsi="Arial" w:cs="Arial"/>
              <w:sz w:val="28"/>
              <w:szCs w:val="28"/>
              <w:lang w:val="en-GB"/>
            </w:rPr>
          </w:rPrChange>
        </w:rPr>
        <w:pPrChange w:id="1625" w:author="HP" w:date="2022-08-16T08:29:00Z">
          <w:pPr/>
        </w:pPrChange>
      </w:pPr>
      <w:del w:id="1626" w:author="HP" w:date="2022-08-16T08:29:00Z">
        <w:r w:rsidRPr="00EE73C5" w:rsidDel="002D53D0">
          <w:rPr>
            <w:rFonts w:ascii="Arial" w:hAnsi="Arial" w:cs="Arial"/>
            <w:sz w:val="24"/>
            <w:szCs w:val="24"/>
            <w:lang w:val="en-GB"/>
            <w:rPrChange w:id="1627" w:author="HP" w:date="2022-08-16T11:57:00Z">
              <w:rPr>
                <w:lang w:val="en-GB"/>
              </w:rPr>
            </w:rPrChange>
          </w:rPr>
          <w:delText>3.</w:delText>
        </w:r>
      </w:del>
      <w:del w:id="1628" w:author="HP" w:date="2022-08-16T10:17:00Z">
        <w:r w:rsidRPr="00EE73C5" w:rsidDel="00E845AC">
          <w:rPr>
            <w:rFonts w:ascii="Arial" w:hAnsi="Arial" w:cs="Arial"/>
            <w:sz w:val="24"/>
            <w:szCs w:val="24"/>
            <w:lang w:val="en-GB"/>
            <w:rPrChange w:id="1629" w:author="HP" w:date="2022-08-16T11:57:00Z">
              <w:rPr>
                <w:lang w:val="en-GB"/>
              </w:rPr>
            </w:rPrChange>
          </w:rPr>
          <w:delText xml:space="preserve">How would you describe </w:delText>
        </w:r>
        <w:r w:rsidRPr="00EE73C5" w:rsidDel="00E845AC">
          <w:rPr>
            <w:rFonts w:ascii="Arial" w:hAnsi="Arial" w:cs="Arial"/>
            <w:b/>
            <w:sz w:val="24"/>
            <w:szCs w:val="24"/>
            <w:lang w:val="en-GB"/>
            <w:rPrChange w:id="1630" w:author="HP" w:date="2022-08-16T11:57:00Z">
              <w:rPr>
                <w:lang w:val="en-GB"/>
              </w:rPr>
            </w:rPrChange>
          </w:rPr>
          <w:delText>typical housing in Slovakia</w:delText>
        </w:r>
        <w:r w:rsidRPr="00EE73C5" w:rsidDel="00E845AC">
          <w:rPr>
            <w:rFonts w:ascii="Arial" w:hAnsi="Arial" w:cs="Arial"/>
            <w:sz w:val="24"/>
            <w:szCs w:val="24"/>
            <w:lang w:val="en-GB"/>
            <w:rPrChange w:id="1631" w:author="HP" w:date="2022-08-16T11:57:00Z">
              <w:rPr>
                <w:lang w:val="en-GB"/>
              </w:rPr>
            </w:rPrChange>
          </w:rPr>
          <w:delText xml:space="preserve">? </w:delText>
        </w:r>
      </w:del>
      <w:del w:id="1632" w:author="HP" w:date="2022-08-16T08:29:00Z">
        <w:r w:rsidRPr="00EE73C5" w:rsidDel="002D53D0">
          <w:rPr>
            <w:rFonts w:ascii="Arial" w:hAnsi="Arial" w:cs="Arial"/>
            <w:sz w:val="24"/>
            <w:szCs w:val="24"/>
            <w:lang w:val="en-GB"/>
            <w:rPrChange w:id="1633" w:author="HP" w:date="2022-08-16T11:57:00Z">
              <w:rPr>
                <w:lang w:val="en-GB"/>
              </w:rPr>
            </w:rPrChange>
          </w:rPr>
          <w:delText>4.</w:delText>
        </w:r>
      </w:del>
      <w:r w:rsidRPr="00EE73C5">
        <w:rPr>
          <w:rFonts w:ascii="Arial" w:hAnsi="Arial" w:cs="Arial"/>
          <w:sz w:val="24"/>
          <w:szCs w:val="24"/>
          <w:lang w:val="en-GB"/>
          <w:rPrChange w:id="1634" w:author="HP" w:date="2022-08-16T11:57:00Z">
            <w:rPr>
              <w:lang w:val="en-GB"/>
            </w:rPr>
          </w:rPrChange>
        </w:rPr>
        <w:t xml:space="preserve">Why is it complicated to </w:t>
      </w:r>
      <w:r w:rsidRPr="00EE73C5">
        <w:rPr>
          <w:rFonts w:ascii="Arial" w:hAnsi="Arial" w:cs="Arial"/>
          <w:b/>
          <w:sz w:val="24"/>
          <w:szCs w:val="24"/>
          <w:lang w:val="en-GB"/>
          <w:rPrChange w:id="1635" w:author="HP" w:date="2022-08-16T11:57:00Z">
            <w:rPr>
              <w:lang w:val="en-GB"/>
            </w:rPr>
          </w:rPrChange>
        </w:rPr>
        <w:t>buy a</w:t>
      </w:r>
      <w:ins w:id="1636" w:author="HP" w:date="2022-08-16T08:26:00Z">
        <w:r w:rsidR="002D53D0" w:rsidRPr="00EE73C5">
          <w:rPr>
            <w:rFonts w:ascii="Arial" w:hAnsi="Arial" w:cs="Arial"/>
            <w:b/>
            <w:sz w:val="24"/>
            <w:szCs w:val="24"/>
            <w:lang w:val="en-GB"/>
            <w:rPrChange w:id="1637" w:author="HP" w:date="2022-08-16T11:57:00Z">
              <w:rPr>
                <w:lang w:val="en-GB"/>
              </w:rPr>
            </w:rPrChange>
          </w:rPr>
          <w:t xml:space="preserve"> </w:t>
        </w:r>
      </w:ins>
      <w:r w:rsidRPr="00EE73C5">
        <w:rPr>
          <w:rFonts w:ascii="Arial" w:hAnsi="Arial" w:cs="Arial"/>
          <w:b/>
          <w:sz w:val="24"/>
          <w:szCs w:val="24"/>
          <w:lang w:val="en-GB"/>
          <w:rPrChange w:id="1638" w:author="HP" w:date="2022-08-16T11:57:00Z">
            <w:rPr>
              <w:lang w:val="en-GB"/>
            </w:rPr>
          </w:rPrChange>
        </w:rPr>
        <w:t>house / a</w:t>
      </w:r>
      <w:ins w:id="1639" w:author="HP" w:date="2022-08-16T08:26:00Z">
        <w:r w:rsidR="002D53D0" w:rsidRPr="00EE73C5">
          <w:rPr>
            <w:rFonts w:ascii="Arial" w:hAnsi="Arial" w:cs="Arial"/>
            <w:b/>
            <w:sz w:val="24"/>
            <w:szCs w:val="24"/>
            <w:lang w:val="en-GB"/>
            <w:rPrChange w:id="1640" w:author="HP" w:date="2022-08-16T11:57:00Z">
              <w:rPr>
                <w:lang w:val="en-GB"/>
              </w:rPr>
            </w:rPrChange>
          </w:rPr>
          <w:t xml:space="preserve"> </w:t>
        </w:r>
      </w:ins>
      <w:r w:rsidRPr="00EE73C5">
        <w:rPr>
          <w:rFonts w:ascii="Arial" w:hAnsi="Arial" w:cs="Arial"/>
          <w:b/>
          <w:sz w:val="24"/>
          <w:szCs w:val="24"/>
          <w:lang w:val="en-GB"/>
          <w:rPrChange w:id="1641" w:author="HP" w:date="2022-08-16T11:57:00Z">
            <w:rPr>
              <w:lang w:val="en-GB"/>
            </w:rPr>
          </w:rPrChange>
        </w:rPr>
        <w:t xml:space="preserve">flat </w:t>
      </w:r>
      <w:r w:rsidRPr="00EE73C5">
        <w:rPr>
          <w:rFonts w:ascii="Arial" w:hAnsi="Arial" w:cs="Arial"/>
          <w:sz w:val="24"/>
          <w:szCs w:val="24"/>
          <w:lang w:val="en-GB"/>
          <w:rPrChange w:id="1642" w:author="HP" w:date="2022-08-16T11:57:00Z">
            <w:rPr>
              <w:lang w:val="en-GB"/>
            </w:rPr>
          </w:rPrChange>
        </w:rPr>
        <w:t xml:space="preserve">nowadays? </w:t>
      </w:r>
    </w:p>
    <w:p w:rsidR="00E9608F" w:rsidRPr="00EE73C5" w:rsidRDefault="00E9608F">
      <w:pPr>
        <w:pStyle w:val="Odsekzoznamu"/>
        <w:numPr>
          <w:ilvl w:val="0"/>
          <w:numId w:val="25"/>
        </w:numPr>
        <w:rPr>
          <w:ins w:id="1643" w:author="HP" w:date="2022-08-16T08:26:00Z"/>
          <w:rFonts w:ascii="Arial" w:hAnsi="Arial" w:cs="Arial"/>
          <w:sz w:val="24"/>
          <w:szCs w:val="24"/>
          <w:lang w:val="en-GB"/>
          <w:rPrChange w:id="1644" w:author="HP" w:date="2022-08-16T11:57:00Z">
            <w:rPr>
              <w:ins w:id="1645" w:author="HP" w:date="2022-08-16T08:26:00Z"/>
              <w:lang w:val="en-GB"/>
            </w:rPr>
          </w:rPrChange>
        </w:rPr>
        <w:pPrChange w:id="1646" w:author="HP" w:date="2022-08-16T08:29:00Z">
          <w:pPr/>
        </w:pPrChange>
      </w:pPr>
      <w:ins w:id="1647" w:author="HP" w:date="2022-08-16T10:09:00Z">
        <w:r w:rsidRPr="00EE73C5">
          <w:rPr>
            <w:rFonts w:ascii="Arial" w:hAnsi="Arial" w:cs="Arial"/>
            <w:sz w:val="24"/>
            <w:szCs w:val="24"/>
            <w:lang w:val="en-GB"/>
            <w:rPrChange w:id="1648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options do people hav</w:t>
        </w:r>
        <w:r w:rsidR="005C31E8" w:rsidRPr="00EE73C5">
          <w:rPr>
            <w:rFonts w:ascii="Arial" w:hAnsi="Arial" w:cs="Arial"/>
            <w:sz w:val="24"/>
            <w:szCs w:val="24"/>
            <w:lang w:val="en-GB"/>
            <w:rPrChange w:id="1649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e when they want to set up home?</w:t>
        </w:r>
      </w:ins>
    </w:p>
    <w:p w:rsidR="002D53D0" w:rsidRPr="00EE73C5" w:rsidRDefault="00974306">
      <w:pPr>
        <w:pStyle w:val="Odsekzoznamu"/>
        <w:numPr>
          <w:ilvl w:val="0"/>
          <w:numId w:val="25"/>
        </w:numPr>
        <w:rPr>
          <w:ins w:id="1650" w:author="HP" w:date="2022-08-16T10:18:00Z"/>
          <w:rFonts w:ascii="Arial" w:hAnsi="Arial" w:cs="Arial"/>
          <w:sz w:val="24"/>
          <w:szCs w:val="24"/>
          <w:lang w:val="en-GB"/>
          <w:rPrChange w:id="1651" w:author="HP" w:date="2022-08-16T11:57:00Z">
            <w:rPr>
              <w:ins w:id="1652" w:author="HP" w:date="2022-08-16T10:18:00Z"/>
              <w:rFonts w:ascii="Arial" w:hAnsi="Arial" w:cs="Arial"/>
              <w:sz w:val="28"/>
              <w:szCs w:val="28"/>
              <w:lang w:val="en-GB"/>
            </w:rPr>
          </w:rPrChange>
        </w:rPr>
        <w:pPrChange w:id="1653" w:author="HP" w:date="2022-08-16T08:29:00Z">
          <w:pPr/>
        </w:pPrChange>
      </w:pPr>
      <w:r w:rsidRPr="00EE73C5">
        <w:rPr>
          <w:rFonts w:ascii="Arial" w:hAnsi="Arial" w:cs="Arial"/>
          <w:sz w:val="24"/>
          <w:szCs w:val="24"/>
          <w:lang w:val="en-GB"/>
          <w:rPrChange w:id="1654" w:author="HP" w:date="2022-08-16T11:57:00Z">
            <w:rPr>
              <w:lang w:val="en-GB"/>
            </w:rPr>
          </w:rPrChange>
        </w:rPr>
        <w:t>How can the young solve the financial problems with getting a</w:t>
      </w:r>
      <w:ins w:id="1655" w:author="HP" w:date="2022-08-16T08:26:00Z">
        <w:r w:rsidR="002D53D0" w:rsidRPr="00EE73C5">
          <w:rPr>
            <w:rFonts w:ascii="Arial" w:hAnsi="Arial" w:cs="Arial"/>
            <w:sz w:val="24"/>
            <w:szCs w:val="24"/>
            <w:lang w:val="en-GB"/>
            <w:rPrChange w:id="1656" w:author="HP" w:date="2022-08-16T11:57:00Z">
              <w:rPr>
                <w:lang w:val="en-GB"/>
              </w:rPr>
            </w:rPrChange>
          </w:rPr>
          <w:t xml:space="preserve"> </w:t>
        </w:r>
      </w:ins>
      <w:r w:rsidRPr="00EE73C5">
        <w:rPr>
          <w:rFonts w:ascii="Arial" w:hAnsi="Arial" w:cs="Arial"/>
          <w:sz w:val="24"/>
          <w:szCs w:val="24"/>
          <w:lang w:val="en-GB"/>
          <w:rPrChange w:id="1657" w:author="HP" w:date="2022-08-16T11:57:00Z">
            <w:rPr>
              <w:lang w:val="en-GB"/>
            </w:rPr>
          </w:rPrChange>
        </w:rPr>
        <w:t>place to live?</w:t>
      </w:r>
    </w:p>
    <w:p w:rsidR="00E845AC" w:rsidRDefault="00E845AC">
      <w:pPr>
        <w:pStyle w:val="Odsekzoznamu"/>
        <w:numPr>
          <w:ilvl w:val="0"/>
          <w:numId w:val="25"/>
        </w:numPr>
        <w:rPr>
          <w:ins w:id="1658" w:author="HP" w:date="2022-08-16T19:40:00Z"/>
          <w:rFonts w:ascii="Arial" w:hAnsi="Arial" w:cs="Arial"/>
          <w:sz w:val="24"/>
          <w:szCs w:val="24"/>
          <w:lang w:val="en-GB"/>
        </w:rPr>
        <w:pPrChange w:id="1659" w:author="HP" w:date="2022-08-16T08:29:00Z">
          <w:pPr/>
        </w:pPrChange>
      </w:pPr>
      <w:ins w:id="1660" w:author="HP" w:date="2022-08-16T10:18:00Z">
        <w:r w:rsidRPr="00EE73C5">
          <w:rPr>
            <w:rFonts w:ascii="Arial" w:hAnsi="Arial" w:cs="Arial"/>
            <w:sz w:val="24"/>
            <w:szCs w:val="24"/>
            <w:lang w:val="en-GB"/>
            <w:rPrChange w:id="166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are the advantages and disadvantages of taking out a mortgage?</w:t>
        </w:r>
      </w:ins>
    </w:p>
    <w:p w:rsidR="006B74AF" w:rsidRPr="00356D58" w:rsidRDefault="006B74AF" w:rsidP="006B74AF">
      <w:pPr>
        <w:pStyle w:val="Odsekzoznamu"/>
        <w:numPr>
          <w:ilvl w:val="0"/>
          <w:numId w:val="25"/>
        </w:numPr>
        <w:rPr>
          <w:ins w:id="1662" w:author="HP" w:date="2022-08-16T19:40:00Z"/>
          <w:rFonts w:ascii="Arial" w:hAnsi="Arial" w:cs="Arial"/>
          <w:sz w:val="24"/>
          <w:szCs w:val="24"/>
          <w:lang w:val="en-GB"/>
        </w:rPr>
      </w:pPr>
      <w:ins w:id="1663" w:author="HP" w:date="2022-08-16T19:40:00Z">
        <w:r w:rsidRPr="00356D58">
          <w:rPr>
            <w:rFonts w:ascii="Arial" w:hAnsi="Arial" w:cs="Arial"/>
            <w:sz w:val="24"/>
            <w:szCs w:val="24"/>
            <w:lang w:val="en-GB"/>
          </w:rPr>
          <w:t xml:space="preserve">What are the advantages and disadvantages of </w:t>
        </w:r>
      </w:ins>
      <w:ins w:id="1664" w:author="HP" w:date="2022-08-16T19:41:00Z">
        <w:r>
          <w:rPr>
            <w:rFonts w:ascii="Arial" w:hAnsi="Arial" w:cs="Arial"/>
            <w:sz w:val="24"/>
            <w:szCs w:val="24"/>
            <w:lang w:val="en-GB"/>
          </w:rPr>
          <w:t>renting a house/flat</w:t>
        </w:r>
      </w:ins>
      <w:ins w:id="1665" w:author="HP" w:date="2022-08-16T19:40:00Z">
        <w:r w:rsidRPr="00356D58"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575F7A" w:rsidRPr="00EE73C5" w:rsidRDefault="00575F7A">
      <w:pPr>
        <w:pStyle w:val="Odsekzoznamu"/>
        <w:numPr>
          <w:ilvl w:val="0"/>
          <w:numId w:val="25"/>
        </w:numPr>
        <w:rPr>
          <w:ins w:id="1666" w:author="HP" w:date="2022-08-16T11:03:00Z"/>
          <w:rFonts w:ascii="Arial" w:hAnsi="Arial" w:cs="Arial"/>
          <w:sz w:val="24"/>
          <w:szCs w:val="24"/>
          <w:lang w:val="en-GB"/>
          <w:rPrChange w:id="1667" w:author="HP" w:date="2022-08-16T11:57:00Z">
            <w:rPr>
              <w:ins w:id="1668" w:author="HP" w:date="2022-08-16T11:03:00Z"/>
              <w:rFonts w:ascii="Arial" w:hAnsi="Arial" w:cs="Arial"/>
              <w:sz w:val="28"/>
              <w:szCs w:val="28"/>
              <w:lang w:val="en-GB"/>
            </w:rPr>
          </w:rPrChange>
        </w:rPr>
        <w:pPrChange w:id="1669" w:author="HP" w:date="2022-08-16T08:29:00Z">
          <w:pPr/>
        </w:pPrChange>
      </w:pPr>
      <w:ins w:id="1670" w:author="HP" w:date="2022-08-16T11:03:00Z">
        <w:r w:rsidRPr="00EE73C5">
          <w:rPr>
            <w:rFonts w:ascii="Arial" w:hAnsi="Arial" w:cs="Arial"/>
            <w:sz w:val="24"/>
            <w:szCs w:val="24"/>
            <w:lang w:val="en-GB"/>
            <w:rPrChange w:id="167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do you think about the prices of houses/flats nowadays?</w:t>
        </w:r>
      </w:ins>
    </w:p>
    <w:p w:rsidR="00575F7A" w:rsidRPr="00EE73C5" w:rsidRDefault="00575F7A">
      <w:pPr>
        <w:pStyle w:val="Odsekzoznamu"/>
        <w:numPr>
          <w:ilvl w:val="0"/>
          <w:numId w:val="25"/>
        </w:numPr>
        <w:rPr>
          <w:ins w:id="1672" w:author="HP" w:date="2022-08-16T10:18:00Z"/>
          <w:rFonts w:ascii="Arial" w:hAnsi="Arial" w:cs="Arial"/>
          <w:sz w:val="24"/>
          <w:szCs w:val="24"/>
          <w:lang w:val="en-GB"/>
          <w:rPrChange w:id="1673" w:author="HP" w:date="2022-08-16T11:57:00Z">
            <w:rPr>
              <w:ins w:id="1674" w:author="HP" w:date="2022-08-16T10:18:00Z"/>
              <w:rFonts w:ascii="Arial" w:hAnsi="Arial" w:cs="Arial"/>
              <w:sz w:val="28"/>
              <w:szCs w:val="28"/>
              <w:lang w:val="en-GB"/>
            </w:rPr>
          </w:rPrChange>
        </w:rPr>
        <w:pPrChange w:id="1675" w:author="HP" w:date="2022-08-16T08:29:00Z">
          <w:pPr/>
        </w:pPrChange>
      </w:pPr>
      <w:ins w:id="1676" w:author="HP" w:date="2022-08-16T11:03:00Z">
        <w:r w:rsidRPr="00EE73C5">
          <w:rPr>
            <w:rFonts w:ascii="Arial" w:hAnsi="Arial" w:cs="Arial"/>
            <w:sz w:val="24"/>
            <w:szCs w:val="24"/>
            <w:lang w:val="en-GB"/>
            <w:rPrChange w:id="1677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Compare prices of </w:t>
        </w:r>
      </w:ins>
      <w:ins w:id="1678" w:author="HP" w:date="2022-08-16T11:04:00Z">
        <w:r w:rsidRPr="00EE73C5">
          <w:rPr>
            <w:rFonts w:ascii="Arial" w:hAnsi="Arial" w:cs="Arial"/>
            <w:sz w:val="24"/>
            <w:szCs w:val="24"/>
            <w:lang w:val="en-GB"/>
            <w:rPrChange w:id="1679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houses/flats in the cities/ smaller towns and villages.</w:t>
        </w:r>
      </w:ins>
    </w:p>
    <w:p w:rsidR="00E845AC" w:rsidRPr="00EE73C5" w:rsidRDefault="00E845AC">
      <w:pPr>
        <w:pStyle w:val="Odsekzoznamu"/>
        <w:numPr>
          <w:ilvl w:val="0"/>
          <w:numId w:val="25"/>
        </w:numPr>
        <w:rPr>
          <w:ins w:id="1680" w:author="HP" w:date="2022-08-16T08:27:00Z"/>
          <w:rFonts w:ascii="Arial" w:hAnsi="Arial" w:cs="Arial"/>
          <w:sz w:val="24"/>
          <w:szCs w:val="24"/>
          <w:lang w:val="en-GB"/>
          <w:rPrChange w:id="1681" w:author="HP" w:date="2022-08-16T11:57:00Z">
            <w:rPr>
              <w:ins w:id="1682" w:author="HP" w:date="2022-08-16T08:27:00Z"/>
              <w:lang w:val="en-GB"/>
            </w:rPr>
          </w:rPrChange>
        </w:rPr>
        <w:pPrChange w:id="1683" w:author="HP" w:date="2022-08-16T08:29:00Z">
          <w:pPr/>
        </w:pPrChange>
      </w:pPr>
      <w:ins w:id="1684" w:author="HP" w:date="2022-08-16T10:20:00Z">
        <w:r w:rsidRPr="00EE73C5">
          <w:rPr>
            <w:rFonts w:ascii="Arial" w:hAnsi="Arial" w:cs="Arial"/>
            <w:sz w:val="24"/>
            <w:szCs w:val="24"/>
            <w:lang w:val="en-GB"/>
            <w:rPrChange w:id="1685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is your opinion on living in more generation houses?</w:t>
        </w:r>
      </w:ins>
    </w:p>
    <w:p w:rsidR="00E9608F" w:rsidRPr="00EE73C5" w:rsidRDefault="00974306">
      <w:pPr>
        <w:pStyle w:val="Odsekzoznamu"/>
        <w:numPr>
          <w:ilvl w:val="0"/>
          <w:numId w:val="25"/>
        </w:numPr>
        <w:rPr>
          <w:ins w:id="1686" w:author="HP" w:date="2022-08-16T10:02:00Z"/>
          <w:rFonts w:ascii="Arial" w:hAnsi="Arial" w:cs="Arial"/>
          <w:sz w:val="24"/>
          <w:szCs w:val="24"/>
          <w:lang w:val="en-GB"/>
          <w:rPrChange w:id="1687" w:author="HP" w:date="2022-08-16T11:57:00Z">
            <w:rPr>
              <w:ins w:id="1688" w:author="HP" w:date="2022-08-16T10:02:00Z"/>
              <w:rFonts w:ascii="Arial" w:hAnsi="Arial" w:cs="Arial"/>
              <w:sz w:val="28"/>
              <w:szCs w:val="28"/>
              <w:lang w:val="en-GB"/>
            </w:rPr>
          </w:rPrChange>
        </w:rPr>
        <w:pPrChange w:id="1689" w:author="HP" w:date="2022-08-16T08:29:00Z">
          <w:pPr/>
        </w:pPrChange>
      </w:pPr>
      <w:del w:id="1690" w:author="HP" w:date="2022-08-16T08:26:00Z">
        <w:r w:rsidRPr="00EE73C5" w:rsidDel="002D53D0">
          <w:rPr>
            <w:rFonts w:ascii="Arial" w:hAnsi="Arial" w:cs="Arial"/>
            <w:sz w:val="24"/>
            <w:szCs w:val="24"/>
            <w:lang w:val="en-GB"/>
            <w:rPrChange w:id="1691" w:author="HP" w:date="2022-08-16T11:57:00Z">
              <w:rPr>
                <w:lang w:val="en-GB"/>
              </w:rPr>
            </w:rPrChange>
          </w:rPr>
          <w:delText>5</w:delText>
        </w:r>
      </w:del>
      <w:del w:id="1692" w:author="HP" w:date="2022-08-16T08:27:00Z">
        <w:r w:rsidRPr="00EE73C5" w:rsidDel="002D53D0">
          <w:rPr>
            <w:rFonts w:ascii="Arial" w:hAnsi="Arial" w:cs="Arial"/>
            <w:sz w:val="24"/>
            <w:szCs w:val="24"/>
            <w:lang w:val="en-GB"/>
            <w:rPrChange w:id="1693" w:author="HP" w:date="2022-08-16T11:57:00Z">
              <w:rPr>
                <w:lang w:val="en-GB"/>
              </w:rPr>
            </w:rPrChange>
          </w:rPr>
          <w:delText>.</w:delText>
        </w:r>
      </w:del>
      <w:r w:rsidRPr="00EE73C5">
        <w:rPr>
          <w:rFonts w:ascii="Arial" w:hAnsi="Arial" w:cs="Arial"/>
          <w:sz w:val="24"/>
          <w:szCs w:val="24"/>
          <w:lang w:val="en-GB"/>
          <w:rPrChange w:id="1694" w:author="HP" w:date="2022-08-16T11:57:00Z">
            <w:rPr>
              <w:lang w:val="en-GB"/>
            </w:rPr>
          </w:rPrChange>
        </w:rPr>
        <w:t xml:space="preserve">What is your </w:t>
      </w:r>
      <w:r w:rsidRPr="00EE73C5">
        <w:rPr>
          <w:rFonts w:ascii="Arial" w:hAnsi="Arial" w:cs="Arial"/>
          <w:b/>
          <w:sz w:val="24"/>
          <w:szCs w:val="24"/>
          <w:lang w:val="en-GB"/>
          <w:rPrChange w:id="1695" w:author="HP" w:date="2022-08-16T11:57:00Z">
            <w:rPr>
              <w:lang w:val="en-GB"/>
            </w:rPr>
          </w:rPrChange>
        </w:rPr>
        <w:t>neighbourhood</w:t>
      </w:r>
      <w:r w:rsidRPr="00EE73C5">
        <w:rPr>
          <w:rFonts w:ascii="Arial" w:hAnsi="Arial" w:cs="Arial"/>
          <w:sz w:val="24"/>
          <w:szCs w:val="24"/>
          <w:lang w:val="en-GB"/>
          <w:rPrChange w:id="1696" w:author="HP" w:date="2022-08-16T11:57:00Z">
            <w:rPr>
              <w:lang w:val="en-GB"/>
            </w:rPr>
          </w:rPrChange>
        </w:rPr>
        <w:t xml:space="preserve"> like</w:t>
      </w:r>
      <w:ins w:id="1697" w:author="HP" w:date="2022-08-16T08:27:00Z">
        <w:r w:rsidR="002D53D0" w:rsidRPr="00EE73C5">
          <w:rPr>
            <w:rFonts w:ascii="Arial" w:hAnsi="Arial" w:cs="Arial"/>
            <w:sz w:val="24"/>
            <w:szCs w:val="24"/>
            <w:lang w:val="en-GB"/>
            <w:rPrChange w:id="1698" w:author="HP" w:date="2022-08-16T11:57:00Z">
              <w:rPr>
                <w:lang w:val="en-GB"/>
              </w:rPr>
            </w:rPrChange>
          </w:rPr>
          <w:t xml:space="preserve"> (</w:t>
        </w:r>
      </w:ins>
      <w:del w:id="1699" w:author="HP" w:date="2022-08-16T08:27:00Z">
        <w:r w:rsidRPr="00EE73C5" w:rsidDel="002D53D0">
          <w:rPr>
            <w:rFonts w:ascii="Arial" w:hAnsi="Arial" w:cs="Arial"/>
            <w:sz w:val="24"/>
            <w:szCs w:val="24"/>
            <w:lang w:val="en-GB"/>
            <w:rPrChange w:id="1700" w:author="HP" w:date="2022-08-16T11:57:00Z">
              <w:rPr>
                <w:lang w:val="en-GB"/>
              </w:rPr>
            </w:rPrChange>
          </w:rPr>
          <w:delText xml:space="preserve">? Include the information about </w:delText>
        </w:r>
      </w:del>
      <w:r w:rsidRPr="00EE73C5">
        <w:rPr>
          <w:rFonts w:ascii="Arial" w:hAnsi="Arial" w:cs="Arial"/>
          <w:sz w:val="24"/>
          <w:szCs w:val="24"/>
          <w:lang w:val="en-GB"/>
          <w:rPrChange w:id="1701" w:author="HP" w:date="2022-08-16T11:57:00Z">
            <w:rPr>
              <w:lang w:val="en-GB"/>
            </w:rPr>
          </w:rPrChange>
        </w:rPr>
        <w:t>the size, location, facilities</w:t>
      </w:r>
      <w:ins w:id="1702" w:author="HP" w:date="2022-08-16T08:27:00Z">
        <w:r w:rsidR="002D53D0" w:rsidRPr="00EE73C5">
          <w:rPr>
            <w:rFonts w:ascii="Arial" w:hAnsi="Arial" w:cs="Arial"/>
            <w:sz w:val="24"/>
            <w:szCs w:val="24"/>
            <w:lang w:val="en-GB"/>
            <w:rPrChange w:id="1703" w:author="HP" w:date="2022-08-16T11:57:00Z">
              <w:rPr>
                <w:lang w:val="en-GB"/>
              </w:rPr>
            </w:rPrChange>
          </w:rPr>
          <w:t xml:space="preserve">)? </w:t>
        </w:r>
      </w:ins>
    </w:p>
    <w:p w:rsidR="00E9608F" w:rsidRPr="00EE73C5" w:rsidRDefault="00E9608F">
      <w:pPr>
        <w:pStyle w:val="Odsekzoznamu"/>
        <w:numPr>
          <w:ilvl w:val="0"/>
          <w:numId w:val="25"/>
        </w:numPr>
        <w:rPr>
          <w:ins w:id="1704" w:author="HP" w:date="2022-08-16T10:03:00Z"/>
          <w:rFonts w:ascii="Arial" w:hAnsi="Arial" w:cs="Arial"/>
          <w:sz w:val="24"/>
          <w:szCs w:val="24"/>
          <w:lang w:val="en-GB"/>
          <w:rPrChange w:id="1705" w:author="HP" w:date="2022-08-16T11:57:00Z">
            <w:rPr>
              <w:ins w:id="1706" w:author="HP" w:date="2022-08-16T10:03:00Z"/>
              <w:rFonts w:ascii="Arial" w:hAnsi="Arial" w:cs="Arial"/>
              <w:sz w:val="28"/>
              <w:szCs w:val="28"/>
              <w:lang w:val="en-GB"/>
            </w:rPr>
          </w:rPrChange>
        </w:rPr>
        <w:pPrChange w:id="1707" w:author="HP" w:date="2022-08-16T08:29:00Z">
          <w:pPr/>
        </w:pPrChange>
      </w:pPr>
      <w:ins w:id="1708" w:author="HP" w:date="2022-08-16T10:02:00Z">
        <w:r w:rsidRPr="00EE73C5">
          <w:rPr>
            <w:rFonts w:ascii="Arial" w:hAnsi="Arial" w:cs="Arial"/>
            <w:sz w:val="24"/>
            <w:szCs w:val="24"/>
            <w:lang w:val="en-GB"/>
            <w:rPrChange w:id="1709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What do you think - is it important to have good relationships with your neighbours? </w:t>
        </w:r>
      </w:ins>
      <w:ins w:id="1710" w:author="HP" w:date="2022-08-16T10:03:00Z">
        <w:r w:rsidRPr="00EE73C5">
          <w:rPr>
            <w:rFonts w:ascii="Arial" w:hAnsi="Arial" w:cs="Arial"/>
            <w:sz w:val="24"/>
            <w:szCs w:val="24"/>
            <w:lang w:val="en-GB"/>
            <w:rPrChange w:id="1711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Explain.</w:t>
        </w:r>
      </w:ins>
    </w:p>
    <w:p w:rsidR="002D53D0" w:rsidRPr="00EE73C5" w:rsidRDefault="00E9608F">
      <w:pPr>
        <w:pStyle w:val="Odsekzoznamu"/>
        <w:numPr>
          <w:ilvl w:val="0"/>
          <w:numId w:val="25"/>
        </w:numPr>
        <w:rPr>
          <w:ins w:id="1712" w:author="HP" w:date="2022-08-16T08:27:00Z"/>
          <w:rFonts w:ascii="Arial" w:hAnsi="Arial" w:cs="Arial"/>
          <w:sz w:val="24"/>
          <w:szCs w:val="24"/>
          <w:lang w:val="en-GB"/>
          <w:rPrChange w:id="1713" w:author="HP" w:date="2022-08-16T11:57:00Z">
            <w:rPr>
              <w:ins w:id="1714" w:author="HP" w:date="2022-08-16T08:27:00Z"/>
              <w:lang w:val="en-GB"/>
            </w:rPr>
          </w:rPrChange>
        </w:rPr>
        <w:pPrChange w:id="1715" w:author="HP" w:date="2022-08-16T08:29:00Z">
          <w:pPr/>
        </w:pPrChange>
      </w:pPr>
      <w:ins w:id="1716" w:author="HP" w:date="2022-08-16T10:03:00Z">
        <w:r w:rsidRPr="00EE73C5">
          <w:rPr>
            <w:rFonts w:ascii="Arial" w:hAnsi="Arial" w:cs="Arial"/>
            <w:sz w:val="24"/>
            <w:szCs w:val="24"/>
            <w:lang w:val="en-GB"/>
            <w:rPrChange w:id="1717" w:author="HP" w:date="2022-08-16T11:5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are relationships with your neighbours like?</w:t>
        </w:r>
      </w:ins>
      <w:del w:id="1718" w:author="HP" w:date="2022-08-16T08:27:00Z">
        <w:r w:rsidR="00974306" w:rsidRPr="00EE73C5" w:rsidDel="002D53D0">
          <w:rPr>
            <w:rFonts w:ascii="Arial" w:hAnsi="Arial" w:cs="Arial"/>
            <w:sz w:val="24"/>
            <w:szCs w:val="24"/>
            <w:lang w:val="en-GB"/>
            <w:rPrChange w:id="1719" w:author="HP" w:date="2022-08-16T11:57:00Z">
              <w:rPr>
                <w:lang w:val="en-GB"/>
              </w:rPr>
            </w:rPrChange>
          </w:rPr>
          <w:delText>...</w:delText>
        </w:r>
      </w:del>
    </w:p>
    <w:p w:rsidR="002D53D0" w:rsidRPr="00EE73C5" w:rsidRDefault="00974306">
      <w:pPr>
        <w:pStyle w:val="Odsekzoznamu"/>
        <w:numPr>
          <w:ilvl w:val="0"/>
          <w:numId w:val="25"/>
        </w:numPr>
        <w:rPr>
          <w:ins w:id="1720" w:author="HP" w:date="2022-08-16T08:28:00Z"/>
          <w:rFonts w:ascii="Arial" w:hAnsi="Arial" w:cs="Arial"/>
          <w:sz w:val="24"/>
          <w:szCs w:val="24"/>
          <w:lang w:val="en-GB"/>
          <w:rPrChange w:id="1721" w:author="HP" w:date="2022-08-16T11:57:00Z">
            <w:rPr>
              <w:ins w:id="1722" w:author="HP" w:date="2022-08-16T08:28:00Z"/>
              <w:lang w:val="en-GB"/>
            </w:rPr>
          </w:rPrChange>
        </w:rPr>
        <w:pPrChange w:id="1723" w:author="HP" w:date="2022-08-16T08:29:00Z">
          <w:pPr/>
        </w:pPrChange>
      </w:pPr>
      <w:del w:id="1724" w:author="HP" w:date="2022-08-16T08:27:00Z">
        <w:r w:rsidRPr="00EE73C5" w:rsidDel="002D53D0">
          <w:rPr>
            <w:rFonts w:ascii="Arial" w:hAnsi="Arial" w:cs="Arial"/>
            <w:sz w:val="24"/>
            <w:szCs w:val="24"/>
            <w:lang w:val="en-GB"/>
            <w:rPrChange w:id="1725" w:author="HP" w:date="2022-08-16T11:57:00Z">
              <w:rPr>
                <w:lang w:val="en-GB"/>
              </w:rPr>
            </w:rPrChange>
          </w:rPr>
          <w:delText>6.</w:delText>
        </w:r>
      </w:del>
      <w:r w:rsidRPr="00EE73C5">
        <w:rPr>
          <w:rFonts w:ascii="Arial" w:hAnsi="Arial" w:cs="Arial"/>
          <w:sz w:val="24"/>
          <w:szCs w:val="24"/>
          <w:lang w:val="en-GB"/>
          <w:rPrChange w:id="1726" w:author="HP" w:date="2022-08-16T11:57:00Z">
            <w:rPr>
              <w:lang w:val="en-GB"/>
            </w:rPr>
          </w:rPrChange>
        </w:rPr>
        <w:t xml:space="preserve">What are the reasons some people end up </w:t>
      </w:r>
      <w:r w:rsidRPr="00EE73C5">
        <w:rPr>
          <w:rFonts w:ascii="Arial" w:hAnsi="Arial" w:cs="Arial"/>
          <w:b/>
          <w:sz w:val="24"/>
          <w:szCs w:val="24"/>
          <w:lang w:val="en-GB"/>
          <w:rPrChange w:id="1727" w:author="HP" w:date="2022-08-16T11:57:00Z">
            <w:rPr>
              <w:lang w:val="en-GB"/>
            </w:rPr>
          </w:rPrChange>
        </w:rPr>
        <w:t>homeless</w:t>
      </w:r>
      <w:r w:rsidRPr="00EE73C5">
        <w:rPr>
          <w:rFonts w:ascii="Arial" w:hAnsi="Arial" w:cs="Arial"/>
          <w:sz w:val="24"/>
          <w:szCs w:val="24"/>
          <w:lang w:val="en-GB"/>
          <w:rPrChange w:id="1728" w:author="HP" w:date="2022-08-16T11:57:00Z">
            <w:rPr>
              <w:lang w:val="en-GB"/>
            </w:rPr>
          </w:rPrChange>
        </w:rPr>
        <w:t xml:space="preserve">? </w:t>
      </w:r>
    </w:p>
    <w:p w:rsidR="002D53D0" w:rsidRPr="00EE73C5" w:rsidRDefault="00974306">
      <w:pPr>
        <w:pStyle w:val="Odsekzoznamu"/>
        <w:numPr>
          <w:ilvl w:val="0"/>
          <w:numId w:val="25"/>
        </w:numPr>
        <w:rPr>
          <w:ins w:id="1729" w:author="HP" w:date="2022-08-16T08:28:00Z"/>
          <w:rFonts w:ascii="Arial" w:hAnsi="Arial" w:cs="Arial"/>
          <w:sz w:val="24"/>
          <w:szCs w:val="24"/>
          <w:lang w:val="en-GB"/>
          <w:rPrChange w:id="1730" w:author="HP" w:date="2022-08-16T11:57:00Z">
            <w:rPr>
              <w:ins w:id="1731" w:author="HP" w:date="2022-08-16T08:28:00Z"/>
              <w:lang w:val="en-GB"/>
            </w:rPr>
          </w:rPrChange>
        </w:rPr>
        <w:pPrChange w:id="1732" w:author="HP" w:date="2022-08-16T08:29:00Z">
          <w:pPr/>
        </w:pPrChange>
      </w:pPr>
      <w:r w:rsidRPr="00EE73C5">
        <w:rPr>
          <w:rFonts w:ascii="Arial" w:hAnsi="Arial" w:cs="Arial"/>
          <w:sz w:val="24"/>
          <w:szCs w:val="24"/>
          <w:lang w:val="en-GB"/>
          <w:rPrChange w:id="1733" w:author="HP" w:date="2022-08-16T11:57:00Z">
            <w:rPr>
              <w:lang w:val="en-GB"/>
            </w:rPr>
          </w:rPrChange>
        </w:rPr>
        <w:t>Are we obliged to help</w:t>
      </w:r>
      <w:ins w:id="1734" w:author="HP" w:date="2022-08-16T08:28:00Z">
        <w:r w:rsidR="002D53D0" w:rsidRPr="00EE73C5">
          <w:rPr>
            <w:rFonts w:ascii="Arial" w:hAnsi="Arial" w:cs="Arial"/>
            <w:sz w:val="24"/>
            <w:szCs w:val="24"/>
            <w:lang w:val="en-GB"/>
            <w:rPrChange w:id="1735" w:author="HP" w:date="2022-08-16T11:57:00Z">
              <w:rPr>
                <w:lang w:val="en-GB"/>
              </w:rPr>
            </w:rPrChange>
          </w:rPr>
          <w:t xml:space="preserve"> </w:t>
        </w:r>
      </w:ins>
      <w:r w:rsidRPr="00EE73C5">
        <w:rPr>
          <w:rFonts w:ascii="Arial" w:hAnsi="Arial" w:cs="Arial"/>
          <w:sz w:val="24"/>
          <w:szCs w:val="24"/>
          <w:lang w:val="en-GB"/>
          <w:rPrChange w:id="1736" w:author="HP" w:date="2022-08-16T11:57:00Z">
            <w:rPr>
              <w:lang w:val="en-GB"/>
            </w:rPr>
          </w:rPrChange>
        </w:rPr>
        <w:t xml:space="preserve">the homeless? </w:t>
      </w:r>
    </w:p>
    <w:p w:rsidR="00974306" w:rsidRPr="00EE73C5" w:rsidRDefault="00974306">
      <w:pPr>
        <w:pStyle w:val="Odsekzoznamu"/>
        <w:numPr>
          <w:ilvl w:val="0"/>
          <w:numId w:val="25"/>
        </w:numPr>
        <w:rPr>
          <w:ins w:id="1737" w:author="HP" w:date="2022-08-16T11:00:00Z"/>
          <w:rFonts w:ascii="Arial" w:hAnsi="Arial" w:cs="Arial"/>
          <w:sz w:val="24"/>
          <w:szCs w:val="24"/>
          <w:lang w:val="en-GB"/>
          <w:rPrChange w:id="1738" w:author="HP" w:date="2022-08-16T11:57:00Z">
            <w:rPr>
              <w:ins w:id="1739" w:author="HP" w:date="2022-08-16T11:00:00Z"/>
              <w:rFonts w:ascii="Arial" w:hAnsi="Arial" w:cs="Arial"/>
              <w:sz w:val="28"/>
              <w:szCs w:val="28"/>
              <w:lang w:val="en-GB"/>
            </w:rPr>
          </w:rPrChange>
        </w:rPr>
        <w:pPrChange w:id="1740" w:author="HP" w:date="2022-08-16T08:29:00Z">
          <w:pPr/>
        </w:pPrChange>
      </w:pPr>
      <w:r w:rsidRPr="00EE73C5">
        <w:rPr>
          <w:rFonts w:ascii="Arial" w:hAnsi="Arial" w:cs="Arial"/>
          <w:sz w:val="24"/>
          <w:szCs w:val="24"/>
          <w:lang w:val="en-GB"/>
          <w:rPrChange w:id="1741" w:author="HP" w:date="2022-08-16T11:57:00Z">
            <w:rPr>
              <w:lang w:val="en-GB"/>
            </w:rPr>
          </w:rPrChange>
        </w:rPr>
        <w:t>How does the state care?</w:t>
      </w:r>
    </w:p>
    <w:p w:rsidR="00575F7A" w:rsidRDefault="00575F7A">
      <w:pPr>
        <w:rPr>
          <w:ins w:id="1742" w:author="HP" w:date="2022-08-16T11:00:00Z"/>
          <w:rFonts w:ascii="Arial" w:hAnsi="Arial" w:cs="Arial"/>
          <w:sz w:val="28"/>
          <w:szCs w:val="28"/>
          <w:lang w:val="en-GB"/>
        </w:rPr>
      </w:pPr>
    </w:p>
    <w:p w:rsidR="00575F7A" w:rsidRPr="00575F7A" w:rsidRDefault="00575F7A">
      <w:pPr>
        <w:rPr>
          <w:ins w:id="1743" w:author="HP" w:date="2022-08-16T10:07:00Z"/>
          <w:rFonts w:ascii="Arial" w:hAnsi="Arial" w:cs="Arial"/>
          <w:sz w:val="28"/>
          <w:szCs w:val="28"/>
          <w:lang w:val="en-GB"/>
          <w:rPrChange w:id="1744" w:author="HP" w:date="2022-08-16T11:00:00Z">
            <w:rPr>
              <w:ins w:id="1745" w:author="HP" w:date="2022-08-16T10:07:00Z"/>
              <w:lang w:val="en-GB"/>
            </w:rPr>
          </w:rPrChange>
        </w:rPr>
      </w:pPr>
    </w:p>
    <w:p w:rsidR="00E9608F" w:rsidDel="00315DB7" w:rsidRDefault="00E9608F" w:rsidP="00315DB7">
      <w:pPr>
        <w:jc w:val="center"/>
        <w:rPr>
          <w:del w:id="1746" w:author="HP" w:date="2022-08-16T10:23:00Z"/>
          <w:rFonts w:ascii="Arial" w:hAnsi="Arial" w:cs="Arial"/>
          <w:sz w:val="36"/>
          <w:szCs w:val="36"/>
          <w:lang w:val="en-GB"/>
        </w:rPr>
        <w:pPrChange w:id="1747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748" w:author="HP" w:date="2022-08-22T12:15:00Z"/>
          <w:rFonts w:ascii="Arial" w:hAnsi="Arial" w:cs="Arial"/>
          <w:sz w:val="36"/>
          <w:szCs w:val="36"/>
          <w:lang w:val="en-GB"/>
        </w:rPr>
        <w:pPrChange w:id="1749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750" w:author="HP" w:date="2022-08-22T12:15:00Z"/>
          <w:rFonts w:ascii="Arial" w:hAnsi="Arial" w:cs="Arial"/>
          <w:sz w:val="36"/>
          <w:szCs w:val="36"/>
          <w:lang w:val="en-GB"/>
        </w:rPr>
        <w:pPrChange w:id="1751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752" w:author="HP" w:date="2022-08-22T12:15:00Z"/>
          <w:rFonts w:ascii="Arial" w:hAnsi="Arial" w:cs="Arial"/>
          <w:sz w:val="36"/>
          <w:szCs w:val="36"/>
          <w:lang w:val="en-GB"/>
        </w:rPr>
        <w:pPrChange w:id="1753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754" w:author="HP" w:date="2022-08-22T12:15:00Z"/>
          <w:rFonts w:ascii="Arial" w:hAnsi="Arial" w:cs="Arial"/>
          <w:sz w:val="36"/>
          <w:szCs w:val="36"/>
          <w:lang w:val="en-GB"/>
        </w:rPr>
        <w:pPrChange w:id="1755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756" w:author="HP" w:date="2022-08-22T12:15:00Z"/>
          <w:rFonts w:ascii="Arial" w:hAnsi="Arial" w:cs="Arial"/>
          <w:sz w:val="36"/>
          <w:szCs w:val="36"/>
          <w:lang w:val="en-GB"/>
        </w:rPr>
        <w:pPrChange w:id="1757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758" w:author="HP" w:date="2022-08-22T12:15:00Z"/>
          <w:rFonts w:ascii="Arial" w:hAnsi="Arial" w:cs="Arial"/>
          <w:sz w:val="36"/>
          <w:szCs w:val="36"/>
          <w:lang w:val="en-GB"/>
        </w:rPr>
        <w:pPrChange w:id="1759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760" w:author="HP" w:date="2022-08-22T12:15:00Z"/>
          <w:rFonts w:ascii="Arial" w:hAnsi="Arial" w:cs="Arial"/>
          <w:sz w:val="36"/>
          <w:szCs w:val="36"/>
          <w:lang w:val="en-GB"/>
        </w:rPr>
        <w:pPrChange w:id="1761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762" w:author="HP" w:date="2022-08-22T12:15:00Z"/>
          <w:rFonts w:ascii="Arial" w:hAnsi="Arial" w:cs="Arial"/>
          <w:sz w:val="36"/>
          <w:szCs w:val="36"/>
          <w:lang w:val="en-GB"/>
        </w:rPr>
        <w:pPrChange w:id="1763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764" w:author="HP" w:date="2022-08-22T12:15:00Z"/>
          <w:rFonts w:ascii="Arial" w:hAnsi="Arial" w:cs="Arial"/>
          <w:sz w:val="36"/>
          <w:szCs w:val="36"/>
          <w:lang w:val="en-GB"/>
        </w:rPr>
        <w:pPrChange w:id="1765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766" w:author="HP" w:date="2022-08-22T12:15:00Z"/>
          <w:rFonts w:ascii="Arial" w:hAnsi="Arial" w:cs="Arial"/>
          <w:sz w:val="36"/>
          <w:szCs w:val="36"/>
          <w:lang w:val="en-GB"/>
        </w:rPr>
        <w:pPrChange w:id="1767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768" w:author="HP" w:date="2022-08-22T12:16:00Z"/>
          <w:rFonts w:ascii="Arial" w:hAnsi="Arial" w:cs="Arial"/>
          <w:sz w:val="36"/>
          <w:szCs w:val="36"/>
          <w:lang w:val="en-GB"/>
        </w:rPr>
        <w:pPrChange w:id="1769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770" w:author="HP" w:date="2022-08-22T12:16:00Z"/>
          <w:rFonts w:ascii="Arial" w:hAnsi="Arial" w:cs="Arial"/>
          <w:sz w:val="36"/>
          <w:szCs w:val="36"/>
          <w:lang w:val="en-GB"/>
        </w:rPr>
        <w:pPrChange w:id="1771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772" w:author="HP" w:date="2022-08-22T12:16:00Z"/>
          <w:rFonts w:ascii="Arial" w:hAnsi="Arial" w:cs="Arial"/>
          <w:sz w:val="36"/>
          <w:szCs w:val="36"/>
          <w:lang w:val="en-GB"/>
        </w:rPr>
        <w:pPrChange w:id="1773" w:author="HP" w:date="2022-08-22T12:15:00Z">
          <w:pPr/>
        </w:pPrChange>
      </w:pPr>
    </w:p>
    <w:p w:rsidR="00315DB7" w:rsidRDefault="00315DB7" w:rsidP="00315DB7">
      <w:pPr>
        <w:ind w:left="360"/>
        <w:jc w:val="center"/>
        <w:rPr>
          <w:ins w:id="1774" w:author="HP" w:date="2022-08-22T12:16:00Z"/>
          <w:rFonts w:ascii="Arial" w:hAnsi="Arial" w:cs="Arial"/>
          <w:sz w:val="36"/>
          <w:szCs w:val="36"/>
          <w:lang w:val="en-GB"/>
        </w:rPr>
        <w:pPrChange w:id="1775" w:author="HP" w:date="2022-08-22T12:15:00Z">
          <w:pPr/>
        </w:pPrChange>
      </w:pPr>
    </w:p>
    <w:p w:rsidR="00315DB7" w:rsidRPr="00315DB7" w:rsidRDefault="00315DB7" w:rsidP="00315DB7">
      <w:pPr>
        <w:ind w:left="360"/>
        <w:jc w:val="center"/>
        <w:rPr>
          <w:ins w:id="1776" w:author="HP" w:date="2022-08-22T12:15:00Z"/>
          <w:rFonts w:ascii="Arial" w:hAnsi="Arial" w:cs="Arial"/>
          <w:sz w:val="36"/>
          <w:szCs w:val="36"/>
          <w:lang w:val="en-GB"/>
          <w:rPrChange w:id="1777" w:author="HP" w:date="2022-08-22T12:15:00Z">
            <w:rPr>
              <w:ins w:id="1778" w:author="HP" w:date="2022-08-22T12:15:00Z"/>
              <w:lang w:val="en-GB"/>
            </w:rPr>
          </w:rPrChange>
        </w:rPr>
        <w:pPrChange w:id="1779" w:author="HP" w:date="2022-08-22T12:15:00Z">
          <w:pPr/>
        </w:pPrChange>
      </w:pPr>
    </w:p>
    <w:p w:rsidR="00974306" w:rsidRPr="00315DB7" w:rsidRDefault="00974306" w:rsidP="00315DB7">
      <w:pPr>
        <w:jc w:val="center"/>
        <w:rPr>
          <w:ins w:id="1780" w:author="HP" w:date="2022-08-16T10:57:00Z"/>
          <w:b/>
          <w:sz w:val="36"/>
          <w:szCs w:val="36"/>
          <w:lang w:val="en-GB"/>
          <w:rPrChange w:id="1781" w:author="HP" w:date="2022-08-22T12:15:00Z">
            <w:rPr>
              <w:ins w:id="1782" w:author="HP" w:date="2022-08-16T10:57:00Z"/>
              <w:lang w:val="en-GB"/>
            </w:rPr>
          </w:rPrChange>
        </w:rPr>
        <w:pPrChange w:id="1783" w:author="HP" w:date="2022-08-22T12:15:00Z">
          <w:pPr/>
        </w:pPrChange>
      </w:pPr>
      <w:r w:rsidRPr="00315DB7">
        <w:rPr>
          <w:b/>
          <w:sz w:val="36"/>
          <w:szCs w:val="36"/>
          <w:lang w:val="en-GB"/>
          <w:rPrChange w:id="1784" w:author="HP" w:date="2022-08-22T12:15:00Z">
            <w:rPr>
              <w:b/>
              <w:sz w:val="28"/>
              <w:szCs w:val="28"/>
              <w:lang w:val="en-GB"/>
            </w:rPr>
          </w:rPrChange>
        </w:rPr>
        <w:lastRenderedPageBreak/>
        <w:t>FOOD</w:t>
      </w:r>
    </w:p>
    <w:p w:rsidR="00575F7A" w:rsidRDefault="00575F7A">
      <w:pPr>
        <w:pStyle w:val="Odsekzoznamu"/>
        <w:rPr>
          <w:ins w:id="1785" w:author="HP" w:date="2022-08-16T10:57:00Z"/>
          <w:rFonts w:ascii="Arial" w:hAnsi="Arial" w:cs="Arial"/>
          <w:b/>
          <w:sz w:val="28"/>
          <w:szCs w:val="28"/>
          <w:lang w:val="en-GB"/>
        </w:rPr>
        <w:pPrChange w:id="1786" w:author="HP" w:date="2022-08-16T10:57:00Z">
          <w:pPr/>
        </w:pPrChange>
      </w:pPr>
    </w:p>
    <w:p w:rsidR="00575F7A" w:rsidRPr="00EE73C5" w:rsidRDefault="00575F7A">
      <w:pPr>
        <w:pStyle w:val="Odsekzoznamu"/>
        <w:numPr>
          <w:ilvl w:val="0"/>
          <w:numId w:val="27"/>
        </w:numPr>
        <w:rPr>
          <w:ins w:id="1787" w:author="HP" w:date="2022-08-16T11:00:00Z"/>
          <w:rFonts w:ascii="Arial" w:hAnsi="Arial" w:cs="Arial"/>
          <w:b/>
          <w:sz w:val="24"/>
          <w:szCs w:val="24"/>
          <w:lang w:val="en-GB"/>
          <w:rPrChange w:id="1788" w:author="HP" w:date="2022-08-16T11:58:00Z">
            <w:rPr>
              <w:ins w:id="1789" w:author="HP" w:date="2022-08-16T11:00:00Z"/>
              <w:rFonts w:ascii="Arial" w:hAnsi="Arial" w:cs="Arial"/>
              <w:sz w:val="28"/>
              <w:szCs w:val="28"/>
              <w:lang w:val="en-GB"/>
            </w:rPr>
          </w:rPrChange>
        </w:rPr>
        <w:pPrChange w:id="1790" w:author="HP" w:date="2022-08-16T10:58:00Z">
          <w:pPr/>
        </w:pPrChange>
      </w:pPr>
      <w:ins w:id="1791" w:author="HP" w:date="2022-08-16T11:00:00Z">
        <w:r w:rsidRPr="00EE73C5">
          <w:rPr>
            <w:rFonts w:ascii="Arial" w:hAnsi="Arial" w:cs="Arial"/>
            <w:sz w:val="24"/>
            <w:szCs w:val="24"/>
            <w:lang w:val="en-GB"/>
            <w:rPrChange w:id="1792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Why is food an important part of life?</w:t>
        </w:r>
      </w:ins>
    </w:p>
    <w:p w:rsidR="00575F7A" w:rsidRPr="00C72069" w:rsidRDefault="00575F7A">
      <w:pPr>
        <w:pStyle w:val="Odsekzoznamu"/>
        <w:numPr>
          <w:ilvl w:val="0"/>
          <w:numId w:val="27"/>
        </w:numPr>
        <w:rPr>
          <w:ins w:id="1793" w:author="HP" w:date="2022-08-16T12:14:00Z"/>
          <w:rFonts w:ascii="Arial" w:hAnsi="Arial" w:cs="Arial"/>
          <w:b/>
          <w:sz w:val="24"/>
          <w:szCs w:val="24"/>
          <w:lang w:val="en-GB"/>
          <w:rPrChange w:id="1794" w:author="HP" w:date="2022-08-16T12:14:00Z">
            <w:rPr>
              <w:ins w:id="1795" w:author="HP" w:date="2022-08-16T12:14:00Z"/>
              <w:rFonts w:ascii="Arial" w:hAnsi="Arial" w:cs="Arial"/>
              <w:sz w:val="24"/>
              <w:szCs w:val="24"/>
              <w:lang w:val="en-GB"/>
            </w:rPr>
          </w:rPrChange>
        </w:rPr>
        <w:pPrChange w:id="1796" w:author="HP" w:date="2022-08-16T10:58:00Z">
          <w:pPr/>
        </w:pPrChange>
      </w:pPr>
      <w:ins w:id="1797" w:author="HP" w:date="2022-08-16T11:00:00Z">
        <w:r w:rsidRPr="00EE73C5">
          <w:rPr>
            <w:rFonts w:ascii="Arial" w:hAnsi="Arial" w:cs="Arial"/>
            <w:sz w:val="24"/>
            <w:szCs w:val="24"/>
            <w:lang w:val="en-GB"/>
            <w:rPrChange w:id="1798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Which </w:t>
        </w:r>
      </w:ins>
      <w:ins w:id="1799" w:author="HP" w:date="2022-08-16T11:36:00Z">
        <w:r w:rsidR="007B6670" w:rsidRPr="00EE73C5">
          <w:rPr>
            <w:rFonts w:ascii="Arial" w:hAnsi="Arial" w:cs="Arial"/>
            <w:sz w:val="24"/>
            <w:szCs w:val="24"/>
            <w:lang w:val="en-GB"/>
            <w:rPrChange w:id="1800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types of </w:t>
        </w:r>
      </w:ins>
      <w:ins w:id="1801" w:author="HP" w:date="2022-08-16T11:00:00Z">
        <w:r w:rsidRPr="00EE73C5">
          <w:rPr>
            <w:rFonts w:ascii="Arial" w:hAnsi="Arial" w:cs="Arial"/>
            <w:sz w:val="24"/>
            <w:szCs w:val="24"/>
            <w:lang w:val="en-GB"/>
            <w:rPrChange w:id="1802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food do you consider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803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healthy and </w:t>
        </w:r>
      </w:ins>
      <w:ins w:id="1804" w:author="HP" w:date="2022-08-16T11:01:00Z">
        <w:r w:rsidRPr="00EE73C5">
          <w:rPr>
            <w:rFonts w:ascii="Arial" w:hAnsi="Arial" w:cs="Arial"/>
            <w:sz w:val="24"/>
            <w:szCs w:val="24"/>
            <w:lang w:val="en-GB"/>
            <w:rPrChange w:id="1805" w:author="HP" w:date="2022-08-16T11:58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which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806" w:author="HP" w:date="2022-08-16T11:58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 xml:space="preserve"> </w:t>
        </w:r>
      </w:ins>
      <w:ins w:id="1807" w:author="HP" w:date="2022-08-16T11:00:00Z">
        <w:r w:rsidRPr="00EE73C5">
          <w:rPr>
            <w:rFonts w:ascii="Arial" w:hAnsi="Arial" w:cs="Arial"/>
            <w:b/>
            <w:sz w:val="24"/>
            <w:szCs w:val="24"/>
            <w:lang w:val="en-GB"/>
            <w:rPrChange w:id="1808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unhealthy</w:t>
        </w:r>
        <w:r w:rsidRPr="00EE73C5">
          <w:rPr>
            <w:rFonts w:ascii="Arial" w:hAnsi="Arial" w:cs="Arial"/>
            <w:sz w:val="24"/>
            <w:szCs w:val="24"/>
            <w:lang w:val="en-GB"/>
            <w:rPrChange w:id="1809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</w:t>
        </w:r>
      </w:ins>
    </w:p>
    <w:p w:rsidR="00E51961" w:rsidRPr="00B51415" w:rsidRDefault="00C72069">
      <w:pPr>
        <w:pStyle w:val="Odsekzoznamu"/>
        <w:numPr>
          <w:ilvl w:val="0"/>
          <w:numId w:val="27"/>
        </w:numPr>
        <w:rPr>
          <w:ins w:id="1810" w:author="HP" w:date="2022-08-16T12:56:00Z"/>
          <w:rFonts w:ascii="Arial" w:hAnsi="Arial" w:cs="Arial"/>
          <w:b/>
          <w:sz w:val="24"/>
          <w:szCs w:val="24"/>
          <w:lang w:val="en-GB"/>
          <w:rPrChange w:id="1811" w:author="HP" w:date="2022-08-16T12:56:00Z">
            <w:rPr>
              <w:ins w:id="1812" w:author="HP" w:date="2022-08-16T12:56:00Z"/>
              <w:rFonts w:ascii="Arial" w:hAnsi="Arial" w:cs="Arial"/>
              <w:sz w:val="24"/>
              <w:szCs w:val="24"/>
              <w:lang w:val="en-GB"/>
            </w:rPr>
          </w:rPrChange>
        </w:rPr>
        <w:pPrChange w:id="1813" w:author="HP" w:date="2022-08-16T12:43:00Z">
          <w:pPr/>
        </w:pPrChange>
      </w:pPr>
      <w:ins w:id="1814" w:author="HP" w:date="2022-08-16T12:14:00Z">
        <w:r>
          <w:rPr>
            <w:rFonts w:ascii="Arial" w:hAnsi="Arial" w:cs="Arial"/>
            <w:sz w:val="24"/>
            <w:szCs w:val="24"/>
            <w:lang w:val="en-GB"/>
          </w:rPr>
          <w:t>What are the benefits of eating healthy</w:t>
        </w:r>
        <w:r w:rsidR="00E51961"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B51415" w:rsidRPr="00E51961" w:rsidRDefault="00B51415">
      <w:pPr>
        <w:pStyle w:val="Odsekzoznamu"/>
        <w:numPr>
          <w:ilvl w:val="0"/>
          <w:numId w:val="27"/>
        </w:numPr>
        <w:rPr>
          <w:ins w:id="1815" w:author="HP" w:date="2022-08-16T12:14:00Z"/>
          <w:rFonts w:ascii="Arial" w:hAnsi="Arial" w:cs="Arial"/>
          <w:b/>
          <w:sz w:val="24"/>
          <w:szCs w:val="24"/>
          <w:lang w:val="en-GB"/>
          <w:rPrChange w:id="1816" w:author="HP" w:date="2022-08-16T12:43:00Z">
            <w:rPr>
              <w:ins w:id="1817" w:author="HP" w:date="2022-08-16T12:14:00Z"/>
              <w:rFonts w:ascii="Arial" w:hAnsi="Arial" w:cs="Arial"/>
              <w:sz w:val="24"/>
              <w:szCs w:val="24"/>
              <w:lang w:val="en-GB"/>
            </w:rPr>
          </w:rPrChange>
        </w:rPr>
        <w:pPrChange w:id="1818" w:author="HP" w:date="2022-08-16T12:43:00Z">
          <w:pPr/>
        </w:pPrChange>
      </w:pPr>
      <w:ins w:id="1819" w:author="HP" w:date="2022-08-16T12:56:00Z">
        <w:r>
          <w:rPr>
            <w:rFonts w:ascii="Arial" w:hAnsi="Arial" w:cs="Arial"/>
            <w:sz w:val="24"/>
            <w:szCs w:val="24"/>
            <w:lang w:val="en-GB"/>
          </w:rPr>
          <w:t>Is healthy food expensive?</w:t>
        </w:r>
      </w:ins>
    </w:p>
    <w:p w:rsidR="00C72069" w:rsidRPr="00C45A1A" w:rsidRDefault="00C72069">
      <w:pPr>
        <w:pStyle w:val="Odsekzoznamu"/>
        <w:numPr>
          <w:ilvl w:val="0"/>
          <w:numId w:val="27"/>
        </w:numPr>
        <w:rPr>
          <w:ins w:id="1820" w:author="HP" w:date="2022-08-16T13:09:00Z"/>
          <w:rFonts w:ascii="Arial" w:hAnsi="Arial" w:cs="Arial"/>
          <w:b/>
          <w:sz w:val="24"/>
          <w:szCs w:val="24"/>
          <w:lang w:val="en-GB"/>
          <w:rPrChange w:id="1821" w:author="HP" w:date="2022-08-16T13:09:00Z">
            <w:rPr>
              <w:ins w:id="1822" w:author="HP" w:date="2022-08-16T13:09:00Z"/>
              <w:rFonts w:ascii="Arial" w:hAnsi="Arial" w:cs="Arial"/>
              <w:sz w:val="24"/>
              <w:szCs w:val="24"/>
              <w:lang w:val="en-GB"/>
            </w:rPr>
          </w:rPrChange>
        </w:rPr>
        <w:pPrChange w:id="1823" w:author="HP" w:date="2022-08-16T10:58:00Z">
          <w:pPr/>
        </w:pPrChange>
      </w:pPr>
      <w:ins w:id="1824" w:author="HP" w:date="2022-08-16T12:14:00Z">
        <w:r>
          <w:rPr>
            <w:rFonts w:ascii="Arial" w:hAnsi="Arial" w:cs="Arial"/>
            <w:sz w:val="24"/>
            <w:szCs w:val="24"/>
            <w:lang w:val="en-GB"/>
          </w:rPr>
          <w:t xml:space="preserve">What are the results of eating unhealthy </w:t>
        </w:r>
      </w:ins>
      <w:ins w:id="1825" w:author="HP" w:date="2022-08-16T12:15:00Z">
        <w:r>
          <w:rPr>
            <w:rFonts w:ascii="Arial" w:hAnsi="Arial" w:cs="Arial"/>
            <w:sz w:val="24"/>
            <w:szCs w:val="24"/>
            <w:lang w:val="en-GB"/>
          </w:rPr>
          <w:t xml:space="preserve">food? </w:t>
        </w:r>
      </w:ins>
    </w:p>
    <w:p w:rsidR="00C45A1A" w:rsidRPr="00355ACE" w:rsidRDefault="00C45A1A" w:rsidP="00C45A1A">
      <w:pPr>
        <w:pStyle w:val="Odsekzoznamu"/>
        <w:numPr>
          <w:ilvl w:val="0"/>
          <w:numId w:val="27"/>
        </w:numPr>
        <w:rPr>
          <w:ins w:id="1826" w:author="HP" w:date="2022-08-16T13:09:00Z"/>
          <w:rFonts w:ascii="Arial" w:hAnsi="Arial" w:cs="Arial"/>
          <w:b/>
          <w:sz w:val="24"/>
          <w:szCs w:val="24"/>
          <w:lang w:val="en-GB"/>
        </w:rPr>
      </w:pPr>
      <w:ins w:id="1827" w:author="HP" w:date="2022-08-16T13:09:00Z">
        <w:r w:rsidRPr="00355ACE">
          <w:rPr>
            <w:rFonts w:ascii="Arial" w:hAnsi="Arial" w:cs="Arial"/>
            <w:sz w:val="24"/>
            <w:szCs w:val="24"/>
            <w:lang w:val="en-GB"/>
          </w:rPr>
          <w:t>What do you think of organic food? Why is it being promoted these days?</w:t>
        </w:r>
      </w:ins>
    </w:p>
    <w:p w:rsidR="00C72069" w:rsidRPr="00E51961" w:rsidRDefault="00C72069">
      <w:pPr>
        <w:pStyle w:val="Odsekzoznamu"/>
        <w:numPr>
          <w:ilvl w:val="0"/>
          <w:numId w:val="27"/>
        </w:numPr>
        <w:rPr>
          <w:ins w:id="1828" w:author="HP" w:date="2022-08-16T12:46:00Z"/>
          <w:rFonts w:ascii="Arial" w:hAnsi="Arial" w:cs="Arial"/>
          <w:b/>
          <w:sz w:val="24"/>
          <w:szCs w:val="24"/>
          <w:lang w:val="en-GB"/>
          <w:rPrChange w:id="1829" w:author="HP" w:date="2022-08-16T12:46:00Z">
            <w:rPr>
              <w:ins w:id="1830" w:author="HP" w:date="2022-08-16T12:46:00Z"/>
              <w:rFonts w:ascii="Arial" w:hAnsi="Arial" w:cs="Arial"/>
              <w:sz w:val="24"/>
              <w:szCs w:val="24"/>
              <w:lang w:val="en-GB"/>
            </w:rPr>
          </w:rPrChange>
        </w:rPr>
        <w:pPrChange w:id="1831" w:author="HP" w:date="2022-08-16T10:58:00Z">
          <w:pPr/>
        </w:pPrChange>
      </w:pPr>
      <w:ins w:id="1832" w:author="HP" w:date="2022-08-16T12:15:00Z">
        <w:r>
          <w:rPr>
            <w:rFonts w:ascii="Arial" w:hAnsi="Arial" w:cs="Arial"/>
            <w:sz w:val="24"/>
            <w:szCs w:val="24"/>
            <w:lang w:val="en-GB"/>
          </w:rPr>
          <w:t>What is junk food</w:t>
        </w:r>
      </w:ins>
      <w:ins w:id="1833" w:author="HP" w:date="2022-08-16T12:20:00Z">
        <w:r w:rsidR="00E51961">
          <w:rPr>
            <w:rFonts w:ascii="Arial" w:hAnsi="Arial" w:cs="Arial"/>
            <w:sz w:val="24"/>
            <w:szCs w:val="24"/>
            <w:lang w:val="en-GB"/>
          </w:rPr>
          <w:t>/take away/ fast food/pic</w:t>
        </w:r>
        <w:r w:rsidR="00E91541">
          <w:rPr>
            <w:rFonts w:ascii="Arial" w:hAnsi="Arial" w:cs="Arial"/>
            <w:sz w:val="24"/>
            <w:szCs w:val="24"/>
            <w:lang w:val="en-GB"/>
          </w:rPr>
          <w:t>nic/barbecue</w:t>
        </w:r>
      </w:ins>
      <w:ins w:id="1834" w:author="HP" w:date="2022-08-16T12:15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E51961" w:rsidRPr="00355ACE" w:rsidRDefault="00E51961" w:rsidP="00E51961">
      <w:pPr>
        <w:pStyle w:val="Odsekzoznamu"/>
        <w:numPr>
          <w:ilvl w:val="0"/>
          <w:numId w:val="27"/>
        </w:numPr>
        <w:rPr>
          <w:ins w:id="1835" w:author="HP" w:date="2022-08-16T12:46:00Z"/>
          <w:rFonts w:ascii="Arial" w:hAnsi="Arial" w:cs="Arial"/>
          <w:b/>
          <w:sz w:val="24"/>
          <w:szCs w:val="24"/>
          <w:lang w:val="en-GB"/>
        </w:rPr>
      </w:pPr>
      <w:ins w:id="1836" w:author="HP" w:date="2022-08-16T12:46:00Z">
        <w:r>
          <w:rPr>
            <w:rFonts w:ascii="Arial" w:hAnsi="Arial" w:cs="Arial"/>
            <w:sz w:val="24"/>
            <w:szCs w:val="24"/>
            <w:lang w:val="en-GB"/>
          </w:rPr>
          <w:t>What food do children like?</w:t>
        </w:r>
      </w:ins>
    </w:p>
    <w:p w:rsidR="00E51961" w:rsidRPr="00355ACE" w:rsidRDefault="00E51961" w:rsidP="00E51961">
      <w:pPr>
        <w:pStyle w:val="Odsekzoznamu"/>
        <w:numPr>
          <w:ilvl w:val="0"/>
          <w:numId w:val="27"/>
        </w:numPr>
        <w:rPr>
          <w:ins w:id="1837" w:author="HP" w:date="2022-08-16T12:46:00Z"/>
          <w:rFonts w:ascii="Arial" w:hAnsi="Arial" w:cs="Arial"/>
          <w:b/>
          <w:sz w:val="24"/>
          <w:szCs w:val="24"/>
          <w:lang w:val="en-GB"/>
        </w:rPr>
      </w:pPr>
      <w:ins w:id="1838" w:author="HP" w:date="2022-08-16T12:46:00Z">
        <w:r w:rsidRPr="00355ACE">
          <w:rPr>
            <w:rFonts w:ascii="Arial" w:hAnsi="Arial" w:cs="Arial"/>
            <w:sz w:val="24"/>
            <w:szCs w:val="24"/>
            <w:lang w:val="en-GB"/>
          </w:rPr>
          <w:t xml:space="preserve">Name savoury courses. </w:t>
        </w:r>
      </w:ins>
    </w:p>
    <w:p w:rsidR="00E51961" w:rsidRPr="00355ACE" w:rsidRDefault="00E51961" w:rsidP="00E51961">
      <w:pPr>
        <w:pStyle w:val="Odsekzoznamu"/>
        <w:numPr>
          <w:ilvl w:val="0"/>
          <w:numId w:val="27"/>
        </w:numPr>
        <w:rPr>
          <w:ins w:id="1839" w:author="HP" w:date="2022-08-16T12:46:00Z"/>
          <w:rFonts w:ascii="Arial" w:hAnsi="Arial" w:cs="Arial"/>
          <w:b/>
          <w:sz w:val="24"/>
          <w:szCs w:val="24"/>
          <w:lang w:val="en-GB"/>
        </w:rPr>
      </w:pPr>
      <w:ins w:id="1840" w:author="HP" w:date="2022-08-16T12:46:00Z">
        <w:r w:rsidRPr="00355ACE">
          <w:rPr>
            <w:rFonts w:ascii="Arial" w:hAnsi="Arial" w:cs="Arial"/>
            <w:sz w:val="24"/>
            <w:szCs w:val="24"/>
            <w:lang w:val="en-GB"/>
          </w:rPr>
          <w:t xml:space="preserve">Explain the difference between food/meal/dish. </w:t>
        </w:r>
      </w:ins>
    </w:p>
    <w:p w:rsidR="00CA18E8" w:rsidRPr="00CA18E8" w:rsidRDefault="00CA18E8">
      <w:pPr>
        <w:pStyle w:val="Odsekzoznamu"/>
        <w:numPr>
          <w:ilvl w:val="0"/>
          <w:numId w:val="27"/>
        </w:numPr>
        <w:rPr>
          <w:ins w:id="1841" w:author="HP" w:date="2022-08-16T12:06:00Z"/>
          <w:rFonts w:ascii="Arial" w:hAnsi="Arial" w:cs="Arial"/>
          <w:b/>
          <w:sz w:val="24"/>
          <w:szCs w:val="24"/>
          <w:lang w:val="en-GB"/>
          <w:rPrChange w:id="1842" w:author="HP" w:date="2022-08-16T12:06:00Z">
            <w:rPr>
              <w:ins w:id="1843" w:author="HP" w:date="2022-08-16T12:06:00Z"/>
              <w:rFonts w:ascii="Arial" w:hAnsi="Arial" w:cs="Arial"/>
              <w:sz w:val="24"/>
              <w:szCs w:val="24"/>
              <w:lang w:val="en-GB"/>
            </w:rPr>
          </w:rPrChange>
        </w:rPr>
        <w:pPrChange w:id="1844" w:author="HP" w:date="2022-08-16T10:58:00Z">
          <w:pPr/>
        </w:pPrChange>
      </w:pPr>
      <w:ins w:id="1845" w:author="HP" w:date="2022-08-16T12:02:00Z">
        <w:r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  <w:r w:rsidRPr="00CA18E8">
          <w:rPr>
            <w:rFonts w:ascii="Arial" w:hAnsi="Arial" w:cs="Arial"/>
            <w:b/>
            <w:sz w:val="24"/>
            <w:szCs w:val="24"/>
            <w:lang w:val="en-GB"/>
            <w:rPrChange w:id="1846" w:author="HP" w:date="2022-08-16T12:0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your favourite food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CA18E8" w:rsidRPr="00E51961" w:rsidRDefault="00CA18E8">
      <w:pPr>
        <w:pStyle w:val="Odsekzoznamu"/>
        <w:numPr>
          <w:ilvl w:val="0"/>
          <w:numId w:val="27"/>
        </w:numPr>
        <w:rPr>
          <w:ins w:id="1847" w:author="HP" w:date="2022-08-16T12:45:00Z"/>
          <w:rFonts w:ascii="Arial" w:hAnsi="Arial" w:cs="Arial"/>
          <w:b/>
          <w:sz w:val="24"/>
          <w:szCs w:val="24"/>
          <w:lang w:val="en-GB"/>
          <w:rPrChange w:id="1848" w:author="HP" w:date="2022-08-16T12:45:00Z">
            <w:rPr>
              <w:ins w:id="1849" w:author="HP" w:date="2022-08-16T12:45:00Z"/>
              <w:rFonts w:ascii="Arial" w:hAnsi="Arial" w:cs="Arial"/>
              <w:sz w:val="24"/>
              <w:szCs w:val="24"/>
              <w:lang w:val="en-GB"/>
            </w:rPr>
          </w:rPrChange>
        </w:rPr>
        <w:pPrChange w:id="1850" w:author="HP" w:date="2022-08-16T12:07:00Z">
          <w:pPr/>
        </w:pPrChange>
      </w:pPr>
      <w:ins w:id="1851" w:author="HP" w:date="2022-08-16T12:06:00Z">
        <w:r>
          <w:rPr>
            <w:rFonts w:ascii="Arial" w:hAnsi="Arial" w:cs="Arial"/>
            <w:sz w:val="24"/>
            <w:szCs w:val="24"/>
            <w:lang w:val="en-GB"/>
          </w:rPr>
          <w:t>What do you eat for breakfast, lunch, dinner</w:t>
        </w:r>
      </w:ins>
      <w:ins w:id="1852" w:author="HP" w:date="2022-08-16T12:07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E51961" w:rsidRPr="00E51961" w:rsidRDefault="00E51961">
      <w:pPr>
        <w:pStyle w:val="Odsekzoznamu"/>
        <w:numPr>
          <w:ilvl w:val="0"/>
          <w:numId w:val="27"/>
        </w:numPr>
        <w:rPr>
          <w:ins w:id="1853" w:author="HP" w:date="2022-08-16T12:47:00Z"/>
          <w:rFonts w:ascii="Arial" w:hAnsi="Arial" w:cs="Arial"/>
          <w:b/>
          <w:sz w:val="24"/>
          <w:szCs w:val="24"/>
          <w:lang w:val="en-GB"/>
          <w:rPrChange w:id="1854" w:author="HP" w:date="2022-08-16T12:47:00Z">
            <w:rPr>
              <w:ins w:id="1855" w:author="HP" w:date="2022-08-16T12:47:00Z"/>
              <w:rFonts w:ascii="Arial" w:hAnsi="Arial" w:cs="Arial"/>
              <w:sz w:val="24"/>
              <w:szCs w:val="24"/>
              <w:lang w:val="en-GB"/>
            </w:rPr>
          </w:rPrChange>
        </w:rPr>
        <w:pPrChange w:id="1856" w:author="HP" w:date="2022-08-16T12:07:00Z">
          <w:pPr/>
        </w:pPrChange>
      </w:pPr>
      <w:ins w:id="1857" w:author="HP" w:date="2022-08-16T12:45:00Z">
        <w:r>
          <w:rPr>
            <w:rFonts w:ascii="Arial" w:hAnsi="Arial" w:cs="Arial"/>
            <w:sz w:val="24"/>
            <w:szCs w:val="24"/>
            <w:lang w:val="en-GB"/>
          </w:rPr>
          <w:t>Do you eat healthy?</w:t>
        </w:r>
      </w:ins>
    </w:p>
    <w:p w:rsidR="00E51961" w:rsidRPr="00CA18E8" w:rsidRDefault="00E51961">
      <w:pPr>
        <w:pStyle w:val="Odsekzoznamu"/>
        <w:numPr>
          <w:ilvl w:val="0"/>
          <w:numId w:val="27"/>
        </w:numPr>
        <w:rPr>
          <w:ins w:id="1858" w:author="HP" w:date="2022-08-16T12:07:00Z"/>
          <w:rFonts w:ascii="Arial" w:hAnsi="Arial" w:cs="Arial"/>
          <w:b/>
          <w:sz w:val="24"/>
          <w:szCs w:val="24"/>
          <w:lang w:val="en-GB"/>
          <w:rPrChange w:id="1859" w:author="HP" w:date="2022-08-16T12:07:00Z">
            <w:rPr>
              <w:ins w:id="1860" w:author="HP" w:date="2022-08-16T12:07:00Z"/>
              <w:rFonts w:ascii="Arial" w:hAnsi="Arial" w:cs="Arial"/>
              <w:sz w:val="24"/>
              <w:szCs w:val="24"/>
              <w:lang w:val="en-GB"/>
            </w:rPr>
          </w:rPrChange>
        </w:rPr>
        <w:pPrChange w:id="1861" w:author="HP" w:date="2022-08-16T12:07:00Z">
          <w:pPr/>
        </w:pPrChange>
      </w:pPr>
      <w:ins w:id="1862" w:author="HP" w:date="2022-08-16T12:48:00Z">
        <w:r>
          <w:rPr>
            <w:rFonts w:ascii="Arial" w:hAnsi="Arial" w:cs="Arial"/>
            <w:sz w:val="24"/>
            <w:szCs w:val="24"/>
            <w:lang w:val="en-GB"/>
          </w:rPr>
          <w:t xml:space="preserve">Are you allergic </w:t>
        </w:r>
      </w:ins>
      <w:ins w:id="1863" w:author="HP" w:date="2022-08-16T12:49:00Z">
        <w:r>
          <w:rPr>
            <w:rFonts w:ascii="Arial" w:hAnsi="Arial" w:cs="Arial"/>
            <w:sz w:val="24"/>
            <w:szCs w:val="24"/>
            <w:lang w:val="en-GB"/>
          </w:rPr>
          <w:t xml:space="preserve">to </w:t>
        </w:r>
      </w:ins>
      <w:ins w:id="1864" w:author="HP" w:date="2022-08-16T12:48:00Z">
        <w:r>
          <w:rPr>
            <w:rFonts w:ascii="Arial" w:hAnsi="Arial" w:cs="Arial"/>
            <w:sz w:val="24"/>
            <w:szCs w:val="24"/>
            <w:lang w:val="en-GB"/>
          </w:rPr>
          <w:t>something?</w:t>
        </w:r>
      </w:ins>
    </w:p>
    <w:p w:rsidR="00CA18E8" w:rsidRPr="00CA18E8" w:rsidRDefault="00CA18E8">
      <w:pPr>
        <w:pStyle w:val="Odsekzoznamu"/>
        <w:numPr>
          <w:ilvl w:val="0"/>
          <w:numId w:val="27"/>
        </w:numPr>
        <w:rPr>
          <w:ins w:id="1865" w:author="HP" w:date="2022-08-16T12:07:00Z"/>
          <w:rFonts w:ascii="Arial" w:hAnsi="Arial" w:cs="Arial"/>
          <w:b/>
          <w:sz w:val="24"/>
          <w:szCs w:val="24"/>
          <w:lang w:val="en-GB"/>
          <w:rPrChange w:id="1866" w:author="HP" w:date="2022-08-16T12:07:00Z">
            <w:rPr>
              <w:ins w:id="1867" w:author="HP" w:date="2022-08-16T12:07:00Z"/>
              <w:rFonts w:ascii="Arial" w:hAnsi="Arial" w:cs="Arial"/>
              <w:sz w:val="24"/>
              <w:szCs w:val="24"/>
              <w:lang w:val="en-GB"/>
            </w:rPr>
          </w:rPrChange>
        </w:rPr>
        <w:pPrChange w:id="1868" w:author="HP" w:date="2022-08-16T12:07:00Z">
          <w:pPr/>
        </w:pPrChange>
      </w:pPr>
      <w:ins w:id="1869" w:author="HP" w:date="2022-08-16T12:07:00Z">
        <w:r>
          <w:rPr>
            <w:rFonts w:ascii="Arial" w:hAnsi="Arial" w:cs="Arial"/>
            <w:sz w:val="24"/>
            <w:szCs w:val="24"/>
            <w:lang w:val="en-GB"/>
          </w:rPr>
          <w:t xml:space="preserve">What do you eat for snacks? </w:t>
        </w:r>
      </w:ins>
    </w:p>
    <w:p w:rsidR="00CA18E8" w:rsidRPr="00CA18E8" w:rsidRDefault="00CA18E8">
      <w:pPr>
        <w:pStyle w:val="Odsekzoznamu"/>
        <w:numPr>
          <w:ilvl w:val="0"/>
          <w:numId w:val="27"/>
        </w:numPr>
        <w:rPr>
          <w:ins w:id="1870" w:author="HP" w:date="2022-08-16T12:00:00Z"/>
          <w:rFonts w:ascii="Arial" w:hAnsi="Arial" w:cs="Arial"/>
          <w:b/>
          <w:sz w:val="24"/>
          <w:szCs w:val="24"/>
          <w:lang w:val="en-GB"/>
          <w:rPrChange w:id="1871" w:author="HP" w:date="2022-08-16T12:07:00Z">
            <w:rPr>
              <w:ins w:id="1872" w:author="HP" w:date="2022-08-16T12:00:00Z"/>
              <w:rFonts w:ascii="Arial" w:hAnsi="Arial" w:cs="Arial"/>
              <w:sz w:val="24"/>
              <w:szCs w:val="24"/>
              <w:lang w:val="en-GB"/>
            </w:rPr>
          </w:rPrChange>
        </w:rPr>
        <w:pPrChange w:id="1873" w:author="HP" w:date="2022-08-16T12:07:00Z">
          <w:pPr/>
        </w:pPrChange>
      </w:pPr>
      <w:ins w:id="1874" w:author="HP" w:date="2022-08-16T12:07:00Z">
        <w:r>
          <w:rPr>
            <w:rFonts w:ascii="Arial" w:hAnsi="Arial" w:cs="Arial"/>
            <w:sz w:val="24"/>
            <w:szCs w:val="24"/>
            <w:lang w:val="en-GB"/>
          </w:rPr>
          <w:t>Do you eat in a school canteen? Why?</w:t>
        </w:r>
      </w:ins>
    </w:p>
    <w:p w:rsidR="00CA18E8" w:rsidRPr="00CA18E8" w:rsidRDefault="00CA18E8">
      <w:pPr>
        <w:pStyle w:val="Odsekzoznamu"/>
        <w:numPr>
          <w:ilvl w:val="0"/>
          <w:numId w:val="27"/>
        </w:numPr>
        <w:rPr>
          <w:ins w:id="1875" w:author="HP" w:date="2022-08-16T12:00:00Z"/>
          <w:rFonts w:ascii="Arial" w:hAnsi="Arial" w:cs="Arial"/>
          <w:b/>
          <w:sz w:val="24"/>
          <w:szCs w:val="24"/>
          <w:lang w:val="en-GB"/>
          <w:rPrChange w:id="1876" w:author="HP" w:date="2022-08-16T12:01:00Z">
            <w:rPr>
              <w:ins w:id="1877" w:author="HP" w:date="2022-08-16T12:00:00Z"/>
              <w:rFonts w:ascii="Arial" w:hAnsi="Arial" w:cs="Arial"/>
              <w:sz w:val="24"/>
              <w:szCs w:val="24"/>
              <w:lang w:val="en-GB"/>
            </w:rPr>
          </w:rPrChange>
        </w:rPr>
        <w:pPrChange w:id="1878" w:author="HP" w:date="2022-08-16T10:58:00Z">
          <w:pPr/>
        </w:pPrChange>
      </w:pPr>
      <w:ins w:id="1879" w:author="HP" w:date="2022-08-16T12:00:00Z">
        <w:r>
          <w:rPr>
            <w:rFonts w:ascii="Arial" w:hAnsi="Arial" w:cs="Arial"/>
            <w:sz w:val="24"/>
            <w:szCs w:val="24"/>
            <w:lang w:val="en-GB"/>
          </w:rPr>
          <w:t>What kind of food would you like to try?</w:t>
        </w:r>
      </w:ins>
      <w:ins w:id="1880" w:author="HP" w:date="2022-08-16T12:02:00Z">
        <w:r>
          <w:rPr>
            <w:rFonts w:ascii="Arial" w:hAnsi="Arial" w:cs="Arial"/>
            <w:sz w:val="24"/>
            <w:szCs w:val="24"/>
            <w:lang w:val="en-GB"/>
          </w:rPr>
          <w:t xml:space="preserve"> Why?</w:t>
        </w:r>
      </w:ins>
    </w:p>
    <w:p w:rsidR="00CA18E8" w:rsidRPr="00E91541" w:rsidRDefault="00CA18E8">
      <w:pPr>
        <w:pStyle w:val="Odsekzoznamu"/>
        <w:numPr>
          <w:ilvl w:val="0"/>
          <w:numId w:val="27"/>
        </w:numPr>
        <w:rPr>
          <w:ins w:id="1881" w:author="HP" w:date="2022-08-16T12:22:00Z"/>
          <w:rFonts w:ascii="Arial" w:hAnsi="Arial" w:cs="Arial"/>
          <w:b/>
          <w:sz w:val="24"/>
          <w:szCs w:val="24"/>
          <w:lang w:val="en-GB"/>
          <w:rPrChange w:id="1882" w:author="HP" w:date="2022-08-16T12:22:00Z">
            <w:rPr>
              <w:ins w:id="1883" w:author="HP" w:date="2022-08-16T12:22:00Z"/>
              <w:rFonts w:ascii="Arial" w:hAnsi="Arial" w:cs="Arial"/>
              <w:sz w:val="24"/>
              <w:szCs w:val="24"/>
              <w:lang w:val="en-GB"/>
            </w:rPr>
          </w:rPrChange>
        </w:rPr>
        <w:pPrChange w:id="1884" w:author="HP" w:date="2022-08-16T10:58:00Z">
          <w:pPr/>
        </w:pPrChange>
      </w:pPr>
      <w:ins w:id="1885" w:author="HP" w:date="2022-08-16T12:01:00Z">
        <w:r>
          <w:rPr>
            <w:rFonts w:ascii="Arial" w:hAnsi="Arial" w:cs="Arial"/>
            <w:sz w:val="24"/>
            <w:szCs w:val="24"/>
            <w:lang w:val="en-GB"/>
          </w:rPr>
          <w:t>What kind of food would you never try?</w:t>
        </w:r>
      </w:ins>
      <w:ins w:id="1886" w:author="HP" w:date="2022-08-16T12:03:00Z">
        <w:r>
          <w:rPr>
            <w:rFonts w:ascii="Arial" w:hAnsi="Arial" w:cs="Arial"/>
            <w:sz w:val="24"/>
            <w:szCs w:val="24"/>
            <w:lang w:val="en-GB"/>
          </w:rPr>
          <w:t xml:space="preserve"> Why?</w:t>
        </w:r>
      </w:ins>
    </w:p>
    <w:p w:rsidR="00E91541" w:rsidRPr="00E51961" w:rsidRDefault="00E91541">
      <w:pPr>
        <w:pStyle w:val="Odsekzoznamu"/>
        <w:numPr>
          <w:ilvl w:val="0"/>
          <w:numId w:val="27"/>
        </w:numPr>
        <w:rPr>
          <w:ins w:id="1887" w:author="HP" w:date="2022-08-16T12:49:00Z"/>
          <w:rFonts w:ascii="Arial" w:hAnsi="Arial" w:cs="Arial"/>
          <w:b/>
          <w:sz w:val="24"/>
          <w:szCs w:val="24"/>
          <w:lang w:val="en-GB"/>
          <w:rPrChange w:id="1888" w:author="HP" w:date="2022-08-16T12:49:00Z">
            <w:rPr>
              <w:ins w:id="1889" w:author="HP" w:date="2022-08-16T12:49:00Z"/>
              <w:rFonts w:ascii="Arial" w:hAnsi="Arial" w:cs="Arial"/>
              <w:sz w:val="24"/>
              <w:szCs w:val="24"/>
              <w:lang w:val="en-GB"/>
            </w:rPr>
          </w:rPrChange>
        </w:rPr>
        <w:pPrChange w:id="1890" w:author="HP" w:date="2022-08-16T10:58:00Z">
          <w:pPr/>
        </w:pPrChange>
      </w:pPr>
      <w:ins w:id="1891" w:author="HP" w:date="2022-08-16T12:22:00Z">
        <w:r>
          <w:rPr>
            <w:rFonts w:ascii="Arial" w:hAnsi="Arial" w:cs="Arial"/>
            <w:sz w:val="24"/>
            <w:szCs w:val="24"/>
            <w:lang w:val="en-GB"/>
          </w:rPr>
          <w:t>Have you ever tried any strange food?</w:t>
        </w:r>
      </w:ins>
    </w:p>
    <w:p w:rsidR="007B6670" w:rsidRPr="00EE73C5" w:rsidRDefault="007B6670">
      <w:pPr>
        <w:pStyle w:val="Odsekzoznamu"/>
        <w:numPr>
          <w:ilvl w:val="0"/>
          <w:numId w:val="27"/>
        </w:numPr>
        <w:rPr>
          <w:ins w:id="1892" w:author="HP" w:date="2022-08-16T11:37:00Z"/>
          <w:rFonts w:ascii="Arial" w:hAnsi="Arial" w:cs="Arial"/>
          <w:b/>
          <w:sz w:val="24"/>
          <w:szCs w:val="24"/>
          <w:lang w:val="en-GB"/>
          <w:rPrChange w:id="1893" w:author="HP" w:date="2022-08-16T11:58:00Z">
            <w:rPr>
              <w:ins w:id="1894" w:author="HP" w:date="2022-08-16T11:37:00Z"/>
              <w:rFonts w:ascii="Arial" w:hAnsi="Arial" w:cs="Arial"/>
              <w:sz w:val="28"/>
              <w:szCs w:val="28"/>
              <w:lang w:val="en-GB"/>
            </w:rPr>
          </w:rPrChange>
        </w:rPr>
        <w:pPrChange w:id="1895" w:author="HP" w:date="2022-08-16T10:58:00Z">
          <w:pPr/>
        </w:pPrChange>
      </w:pPr>
      <w:ins w:id="1896" w:author="HP" w:date="2022-08-16T11:36:00Z">
        <w:r w:rsidRPr="00EE73C5">
          <w:rPr>
            <w:rFonts w:ascii="Arial" w:hAnsi="Arial" w:cs="Arial"/>
            <w:sz w:val="24"/>
            <w:szCs w:val="24"/>
            <w:lang w:val="en-GB"/>
            <w:rPrChange w:id="1897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Name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898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drinks</w:t>
        </w:r>
        <w:r w:rsidRPr="00EE73C5">
          <w:rPr>
            <w:rFonts w:ascii="Arial" w:hAnsi="Arial" w:cs="Arial"/>
            <w:sz w:val="24"/>
            <w:szCs w:val="24"/>
            <w:lang w:val="en-GB"/>
            <w:rPrChange w:id="1899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preferred by children/young people/ old people.</w:t>
        </w:r>
      </w:ins>
    </w:p>
    <w:p w:rsidR="007B6670" w:rsidRPr="00EE73C5" w:rsidRDefault="007B6670">
      <w:pPr>
        <w:pStyle w:val="Odsekzoznamu"/>
        <w:numPr>
          <w:ilvl w:val="0"/>
          <w:numId w:val="27"/>
        </w:numPr>
        <w:rPr>
          <w:ins w:id="1900" w:author="HP" w:date="2022-08-16T11:38:00Z"/>
          <w:rFonts w:ascii="Arial" w:hAnsi="Arial" w:cs="Arial"/>
          <w:b/>
          <w:sz w:val="24"/>
          <w:szCs w:val="24"/>
          <w:lang w:val="en-GB"/>
          <w:rPrChange w:id="1901" w:author="HP" w:date="2022-08-16T11:58:00Z">
            <w:rPr>
              <w:ins w:id="1902" w:author="HP" w:date="2022-08-16T11:38:00Z"/>
              <w:rFonts w:ascii="Arial" w:hAnsi="Arial" w:cs="Arial"/>
              <w:sz w:val="28"/>
              <w:szCs w:val="28"/>
              <w:lang w:val="en-GB"/>
            </w:rPr>
          </w:rPrChange>
        </w:rPr>
        <w:pPrChange w:id="1903" w:author="HP" w:date="2022-08-16T10:58:00Z">
          <w:pPr/>
        </w:pPrChange>
      </w:pPr>
      <w:ins w:id="1904" w:author="HP" w:date="2022-08-16T11:37:00Z">
        <w:r w:rsidRPr="00EE73C5">
          <w:rPr>
            <w:rFonts w:ascii="Arial" w:hAnsi="Arial" w:cs="Arial"/>
            <w:sz w:val="24"/>
            <w:szCs w:val="24"/>
            <w:lang w:val="en-GB"/>
            <w:rPrChange w:id="1905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Which drinks do you </w:t>
        </w:r>
      </w:ins>
      <w:ins w:id="1906" w:author="HP" w:date="2022-08-16T11:38:00Z">
        <w:r w:rsidR="00B81111" w:rsidRPr="00EE73C5">
          <w:rPr>
            <w:rFonts w:ascii="Arial" w:hAnsi="Arial" w:cs="Arial"/>
            <w:sz w:val="24"/>
            <w:szCs w:val="24"/>
            <w:lang w:val="en-GB"/>
            <w:rPrChange w:id="1907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prefer?</w:t>
        </w:r>
      </w:ins>
    </w:p>
    <w:p w:rsidR="00B81111" w:rsidRPr="00E51961" w:rsidRDefault="00B81111">
      <w:pPr>
        <w:pStyle w:val="Odsekzoznamu"/>
        <w:numPr>
          <w:ilvl w:val="0"/>
          <w:numId w:val="27"/>
        </w:numPr>
        <w:rPr>
          <w:ins w:id="1908" w:author="HP" w:date="2022-08-16T12:51:00Z"/>
          <w:rFonts w:ascii="Arial" w:hAnsi="Arial" w:cs="Arial"/>
          <w:b/>
          <w:sz w:val="24"/>
          <w:szCs w:val="24"/>
          <w:lang w:val="en-GB"/>
          <w:rPrChange w:id="1909" w:author="HP" w:date="2022-08-16T12:51:00Z">
            <w:rPr>
              <w:ins w:id="1910" w:author="HP" w:date="2022-08-16T12:51:00Z"/>
              <w:rFonts w:ascii="Arial" w:hAnsi="Arial" w:cs="Arial"/>
              <w:sz w:val="24"/>
              <w:szCs w:val="24"/>
              <w:lang w:val="en-GB"/>
            </w:rPr>
          </w:rPrChange>
        </w:rPr>
        <w:pPrChange w:id="1911" w:author="HP" w:date="2022-08-16T11:39:00Z">
          <w:pPr/>
        </w:pPrChange>
      </w:pPr>
      <w:ins w:id="1912" w:author="HP" w:date="2022-08-16T11:38:00Z">
        <w:r w:rsidRPr="00EE73C5">
          <w:rPr>
            <w:rFonts w:ascii="Arial" w:hAnsi="Arial" w:cs="Arial"/>
            <w:sz w:val="24"/>
            <w:szCs w:val="24"/>
            <w:lang w:val="en-GB"/>
            <w:rPrChange w:id="1913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is your opinion on alcoholic beverages and the teenagers?</w:t>
        </w:r>
      </w:ins>
    </w:p>
    <w:p w:rsidR="00E51961" w:rsidRPr="00E51961" w:rsidRDefault="00E51961">
      <w:pPr>
        <w:pStyle w:val="Odsekzoznamu"/>
        <w:numPr>
          <w:ilvl w:val="0"/>
          <w:numId w:val="27"/>
        </w:numPr>
        <w:rPr>
          <w:ins w:id="1914" w:author="HP" w:date="2022-08-16T12:52:00Z"/>
          <w:rFonts w:ascii="Arial" w:hAnsi="Arial" w:cs="Arial"/>
          <w:b/>
          <w:sz w:val="24"/>
          <w:szCs w:val="24"/>
          <w:lang w:val="en-GB"/>
          <w:rPrChange w:id="1915" w:author="HP" w:date="2022-08-16T12:52:00Z">
            <w:rPr>
              <w:ins w:id="1916" w:author="HP" w:date="2022-08-16T12:52:00Z"/>
              <w:rFonts w:ascii="Arial" w:hAnsi="Arial" w:cs="Arial"/>
              <w:sz w:val="24"/>
              <w:szCs w:val="24"/>
              <w:lang w:val="en-GB"/>
            </w:rPr>
          </w:rPrChange>
        </w:rPr>
        <w:pPrChange w:id="1917" w:author="HP" w:date="2022-08-16T11:39:00Z">
          <w:pPr/>
        </w:pPrChange>
      </w:pPr>
      <w:ins w:id="1918" w:author="HP" w:date="2022-08-16T12:51:00Z">
        <w:r>
          <w:rPr>
            <w:rFonts w:ascii="Arial" w:hAnsi="Arial" w:cs="Arial"/>
            <w:sz w:val="24"/>
            <w:szCs w:val="24"/>
            <w:lang w:val="en-GB"/>
          </w:rPr>
          <w:t>What is your favourite summer/winter drink?</w:t>
        </w:r>
      </w:ins>
    </w:p>
    <w:p w:rsidR="00E51961" w:rsidRPr="00EE73C5" w:rsidRDefault="00E51961">
      <w:pPr>
        <w:pStyle w:val="Odsekzoznamu"/>
        <w:numPr>
          <w:ilvl w:val="0"/>
          <w:numId w:val="27"/>
        </w:numPr>
        <w:rPr>
          <w:ins w:id="1919" w:author="HP" w:date="2022-08-16T11:01:00Z"/>
          <w:rFonts w:ascii="Arial" w:hAnsi="Arial" w:cs="Arial"/>
          <w:b/>
          <w:sz w:val="24"/>
          <w:szCs w:val="24"/>
          <w:lang w:val="en-GB"/>
          <w:rPrChange w:id="1920" w:author="HP" w:date="2022-08-16T11:58:00Z">
            <w:rPr>
              <w:ins w:id="1921" w:author="HP" w:date="2022-08-16T11:01:00Z"/>
              <w:rFonts w:ascii="Arial" w:hAnsi="Arial" w:cs="Arial"/>
              <w:sz w:val="28"/>
              <w:szCs w:val="28"/>
              <w:lang w:val="en-GB"/>
            </w:rPr>
          </w:rPrChange>
        </w:rPr>
        <w:pPrChange w:id="1922" w:author="HP" w:date="2022-08-16T11:39:00Z">
          <w:pPr/>
        </w:pPrChange>
      </w:pPr>
      <w:ins w:id="1923" w:author="HP" w:date="2022-08-16T12:52:00Z">
        <w:r>
          <w:rPr>
            <w:rFonts w:ascii="Arial" w:hAnsi="Arial" w:cs="Arial"/>
            <w:sz w:val="24"/>
            <w:szCs w:val="24"/>
            <w:lang w:val="en-GB"/>
          </w:rPr>
          <w:t>Describe a recipe for your favourite mixed drink.</w:t>
        </w:r>
      </w:ins>
    </w:p>
    <w:p w:rsidR="00575F7A" w:rsidRPr="00EE73C5" w:rsidRDefault="00575F7A">
      <w:pPr>
        <w:pStyle w:val="Odsekzoznamu"/>
        <w:numPr>
          <w:ilvl w:val="0"/>
          <w:numId w:val="27"/>
        </w:numPr>
        <w:rPr>
          <w:ins w:id="1924" w:author="HP" w:date="2022-08-16T11:02:00Z"/>
          <w:rFonts w:ascii="Arial" w:hAnsi="Arial" w:cs="Arial"/>
          <w:sz w:val="24"/>
          <w:szCs w:val="24"/>
          <w:lang w:val="en-GB"/>
          <w:rPrChange w:id="1925" w:author="HP" w:date="2022-08-16T11:58:00Z">
            <w:rPr>
              <w:ins w:id="1926" w:author="HP" w:date="2022-08-16T11:02:00Z"/>
              <w:rFonts w:ascii="Arial" w:hAnsi="Arial" w:cs="Arial"/>
              <w:sz w:val="28"/>
              <w:szCs w:val="28"/>
              <w:lang w:val="en-GB"/>
            </w:rPr>
          </w:rPrChange>
        </w:rPr>
        <w:pPrChange w:id="1927" w:author="HP" w:date="2022-08-16T10:58:00Z">
          <w:pPr/>
        </w:pPrChange>
      </w:pPr>
      <w:ins w:id="1928" w:author="HP" w:date="2022-08-16T11:02:00Z">
        <w:r w:rsidRPr="00EE73C5">
          <w:rPr>
            <w:rFonts w:ascii="Arial" w:hAnsi="Arial" w:cs="Arial"/>
            <w:sz w:val="24"/>
            <w:szCs w:val="24"/>
            <w:lang w:val="en-GB"/>
            <w:rPrChange w:id="1929" w:author="HP" w:date="2022-08-16T11:58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Explain</w:t>
        </w:r>
        <w:r w:rsidRPr="00EE73C5">
          <w:rPr>
            <w:rFonts w:ascii="Arial" w:hAnsi="Arial" w:cs="Arial"/>
            <w:sz w:val="24"/>
            <w:szCs w:val="24"/>
            <w:lang w:val="en-GB"/>
            <w:rPrChange w:id="1930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931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e</w:t>
        </w:r>
      </w:ins>
      <w:ins w:id="1932" w:author="HP" w:date="2022-08-16T11:25:00Z">
        <w:r w:rsidR="0035296C" w:rsidRPr="00EE73C5">
          <w:rPr>
            <w:rFonts w:ascii="Arial" w:hAnsi="Arial" w:cs="Arial"/>
            <w:b/>
            <w:sz w:val="24"/>
            <w:szCs w:val="24"/>
            <w:lang w:val="en-GB"/>
            <w:rPrChange w:id="1933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ating manners</w:t>
        </w:r>
      </w:ins>
      <w:ins w:id="1934" w:author="HP" w:date="2022-08-16T11:02:00Z">
        <w:r w:rsidRPr="00EE73C5">
          <w:rPr>
            <w:rFonts w:ascii="Arial" w:hAnsi="Arial" w:cs="Arial"/>
            <w:sz w:val="24"/>
            <w:szCs w:val="24"/>
            <w:lang w:val="en-GB"/>
            <w:rPrChange w:id="1935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:</w:t>
        </w:r>
        <w:r w:rsidR="00A20129" w:rsidRPr="00EE73C5">
          <w:rPr>
            <w:rFonts w:ascii="Arial" w:hAnsi="Arial" w:cs="Arial"/>
            <w:sz w:val="24"/>
            <w:szCs w:val="24"/>
            <w:lang w:val="en-GB"/>
            <w:rPrChange w:id="1936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</w:t>
        </w:r>
        <w:r w:rsidRPr="00EE73C5">
          <w:rPr>
            <w:rFonts w:ascii="Arial" w:hAnsi="Arial" w:cs="Arial"/>
            <w:sz w:val="24"/>
            <w:szCs w:val="24"/>
            <w:lang w:val="en-GB"/>
            <w:rPrChange w:id="1937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vegetarian/vegan/</w:t>
        </w:r>
        <w:proofErr w:type="spellStart"/>
        <w:r w:rsidRPr="00EE73C5">
          <w:rPr>
            <w:rFonts w:ascii="Arial" w:hAnsi="Arial" w:cs="Arial"/>
            <w:sz w:val="24"/>
            <w:szCs w:val="24"/>
            <w:lang w:val="en-GB"/>
            <w:rPrChange w:id="1938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frutarian</w:t>
        </w:r>
      </w:ins>
      <w:proofErr w:type="spellEnd"/>
      <w:ins w:id="1939" w:author="HP" w:date="2022-08-16T11:09:00Z">
        <w:r w:rsidR="00A20129" w:rsidRPr="00EE73C5">
          <w:rPr>
            <w:rFonts w:ascii="Arial" w:hAnsi="Arial" w:cs="Arial"/>
            <w:sz w:val="24"/>
            <w:szCs w:val="24"/>
            <w:lang w:val="en-GB"/>
            <w:rPrChange w:id="1940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/</w:t>
        </w:r>
        <w:proofErr w:type="spellStart"/>
        <w:r w:rsidR="00A20129" w:rsidRPr="00EE73C5">
          <w:rPr>
            <w:rFonts w:ascii="Arial" w:hAnsi="Arial" w:cs="Arial"/>
            <w:sz w:val="24"/>
            <w:szCs w:val="24"/>
            <w:lang w:val="en-GB"/>
            <w:rPrChange w:id="1941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pescatarian</w:t>
        </w:r>
        <w:proofErr w:type="spellEnd"/>
        <w:r w:rsidR="00A20129" w:rsidRPr="00EE73C5">
          <w:rPr>
            <w:rFonts w:ascii="Arial" w:hAnsi="Arial" w:cs="Arial"/>
            <w:sz w:val="24"/>
            <w:szCs w:val="24"/>
            <w:lang w:val="en-GB"/>
            <w:rPrChange w:id="1942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/flexitarian</w:t>
        </w:r>
      </w:ins>
      <w:ins w:id="1943" w:author="HP" w:date="2022-08-16T11:03:00Z">
        <w:r w:rsidRPr="00EE73C5">
          <w:rPr>
            <w:rFonts w:ascii="Arial" w:hAnsi="Arial" w:cs="Arial"/>
            <w:sz w:val="24"/>
            <w:szCs w:val="24"/>
            <w:lang w:val="en-GB"/>
            <w:rPrChange w:id="1944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.</w:t>
        </w:r>
      </w:ins>
    </w:p>
    <w:p w:rsidR="00575F7A" w:rsidRPr="00EE73C5" w:rsidRDefault="00575F7A">
      <w:pPr>
        <w:pStyle w:val="Odsekzoznamu"/>
        <w:numPr>
          <w:ilvl w:val="0"/>
          <w:numId w:val="27"/>
        </w:numPr>
        <w:rPr>
          <w:ins w:id="1945" w:author="HP" w:date="2022-08-16T11:09:00Z"/>
          <w:rFonts w:ascii="Arial" w:hAnsi="Arial" w:cs="Arial"/>
          <w:b/>
          <w:sz w:val="24"/>
          <w:szCs w:val="24"/>
          <w:lang w:val="en-GB"/>
          <w:rPrChange w:id="1946" w:author="HP" w:date="2022-08-16T11:58:00Z">
            <w:rPr>
              <w:ins w:id="1947" w:author="HP" w:date="2022-08-16T11:09:00Z"/>
              <w:rFonts w:ascii="Arial" w:hAnsi="Arial" w:cs="Arial"/>
              <w:sz w:val="28"/>
              <w:szCs w:val="28"/>
              <w:lang w:val="en-GB"/>
            </w:rPr>
          </w:rPrChange>
        </w:rPr>
        <w:pPrChange w:id="1948" w:author="HP" w:date="2022-08-16T10:58:00Z">
          <w:pPr/>
        </w:pPrChange>
      </w:pPr>
      <w:ins w:id="1949" w:author="HP" w:date="2022-08-16T11:01:00Z">
        <w:r w:rsidRPr="00EE73C5">
          <w:rPr>
            <w:rFonts w:ascii="Arial" w:hAnsi="Arial" w:cs="Arial"/>
            <w:sz w:val="24"/>
            <w:szCs w:val="24"/>
            <w:lang w:val="en-GB"/>
            <w:rPrChange w:id="1950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do you think of vegetarians/vegans/</w:t>
        </w:r>
        <w:proofErr w:type="spellStart"/>
        <w:r w:rsidRPr="00EE73C5">
          <w:rPr>
            <w:rFonts w:ascii="Arial" w:hAnsi="Arial" w:cs="Arial"/>
            <w:sz w:val="24"/>
            <w:szCs w:val="24"/>
            <w:lang w:val="en-GB"/>
            <w:rPrChange w:id="1951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frutarians</w:t>
        </w:r>
      </w:ins>
      <w:proofErr w:type="spellEnd"/>
      <w:ins w:id="1952" w:author="HP" w:date="2022-08-16T11:09:00Z">
        <w:r w:rsidR="00A20129" w:rsidRPr="00EE73C5">
          <w:rPr>
            <w:rFonts w:ascii="Arial" w:hAnsi="Arial" w:cs="Arial"/>
            <w:sz w:val="24"/>
            <w:szCs w:val="24"/>
            <w:lang w:val="en-GB"/>
            <w:rPrChange w:id="1953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……</w:t>
        </w:r>
      </w:ins>
      <w:ins w:id="1954" w:author="HP" w:date="2022-08-16T12:53:00Z">
        <w:r w:rsidR="00B51415">
          <w:rPr>
            <w:rFonts w:ascii="Arial" w:hAnsi="Arial" w:cs="Arial"/>
            <w:sz w:val="24"/>
            <w:szCs w:val="24"/>
            <w:lang w:val="en-GB"/>
          </w:rPr>
          <w:t xml:space="preserve"> and these eating manners</w:t>
        </w:r>
      </w:ins>
      <w:ins w:id="1955" w:author="HP" w:date="2022-08-16T11:01:00Z">
        <w:r w:rsidRPr="00EE73C5">
          <w:rPr>
            <w:rFonts w:ascii="Arial" w:hAnsi="Arial" w:cs="Arial"/>
            <w:sz w:val="24"/>
            <w:szCs w:val="24"/>
            <w:lang w:val="en-GB"/>
            <w:rPrChange w:id="1956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</w:t>
        </w:r>
      </w:ins>
    </w:p>
    <w:p w:rsidR="00A20129" w:rsidRPr="00B51415" w:rsidRDefault="00A20129">
      <w:pPr>
        <w:pStyle w:val="Odsekzoznamu"/>
        <w:numPr>
          <w:ilvl w:val="0"/>
          <w:numId w:val="27"/>
        </w:numPr>
        <w:rPr>
          <w:ins w:id="1957" w:author="HP" w:date="2022-08-16T12:54:00Z"/>
          <w:rFonts w:ascii="Arial" w:hAnsi="Arial" w:cs="Arial"/>
          <w:b/>
          <w:sz w:val="24"/>
          <w:szCs w:val="24"/>
          <w:lang w:val="en-GB"/>
          <w:rPrChange w:id="1958" w:author="HP" w:date="2022-08-16T12:54:00Z">
            <w:rPr>
              <w:ins w:id="1959" w:author="HP" w:date="2022-08-16T12:54:00Z"/>
              <w:rFonts w:ascii="Arial" w:hAnsi="Arial" w:cs="Arial"/>
              <w:sz w:val="24"/>
              <w:szCs w:val="24"/>
              <w:lang w:val="en-GB"/>
            </w:rPr>
          </w:rPrChange>
        </w:rPr>
        <w:pPrChange w:id="1960" w:author="HP" w:date="2022-08-16T10:58:00Z">
          <w:pPr/>
        </w:pPrChange>
      </w:pPr>
      <w:ins w:id="1961" w:author="HP" w:date="2022-08-16T11:09:00Z">
        <w:r w:rsidRPr="00EE73C5">
          <w:rPr>
            <w:rFonts w:ascii="Arial" w:hAnsi="Arial" w:cs="Arial"/>
            <w:sz w:val="24"/>
            <w:szCs w:val="24"/>
            <w:lang w:val="en-GB"/>
            <w:rPrChange w:id="1962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Do you think young people care about the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963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quality of the food</w:t>
        </w:r>
        <w:r w:rsidRPr="00EE73C5">
          <w:rPr>
            <w:rFonts w:ascii="Arial" w:hAnsi="Arial" w:cs="Arial"/>
            <w:sz w:val="24"/>
            <w:szCs w:val="24"/>
            <w:lang w:val="en-GB"/>
            <w:rPrChange w:id="1964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they eat?</w:t>
        </w:r>
      </w:ins>
    </w:p>
    <w:p w:rsidR="00B51415" w:rsidRPr="00B51415" w:rsidRDefault="00B51415">
      <w:pPr>
        <w:pStyle w:val="Odsekzoznamu"/>
        <w:numPr>
          <w:ilvl w:val="0"/>
          <w:numId w:val="27"/>
        </w:numPr>
        <w:rPr>
          <w:ins w:id="1965" w:author="HP" w:date="2022-08-16T12:55:00Z"/>
          <w:rFonts w:ascii="Arial" w:hAnsi="Arial" w:cs="Arial"/>
          <w:b/>
          <w:sz w:val="24"/>
          <w:szCs w:val="24"/>
          <w:lang w:val="en-GB"/>
          <w:rPrChange w:id="1966" w:author="HP" w:date="2022-08-16T12:55:00Z">
            <w:rPr>
              <w:ins w:id="1967" w:author="HP" w:date="2022-08-16T12:55:00Z"/>
              <w:rFonts w:ascii="Arial" w:hAnsi="Arial" w:cs="Arial"/>
              <w:sz w:val="24"/>
              <w:szCs w:val="24"/>
              <w:lang w:val="en-GB"/>
            </w:rPr>
          </w:rPrChange>
        </w:rPr>
        <w:pPrChange w:id="1968" w:author="HP" w:date="2022-08-16T10:58:00Z">
          <w:pPr/>
        </w:pPrChange>
      </w:pPr>
      <w:ins w:id="1969" w:author="HP" w:date="2022-08-16T12:54:00Z">
        <w:r>
          <w:rPr>
            <w:rFonts w:ascii="Arial" w:hAnsi="Arial" w:cs="Arial"/>
            <w:sz w:val="24"/>
            <w:szCs w:val="24"/>
            <w:lang w:val="en-GB"/>
          </w:rPr>
          <w:t>Is quality food also healthy?</w:t>
        </w:r>
      </w:ins>
    </w:p>
    <w:p w:rsidR="00B81111" w:rsidRPr="00EE73C5" w:rsidRDefault="00B81111">
      <w:pPr>
        <w:pStyle w:val="Odsekzoznamu"/>
        <w:numPr>
          <w:ilvl w:val="0"/>
          <w:numId w:val="27"/>
        </w:numPr>
        <w:rPr>
          <w:ins w:id="1970" w:author="HP" w:date="2022-08-16T11:40:00Z"/>
          <w:rFonts w:ascii="Arial" w:hAnsi="Arial" w:cs="Arial"/>
          <w:b/>
          <w:sz w:val="24"/>
          <w:szCs w:val="24"/>
          <w:lang w:val="en-GB"/>
          <w:rPrChange w:id="1971" w:author="HP" w:date="2022-08-16T11:58:00Z">
            <w:rPr>
              <w:ins w:id="1972" w:author="HP" w:date="2022-08-16T11:40:00Z"/>
              <w:rFonts w:ascii="Arial" w:hAnsi="Arial" w:cs="Arial"/>
              <w:sz w:val="28"/>
              <w:szCs w:val="28"/>
              <w:lang w:val="en-GB"/>
            </w:rPr>
          </w:rPrChange>
        </w:rPr>
        <w:pPrChange w:id="1973" w:author="HP" w:date="2022-08-16T10:58:00Z">
          <w:pPr/>
        </w:pPrChange>
      </w:pPr>
      <w:ins w:id="1974" w:author="HP" w:date="2022-08-16T11:40:00Z">
        <w:r w:rsidRPr="00EE73C5">
          <w:rPr>
            <w:rFonts w:ascii="Arial" w:hAnsi="Arial" w:cs="Arial"/>
            <w:sz w:val="24"/>
            <w:szCs w:val="24"/>
            <w:lang w:val="en-GB"/>
            <w:rPrChange w:id="1975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Name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1976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places where we can eat</w:t>
        </w:r>
        <w:r w:rsidRPr="00EE73C5">
          <w:rPr>
            <w:rFonts w:ascii="Arial" w:hAnsi="Arial" w:cs="Arial"/>
            <w:sz w:val="24"/>
            <w:szCs w:val="24"/>
            <w:lang w:val="en-GB"/>
            <w:rPrChange w:id="1977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. </w:t>
        </w:r>
      </w:ins>
    </w:p>
    <w:p w:rsidR="00B81111" w:rsidRPr="00E51961" w:rsidRDefault="00B81111">
      <w:pPr>
        <w:pStyle w:val="Odsekzoznamu"/>
        <w:numPr>
          <w:ilvl w:val="0"/>
          <w:numId w:val="27"/>
        </w:numPr>
        <w:rPr>
          <w:ins w:id="1978" w:author="HP" w:date="2022-08-16T12:50:00Z"/>
          <w:rFonts w:ascii="Arial" w:hAnsi="Arial" w:cs="Arial"/>
          <w:b/>
          <w:sz w:val="24"/>
          <w:szCs w:val="24"/>
          <w:lang w:val="en-GB"/>
          <w:rPrChange w:id="1979" w:author="HP" w:date="2022-08-16T12:50:00Z">
            <w:rPr>
              <w:ins w:id="1980" w:author="HP" w:date="2022-08-16T12:50:00Z"/>
              <w:rFonts w:ascii="Arial" w:hAnsi="Arial" w:cs="Arial"/>
              <w:sz w:val="24"/>
              <w:szCs w:val="24"/>
              <w:lang w:val="en-GB"/>
            </w:rPr>
          </w:rPrChange>
        </w:rPr>
        <w:pPrChange w:id="1981" w:author="HP" w:date="2022-08-16T10:58:00Z">
          <w:pPr/>
        </w:pPrChange>
      </w:pPr>
      <w:ins w:id="1982" w:author="HP" w:date="2022-08-16T11:40:00Z">
        <w:r w:rsidRPr="00EE73C5">
          <w:rPr>
            <w:rFonts w:ascii="Arial" w:hAnsi="Arial" w:cs="Arial"/>
            <w:sz w:val="24"/>
            <w:szCs w:val="24"/>
            <w:lang w:val="en-GB"/>
            <w:rPrChange w:id="1983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Do you go out for food? Whe</w:t>
        </w:r>
      </w:ins>
      <w:ins w:id="1984" w:author="HP" w:date="2022-08-16T11:44:00Z">
        <w:r w:rsidRPr="00EE73C5">
          <w:rPr>
            <w:rFonts w:ascii="Arial" w:hAnsi="Arial" w:cs="Arial"/>
            <w:sz w:val="24"/>
            <w:szCs w:val="24"/>
            <w:lang w:val="en-GB"/>
            <w:rPrChange w:id="1985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re</w:t>
        </w:r>
      </w:ins>
      <w:ins w:id="1986" w:author="HP" w:date="2022-08-16T11:40:00Z">
        <w:r w:rsidRPr="00EE73C5">
          <w:rPr>
            <w:rFonts w:ascii="Arial" w:hAnsi="Arial" w:cs="Arial"/>
            <w:sz w:val="24"/>
            <w:szCs w:val="24"/>
            <w:lang w:val="en-GB"/>
            <w:rPrChange w:id="1987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 How often?</w:t>
        </w:r>
      </w:ins>
    </w:p>
    <w:p w:rsidR="00E51961" w:rsidRPr="00EE73C5" w:rsidRDefault="00E51961">
      <w:pPr>
        <w:pStyle w:val="Odsekzoznamu"/>
        <w:numPr>
          <w:ilvl w:val="0"/>
          <w:numId w:val="27"/>
        </w:numPr>
        <w:rPr>
          <w:ins w:id="1988" w:author="HP" w:date="2022-08-16T11:41:00Z"/>
          <w:rFonts w:ascii="Arial" w:hAnsi="Arial" w:cs="Arial"/>
          <w:b/>
          <w:sz w:val="24"/>
          <w:szCs w:val="24"/>
          <w:lang w:val="en-GB"/>
          <w:rPrChange w:id="1989" w:author="HP" w:date="2022-08-16T11:58:00Z">
            <w:rPr>
              <w:ins w:id="1990" w:author="HP" w:date="2022-08-16T11:41:00Z"/>
              <w:rFonts w:ascii="Arial" w:hAnsi="Arial" w:cs="Arial"/>
              <w:sz w:val="28"/>
              <w:szCs w:val="28"/>
              <w:lang w:val="en-GB"/>
            </w:rPr>
          </w:rPrChange>
        </w:rPr>
        <w:pPrChange w:id="1991" w:author="HP" w:date="2022-08-16T10:58:00Z">
          <w:pPr/>
        </w:pPrChange>
      </w:pPr>
      <w:ins w:id="1992" w:author="HP" w:date="2022-08-16T12:50:00Z">
        <w:r>
          <w:rPr>
            <w:rFonts w:ascii="Arial" w:hAnsi="Arial" w:cs="Arial"/>
            <w:sz w:val="24"/>
            <w:szCs w:val="24"/>
            <w:lang w:val="en-GB"/>
          </w:rPr>
          <w:t xml:space="preserve">What is your favourite place to eat at home and out? </w:t>
        </w:r>
      </w:ins>
    </w:p>
    <w:p w:rsidR="00B81111" w:rsidRPr="00EE73C5" w:rsidRDefault="00B81111">
      <w:pPr>
        <w:pStyle w:val="Odsekzoznamu"/>
        <w:numPr>
          <w:ilvl w:val="0"/>
          <w:numId w:val="27"/>
        </w:numPr>
        <w:rPr>
          <w:ins w:id="1993" w:author="HP" w:date="2022-08-16T11:40:00Z"/>
          <w:rFonts w:ascii="Arial" w:hAnsi="Arial" w:cs="Arial"/>
          <w:b/>
          <w:sz w:val="24"/>
          <w:szCs w:val="24"/>
          <w:lang w:val="en-GB"/>
          <w:rPrChange w:id="1994" w:author="HP" w:date="2022-08-16T11:58:00Z">
            <w:rPr>
              <w:ins w:id="1995" w:author="HP" w:date="2022-08-16T11:40:00Z"/>
              <w:rFonts w:ascii="Arial" w:hAnsi="Arial" w:cs="Arial"/>
              <w:sz w:val="28"/>
              <w:szCs w:val="28"/>
              <w:lang w:val="en-GB"/>
            </w:rPr>
          </w:rPrChange>
        </w:rPr>
        <w:pPrChange w:id="1996" w:author="HP" w:date="2022-08-16T10:58:00Z">
          <w:pPr/>
        </w:pPrChange>
      </w:pPr>
      <w:ins w:id="1997" w:author="HP" w:date="2022-08-16T11:41:00Z">
        <w:r w:rsidRPr="00EE73C5">
          <w:rPr>
            <w:rFonts w:ascii="Arial" w:hAnsi="Arial" w:cs="Arial"/>
            <w:sz w:val="24"/>
            <w:szCs w:val="24"/>
            <w:lang w:val="en-GB"/>
            <w:rPrChange w:id="1998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Where and how can people get food? </w:t>
        </w:r>
      </w:ins>
    </w:p>
    <w:p w:rsidR="00B81111" w:rsidRPr="00C72069" w:rsidRDefault="00B81111">
      <w:pPr>
        <w:pStyle w:val="Odsekzoznamu"/>
        <w:numPr>
          <w:ilvl w:val="0"/>
          <w:numId w:val="27"/>
        </w:numPr>
        <w:rPr>
          <w:ins w:id="1999" w:author="HP" w:date="2022-08-16T12:11:00Z"/>
          <w:rFonts w:ascii="Arial" w:hAnsi="Arial" w:cs="Arial"/>
          <w:b/>
          <w:sz w:val="24"/>
          <w:szCs w:val="24"/>
          <w:lang w:val="en-GB"/>
          <w:rPrChange w:id="2000" w:author="HP" w:date="2022-08-16T12:11:00Z">
            <w:rPr>
              <w:ins w:id="2001" w:author="HP" w:date="2022-08-16T12:11:00Z"/>
              <w:rFonts w:ascii="Arial" w:hAnsi="Arial" w:cs="Arial"/>
              <w:sz w:val="24"/>
              <w:szCs w:val="24"/>
              <w:lang w:val="en-GB"/>
            </w:rPr>
          </w:rPrChange>
        </w:rPr>
        <w:pPrChange w:id="2002" w:author="HP" w:date="2022-08-16T10:58:00Z">
          <w:pPr/>
        </w:pPrChange>
      </w:pPr>
      <w:ins w:id="2003" w:author="HP" w:date="2022-08-16T11:40:00Z">
        <w:r w:rsidRPr="00EE73C5">
          <w:rPr>
            <w:rFonts w:ascii="Arial" w:hAnsi="Arial" w:cs="Arial"/>
            <w:sz w:val="24"/>
            <w:szCs w:val="24"/>
            <w:lang w:val="en-GB"/>
            <w:rPrChange w:id="2004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Do you order food? </w:t>
        </w:r>
      </w:ins>
      <w:ins w:id="2005" w:author="HP" w:date="2022-08-16T11:41:00Z">
        <w:r w:rsidRPr="00EE73C5">
          <w:rPr>
            <w:rFonts w:ascii="Arial" w:hAnsi="Arial" w:cs="Arial"/>
            <w:sz w:val="24"/>
            <w:szCs w:val="24"/>
            <w:lang w:val="en-GB"/>
            <w:rPrChange w:id="2006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When? How often?</w:t>
        </w:r>
      </w:ins>
    </w:p>
    <w:p w:rsidR="00C72069" w:rsidRPr="00E91541" w:rsidRDefault="00C72069">
      <w:pPr>
        <w:pStyle w:val="Odsekzoznamu"/>
        <w:numPr>
          <w:ilvl w:val="0"/>
          <w:numId w:val="27"/>
        </w:numPr>
        <w:rPr>
          <w:ins w:id="2007" w:author="HP" w:date="2022-08-16T12:22:00Z"/>
          <w:rFonts w:ascii="Arial" w:hAnsi="Arial" w:cs="Arial"/>
          <w:b/>
          <w:sz w:val="24"/>
          <w:szCs w:val="24"/>
          <w:lang w:val="en-GB"/>
          <w:rPrChange w:id="2008" w:author="HP" w:date="2022-08-16T12:22:00Z">
            <w:rPr>
              <w:ins w:id="2009" w:author="HP" w:date="2022-08-16T12:22:00Z"/>
              <w:rFonts w:ascii="Arial" w:hAnsi="Arial" w:cs="Arial"/>
              <w:sz w:val="24"/>
              <w:szCs w:val="24"/>
              <w:lang w:val="en-GB"/>
            </w:rPr>
          </w:rPrChange>
        </w:rPr>
        <w:pPrChange w:id="2010" w:author="HP" w:date="2022-08-16T10:58:00Z">
          <w:pPr/>
        </w:pPrChange>
      </w:pPr>
      <w:ins w:id="2011" w:author="HP" w:date="2022-08-16T12:11:00Z">
        <w:r>
          <w:rPr>
            <w:rFonts w:ascii="Arial" w:hAnsi="Arial" w:cs="Arial"/>
            <w:sz w:val="24"/>
            <w:szCs w:val="24"/>
            <w:lang w:val="en-GB"/>
          </w:rPr>
          <w:t xml:space="preserve">Compare eating out and at home. </w:t>
        </w:r>
      </w:ins>
    </w:p>
    <w:p w:rsidR="00E91541" w:rsidRPr="00E91541" w:rsidRDefault="00E91541">
      <w:pPr>
        <w:pStyle w:val="Odsekzoznamu"/>
        <w:numPr>
          <w:ilvl w:val="0"/>
          <w:numId w:val="27"/>
        </w:numPr>
        <w:rPr>
          <w:ins w:id="2012" w:author="HP" w:date="2022-08-16T12:23:00Z"/>
          <w:rFonts w:ascii="Arial" w:hAnsi="Arial" w:cs="Arial"/>
          <w:b/>
          <w:sz w:val="24"/>
          <w:szCs w:val="24"/>
          <w:lang w:val="en-GB"/>
          <w:rPrChange w:id="2013" w:author="HP" w:date="2022-08-16T12:23:00Z">
            <w:rPr>
              <w:ins w:id="2014" w:author="HP" w:date="2022-08-16T12:23:00Z"/>
              <w:rFonts w:ascii="Arial" w:hAnsi="Arial" w:cs="Arial"/>
              <w:sz w:val="24"/>
              <w:szCs w:val="24"/>
              <w:lang w:val="en-GB"/>
            </w:rPr>
          </w:rPrChange>
        </w:rPr>
        <w:pPrChange w:id="2015" w:author="HP" w:date="2022-08-16T10:58:00Z">
          <w:pPr/>
        </w:pPrChange>
      </w:pPr>
      <w:ins w:id="2016" w:author="HP" w:date="2022-08-16T12:22:00Z">
        <w:r>
          <w:rPr>
            <w:rFonts w:ascii="Arial" w:hAnsi="Arial" w:cs="Arial"/>
            <w:sz w:val="24"/>
            <w:szCs w:val="24"/>
            <w:lang w:val="en-GB"/>
          </w:rPr>
          <w:t>What do you eat when you go on holidays?</w:t>
        </w:r>
      </w:ins>
    </w:p>
    <w:p w:rsidR="00E91541" w:rsidRPr="00EE73C5" w:rsidRDefault="00E91541">
      <w:pPr>
        <w:pStyle w:val="Odsekzoznamu"/>
        <w:numPr>
          <w:ilvl w:val="0"/>
          <w:numId w:val="27"/>
        </w:numPr>
        <w:rPr>
          <w:ins w:id="2017" w:author="HP" w:date="2022-08-16T11:09:00Z"/>
          <w:rFonts w:ascii="Arial" w:hAnsi="Arial" w:cs="Arial"/>
          <w:b/>
          <w:sz w:val="24"/>
          <w:szCs w:val="24"/>
          <w:lang w:val="en-GB"/>
          <w:rPrChange w:id="2018" w:author="HP" w:date="2022-08-16T11:58:00Z">
            <w:rPr>
              <w:ins w:id="2019" w:author="HP" w:date="2022-08-16T11:09:00Z"/>
              <w:rFonts w:ascii="Arial" w:hAnsi="Arial" w:cs="Arial"/>
              <w:sz w:val="28"/>
              <w:szCs w:val="28"/>
              <w:lang w:val="en-GB"/>
            </w:rPr>
          </w:rPrChange>
        </w:rPr>
        <w:pPrChange w:id="2020" w:author="HP" w:date="2022-08-16T10:58:00Z">
          <w:pPr/>
        </w:pPrChange>
      </w:pPr>
      <w:ins w:id="2021" w:author="HP" w:date="2022-08-16T12:23:00Z">
        <w:r>
          <w:rPr>
            <w:rFonts w:ascii="Arial" w:hAnsi="Arial" w:cs="Arial"/>
            <w:sz w:val="24"/>
            <w:szCs w:val="24"/>
            <w:lang w:val="en-GB"/>
          </w:rPr>
          <w:t>How should people behave in a restaurant?</w:t>
        </w:r>
      </w:ins>
    </w:p>
    <w:p w:rsidR="00E57797" w:rsidRPr="00EE73C5" w:rsidRDefault="00E57797">
      <w:pPr>
        <w:pStyle w:val="Odsekzoznamu"/>
        <w:numPr>
          <w:ilvl w:val="0"/>
          <w:numId w:val="27"/>
        </w:numPr>
        <w:rPr>
          <w:ins w:id="2022" w:author="HP" w:date="2022-08-16T11:51:00Z"/>
          <w:rFonts w:ascii="Arial" w:hAnsi="Arial" w:cs="Arial"/>
          <w:sz w:val="24"/>
          <w:szCs w:val="24"/>
          <w:lang w:val="en-GB"/>
          <w:rPrChange w:id="2023" w:author="HP" w:date="2022-08-16T11:58:00Z">
            <w:rPr>
              <w:ins w:id="2024" w:author="HP" w:date="2022-08-16T11:51:00Z"/>
              <w:rFonts w:ascii="Arial" w:hAnsi="Arial" w:cs="Arial"/>
              <w:sz w:val="28"/>
              <w:szCs w:val="28"/>
              <w:lang w:val="en-GB"/>
            </w:rPr>
          </w:rPrChange>
        </w:rPr>
        <w:pPrChange w:id="2025" w:author="HP" w:date="2022-08-16T10:58:00Z">
          <w:pPr/>
        </w:pPrChange>
      </w:pPr>
      <w:ins w:id="2026" w:author="HP" w:date="2022-08-16T11:49:00Z">
        <w:r w:rsidRPr="00EE73C5">
          <w:rPr>
            <w:rFonts w:ascii="Arial" w:hAnsi="Arial" w:cs="Arial"/>
            <w:sz w:val="24"/>
            <w:szCs w:val="24"/>
            <w:lang w:val="en-GB"/>
            <w:rPrChange w:id="2027" w:author="HP" w:date="2022-08-16T11:58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 xml:space="preserve">Describe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2028" w:author="HP" w:date="2022-08-16T11:58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 xml:space="preserve">eating </w:t>
        </w:r>
        <w:r w:rsidRPr="00C45A1A">
          <w:rPr>
            <w:rFonts w:ascii="Arial" w:hAnsi="Arial" w:cs="Arial"/>
            <w:b/>
            <w:sz w:val="24"/>
            <w:szCs w:val="24"/>
            <w:lang w:val="en-GB"/>
            <w:rPrChange w:id="2029" w:author="HP" w:date="2022-08-16T13:06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habits in Slovakia</w:t>
        </w:r>
        <w:r w:rsidRPr="00EE73C5">
          <w:rPr>
            <w:rFonts w:ascii="Arial" w:hAnsi="Arial" w:cs="Arial"/>
            <w:sz w:val="24"/>
            <w:szCs w:val="24"/>
            <w:lang w:val="en-GB"/>
            <w:rPrChange w:id="2030" w:author="HP" w:date="2022-08-16T11:58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.</w:t>
        </w:r>
      </w:ins>
    </w:p>
    <w:p w:rsidR="00E57797" w:rsidRDefault="00E57797">
      <w:pPr>
        <w:pStyle w:val="Odsekzoznamu"/>
        <w:numPr>
          <w:ilvl w:val="0"/>
          <w:numId w:val="27"/>
        </w:numPr>
        <w:rPr>
          <w:ins w:id="2031" w:author="HP" w:date="2022-08-16T13:05:00Z"/>
          <w:rFonts w:ascii="Arial" w:hAnsi="Arial" w:cs="Arial"/>
          <w:sz w:val="24"/>
          <w:szCs w:val="24"/>
          <w:lang w:val="en-GB"/>
        </w:rPr>
        <w:pPrChange w:id="2032" w:author="HP" w:date="2022-08-16T10:58:00Z">
          <w:pPr/>
        </w:pPrChange>
      </w:pPr>
      <w:ins w:id="2033" w:author="HP" w:date="2022-08-16T11:51:00Z">
        <w:r w:rsidRPr="00EE73C5">
          <w:rPr>
            <w:rFonts w:ascii="Arial" w:hAnsi="Arial" w:cs="Arial"/>
            <w:sz w:val="24"/>
            <w:szCs w:val="24"/>
            <w:lang w:val="en-GB"/>
            <w:rPrChange w:id="2034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What do most Slovaks have for breakfast, lunch and </w:t>
        </w:r>
      </w:ins>
      <w:ins w:id="2035" w:author="HP" w:date="2022-08-16T13:03:00Z">
        <w:r w:rsidR="00C45A1A">
          <w:rPr>
            <w:rFonts w:ascii="Arial" w:hAnsi="Arial" w:cs="Arial"/>
            <w:sz w:val="24"/>
            <w:szCs w:val="24"/>
            <w:lang w:val="en-GB"/>
          </w:rPr>
          <w:t>dinner/</w:t>
        </w:r>
      </w:ins>
      <w:ins w:id="2036" w:author="HP" w:date="2022-08-16T11:51:00Z">
        <w:r w:rsidRPr="00EE73C5">
          <w:rPr>
            <w:rFonts w:ascii="Arial" w:hAnsi="Arial" w:cs="Arial"/>
            <w:sz w:val="24"/>
            <w:szCs w:val="24"/>
            <w:lang w:val="en-GB"/>
            <w:rPrChange w:id="2037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supper?</w:t>
        </w:r>
      </w:ins>
    </w:p>
    <w:p w:rsidR="00C45A1A" w:rsidRPr="00C45A1A" w:rsidRDefault="00C45A1A">
      <w:pPr>
        <w:pStyle w:val="Odsekzoznamu"/>
        <w:numPr>
          <w:ilvl w:val="0"/>
          <w:numId w:val="27"/>
        </w:numPr>
        <w:rPr>
          <w:ins w:id="2038" w:author="HP" w:date="2022-08-16T11:51:00Z"/>
          <w:rFonts w:ascii="Arial" w:hAnsi="Arial" w:cs="Arial"/>
          <w:sz w:val="24"/>
          <w:szCs w:val="24"/>
          <w:lang w:val="en-GB"/>
          <w:rPrChange w:id="2039" w:author="HP" w:date="2022-08-16T13:05:00Z">
            <w:rPr>
              <w:ins w:id="2040" w:author="HP" w:date="2022-08-16T11:51:00Z"/>
              <w:rFonts w:ascii="Arial" w:hAnsi="Arial" w:cs="Arial"/>
              <w:sz w:val="28"/>
              <w:szCs w:val="28"/>
              <w:lang w:val="en-GB"/>
            </w:rPr>
          </w:rPrChange>
        </w:rPr>
        <w:pPrChange w:id="2041" w:author="HP" w:date="2022-08-16T13:05:00Z">
          <w:pPr/>
        </w:pPrChange>
      </w:pPr>
      <w:ins w:id="2042" w:author="HP" w:date="2022-08-16T13:05:00Z">
        <w:r w:rsidRPr="00C45A1A">
          <w:rPr>
            <w:rFonts w:ascii="Arial" w:hAnsi="Arial" w:cs="Arial"/>
            <w:sz w:val="24"/>
            <w:szCs w:val="24"/>
            <w:lang w:val="en-GB"/>
          </w:rPr>
          <w:t xml:space="preserve">Which is your favourite Slovak traditional food? </w:t>
        </w:r>
      </w:ins>
    </w:p>
    <w:p w:rsidR="00E57797" w:rsidRDefault="00E57797">
      <w:pPr>
        <w:pStyle w:val="Odsekzoznamu"/>
        <w:numPr>
          <w:ilvl w:val="0"/>
          <w:numId w:val="27"/>
        </w:numPr>
        <w:rPr>
          <w:ins w:id="2043" w:author="HP" w:date="2022-08-16T13:08:00Z"/>
          <w:rFonts w:ascii="Arial" w:hAnsi="Arial" w:cs="Arial"/>
          <w:sz w:val="24"/>
          <w:szCs w:val="24"/>
          <w:lang w:val="en-GB"/>
        </w:rPr>
        <w:pPrChange w:id="2044" w:author="HP" w:date="2022-08-16T10:58:00Z">
          <w:pPr/>
        </w:pPrChange>
      </w:pPr>
      <w:ins w:id="2045" w:author="HP" w:date="2022-08-16T11:51:00Z">
        <w:r w:rsidRPr="00EE73C5">
          <w:rPr>
            <w:rFonts w:ascii="Arial" w:hAnsi="Arial" w:cs="Arial"/>
            <w:sz w:val="24"/>
            <w:szCs w:val="24"/>
            <w:lang w:val="en-GB"/>
            <w:rPrChange w:id="2046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other cuisines are popular in Slovakia?</w:t>
        </w:r>
      </w:ins>
    </w:p>
    <w:p w:rsidR="00C45A1A" w:rsidRPr="00355ACE" w:rsidRDefault="00C45A1A" w:rsidP="00C45A1A">
      <w:pPr>
        <w:pStyle w:val="Odsekzoznamu"/>
        <w:numPr>
          <w:ilvl w:val="0"/>
          <w:numId w:val="27"/>
        </w:numPr>
        <w:rPr>
          <w:ins w:id="2047" w:author="HP" w:date="2022-08-16T13:08:00Z"/>
          <w:rFonts w:ascii="Arial" w:hAnsi="Arial" w:cs="Arial"/>
          <w:b/>
          <w:sz w:val="24"/>
          <w:szCs w:val="24"/>
          <w:lang w:val="en-GB"/>
        </w:rPr>
      </w:pPr>
      <w:ins w:id="2048" w:author="HP" w:date="2022-08-16T13:08:00Z">
        <w:r w:rsidRPr="00355ACE">
          <w:rPr>
            <w:rFonts w:ascii="Arial" w:hAnsi="Arial" w:cs="Arial"/>
            <w:sz w:val="24"/>
            <w:szCs w:val="24"/>
            <w:lang w:val="en-GB"/>
          </w:rPr>
          <w:t>Where do children/working people/old people eat lunch during a working day?</w:t>
        </w:r>
      </w:ins>
    </w:p>
    <w:p w:rsidR="00C45A1A" w:rsidRPr="00355ACE" w:rsidRDefault="00C45A1A" w:rsidP="00C45A1A">
      <w:pPr>
        <w:pStyle w:val="Odsekzoznamu"/>
        <w:numPr>
          <w:ilvl w:val="0"/>
          <w:numId w:val="27"/>
        </w:numPr>
        <w:rPr>
          <w:ins w:id="2049" w:author="HP" w:date="2022-08-16T13:11:00Z"/>
          <w:rFonts w:ascii="Arial" w:hAnsi="Arial" w:cs="Arial"/>
          <w:b/>
          <w:sz w:val="24"/>
          <w:szCs w:val="24"/>
          <w:lang w:val="en-GB"/>
        </w:rPr>
      </w:pPr>
      <w:ins w:id="2050" w:author="HP" w:date="2022-08-16T13:11:00Z">
        <w:r w:rsidRPr="00355ACE">
          <w:rPr>
            <w:rFonts w:ascii="Arial" w:hAnsi="Arial" w:cs="Arial"/>
            <w:sz w:val="24"/>
            <w:szCs w:val="24"/>
            <w:lang w:val="en-GB"/>
          </w:rPr>
          <w:t xml:space="preserve">Which meals are typical for </w:t>
        </w:r>
        <w:r w:rsidRPr="00355ACE">
          <w:rPr>
            <w:rFonts w:ascii="Arial" w:hAnsi="Arial" w:cs="Arial"/>
            <w:b/>
            <w:sz w:val="24"/>
            <w:szCs w:val="24"/>
            <w:lang w:val="en-GB"/>
          </w:rPr>
          <w:t>Slovak cuisine</w:t>
        </w:r>
        <w:r w:rsidRPr="00355ACE"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C45A1A" w:rsidRPr="00355ACE" w:rsidRDefault="00C45A1A" w:rsidP="00C45A1A">
      <w:pPr>
        <w:pStyle w:val="Odsekzoznamu"/>
        <w:numPr>
          <w:ilvl w:val="0"/>
          <w:numId w:val="27"/>
        </w:numPr>
        <w:rPr>
          <w:ins w:id="2051" w:author="HP" w:date="2022-08-16T13:11:00Z"/>
          <w:rFonts w:ascii="Arial" w:hAnsi="Arial" w:cs="Arial"/>
          <w:b/>
          <w:sz w:val="24"/>
          <w:szCs w:val="24"/>
          <w:lang w:val="en-GB"/>
        </w:rPr>
      </w:pPr>
      <w:ins w:id="2052" w:author="HP" w:date="2022-08-16T13:11:00Z">
        <w:r>
          <w:rPr>
            <w:rFonts w:ascii="Arial" w:hAnsi="Arial" w:cs="Arial"/>
            <w:sz w:val="24"/>
            <w:szCs w:val="24"/>
            <w:lang w:val="en-GB"/>
          </w:rPr>
          <w:t xml:space="preserve">Do you think Slovak food is healthy? Why? </w:t>
        </w:r>
      </w:ins>
    </w:p>
    <w:p w:rsidR="00C45A1A" w:rsidRPr="00C45A1A" w:rsidRDefault="00C45A1A" w:rsidP="00C45A1A">
      <w:pPr>
        <w:pStyle w:val="Odsekzoznamu"/>
        <w:numPr>
          <w:ilvl w:val="0"/>
          <w:numId w:val="27"/>
        </w:numPr>
        <w:rPr>
          <w:ins w:id="2053" w:author="HP" w:date="2022-08-16T13:11:00Z"/>
          <w:rFonts w:ascii="Arial" w:hAnsi="Arial" w:cs="Arial"/>
          <w:b/>
          <w:sz w:val="24"/>
          <w:szCs w:val="24"/>
          <w:lang w:val="en-GB"/>
          <w:rPrChange w:id="2054" w:author="HP" w:date="2022-08-16T13:11:00Z">
            <w:rPr>
              <w:ins w:id="2055" w:author="HP" w:date="2022-08-16T13:11:00Z"/>
              <w:rFonts w:ascii="Arial" w:hAnsi="Arial" w:cs="Arial"/>
              <w:sz w:val="24"/>
              <w:szCs w:val="24"/>
              <w:lang w:val="en-GB"/>
            </w:rPr>
          </w:rPrChange>
        </w:rPr>
      </w:pPr>
      <w:ins w:id="2056" w:author="HP" w:date="2022-08-16T13:11:00Z">
        <w:r w:rsidRPr="00355ACE">
          <w:rPr>
            <w:rFonts w:ascii="Arial" w:hAnsi="Arial" w:cs="Arial"/>
            <w:sz w:val="24"/>
            <w:szCs w:val="24"/>
            <w:lang w:val="en-GB"/>
          </w:rPr>
          <w:t xml:space="preserve">Explain </w:t>
        </w:r>
        <w:proofErr w:type="spellStart"/>
        <w:r w:rsidRPr="00355ACE">
          <w:rPr>
            <w:rFonts w:ascii="Arial" w:hAnsi="Arial" w:cs="Arial"/>
            <w:sz w:val="24"/>
            <w:szCs w:val="24"/>
            <w:lang w:val="en-GB"/>
          </w:rPr>
          <w:t>halušky</w:t>
        </w:r>
        <w:proofErr w:type="spellEnd"/>
        <w:r w:rsidRPr="00355ACE">
          <w:rPr>
            <w:rFonts w:ascii="Arial" w:hAnsi="Arial" w:cs="Arial"/>
            <w:sz w:val="24"/>
            <w:szCs w:val="24"/>
            <w:lang w:val="en-GB"/>
          </w:rPr>
          <w:t xml:space="preserve">, </w:t>
        </w:r>
        <w:proofErr w:type="spellStart"/>
        <w:r w:rsidRPr="00355ACE">
          <w:rPr>
            <w:rFonts w:ascii="Arial" w:hAnsi="Arial" w:cs="Arial"/>
            <w:sz w:val="24"/>
            <w:szCs w:val="24"/>
            <w:lang w:val="en-GB"/>
          </w:rPr>
          <w:t>pirohy</w:t>
        </w:r>
        <w:proofErr w:type="spellEnd"/>
        <w:r w:rsidRPr="00355ACE">
          <w:rPr>
            <w:rFonts w:ascii="Arial" w:hAnsi="Arial" w:cs="Arial"/>
            <w:sz w:val="24"/>
            <w:szCs w:val="24"/>
            <w:lang w:val="en-GB"/>
          </w:rPr>
          <w:t xml:space="preserve">, </w:t>
        </w:r>
        <w:proofErr w:type="spellStart"/>
        <w:r w:rsidRPr="00355ACE">
          <w:rPr>
            <w:rFonts w:ascii="Arial" w:hAnsi="Arial" w:cs="Arial"/>
            <w:sz w:val="24"/>
            <w:szCs w:val="24"/>
            <w:lang w:val="en-GB"/>
          </w:rPr>
          <w:t>kapustnica</w:t>
        </w:r>
        <w:proofErr w:type="spellEnd"/>
        <w:r w:rsidRPr="00355ACE">
          <w:rPr>
            <w:rFonts w:ascii="Arial" w:hAnsi="Arial" w:cs="Arial"/>
            <w:sz w:val="24"/>
            <w:szCs w:val="24"/>
            <w:lang w:val="en-GB"/>
          </w:rPr>
          <w:t xml:space="preserve">, </w:t>
        </w:r>
        <w:proofErr w:type="spellStart"/>
        <w:r w:rsidRPr="00355ACE">
          <w:rPr>
            <w:rFonts w:ascii="Arial" w:hAnsi="Arial" w:cs="Arial"/>
            <w:sz w:val="24"/>
            <w:szCs w:val="24"/>
            <w:lang w:val="en-GB"/>
          </w:rPr>
          <w:t>šúľance</w:t>
        </w:r>
        <w:proofErr w:type="spellEnd"/>
        <w:r w:rsidRPr="00355ACE">
          <w:rPr>
            <w:rFonts w:ascii="Arial" w:hAnsi="Arial" w:cs="Arial"/>
            <w:sz w:val="24"/>
            <w:szCs w:val="24"/>
            <w:lang w:val="en-GB"/>
          </w:rPr>
          <w:t xml:space="preserve"> to foreigners.</w:t>
        </w:r>
      </w:ins>
    </w:p>
    <w:p w:rsidR="00C45A1A" w:rsidRPr="00355ACE" w:rsidRDefault="00C45A1A" w:rsidP="00C45A1A">
      <w:pPr>
        <w:pStyle w:val="Odsekzoznamu"/>
        <w:numPr>
          <w:ilvl w:val="0"/>
          <w:numId w:val="27"/>
        </w:numPr>
        <w:rPr>
          <w:ins w:id="2057" w:author="HP" w:date="2022-08-16T13:11:00Z"/>
          <w:rFonts w:ascii="Arial" w:hAnsi="Arial" w:cs="Arial"/>
          <w:b/>
          <w:sz w:val="24"/>
          <w:szCs w:val="24"/>
          <w:lang w:val="en-GB"/>
        </w:rPr>
      </w:pPr>
      <w:ins w:id="2058" w:author="HP" w:date="2022-08-16T13:11:00Z">
        <w:r w:rsidRPr="00355ACE">
          <w:rPr>
            <w:rFonts w:ascii="Arial" w:hAnsi="Arial" w:cs="Arial"/>
            <w:sz w:val="24"/>
            <w:szCs w:val="24"/>
            <w:lang w:val="en-GB"/>
          </w:rPr>
          <w:t>Give examples of changes and trends in eating habits in Slovakia</w:t>
        </w:r>
      </w:ins>
    </w:p>
    <w:p w:rsidR="00A20129" w:rsidRPr="00EE73C5" w:rsidRDefault="00E57797">
      <w:pPr>
        <w:pStyle w:val="Odsekzoznamu"/>
        <w:numPr>
          <w:ilvl w:val="0"/>
          <w:numId w:val="27"/>
        </w:numPr>
        <w:rPr>
          <w:ins w:id="2059" w:author="HP" w:date="2022-08-16T11:52:00Z"/>
          <w:rFonts w:ascii="Arial" w:hAnsi="Arial" w:cs="Arial"/>
          <w:b/>
          <w:sz w:val="24"/>
          <w:szCs w:val="24"/>
          <w:lang w:val="en-GB"/>
          <w:rPrChange w:id="2060" w:author="HP" w:date="2022-08-16T11:58:00Z">
            <w:rPr>
              <w:ins w:id="2061" w:author="HP" w:date="2022-08-16T11:52:00Z"/>
              <w:rFonts w:ascii="Arial" w:hAnsi="Arial" w:cs="Arial"/>
              <w:sz w:val="28"/>
              <w:szCs w:val="28"/>
              <w:lang w:val="en-GB"/>
            </w:rPr>
          </w:rPrChange>
        </w:rPr>
        <w:pPrChange w:id="2062" w:author="HP" w:date="2022-08-16T10:58:00Z">
          <w:pPr/>
        </w:pPrChange>
      </w:pPr>
      <w:ins w:id="2063" w:author="HP" w:date="2022-08-16T11:50:00Z">
        <w:r w:rsidRPr="00EE73C5">
          <w:rPr>
            <w:rFonts w:ascii="Arial" w:hAnsi="Arial" w:cs="Arial"/>
            <w:sz w:val="24"/>
            <w:szCs w:val="24"/>
            <w:lang w:val="en-GB"/>
            <w:rPrChange w:id="2064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Describe </w:t>
        </w:r>
        <w:r w:rsidRPr="00EE73C5">
          <w:rPr>
            <w:rFonts w:ascii="Arial" w:hAnsi="Arial" w:cs="Arial"/>
            <w:sz w:val="24"/>
            <w:szCs w:val="24"/>
            <w:lang w:val="en-GB"/>
            <w:rPrChange w:id="2065" w:author="HP" w:date="2022-08-16T11:58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eating habits</w:t>
        </w:r>
        <w:r w:rsidRPr="00EE73C5">
          <w:rPr>
            <w:rFonts w:ascii="Arial" w:hAnsi="Arial" w:cs="Arial"/>
            <w:sz w:val="24"/>
            <w:szCs w:val="24"/>
            <w:lang w:val="en-GB"/>
            <w:rPrChange w:id="2066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in </w:t>
        </w:r>
        <w:r w:rsidRPr="00C45A1A">
          <w:rPr>
            <w:rFonts w:ascii="Arial" w:hAnsi="Arial" w:cs="Arial"/>
            <w:b/>
            <w:sz w:val="24"/>
            <w:szCs w:val="24"/>
            <w:lang w:val="en-GB"/>
            <w:rPrChange w:id="2067" w:author="HP" w:date="2022-08-16T13:0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Britain</w:t>
        </w:r>
      </w:ins>
      <w:ins w:id="2068" w:author="HP" w:date="2022-08-16T11:51:00Z">
        <w:r w:rsidRPr="00EE73C5">
          <w:rPr>
            <w:rFonts w:ascii="Arial" w:hAnsi="Arial" w:cs="Arial"/>
            <w:sz w:val="24"/>
            <w:szCs w:val="24"/>
            <w:lang w:val="en-GB"/>
            <w:rPrChange w:id="2069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. </w:t>
        </w:r>
      </w:ins>
    </w:p>
    <w:p w:rsidR="00E57797" w:rsidRPr="00C72069" w:rsidRDefault="00E57797">
      <w:pPr>
        <w:pStyle w:val="Odsekzoznamu"/>
        <w:numPr>
          <w:ilvl w:val="0"/>
          <w:numId w:val="27"/>
        </w:numPr>
        <w:rPr>
          <w:ins w:id="2070" w:author="HP" w:date="2022-08-16T12:09:00Z"/>
          <w:rFonts w:ascii="Arial" w:hAnsi="Arial" w:cs="Arial"/>
          <w:b/>
          <w:sz w:val="24"/>
          <w:szCs w:val="24"/>
          <w:lang w:val="en-GB"/>
          <w:rPrChange w:id="2071" w:author="HP" w:date="2022-08-16T12:09:00Z">
            <w:rPr>
              <w:ins w:id="2072" w:author="HP" w:date="2022-08-16T12:09:00Z"/>
              <w:rFonts w:ascii="Arial" w:hAnsi="Arial" w:cs="Arial"/>
              <w:sz w:val="24"/>
              <w:szCs w:val="24"/>
              <w:lang w:val="en-GB"/>
            </w:rPr>
          </w:rPrChange>
        </w:rPr>
        <w:pPrChange w:id="2073" w:author="HP" w:date="2022-08-16T10:58:00Z">
          <w:pPr/>
        </w:pPrChange>
      </w:pPr>
      <w:ins w:id="2074" w:author="HP" w:date="2022-08-16T11:52:00Z">
        <w:r w:rsidRPr="00EE73C5">
          <w:rPr>
            <w:rFonts w:ascii="Arial" w:hAnsi="Arial" w:cs="Arial"/>
            <w:sz w:val="24"/>
            <w:szCs w:val="24"/>
            <w:lang w:val="en-GB"/>
            <w:rPrChange w:id="2075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Describe a traditional English breakfast. </w:t>
        </w:r>
      </w:ins>
    </w:p>
    <w:p w:rsidR="00C72069" w:rsidRPr="00EE73C5" w:rsidRDefault="00C72069">
      <w:pPr>
        <w:pStyle w:val="Odsekzoznamu"/>
        <w:numPr>
          <w:ilvl w:val="0"/>
          <w:numId w:val="27"/>
        </w:numPr>
        <w:rPr>
          <w:ins w:id="2076" w:author="HP" w:date="2022-08-16T11:54:00Z"/>
          <w:rFonts w:ascii="Arial" w:hAnsi="Arial" w:cs="Arial"/>
          <w:b/>
          <w:sz w:val="24"/>
          <w:szCs w:val="24"/>
          <w:lang w:val="en-GB"/>
          <w:rPrChange w:id="2077" w:author="HP" w:date="2022-08-16T11:58:00Z">
            <w:rPr>
              <w:ins w:id="2078" w:author="HP" w:date="2022-08-16T11:54:00Z"/>
              <w:rFonts w:ascii="Arial" w:hAnsi="Arial" w:cs="Arial"/>
              <w:sz w:val="28"/>
              <w:szCs w:val="28"/>
              <w:lang w:val="en-GB"/>
            </w:rPr>
          </w:rPrChange>
        </w:rPr>
        <w:pPrChange w:id="2079" w:author="HP" w:date="2022-08-16T10:58:00Z">
          <w:pPr/>
        </w:pPrChange>
      </w:pPr>
      <w:ins w:id="2080" w:author="HP" w:date="2022-08-16T12:09:00Z">
        <w:r>
          <w:rPr>
            <w:rFonts w:ascii="Arial" w:hAnsi="Arial" w:cs="Arial"/>
            <w:sz w:val="24"/>
            <w:szCs w:val="24"/>
            <w:lang w:val="en-GB"/>
          </w:rPr>
          <w:t xml:space="preserve">What is brunch? </w:t>
        </w:r>
      </w:ins>
    </w:p>
    <w:p w:rsidR="00EE73C5" w:rsidRPr="00C72069" w:rsidRDefault="00EE73C5">
      <w:pPr>
        <w:pStyle w:val="Odsekzoznamu"/>
        <w:numPr>
          <w:ilvl w:val="0"/>
          <w:numId w:val="27"/>
        </w:numPr>
        <w:rPr>
          <w:ins w:id="2081" w:author="HP" w:date="2022-08-16T11:51:00Z"/>
          <w:rFonts w:ascii="Arial" w:hAnsi="Arial" w:cs="Arial"/>
          <w:b/>
          <w:sz w:val="24"/>
          <w:szCs w:val="24"/>
          <w:lang w:val="en-GB"/>
          <w:rPrChange w:id="2082" w:author="HP" w:date="2022-08-16T12:12:00Z">
            <w:rPr>
              <w:ins w:id="2083" w:author="HP" w:date="2022-08-16T11:51:00Z"/>
              <w:rFonts w:ascii="Arial" w:hAnsi="Arial" w:cs="Arial"/>
              <w:sz w:val="28"/>
              <w:szCs w:val="28"/>
              <w:lang w:val="en-GB"/>
            </w:rPr>
          </w:rPrChange>
        </w:rPr>
        <w:pPrChange w:id="2084" w:author="HP" w:date="2022-08-16T11:54:00Z">
          <w:pPr/>
        </w:pPrChange>
      </w:pPr>
      <w:ins w:id="2085" w:author="HP" w:date="2022-08-16T11:54:00Z">
        <w:r w:rsidRPr="00C72069">
          <w:rPr>
            <w:rFonts w:ascii="Arial" w:hAnsi="Arial" w:cs="Arial"/>
            <w:sz w:val="24"/>
            <w:szCs w:val="24"/>
            <w:lang w:val="en-GB"/>
            <w:rPrChange w:id="2086" w:author="HP" w:date="2022-08-16T12:12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lastRenderedPageBreak/>
          <w:t>Compare and contrast Slovak and English eating habits.</w:t>
        </w:r>
      </w:ins>
    </w:p>
    <w:p w:rsidR="00CA18E8" w:rsidRPr="00C72069" w:rsidRDefault="00E57797">
      <w:pPr>
        <w:pStyle w:val="Odsekzoznamu"/>
        <w:numPr>
          <w:ilvl w:val="0"/>
          <w:numId w:val="27"/>
        </w:numPr>
        <w:rPr>
          <w:ins w:id="2087" w:author="HP" w:date="2022-08-16T11:58:00Z"/>
          <w:rFonts w:ascii="Arial" w:hAnsi="Arial" w:cs="Arial"/>
          <w:b/>
          <w:sz w:val="24"/>
          <w:szCs w:val="24"/>
          <w:lang w:val="en-GB"/>
          <w:rPrChange w:id="2088" w:author="HP" w:date="2022-08-16T12:12:00Z">
            <w:rPr>
              <w:ins w:id="2089" w:author="HP" w:date="2022-08-16T11:58:00Z"/>
              <w:lang w:val="en-GB"/>
            </w:rPr>
          </w:rPrChange>
        </w:rPr>
      </w:pPr>
      <w:ins w:id="2090" w:author="HP" w:date="2022-08-16T11:51:00Z">
        <w:r w:rsidRPr="00C72069">
          <w:rPr>
            <w:rFonts w:ascii="Arial" w:hAnsi="Arial" w:cs="Arial"/>
            <w:sz w:val="24"/>
            <w:szCs w:val="24"/>
            <w:lang w:val="en-GB"/>
            <w:rPrChange w:id="2091" w:author="HP" w:date="2022-08-16T12:12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Describe eating habits in </w:t>
        </w:r>
        <w:r w:rsidRPr="00C45A1A">
          <w:rPr>
            <w:rFonts w:ascii="Arial" w:hAnsi="Arial" w:cs="Arial"/>
            <w:b/>
            <w:sz w:val="24"/>
            <w:szCs w:val="24"/>
            <w:lang w:val="en-GB"/>
            <w:rPrChange w:id="2092" w:author="HP" w:date="2022-08-16T13:0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the USA</w:t>
        </w:r>
        <w:r w:rsidRPr="00C72069">
          <w:rPr>
            <w:rFonts w:ascii="Arial" w:hAnsi="Arial" w:cs="Arial"/>
            <w:sz w:val="24"/>
            <w:szCs w:val="24"/>
            <w:lang w:val="en-GB"/>
            <w:rPrChange w:id="2093" w:author="HP" w:date="2022-08-16T12:12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.</w:t>
        </w:r>
      </w:ins>
    </w:p>
    <w:p w:rsidR="00CA18E8" w:rsidRPr="00E51961" w:rsidRDefault="00CA18E8">
      <w:pPr>
        <w:pStyle w:val="Odsekzoznamu"/>
        <w:numPr>
          <w:ilvl w:val="0"/>
          <w:numId w:val="27"/>
        </w:numPr>
        <w:rPr>
          <w:ins w:id="2094" w:author="HP" w:date="2022-08-16T12:47:00Z"/>
          <w:rFonts w:ascii="Arial" w:hAnsi="Arial" w:cs="Arial"/>
          <w:b/>
          <w:sz w:val="24"/>
          <w:szCs w:val="24"/>
          <w:lang w:val="en-GB"/>
          <w:rPrChange w:id="2095" w:author="HP" w:date="2022-08-16T12:47:00Z">
            <w:rPr>
              <w:ins w:id="2096" w:author="HP" w:date="2022-08-16T12:47:00Z"/>
              <w:rFonts w:ascii="Arial" w:hAnsi="Arial" w:cs="Arial"/>
              <w:sz w:val="24"/>
              <w:szCs w:val="24"/>
              <w:lang w:val="en-GB"/>
            </w:rPr>
          </w:rPrChange>
        </w:rPr>
        <w:pPrChange w:id="2097" w:author="HP" w:date="2022-08-16T10:58:00Z">
          <w:pPr/>
        </w:pPrChange>
      </w:pPr>
      <w:ins w:id="2098" w:author="HP" w:date="2022-08-16T11:58:00Z">
        <w:r>
          <w:rPr>
            <w:rFonts w:ascii="Arial" w:hAnsi="Arial" w:cs="Arial"/>
            <w:sz w:val="24"/>
            <w:szCs w:val="24"/>
            <w:lang w:val="en-GB"/>
          </w:rPr>
          <w:t>Why do eating habits differ throughout the USA?</w:t>
        </w:r>
      </w:ins>
    </w:p>
    <w:p w:rsidR="00E51961" w:rsidRPr="00C45A1A" w:rsidRDefault="00E51961">
      <w:pPr>
        <w:pStyle w:val="Odsekzoznamu"/>
        <w:numPr>
          <w:ilvl w:val="0"/>
          <w:numId w:val="27"/>
        </w:numPr>
        <w:rPr>
          <w:ins w:id="2099" w:author="HP" w:date="2022-08-16T13:12:00Z"/>
          <w:rFonts w:ascii="Arial" w:hAnsi="Arial" w:cs="Arial"/>
          <w:b/>
          <w:sz w:val="24"/>
          <w:szCs w:val="24"/>
          <w:lang w:val="en-GB"/>
          <w:rPrChange w:id="2100" w:author="HP" w:date="2022-08-16T13:12:00Z">
            <w:rPr>
              <w:ins w:id="2101" w:author="HP" w:date="2022-08-16T13:12:00Z"/>
              <w:rFonts w:ascii="Arial" w:hAnsi="Arial" w:cs="Arial"/>
              <w:sz w:val="24"/>
              <w:szCs w:val="24"/>
              <w:lang w:val="en-GB"/>
            </w:rPr>
          </w:rPrChange>
        </w:rPr>
        <w:pPrChange w:id="2102" w:author="HP" w:date="2022-08-16T12:47:00Z">
          <w:pPr/>
        </w:pPrChange>
      </w:pPr>
      <w:ins w:id="2103" w:author="HP" w:date="2022-08-16T12:47:00Z">
        <w:r>
          <w:rPr>
            <w:rFonts w:ascii="Arial" w:hAnsi="Arial" w:cs="Arial"/>
            <w:sz w:val="24"/>
            <w:szCs w:val="24"/>
            <w:lang w:val="en-GB"/>
          </w:rPr>
          <w:t>How do types of food differ due to the country</w:t>
        </w:r>
      </w:ins>
      <w:ins w:id="2104" w:author="HP" w:date="2022-08-16T13:07:00Z">
        <w:r w:rsidR="00C45A1A">
          <w:rPr>
            <w:rFonts w:ascii="Arial" w:hAnsi="Arial" w:cs="Arial"/>
            <w:sz w:val="24"/>
            <w:szCs w:val="24"/>
            <w:lang w:val="en-GB"/>
          </w:rPr>
          <w:t xml:space="preserve"> and its location in the world</w:t>
        </w:r>
      </w:ins>
      <w:ins w:id="2105" w:author="HP" w:date="2022-08-16T12:47:00Z"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C45A1A" w:rsidRPr="00355ACE" w:rsidRDefault="00C45A1A" w:rsidP="00C45A1A">
      <w:pPr>
        <w:pStyle w:val="Odsekzoznamu"/>
        <w:numPr>
          <w:ilvl w:val="0"/>
          <w:numId w:val="27"/>
        </w:numPr>
        <w:rPr>
          <w:ins w:id="2106" w:author="HP" w:date="2022-08-16T13:12:00Z"/>
          <w:rFonts w:ascii="Arial" w:hAnsi="Arial" w:cs="Arial"/>
          <w:b/>
          <w:sz w:val="24"/>
          <w:szCs w:val="24"/>
          <w:lang w:val="en-GB"/>
        </w:rPr>
      </w:pPr>
      <w:ins w:id="2107" w:author="HP" w:date="2022-08-16T13:12:00Z">
        <w:r>
          <w:rPr>
            <w:rFonts w:ascii="Arial" w:hAnsi="Arial" w:cs="Arial"/>
            <w:sz w:val="24"/>
            <w:szCs w:val="24"/>
            <w:lang w:val="en-GB"/>
          </w:rPr>
          <w:t>Which country’s cuisine you like most?</w:t>
        </w:r>
        <w:r w:rsidRPr="00355ACE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C45A1A" w:rsidRPr="00355ACE" w:rsidRDefault="00C45A1A" w:rsidP="00C45A1A">
      <w:pPr>
        <w:pStyle w:val="Odsekzoznamu"/>
        <w:numPr>
          <w:ilvl w:val="0"/>
          <w:numId w:val="27"/>
        </w:numPr>
        <w:rPr>
          <w:ins w:id="2108" w:author="HP" w:date="2022-08-16T13:12:00Z"/>
          <w:rFonts w:ascii="Arial" w:hAnsi="Arial" w:cs="Arial"/>
          <w:b/>
          <w:sz w:val="24"/>
          <w:szCs w:val="24"/>
          <w:lang w:val="en-GB"/>
        </w:rPr>
      </w:pPr>
      <w:ins w:id="2109" w:author="HP" w:date="2022-08-16T13:12:00Z">
        <w:r>
          <w:rPr>
            <w:rFonts w:ascii="Arial" w:hAnsi="Arial" w:cs="Arial"/>
            <w:sz w:val="24"/>
            <w:szCs w:val="24"/>
            <w:lang w:val="en-GB"/>
          </w:rPr>
          <w:t xml:space="preserve">Which cuisine do you think is the healthiest? </w:t>
        </w:r>
      </w:ins>
    </w:p>
    <w:p w:rsidR="00B81111" w:rsidRPr="00EE73C5" w:rsidRDefault="00B81111">
      <w:pPr>
        <w:pStyle w:val="Odsekzoznamu"/>
        <w:numPr>
          <w:ilvl w:val="0"/>
          <w:numId w:val="27"/>
        </w:numPr>
        <w:rPr>
          <w:ins w:id="2110" w:author="HP" w:date="2022-08-16T11:46:00Z"/>
          <w:rFonts w:ascii="Arial" w:hAnsi="Arial" w:cs="Arial"/>
          <w:b/>
          <w:sz w:val="24"/>
          <w:szCs w:val="24"/>
          <w:lang w:val="en-GB"/>
          <w:rPrChange w:id="2111" w:author="HP" w:date="2022-08-16T11:58:00Z">
            <w:rPr>
              <w:ins w:id="2112" w:author="HP" w:date="2022-08-16T11:46:00Z"/>
              <w:rFonts w:ascii="Arial" w:hAnsi="Arial" w:cs="Arial"/>
              <w:sz w:val="28"/>
              <w:szCs w:val="28"/>
              <w:lang w:val="en-GB"/>
            </w:rPr>
          </w:rPrChange>
        </w:rPr>
        <w:pPrChange w:id="2113" w:author="HP" w:date="2022-08-16T10:58:00Z">
          <w:pPr/>
        </w:pPrChange>
      </w:pPr>
      <w:ins w:id="2114" w:author="HP" w:date="2022-08-16T11:46:00Z">
        <w:r w:rsidRPr="00EE73C5">
          <w:rPr>
            <w:rFonts w:ascii="Arial" w:hAnsi="Arial" w:cs="Arial"/>
            <w:sz w:val="24"/>
            <w:szCs w:val="24"/>
            <w:lang w:val="en-GB"/>
            <w:rPrChange w:id="2115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What are </w:t>
        </w:r>
        <w:r w:rsidRPr="00C45A1A">
          <w:rPr>
            <w:rFonts w:ascii="Arial" w:hAnsi="Arial" w:cs="Arial"/>
            <w:b/>
            <w:sz w:val="24"/>
            <w:szCs w:val="24"/>
            <w:lang w:val="en-GB"/>
            <w:rPrChange w:id="2116" w:author="HP" w:date="2022-08-16T13:0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eating habits in your family</w:t>
        </w:r>
        <w:r w:rsidRPr="00EE73C5">
          <w:rPr>
            <w:rFonts w:ascii="Arial" w:hAnsi="Arial" w:cs="Arial"/>
            <w:sz w:val="24"/>
            <w:szCs w:val="24"/>
            <w:lang w:val="en-GB"/>
            <w:rPrChange w:id="2117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</w:t>
        </w:r>
      </w:ins>
    </w:p>
    <w:p w:rsidR="00B81111" w:rsidRPr="00C45A1A" w:rsidRDefault="00B81111">
      <w:pPr>
        <w:pStyle w:val="Odsekzoznamu"/>
        <w:numPr>
          <w:ilvl w:val="0"/>
          <w:numId w:val="27"/>
        </w:numPr>
        <w:rPr>
          <w:ins w:id="2118" w:author="HP" w:date="2022-08-16T13:10:00Z"/>
          <w:rFonts w:ascii="Arial" w:hAnsi="Arial" w:cs="Arial"/>
          <w:b/>
          <w:sz w:val="24"/>
          <w:szCs w:val="24"/>
          <w:lang w:val="en-GB"/>
          <w:rPrChange w:id="2119" w:author="HP" w:date="2022-08-16T13:10:00Z">
            <w:rPr>
              <w:ins w:id="2120" w:author="HP" w:date="2022-08-16T13:10:00Z"/>
              <w:rFonts w:ascii="Arial" w:hAnsi="Arial" w:cs="Arial"/>
              <w:sz w:val="24"/>
              <w:szCs w:val="24"/>
              <w:lang w:val="en-GB"/>
            </w:rPr>
          </w:rPrChange>
        </w:rPr>
        <w:pPrChange w:id="2121" w:author="HP" w:date="2022-08-16T10:58:00Z">
          <w:pPr/>
        </w:pPrChange>
      </w:pPr>
      <w:ins w:id="2122" w:author="HP" w:date="2022-08-16T11:47:00Z">
        <w:r w:rsidRPr="00EE73C5">
          <w:rPr>
            <w:rFonts w:ascii="Arial" w:hAnsi="Arial" w:cs="Arial"/>
            <w:sz w:val="24"/>
            <w:szCs w:val="24"/>
            <w:lang w:val="en-GB"/>
            <w:rPrChange w:id="2123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What are your eating habits</w:t>
        </w:r>
      </w:ins>
      <w:ins w:id="2124" w:author="HP" w:date="2022-08-16T11:48:00Z">
        <w:r w:rsidR="00E57797" w:rsidRPr="00EE73C5">
          <w:rPr>
            <w:rFonts w:ascii="Arial" w:hAnsi="Arial" w:cs="Arial"/>
            <w:sz w:val="24"/>
            <w:szCs w:val="24"/>
            <w:lang w:val="en-GB"/>
            <w:rPrChange w:id="2125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like (</w:t>
        </w:r>
      </w:ins>
      <w:ins w:id="2126" w:author="HP" w:date="2022-08-16T11:47:00Z">
        <w:r w:rsidRPr="00EE73C5">
          <w:rPr>
            <w:rFonts w:ascii="Arial" w:hAnsi="Arial" w:cs="Arial"/>
            <w:sz w:val="24"/>
            <w:szCs w:val="24"/>
            <w:lang w:val="en-GB"/>
            <w:rPrChange w:id="2127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portions, types of f</w:t>
        </w:r>
        <w:r w:rsidR="00E57797" w:rsidRPr="00EE73C5">
          <w:rPr>
            <w:rFonts w:ascii="Arial" w:hAnsi="Arial" w:cs="Arial"/>
            <w:sz w:val="24"/>
            <w:szCs w:val="24"/>
            <w:lang w:val="en-GB"/>
            <w:rPrChange w:id="2128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ood, diets, healthy</w:t>
        </w:r>
      </w:ins>
      <w:ins w:id="2129" w:author="HP" w:date="2022-08-16T11:48:00Z">
        <w:r w:rsidR="00E57797" w:rsidRPr="00EE73C5">
          <w:rPr>
            <w:rFonts w:ascii="Arial" w:hAnsi="Arial" w:cs="Arial"/>
            <w:sz w:val="24"/>
            <w:szCs w:val="24"/>
            <w:lang w:val="en-GB"/>
            <w:rPrChange w:id="2130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)</w:t>
        </w:r>
      </w:ins>
      <w:ins w:id="2131" w:author="HP" w:date="2022-08-16T11:47:00Z">
        <w:r w:rsidR="00E57797" w:rsidRPr="00EE73C5">
          <w:rPr>
            <w:rFonts w:ascii="Arial" w:hAnsi="Arial" w:cs="Arial"/>
            <w:sz w:val="24"/>
            <w:szCs w:val="24"/>
            <w:lang w:val="en-GB"/>
            <w:rPrChange w:id="2132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</w:t>
        </w:r>
      </w:ins>
    </w:p>
    <w:p w:rsidR="00C45A1A" w:rsidRPr="00355ACE" w:rsidRDefault="00C45A1A" w:rsidP="00C45A1A">
      <w:pPr>
        <w:pStyle w:val="Odsekzoznamu"/>
        <w:numPr>
          <w:ilvl w:val="0"/>
          <w:numId w:val="27"/>
        </w:numPr>
        <w:rPr>
          <w:ins w:id="2133" w:author="HP" w:date="2022-08-16T13:10:00Z"/>
          <w:rFonts w:ascii="Arial" w:hAnsi="Arial" w:cs="Arial"/>
          <w:b/>
          <w:sz w:val="24"/>
          <w:szCs w:val="24"/>
          <w:lang w:val="en-GB"/>
        </w:rPr>
      </w:pPr>
      <w:ins w:id="2134" w:author="HP" w:date="2022-08-16T13:10:00Z">
        <w:r w:rsidRPr="00355ACE">
          <w:rPr>
            <w:rFonts w:ascii="Arial" w:hAnsi="Arial" w:cs="Arial"/>
            <w:sz w:val="24"/>
            <w:szCs w:val="24"/>
            <w:lang w:val="en-GB"/>
          </w:rPr>
          <w:t>Have you ever tried to change your eating habits? Why? How?</w:t>
        </w:r>
      </w:ins>
    </w:p>
    <w:p w:rsidR="00C45A1A" w:rsidRPr="00355ACE" w:rsidRDefault="00C45A1A" w:rsidP="00C45A1A">
      <w:pPr>
        <w:pStyle w:val="Odsekzoznamu"/>
        <w:numPr>
          <w:ilvl w:val="0"/>
          <w:numId w:val="27"/>
        </w:numPr>
        <w:rPr>
          <w:ins w:id="2135" w:author="HP" w:date="2022-08-16T13:10:00Z"/>
          <w:rFonts w:ascii="Arial" w:hAnsi="Arial" w:cs="Arial"/>
          <w:b/>
          <w:sz w:val="24"/>
          <w:szCs w:val="24"/>
          <w:lang w:val="en-GB"/>
        </w:rPr>
      </w:pPr>
      <w:ins w:id="2136" w:author="HP" w:date="2022-08-16T13:10:00Z">
        <w:r w:rsidRPr="00355ACE">
          <w:rPr>
            <w:rFonts w:ascii="Arial" w:hAnsi="Arial" w:cs="Arial"/>
            <w:sz w:val="24"/>
            <w:szCs w:val="24"/>
            <w:lang w:val="en-GB"/>
          </w:rPr>
          <w:t>Do we eat to live or live to eat? Explain.</w:t>
        </w:r>
      </w:ins>
    </w:p>
    <w:p w:rsidR="00A20129" w:rsidRPr="00EE73C5" w:rsidRDefault="00A20129">
      <w:pPr>
        <w:pStyle w:val="Odsekzoznamu"/>
        <w:numPr>
          <w:ilvl w:val="0"/>
          <w:numId w:val="27"/>
        </w:numPr>
        <w:rPr>
          <w:ins w:id="2137" w:author="HP" w:date="2022-08-16T11:41:00Z"/>
          <w:rFonts w:ascii="Arial" w:hAnsi="Arial" w:cs="Arial"/>
          <w:b/>
          <w:sz w:val="24"/>
          <w:szCs w:val="24"/>
          <w:lang w:val="en-GB"/>
          <w:rPrChange w:id="2138" w:author="HP" w:date="2022-08-16T11:58:00Z">
            <w:rPr>
              <w:ins w:id="2139" w:author="HP" w:date="2022-08-16T11:41:00Z"/>
              <w:rFonts w:ascii="Arial" w:hAnsi="Arial" w:cs="Arial"/>
              <w:sz w:val="28"/>
              <w:szCs w:val="28"/>
              <w:lang w:val="en-GB"/>
            </w:rPr>
          </w:rPrChange>
        </w:rPr>
        <w:pPrChange w:id="2140" w:author="HP" w:date="2022-08-16T10:58:00Z">
          <w:pPr/>
        </w:pPrChange>
      </w:pPr>
      <w:ins w:id="2141" w:author="HP" w:date="2022-08-16T11:12:00Z">
        <w:r w:rsidRPr="00EE73C5">
          <w:rPr>
            <w:rFonts w:ascii="Arial" w:hAnsi="Arial" w:cs="Arial"/>
            <w:sz w:val="24"/>
            <w:szCs w:val="24"/>
            <w:lang w:val="en-GB"/>
            <w:rPrChange w:id="2142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What different </w:t>
        </w:r>
        <w:r w:rsidRPr="00EE73C5">
          <w:rPr>
            <w:rFonts w:ascii="Arial" w:hAnsi="Arial" w:cs="Arial"/>
            <w:b/>
            <w:sz w:val="24"/>
            <w:szCs w:val="24"/>
            <w:lang w:val="en-GB"/>
            <w:rPrChange w:id="2143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ways of cooking</w:t>
        </w:r>
        <w:r w:rsidRPr="00EE73C5">
          <w:rPr>
            <w:rFonts w:ascii="Arial" w:hAnsi="Arial" w:cs="Arial"/>
            <w:sz w:val="24"/>
            <w:szCs w:val="24"/>
            <w:lang w:val="en-GB"/>
            <w:rPrChange w:id="2144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are there?</w:t>
        </w:r>
      </w:ins>
    </w:p>
    <w:p w:rsidR="00B81111" w:rsidRPr="00EE73C5" w:rsidRDefault="00B81111">
      <w:pPr>
        <w:pStyle w:val="Odsekzoznamu"/>
        <w:numPr>
          <w:ilvl w:val="0"/>
          <w:numId w:val="27"/>
        </w:numPr>
        <w:rPr>
          <w:ins w:id="2145" w:author="HP" w:date="2022-08-16T11:41:00Z"/>
          <w:rFonts w:ascii="Arial" w:hAnsi="Arial" w:cs="Arial"/>
          <w:b/>
          <w:sz w:val="24"/>
          <w:szCs w:val="24"/>
          <w:lang w:val="en-GB"/>
          <w:rPrChange w:id="2146" w:author="HP" w:date="2022-08-16T11:58:00Z">
            <w:rPr>
              <w:ins w:id="2147" w:author="HP" w:date="2022-08-16T11:41:00Z"/>
              <w:rFonts w:ascii="Arial" w:hAnsi="Arial" w:cs="Arial"/>
              <w:sz w:val="28"/>
              <w:szCs w:val="28"/>
              <w:lang w:val="en-GB"/>
            </w:rPr>
          </w:rPrChange>
        </w:rPr>
        <w:pPrChange w:id="2148" w:author="HP" w:date="2022-08-16T10:58:00Z">
          <w:pPr/>
        </w:pPrChange>
      </w:pPr>
      <w:ins w:id="2149" w:author="HP" w:date="2022-08-16T11:41:00Z">
        <w:r w:rsidRPr="00EE73C5">
          <w:rPr>
            <w:rFonts w:ascii="Arial" w:hAnsi="Arial" w:cs="Arial"/>
            <w:sz w:val="24"/>
            <w:szCs w:val="24"/>
            <w:lang w:val="en-GB"/>
            <w:rPrChange w:id="2150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Divide ways of cooking into healthy and unhealthy.</w:t>
        </w:r>
      </w:ins>
    </w:p>
    <w:p w:rsidR="00B81111" w:rsidRPr="00CA18E8" w:rsidRDefault="00B81111">
      <w:pPr>
        <w:pStyle w:val="Odsekzoznamu"/>
        <w:numPr>
          <w:ilvl w:val="0"/>
          <w:numId w:val="27"/>
        </w:numPr>
        <w:rPr>
          <w:ins w:id="2151" w:author="HP" w:date="2022-08-16T12:01:00Z"/>
          <w:rFonts w:ascii="Arial" w:hAnsi="Arial" w:cs="Arial"/>
          <w:b/>
          <w:sz w:val="24"/>
          <w:szCs w:val="24"/>
          <w:lang w:val="en-GB"/>
          <w:rPrChange w:id="2152" w:author="HP" w:date="2022-08-16T12:01:00Z">
            <w:rPr>
              <w:ins w:id="2153" w:author="HP" w:date="2022-08-16T12:01:00Z"/>
              <w:rFonts w:ascii="Arial" w:hAnsi="Arial" w:cs="Arial"/>
              <w:sz w:val="24"/>
              <w:szCs w:val="24"/>
              <w:lang w:val="en-GB"/>
            </w:rPr>
          </w:rPrChange>
        </w:rPr>
        <w:pPrChange w:id="2154" w:author="HP" w:date="2022-08-16T10:58:00Z">
          <w:pPr/>
        </w:pPrChange>
      </w:pPr>
      <w:ins w:id="2155" w:author="HP" w:date="2022-08-16T11:42:00Z">
        <w:r w:rsidRPr="00EE73C5">
          <w:rPr>
            <w:rFonts w:ascii="Arial" w:hAnsi="Arial" w:cs="Arial"/>
            <w:sz w:val="24"/>
            <w:szCs w:val="24"/>
            <w:lang w:val="en-GB"/>
            <w:rPrChange w:id="2156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Can you cook</w:t>
        </w:r>
      </w:ins>
      <w:ins w:id="2157" w:author="HP" w:date="2022-08-16T12:09:00Z">
        <w:r w:rsidR="00C72069">
          <w:rPr>
            <w:rFonts w:ascii="Arial" w:hAnsi="Arial" w:cs="Arial"/>
            <w:sz w:val="24"/>
            <w:szCs w:val="24"/>
            <w:lang w:val="en-GB"/>
          </w:rPr>
          <w:t xml:space="preserve"> and bake</w:t>
        </w:r>
      </w:ins>
      <w:ins w:id="2158" w:author="HP" w:date="2022-08-16T11:42:00Z">
        <w:r w:rsidRPr="00EE73C5">
          <w:rPr>
            <w:rFonts w:ascii="Arial" w:hAnsi="Arial" w:cs="Arial"/>
            <w:sz w:val="24"/>
            <w:szCs w:val="24"/>
            <w:lang w:val="en-GB"/>
            <w:rPrChange w:id="2159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?</w:t>
        </w:r>
      </w:ins>
      <w:ins w:id="2160" w:author="HP" w:date="2022-08-16T12:01:00Z">
        <w:r w:rsidR="00CA18E8">
          <w:rPr>
            <w:rFonts w:ascii="Arial" w:hAnsi="Arial" w:cs="Arial"/>
            <w:sz w:val="24"/>
            <w:szCs w:val="24"/>
            <w:lang w:val="en-GB"/>
          </w:rPr>
          <w:t xml:space="preserve"> What can you cook</w:t>
        </w:r>
      </w:ins>
      <w:ins w:id="2161" w:author="HP" w:date="2022-08-16T12:09:00Z">
        <w:r w:rsidR="00C72069">
          <w:rPr>
            <w:rFonts w:ascii="Arial" w:hAnsi="Arial" w:cs="Arial"/>
            <w:sz w:val="24"/>
            <w:szCs w:val="24"/>
            <w:lang w:val="en-GB"/>
          </w:rPr>
          <w:t xml:space="preserve"> or bake</w:t>
        </w:r>
      </w:ins>
      <w:ins w:id="2162" w:author="HP" w:date="2022-08-16T12:01:00Z">
        <w:r w:rsidR="00CA18E8"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CA18E8" w:rsidRPr="00CA18E8" w:rsidRDefault="00CA18E8">
      <w:pPr>
        <w:pStyle w:val="Odsekzoznamu"/>
        <w:numPr>
          <w:ilvl w:val="0"/>
          <w:numId w:val="27"/>
        </w:numPr>
        <w:rPr>
          <w:ins w:id="2163" w:author="HP" w:date="2022-08-16T12:01:00Z"/>
          <w:rFonts w:ascii="Arial" w:hAnsi="Arial" w:cs="Arial"/>
          <w:b/>
          <w:sz w:val="24"/>
          <w:szCs w:val="24"/>
          <w:lang w:val="en-GB"/>
          <w:rPrChange w:id="2164" w:author="HP" w:date="2022-08-16T12:02:00Z">
            <w:rPr>
              <w:ins w:id="2165" w:author="HP" w:date="2022-08-16T12:01:00Z"/>
              <w:rFonts w:ascii="Arial" w:hAnsi="Arial" w:cs="Arial"/>
              <w:sz w:val="24"/>
              <w:szCs w:val="24"/>
              <w:lang w:val="en-GB"/>
            </w:rPr>
          </w:rPrChange>
        </w:rPr>
        <w:pPrChange w:id="2166" w:author="HP" w:date="2022-08-16T10:58:00Z">
          <w:pPr/>
        </w:pPrChange>
      </w:pPr>
      <w:ins w:id="2167" w:author="HP" w:date="2022-08-16T12:01:00Z">
        <w:r>
          <w:rPr>
            <w:rFonts w:ascii="Arial" w:hAnsi="Arial" w:cs="Arial"/>
            <w:sz w:val="24"/>
            <w:szCs w:val="24"/>
            <w:lang w:val="en-GB"/>
          </w:rPr>
          <w:t>What is your favourite recipe?</w:t>
        </w:r>
      </w:ins>
    </w:p>
    <w:p w:rsidR="00CA18E8" w:rsidRPr="00C72069" w:rsidRDefault="00CA18E8">
      <w:pPr>
        <w:pStyle w:val="Odsekzoznamu"/>
        <w:numPr>
          <w:ilvl w:val="0"/>
          <w:numId w:val="27"/>
        </w:numPr>
        <w:rPr>
          <w:ins w:id="2168" w:author="HP" w:date="2022-08-16T12:10:00Z"/>
          <w:rFonts w:ascii="Arial" w:hAnsi="Arial" w:cs="Arial"/>
          <w:b/>
          <w:sz w:val="24"/>
          <w:szCs w:val="24"/>
          <w:lang w:val="en-GB"/>
          <w:rPrChange w:id="2169" w:author="HP" w:date="2022-08-16T12:10:00Z">
            <w:rPr>
              <w:ins w:id="2170" w:author="HP" w:date="2022-08-16T12:10:00Z"/>
              <w:rFonts w:ascii="Arial" w:hAnsi="Arial" w:cs="Arial"/>
              <w:sz w:val="24"/>
              <w:szCs w:val="24"/>
              <w:lang w:val="en-GB"/>
            </w:rPr>
          </w:rPrChange>
        </w:rPr>
        <w:pPrChange w:id="2171" w:author="HP" w:date="2022-08-16T10:58:00Z">
          <w:pPr/>
        </w:pPrChange>
      </w:pPr>
      <w:ins w:id="2172" w:author="HP" w:date="2022-08-16T12:02:00Z">
        <w:r>
          <w:rPr>
            <w:rFonts w:ascii="Arial" w:hAnsi="Arial" w:cs="Arial"/>
            <w:sz w:val="24"/>
            <w:szCs w:val="24"/>
            <w:lang w:val="en-GB"/>
          </w:rPr>
          <w:t>What is a favourite recipe in your family?</w:t>
        </w:r>
      </w:ins>
    </w:p>
    <w:p w:rsidR="00C72069" w:rsidRPr="00C72069" w:rsidRDefault="00C72069">
      <w:pPr>
        <w:pStyle w:val="Odsekzoznamu"/>
        <w:numPr>
          <w:ilvl w:val="0"/>
          <w:numId w:val="27"/>
        </w:numPr>
        <w:rPr>
          <w:ins w:id="2173" w:author="HP" w:date="2022-08-16T12:12:00Z"/>
          <w:rFonts w:ascii="Arial" w:hAnsi="Arial" w:cs="Arial"/>
          <w:b/>
          <w:sz w:val="24"/>
          <w:szCs w:val="24"/>
          <w:lang w:val="en-GB"/>
          <w:rPrChange w:id="2174" w:author="HP" w:date="2022-08-16T12:12:00Z">
            <w:rPr>
              <w:ins w:id="2175" w:author="HP" w:date="2022-08-16T12:12:00Z"/>
              <w:rFonts w:ascii="Arial" w:hAnsi="Arial" w:cs="Arial"/>
              <w:sz w:val="24"/>
              <w:szCs w:val="24"/>
              <w:lang w:val="en-GB"/>
            </w:rPr>
          </w:rPrChange>
        </w:rPr>
        <w:pPrChange w:id="2176" w:author="HP" w:date="2022-08-16T10:58:00Z">
          <w:pPr/>
        </w:pPrChange>
      </w:pPr>
      <w:ins w:id="2177" w:author="HP" w:date="2022-08-16T12:10:00Z">
        <w:r>
          <w:rPr>
            <w:rFonts w:ascii="Arial" w:hAnsi="Arial" w:cs="Arial"/>
            <w:sz w:val="24"/>
            <w:szCs w:val="24"/>
            <w:lang w:val="en-GB"/>
          </w:rPr>
          <w:t>What do you cook for special occasions in your family?</w:t>
        </w:r>
      </w:ins>
    </w:p>
    <w:p w:rsidR="00C72069" w:rsidRPr="00C72069" w:rsidRDefault="00C72069">
      <w:pPr>
        <w:pStyle w:val="Odsekzoznamu"/>
        <w:numPr>
          <w:ilvl w:val="0"/>
          <w:numId w:val="27"/>
        </w:numPr>
        <w:rPr>
          <w:ins w:id="2178" w:author="HP" w:date="2022-08-16T12:10:00Z"/>
          <w:rFonts w:ascii="Arial" w:hAnsi="Arial" w:cs="Arial"/>
          <w:b/>
          <w:sz w:val="24"/>
          <w:szCs w:val="24"/>
          <w:lang w:val="en-GB"/>
          <w:rPrChange w:id="2179" w:author="HP" w:date="2022-08-16T12:10:00Z">
            <w:rPr>
              <w:ins w:id="2180" w:author="HP" w:date="2022-08-16T12:10:00Z"/>
              <w:rFonts w:ascii="Arial" w:hAnsi="Arial" w:cs="Arial"/>
              <w:sz w:val="24"/>
              <w:szCs w:val="24"/>
              <w:lang w:val="en-GB"/>
            </w:rPr>
          </w:rPrChange>
        </w:rPr>
        <w:pPrChange w:id="2181" w:author="HP" w:date="2022-08-16T10:58:00Z">
          <w:pPr/>
        </w:pPrChange>
      </w:pPr>
      <w:ins w:id="2182" w:author="HP" w:date="2022-08-16T12:12:00Z">
        <w:r>
          <w:rPr>
            <w:rFonts w:ascii="Arial" w:hAnsi="Arial" w:cs="Arial"/>
            <w:sz w:val="24"/>
            <w:szCs w:val="24"/>
            <w:lang w:val="en-GB"/>
          </w:rPr>
          <w:t xml:space="preserve">What do you eat for Christmas, Easter? </w:t>
        </w:r>
      </w:ins>
    </w:p>
    <w:p w:rsidR="00C72069" w:rsidRPr="00EE73C5" w:rsidRDefault="00C72069">
      <w:pPr>
        <w:pStyle w:val="Odsekzoznamu"/>
        <w:numPr>
          <w:ilvl w:val="0"/>
          <w:numId w:val="27"/>
        </w:numPr>
        <w:rPr>
          <w:ins w:id="2183" w:author="HP" w:date="2022-08-16T11:42:00Z"/>
          <w:rFonts w:ascii="Arial" w:hAnsi="Arial" w:cs="Arial"/>
          <w:b/>
          <w:sz w:val="24"/>
          <w:szCs w:val="24"/>
          <w:lang w:val="en-GB"/>
          <w:rPrChange w:id="2184" w:author="HP" w:date="2022-08-16T11:58:00Z">
            <w:rPr>
              <w:ins w:id="2185" w:author="HP" w:date="2022-08-16T11:42:00Z"/>
              <w:rFonts w:ascii="Arial" w:hAnsi="Arial" w:cs="Arial"/>
              <w:sz w:val="28"/>
              <w:szCs w:val="28"/>
              <w:lang w:val="en-GB"/>
            </w:rPr>
          </w:rPrChange>
        </w:rPr>
        <w:pPrChange w:id="2186" w:author="HP" w:date="2022-08-16T10:58:00Z">
          <w:pPr/>
        </w:pPrChange>
      </w:pPr>
      <w:ins w:id="2187" w:author="HP" w:date="2022-08-16T12:10:00Z">
        <w:r>
          <w:rPr>
            <w:rFonts w:ascii="Arial" w:hAnsi="Arial" w:cs="Arial"/>
            <w:sz w:val="24"/>
            <w:szCs w:val="24"/>
            <w:lang w:val="en-GB"/>
          </w:rPr>
          <w:t xml:space="preserve">Do you invite guests to eat in your house? When? What do you prepare for them? </w:t>
        </w:r>
      </w:ins>
    </w:p>
    <w:p w:rsidR="00B81111" w:rsidRPr="00EE73C5" w:rsidRDefault="00B81111">
      <w:pPr>
        <w:pStyle w:val="Odsekzoznamu"/>
        <w:numPr>
          <w:ilvl w:val="0"/>
          <w:numId w:val="27"/>
        </w:numPr>
        <w:rPr>
          <w:ins w:id="2188" w:author="HP" w:date="2022-08-16T11:42:00Z"/>
          <w:rFonts w:ascii="Arial" w:hAnsi="Arial" w:cs="Arial"/>
          <w:b/>
          <w:sz w:val="24"/>
          <w:szCs w:val="24"/>
          <w:lang w:val="en-GB"/>
          <w:rPrChange w:id="2189" w:author="HP" w:date="2022-08-16T11:58:00Z">
            <w:rPr>
              <w:ins w:id="2190" w:author="HP" w:date="2022-08-16T11:42:00Z"/>
              <w:rFonts w:ascii="Arial" w:hAnsi="Arial" w:cs="Arial"/>
              <w:sz w:val="28"/>
              <w:szCs w:val="28"/>
              <w:lang w:val="en-GB"/>
            </w:rPr>
          </w:rPrChange>
        </w:rPr>
        <w:pPrChange w:id="2191" w:author="HP" w:date="2022-08-16T10:58:00Z">
          <w:pPr/>
        </w:pPrChange>
      </w:pPr>
      <w:ins w:id="2192" w:author="HP" w:date="2022-08-16T11:42:00Z">
        <w:r w:rsidRPr="00EE73C5">
          <w:rPr>
            <w:rFonts w:ascii="Arial" w:hAnsi="Arial" w:cs="Arial"/>
            <w:sz w:val="24"/>
            <w:szCs w:val="24"/>
            <w:lang w:val="en-GB"/>
            <w:rPrChange w:id="2193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Who cooks in your family? </w:t>
        </w:r>
      </w:ins>
      <w:ins w:id="2194" w:author="HP" w:date="2022-08-16T11:43:00Z">
        <w:r w:rsidRPr="00EE73C5">
          <w:rPr>
            <w:rFonts w:ascii="Arial" w:hAnsi="Arial" w:cs="Arial"/>
            <w:sz w:val="24"/>
            <w:szCs w:val="24"/>
            <w:lang w:val="en-GB"/>
            <w:rPrChange w:id="2195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How d</w:t>
        </w:r>
      </w:ins>
      <w:ins w:id="2196" w:author="HP" w:date="2022-08-16T11:42:00Z">
        <w:r w:rsidRPr="00EE73C5">
          <w:rPr>
            <w:rFonts w:ascii="Arial" w:hAnsi="Arial" w:cs="Arial"/>
            <w:sz w:val="24"/>
            <w:szCs w:val="24"/>
            <w:lang w:val="en-GB"/>
            <w:rPrChange w:id="2197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o you help?</w:t>
        </w:r>
      </w:ins>
    </w:p>
    <w:p w:rsidR="00B81111" w:rsidRPr="00EE73C5" w:rsidRDefault="00B81111">
      <w:pPr>
        <w:pStyle w:val="Odsekzoznamu"/>
        <w:numPr>
          <w:ilvl w:val="0"/>
          <w:numId w:val="27"/>
        </w:numPr>
        <w:rPr>
          <w:ins w:id="2198" w:author="HP" w:date="2022-08-16T11:43:00Z"/>
          <w:rFonts w:ascii="Arial" w:hAnsi="Arial" w:cs="Arial"/>
          <w:b/>
          <w:sz w:val="24"/>
          <w:szCs w:val="24"/>
          <w:lang w:val="en-GB"/>
          <w:rPrChange w:id="2199" w:author="HP" w:date="2022-08-16T11:58:00Z">
            <w:rPr>
              <w:ins w:id="2200" w:author="HP" w:date="2022-08-16T11:43:00Z"/>
              <w:rFonts w:ascii="Arial" w:hAnsi="Arial" w:cs="Arial"/>
              <w:sz w:val="28"/>
              <w:szCs w:val="28"/>
              <w:lang w:val="en-GB"/>
            </w:rPr>
          </w:rPrChange>
        </w:rPr>
        <w:pPrChange w:id="2201" w:author="HP" w:date="2022-08-16T10:58:00Z">
          <w:pPr/>
        </w:pPrChange>
      </w:pPr>
      <w:ins w:id="2202" w:author="HP" w:date="2022-08-16T11:42:00Z">
        <w:r w:rsidRPr="00EE73C5">
          <w:rPr>
            <w:rFonts w:ascii="Arial" w:hAnsi="Arial" w:cs="Arial"/>
            <w:sz w:val="24"/>
            <w:szCs w:val="24"/>
            <w:lang w:val="en-GB"/>
            <w:rPrChange w:id="2203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Name some </w:t>
        </w:r>
        <w:r w:rsidRPr="00C45A1A">
          <w:rPr>
            <w:rFonts w:ascii="Arial" w:hAnsi="Arial" w:cs="Arial"/>
            <w:b/>
            <w:sz w:val="24"/>
            <w:szCs w:val="24"/>
            <w:lang w:val="en-GB"/>
            <w:rPrChange w:id="2204" w:author="HP" w:date="2022-08-16T13:09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food preparation procedures</w:t>
        </w:r>
        <w:r w:rsidRPr="00EE73C5">
          <w:rPr>
            <w:rFonts w:ascii="Arial" w:hAnsi="Arial" w:cs="Arial"/>
            <w:sz w:val="24"/>
            <w:szCs w:val="24"/>
            <w:lang w:val="en-GB"/>
            <w:rPrChange w:id="2205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. </w:t>
        </w:r>
      </w:ins>
    </w:p>
    <w:p w:rsidR="00B81111" w:rsidRPr="00EE73C5" w:rsidRDefault="00B81111">
      <w:pPr>
        <w:pStyle w:val="Odsekzoznamu"/>
        <w:numPr>
          <w:ilvl w:val="0"/>
          <w:numId w:val="27"/>
        </w:numPr>
        <w:rPr>
          <w:ins w:id="2206" w:author="HP" w:date="2022-08-16T11:43:00Z"/>
          <w:rFonts w:ascii="Arial" w:hAnsi="Arial" w:cs="Arial"/>
          <w:b/>
          <w:sz w:val="24"/>
          <w:szCs w:val="24"/>
          <w:lang w:val="en-GB"/>
          <w:rPrChange w:id="2207" w:author="HP" w:date="2022-08-16T11:58:00Z">
            <w:rPr>
              <w:ins w:id="2208" w:author="HP" w:date="2022-08-16T11:43:00Z"/>
              <w:rFonts w:ascii="Arial" w:hAnsi="Arial" w:cs="Arial"/>
              <w:sz w:val="28"/>
              <w:szCs w:val="28"/>
              <w:lang w:val="en-GB"/>
            </w:rPr>
          </w:rPrChange>
        </w:rPr>
        <w:pPrChange w:id="2209" w:author="HP" w:date="2022-08-16T10:58:00Z">
          <w:pPr/>
        </w:pPrChange>
      </w:pPr>
      <w:ins w:id="2210" w:author="HP" w:date="2022-08-16T11:43:00Z">
        <w:r w:rsidRPr="00EE73C5">
          <w:rPr>
            <w:rFonts w:ascii="Arial" w:hAnsi="Arial" w:cs="Arial"/>
            <w:sz w:val="24"/>
            <w:szCs w:val="24"/>
            <w:lang w:val="en-GB"/>
            <w:rPrChange w:id="2211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Which ingredients you like/dislike?</w:t>
        </w:r>
      </w:ins>
    </w:p>
    <w:p w:rsidR="00B81111" w:rsidRPr="00EE73C5" w:rsidRDefault="00B81111">
      <w:pPr>
        <w:pStyle w:val="Odsekzoznamu"/>
        <w:numPr>
          <w:ilvl w:val="0"/>
          <w:numId w:val="27"/>
        </w:numPr>
        <w:rPr>
          <w:ins w:id="2212" w:author="HP" w:date="2022-08-16T11:12:00Z"/>
          <w:rFonts w:ascii="Arial" w:hAnsi="Arial" w:cs="Arial"/>
          <w:b/>
          <w:sz w:val="24"/>
          <w:szCs w:val="24"/>
          <w:lang w:val="en-GB"/>
          <w:rPrChange w:id="2213" w:author="HP" w:date="2022-08-16T11:58:00Z">
            <w:rPr>
              <w:ins w:id="2214" w:author="HP" w:date="2022-08-16T11:12:00Z"/>
              <w:rFonts w:ascii="Arial" w:hAnsi="Arial" w:cs="Arial"/>
              <w:sz w:val="28"/>
              <w:szCs w:val="28"/>
              <w:lang w:val="en-GB"/>
            </w:rPr>
          </w:rPrChange>
        </w:rPr>
        <w:pPrChange w:id="2215" w:author="HP" w:date="2022-08-16T10:58:00Z">
          <w:pPr/>
        </w:pPrChange>
      </w:pPr>
      <w:ins w:id="2216" w:author="HP" w:date="2022-08-16T11:43:00Z">
        <w:r w:rsidRPr="00EE73C5">
          <w:rPr>
            <w:rFonts w:ascii="Arial" w:hAnsi="Arial" w:cs="Arial"/>
            <w:sz w:val="24"/>
            <w:szCs w:val="24"/>
            <w:lang w:val="en-GB"/>
            <w:rPrChange w:id="2217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Name tableware suitable for c</w:t>
        </w:r>
      </w:ins>
      <w:ins w:id="2218" w:author="HP" w:date="2022-08-16T11:44:00Z">
        <w:r w:rsidRPr="00EE73C5">
          <w:rPr>
            <w:rFonts w:ascii="Arial" w:hAnsi="Arial" w:cs="Arial"/>
            <w:sz w:val="24"/>
            <w:szCs w:val="24"/>
            <w:lang w:val="en-GB"/>
            <w:rPrChange w:id="2219" w:author="HP" w:date="2022-08-16T11:58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ooking, baking, drinking, cutlery</w:t>
        </w:r>
      </w:ins>
    </w:p>
    <w:p w:rsidR="00E91541" w:rsidRPr="00E91541" w:rsidRDefault="00E91541">
      <w:pPr>
        <w:pStyle w:val="Odsekzoznamu"/>
        <w:numPr>
          <w:ilvl w:val="0"/>
          <w:numId w:val="27"/>
        </w:numPr>
        <w:rPr>
          <w:ins w:id="2220" w:author="HP" w:date="2022-08-16T12:19:00Z"/>
          <w:rFonts w:ascii="Arial" w:hAnsi="Arial" w:cs="Arial"/>
          <w:b/>
          <w:sz w:val="24"/>
          <w:szCs w:val="24"/>
          <w:lang w:val="en-GB"/>
          <w:rPrChange w:id="2221" w:author="HP" w:date="2022-08-16T12:19:00Z">
            <w:rPr>
              <w:ins w:id="2222" w:author="HP" w:date="2022-08-16T12:19:00Z"/>
              <w:rFonts w:ascii="Arial" w:hAnsi="Arial" w:cs="Arial"/>
              <w:sz w:val="24"/>
              <w:szCs w:val="24"/>
              <w:lang w:val="en-GB"/>
            </w:rPr>
          </w:rPrChange>
        </w:rPr>
        <w:pPrChange w:id="2223" w:author="HP" w:date="2022-08-16T10:58:00Z">
          <w:pPr/>
        </w:pPrChange>
      </w:pPr>
      <w:ins w:id="2224" w:author="HP" w:date="2022-08-16T12:19:00Z">
        <w:r>
          <w:rPr>
            <w:rFonts w:ascii="Arial" w:hAnsi="Arial" w:cs="Arial"/>
            <w:sz w:val="24"/>
            <w:szCs w:val="24"/>
            <w:lang w:val="en-GB"/>
          </w:rPr>
          <w:t xml:space="preserve">What do you think about </w:t>
        </w:r>
        <w:r w:rsidRPr="00E51961">
          <w:rPr>
            <w:rFonts w:ascii="Arial" w:hAnsi="Arial" w:cs="Arial"/>
            <w:b/>
            <w:sz w:val="24"/>
            <w:szCs w:val="24"/>
            <w:lang w:val="en-GB"/>
            <w:rPrChange w:id="2225" w:author="HP" w:date="2022-08-16T12:4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diets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E91541" w:rsidRPr="00E91541" w:rsidRDefault="00E91541">
      <w:pPr>
        <w:pStyle w:val="Odsekzoznamu"/>
        <w:numPr>
          <w:ilvl w:val="0"/>
          <w:numId w:val="27"/>
        </w:numPr>
        <w:rPr>
          <w:ins w:id="2226" w:author="HP" w:date="2022-08-16T12:19:00Z"/>
          <w:rFonts w:ascii="Arial" w:hAnsi="Arial" w:cs="Arial"/>
          <w:b/>
          <w:sz w:val="24"/>
          <w:szCs w:val="24"/>
          <w:lang w:val="en-GB"/>
          <w:rPrChange w:id="2227" w:author="HP" w:date="2022-08-16T12:19:00Z">
            <w:rPr>
              <w:ins w:id="2228" w:author="HP" w:date="2022-08-16T12:19:00Z"/>
              <w:rFonts w:ascii="Arial" w:hAnsi="Arial" w:cs="Arial"/>
              <w:sz w:val="24"/>
              <w:szCs w:val="24"/>
              <w:lang w:val="en-GB"/>
            </w:rPr>
          </w:rPrChange>
        </w:rPr>
        <w:pPrChange w:id="2229" w:author="HP" w:date="2022-08-16T10:58:00Z">
          <w:pPr/>
        </w:pPrChange>
      </w:pPr>
      <w:ins w:id="2230" w:author="HP" w:date="2022-08-16T12:19:00Z">
        <w:r w:rsidRPr="00E91541">
          <w:rPr>
            <w:rFonts w:ascii="Arial" w:hAnsi="Arial" w:cs="Arial"/>
            <w:sz w:val="24"/>
            <w:szCs w:val="24"/>
            <w:lang w:val="en-GB"/>
          </w:rPr>
          <w:t>Name some kind of diets</w:t>
        </w:r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E91541" w:rsidRPr="00D06E84" w:rsidRDefault="00E91541">
      <w:pPr>
        <w:pStyle w:val="Odsekzoznamu"/>
        <w:numPr>
          <w:ilvl w:val="0"/>
          <w:numId w:val="27"/>
        </w:numPr>
        <w:rPr>
          <w:ins w:id="2231" w:author="HP" w:date="2022-08-16T13:20:00Z"/>
          <w:rFonts w:ascii="Arial" w:hAnsi="Arial" w:cs="Arial"/>
          <w:b/>
          <w:sz w:val="24"/>
          <w:szCs w:val="24"/>
          <w:lang w:val="en-GB"/>
          <w:rPrChange w:id="2232" w:author="HP" w:date="2022-08-16T13:20:00Z">
            <w:rPr>
              <w:ins w:id="2233" w:author="HP" w:date="2022-08-16T13:20:00Z"/>
              <w:rFonts w:ascii="Arial" w:hAnsi="Arial" w:cs="Arial"/>
              <w:sz w:val="24"/>
              <w:szCs w:val="24"/>
              <w:lang w:val="en-GB"/>
            </w:rPr>
          </w:rPrChange>
        </w:rPr>
        <w:pPrChange w:id="2234" w:author="HP" w:date="2022-08-16T10:58:00Z">
          <w:pPr/>
        </w:pPrChange>
      </w:pPr>
      <w:ins w:id="2235" w:author="HP" w:date="2022-08-16T12:19:00Z">
        <w:r>
          <w:rPr>
            <w:rFonts w:ascii="Arial" w:hAnsi="Arial" w:cs="Arial"/>
            <w:sz w:val="24"/>
            <w:szCs w:val="24"/>
            <w:lang w:val="en-GB"/>
          </w:rPr>
          <w:t>Have you/your relatives</w:t>
        </w:r>
      </w:ins>
      <w:ins w:id="2236" w:author="HP" w:date="2022-08-16T12:20:00Z">
        <w:r>
          <w:rPr>
            <w:rFonts w:ascii="Arial" w:hAnsi="Arial" w:cs="Arial"/>
            <w:sz w:val="24"/>
            <w:szCs w:val="24"/>
            <w:lang w:val="en-GB"/>
          </w:rPr>
          <w:t>/friends</w:t>
        </w:r>
      </w:ins>
      <w:ins w:id="2237" w:author="HP" w:date="2022-08-16T12:19:00Z">
        <w:r>
          <w:rPr>
            <w:rFonts w:ascii="Arial" w:hAnsi="Arial" w:cs="Arial"/>
            <w:sz w:val="24"/>
            <w:szCs w:val="24"/>
            <w:lang w:val="en-GB"/>
          </w:rPr>
          <w:t xml:space="preserve"> ever been on a diet?</w:t>
        </w:r>
      </w:ins>
    </w:p>
    <w:p w:rsidR="00D06E84" w:rsidRPr="00E91541" w:rsidRDefault="00D06E84">
      <w:pPr>
        <w:pStyle w:val="Odsekzoznamu"/>
        <w:numPr>
          <w:ilvl w:val="0"/>
          <w:numId w:val="27"/>
        </w:numPr>
        <w:rPr>
          <w:ins w:id="2238" w:author="HP" w:date="2022-08-16T11:00:00Z"/>
          <w:rFonts w:ascii="Arial" w:hAnsi="Arial" w:cs="Arial"/>
          <w:b/>
          <w:sz w:val="24"/>
          <w:szCs w:val="24"/>
          <w:lang w:val="en-GB"/>
          <w:rPrChange w:id="2239" w:author="HP" w:date="2022-08-16T12:19:00Z">
            <w:rPr>
              <w:ins w:id="2240" w:author="HP" w:date="2022-08-16T11:00:00Z"/>
              <w:rFonts w:ascii="Arial" w:hAnsi="Arial" w:cs="Arial"/>
              <w:sz w:val="28"/>
              <w:szCs w:val="28"/>
              <w:lang w:val="en-GB"/>
            </w:rPr>
          </w:rPrChange>
        </w:rPr>
        <w:pPrChange w:id="2241" w:author="HP" w:date="2022-08-16T10:58:00Z">
          <w:pPr/>
        </w:pPrChange>
      </w:pPr>
      <w:ins w:id="2242" w:author="HP" w:date="2022-08-16T13:20:00Z">
        <w:r>
          <w:rPr>
            <w:rFonts w:ascii="Arial" w:hAnsi="Arial" w:cs="Arial"/>
            <w:sz w:val="24"/>
            <w:szCs w:val="24"/>
            <w:lang w:val="en-GB"/>
          </w:rPr>
          <w:t xml:space="preserve">What positive and negative results do the diets have on people? </w:t>
        </w:r>
      </w:ins>
    </w:p>
    <w:p w:rsidR="00575F7A" w:rsidRPr="00EE73C5" w:rsidRDefault="00575F7A">
      <w:pPr>
        <w:rPr>
          <w:ins w:id="2243" w:author="HP" w:date="2022-08-16T11:00:00Z"/>
          <w:rFonts w:ascii="Arial" w:hAnsi="Arial" w:cs="Arial"/>
          <w:b/>
          <w:sz w:val="24"/>
          <w:szCs w:val="24"/>
          <w:lang w:val="en-GB"/>
          <w:rPrChange w:id="2244" w:author="HP" w:date="2022-08-16T11:58:00Z">
            <w:rPr>
              <w:ins w:id="2245" w:author="HP" w:date="2022-08-16T11:00:00Z"/>
              <w:rFonts w:ascii="Arial" w:hAnsi="Arial" w:cs="Arial"/>
              <w:b/>
              <w:sz w:val="28"/>
              <w:szCs w:val="28"/>
              <w:lang w:val="en-GB"/>
            </w:rPr>
          </w:rPrChange>
        </w:rPr>
      </w:pPr>
    </w:p>
    <w:p w:rsidR="00575F7A" w:rsidRPr="008D7F79" w:rsidDel="00F66EF0" w:rsidRDefault="00575F7A">
      <w:pPr>
        <w:jc w:val="center"/>
        <w:rPr>
          <w:del w:id="2246" w:author="HP" w:date="2022-08-16T13:12:00Z"/>
          <w:rFonts w:ascii="Arial" w:hAnsi="Arial" w:cs="Arial"/>
          <w:b/>
          <w:sz w:val="36"/>
          <w:szCs w:val="36"/>
          <w:lang w:val="en-GB"/>
          <w:rPrChange w:id="2247" w:author="HP" w:date="2022-08-16T19:45:00Z">
            <w:rPr>
              <w:del w:id="2248" w:author="HP" w:date="2022-08-16T13:12:00Z"/>
              <w:b/>
              <w:sz w:val="28"/>
              <w:szCs w:val="28"/>
              <w:lang w:val="en-GB"/>
            </w:rPr>
          </w:rPrChange>
        </w:rPr>
        <w:pPrChange w:id="2249" w:author="HP" w:date="2022-08-16T13:12:00Z">
          <w:pPr/>
        </w:pPrChange>
      </w:pPr>
    </w:p>
    <w:p w:rsidR="00974306" w:rsidRPr="008D7F79" w:rsidDel="00575F7A" w:rsidRDefault="00974306">
      <w:pPr>
        <w:pStyle w:val="Odsekzoznamu"/>
        <w:numPr>
          <w:ilvl w:val="0"/>
          <w:numId w:val="26"/>
        </w:numPr>
        <w:jc w:val="center"/>
        <w:rPr>
          <w:del w:id="2250" w:author="HP" w:date="2022-08-16T10:57:00Z"/>
          <w:sz w:val="36"/>
          <w:szCs w:val="36"/>
          <w:lang w:val="en-GB"/>
          <w:rPrChange w:id="2251" w:author="HP" w:date="2022-08-16T19:45:00Z">
            <w:rPr>
              <w:del w:id="2252" w:author="HP" w:date="2022-08-16T10:57:00Z"/>
              <w:lang w:val="en-GB"/>
            </w:rPr>
          </w:rPrChange>
        </w:rPr>
        <w:pPrChange w:id="2253" w:author="HP" w:date="2022-08-16T13:12:00Z">
          <w:pPr/>
        </w:pPrChange>
      </w:pPr>
      <w:del w:id="2254" w:author="HP" w:date="2022-08-16T10:57:00Z">
        <w:r w:rsidRPr="008D7F79" w:rsidDel="00575F7A">
          <w:rPr>
            <w:sz w:val="36"/>
            <w:szCs w:val="36"/>
            <w:lang w:val="en-GB"/>
            <w:rPrChange w:id="2255" w:author="HP" w:date="2022-08-16T19:45:00Z">
              <w:rPr>
                <w:lang w:val="en-GB"/>
              </w:rPr>
            </w:rPrChange>
          </w:rPr>
          <w:delText>1.</w:delText>
        </w:r>
      </w:del>
    </w:p>
    <w:p w:rsidR="00974306" w:rsidRPr="008D7F79" w:rsidDel="00575F7A" w:rsidRDefault="00974306">
      <w:pPr>
        <w:pStyle w:val="Odsekzoznamu"/>
        <w:numPr>
          <w:ilvl w:val="0"/>
          <w:numId w:val="26"/>
        </w:numPr>
        <w:jc w:val="center"/>
        <w:rPr>
          <w:del w:id="2256" w:author="HP" w:date="2022-08-16T10:57:00Z"/>
          <w:sz w:val="36"/>
          <w:szCs w:val="36"/>
          <w:lang w:val="en-GB"/>
          <w:rPrChange w:id="2257" w:author="HP" w:date="2022-08-16T19:45:00Z">
            <w:rPr>
              <w:del w:id="2258" w:author="HP" w:date="2022-08-16T10:57:00Z"/>
              <w:lang w:val="en-GB"/>
            </w:rPr>
          </w:rPrChange>
        </w:rPr>
        <w:pPrChange w:id="2259" w:author="HP" w:date="2022-08-16T13:12:00Z">
          <w:pPr/>
        </w:pPrChange>
      </w:pPr>
      <w:del w:id="2260" w:author="HP" w:date="2022-08-16T10:57:00Z">
        <w:r w:rsidRPr="008D7F79" w:rsidDel="00575F7A">
          <w:rPr>
            <w:sz w:val="36"/>
            <w:szCs w:val="36"/>
            <w:lang w:val="en-GB"/>
            <w:rPrChange w:id="2261" w:author="HP" w:date="2022-08-16T19:45:00Z">
              <w:rPr>
                <w:lang w:val="en-GB"/>
              </w:rPr>
            </w:rPrChange>
          </w:rPr>
          <w:delText>2.</w:delText>
        </w:r>
      </w:del>
    </w:p>
    <w:p w:rsidR="008D21C3" w:rsidRDefault="008D21C3">
      <w:pPr>
        <w:jc w:val="center"/>
        <w:rPr>
          <w:ins w:id="2262" w:author="HP" w:date="2022-08-15T22:59:00Z"/>
          <w:rFonts w:ascii="Arial" w:hAnsi="Arial" w:cs="Arial"/>
          <w:b/>
          <w:sz w:val="36"/>
          <w:szCs w:val="36"/>
          <w:lang w:val="en-GB"/>
          <w:rPrChange w:id="2263" w:author="HP" w:date="2022-08-16T19:45:00Z">
            <w:rPr>
              <w:ins w:id="2264" w:author="HP" w:date="2022-08-15T22:59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2265" w:author="HP" w:date="2022-08-16T13:12:00Z">
          <w:pPr/>
        </w:pPrChange>
      </w:pPr>
    </w:p>
    <w:p w:rsidR="008D21C3" w:rsidRDefault="008D21C3">
      <w:pPr>
        <w:jc w:val="center"/>
        <w:rPr>
          <w:ins w:id="2266" w:author="HP" w:date="2022-08-22T12:17:00Z"/>
          <w:rFonts w:ascii="Arial" w:hAnsi="Arial" w:cs="Arial"/>
          <w:b/>
          <w:sz w:val="36"/>
          <w:szCs w:val="36"/>
          <w:lang w:val="en-GB"/>
        </w:rPr>
        <w:pPrChange w:id="2267" w:author="HP" w:date="2022-08-16T13:12:00Z">
          <w:pPr/>
        </w:pPrChange>
      </w:pPr>
    </w:p>
    <w:p w:rsidR="008D21C3" w:rsidRDefault="008D21C3">
      <w:pPr>
        <w:jc w:val="center"/>
        <w:rPr>
          <w:ins w:id="2268" w:author="HP" w:date="2022-08-22T12:17:00Z"/>
          <w:rFonts w:ascii="Arial" w:hAnsi="Arial" w:cs="Arial"/>
          <w:b/>
          <w:sz w:val="36"/>
          <w:szCs w:val="36"/>
          <w:lang w:val="en-GB"/>
        </w:rPr>
        <w:pPrChange w:id="2269" w:author="HP" w:date="2022-08-16T13:12:00Z">
          <w:pPr/>
        </w:pPrChange>
      </w:pPr>
    </w:p>
    <w:p w:rsidR="008D21C3" w:rsidRDefault="008D21C3">
      <w:pPr>
        <w:jc w:val="center"/>
        <w:rPr>
          <w:ins w:id="2270" w:author="HP" w:date="2022-08-22T12:17:00Z"/>
          <w:rFonts w:ascii="Arial" w:hAnsi="Arial" w:cs="Arial"/>
          <w:b/>
          <w:sz w:val="36"/>
          <w:szCs w:val="36"/>
          <w:lang w:val="en-GB"/>
        </w:rPr>
        <w:pPrChange w:id="2271" w:author="HP" w:date="2022-08-16T13:12:00Z">
          <w:pPr/>
        </w:pPrChange>
      </w:pPr>
    </w:p>
    <w:p w:rsidR="008D21C3" w:rsidRDefault="008D21C3">
      <w:pPr>
        <w:jc w:val="center"/>
        <w:rPr>
          <w:ins w:id="2272" w:author="HP" w:date="2022-08-22T12:17:00Z"/>
          <w:rFonts w:ascii="Arial" w:hAnsi="Arial" w:cs="Arial"/>
          <w:b/>
          <w:sz w:val="36"/>
          <w:szCs w:val="36"/>
          <w:lang w:val="en-GB"/>
        </w:rPr>
        <w:pPrChange w:id="2273" w:author="HP" w:date="2022-08-16T13:12:00Z">
          <w:pPr/>
        </w:pPrChange>
      </w:pPr>
    </w:p>
    <w:p w:rsidR="008D21C3" w:rsidRDefault="008D21C3">
      <w:pPr>
        <w:jc w:val="center"/>
        <w:rPr>
          <w:ins w:id="2274" w:author="HP" w:date="2022-08-22T12:17:00Z"/>
          <w:rFonts w:ascii="Arial" w:hAnsi="Arial" w:cs="Arial"/>
          <w:b/>
          <w:sz w:val="36"/>
          <w:szCs w:val="36"/>
          <w:lang w:val="en-GB"/>
        </w:rPr>
        <w:pPrChange w:id="2275" w:author="HP" w:date="2022-08-16T13:12:00Z">
          <w:pPr/>
        </w:pPrChange>
      </w:pPr>
    </w:p>
    <w:p w:rsidR="008D21C3" w:rsidRDefault="008D21C3">
      <w:pPr>
        <w:jc w:val="center"/>
        <w:rPr>
          <w:ins w:id="2276" w:author="HP" w:date="2022-08-22T12:17:00Z"/>
          <w:rFonts w:ascii="Arial" w:hAnsi="Arial" w:cs="Arial"/>
          <w:b/>
          <w:sz w:val="36"/>
          <w:szCs w:val="36"/>
          <w:lang w:val="en-GB"/>
        </w:rPr>
        <w:pPrChange w:id="2277" w:author="HP" w:date="2022-08-16T13:12:00Z">
          <w:pPr/>
        </w:pPrChange>
      </w:pPr>
    </w:p>
    <w:p w:rsidR="008D21C3" w:rsidRDefault="008D21C3">
      <w:pPr>
        <w:jc w:val="center"/>
        <w:rPr>
          <w:ins w:id="2278" w:author="HP" w:date="2022-08-22T12:17:00Z"/>
          <w:rFonts w:ascii="Arial" w:hAnsi="Arial" w:cs="Arial"/>
          <w:b/>
          <w:sz w:val="36"/>
          <w:szCs w:val="36"/>
          <w:lang w:val="en-GB"/>
        </w:rPr>
        <w:pPrChange w:id="2279" w:author="HP" w:date="2022-08-16T13:12:00Z">
          <w:pPr/>
        </w:pPrChange>
      </w:pPr>
    </w:p>
    <w:p w:rsidR="008D21C3" w:rsidRDefault="008D21C3">
      <w:pPr>
        <w:jc w:val="center"/>
        <w:rPr>
          <w:ins w:id="2280" w:author="HP" w:date="2022-08-22T12:17:00Z"/>
          <w:rFonts w:ascii="Arial" w:hAnsi="Arial" w:cs="Arial"/>
          <w:b/>
          <w:sz w:val="36"/>
          <w:szCs w:val="36"/>
          <w:lang w:val="en-GB"/>
        </w:rPr>
        <w:pPrChange w:id="2281" w:author="HP" w:date="2022-08-16T13:12:00Z">
          <w:pPr/>
        </w:pPrChange>
      </w:pPr>
    </w:p>
    <w:p w:rsidR="008D21C3" w:rsidRDefault="008D21C3">
      <w:pPr>
        <w:jc w:val="center"/>
        <w:rPr>
          <w:ins w:id="2282" w:author="HP" w:date="2022-08-22T12:17:00Z"/>
          <w:rFonts w:ascii="Arial" w:hAnsi="Arial" w:cs="Arial"/>
          <w:b/>
          <w:sz w:val="36"/>
          <w:szCs w:val="36"/>
          <w:lang w:val="en-GB"/>
        </w:rPr>
        <w:pPrChange w:id="2283" w:author="HP" w:date="2022-08-16T13:12:00Z">
          <w:pPr/>
        </w:pPrChange>
      </w:pPr>
    </w:p>
    <w:p w:rsidR="008D21C3" w:rsidRDefault="008D21C3">
      <w:pPr>
        <w:jc w:val="center"/>
        <w:rPr>
          <w:ins w:id="2284" w:author="HP" w:date="2022-08-22T12:17:00Z"/>
          <w:rFonts w:ascii="Arial" w:hAnsi="Arial" w:cs="Arial"/>
          <w:b/>
          <w:sz w:val="36"/>
          <w:szCs w:val="36"/>
          <w:lang w:val="en-GB"/>
        </w:rPr>
        <w:pPrChange w:id="2285" w:author="HP" w:date="2022-08-16T13:12:00Z">
          <w:pPr/>
        </w:pPrChange>
      </w:pPr>
    </w:p>
    <w:p w:rsidR="00974306" w:rsidRPr="008D7F79" w:rsidRDefault="00974306">
      <w:pPr>
        <w:jc w:val="center"/>
        <w:rPr>
          <w:ins w:id="2286" w:author="HP" w:date="2022-08-16T13:20:00Z"/>
          <w:rFonts w:ascii="Arial" w:hAnsi="Arial" w:cs="Arial"/>
          <w:b/>
          <w:sz w:val="36"/>
          <w:szCs w:val="36"/>
          <w:lang w:val="en-GB"/>
          <w:rPrChange w:id="2287" w:author="HP" w:date="2022-08-16T19:45:00Z">
            <w:rPr>
              <w:ins w:id="2288" w:author="HP" w:date="2022-08-16T13:20:00Z"/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2289" w:author="HP" w:date="2022-08-16T13:12:00Z">
          <w:pPr/>
        </w:pPrChange>
      </w:pPr>
      <w:r w:rsidRPr="008D7F79">
        <w:rPr>
          <w:rFonts w:ascii="Arial" w:hAnsi="Arial" w:cs="Arial"/>
          <w:b/>
          <w:sz w:val="36"/>
          <w:szCs w:val="36"/>
          <w:lang w:val="en-GB"/>
          <w:rPrChange w:id="2290" w:author="HP" w:date="2022-08-16T19:45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SHOPPING</w:t>
      </w:r>
    </w:p>
    <w:p w:rsidR="00D06E84" w:rsidRDefault="00D06E84">
      <w:pPr>
        <w:jc w:val="center"/>
        <w:rPr>
          <w:ins w:id="2291" w:author="HP" w:date="2022-08-16T13:15:00Z"/>
          <w:rFonts w:ascii="Arial" w:hAnsi="Arial" w:cs="Arial"/>
          <w:b/>
          <w:sz w:val="28"/>
          <w:szCs w:val="28"/>
          <w:lang w:val="en-GB"/>
        </w:rPr>
        <w:pPrChange w:id="2292" w:author="HP" w:date="2022-08-16T13:12:00Z">
          <w:pPr/>
        </w:pPrChange>
      </w:pPr>
    </w:p>
    <w:p w:rsidR="00D06E84" w:rsidRDefault="00D06E84" w:rsidP="00D06E84">
      <w:pPr>
        <w:pStyle w:val="Odsekzoznamu"/>
        <w:numPr>
          <w:ilvl w:val="0"/>
          <w:numId w:val="30"/>
        </w:numPr>
        <w:rPr>
          <w:ins w:id="2293" w:author="HP" w:date="2022-08-16T13:23:00Z"/>
          <w:rFonts w:ascii="Arial" w:hAnsi="Arial" w:cs="Arial"/>
          <w:sz w:val="24"/>
          <w:szCs w:val="24"/>
          <w:lang w:val="en-GB"/>
        </w:rPr>
      </w:pPr>
      <w:ins w:id="2294" w:author="HP" w:date="2022-08-16T13:22:00Z">
        <w:r w:rsidRPr="00D06E84">
          <w:rPr>
            <w:rFonts w:ascii="Arial" w:hAnsi="Arial" w:cs="Arial"/>
            <w:sz w:val="24"/>
            <w:szCs w:val="24"/>
            <w:lang w:val="en-GB"/>
            <w:rPrChange w:id="2295" w:author="HP" w:date="2022-08-16T13:22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What are the reasons for shopping?</w:t>
        </w:r>
      </w:ins>
    </w:p>
    <w:p w:rsidR="00D06E84" w:rsidRPr="00355ACE" w:rsidRDefault="00D06E84" w:rsidP="00D06E84">
      <w:pPr>
        <w:pStyle w:val="Odsekzoznamu"/>
        <w:numPr>
          <w:ilvl w:val="0"/>
          <w:numId w:val="30"/>
        </w:numPr>
        <w:rPr>
          <w:ins w:id="2296" w:author="HP" w:date="2022-08-16T13:19:00Z"/>
          <w:rFonts w:ascii="Arial" w:hAnsi="Arial" w:cs="Arial"/>
          <w:b/>
          <w:sz w:val="24"/>
          <w:szCs w:val="24"/>
          <w:lang w:val="en-GB"/>
        </w:rPr>
      </w:pPr>
      <w:ins w:id="2297" w:author="HP" w:date="2022-08-16T13:19:00Z">
        <w:r>
          <w:rPr>
            <w:rFonts w:ascii="Arial" w:hAnsi="Arial" w:cs="Arial"/>
            <w:sz w:val="24"/>
            <w:szCs w:val="24"/>
            <w:lang w:val="en-GB"/>
          </w:rPr>
          <w:t xml:space="preserve">How </w:t>
        </w:r>
        <w:r w:rsidRPr="00355ACE">
          <w:rPr>
            <w:rFonts w:ascii="Arial" w:hAnsi="Arial" w:cs="Arial"/>
            <w:sz w:val="24"/>
            <w:szCs w:val="24"/>
            <w:lang w:val="en-GB"/>
          </w:rPr>
          <w:t>would you define the term “consumer society”?</w:t>
        </w:r>
      </w:ins>
    </w:p>
    <w:p w:rsidR="00D06E84" w:rsidRDefault="00D06E84" w:rsidP="00D06E84">
      <w:pPr>
        <w:pStyle w:val="Odsekzoznamu"/>
        <w:numPr>
          <w:ilvl w:val="0"/>
          <w:numId w:val="30"/>
        </w:numPr>
        <w:rPr>
          <w:ins w:id="2298" w:author="HP" w:date="2022-08-16T13:54:00Z"/>
          <w:rFonts w:ascii="Arial" w:hAnsi="Arial" w:cs="Arial"/>
          <w:sz w:val="24"/>
          <w:szCs w:val="24"/>
          <w:lang w:val="en-GB"/>
        </w:rPr>
      </w:pPr>
      <w:ins w:id="2299" w:author="HP" w:date="2022-08-16T13:20:00Z">
        <w:r w:rsidRPr="00D06E84">
          <w:rPr>
            <w:rFonts w:ascii="Arial" w:hAnsi="Arial" w:cs="Arial"/>
            <w:sz w:val="24"/>
            <w:szCs w:val="24"/>
            <w:lang w:val="en-GB"/>
          </w:rPr>
          <w:t>Do you think people need to change their shopping habits?</w:t>
        </w:r>
      </w:ins>
    </w:p>
    <w:p w:rsidR="004047F7" w:rsidRDefault="004047F7" w:rsidP="00D06E84">
      <w:pPr>
        <w:pStyle w:val="Odsekzoznamu"/>
        <w:numPr>
          <w:ilvl w:val="0"/>
          <w:numId w:val="30"/>
        </w:numPr>
        <w:rPr>
          <w:ins w:id="2300" w:author="HP" w:date="2022-08-16T13:24:00Z"/>
          <w:rFonts w:ascii="Arial" w:hAnsi="Arial" w:cs="Arial"/>
          <w:sz w:val="24"/>
          <w:szCs w:val="24"/>
          <w:lang w:val="en-GB"/>
        </w:rPr>
      </w:pPr>
      <w:ins w:id="2301" w:author="HP" w:date="2022-08-16T13:54:00Z">
        <w:r w:rsidRPr="00355ACE">
          <w:rPr>
            <w:rFonts w:ascii="Arial" w:hAnsi="Arial" w:cs="Arial"/>
            <w:sz w:val="24"/>
            <w:szCs w:val="24"/>
            <w:lang w:val="en-GB"/>
          </w:rPr>
          <w:t>Explain the following terms: “window shopping” and “shopaholic”</w:t>
        </w:r>
      </w:ins>
    </w:p>
    <w:p w:rsidR="005548DA" w:rsidRDefault="005548DA" w:rsidP="005548DA">
      <w:pPr>
        <w:pStyle w:val="Odsekzoznamu"/>
        <w:numPr>
          <w:ilvl w:val="0"/>
          <w:numId w:val="30"/>
        </w:numPr>
        <w:rPr>
          <w:ins w:id="2302" w:author="HP" w:date="2022-08-16T13:26:00Z"/>
          <w:rFonts w:ascii="Arial" w:hAnsi="Arial" w:cs="Arial"/>
          <w:sz w:val="24"/>
          <w:szCs w:val="24"/>
          <w:lang w:val="en-GB"/>
        </w:rPr>
      </w:pPr>
      <w:ins w:id="2303" w:author="HP" w:date="2022-08-16T13:24:00Z">
        <w:r>
          <w:rPr>
            <w:rFonts w:ascii="Arial" w:hAnsi="Arial" w:cs="Arial"/>
            <w:sz w:val="24"/>
            <w:szCs w:val="24"/>
            <w:lang w:val="en-GB"/>
          </w:rPr>
          <w:t xml:space="preserve">Name different </w:t>
        </w:r>
        <w:r w:rsidRPr="005548DA">
          <w:rPr>
            <w:rFonts w:ascii="Arial" w:hAnsi="Arial" w:cs="Arial"/>
            <w:b/>
            <w:sz w:val="24"/>
            <w:szCs w:val="24"/>
            <w:lang w:val="en-GB"/>
            <w:rPrChange w:id="2304" w:author="HP" w:date="2022-08-16T13:2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ways of shopping</w:t>
        </w:r>
        <w:r>
          <w:rPr>
            <w:rFonts w:ascii="Arial" w:hAnsi="Arial" w:cs="Arial"/>
            <w:sz w:val="24"/>
            <w:szCs w:val="24"/>
            <w:lang w:val="en-GB"/>
          </w:rPr>
          <w:t xml:space="preserve">. </w:t>
        </w:r>
      </w:ins>
    </w:p>
    <w:p w:rsidR="005548DA" w:rsidRDefault="005548DA" w:rsidP="005548DA">
      <w:pPr>
        <w:pStyle w:val="Odsekzoznamu"/>
        <w:numPr>
          <w:ilvl w:val="0"/>
          <w:numId w:val="30"/>
        </w:numPr>
        <w:rPr>
          <w:ins w:id="2305" w:author="HP" w:date="2022-08-16T13:26:00Z"/>
          <w:rFonts w:ascii="Arial" w:hAnsi="Arial" w:cs="Arial"/>
          <w:sz w:val="24"/>
          <w:szCs w:val="24"/>
          <w:lang w:val="en-GB"/>
        </w:rPr>
      </w:pPr>
      <w:ins w:id="2306" w:author="HP" w:date="2022-08-16T13:26:00Z">
        <w:r>
          <w:rPr>
            <w:rFonts w:ascii="Arial" w:hAnsi="Arial" w:cs="Arial"/>
            <w:sz w:val="24"/>
            <w:szCs w:val="24"/>
            <w:lang w:val="en-GB"/>
          </w:rPr>
          <w:t>Which ways of shopping do you</w:t>
        </w:r>
      </w:ins>
      <w:ins w:id="2307" w:author="HP" w:date="2022-08-16T13:27:00Z">
        <w:r>
          <w:rPr>
            <w:rFonts w:ascii="Arial" w:hAnsi="Arial" w:cs="Arial"/>
            <w:sz w:val="24"/>
            <w:szCs w:val="24"/>
            <w:lang w:val="en-GB"/>
          </w:rPr>
          <w:t>/ your parents/</w:t>
        </w:r>
      </w:ins>
      <w:ins w:id="2308" w:author="HP" w:date="2022-08-16T13:26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2309" w:author="HP" w:date="2022-08-16T13:27:00Z">
        <w:r>
          <w:rPr>
            <w:rFonts w:ascii="Arial" w:hAnsi="Arial" w:cs="Arial"/>
            <w:sz w:val="24"/>
            <w:szCs w:val="24"/>
            <w:lang w:val="en-GB"/>
          </w:rPr>
          <w:t xml:space="preserve">older people </w:t>
        </w:r>
      </w:ins>
      <w:ins w:id="2310" w:author="HP" w:date="2022-08-16T13:26:00Z">
        <w:r>
          <w:rPr>
            <w:rFonts w:ascii="Arial" w:hAnsi="Arial" w:cs="Arial"/>
            <w:sz w:val="24"/>
            <w:szCs w:val="24"/>
            <w:lang w:val="en-GB"/>
          </w:rPr>
          <w:t>prefer?</w:t>
        </w:r>
      </w:ins>
    </w:p>
    <w:p w:rsidR="00D06E84" w:rsidRDefault="00D06E84" w:rsidP="00D06E84">
      <w:pPr>
        <w:pStyle w:val="Odsekzoznamu"/>
        <w:numPr>
          <w:ilvl w:val="0"/>
          <w:numId w:val="30"/>
        </w:numPr>
        <w:rPr>
          <w:ins w:id="2311" w:author="HP" w:date="2022-08-16T13:21:00Z"/>
          <w:rFonts w:ascii="Arial" w:hAnsi="Arial" w:cs="Arial"/>
          <w:sz w:val="24"/>
          <w:szCs w:val="24"/>
          <w:lang w:val="en-GB"/>
        </w:rPr>
      </w:pPr>
      <w:ins w:id="2312" w:author="HP" w:date="2022-08-16T13:21:00Z">
        <w:r>
          <w:rPr>
            <w:rFonts w:ascii="Arial" w:hAnsi="Arial" w:cs="Arial"/>
            <w:sz w:val="24"/>
            <w:szCs w:val="24"/>
            <w:lang w:val="en-GB"/>
          </w:rPr>
          <w:t xml:space="preserve">Explain </w:t>
        </w:r>
      </w:ins>
      <w:ins w:id="2313" w:author="HP" w:date="2022-08-16T13:20:00Z">
        <w:r w:rsidRPr="00355ACE">
          <w:rPr>
            <w:rFonts w:ascii="Arial" w:hAnsi="Arial" w:cs="Arial"/>
            <w:sz w:val="24"/>
            <w:szCs w:val="24"/>
            <w:lang w:val="en-GB"/>
          </w:rPr>
          <w:t xml:space="preserve">the following </w:t>
        </w:r>
        <w:r w:rsidRPr="005548DA">
          <w:rPr>
            <w:rFonts w:ascii="Arial" w:hAnsi="Arial" w:cs="Arial"/>
            <w:sz w:val="24"/>
            <w:szCs w:val="24"/>
            <w:lang w:val="en-GB"/>
          </w:rPr>
          <w:t>ways of shopping</w:t>
        </w:r>
      </w:ins>
      <w:ins w:id="2314" w:author="HP" w:date="2022-08-16T13:21:00Z">
        <w:r>
          <w:rPr>
            <w:rFonts w:ascii="Arial" w:hAnsi="Arial" w:cs="Arial"/>
            <w:sz w:val="24"/>
            <w:szCs w:val="24"/>
            <w:lang w:val="en-GB"/>
          </w:rPr>
          <w:t>: online shopping, shopping at the local market, catalogue sale</w:t>
        </w:r>
      </w:ins>
      <w:ins w:id="2315" w:author="HP" w:date="2022-08-16T13:25:00Z">
        <w:r w:rsidR="005548DA">
          <w:rPr>
            <w:rFonts w:ascii="Arial" w:hAnsi="Arial" w:cs="Arial"/>
            <w:sz w:val="24"/>
            <w:szCs w:val="24"/>
            <w:lang w:val="en-GB"/>
          </w:rPr>
          <w:t>, door-to-door selling</w:t>
        </w:r>
      </w:ins>
      <w:ins w:id="2316" w:author="HP" w:date="2022-08-16T13:21:00Z">
        <w:r>
          <w:rPr>
            <w:rFonts w:ascii="Arial" w:hAnsi="Arial" w:cs="Arial"/>
            <w:sz w:val="24"/>
            <w:szCs w:val="24"/>
            <w:lang w:val="en-GB"/>
          </w:rPr>
          <w:t xml:space="preserve">. </w:t>
        </w:r>
      </w:ins>
    </w:p>
    <w:p w:rsidR="00D06E84" w:rsidRDefault="00D06E84" w:rsidP="00D06E84">
      <w:pPr>
        <w:pStyle w:val="Odsekzoznamu"/>
        <w:numPr>
          <w:ilvl w:val="0"/>
          <w:numId w:val="30"/>
        </w:numPr>
        <w:rPr>
          <w:ins w:id="2317" w:author="HP" w:date="2022-08-16T14:01:00Z"/>
          <w:rFonts w:ascii="Arial" w:hAnsi="Arial" w:cs="Arial"/>
          <w:sz w:val="24"/>
          <w:szCs w:val="24"/>
          <w:lang w:val="en-GB"/>
        </w:rPr>
      </w:pPr>
      <w:ins w:id="2318" w:author="HP" w:date="2022-08-16T13:21:00Z">
        <w:r>
          <w:rPr>
            <w:rFonts w:ascii="Arial" w:hAnsi="Arial" w:cs="Arial"/>
            <w:sz w:val="24"/>
            <w:szCs w:val="24"/>
            <w:lang w:val="en-GB"/>
          </w:rPr>
          <w:t xml:space="preserve">Which of them </w:t>
        </w:r>
      </w:ins>
      <w:ins w:id="2319" w:author="HP" w:date="2022-08-16T13:20:00Z">
        <w:r w:rsidRPr="00355ACE">
          <w:rPr>
            <w:rFonts w:ascii="Arial" w:hAnsi="Arial" w:cs="Arial"/>
            <w:sz w:val="24"/>
            <w:szCs w:val="24"/>
            <w:lang w:val="en-GB"/>
          </w:rPr>
          <w:t>do you prefer and why?</w:t>
        </w:r>
      </w:ins>
      <w:ins w:id="2320" w:author="HP" w:date="2022-08-16T13:23:00Z">
        <w:r w:rsidR="005548DA">
          <w:rPr>
            <w:rFonts w:ascii="Arial" w:hAnsi="Arial" w:cs="Arial"/>
            <w:sz w:val="24"/>
            <w:szCs w:val="24"/>
            <w:lang w:val="en-GB"/>
          </w:rPr>
          <w:t xml:space="preserve"> What are their pros and cons?</w:t>
        </w:r>
      </w:ins>
    </w:p>
    <w:p w:rsidR="004047F7" w:rsidRDefault="004047F7" w:rsidP="004047F7">
      <w:pPr>
        <w:pStyle w:val="Odsekzoznamu"/>
        <w:numPr>
          <w:ilvl w:val="0"/>
          <w:numId w:val="30"/>
        </w:numPr>
        <w:rPr>
          <w:ins w:id="2321" w:author="HP" w:date="2022-08-16T14:01:00Z"/>
          <w:rFonts w:ascii="Arial" w:hAnsi="Arial" w:cs="Arial"/>
          <w:sz w:val="24"/>
          <w:szCs w:val="24"/>
          <w:lang w:val="en-GB"/>
        </w:rPr>
      </w:pPr>
      <w:ins w:id="2322" w:author="HP" w:date="2022-08-16T14:01:00Z">
        <w:r>
          <w:rPr>
            <w:rFonts w:ascii="Arial" w:hAnsi="Arial" w:cs="Arial"/>
            <w:sz w:val="24"/>
            <w:szCs w:val="24"/>
            <w:lang w:val="en-GB"/>
          </w:rPr>
          <w:t xml:space="preserve">What are advantages and disadvantages of </w:t>
        </w:r>
        <w:r w:rsidRPr="004047F7">
          <w:rPr>
            <w:rFonts w:ascii="Arial" w:hAnsi="Arial" w:cs="Arial"/>
            <w:b/>
            <w:sz w:val="24"/>
            <w:szCs w:val="24"/>
            <w:lang w:val="en-GB"/>
            <w:rPrChange w:id="2323" w:author="HP" w:date="2022-08-16T14:0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small shops and shopping centres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5548DA" w:rsidRDefault="005548DA" w:rsidP="00D06E84">
      <w:pPr>
        <w:pStyle w:val="Odsekzoznamu"/>
        <w:numPr>
          <w:ilvl w:val="0"/>
          <w:numId w:val="30"/>
        </w:numPr>
        <w:rPr>
          <w:ins w:id="2324" w:author="HP" w:date="2022-08-16T14:02:00Z"/>
          <w:rFonts w:ascii="Arial" w:hAnsi="Arial" w:cs="Arial"/>
          <w:sz w:val="24"/>
          <w:szCs w:val="24"/>
          <w:lang w:val="en-GB"/>
        </w:rPr>
      </w:pPr>
      <w:ins w:id="2325" w:author="HP" w:date="2022-08-16T13:29:00Z">
        <w:r>
          <w:rPr>
            <w:rFonts w:ascii="Arial" w:hAnsi="Arial" w:cs="Arial"/>
            <w:sz w:val="24"/>
            <w:szCs w:val="24"/>
            <w:lang w:val="en-GB"/>
          </w:rPr>
          <w:t xml:space="preserve">Does your family prefer </w:t>
        </w:r>
        <w:r w:rsidRPr="004047F7">
          <w:rPr>
            <w:rFonts w:ascii="Arial" w:hAnsi="Arial" w:cs="Arial"/>
            <w:sz w:val="24"/>
            <w:szCs w:val="24"/>
            <w:lang w:val="en-GB"/>
          </w:rPr>
          <w:t>small specialized shops or big shopping centres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4047F7" w:rsidRDefault="004047F7" w:rsidP="00D06E84">
      <w:pPr>
        <w:pStyle w:val="Odsekzoznamu"/>
        <w:numPr>
          <w:ilvl w:val="0"/>
          <w:numId w:val="30"/>
        </w:numPr>
        <w:rPr>
          <w:ins w:id="2326" w:author="HP" w:date="2022-08-16T14:02:00Z"/>
          <w:rFonts w:ascii="Arial" w:hAnsi="Arial" w:cs="Arial"/>
          <w:sz w:val="24"/>
          <w:szCs w:val="24"/>
          <w:lang w:val="en-GB"/>
        </w:rPr>
      </w:pPr>
      <w:ins w:id="2327" w:author="HP" w:date="2022-08-16T14:02:00Z">
        <w:r>
          <w:rPr>
            <w:rFonts w:ascii="Arial" w:hAnsi="Arial" w:cs="Arial"/>
            <w:sz w:val="24"/>
            <w:szCs w:val="24"/>
            <w:lang w:val="en-GB"/>
          </w:rPr>
          <w:t>What else can people do in shopping centres exce</w:t>
        </w:r>
      </w:ins>
      <w:ins w:id="2328" w:author="HP" w:date="2022-08-16T14:03:00Z">
        <w:r>
          <w:rPr>
            <w:rFonts w:ascii="Arial" w:hAnsi="Arial" w:cs="Arial"/>
            <w:sz w:val="24"/>
            <w:szCs w:val="24"/>
            <w:lang w:val="en-GB"/>
          </w:rPr>
          <w:t>p</w:t>
        </w:r>
      </w:ins>
      <w:ins w:id="2329" w:author="HP" w:date="2022-08-16T14:02:00Z">
        <w:r>
          <w:rPr>
            <w:rFonts w:ascii="Arial" w:hAnsi="Arial" w:cs="Arial"/>
            <w:sz w:val="24"/>
            <w:szCs w:val="24"/>
            <w:lang w:val="en-GB"/>
          </w:rPr>
          <w:t>t shopping?</w:t>
        </w:r>
      </w:ins>
    </w:p>
    <w:p w:rsidR="004047F7" w:rsidRDefault="004047F7" w:rsidP="004047F7">
      <w:pPr>
        <w:pStyle w:val="Odsekzoznamu"/>
        <w:numPr>
          <w:ilvl w:val="0"/>
          <w:numId w:val="30"/>
        </w:numPr>
        <w:rPr>
          <w:ins w:id="2330" w:author="HP" w:date="2022-08-16T14:03:00Z"/>
          <w:rFonts w:ascii="Arial" w:hAnsi="Arial" w:cs="Arial"/>
          <w:sz w:val="24"/>
          <w:szCs w:val="24"/>
          <w:lang w:val="en-GB"/>
        </w:rPr>
      </w:pPr>
      <w:ins w:id="2331" w:author="HP" w:date="2022-08-16T14:02:00Z">
        <w:r>
          <w:rPr>
            <w:rFonts w:ascii="Arial" w:hAnsi="Arial" w:cs="Arial"/>
            <w:sz w:val="24"/>
            <w:szCs w:val="24"/>
            <w:lang w:val="en-GB"/>
          </w:rPr>
          <w:t>Name some small specialised shops.</w:t>
        </w:r>
      </w:ins>
    </w:p>
    <w:p w:rsidR="004047F7" w:rsidRDefault="004047F7" w:rsidP="004047F7">
      <w:pPr>
        <w:pStyle w:val="Odsekzoznamu"/>
        <w:numPr>
          <w:ilvl w:val="0"/>
          <w:numId w:val="30"/>
        </w:numPr>
        <w:rPr>
          <w:ins w:id="2332" w:author="HP" w:date="2022-08-16T14:02:00Z"/>
          <w:rFonts w:ascii="Arial" w:hAnsi="Arial" w:cs="Arial"/>
          <w:sz w:val="24"/>
          <w:szCs w:val="24"/>
          <w:lang w:val="en-GB"/>
        </w:rPr>
      </w:pPr>
      <w:ins w:id="2333" w:author="HP" w:date="2022-08-16T14:03:00Z">
        <w:r>
          <w:rPr>
            <w:rFonts w:ascii="Arial" w:hAnsi="Arial" w:cs="Arial"/>
            <w:sz w:val="24"/>
            <w:szCs w:val="24"/>
            <w:lang w:val="en-GB"/>
          </w:rPr>
          <w:t xml:space="preserve">Do you like shopping? </w:t>
        </w:r>
      </w:ins>
    </w:p>
    <w:p w:rsidR="004047F7" w:rsidRDefault="004047F7" w:rsidP="00D06E84">
      <w:pPr>
        <w:pStyle w:val="Odsekzoznamu"/>
        <w:numPr>
          <w:ilvl w:val="0"/>
          <w:numId w:val="30"/>
        </w:numPr>
        <w:rPr>
          <w:ins w:id="2334" w:author="HP" w:date="2022-08-16T14:03:00Z"/>
          <w:rFonts w:ascii="Arial" w:hAnsi="Arial" w:cs="Arial"/>
          <w:sz w:val="24"/>
          <w:szCs w:val="24"/>
          <w:lang w:val="en-GB"/>
        </w:rPr>
      </w:pPr>
      <w:ins w:id="2335" w:author="HP" w:date="2022-08-16T14:01:00Z">
        <w:r>
          <w:rPr>
            <w:rFonts w:ascii="Arial" w:hAnsi="Arial" w:cs="Arial"/>
            <w:sz w:val="24"/>
            <w:szCs w:val="24"/>
            <w:lang w:val="en-GB"/>
          </w:rPr>
          <w:t>How often do you go shopping?</w:t>
        </w:r>
      </w:ins>
    </w:p>
    <w:p w:rsidR="004047F7" w:rsidRDefault="004047F7" w:rsidP="00D06E84">
      <w:pPr>
        <w:pStyle w:val="Odsekzoznamu"/>
        <w:numPr>
          <w:ilvl w:val="0"/>
          <w:numId w:val="30"/>
        </w:numPr>
        <w:rPr>
          <w:ins w:id="2336" w:author="HP" w:date="2022-08-16T14:01:00Z"/>
          <w:rFonts w:ascii="Arial" w:hAnsi="Arial" w:cs="Arial"/>
          <w:sz w:val="24"/>
          <w:szCs w:val="24"/>
          <w:lang w:val="en-GB"/>
        </w:rPr>
      </w:pPr>
      <w:ins w:id="2337" w:author="HP" w:date="2022-08-16T14:03:00Z">
        <w:r>
          <w:rPr>
            <w:rFonts w:ascii="Arial" w:hAnsi="Arial" w:cs="Arial"/>
            <w:sz w:val="24"/>
            <w:szCs w:val="24"/>
            <w:lang w:val="en-GB"/>
          </w:rPr>
          <w:t xml:space="preserve">Who in your family is responsible for shopping? </w:t>
        </w:r>
      </w:ins>
    </w:p>
    <w:p w:rsidR="004047F7" w:rsidRDefault="004047F7" w:rsidP="00D06E84">
      <w:pPr>
        <w:pStyle w:val="Odsekzoznamu"/>
        <w:numPr>
          <w:ilvl w:val="0"/>
          <w:numId w:val="30"/>
        </w:numPr>
        <w:rPr>
          <w:ins w:id="2338" w:author="HP" w:date="2022-08-16T14:05:00Z"/>
          <w:rFonts w:ascii="Arial" w:hAnsi="Arial" w:cs="Arial"/>
          <w:sz w:val="24"/>
          <w:szCs w:val="24"/>
          <w:lang w:val="en-GB"/>
        </w:rPr>
      </w:pPr>
      <w:ins w:id="2339" w:author="HP" w:date="2022-08-16T14:01:00Z">
        <w:r>
          <w:rPr>
            <w:rFonts w:ascii="Arial" w:hAnsi="Arial" w:cs="Arial"/>
            <w:sz w:val="24"/>
            <w:szCs w:val="24"/>
            <w:lang w:val="en-GB"/>
          </w:rPr>
          <w:t>What do you buy every day?</w:t>
        </w:r>
      </w:ins>
    </w:p>
    <w:p w:rsidR="00A56248" w:rsidRDefault="00A56248" w:rsidP="00A56248">
      <w:pPr>
        <w:pStyle w:val="Odsekzoznamu"/>
        <w:numPr>
          <w:ilvl w:val="0"/>
          <w:numId w:val="30"/>
        </w:numPr>
        <w:rPr>
          <w:ins w:id="2340" w:author="HP" w:date="2022-08-16T14:05:00Z"/>
          <w:rFonts w:ascii="Arial" w:hAnsi="Arial" w:cs="Arial"/>
          <w:sz w:val="24"/>
          <w:szCs w:val="24"/>
          <w:lang w:val="en-GB"/>
        </w:rPr>
      </w:pPr>
      <w:ins w:id="2341" w:author="HP" w:date="2022-08-16T14:05:00Z">
        <w:r w:rsidRPr="00847ADC">
          <w:rPr>
            <w:rFonts w:ascii="Arial" w:hAnsi="Arial" w:cs="Arial"/>
            <w:sz w:val="24"/>
            <w:szCs w:val="24"/>
            <w:lang w:val="en-GB"/>
          </w:rPr>
          <w:t xml:space="preserve">Have you </w:t>
        </w:r>
        <w:r>
          <w:rPr>
            <w:rFonts w:ascii="Arial" w:hAnsi="Arial" w:cs="Arial"/>
            <w:sz w:val="24"/>
            <w:szCs w:val="24"/>
            <w:lang w:val="en-GB"/>
          </w:rPr>
          <w:t>ever had a negative experience while shopping?</w:t>
        </w:r>
      </w:ins>
    </w:p>
    <w:p w:rsidR="00A56248" w:rsidRDefault="00A56248" w:rsidP="00A56248">
      <w:pPr>
        <w:pStyle w:val="Odsekzoznamu"/>
        <w:numPr>
          <w:ilvl w:val="0"/>
          <w:numId w:val="30"/>
        </w:numPr>
        <w:rPr>
          <w:ins w:id="2342" w:author="HP" w:date="2022-08-16T14:05:00Z"/>
          <w:rFonts w:ascii="Arial" w:hAnsi="Arial" w:cs="Arial"/>
          <w:sz w:val="24"/>
          <w:szCs w:val="24"/>
          <w:lang w:val="en-GB"/>
        </w:rPr>
      </w:pPr>
      <w:ins w:id="2343" w:author="HP" w:date="2022-08-16T14:05:00Z">
        <w:r>
          <w:rPr>
            <w:rFonts w:ascii="Arial" w:hAnsi="Arial" w:cs="Arial"/>
            <w:sz w:val="24"/>
            <w:szCs w:val="24"/>
            <w:lang w:val="en-GB"/>
          </w:rPr>
          <w:t>Have you ever had a nice experience while shopping?</w:t>
        </w:r>
      </w:ins>
    </w:p>
    <w:p w:rsidR="005548DA" w:rsidRDefault="005548DA" w:rsidP="00D06E84">
      <w:pPr>
        <w:pStyle w:val="Odsekzoznamu"/>
        <w:numPr>
          <w:ilvl w:val="0"/>
          <w:numId w:val="30"/>
        </w:numPr>
        <w:rPr>
          <w:ins w:id="2344" w:author="HP" w:date="2022-08-16T14:11:00Z"/>
          <w:rFonts w:ascii="Arial" w:hAnsi="Arial" w:cs="Arial"/>
          <w:sz w:val="24"/>
          <w:szCs w:val="24"/>
          <w:lang w:val="en-GB"/>
        </w:rPr>
      </w:pPr>
      <w:ins w:id="2345" w:author="HP" w:date="2022-08-16T13:33:00Z">
        <w:r>
          <w:rPr>
            <w:rFonts w:ascii="Arial" w:hAnsi="Arial" w:cs="Arial"/>
            <w:sz w:val="24"/>
            <w:szCs w:val="24"/>
            <w:lang w:val="en-GB"/>
          </w:rPr>
          <w:t>What ki</w:t>
        </w:r>
        <w:r w:rsidR="00847ADC">
          <w:rPr>
            <w:rFonts w:ascii="Arial" w:hAnsi="Arial" w:cs="Arial"/>
            <w:sz w:val="24"/>
            <w:szCs w:val="24"/>
            <w:lang w:val="en-GB"/>
          </w:rPr>
          <w:t>nd of shops have you got</w:t>
        </w:r>
      </w:ins>
      <w:ins w:id="2346" w:author="HP" w:date="2022-08-16T13:34:00Z">
        <w:r w:rsidR="00847ADC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2347" w:author="HP" w:date="2022-08-16T13:33:00Z">
        <w:r>
          <w:rPr>
            <w:rFonts w:ascii="Arial" w:hAnsi="Arial" w:cs="Arial"/>
            <w:sz w:val="24"/>
            <w:szCs w:val="24"/>
            <w:lang w:val="en-GB"/>
          </w:rPr>
          <w:t>in the place where you live?</w:t>
        </w:r>
      </w:ins>
    </w:p>
    <w:p w:rsidR="00A56248" w:rsidRDefault="00A56248" w:rsidP="00D06E84">
      <w:pPr>
        <w:pStyle w:val="Odsekzoznamu"/>
        <w:numPr>
          <w:ilvl w:val="0"/>
          <w:numId w:val="30"/>
        </w:numPr>
        <w:rPr>
          <w:ins w:id="2348" w:author="HP" w:date="2022-08-16T14:04:00Z"/>
          <w:rFonts w:ascii="Arial" w:hAnsi="Arial" w:cs="Arial"/>
          <w:sz w:val="24"/>
          <w:szCs w:val="24"/>
          <w:lang w:val="en-GB"/>
        </w:rPr>
      </w:pPr>
      <w:ins w:id="2349" w:author="HP" w:date="2022-08-16T14:11:00Z">
        <w:r>
          <w:rPr>
            <w:rFonts w:ascii="Arial" w:hAnsi="Arial" w:cs="Arial"/>
            <w:sz w:val="24"/>
            <w:szCs w:val="24"/>
            <w:lang w:val="en-GB"/>
          </w:rPr>
          <w:t>Which shops would you like to have here?</w:t>
        </w:r>
      </w:ins>
    </w:p>
    <w:p w:rsidR="00A56248" w:rsidRDefault="00A56248" w:rsidP="00D06E84">
      <w:pPr>
        <w:pStyle w:val="Odsekzoznamu"/>
        <w:numPr>
          <w:ilvl w:val="0"/>
          <w:numId w:val="30"/>
        </w:numPr>
        <w:rPr>
          <w:ins w:id="2350" w:author="HP" w:date="2022-08-16T14:06:00Z"/>
          <w:rFonts w:ascii="Arial" w:hAnsi="Arial" w:cs="Arial"/>
          <w:sz w:val="24"/>
          <w:szCs w:val="24"/>
          <w:lang w:val="en-GB"/>
        </w:rPr>
      </w:pPr>
      <w:ins w:id="2351" w:author="HP" w:date="2022-08-16T14:05:00Z">
        <w:r>
          <w:rPr>
            <w:rFonts w:ascii="Arial" w:hAnsi="Arial" w:cs="Arial"/>
            <w:sz w:val="24"/>
            <w:szCs w:val="24"/>
            <w:lang w:val="en-GB"/>
          </w:rPr>
          <w:t>What are advantages and disadvantages of shopping in the town and in the village?</w:t>
        </w:r>
      </w:ins>
    </w:p>
    <w:p w:rsidR="00A56248" w:rsidRDefault="00A56248" w:rsidP="00D06E84">
      <w:pPr>
        <w:pStyle w:val="Odsekzoznamu"/>
        <w:numPr>
          <w:ilvl w:val="0"/>
          <w:numId w:val="30"/>
        </w:numPr>
        <w:rPr>
          <w:ins w:id="2352" w:author="HP" w:date="2022-08-16T14:09:00Z"/>
          <w:rFonts w:ascii="Arial" w:hAnsi="Arial" w:cs="Arial"/>
          <w:sz w:val="24"/>
          <w:szCs w:val="24"/>
          <w:lang w:val="en-GB"/>
        </w:rPr>
      </w:pPr>
      <w:ins w:id="2353" w:author="HP" w:date="2022-08-16T14:06:00Z">
        <w:r>
          <w:rPr>
            <w:rFonts w:ascii="Arial" w:hAnsi="Arial" w:cs="Arial"/>
            <w:sz w:val="24"/>
            <w:szCs w:val="24"/>
            <w:lang w:val="en-GB"/>
          </w:rPr>
          <w:t>Do you shop</w:t>
        </w:r>
      </w:ins>
      <w:ins w:id="2354" w:author="HP" w:date="2022-08-16T14:09:00Z">
        <w:r>
          <w:rPr>
            <w:rFonts w:ascii="Arial" w:hAnsi="Arial" w:cs="Arial"/>
            <w:sz w:val="24"/>
            <w:szCs w:val="24"/>
            <w:lang w:val="en-GB"/>
          </w:rPr>
          <w:t xml:space="preserve"> at the </w:t>
        </w:r>
        <w:r w:rsidRPr="00A56248">
          <w:rPr>
            <w:rFonts w:ascii="Arial" w:hAnsi="Arial" w:cs="Arial"/>
            <w:b/>
            <w:sz w:val="24"/>
            <w:szCs w:val="24"/>
            <w:lang w:val="en-GB"/>
            <w:rPrChange w:id="2355" w:author="HP" w:date="2022-08-16T14:0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market</w:t>
        </w:r>
      </w:ins>
      <w:ins w:id="2356" w:author="HP" w:date="2022-08-16T14:06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A56248" w:rsidRDefault="00A56248" w:rsidP="00D06E84">
      <w:pPr>
        <w:pStyle w:val="Odsekzoznamu"/>
        <w:numPr>
          <w:ilvl w:val="0"/>
          <w:numId w:val="30"/>
        </w:numPr>
        <w:rPr>
          <w:ins w:id="2357" w:author="HP" w:date="2022-08-16T13:39:00Z"/>
          <w:rFonts w:ascii="Arial" w:hAnsi="Arial" w:cs="Arial"/>
          <w:sz w:val="24"/>
          <w:szCs w:val="24"/>
          <w:lang w:val="en-GB"/>
        </w:rPr>
      </w:pPr>
      <w:ins w:id="2358" w:author="HP" w:date="2022-08-16T14:09:00Z">
        <w:r>
          <w:rPr>
            <w:rFonts w:ascii="Arial" w:hAnsi="Arial" w:cs="Arial"/>
            <w:sz w:val="24"/>
            <w:szCs w:val="24"/>
            <w:lang w:val="en-GB"/>
          </w:rPr>
          <w:t>What can you buy there?</w:t>
        </w:r>
      </w:ins>
    </w:p>
    <w:p w:rsidR="00847ADC" w:rsidRPr="00847ADC" w:rsidRDefault="00847ADC" w:rsidP="00D06E84">
      <w:pPr>
        <w:pStyle w:val="Odsekzoznamu"/>
        <w:numPr>
          <w:ilvl w:val="0"/>
          <w:numId w:val="30"/>
        </w:numPr>
        <w:rPr>
          <w:ins w:id="2359" w:author="HP" w:date="2022-08-16T13:38:00Z"/>
          <w:rFonts w:ascii="Arial" w:hAnsi="Arial" w:cs="Arial"/>
          <w:sz w:val="24"/>
          <w:szCs w:val="24"/>
          <w:lang w:val="en-GB"/>
        </w:rPr>
      </w:pPr>
      <w:ins w:id="2360" w:author="HP" w:date="2022-08-16T13:38:00Z">
        <w:r w:rsidRPr="00847ADC">
          <w:rPr>
            <w:rFonts w:ascii="Arial" w:hAnsi="Arial" w:cs="Arial"/>
            <w:sz w:val="24"/>
            <w:szCs w:val="24"/>
            <w:lang w:val="en-GB"/>
          </w:rPr>
          <w:t xml:space="preserve">Do you often shop </w:t>
        </w:r>
        <w:r w:rsidRPr="00847ADC">
          <w:rPr>
            <w:rFonts w:ascii="Arial" w:hAnsi="Arial" w:cs="Arial"/>
            <w:b/>
            <w:sz w:val="24"/>
            <w:szCs w:val="24"/>
            <w:lang w:val="en-GB"/>
            <w:rPrChange w:id="2361" w:author="HP" w:date="2022-08-16T13:3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online</w:t>
        </w:r>
        <w:r w:rsidRPr="00847ADC"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847ADC" w:rsidRDefault="00847ADC" w:rsidP="00D06E84">
      <w:pPr>
        <w:pStyle w:val="Odsekzoznamu"/>
        <w:numPr>
          <w:ilvl w:val="0"/>
          <w:numId w:val="30"/>
        </w:numPr>
        <w:rPr>
          <w:ins w:id="2362" w:author="HP" w:date="2022-08-16T13:38:00Z"/>
          <w:rFonts w:ascii="Arial" w:hAnsi="Arial" w:cs="Arial"/>
          <w:sz w:val="24"/>
          <w:szCs w:val="24"/>
          <w:lang w:val="en-GB"/>
        </w:rPr>
      </w:pPr>
      <w:ins w:id="2363" w:author="HP" w:date="2022-08-16T13:38:00Z">
        <w:r>
          <w:rPr>
            <w:rFonts w:ascii="Arial" w:hAnsi="Arial" w:cs="Arial"/>
            <w:sz w:val="24"/>
            <w:szCs w:val="24"/>
            <w:lang w:val="en-GB"/>
          </w:rPr>
          <w:t>What are advantages and disadvantages of online shopping?</w:t>
        </w:r>
      </w:ins>
    </w:p>
    <w:p w:rsidR="00847ADC" w:rsidRDefault="00847ADC" w:rsidP="00D06E84">
      <w:pPr>
        <w:pStyle w:val="Odsekzoznamu"/>
        <w:numPr>
          <w:ilvl w:val="0"/>
          <w:numId w:val="30"/>
        </w:numPr>
        <w:rPr>
          <w:ins w:id="2364" w:author="HP" w:date="2022-08-16T13:39:00Z"/>
          <w:rFonts w:ascii="Arial" w:hAnsi="Arial" w:cs="Arial"/>
          <w:sz w:val="24"/>
          <w:szCs w:val="24"/>
          <w:lang w:val="en-GB"/>
        </w:rPr>
      </w:pPr>
      <w:ins w:id="2365" w:author="HP" w:date="2022-08-16T13:38:00Z">
        <w:r>
          <w:rPr>
            <w:rFonts w:ascii="Arial" w:hAnsi="Arial" w:cs="Arial"/>
            <w:sz w:val="24"/>
            <w:szCs w:val="24"/>
            <w:lang w:val="en-GB"/>
          </w:rPr>
          <w:t xml:space="preserve">What problems may </w:t>
        </w:r>
      </w:ins>
      <w:ins w:id="2366" w:author="HP" w:date="2022-08-16T13:39:00Z">
        <w:r>
          <w:rPr>
            <w:rFonts w:ascii="Arial" w:hAnsi="Arial" w:cs="Arial"/>
            <w:sz w:val="24"/>
            <w:szCs w:val="24"/>
            <w:lang w:val="en-GB"/>
          </w:rPr>
          <w:t>occur</w:t>
        </w:r>
      </w:ins>
      <w:ins w:id="2367" w:author="HP" w:date="2022-08-16T13:38:00Z">
        <w:r>
          <w:rPr>
            <w:rFonts w:ascii="Arial" w:hAnsi="Arial" w:cs="Arial"/>
            <w:sz w:val="24"/>
            <w:szCs w:val="24"/>
            <w:lang w:val="en-GB"/>
          </w:rPr>
          <w:t xml:space="preserve"> w</w:t>
        </w:r>
      </w:ins>
      <w:ins w:id="2368" w:author="HP" w:date="2022-08-16T13:39:00Z">
        <w:r>
          <w:rPr>
            <w:rFonts w:ascii="Arial" w:hAnsi="Arial" w:cs="Arial"/>
            <w:sz w:val="24"/>
            <w:szCs w:val="24"/>
            <w:lang w:val="en-GB"/>
          </w:rPr>
          <w:t xml:space="preserve">ith </w:t>
        </w:r>
      </w:ins>
      <w:ins w:id="2369" w:author="HP" w:date="2022-08-16T13:38:00Z">
        <w:r>
          <w:rPr>
            <w:rFonts w:ascii="Arial" w:hAnsi="Arial" w:cs="Arial"/>
            <w:sz w:val="24"/>
            <w:szCs w:val="24"/>
            <w:lang w:val="en-GB"/>
          </w:rPr>
          <w:t>online shopping</w:t>
        </w:r>
      </w:ins>
      <w:ins w:id="2370" w:author="HP" w:date="2022-08-16T13:39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847ADC" w:rsidRDefault="00847ADC" w:rsidP="00D06E84">
      <w:pPr>
        <w:pStyle w:val="Odsekzoznamu"/>
        <w:numPr>
          <w:ilvl w:val="0"/>
          <w:numId w:val="30"/>
        </w:numPr>
        <w:rPr>
          <w:ins w:id="2371" w:author="HP" w:date="2022-08-16T13:53:00Z"/>
          <w:rFonts w:ascii="Arial" w:hAnsi="Arial" w:cs="Arial"/>
          <w:sz w:val="24"/>
          <w:szCs w:val="24"/>
          <w:lang w:val="en-GB"/>
        </w:rPr>
      </w:pPr>
      <w:ins w:id="2372" w:author="HP" w:date="2022-08-16T13:39:00Z">
        <w:r>
          <w:rPr>
            <w:rFonts w:ascii="Arial" w:hAnsi="Arial" w:cs="Arial"/>
            <w:sz w:val="24"/>
            <w:szCs w:val="24"/>
            <w:lang w:val="en-GB"/>
          </w:rPr>
          <w:t>Have you ever had a negative experience with online shopping?</w:t>
        </w:r>
      </w:ins>
    </w:p>
    <w:p w:rsidR="003E7DFE" w:rsidRDefault="003E7DFE" w:rsidP="00D06E84">
      <w:pPr>
        <w:pStyle w:val="Odsekzoznamu"/>
        <w:numPr>
          <w:ilvl w:val="0"/>
          <w:numId w:val="30"/>
        </w:numPr>
        <w:rPr>
          <w:ins w:id="2373" w:author="HP" w:date="2022-08-16T13:53:00Z"/>
          <w:rFonts w:ascii="Arial" w:hAnsi="Arial" w:cs="Arial"/>
          <w:sz w:val="24"/>
          <w:szCs w:val="24"/>
          <w:lang w:val="en-GB"/>
        </w:rPr>
      </w:pPr>
      <w:ins w:id="2374" w:author="HP" w:date="2022-08-16T13:53:00Z">
        <w:r w:rsidRPr="00355ACE">
          <w:rPr>
            <w:rFonts w:ascii="Arial" w:hAnsi="Arial" w:cs="Arial"/>
            <w:sz w:val="24"/>
            <w:szCs w:val="24"/>
            <w:lang w:val="en-GB"/>
          </w:rPr>
          <w:t>How can people complain if they buy a faulty product?</w:t>
        </w:r>
      </w:ins>
    </w:p>
    <w:p w:rsidR="003E7DFE" w:rsidRPr="003E7DFE" w:rsidRDefault="003E7DFE" w:rsidP="003E7DFE">
      <w:pPr>
        <w:pStyle w:val="Odsekzoznamu"/>
        <w:numPr>
          <w:ilvl w:val="0"/>
          <w:numId w:val="30"/>
        </w:numPr>
        <w:rPr>
          <w:moveTo w:id="2375" w:author="HP" w:date="2022-08-16T13:53:00Z"/>
          <w:rFonts w:ascii="Arial" w:hAnsi="Arial" w:cs="Arial"/>
          <w:sz w:val="24"/>
          <w:szCs w:val="24"/>
          <w:lang w:val="en-GB"/>
        </w:rPr>
      </w:pPr>
      <w:moveToRangeStart w:id="2376" w:author="HP" w:date="2022-08-16T13:53:00Z" w:name="move111550437"/>
      <w:moveTo w:id="2377" w:author="HP" w:date="2022-08-16T13:53:00Z">
        <w:r w:rsidRPr="003E7DFE">
          <w:rPr>
            <w:rFonts w:ascii="Arial" w:hAnsi="Arial" w:cs="Arial"/>
            <w:sz w:val="24"/>
            <w:szCs w:val="24"/>
            <w:lang w:val="en-GB"/>
          </w:rPr>
          <w:t xml:space="preserve">Which problems may </w:t>
        </w:r>
        <w:del w:id="2378" w:author="HP" w:date="2022-08-16T13:53:00Z">
          <w:r w:rsidRPr="003E7DFE" w:rsidDel="004047F7">
            <w:rPr>
              <w:rFonts w:ascii="Arial" w:hAnsi="Arial" w:cs="Arial"/>
              <w:sz w:val="24"/>
              <w:szCs w:val="24"/>
              <w:lang w:val="en-GB"/>
            </w:rPr>
            <w:delText xml:space="preserve">they </w:delText>
          </w:r>
        </w:del>
      </w:moveTo>
      <w:ins w:id="2379" w:author="HP" w:date="2022-08-16T13:53:00Z">
        <w:r w:rsidR="004047F7">
          <w:rPr>
            <w:rFonts w:ascii="Arial" w:hAnsi="Arial" w:cs="Arial"/>
            <w:sz w:val="24"/>
            <w:szCs w:val="24"/>
            <w:lang w:val="en-GB"/>
          </w:rPr>
          <w:t xml:space="preserve">people </w:t>
        </w:r>
      </w:ins>
      <w:moveTo w:id="2380" w:author="HP" w:date="2022-08-16T13:53:00Z">
        <w:r w:rsidRPr="003E7DFE">
          <w:rPr>
            <w:rFonts w:ascii="Arial" w:hAnsi="Arial" w:cs="Arial"/>
            <w:sz w:val="24"/>
            <w:szCs w:val="24"/>
            <w:lang w:val="en-GB"/>
          </w:rPr>
          <w:t>have</w:t>
        </w:r>
      </w:moveTo>
      <w:ins w:id="2381" w:author="HP" w:date="2022-08-16T13:53:00Z">
        <w:r w:rsidR="004047F7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moveTo w:id="2382" w:author="HP" w:date="2022-08-16T13:53:00Z">
        <w:r w:rsidRPr="003E7DFE">
          <w:rPr>
            <w:rFonts w:ascii="Arial" w:hAnsi="Arial" w:cs="Arial"/>
            <w:sz w:val="24"/>
            <w:szCs w:val="24"/>
            <w:lang w:val="en-GB"/>
          </w:rPr>
          <w:t>with clothes or electronic appliances?</w:t>
        </w:r>
      </w:moveTo>
    </w:p>
    <w:moveToRangeEnd w:id="2376"/>
    <w:p w:rsidR="00847ADC" w:rsidRDefault="00847ADC" w:rsidP="00D06E84">
      <w:pPr>
        <w:pStyle w:val="Odsekzoznamu"/>
        <w:numPr>
          <w:ilvl w:val="0"/>
          <w:numId w:val="30"/>
        </w:numPr>
        <w:rPr>
          <w:ins w:id="2383" w:author="HP" w:date="2022-08-16T13:48:00Z"/>
          <w:rFonts w:ascii="Arial" w:hAnsi="Arial" w:cs="Arial"/>
          <w:sz w:val="24"/>
          <w:szCs w:val="24"/>
          <w:lang w:val="en-GB"/>
        </w:rPr>
      </w:pPr>
      <w:ins w:id="2384" w:author="HP" w:date="2022-08-16T13:41:00Z">
        <w:r>
          <w:rPr>
            <w:rFonts w:ascii="Arial" w:hAnsi="Arial" w:cs="Arial"/>
            <w:sz w:val="24"/>
            <w:szCs w:val="24"/>
            <w:lang w:val="en-GB"/>
          </w:rPr>
          <w:t>What goods do you love and hate buying?</w:t>
        </w:r>
      </w:ins>
    </w:p>
    <w:p w:rsidR="003E7DFE" w:rsidRDefault="003E7DFE" w:rsidP="00D06E84">
      <w:pPr>
        <w:pStyle w:val="Odsekzoznamu"/>
        <w:numPr>
          <w:ilvl w:val="0"/>
          <w:numId w:val="30"/>
        </w:numPr>
        <w:rPr>
          <w:ins w:id="2385" w:author="HP" w:date="2022-08-16T13:49:00Z"/>
          <w:rFonts w:ascii="Arial" w:hAnsi="Arial" w:cs="Arial"/>
          <w:sz w:val="24"/>
          <w:szCs w:val="24"/>
          <w:lang w:val="en-GB"/>
        </w:rPr>
      </w:pPr>
      <w:ins w:id="2386" w:author="HP" w:date="2022-08-16T13:48:00Z">
        <w:r>
          <w:rPr>
            <w:rFonts w:ascii="Arial" w:hAnsi="Arial" w:cs="Arial"/>
            <w:sz w:val="24"/>
            <w:szCs w:val="24"/>
            <w:lang w:val="en-GB"/>
          </w:rPr>
          <w:t>Do you buy in sales?</w:t>
        </w:r>
      </w:ins>
      <w:ins w:id="2387" w:author="HP" w:date="2022-08-16T13:49:00Z">
        <w:r>
          <w:rPr>
            <w:rFonts w:ascii="Arial" w:hAnsi="Arial" w:cs="Arial"/>
            <w:sz w:val="24"/>
            <w:szCs w:val="24"/>
            <w:lang w:val="en-GB"/>
          </w:rPr>
          <w:t xml:space="preserve"> Why?</w:t>
        </w:r>
      </w:ins>
    </w:p>
    <w:p w:rsidR="003E7DFE" w:rsidRDefault="003E7DFE" w:rsidP="00D06E84">
      <w:pPr>
        <w:pStyle w:val="Odsekzoznamu"/>
        <w:numPr>
          <w:ilvl w:val="0"/>
          <w:numId w:val="30"/>
        </w:numPr>
        <w:rPr>
          <w:ins w:id="2388" w:author="HP" w:date="2022-08-16T14:16:00Z"/>
          <w:rFonts w:ascii="Arial" w:hAnsi="Arial" w:cs="Arial"/>
          <w:sz w:val="24"/>
          <w:szCs w:val="24"/>
          <w:lang w:val="en-GB"/>
        </w:rPr>
      </w:pPr>
      <w:ins w:id="2389" w:author="HP" w:date="2022-08-16T13:50:00Z">
        <w:r>
          <w:rPr>
            <w:rFonts w:ascii="Arial" w:hAnsi="Arial" w:cs="Arial"/>
            <w:sz w:val="24"/>
            <w:szCs w:val="24"/>
            <w:lang w:val="en-GB"/>
          </w:rPr>
          <w:t>D</w:t>
        </w:r>
      </w:ins>
      <w:ins w:id="2390" w:author="HP" w:date="2022-08-16T13:49:00Z">
        <w:r>
          <w:rPr>
            <w:rFonts w:ascii="Arial" w:hAnsi="Arial" w:cs="Arial"/>
            <w:sz w:val="24"/>
            <w:szCs w:val="24"/>
            <w:lang w:val="en-GB"/>
          </w:rPr>
          <w:t>o you prefer buying brand goods</w:t>
        </w:r>
      </w:ins>
      <w:ins w:id="2391" w:author="HP" w:date="2022-08-16T13:50:00Z">
        <w:r>
          <w:rPr>
            <w:rFonts w:ascii="Arial" w:hAnsi="Arial" w:cs="Arial"/>
            <w:sz w:val="24"/>
            <w:szCs w:val="24"/>
            <w:lang w:val="en-GB"/>
          </w:rPr>
          <w:t xml:space="preserve"> or second hand goods?</w:t>
        </w:r>
      </w:ins>
      <w:ins w:id="2392" w:author="HP" w:date="2022-08-16T13:51:00Z">
        <w:r>
          <w:rPr>
            <w:rFonts w:ascii="Arial" w:hAnsi="Arial" w:cs="Arial"/>
            <w:sz w:val="24"/>
            <w:szCs w:val="24"/>
            <w:lang w:val="en-GB"/>
          </w:rPr>
          <w:t xml:space="preserve"> Why?</w:t>
        </w:r>
      </w:ins>
    </w:p>
    <w:p w:rsidR="00D15648" w:rsidRDefault="00D15648" w:rsidP="00D06E84">
      <w:pPr>
        <w:pStyle w:val="Odsekzoznamu"/>
        <w:numPr>
          <w:ilvl w:val="0"/>
          <w:numId w:val="30"/>
        </w:numPr>
        <w:rPr>
          <w:ins w:id="2393" w:author="HP" w:date="2022-08-16T14:16:00Z"/>
          <w:rFonts w:ascii="Arial" w:hAnsi="Arial" w:cs="Arial"/>
          <w:sz w:val="24"/>
          <w:szCs w:val="24"/>
          <w:lang w:val="en-GB"/>
        </w:rPr>
      </w:pPr>
      <w:ins w:id="2394" w:author="HP" w:date="2022-08-16T14:16:00Z">
        <w:r>
          <w:rPr>
            <w:rFonts w:ascii="Arial" w:hAnsi="Arial" w:cs="Arial"/>
            <w:sz w:val="24"/>
            <w:szCs w:val="24"/>
            <w:lang w:val="en-GB"/>
          </w:rPr>
          <w:t>While shopping, do you try to find products for the most valuable price?</w:t>
        </w:r>
      </w:ins>
      <w:ins w:id="2395" w:author="HP" w:date="2022-08-16T14:17:00Z">
        <w:r>
          <w:rPr>
            <w:rFonts w:ascii="Arial" w:hAnsi="Arial" w:cs="Arial"/>
            <w:sz w:val="24"/>
            <w:szCs w:val="24"/>
            <w:lang w:val="en-GB"/>
          </w:rPr>
          <w:t xml:space="preserve"> Why?</w:t>
        </w:r>
      </w:ins>
    </w:p>
    <w:p w:rsidR="00D15648" w:rsidRDefault="00D15648" w:rsidP="00D06E84">
      <w:pPr>
        <w:pStyle w:val="Odsekzoznamu"/>
        <w:numPr>
          <w:ilvl w:val="0"/>
          <w:numId w:val="30"/>
        </w:numPr>
        <w:rPr>
          <w:ins w:id="2396" w:author="HP" w:date="2022-08-16T13:35:00Z"/>
          <w:rFonts w:ascii="Arial" w:hAnsi="Arial" w:cs="Arial"/>
          <w:sz w:val="24"/>
          <w:szCs w:val="24"/>
          <w:lang w:val="en-GB"/>
        </w:rPr>
      </w:pPr>
      <w:ins w:id="2397" w:author="HP" w:date="2022-08-16T14:16:00Z">
        <w:r>
          <w:rPr>
            <w:rFonts w:ascii="Arial" w:hAnsi="Arial" w:cs="Arial"/>
            <w:sz w:val="24"/>
            <w:szCs w:val="24"/>
            <w:lang w:val="en-GB"/>
          </w:rPr>
          <w:t>Where can we get the most val</w:t>
        </w:r>
      </w:ins>
      <w:ins w:id="2398" w:author="HP" w:date="2022-08-16T14:17:00Z">
        <w:r>
          <w:rPr>
            <w:rFonts w:ascii="Arial" w:hAnsi="Arial" w:cs="Arial"/>
            <w:sz w:val="24"/>
            <w:szCs w:val="24"/>
            <w:lang w:val="en-GB"/>
          </w:rPr>
          <w:t>u</w:t>
        </w:r>
      </w:ins>
      <w:ins w:id="2399" w:author="HP" w:date="2022-08-16T14:16:00Z">
        <w:r>
          <w:rPr>
            <w:rFonts w:ascii="Arial" w:hAnsi="Arial" w:cs="Arial"/>
            <w:sz w:val="24"/>
            <w:szCs w:val="24"/>
            <w:lang w:val="en-GB"/>
          </w:rPr>
          <w:t>able prices for goods?</w:t>
        </w:r>
      </w:ins>
    </w:p>
    <w:p w:rsidR="00847ADC" w:rsidRDefault="00847ADC" w:rsidP="00847ADC">
      <w:pPr>
        <w:pStyle w:val="Odsekzoznamu"/>
        <w:numPr>
          <w:ilvl w:val="0"/>
          <w:numId w:val="30"/>
        </w:numPr>
        <w:rPr>
          <w:ins w:id="2400" w:author="HP" w:date="2022-08-16T13:55:00Z"/>
          <w:rFonts w:ascii="Arial" w:hAnsi="Arial" w:cs="Arial"/>
          <w:sz w:val="24"/>
          <w:szCs w:val="24"/>
          <w:lang w:val="en-GB"/>
        </w:rPr>
      </w:pPr>
      <w:ins w:id="2401" w:author="HP" w:date="2022-08-16T13:36:00Z">
        <w:r w:rsidRPr="00847ADC">
          <w:rPr>
            <w:rFonts w:ascii="Arial" w:hAnsi="Arial" w:cs="Arial"/>
            <w:sz w:val="24"/>
            <w:szCs w:val="24"/>
            <w:lang w:val="en-GB"/>
          </w:rPr>
          <w:t xml:space="preserve">Which </w:t>
        </w:r>
        <w:r w:rsidRPr="00847ADC">
          <w:rPr>
            <w:rFonts w:ascii="Arial" w:hAnsi="Arial" w:cs="Arial"/>
            <w:b/>
            <w:sz w:val="24"/>
            <w:szCs w:val="24"/>
            <w:lang w:val="en-GB"/>
            <w:rPrChange w:id="2402" w:author="HP" w:date="2022-08-16T13:3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marketing strategies</w:t>
        </w:r>
        <w:r w:rsidRPr="00847ADC">
          <w:rPr>
            <w:rFonts w:ascii="Arial" w:hAnsi="Arial" w:cs="Arial"/>
            <w:sz w:val="24"/>
            <w:szCs w:val="24"/>
            <w:lang w:val="en-GB"/>
          </w:rPr>
          <w:t xml:space="preserve"> do </w:t>
        </w:r>
        <w:r>
          <w:rPr>
            <w:rFonts w:ascii="Arial" w:hAnsi="Arial" w:cs="Arial"/>
            <w:sz w:val="24"/>
            <w:szCs w:val="24"/>
            <w:lang w:val="en-GB"/>
          </w:rPr>
          <w:t xml:space="preserve">shops </w:t>
        </w:r>
        <w:r w:rsidRPr="00847ADC">
          <w:rPr>
            <w:rFonts w:ascii="Arial" w:hAnsi="Arial" w:cs="Arial"/>
            <w:sz w:val="24"/>
            <w:szCs w:val="24"/>
            <w:lang w:val="en-GB"/>
          </w:rPr>
          <w:t>use</w:t>
        </w:r>
      </w:ins>
      <w:ins w:id="2403" w:author="HP" w:date="2022-08-16T13:37:00Z">
        <w:r>
          <w:rPr>
            <w:rFonts w:ascii="Arial" w:hAnsi="Arial" w:cs="Arial"/>
            <w:sz w:val="24"/>
            <w:szCs w:val="24"/>
            <w:lang w:val="en-GB"/>
          </w:rPr>
          <w:t xml:space="preserve"> to make their customers buy their goods</w:t>
        </w:r>
      </w:ins>
      <w:ins w:id="2404" w:author="HP" w:date="2022-08-16T13:36:00Z">
        <w:r w:rsidRPr="00847ADC"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4047F7" w:rsidRPr="00847ADC" w:rsidRDefault="004047F7" w:rsidP="00847ADC">
      <w:pPr>
        <w:pStyle w:val="Odsekzoznamu"/>
        <w:numPr>
          <w:ilvl w:val="0"/>
          <w:numId w:val="30"/>
        </w:numPr>
        <w:rPr>
          <w:ins w:id="2405" w:author="HP" w:date="2022-08-16T13:36:00Z"/>
          <w:rFonts w:ascii="Arial" w:hAnsi="Arial" w:cs="Arial"/>
          <w:sz w:val="24"/>
          <w:szCs w:val="24"/>
          <w:lang w:val="en-GB"/>
        </w:rPr>
      </w:pPr>
      <w:ins w:id="2406" w:author="HP" w:date="2022-08-16T13:55:00Z">
        <w:r>
          <w:rPr>
            <w:rFonts w:ascii="Arial" w:hAnsi="Arial" w:cs="Arial"/>
            <w:sz w:val="24"/>
            <w:szCs w:val="24"/>
            <w:lang w:val="en-GB"/>
          </w:rPr>
          <w:t xml:space="preserve">How do the </w:t>
        </w:r>
      </w:ins>
      <w:ins w:id="2407" w:author="HP" w:date="2022-08-16T13:57:00Z">
        <w:r>
          <w:rPr>
            <w:rFonts w:ascii="Arial" w:hAnsi="Arial" w:cs="Arial"/>
            <w:sz w:val="24"/>
            <w:szCs w:val="24"/>
            <w:lang w:val="en-GB"/>
          </w:rPr>
          <w:t>marketers</w:t>
        </w:r>
      </w:ins>
      <w:ins w:id="2408" w:author="HP" w:date="2022-08-16T13:55:00Z">
        <w:r>
          <w:rPr>
            <w:rFonts w:ascii="Arial" w:hAnsi="Arial" w:cs="Arial"/>
            <w:sz w:val="24"/>
            <w:szCs w:val="24"/>
            <w:lang w:val="en-GB"/>
          </w:rPr>
          <w:t xml:space="preserve"> promote their goods? </w:t>
        </w:r>
      </w:ins>
    </w:p>
    <w:p w:rsidR="00847ADC" w:rsidRDefault="00847ADC" w:rsidP="00D06E84">
      <w:pPr>
        <w:pStyle w:val="Odsekzoznamu"/>
        <w:numPr>
          <w:ilvl w:val="0"/>
          <w:numId w:val="30"/>
        </w:numPr>
        <w:rPr>
          <w:ins w:id="2409" w:author="HP" w:date="2022-08-16T14:17:00Z"/>
          <w:rFonts w:ascii="Arial" w:hAnsi="Arial" w:cs="Arial"/>
          <w:sz w:val="24"/>
          <w:szCs w:val="24"/>
          <w:lang w:val="en-GB"/>
        </w:rPr>
      </w:pPr>
      <w:ins w:id="2410" w:author="HP" w:date="2022-08-16T13:35:00Z">
        <w:r>
          <w:rPr>
            <w:rFonts w:ascii="Arial" w:hAnsi="Arial" w:cs="Arial"/>
            <w:sz w:val="24"/>
            <w:szCs w:val="24"/>
            <w:lang w:val="en-GB"/>
          </w:rPr>
          <w:t>Do advertisements influence your choice while shopping?</w:t>
        </w:r>
      </w:ins>
    </w:p>
    <w:p w:rsidR="00D15648" w:rsidRDefault="00D15648" w:rsidP="00D06E84">
      <w:pPr>
        <w:pStyle w:val="Odsekzoznamu"/>
        <w:numPr>
          <w:ilvl w:val="0"/>
          <w:numId w:val="30"/>
        </w:numPr>
        <w:rPr>
          <w:ins w:id="2411" w:author="HP" w:date="2022-08-16T13:58:00Z"/>
          <w:rFonts w:ascii="Arial" w:hAnsi="Arial" w:cs="Arial"/>
          <w:sz w:val="24"/>
          <w:szCs w:val="24"/>
          <w:lang w:val="en-GB"/>
        </w:rPr>
      </w:pPr>
      <w:ins w:id="2412" w:author="HP" w:date="2022-08-16T14:17:00Z">
        <w:r>
          <w:rPr>
            <w:rFonts w:ascii="Arial" w:hAnsi="Arial" w:cs="Arial"/>
            <w:sz w:val="24"/>
            <w:szCs w:val="24"/>
            <w:lang w:val="en-GB"/>
          </w:rPr>
          <w:t>Why do the shops use various marketing strategies?</w:t>
        </w:r>
      </w:ins>
    </w:p>
    <w:p w:rsidR="004047F7" w:rsidRDefault="004047F7" w:rsidP="00D06E84">
      <w:pPr>
        <w:pStyle w:val="Odsekzoznamu"/>
        <w:numPr>
          <w:ilvl w:val="0"/>
          <w:numId w:val="30"/>
        </w:numPr>
        <w:rPr>
          <w:ins w:id="2413" w:author="HP" w:date="2022-08-16T13:58:00Z"/>
          <w:rFonts w:ascii="Arial" w:hAnsi="Arial" w:cs="Arial"/>
          <w:sz w:val="24"/>
          <w:szCs w:val="24"/>
          <w:lang w:val="en-GB"/>
        </w:rPr>
      </w:pPr>
      <w:ins w:id="2414" w:author="HP" w:date="2022-08-16T13:58:00Z">
        <w:r>
          <w:rPr>
            <w:rFonts w:ascii="Arial" w:hAnsi="Arial" w:cs="Arial"/>
            <w:sz w:val="24"/>
            <w:szCs w:val="24"/>
            <w:lang w:val="en-GB"/>
          </w:rPr>
          <w:t>Which products does Slovakia export to different countries?</w:t>
        </w:r>
      </w:ins>
    </w:p>
    <w:p w:rsidR="004047F7" w:rsidRDefault="004047F7" w:rsidP="00D06E84">
      <w:pPr>
        <w:pStyle w:val="Odsekzoznamu"/>
        <w:numPr>
          <w:ilvl w:val="0"/>
          <w:numId w:val="30"/>
        </w:numPr>
        <w:rPr>
          <w:ins w:id="2415" w:author="HP" w:date="2022-08-16T13:42:00Z"/>
          <w:rFonts w:ascii="Arial" w:hAnsi="Arial" w:cs="Arial"/>
          <w:sz w:val="24"/>
          <w:szCs w:val="24"/>
          <w:lang w:val="en-GB"/>
        </w:rPr>
      </w:pPr>
      <w:ins w:id="2416" w:author="HP" w:date="2022-08-16T13:58:00Z">
        <w:r>
          <w:rPr>
            <w:rFonts w:ascii="Arial" w:hAnsi="Arial" w:cs="Arial"/>
            <w:sz w:val="24"/>
            <w:szCs w:val="24"/>
            <w:lang w:val="en-GB"/>
          </w:rPr>
          <w:t xml:space="preserve">Why should we purchase domestic products rather than imported ones? </w:t>
        </w:r>
      </w:ins>
    </w:p>
    <w:p w:rsidR="00847ADC" w:rsidRDefault="00847ADC" w:rsidP="00D06E84">
      <w:pPr>
        <w:pStyle w:val="Odsekzoznamu"/>
        <w:numPr>
          <w:ilvl w:val="0"/>
          <w:numId w:val="30"/>
        </w:numPr>
        <w:rPr>
          <w:ins w:id="2417" w:author="HP" w:date="2022-08-16T13:42:00Z"/>
          <w:rFonts w:ascii="Arial" w:hAnsi="Arial" w:cs="Arial"/>
          <w:sz w:val="24"/>
          <w:szCs w:val="24"/>
          <w:lang w:val="en-GB"/>
        </w:rPr>
      </w:pPr>
      <w:ins w:id="2418" w:author="HP" w:date="2022-08-16T13:42:00Z">
        <w:r>
          <w:rPr>
            <w:rFonts w:ascii="Arial" w:hAnsi="Arial" w:cs="Arial"/>
            <w:sz w:val="24"/>
            <w:szCs w:val="24"/>
            <w:lang w:val="en-GB"/>
          </w:rPr>
          <w:t xml:space="preserve">How can we </w:t>
        </w:r>
        <w:r w:rsidRPr="00847ADC">
          <w:rPr>
            <w:rFonts w:ascii="Arial" w:hAnsi="Arial" w:cs="Arial"/>
            <w:b/>
            <w:sz w:val="24"/>
            <w:szCs w:val="24"/>
            <w:lang w:val="en-GB"/>
            <w:rPrChange w:id="2419" w:author="HP" w:date="2022-08-16T13:4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pay for goods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847ADC" w:rsidRDefault="00D15648" w:rsidP="00D06E84">
      <w:pPr>
        <w:pStyle w:val="Odsekzoznamu"/>
        <w:numPr>
          <w:ilvl w:val="0"/>
          <w:numId w:val="30"/>
        </w:numPr>
        <w:rPr>
          <w:ins w:id="2420" w:author="HP" w:date="2022-08-22T12:18:00Z"/>
          <w:rFonts w:ascii="Arial" w:hAnsi="Arial" w:cs="Arial"/>
          <w:sz w:val="24"/>
          <w:szCs w:val="24"/>
          <w:lang w:val="en-GB"/>
        </w:rPr>
      </w:pPr>
      <w:ins w:id="2421" w:author="HP" w:date="2022-08-16T13:42:00Z">
        <w:r>
          <w:rPr>
            <w:rFonts w:ascii="Arial" w:hAnsi="Arial" w:cs="Arial"/>
            <w:sz w:val="24"/>
            <w:szCs w:val="24"/>
            <w:lang w:val="en-GB"/>
          </w:rPr>
          <w:t>Which</w:t>
        </w:r>
        <w:r w:rsidR="00847ADC">
          <w:rPr>
            <w:rFonts w:ascii="Arial" w:hAnsi="Arial" w:cs="Arial"/>
            <w:sz w:val="24"/>
            <w:szCs w:val="24"/>
            <w:lang w:val="en-GB"/>
          </w:rPr>
          <w:t xml:space="preserve"> payment methods do you prefer?</w:t>
        </w:r>
      </w:ins>
    </w:p>
    <w:p w:rsidR="008D21C3" w:rsidRDefault="008D21C3" w:rsidP="00D06E84">
      <w:pPr>
        <w:pStyle w:val="Odsekzoznamu"/>
        <w:numPr>
          <w:ilvl w:val="0"/>
          <w:numId w:val="30"/>
        </w:numPr>
        <w:rPr>
          <w:ins w:id="2422" w:author="HP" w:date="2022-08-22T12:18:00Z"/>
          <w:rFonts w:ascii="Arial" w:hAnsi="Arial" w:cs="Arial"/>
          <w:sz w:val="24"/>
          <w:szCs w:val="24"/>
          <w:lang w:val="en-GB"/>
        </w:rPr>
      </w:pPr>
      <w:ins w:id="2423" w:author="HP" w:date="2022-08-22T12:18:00Z">
        <w:r>
          <w:rPr>
            <w:rFonts w:ascii="Arial" w:hAnsi="Arial" w:cs="Arial"/>
            <w:sz w:val="24"/>
            <w:szCs w:val="24"/>
            <w:lang w:val="en-GB"/>
          </w:rPr>
          <w:t xml:space="preserve">Which payment methods do old people prefer? </w:t>
        </w:r>
      </w:ins>
    </w:p>
    <w:p w:rsidR="00D15648" w:rsidRDefault="00D15648" w:rsidP="00D06E84">
      <w:pPr>
        <w:pStyle w:val="Odsekzoznamu"/>
        <w:numPr>
          <w:ilvl w:val="0"/>
          <w:numId w:val="30"/>
        </w:numPr>
        <w:rPr>
          <w:ins w:id="2424" w:author="HP" w:date="2022-08-16T14:20:00Z"/>
          <w:rFonts w:ascii="Arial" w:hAnsi="Arial" w:cs="Arial"/>
          <w:sz w:val="24"/>
          <w:szCs w:val="24"/>
          <w:lang w:val="en-GB"/>
        </w:rPr>
      </w:pPr>
      <w:ins w:id="2425" w:author="HP" w:date="2022-08-16T14:19:00Z">
        <w:r>
          <w:rPr>
            <w:rFonts w:ascii="Arial" w:hAnsi="Arial" w:cs="Arial"/>
            <w:sz w:val="24"/>
            <w:szCs w:val="24"/>
            <w:lang w:val="en-GB"/>
          </w:rPr>
          <w:t>Do you think that it is dangerous to pay by a credit card?</w:t>
        </w:r>
      </w:ins>
    </w:p>
    <w:p w:rsidR="00D15648" w:rsidRDefault="00D15648" w:rsidP="00D06E84">
      <w:pPr>
        <w:pStyle w:val="Odsekzoznamu"/>
        <w:numPr>
          <w:ilvl w:val="0"/>
          <w:numId w:val="30"/>
        </w:numPr>
        <w:rPr>
          <w:ins w:id="2426" w:author="HP" w:date="2022-08-16T14:19:00Z"/>
          <w:rFonts w:ascii="Arial" w:hAnsi="Arial" w:cs="Arial"/>
          <w:sz w:val="24"/>
          <w:szCs w:val="24"/>
          <w:lang w:val="en-GB"/>
        </w:rPr>
      </w:pPr>
      <w:ins w:id="2427" w:author="HP" w:date="2022-08-16T14:20:00Z">
        <w:r>
          <w:rPr>
            <w:rFonts w:ascii="Arial" w:hAnsi="Arial" w:cs="Arial"/>
            <w:sz w:val="24"/>
            <w:szCs w:val="24"/>
            <w:lang w:val="en-GB"/>
          </w:rPr>
          <w:t>Why do shops have to be closed by law during bank holidays in our country?</w:t>
        </w:r>
      </w:ins>
    </w:p>
    <w:p w:rsidR="003E7DFE" w:rsidRDefault="003E7DFE" w:rsidP="00D06E84">
      <w:pPr>
        <w:pStyle w:val="Odsekzoznamu"/>
        <w:numPr>
          <w:ilvl w:val="0"/>
          <w:numId w:val="30"/>
        </w:numPr>
        <w:rPr>
          <w:ins w:id="2428" w:author="HP" w:date="2022-08-16T14:11:00Z"/>
          <w:rFonts w:ascii="Arial" w:hAnsi="Arial" w:cs="Arial"/>
          <w:sz w:val="24"/>
          <w:szCs w:val="24"/>
          <w:lang w:val="en-GB"/>
        </w:rPr>
      </w:pPr>
      <w:ins w:id="2429" w:author="HP" w:date="2022-08-16T13:46:00Z">
        <w:r>
          <w:rPr>
            <w:rFonts w:ascii="Arial" w:hAnsi="Arial" w:cs="Arial"/>
            <w:sz w:val="24"/>
            <w:szCs w:val="24"/>
            <w:lang w:val="en-GB"/>
          </w:rPr>
          <w:t>What is your opinion on closed shops on holidays and Sundays</w:t>
        </w:r>
      </w:ins>
      <w:ins w:id="2430" w:author="HP" w:date="2022-08-16T13:45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A56248" w:rsidRDefault="00A56248" w:rsidP="00D06E84">
      <w:pPr>
        <w:pStyle w:val="Odsekzoznamu"/>
        <w:numPr>
          <w:ilvl w:val="0"/>
          <w:numId w:val="30"/>
        </w:numPr>
        <w:rPr>
          <w:ins w:id="2431" w:author="HP" w:date="2022-08-16T14:11:00Z"/>
          <w:rFonts w:ascii="Arial" w:hAnsi="Arial" w:cs="Arial"/>
          <w:sz w:val="24"/>
          <w:szCs w:val="24"/>
          <w:lang w:val="en-GB"/>
        </w:rPr>
      </w:pPr>
      <w:ins w:id="2432" w:author="HP" w:date="2022-08-16T14:11:00Z">
        <w:r>
          <w:rPr>
            <w:rFonts w:ascii="Arial" w:hAnsi="Arial" w:cs="Arial"/>
            <w:sz w:val="24"/>
            <w:szCs w:val="24"/>
            <w:lang w:val="en-GB"/>
          </w:rPr>
          <w:t xml:space="preserve">Name </w:t>
        </w:r>
        <w:r w:rsidRPr="00A56248">
          <w:rPr>
            <w:rFonts w:ascii="Arial" w:hAnsi="Arial" w:cs="Arial"/>
            <w:b/>
            <w:sz w:val="24"/>
            <w:szCs w:val="24"/>
            <w:lang w:val="en-GB"/>
            <w:rPrChange w:id="2433" w:author="HP" w:date="2022-08-16T14:1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services</w:t>
        </w:r>
      </w:ins>
      <w:ins w:id="2434" w:author="HP" w:date="2022-08-16T14:20:00Z">
        <w:r w:rsidR="00D15648">
          <w:rPr>
            <w:rFonts w:ascii="Arial" w:hAnsi="Arial" w:cs="Arial"/>
            <w:b/>
            <w:sz w:val="24"/>
            <w:szCs w:val="24"/>
            <w:lang w:val="en-GB"/>
          </w:rPr>
          <w:t xml:space="preserve"> </w:t>
        </w:r>
        <w:r w:rsidR="00D15648" w:rsidRPr="00D15648">
          <w:rPr>
            <w:rFonts w:ascii="Arial" w:hAnsi="Arial" w:cs="Arial"/>
            <w:sz w:val="24"/>
            <w:szCs w:val="24"/>
            <w:lang w:val="en-GB"/>
            <w:rPrChange w:id="2435" w:author="HP" w:date="2022-08-16T14:20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that people use</w:t>
        </w:r>
      </w:ins>
      <w:ins w:id="2436" w:author="HP" w:date="2022-08-16T14:11:00Z"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A56248" w:rsidRDefault="00D15648" w:rsidP="00D06E84">
      <w:pPr>
        <w:pStyle w:val="Odsekzoznamu"/>
        <w:numPr>
          <w:ilvl w:val="0"/>
          <w:numId w:val="30"/>
        </w:numPr>
        <w:rPr>
          <w:ins w:id="2437" w:author="HP" w:date="2022-08-16T14:12:00Z"/>
          <w:rFonts w:ascii="Arial" w:hAnsi="Arial" w:cs="Arial"/>
          <w:sz w:val="24"/>
          <w:szCs w:val="24"/>
          <w:lang w:val="en-GB"/>
        </w:rPr>
      </w:pPr>
      <w:ins w:id="2438" w:author="HP" w:date="2022-08-16T14:11:00Z">
        <w:r>
          <w:rPr>
            <w:rFonts w:ascii="Arial" w:hAnsi="Arial" w:cs="Arial"/>
            <w:sz w:val="24"/>
            <w:szCs w:val="24"/>
            <w:lang w:val="en-GB"/>
          </w:rPr>
          <w:lastRenderedPageBreak/>
          <w:t>Which services do</w:t>
        </w:r>
        <w:r w:rsidR="00A56248">
          <w:rPr>
            <w:rFonts w:ascii="Arial" w:hAnsi="Arial" w:cs="Arial"/>
            <w:sz w:val="24"/>
            <w:szCs w:val="24"/>
            <w:lang w:val="en-GB"/>
          </w:rPr>
          <w:t xml:space="preserve"> you miss in the place where you live?</w:t>
        </w:r>
      </w:ins>
    </w:p>
    <w:p w:rsidR="00A56248" w:rsidRPr="00D06E84" w:rsidRDefault="00A56248" w:rsidP="00D06E84">
      <w:pPr>
        <w:pStyle w:val="Odsekzoznamu"/>
        <w:numPr>
          <w:ilvl w:val="0"/>
          <w:numId w:val="30"/>
        </w:numPr>
        <w:rPr>
          <w:ins w:id="2439" w:author="HP" w:date="2022-08-16T13:20:00Z"/>
          <w:rFonts w:ascii="Arial" w:hAnsi="Arial" w:cs="Arial"/>
          <w:sz w:val="24"/>
          <w:szCs w:val="24"/>
          <w:lang w:val="en-GB"/>
        </w:rPr>
      </w:pPr>
      <w:ins w:id="2440" w:author="HP" w:date="2022-08-16T14:12:00Z">
        <w:r>
          <w:rPr>
            <w:rFonts w:ascii="Arial" w:hAnsi="Arial" w:cs="Arial"/>
            <w:sz w:val="24"/>
            <w:szCs w:val="24"/>
            <w:lang w:val="en-GB"/>
          </w:rPr>
          <w:t xml:space="preserve">Compare and contrast shopping in the past and nowadays. </w:t>
        </w:r>
      </w:ins>
    </w:p>
    <w:p w:rsidR="00F66EF0" w:rsidRPr="00D06E84" w:rsidDel="00F66EF0" w:rsidRDefault="00F66EF0">
      <w:pPr>
        <w:rPr>
          <w:del w:id="2441" w:author="HP" w:date="2022-08-16T13:12:00Z"/>
          <w:rFonts w:ascii="Arial" w:hAnsi="Arial" w:cs="Arial"/>
          <w:sz w:val="24"/>
          <w:szCs w:val="24"/>
          <w:lang w:val="en-GB"/>
          <w:rPrChange w:id="2442" w:author="HP" w:date="2022-08-16T13:17:00Z">
            <w:rPr>
              <w:del w:id="2443" w:author="HP" w:date="2022-08-16T13:12:00Z"/>
              <w:rFonts w:ascii="Arial" w:hAnsi="Arial" w:cs="Arial"/>
              <w:sz w:val="28"/>
              <w:szCs w:val="28"/>
              <w:lang w:val="en-GB"/>
            </w:rPr>
          </w:rPrChange>
        </w:rPr>
      </w:pPr>
    </w:p>
    <w:p w:rsidR="00974306" w:rsidRPr="00D06E84" w:rsidRDefault="00974306">
      <w:pPr>
        <w:tabs>
          <w:tab w:val="left" w:pos="5805"/>
        </w:tabs>
        <w:rPr>
          <w:rFonts w:ascii="Arial" w:hAnsi="Arial" w:cs="Arial"/>
          <w:sz w:val="24"/>
          <w:szCs w:val="24"/>
          <w:lang w:val="en-GB"/>
          <w:rPrChange w:id="2444" w:author="HP" w:date="2022-08-16T13:17:00Z">
            <w:rPr>
              <w:sz w:val="28"/>
              <w:szCs w:val="28"/>
              <w:lang w:val="en-GB"/>
            </w:rPr>
          </w:rPrChange>
        </w:rPr>
        <w:pPrChange w:id="2445" w:author="HP" w:date="2022-08-16T14:20:00Z">
          <w:pPr/>
        </w:pPrChange>
      </w:pPr>
      <w:del w:id="2446" w:author="HP" w:date="2022-08-16T13:16:00Z">
        <w:r w:rsidRPr="00D06E84" w:rsidDel="00D06E84">
          <w:rPr>
            <w:rFonts w:ascii="Arial" w:hAnsi="Arial" w:cs="Arial"/>
            <w:sz w:val="24"/>
            <w:szCs w:val="24"/>
            <w:lang w:val="en-GB"/>
            <w:rPrChange w:id="2447" w:author="HP" w:date="2022-08-16T13:17:00Z">
              <w:rPr>
                <w:lang w:val="en-GB"/>
              </w:rPr>
            </w:rPrChange>
          </w:rPr>
          <w:delText>1.</w:delText>
        </w:r>
      </w:del>
      <w:del w:id="2448" w:author="HP" w:date="2022-08-16T13:23:00Z">
        <w:r w:rsidRPr="00D06E84" w:rsidDel="005548DA">
          <w:rPr>
            <w:rFonts w:ascii="Arial" w:hAnsi="Arial" w:cs="Arial"/>
            <w:sz w:val="24"/>
            <w:szCs w:val="24"/>
            <w:lang w:val="en-GB"/>
            <w:rPrChange w:id="2449" w:author="HP" w:date="2022-08-16T13:17:00Z">
              <w:rPr>
                <w:lang w:val="en-GB"/>
              </w:rPr>
            </w:rPrChange>
          </w:rPr>
          <w:delText>How would you define the term “consumer society”?</w:delText>
        </w:r>
        <w:r w:rsidRPr="00D06E84" w:rsidDel="005548DA">
          <w:rPr>
            <w:rFonts w:ascii="Arial" w:hAnsi="Arial" w:cs="Arial"/>
            <w:sz w:val="24"/>
            <w:szCs w:val="24"/>
            <w:lang w:val="en-GB"/>
            <w:rPrChange w:id="2450" w:author="HP" w:date="2022-08-16T13:17:00Z">
              <w:rPr>
                <w:sz w:val="28"/>
                <w:szCs w:val="28"/>
                <w:lang w:val="en-GB"/>
              </w:rPr>
            </w:rPrChange>
          </w:rPr>
          <w:delText>Do you think people need to change their shopping habits?2.</w:delText>
        </w:r>
      </w:del>
      <w:del w:id="2451" w:author="HP" w:date="2022-08-16T13:20:00Z">
        <w:r w:rsidRPr="00D06E84" w:rsidDel="00D06E84">
          <w:rPr>
            <w:rFonts w:ascii="Arial" w:hAnsi="Arial" w:cs="Arial"/>
            <w:sz w:val="24"/>
            <w:szCs w:val="24"/>
            <w:lang w:val="en-GB"/>
            <w:rPrChange w:id="2452" w:author="HP" w:date="2022-08-16T13:17:00Z">
              <w:rPr>
                <w:sz w:val="28"/>
                <w:szCs w:val="28"/>
                <w:lang w:val="en-GB"/>
              </w:rPr>
            </w:rPrChange>
          </w:rPr>
          <w:delText>Which of the following ways of shopping do you prefer and why?</w:delText>
        </w:r>
      </w:del>
      <w:moveToRangeStart w:id="2453" w:author="HP" w:date="2022-08-16T13:13:00Z" w:name="move111548035"/>
      <w:moveTo w:id="2454" w:author="HP" w:date="2022-08-16T13:13:00Z">
        <w:del w:id="2455" w:author="HP" w:date="2022-08-16T13:23:00Z">
          <w:r w:rsidR="00D06E84" w:rsidRPr="00D06E84" w:rsidDel="005548DA">
            <w:rPr>
              <w:rFonts w:ascii="Arial" w:hAnsi="Arial" w:cs="Arial"/>
              <w:sz w:val="24"/>
              <w:szCs w:val="24"/>
              <w:lang w:val="en-GB"/>
              <w:rPrChange w:id="2456" w:author="HP" w:date="2022-08-16T13:17:00Z">
                <w:rPr>
                  <w:sz w:val="28"/>
                  <w:szCs w:val="28"/>
                  <w:lang w:val="en-GB"/>
                </w:rPr>
              </w:rPrChange>
            </w:rPr>
            <w:delText>.online shopping, b. shopping at the local market, c. catalogue sale</w:delText>
          </w:r>
        </w:del>
      </w:moveTo>
      <w:moveToRangeEnd w:id="2453"/>
      <w:del w:id="2457" w:author="HP" w:date="2022-08-16T13:23:00Z">
        <w:r w:rsidRPr="00D06E84" w:rsidDel="005548DA">
          <w:rPr>
            <w:rFonts w:ascii="Arial" w:hAnsi="Arial" w:cs="Arial"/>
            <w:sz w:val="24"/>
            <w:szCs w:val="24"/>
            <w:lang w:val="en-GB"/>
            <w:rPrChange w:id="2458" w:author="HP" w:date="2022-08-16T13:17:00Z">
              <w:rPr>
                <w:sz w:val="28"/>
                <w:szCs w:val="28"/>
                <w:lang w:val="en-GB"/>
              </w:rPr>
            </w:rPrChange>
          </w:rPr>
          <w:delText xml:space="preserve"> </w:delText>
        </w:r>
      </w:del>
      <w:del w:id="2459" w:author="HP" w:date="2022-08-16T13:24:00Z">
        <w:r w:rsidRPr="00D06E84" w:rsidDel="005548DA">
          <w:rPr>
            <w:rFonts w:ascii="Arial" w:hAnsi="Arial" w:cs="Arial"/>
            <w:sz w:val="24"/>
            <w:szCs w:val="24"/>
            <w:lang w:val="en-GB"/>
            <w:rPrChange w:id="2460" w:author="HP" w:date="2022-08-16T13:17:00Z">
              <w:rPr>
                <w:sz w:val="28"/>
                <w:szCs w:val="28"/>
                <w:lang w:val="en-GB"/>
              </w:rPr>
            </w:rPrChange>
          </w:rPr>
          <w:delText>What are their pros and cons?a</w:delText>
        </w:r>
      </w:del>
      <w:moveFromRangeStart w:id="2461" w:author="HP" w:date="2022-08-16T13:13:00Z" w:name="move111548035"/>
      <w:moveFrom w:id="2462" w:author="HP" w:date="2022-08-16T13:13:00Z">
        <w:del w:id="2463" w:author="HP" w:date="2022-08-16T13:52:00Z">
          <w:r w:rsidRPr="00D06E84" w:rsidDel="003E7DFE">
            <w:rPr>
              <w:rFonts w:ascii="Arial" w:hAnsi="Arial" w:cs="Arial"/>
              <w:sz w:val="24"/>
              <w:szCs w:val="24"/>
              <w:lang w:val="en-GB"/>
              <w:rPrChange w:id="2464" w:author="HP" w:date="2022-08-16T13:17:00Z">
                <w:rPr>
                  <w:sz w:val="28"/>
                  <w:szCs w:val="28"/>
                  <w:lang w:val="en-GB"/>
                </w:rPr>
              </w:rPrChange>
            </w:rPr>
            <w:delText>.online shopping, b. shopping at the local market, c. catalogue sale</w:delText>
          </w:r>
        </w:del>
      </w:moveFrom>
      <w:moveFromRangeEnd w:id="2461"/>
      <w:del w:id="2465" w:author="HP" w:date="2022-08-16T13:52:00Z">
        <w:r w:rsidRPr="00D06E84" w:rsidDel="003E7DFE">
          <w:rPr>
            <w:rFonts w:ascii="Arial" w:hAnsi="Arial" w:cs="Arial"/>
            <w:sz w:val="24"/>
            <w:szCs w:val="24"/>
            <w:lang w:val="en-GB"/>
            <w:rPrChange w:id="2466" w:author="HP" w:date="2022-08-16T13:17:00Z">
              <w:rPr>
                <w:sz w:val="28"/>
                <w:szCs w:val="28"/>
                <w:lang w:val="en-GB"/>
              </w:rPr>
            </w:rPrChange>
          </w:rPr>
          <w:delText>3.How do the shops makethe customersbuy their goods? Which marketing strategies do they use?4.Describe your experience with buying things via the Internet?</w:delText>
        </w:r>
      </w:del>
      <w:del w:id="2467" w:author="HP" w:date="2022-08-16T13:53:00Z">
        <w:r w:rsidRPr="00D06E84" w:rsidDel="004047F7">
          <w:rPr>
            <w:rFonts w:ascii="Arial" w:hAnsi="Arial" w:cs="Arial"/>
            <w:sz w:val="24"/>
            <w:szCs w:val="24"/>
            <w:lang w:val="en-GB"/>
            <w:rPrChange w:id="2468" w:author="HP" w:date="2022-08-16T13:17:00Z">
              <w:rPr>
                <w:sz w:val="28"/>
                <w:szCs w:val="28"/>
                <w:lang w:val="en-GB"/>
              </w:rPr>
            </w:rPrChange>
          </w:rPr>
          <w:delText>5.</w:delText>
        </w:r>
        <w:r w:rsidRPr="00D06E84" w:rsidDel="003E7DFE">
          <w:rPr>
            <w:rFonts w:ascii="Arial" w:hAnsi="Arial" w:cs="Arial"/>
            <w:sz w:val="24"/>
            <w:szCs w:val="24"/>
            <w:lang w:val="en-GB"/>
            <w:rPrChange w:id="2469" w:author="HP" w:date="2022-08-16T13:17:00Z">
              <w:rPr>
                <w:sz w:val="28"/>
                <w:szCs w:val="28"/>
                <w:lang w:val="en-GB"/>
              </w:rPr>
            </w:rPrChange>
          </w:rPr>
          <w:delText>How can people complain if they buy a faulty product?</w:delText>
        </w:r>
      </w:del>
      <w:r w:rsidRPr="00D06E84">
        <w:rPr>
          <w:rFonts w:ascii="Arial" w:hAnsi="Arial" w:cs="Arial"/>
          <w:sz w:val="24"/>
          <w:szCs w:val="24"/>
          <w:lang w:val="en-GB"/>
          <w:rPrChange w:id="2470" w:author="HP" w:date="2022-08-16T13:17:00Z">
            <w:rPr>
              <w:sz w:val="28"/>
              <w:szCs w:val="28"/>
              <w:lang w:val="en-GB"/>
            </w:rPr>
          </w:rPrChange>
        </w:rPr>
        <w:t xml:space="preserve"> </w:t>
      </w:r>
      <w:moveFromRangeStart w:id="2471" w:author="HP" w:date="2022-08-16T13:53:00Z" w:name="move111550437"/>
      <w:moveFrom w:id="2472" w:author="HP" w:date="2022-08-16T13:53:00Z">
        <w:del w:id="2473" w:author="HP" w:date="2022-08-16T13:54:00Z">
          <w:r w:rsidRPr="00D06E84" w:rsidDel="004047F7">
            <w:rPr>
              <w:rFonts w:ascii="Arial" w:hAnsi="Arial" w:cs="Arial"/>
              <w:sz w:val="24"/>
              <w:szCs w:val="24"/>
              <w:lang w:val="en-GB"/>
              <w:rPrChange w:id="2474" w:author="HP" w:date="2022-08-16T13:17:00Z">
                <w:rPr>
                  <w:sz w:val="28"/>
                  <w:szCs w:val="28"/>
                  <w:lang w:val="en-GB"/>
                </w:rPr>
              </w:rPrChange>
            </w:rPr>
            <w:delText>Which problems may they havewith clothes or electronic appliances?</w:delText>
          </w:r>
        </w:del>
      </w:moveFrom>
      <w:moveFromRangeEnd w:id="2471"/>
      <w:del w:id="2475" w:author="HP" w:date="2022-08-16T13:54:00Z">
        <w:r w:rsidRPr="00D06E84" w:rsidDel="004047F7">
          <w:rPr>
            <w:rFonts w:ascii="Arial" w:hAnsi="Arial" w:cs="Arial"/>
            <w:sz w:val="24"/>
            <w:szCs w:val="24"/>
            <w:lang w:val="en-GB"/>
            <w:rPrChange w:id="2476" w:author="HP" w:date="2022-08-16T13:17:00Z">
              <w:rPr>
                <w:sz w:val="28"/>
                <w:szCs w:val="28"/>
                <w:lang w:val="en-GB"/>
              </w:rPr>
            </w:rPrChange>
          </w:rPr>
          <w:delText>6.Explain the following terms: “window shopping” and “shopaholic”</w:delText>
        </w:r>
      </w:del>
      <w:ins w:id="2477" w:author="HP" w:date="2022-08-16T14:20:00Z">
        <w:r w:rsidR="00D15648">
          <w:rPr>
            <w:rFonts w:ascii="Arial" w:hAnsi="Arial" w:cs="Arial"/>
            <w:sz w:val="24"/>
            <w:szCs w:val="24"/>
            <w:lang w:val="en-GB"/>
          </w:rPr>
          <w:tab/>
        </w:r>
      </w:ins>
    </w:p>
    <w:p w:rsidR="00974306" w:rsidRPr="00974306" w:rsidRDefault="00974306" w:rsidP="00974306">
      <w:pPr>
        <w:rPr>
          <w:sz w:val="28"/>
          <w:szCs w:val="28"/>
          <w:lang w:val="en-GB"/>
        </w:rPr>
      </w:pPr>
    </w:p>
    <w:p w:rsidR="008D21C3" w:rsidRDefault="008D21C3">
      <w:pPr>
        <w:jc w:val="center"/>
        <w:rPr>
          <w:ins w:id="2478" w:author="HP" w:date="2022-08-15T22:59:00Z"/>
          <w:rFonts w:ascii="Arial" w:hAnsi="Arial" w:cs="Arial"/>
          <w:b/>
          <w:sz w:val="36"/>
          <w:szCs w:val="36"/>
          <w:lang w:val="en-GB"/>
          <w:rPrChange w:id="2479" w:author="HP" w:date="2022-08-16T19:45:00Z">
            <w:rPr>
              <w:ins w:id="2480" w:author="HP" w:date="2022-08-15T22:59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2481" w:author="HP" w:date="2022-08-16T14:21:00Z">
          <w:pPr/>
        </w:pPrChange>
      </w:pPr>
    </w:p>
    <w:p w:rsidR="008D21C3" w:rsidRDefault="008D21C3">
      <w:pPr>
        <w:jc w:val="center"/>
        <w:rPr>
          <w:ins w:id="2482" w:author="HP" w:date="2022-08-22T12:17:00Z"/>
          <w:rFonts w:ascii="Arial" w:hAnsi="Arial" w:cs="Arial"/>
          <w:b/>
          <w:sz w:val="36"/>
          <w:szCs w:val="36"/>
          <w:lang w:val="en-GB"/>
        </w:rPr>
        <w:pPrChange w:id="2483" w:author="HP" w:date="2022-08-16T14:21:00Z">
          <w:pPr/>
        </w:pPrChange>
      </w:pPr>
    </w:p>
    <w:p w:rsidR="008D21C3" w:rsidRDefault="008D21C3">
      <w:pPr>
        <w:jc w:val="center"/>
        <w:rPr>
          <w:ins w:id="2484" w:author="HP" w:date="2022-08-22T12:17:00Z"/>
          <w:rFonts w:ascii="Arial" w:hAnsi="Arial" w:cs="Arial"/>
          <w:b/>
          <w:sz w:val="36"/>
          <w:szCs w:val="36"/>
          <w:lang w:val="en-GB"/>
        </w:rPr>
        <w:pPrChange w:id="2485" w:author="HP" w:date="2022-08-16T14:21:00Z">
          <w:pPr/>
        </w:pPrChange>
      </w:pPr>
    </w:p>
    <w:p w:rsidR="008D21C3" w:rsidRDefault="008D21C3">
      <w:pPr>
        <w:jc w:val="center"/>
        <w:rPr>
          <w:ins w:id="2486" w:author="HP" w:date="2022-08-22T12:17:00Z"/>
          <w:rFonts w:ascii="Arial" w:hAnsi="Arial" w:cs="Arial"/>
          <w:b/>
          <w:sz w:val="36"/>
          <w:szCs w:val="36"/>
          <w:lang w:val="en-GB"/>
        </w:rPr>
        <w:pPrChange w:id="2487" w:author="HP" w:date="2022-08-16T14:21:00Z">
          <w:pPr/>
        </w:pPrChange>
      </w:pPr>
    </w:p>
    <w:p w:rsidR="008D21C3" w:rsidRDefault="008D21C3">
      <w:pPr>
        <w:jc w:val="center"/>
        <w:rPr>
          <w:ins w:id="2488" w:author="HP" w:date="2022-08-22T12:17:00Z"/>
          <w:rFonts w:ascii="Arial" w:hAnsi="Arial" w:cs="Arial"/>
          <w:b/>
          <w:sz w:val="36"/>
          <w:szCs w:val="36"/>
          <w:lang w:val="en-GB"/>
        </w:rPr>
        <w:pPrChange w:id="2489" w:author="HP" w:date="2022-08-16T14:21:00Z">
          <w:pPr/>
        </w:pPrChange>
      </w:pPr>
    </w:p>
    <w:p w:rsidR="008D21C3" w:rsidRDefault="008D21C3">
      <w:pPr>
        <w:jc w:val="center"/>
        <w:rPr>
          <w:ins w:id="2490" w:author="HP" w:date="2022-08-22T12:17:00Z"/>
          <w:rFonts w:ascii="Arial" w:hAnsi="Arial" w:cs="Arial"/>
          <w:b/>
          <w:sz w:val="36"/>
          <w:szCs w:val="36"/>
          <w:lang w:val="en-GB"/>
        </w:rPr>
        <w:pPrChange w:id="2491" w:author="HP" w:date="2022-08-16T14:21:00Z">
          <w:pPr/>
        </w:pPrChange>
      </w:pPr>
    </w:p>
    <w:p w:rsidR="008D21C3" w:rsidRDefault="008D21C3">
      <w:pPr>
        <w:jc w:val="center"/>
        <w:rPr>
          <w:ins w:id="2492" w:author="HP" w:date="2022-08-22T12:17:00Z"/>
          <w:rFonts w:ascii="Arial" w:hAnsi="Arial" w:cs="Arial"/>
          <w:b/>
          <w:sz w:val="36"/>
          <w:szCs w:val="36"/>
          <w:lang w:val="en-GB"/>
        </w:rPr>
        <w:pPrChange w:id="2493" w:author="HP" w:date="2022-08-16T14:21:00Z">
          <w:pPr/>
        </w:pPrChange>
      </w:pPr>
    </w:p>
    <w:p w:rsidR="008D21C3" w:rsidRDefault="008D21C3">
      <w:pPr>
        <w:jc w:val="center"/>
        <w:rPr>
          <w:ins w:id="2494" w:author="HP" w:date="2022-08-22T12:17:00Z"/>
          <w:rFonts w:ascii="Arial" w:hAnsi="Arial" w:cs="Arial"/>
          <w:b/>
          <w:sz w:val="36"/>
          <w:szCs w:val="36"/>
          <w:lang w:val="en-GB"/>
        </w:rPr>
        <w:pPrChange w:id="2495" w:author="HP" w:date="2022-08-16T14:21:00Z">
          <w:pPr/>
        </w:pPrChange>
      </w:pPr>
    </w:p>
    <w:p w:rsidR="008D21C3" w:rsidRDefault="008D21C3">
      <w:pPr>
        <w:jc w:val="center"/>
        <w:rPr>
          <w:ins w:id="2496" w:author="HP" w:date="2022-08-22T12:17:00Z"/>
          <w:rFonts w:ascii="Arial" w:hAnsi="Arial" w:cs="Arial"/>
          <w:b/>
          <w:sz w:val="36"/>
          <w:szCs w:val="36"/>
          <w:lang w:val="en-GB"/>
        </w:rPr>
        <w:pPrChange w:id="2497" w:author="HP" w:date="2022-08-16T14:21:00Z">
          <w:pPr/>
        </w:pPrChange>
      </w:pPr>
    </w:p>
    <w:p w:rsidR="008D21C3" w:rsidRDefault="008D21C3">
      <w:pPr>
        <w:jc w:val="center"/>
        <w:rPr>
          <w:ins w:id="2498" w:author="HP" w:date="2022-08-22T12:17:00Z"/>
          <w:rFonts w:ascii="Arial" w:hAnsi="Arial" w:cs="Arial"/>
          <w:b/>
          <w:sz w:val="36"/>
          <w:szCs w:val="36"/>
          <w:lang w:val="en-GB"/>
        </w:rPr>
        <w:pPrChange w:id="2499" w:author="HP" w:date="2022-08-16T14:21:00Z">
          <w:pPr/>
        </w:pPrChange>
      </w:pPr>
    </w:p>
    <w:p w:rsidR="008D21C3" w:rsidRDefault="008D21C3">
      <w:pPr>
        <w:jc w:val="center"/>
        <w:rPr>
          <w:ins w:id="2500" w:author="HP" w:date="2022-08-22T12:17:00Z"/>
          <w:rFonts w:ascii="Arial" w:hAnsi="Arial" w:cs="Arial"/>
          <w:b/>
          <w:sz w:val="36"/>
          <w:szCs w:val="36"/>
          <w:lang w:val="en-GB"/>
        </w:rPr>
        <w:pPrChange w:id="2501" w:author="HP" w:date="2022-08-16T14:21:00Z">
          <w:pPr/>
        </w:pPrChange>
      </w:pPr>
    </w:p>
    <w:p w:rsidR="008D21C3" w:rsidRDefault="008D21C3">
      <w:pPr>
        <w:jc w:val="center"/>
        <w:rPr>
          <w:ins w:id="2502" w:author="HP" w:date="2022-08-22T12:17:00Z"/>
          <w:rFonts w:ascii="Arial" w:hAnsi="Arial" w:cs="Arial"/>
          <w:b/>
          <w:sz w:val="36"/>
          <w:szCs w:val="36"/>
          <w:lang w:val="en-GB"/>
        </w:rPr>
        <w:pPrChange w:id="2503" w:author="HP" w:date="2022-08-16T14:21:00Z">
          <w:pPr/>
        </w:pPrChange>
      </w:pPr>
    </w:p>
    <w:p w:rsidR="008D21C3" w:rsidRDefault="008D21C3">
      <w:pPr>
        <w:jc w:val="center"/>
        <w:rPr>
          <w:ins w:id="2504" w:author="HP" w:date="2022-08-22T12:17:00Z"/>
          <w:rFonts w:ascii="Arial" w:hAnsi="Arial" w:cs="Arial"/>
          <w:b/>
          <w:sz w:val="36"/>
          <w:szCs w:val="36"/>
          <w:lang w:val="en-GB"/>
        </w:rPr>
        <w:pPrChange w:id="2505" w:author="HP" w:date="2022-08-16T14:21:00Z">
          <w:pPr/>
        </w:pPrChange>
      </w:pPr>
    </w:p>
    <w:p w:rsidR="008D21C3" w:rsidRDefault="008D21C3">
      <w:pPr>
        <w:jc w:val="center"/>
        <w:rPr>
          <w:ins w:id="2506" w:author="HP" w:date="2022-08-22T12:17:00Z"/>
          <w:rFonts w:ascii="Arial" w:hAnsi="Arial" w:cs="Arial"/>
          <w:b/>
          <w:sz w:val="36"/>
          <w:szCs w:val="36"/>
          <w:lang w:val="en-GB"/>
        </w:rPr>
        <w:pPrChange w:id="2507" w:author="HP" w:date="2022-08-16T14:21:00Z">
          <w:pPr/>
        </w:pPrChange>
      </w:pPr>
    </w:p>
    <w:p w:rsidR="008D21C3" w:rsidRDefault="008D21C3">
      <w:pPr>
        <w:jc w:val="center"/>
        <w:rPr>
          <w:ins w:id="2508" w:author="HP" w:date="2022-08-22T12:17:00Z"/>
          <w:rFonts w:ascii="Arial" w:hAnsi="Arial" w:cs="Arial"/>
          <w:b/>
          <w:sz w:val="36"/>
          <w:szCs w:val="36"/>
          <w:lang w:val="en-GB"/>
        </w:rPr>
        <w:pPrChange w:id="2509" w:author="HP" w:date="2022-08-16T14:21:00Z">
          <w:pPr/>
        </w:pPrChange>
      </w:pPr>
    </w:p>
    <w:p w:rsidR="008D21C3" w:rsidRDefault="008D21C3">
      <w:pPr>
        <w:jc w:val="center"/>
        <w:rPr>
          <w:ins w:id="2510" w:author="HP" w:date="2022-08-22T12:17:00Z"/>
          <w:rFonts w:ascii="Arial" w:hAnsi="Arial" w:cs="Arial"/>
          <w:b/>
          <w:sz w:val="36"/>
          <w:szCs w:val="36"/>
          <w:lang w:val="en-GB"/>
        </w:rPr>
        <w:pPrChange w:id="2511" w:author="HP" w:date="2022-08-16T14:21:00Z">
          <w:pPr/>
        </w:pPrChange>
      </w:pPr>
    </w:p>
    <w:p w:rsidR="008D21C3" w:rsidRDefault="008D21C3">
      <w:pPr>
        <w:jc w:val="center"/>
        <w:rPr>
          <w:ins w:id="2512" w:author="HP" w:date="2022-08-22T12:17:00Z"/>
          <w:rFonts w:ascii="Arial" w:hAnsi="Arial" w:cs="Arial"/>
          <w:b/>
          <w:sz w:val="36"/>
          <w:szCs w:val="36"/>
          <w:lang w:val="en-GB"/>
        </w:rPr>
        <w:pPrChange w:id="2513" w:author="HP" w:date="2022-08-16T14:21:00Z">
          <w:pPr/>
        </w:pPrChange>
      </w:pPr>
    </w:p>
    <w:p w:rsidR="008D21C3" w:rsidRDefault="008D21C3">
      <w:pPr>
        <w:jc w:val="center"/>
        <w:rPr>
          <w:ins w:id="2514" w:author="HP" w:date="2022-08-22T12:17:00Z"/>
          <w:rFonts w:ascii="Arial" w:hAnsi="Arial" w:cs="Arial"/>
          <w:b/>
          <w:sz w:val="36"/>
          <w:szCs w:val="36"/>
          <w:lang w:val="en-GB"/>
        </w:rPr>
        <w:pPrChange w:id="2515" w:author="HP" w:date="2022-08-16T14:21:00Z">
          <w:pPr/>
        </w:pPrChange>
      </w:pPr>
    </w:p>
    <w:p w:rsidR="008D21C3" w:rsidRDefault="008D21C3">
      <w:pPr>
        <w:jc w:val="center"/>
        <w:rPr>
          <w:ins w:id="2516" w:author="HP" w:date="2022-08-22T12:17:00Z"/>
          <w:rFonts w:ascii="Arial" w:hAnsi="Arial" w:cs="Arial"/>
          <w:b/>
          <w:sz w:val="36"/>
          <w:szCs w:val="36"/>
          <w:lang w:val="en-GB"/>
        </w:rPr>
        <w:pPrChange w:id="2517" w:author="HP" w:date="2022-08-16T14:21:00Z">
          <w:pPr/>
        </w:pPrChange>
      </w:pPr>
    </w:p>
    <w:p w:rsidR="008D21C3" w:rsidRDefault="008D21C3">
      <w:pPr>
        <w:jc w:val="center"/>
        <w:rPr>
          <w:ins w:id="2518" w:author="HP" w:date="2022-08-22T12:18:00Z"/>
          <w:rFonts w:ascii="Arial" w:hAnsi="Arial" w:cs="Arial"/>
          <w:b/>
          <w:sz w:val="36"/>
          <w:szCs w:val="36"/>
          <w:lang w:val="en-GB"/>
        </w:rPr>
        <w:pPrChange w:id="2519" w:author="HP" w:date="2022-08-16T14:21:00Z">
          <w:pPr/>
        </w:pPrChange>
      </w:pPr>
    </w:p>
    <w:p w:rsidR="008D21C3" w:rsidRDefault="008D21C3">
      <w:pPr>
        <w:jc w:val="center"/>
        <w:rPr>
          <w:ins w:id="2520" w:author="HP" w:date="2022-08-22T12:18:00Z"/>
          <w:rFonts w:ascii="Arial" w:hAnsi="Arial" w:cs="Arial"/>
          <w:b/>
          <w:sz w:val="36"/>
          <w:szCs w:val="36"/>
          <w:lang w:val="en-GB"/>
        </w:rPr>
        <w:pPrChange w:id="2521" w:author="HP" w:date="2022-08-16T14:21:00Z">
          <w:pPr/>
        </w:pPrChange>
      </w:pPr>
    </w:p>
    <w:p w:rsidR="008D21C3" w:rsidRDefault="008D21C3">
      <w:pPr>
        <w:jc w:val="center"/>
        <w:rPr>
          <w:ins w:id="2522" w:author="HP" w:date="2022-08-22T12:18:00Z"/>
          <w:rFonts w:ascii="Arial" w:hAnsi="Arial" w:cs="Arial"/>
          <w:b/>
          <w:sz w:val="36"/>
          <w:szCs w:val="36"/>
          <w:lang w:val="en-GB"/>
        </w:rPr>
        <w:pPrChange w:id="2523" w:author="HP" w:date="2022-08-16T14:21:00Z">
          <w:pPr/>
        </w:pPrChange>
      </w:pPr>
    </w:p>
    <w:p w:rsidR="00AA3ADF" w:rsidRPr="008D7F79" w:rsidRDefault="00AA3ADF">
      <w:pPr>
        <w:jc w:val="center"/>
        <w:rPr>
          <w:ins w:id="2524" w:author="HP" w:date="2022-08-16T14:23:00Z"/>
          <w:rFonts w:ascii="Arial" w:hAnsi="Arial" w:cs="Arial"/>
          <w:b/>
          <w:sz w:val="36"/>
          <w:szCs w:val="36"/>
          <w:lang w:val="en-GB"/>
          <w:rPrChange w:id="2525" w:author="HP" w:date="2022-08-16T19:45:00Z">
            <w:rPr>
              <w:ins w:id="2526" w:author="HP" w:date="2022-08-16T14:23:00Z"/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2527" w:author="HP" w:date="2022-08-16T14:21:00Z">
          <w:pPr/>
        </w:pPrChange>
      </w:pPr>
      <w:r w:rsidRPr="008D7F79">
        <w:rPr>
          <w:rFonts w:ascii="Arial" w:hAnsi="Arial" w:cs="Arial"/>
          <w:b/>
          <w:sz w:val="36"/>
          <w:szCs w:val="36"/>
          <w:lang w:val="en-GB"/>
          <w:rPrChange w:id="2528" w:author="HP" w:date="2022-08-16T19:45:00Z">
            <w:rPr>
              <w:b/>
              <w:sz w:val="28"/>
              <w:szCs w:val="28"/>
              <w:lang w:val="en-GB"/>
            </w:rPr>
          </w:rPrChange>
        </w:rPr>
        <w:lastRenderedPageBreak/>
        <w:t>HEALTH</w:t>
      </w:r>
    </w:p>
    <w:p w:rsidR="00A625FC" w:rsidRPr="00A625FC" w:rsidRDefault="00A625FC">
      <w:pPr>
        <w:jc w:val="center"/>
        <w:rPr>
          <w:rFonts w:ascii="Arial" w:hAnsi="Arial" w:cs="Arial"/>
          <w:b/>
          <w:sz w:val="28"/>
          <w:szCs w:val="28"/>
          <w:lang w:val="en-GB"/>
          <w:rPrChange w:id="2529" w:author="HP" w:date="2022-08-16T14:22:00Z">
            <w:rPr>
              <w:b/>
              <w:sz w:val="28"/>
              <w:szCs w:val="28"/>
              <w:lang w:val="en-GB"/>
            </w:rPr>
          </w:rPrChange>
        </w:rPr>
        <w:pPrChange w:id="2530" w:author="HP" w:date="2022-08-16T14:21:00Z">
          <w:pPr/>
        </w:pPrChange>
      </w:pPr>
    </w:p>
    <w:p w:rsidR="00A625FC" w:rsidRDefault="00A625FC">
      <w:pPr>
        <w:pStyle w:val="Odsekzoznamu"/>
        <w:numPr>
          <w:ilvl w:val="0"/>
          <w:numId w:val="32"/>
        </w:numPr>
        <w:rPr>
          <w:ins w:id="2531" w:author="HP" w:date="2022-08-16T14:23:00Z"/>
          <w:rFonts w:ascii="Arial" w:hAnsi="Arial" w:cs="Arial"/>
          <w:sz w:val="24"/>
          <w:szCs w:val="24"/>
          <w:lang w:val="en-GB"/>
        </w:rPr>
        <w:pPrChange w:id="2532" w:author="HP" w:date="2022-08-16T14:22:00Z">
          <w:pPr/>
        </w:pPrChange>
      </w:pPr>
      <w:ins w:id="2533" w:author="HP" w:date="2022-08-16T14:23:00Z">
        <w:r>
          <w:rPr>
            <w:rFonts w:ascii="Arial" w:hAnsi="Arial" w:cs="Arial"/>
            <w:sz w:val="24"/>
            <w:szCs w:val="24"/>
            <w:lang w:val="en-GB"/>
          </w:rPr>
          <w:t xml:space="preserve">Why should people </w:t>
        </w:r>
        <w:r w:rsidRPr="00071B56">
          <w:rPr>
            <w:rFonts w:ascii="Arial" w:hAnsi="Arial" w:cs="Arial"/>
            <w:b/>
            <w:sz w:val="24"/>
            <w:szCs w:val="24"/>
            <w:lang w:val="en-GB"/>
            <w:rPrChange w:id="2534" w:author="HP" w:date="2022-08-16T14:2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take care of their health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AA3ADF" w:rsidRDefault="00AA3ADF">
      <w:pPr>
        <w:pStyle w:val="Odsekzoznamu"/>
        <w:numPr>
          <w:ilvl w:val="0"/>
          <w:numId w:val="32"/>
        </w:numPr>
        <w:rPr>
          <w:ins w:id="2535" w:author="HP" w:date="2022-08-16T14:24:00Z"/>
          <w:rFonts w:ascii="Arial" w:hAnsi="Arial" w:cs="Arial"/>
          <w:sz w:val="24"/>
          <w:szCs w:val="24"/>
          <w:lang w:val="en-GB"/>
        </w:rPr>
        <w:pPrChange w:id="2536" w:author="HP" w:date="2022-08-16T14:22:00Z">
          <w:pPr/>
        </w:pPrChange>
      </w:pPr>
      <w:del w:id="2537" w:author="HP" w:date="2022-08-16T14:22:00Z">
        <w:r w:rsidRPr="00A625FC" w:rsidDel="00A625FC">
          <w:rPr>
            <w:rFonts w:ascii="Arial" w:hAnsi="Arial" w:cs="Arial"/>
            <w:sz w:val="24"/>
            <w:szCs w:val="24"/>
            <w:lang w:val="en-GB"/>
            <w:rPrChange w:id="2538" w:author="HP" w:date="2022-08-16T14:22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1.</w:delText>
        </w:r>
        <w:r w:rsidR="00C55530" w:rsidRPr="00A625FC" w:rsidDel="00A625FC">
          <w:rPr>
            <w:rFonts w:ascii="Arial" w:hAnsi="Arial" w:cs="Arial"/>
            <w:sz w:val="24"/>
            <w:szCs w:val="24"/>
            <w:lang w:val="en-GB"/>
            <w:rPrChange w:id="2539" w:author="HP" w:date="2022-08-16T14:22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 </w:delText>
        </w:r>
      </w:del>
      <w:r w:rsidRPr="00A625FC">
        <w:rPr>
          <w:rFonts w:ascii="Arial" w:hAnsi="Arial" w:cs="Arial"/>
          <w:sz w:val="24"/>
          <w:szCs w:val="24"/>
          <w:lang w:val="en-GB"/>
          <w:rPrChange w:id="2540" w:author="HP" w:date="2022-08-16T14:22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How do people keep fit? </w:t>
      </w:r>
    </w:p>
    <w:p w:rsidR="00A625FC" w:rsidRPr="00A625FC" w:rsidRDefault="00A625FC">
      <w:pPr>
        <w:pStyle w:val="Odsekzoznamu"/>
        <w:numPr>
          <w:ilvl w:val="0"/>
          <w:numId w:val="32"/>
        </w:numPr>
        <w:rPr>
          <w:rFonts w:ascii="Arial" w:hAnsi="Arial" w:cs="Arial"/>
          <w:sz w:val="24"/>
          <w:szCs w:val="24"/>
          <w:lang w:val="en-GB"/>
          <w:rPrChange w:id="2541" w:author="HP" w:date="2022-08-16T14:22:00Z">
            <w:rPr>
              <w:rFonts w:ascii="Arial" w:hAnsi="Arial" w:cs="Arial"/>
              <w:sz w:val="28"/>
              <w:szCs w:val="28"/>
              <w:lang w:val="en-GB"/>
            </w:rPr>
          </w:rPrChange>
        </w:rPr>
        <w:pPrChange w:id="2542" w:author="HP" w:date="2022-08-16T14:22:00Z">
          <w:pPr/>
        </w:pPrChange>
      </w:pPr>
      <w:ins w:id="2543" w:author="HP" w:date="2022-08-16T14:24:00Z">
        <w:r>
          <w:rPr>
            <w:rFonts w:ascii="Arial" w:hAnsi="Arial" w:cs="Arial"/>
            <w:sz w:val="24"/>
            <w:szCs w:val="24"/>
            <w:lang w:val="en-GB"/>
          </w:rPr>
          <w:t xml:space="preserve">Do you take care of your health? </w:t>
        </w:r>
        <w:r w:rsidR="00071B56">
          <w:rPr>
            <w:rFonts w:ascii="Arial" w:hAnsi="Arial" w:cs="Arial"/>
            <w:sz w:val="24"/>
            <w:szCs w:val="24"/>
            <w:lang w:val="en-GB"/>
          </w:rPr>
          <w:t>If so, what exactly do you do?</w:t>
        </w:r>
      </w:ins>
    </w:p>
    <w:p w:rsidR="00C55530" w:rsidRDefault="00AA3ADF">
      <w:pPr>
        <w:pStyle w:val="Odsekzoznamu"/>
        <w:numPr>
          <w:ilvl w:val="0"/>
          <w:numId w:val="32"/>
        </w:numPr>
        <w:rPr>
          <w:ins w:id="2544" w:author="HP" w:date="2022-08-16T15:03:00Z"/>
          <w:rFonts w:ascii="Arial" w:hAnsi="Arial" w:cs="Arial"/>
          <w:sz w:val="24"/>
          <w:szCs w:val="24"/>
          <w:lang w:val="en-GB"/>
        </w:rPr>
        <w:pPrChange w:id="2545" w:author="HP" w:date="2022-08-16T14:22:00Z">
          <w:pPr/>
        </w:pPrChange>
      </w:pPr>
      <w:del w:id="2546" w:author="HP" w:date="2022-08-16T14:22:00Z">
        <w:r w:rsidRPr="00A625FC" w:rsidDel="00A625FC">
          <w:rPr>
            <w:rFonts w:ascii="Arial" w:hAnsi="Arial" w:cs="Arial"/>
            <w:sz w:val="24"/>
            <w:szCs w:val="24"/>
            <w:lang w:val="en-GB"/>
            <w:rPrChange w:id="2547" w:author="HP" w:date="2022-08-16T14:22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2. </w:delText>
        </w:r>
      </w:del>
      <w:r w:rsidRPr="00A625FC">
        <w:rPr>
          <w:rFonts w:ascii="Arial" w:hAnsi="Arial" w:cs="Arial"/>
          <w:sz w:val="24"/>
          <w:szCs w:val="24"/>
          <w:lang w:val="en-GB"/>
          <w:rPrChange w:id="2548" w:author="HP" w:date="2022-08-16T14:22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</w:t>
      </w:r>
      <w:ins w:id="2549" w:author="HP" w:date="2022-08-16T14:24:00Z">
        <w:r w:rsidR="00071B56">
          <w:rPr>
            <w:rFonts w:ascii="Arial" w:hAnsi="Arial" w:cs="Arial"/>
            <w:sz w:val="24"/>
            <w:szCs w:val="24"/>
            <w:lang w:val="en-GB"/>
          </w:rPr>
          <w:t xml:space="preserve"> is it </w:t>
        </w:r>
      </w:ins>
      <w:del w:id="2550" w:author="HP" w:date="2022-08-16T14:24:00Z">
        <w:r w:rsidRPr="00A625FC" w:rsidDel="00071B56">
          <w:rPr>
            <w:rFonts w:ascii="Arial" w:hAnsi="Arial" w:cs="Arial"/>
            <w:sz w:val="24"/>
            <w:szCs w:val="24"/>
            <w:lang w:val="en-GB"/>
            <w:rPrChange w:id="2551" w:author="HP" w:date="2022-08-16T14:22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 ́s </w:delText>
        </w:r>
      </w:del>
      <w:r w:rsidRPr="00A625FC">
        <w:rPr>
          <w:rFonts w:ascii="Arial" w:hAnsi="Arial" w:cs="Arial"/>
          <w:sz w:val="24"/>
          <w:szCs w:val="24"/>
          <w:lang w:val="en-GB"/>
          <w:rPrChange w:id="2552" w:author="HP" w:date="2022-08-16T14:22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considered to be </w:t>
      </w:r>
      <w:del w:id="2553" w:author="HP" w:date="2022-08-16T14:25:00Z">
        <w:r w:rsidRPr="00A625FC" w:rsidDel="00071B56">
          <w:rPr>
            <w:rFonts w:ascii="Arial" w:hAnsi="Arial" w:cs="Arial"/>
            <w:sz w:val="24"/>
            <w:szCs w:val="24"/>
            <w:lang w:val="en-GB"/>
            <w:rPrChange w:id="2554" w:author="HP" w:date="2022-08-16T14:22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a healthy diet and </w:delText>
        </w:r>
      </w:del>
      <w:r w:rsidRPr="00A625FC">
        <w:rPr>
          <w:rFonts w:ascii="Arial" w:hAnsi="Arial" w:cs="Arial"/>
          <w:sz w:val="24"/>
          <w:szCs w:val="24"/>
          <w:lang w:val="en-GB"/>
          <w:rPrChange w:id="2555" w:author="HP" w:date="2022-08-16T14:22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a </w:t>
      </w:r>
      <w:r w:rsidR="00C55530" w:rsidRPr="00A625FC">
        <w:rPr>
          <w:rFonts w:ascii="Arial" w:hAnsi="Arial" w:cs="Arial"/>
          <w:sz w:val="24"/>
          <w:szCs w:val="24"/>
          <w:lang w:val="en-GB"/>
          <w:rPrChange w:id="2556" w:author="HP" w:date="2022-08-16T14:22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healthy lifestyle?</w:t>
      </w:r>
    </w:p>
    <w:p w:rsidR="00A93748" w:rsidRDefault="00A93748">
      <w:pPr>
        <w:pStyle w:val="Odsekzoznamu"/>
        <w:numPr>
          <w:ilvl w:val="0"/>
          <w:numId w:val="32"/>
        </w:numPr>
        <w:rPr>
          <w:ins w:id="2557" w:author="HP" w:date="2022-08-16T15:01:00Z"/>
          <w:rFonts w:ascii="Arial" w:hAnsi="Arial" w:cs="Arial"/>
          <w:sz w:val="24"/>
          <w:szCs w:val="24"/>
          <w:lang w:val="en-GB"/>
        </w:rPr>
        <w:pPrChange w:id="2558" w:author="HP" w:date="2022-08-16T14:22:00Z">
          <w:pPr/>
        </w:pPrChange>
      </w:pPr>
      <w:ins w:id="2559" w:author="HP" w:date="2022-08-16T15:03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</w:ins>
      <w:ins w:id="2560" w:author="HP" w:date="2022-08-16T15:04:00Z">
        <w:r w:rsidR="00401D24">
          <w:rPr>
            <w:rFonts w:ascii="Arial" w:hAnsi="Arial" w:cs="Arial"/>
            <w:sz w:val="24"/>
            <w:szCs w:val="24"/>
            <w:lang w:val="en-GB"/>
          </w:rPr>
          <w:t xml:space="preserve">do you think is not good </w:t>
        </w:r>
      </w:ins>
      <w:ins w:id="2561" w:author="HP" w:date="2022-08-16T15:03:00Z">
        <w:r>
          <w:rPr>
            <w:rFonts w:ascii="Arial" w:hAnsi="Arial" w:cs="Arial"/>
            <w:sz w:val="24"/>
            <w:szCs w:val="24"/>
            <w:lang w:val="en-GB"/>
          </w:rPr>
          <w:t>for our health</w:t>
        </w:r>
      </w:ins>
      <w:ins w:id="2562" w:author="HP" w:date="2022-08-16T15:15:00Z">
        <w:r w:rsidR="00437935">
          <w:rPr>
            <w:rFonts w:ascii="Arial" w:hAnsi="Arial" w:cs="Arial"/>
            <w:sz w:val="24"/>
            <w:szCs w:val="24"/>
            <w:lang w:val="en-GB"/>
          </w:rPr>
          <w:t>?</w:t>
        </w:r>
      </w:ins>
      <w:ins w:id="2563" w:author="HP" w:date="2022-08-16T15:03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A93748" w:rsidRDefault="00A93748">
      <w:pPr>
        <w:pStyle w:val="Odsekzoznamu"/>
        <w:numPr>
          <w:ilvl w:val="0"/>
          <w:numId w:val="32"/>
        </w:numPr>
        <w:rPr>
          <w:ins w:id="2564" w:author="HP" w:date="2022-08-16T15:02:00Z"/>
          <w:rFonts w:ascii="Arial" w:hAnsi="Arial" w:cs="Arial"/>
          <w:sz w:val="24"/>
          <w:szCs w:val="24"/>
          <w:lang w:val="en-GB"/>
        </w:rPr>
        <w:pPrChange w:id="2565" w:author="HP" w:date="2022-08-16T14:22:00Z">
          <w:pPr/>
        </w:pPrChange>
      </w:pPr>
      <w:ins w:id="2566" w:author="HP" w:date="2022-08-16T15:01:00Z">
        <w:r>
          <w:rPr>
            <w:rFonts w:ascii="Arial" w:hAnsi="Arial" w:cs="Arial"/>
            <w:sz w:val="24"/>
            <w:szCs w:val="24"/>
            <w:lang w:val="en-GB"/>
          </w:rPr>
          <w:t>Are people healthier than they were in the past?</w:t>
        </w:r>
      </w:ins>
    </w:p>
    <w:p w:rsidR="00A93748" w:rsidRDefault="00A93748">
      <w:pPr>
        <w:pStyle w:val="Odsekzoznamu"/>
        <w:numPr>
          <w:ilvl w:val="0"/>
          <w:numId w:val="32"/>
        </w:numPr>
        <w:rPr>
          <w:ins w:id="2567" w:author="HP" w:date="2022-08-16T14:29:00Z"/>
          <w:rFonts w:ascii="Arial" w:hAnsi="Arial" w:cs="Arial"/>
          <w:sz w:val="24"/>
          <w:szCs w:val="24"/>
          <w:lang w:val="en-GB"/>
        </w:rPr>
        <w:pPrChange w:id="2568" w:author="HP" w:date="2022-08-16T14:22:00Z">
          <w:pPr/>
        </w:pPrChange>
      </w:pPr>
      <w:ins w:id="2569" w:author="HP" w:date="2022-08-16T15:02:00Z">
        <w:r>
          <w:rPr>
            <w:rFonts w:ascii="Arial" w:hAnsi="Arial" w:cs="Arial"/>
            <w:sz w:val="24"/>
            <w:szCs w:val="24"/>
            <w:lang w:val="en-GB"/>
          </w:rPr>
          <w:t xml:space="preserve">Compare health of kids, young people and old people. </w:t>
        </w:r>
      </w:ins>
    </w:p>
    <w:p w:rsidR="00071B56" w:rsidRDefault="00071B56">
      <w:pPr>
        <w:pStyle w:val="Odsekzoznamu"/>
        <w:numPr>
          <w:ilvl w:val="0"/>
          <w:numId w:val="32"/>
        </w:numPr>
        <w:rPr>
          <w:ins w:id="2570" w:author="HP" w:date="2022-08-16T14:37:00Z"/>
          <w:rFonts w:ascii="Arial" w:hAnsi="Arial" w:cs="Arial"/>
          <w:sz w:val="24"/>
          <w:szCs w:val="24"/>
          <w:lang w:val="en-GB"/>
        </w:rPr>
        <w:pPrChange w:id="2571" w:author="HP" w:date="2022-08-16T14:22:00Z">
          <w:pPr/>
        </w:pPrChange>
      </w:pPr>
      <w:ins w:id="2572" w:author="HP" w:date="2022-08-16T14:29:00Z">
        <w:r>
          <w:rPr>
            <w:rFonts w:ascii="Arial" w:hAnsi="Arial" w:cs="Arial"/>
            <w:sz w:val="24"/>
            <w:szCs w:val="24"/>
            <w:lang w:val="en-GB"/>
          </w:rPr>
          <w:t xml:space="preserve">Name </w:t>
        </w:r>
        <w:r w:rsidRPr="00071B56">
          <w:rPr>
            <w:rFonts w:ascii="Arial" w:hAnsi="Arial" w:cs="Arial"/>
            <w:b/>
            <w:sz w:val="24"/>
            <w:szCs w:val="24"/>
            <w:lang w:val="en-GB"/>
            <w:rPrChange w:id="2573" w:author="HP" w:date="2022-08-16T14:2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parts of human body</w:t>
        </w:r>
        <w:r>
          <w:rPr>
            <w:rFonts w:ascii="Arial" w:hAnsi="Arial" w:cs="Arial"/>
            <w:sz w:val="24"/>
            <w:szCs w:val="24"/>
            <w:lang w:val="en-GB"/>
          </w:rPr>
          <w:t xml:space="preserve">. </w:t>
        </w:r>
      </w:ins>
    </w:p>
    <w:p w:rsidR="00B257B1" w:rsidRDefault="00B257B1">
      <w:pPr>
        <w:pStyle w:val="Odsekzoznamu"/>
        <w:numPr>
          <w:ilvl w:val="0"/>
          <w:numId w:val="32"/>
        </w:numPr>
        <w:rPr>
          <w:ins w:id="2574" w:author="HP" w:date="2022-08-16T14:37:00Z"/>
          <w:rFonts w:ascii="Arial" w:hAnsi="Arial" w:cs="Arial"/>
          <w:sz w:val="24"/>
          <w:szCs w:val="24"/>
          <w:lang w:val="en-GB"/>
        </w:rPr>
        <w:pPrChange w:id="2575" w:author="HP" w:date="2022-08-16T14:22:00Z">
          <w:pPr/>
        </w:pPrChange>
      </w:pPr>
      <w:ins w:id="2576" w:author="HP" w:date="2022-08-16T14:37:00Z">
        <w:r>
          <w:rPr>
            <w:rFonts w:ascii="Arial" w:hAnsi="Arial" w:cs="Arial"/>
            <w:sz w:val="24"/>
            <w:szCs w:val="24"/>
            <w:lang w:val="en-GB"/>
          </w:rPr>
          <w:t>How do we protect our body and our health?</w:t>
        </w:r>
      </w:ins>
    </w:p>
    <w:p w:rsidR="00B257B1" w:rsidRDefault="00B257B1">
      <w:pPr>
        <w:pStyle w:val="Odsekzoznamu"/>
        <w:numPr>
          <w:ilvl w:val="0"/>
          <w:numId w:val="32"/>
        </w:numPr>
        <w:rPr>
          <w:ins w:id="2577" w:author="HP" w:date="2022-08-16T15:10:00Z"/>
          <w:rFonts w:ascii="Arial" w:hAnsi="Arial" w:cs="Arial"/>
          <w:sz w:val="24"/>
          <w:szCs w:val="24"/>
          <w:lang w:val="en-GB"/>
        </w:rPr>
        <w:pPrChange w:id="2578" w:author="HP" w:date="2022-08-16T14:22:00Z">
          <w:pPr/>
        </w:pPrChange>
      </w:pPr>
      <w:ins w:id="2579" w:author="HP" w:date="2022-08-16T14:37:00Z">
        <w:r>
          <w:rPr>
            <w:rFonts w:ascii="Arial" w:hAnsi="Arial" w:cs="Arial"/>
            <w:sz w:val="24"/>
            <w:szCs w:val="24"/>
            <w:lang w:val="en-GB"/>
          </w:rPr>
          <w:t xml:space="preserve">Name some common, </w:t>
        </w:r>
      </w:ins>
      <w:ins w:id="2580" w:author="HP" w:date="2022-08-16T14:39:00Z">
        <w:r>
          <w:rPr>
            <w:rFonts w:ascii="Arial" w:hAnsi="Arial" w:cs="Arial"/>
            <w:sz w:val="24"/>
            <w:szCs w:val="24"/>
            <w:lang w:val="en-GB"/>
          </w:rPr>
          <w:t xml:space="preserve">skin, </w:t>
        </w:r>
      </w:ins>
      <w:ins w:id="2581" w:author="HP" w:date="2022-08-16T14:37:00Z">
        <w:r>
          <w:rPr>
            <w:rFonts w:ascii="Arial" w:hAnsi="Arial" w:cs="Arial"/>
            <w:sz w:val="24"/>
            <w:szCs w:val="24"/>
            <w:lang w:val="en-GB"/>
          </w:rPr>
          <w:t>civilisation, respiratory</w:t>
        </w:r>
      </w:ins>
      <w:ins w:id="2582" w:author="HP" w:date="2022-08-16T14:39:00Z">
        <w:r>
          <w:rPr>
            <w:rFonts w:ascii="Arial" w:hAnsi="Arial" w:cs="Arial"/>
            <w:sz w:val="24"/>
            <w:szCs w:val="24"/>
            <w:lang w:val="en-GB"/>
          </w:rPr>
          <w:t xml:space="preserve"> and</w:t>
        </w:r>
      </w:ins>
      <w:ins w:id="2583" w:author="HP" w:date="2022-08-16T14:37:00Z">
        <w:r>
          <w:rPr>
            <w:rFonts w:ascii="Arial" w:hAnsi="Arial" w:cs="Arial"/>
            <w:sz w:val="24"/>
            <w:szCs w:val="24"/>
            <w:lang w:val="en-GB"/>
          </w:rPr>
          <w:t xml:space="preserve"> heart/blood </w:t>
        </w:r>
        <w:r w:rsidRPr="00B257B1">
          <w:rPr>
            <w:rFonts w:ascii="Arial" w:hAnsi="Arial" w:cs="Arial"/>
            <w:b/>
            <w:sz w:val="24"/>
            <w:szCs w:val="24"/>
            <w:lang w:val="en-GB"/>
            <w:rPrChange w:id="2584" w:author="HP" w:date="2022-08-16T14:3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diseases</w:t>
        </w:r>
      </w:ins>
      <w:ins w:id="2585" w:author="HP" w:date="2022-08-16T14:39:00Z"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401D24" w:rsidRDefault="00401D24" w:rsidP="00401D24">
      <w:pPr>
        <w:pStyle w:val="Odsekzoznamu"/>
        <w:numPr>
          <w:ilvl w:val="0"/>
          <w:numId w:val="32"/>
        </w:numPr>
        <w:rPr>
          <w:ins w:id="2586" w:author="HP" w:date="2022-08-16T15:11:00Z"/>
          <w:rFonts w:ascii="Arial" w:hAnsi="Arial" w:cs="Arial"/>
          <w:sz w:val="24"/>
          <w:szCs w:val="24"/>
          <w:lang w:val="en-GB"/>
        </w:rPr>
      </w:pPr>
      <w:ins w:id="2587" w:author="HP" w:date="2022-08-16T15:11:00Z">
        <w:r>
          <w:rPr>
            <w:rFonts w:ascii="Arial" w:hAnsi="Arial" w:cs="Arial"/>
            <w:sz w:val="24"/>
            <w:szCs w:val="24"/>
            <w:lang w:val="en-GB"/>
          </w:rPr>
          <w:t>Which disease is the most dangerous according to you?</w:t>
        </w:r>
      </w:ins>
    </w:p>
    <w:p w:rsidR="00B257B1" w:rsidRDefault="00B257B1">
      <w:pPr>
        <w:pStyle w:val="Odsekzoznamu"/>
        <w:numPr>
          <w:ilvl w:val="0"/>
          <w:numId w:val="32"/>
        </w:numPr>
        <w:rPr>
          <w:ins w:id="2588" w:author="HP" w:date="2022-08-16T15:14:00Z"/>
          <w:rFonts w:ascii="Arial" w:hAnsi="Arial" w:cs="Arial"/>
          <w:sz w:val="24"/>
          <w:szCs w:val="24"/>
          <w:lang w:val="en-GB"/>
        </w:rPr>
        <w:pPrChange w:id="2589" w:author="HP" w:date="2022-08-16T14:22:00Z">
          <w:pPr/>
        </w:pPrChange>
      </w:pPr>
      <w:ins w:id="2590" w:author="HP" w:date="2022-08-16T14:40:00Z">
        <w:r>
          <w:rPr>
            <w:rFonts w:ascii="Arial" w:hAnsi="Arial" w:cs="Arial"/>
            <w:sz w:val="24"/>
            <w:szCs w:val="24"/>
            <w:lang w:val="en-GB"/>
          </w:rPr>
          <w:t xml:space="preserve">How do people know that they are ill/ have some </w:t>
        </w:r>
      </w:ins>
      <w:ins w:id="2591" w:author="HP" w:date="2022-08-16T14:43:00Z">
        <w:r>
          <w:rPr>
            <w:rFonts w:ascii="Arial" w:hAnsi="Arial" w:cs="Arial"/>
            <w:sz w:val="24"/>
            <w:szCs w:val="24"/>
            <w:lang w:val="en-GB"/>
          </w:rPr>
          <w:t>disease?</w:t>
        </w:r>
      </w:ins>
      <w:ins w:id="2592" w:author="HP" w:date="2022-08-16T14:40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401D24" w:rsidRDefault="00401D24" w:rsidP="00401D24">
      <w:pPr>
        <w:pStyle w:val="Odsekzoznamu"/>
        <w:numPr>
          <w:ilvl w:val="0"/>
          <w:numId w:val="32"/>
        </w:numPr>
        <w:rPr>
          <w:ins w:id="2593" w:author="HP" w:date="2022-08-16T15:14:00Z"/>
          <w:rFonts w:ascii="Arial" w:hAnsi="Arial" w:cs="Arial"/>
          <w:sz w:val="24"/>
          <w:szCs w:val="24"/>
          <w:lang w:val="en-GB"/>
        </w:rPr>
      </w:pPr>
      <w:ins w:id="2594" w:author="HP" w:date="2022-08-16T15:14:00Z">
        <w:r>
          <w:rPr>
            <w:rFonts w:ascii="Arial" w:hAnsi="Arial" w:cs="Arial"/>
            <w:sz w:val="24"/>
            <w:szCs w:val="24"/>
            <w:lang w:val="en-GB"/>
          </w:rPr>
          <w:t>Which diseases do children typically get?</w:t>
        </w:r>
      </w:ins>
    </w:p>
    <w:p w:rsidR="00401D24" w:rsidRDefault="00401D24" w:rsidP="00401D24">
      <w:pPr>
        <w:pStyle w:val="Odsekzoznamu"/>
        <w:numPr>
          <w:ilvl w:val="0"/>
          <w:numId w:val="32"/>
        </w:numPr>
        <w:rPr>
          <w:ins w:id="2595" w:author="HP" w:date="2022-08-16T15:19:00Z"/>
          <w:rFonts w:ascii="Arial" w:hAnsi="Arial" w:cs="Arial"/>
          <w:sz w:val="24"/>
          <w:szCs w:val="24"/>
          <w:lang w:val="en-GB"/>
        </w:rPr>
      </w:pPr>
      <w:ins w:id="2596" w:author="HP" w:date="2022-08-16T15:14:00Z">
        <w:r>
          <w:rPr>
            <w:rFonts w:ascii="Arial" w:hAnsi="Arial" w:cs="Arial"/>
            <w:sz w:val="24"/>
            <w:szCs w:val="24"/>
            <w:lang w:val="en-GB"/>
          </w:rPr>
          <w:t>Which disease/illness do you think is the most serious? Why?</w:t>
        </w:r>
      </w:ins>
    </w:p>
    <w:p w:rsidR="00437935" w:rsidRDefault="00437935" w:rsidP="00401D24">
      <w:pPr>
        <w:pStyle w:val="Odsekzoznamu"/>
        <w:numPr>
          <w:ilvl w:val="0"/>
          <w:numId w:val="32"/>
        </w:numPr>
        <w:rPr>
          <w:ins w:id="2597" w:author="HP" w:date="2022-08-16T15:14:00Z"/>
          <w:rFonts w:ascii="Arial" w:hAnsi="Arial" w:cs="Arial"/>
          <w:sz w:val="24"/>
          <w:szCs w:val="24"/>
          <w:lang w:val="en-GB"/>
        </w:rPr>
      </w:pPr>
      <w:ins w:id="2598" w:author="HP" w:date="2022-08-16T15:19:00Z">
        <w:r>
          <w:rPr>
            <w:rFonts w:ascii="Arial" w:hAnsi="Arial" w:cs="Arial"/>
            <w:sz w:val="24"/>
            <w:szCs w:val="24"/>
            <w:lang w:val="en-GB"/>
          </w:rPr>
          <w:t>How do diseases usually spread?</w:t>
        </w:r>
      </w:ins>
    </w:p>
    <w:p w:rsidR="00B257B1" w:rsidRDefault="00B257B1">
      <w:pPr>
        <w:pStyle w:val="Odsekzoznamu"/>
        <w:numPr>
          <w:ilvl w:val="0"/>
          <w:numId w:val="32"/>
        </w:numPr>
        <w:rPr>
          <w:ins w:id="2599" w:author="HP" w:date="2022-08-16T15:14:00Z"/>
          <w:rFonts w:ascii="Arial" w:hAnsi="Arial" w:cs="Arial"/>
          <w:sz w:val="24"/>
          <w:szCs w:val="24"/>
          <w:lang w:val="en-GB"/>
        </w:rPr>
        <w:pPrChange w:id="2600" w:author="HP" w:date="2022-08-16T14:22:00Z">
          <w:pPr/>
        </w:pPrChange>
      </w:pPr>
      <w:ins w:id="2601" w:author="HP" w:date="2022-08-16T14:40:00Z">
        <w:r>
          <w:rPr>
            <w:rFonts w:ascii="Arial" w:hAnsi="Arial" w:cs="Arial"/>
            <w:sz w:val="24"/>
            <w:szCs w:val="24"/>
            <w:lang w:val="en-GB"/>
          </w:rPr>
          <w:t>What do we do when we are ill?</w:t>
        </w:r>
      </w:ins>
    </w:p>
    <w:p w:rsidR="00401D24" w:rsidRDefault="00401D24">
      <w:pPr>
        <w:pStyle w:val="Odsekzoznamu"/>
        <w:numPr>
          <w:ilvl w:val="0"/>
          <w:numId w:val="32"/>
        </w:numPr>
        <w:rPr>
          <w:ins w:id="2602" w:author="HP" w:date="2022-08-16T15:14:00Z"/>
          <w:rFonts w:ascii="Arial" w:hAnsi="Arial" w:cs="Arial"/>
          <w:sz w:val="24"/>
          <w:szCs w:val="24"/>
          <w:lang w:val="en-GB"/>
        </w:rPr>
        <w:pPrChange w:id="2603" w:author="HP" w:date="2022-08-16T14:22:00Z">
          <w:pPr/>
        </w:pPrChange>
      </w:pPr>
      <w:ins w:id="2604" w:author="HP" w:date="2022-08-16T15:14:00Z">
        <w:r>
          <w:rPr>
            <w:rFonts w:ascii="Arial" w:hAnsi="Arial" w:cs="Arial"/>
            <w:sz w:val="24"/>
            <w:szCs w:val="24"/>
            <w:lang w:val="en-GB"/>
          </w:rPr>
          <w:t>What do you do in the case of flu/</w:t>
        </w:r>
        <w:r w:rsidR="00437935">
          <w:rPr>
            <w:rFonts w:ascii="Arial" w:hAnsi="Arial" w:cs="Arial"/>
            <w:sz w:val="24"/>
            <w:szCs w:val="24"/>
            <w:lang w:val="en-GB"/>
          </w:rPr>
          <w:t>cold?</w:t>
        </w:r>
      </w:ins>
    </w:p>
    <w:p w:rsidR="00A93748" w:rsidRDefault="00A93748">
      <w:pPr>
        <w:pStyle w:val="Odsekzoznamu"/>
        <w:numPr>
          <w:ilvl w:val="0"/>
          <w:numId w:val="32"/>
        </w:numPr>
        <w:rPr>
          <w:ins w:id="2605" w:author="HP" w:date="2022-08-16T14:54:00Z"/>
          <w:rFonts w:ascii="Arial" w:hAnsi="Arial" w:cs="Arial"/>
          <w:sz w:val="24"/>
          <w:szCs w:val="24"/>
          <w:lang w:val="en-GB"/>
        </w:rPr>
        <w:pPrChange w:id="2606" w:author="HP" w:date="2022-08-16T14:22:00Z">
          <w:pPr/>
        </w:pPrChange>
      </w:pPr>
      <w:ins w:id="2607" w:author="HP" w:date="2022-08-16T14:54:00Z">
        <w:r>
          <w:rPr>
            <w:rFonts w:ascii="Arial" w:hAnsi="Arial" w:cs="Arial"/>
            <w:sz w:val="24"/>
            <w:szCs w:val="24"/>
            <w:lang w:val="en-GB"/>
          </w:rPr>
          <w:t>Have you already been seriously ill?</w:t>
        </w:r>
      </w:ins>
    </w:p>
    <w:p w:rsidR="00A93748" w:rsidRDefault="00A93748">
      <w:pPr>
        <w:pStyle w:val="Odsekzoznamu"/>
        <w:numPr>
          <w:ilvl w:val="0"/>
          <w:numId w:val="32"/>
        </w:numPr>
        <w:rPr>
          <w:ins w:id="2608" w:author="HP" w:date="2022-08-16T15:11:00Z"/>
          <w:rFonts w:ascii="Arial" w:hAnsi="Arial" w:cs="Arial"/>
          <w:sz w:val="24"/>
          <w:szCs w:val="24"/>
          <w:lang w:val="en-GB"/>
        </w:rPr>
        <w:pPrChange w:id="2609" w:author="HP" w:date="2022-08-16T14:22:00Z">
          <w:pPr/>
        </w:pPrChange>
      </w:pPr>
      <w:ins w:id="2610" w:author="HP" w:date="2022-08-16T14:54:00Z">
        <w:r>
          <w:rPr>
            <w:rFonts w:ascii="Arial" w:hAnsi="Arial" w:cs="Arial"/>
            <w:sz w:val="24"/>
            <w:szCs w:val="24"/>
            <w:lang w:val="en-GB"/>
          </w:rPr>
          <w:t xml:space="preserve">Have you been to hospital? </w:t>
        </w:r>
      </w:ins>
    </w:p>
    <w:p w:rsidR="00401D24" w:rsidRDefault="00401D24">
      <w:pPr>
        <w:pStyle w:val="Odsekzoznamu"/>
        <w:numPr>
          <w:ilvl w:val="0"/>
          <w:numId w:val="32"/>
        </w:numPr>
        <w:rPr>
          <w:ins w:id="2611" w:author="HP" w:date="2022-08-16T14:25:00Z"/>
          <w:rFonts w:ascii="Arial" w:hAnsi="Arial" w:cs="Arial"/>
          <w:sz w:val="24"/>
          <w:szCs w:val="24"/>
          <w:lang w:val="en-GB"/>
        </w:rPr>
        <w:pPrChange w:id="2612" w:author="HP" w:date="2022-08-16T14:22:00Z">
          <w:pPr/>
        </w:pPrChange>
      </w:pPr>
      <w:ins w:id="2613" w:author="HP" w:date="2022-08-16T15:11:00Z">
        <w:r>
          <w:rPr>
            <w:rFonts w:ascii="Arial" w:hAnsi="Arial" w:cs="Arial"/>
            <w:sz w:val="24"/>
            <w:szCs w:val="24"/>
            <w:lang w:val="en-GB"/>
          </w:rPr>
          <w:t>Have you had a surgery</w:t>
        </w:r>
      </w:ins>
      <w:ins w:id="2614" w:author="HP" w:date="2022-08-16T15:12:00Z">
        <w:r>
          <w:rPr>
            <w:rFonts w:ascii="Arial" w:hAnsi="Arial" w:cs="Arial"/>
            <w:sz w:val="24"/>
            <w:szCs w:val="24"/>
            <w:lang w:val="en-GB"/>
          </w:rPr>
          <w:t>/an operation</w:t>
        </w:r>
      </w:ins>
      <w:ins w:id="2615" w:author="HP" w:date="2022-08-16T15:11:00Z"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071B56" w:rsidRDefault="00071B56">
      <w:pPr>
        <w:pStyle w:val="Odsekzoznamu"/>
        <w:numPr>
          <w:ilvl w:val="0"/>
          <w:numId w:val="32"/>
        </w:numPr>
        <w:rPr>
          <w:ins w:id="2616" w:author="HP" w:date="2022-08-16T14:25:00Z"/>
          <w:rFonts w:ascii="Arial" w:hAnsi="Arial" w:cs="Arial"/>
          <w:sz w:val="24"/>
          <w:szCs w:val="24"/>
          <w:lang w:val="en-GB"/>
        </w:rPr>
        <w:pPrChange w:id="2617" w:author="HP" w:date="2022-08-16T14:22:00Z">
          <w:pPr/>
        </w:pPrChange>
      </w:pPr>
      <w:ins w:id="2618" w:author="HP" w:date="2022-08-16T14:25:00Z">
        <w:r>
          <w:rPr>
            <w:rFonts w:ascii="Arial" w:hAnsi="Arial" w:cs="Arial"/>
            <w:sz w:val="24"/>
            <w:szCs w:val="24"/>
            <w:lang w:val="en-GB"/>
          </w:rPr>
          <w:t xml:space="preserve">When do you go to see a </w:t>
        </w:r>
        <w:r w:rsidRPr="00071B56">
          <w:rPr>
            <w:rFonts w:ascii="Arial" w:hAnsi="Arial" w:cs="Arial"/>
            <w:b/>
            <w:sz w:val="24"/>
            <w:szCs w:val="24"/>
            <w:lang w:val="en-GB"/>
            <w:rPrChange w:id="2619" w:author="HP" w:date="2022-08-16T14:3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doctor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071B56" w:rsidRDefault="00071B56">
      <w:pPr>
        <w:pStyle w:val="Odsekzoznamu"/>
        <w:numPr>
          <w:ilvl w:val="0"/>
          <w:numId w:val="32"/>
        </w:numPr>
        <w:rPr>
          <w:ins w:id="2620" w:author="HP" w:date="2022-08-16T14:30:00Z"/>
          <w:rFonts w:ascii="Arial" w:hAnsi="Arial" w:cs="Arial"/>
          <w:sz w:val="24"/>
          <w:szCs w:val="24"/>
          <w:lang w:val="en-GB"/>
        </w:rPr>
        <w:pPrChange w:id="2621" w:author="HP" w:date="2022-08-16T14:22:00Z">
          <w:pPr/>
        </w:pPrChange>
      </w:pPr>
      <w:ins w:id="2622" w:author="HP" w:date="2022-08-16T14:25:00Z">
        <w:r>
          <w:rPr>
            <w:rFonts w:ascii="Arial" w:hAnsi="Arial" w:cs="Arial"/>
            <w:sz w:val="24"/>
            <w:szCs w:val="24"/>
            <w:lang w:val="en-GB"/>
          </w:rPr>
          <w:t>What questions do doctors ask their patients?</w:t>
        </w:r>
      </w:ins>
    </w:p>
    <w:p w:rsidR="00071B56" w:rsidRDefault="00071B56">
      <w:pPr>
        <w:pStyle w:val="Odsekzoznamu"/>
        <w:numPr>
          <w:ilvl w:val="0"/>
          <w:numId w:val="32"/>
        </w:numPr>
        <w:rPr>
          <w:ins w:id="2623" w:author="HP" w:date="2022-08-16T14:31:00Z"/>
          <w:rFonts w:ascii="Arial" w:hAnsi="Arial" w:cs="Arial"/>
          <w:sz w:val="24"/>
          <w:szCs w:val="24"/>
          <w:lang w:val="en-GB"/>
        </w:rPr>
        <w:pPrChange w:id="2624" w:author="HP" w:date="2022-08-16T14:22:00Z">
          <w:pPr/>
        </w:pPrChange>
      </w:pPr>
      <w:ins w:id="2625" w:author="HP" w:date="2022-08-16T14:30:00Z">
        <w:r>
          <w:rPr>
            <w:rFonts w:ascii="Arial" w:hAnsi="Arial" w:cs="Arial"/>
            <w:sz w:val="24"/>
            <w:szCs w:val="24"/>
            <w:lang w:val="en-GB"/>
          </w:rPr>
          <w:t>Which sym</w:t>
        </w:r>
      </w:ins>
      <w:ins w:id="2626" w:author="HP" w:date="2022-08-16T14:31:00Z">
        <w:r>
          <w:rPr>
            <w:rFonts w:ascii="Arial" w:hAnsi="Arial" w:cs="Arial"/>
            <w:sz w:val="24"/>
            <w:szCs w:val="24"/>
            <w:lang w:val="en-GB"/>
          </w:rPr>
          <w:t>p</w:t>
        </w:r>
      </w:ins>
      <w:ins w:id="2627" w:author="HP" w:date="2022-08-16T14:30:00Z">
        <w:r>
          <w:rPr>
            <w:rFonts w:ascii="Arial" w:hAnsi="Arial" w:cs="Arial"/>
            <w:sz w:val="24"/>
            <w:szCs w:val="24"/>
            <w:lang w:val="en-GB"/>
          </w:rPr>
          <w:t>toms do patients have?</w:t>
        </w:r>
      </w:ins>
    </w:p>
    <w:p w:rsidR="00071B56" w:rsidRDefault="00071B56">
      <w:pPr>
        <w:pStyle w:val="Odsekzoznamu"/>
        <w:numPr>
          <w:ilvl w:val="0"/>
          <w:numId w:val="32"/>
        </w:numPr>
        <w:rPr>
          <w:ins w:id="2628" w:author="HP" w:date="2022-08-16T14:30:00Z"/>
          <w:rFonts w:ascii="Arial" w:hAnsi="Arial" w:cs="Arial"/>
          <w:sz w:val="24"/>
          <w:szCs w:val="24"/>
          <w:lang w:val="en-GB"/>
        </w:rPr>
        <w:pPrChange w:id="2629" w:author="HP" w:date="2022-08-16T14:22:00Z">
          <w:pPr/>
        </w:pPrChange>
      </w:pPr>
      <w:ins w:id="2630" w:author="HP" w:date="2022-08-16T14:31:00Z">
        <w:r>
          <w:rPr>
            <w:rFonts w:ascii="Arial" w:hAnsi="Arial" w:cs="Arial"/>
            <w:sz w:val="24"/>
            <w:szCs w:val="24"/>
            <w:lang w:val="en-GB"/>
          </w:rPr>
          <w:t xml:space="preserve">What are the most often </w:t>
        </w:r>
      </w:ins>
      <w:ins w:id="2631" w:author="HP" w:date="2022-08-16T14:32:00Z">
        <w:r>
          <w:rPr>
            <w:rFonts w:ascii="Arial" w:hAnsi="Arial" w:cs="Arial"/>
            <w:sz w:val="24"/>
            <w:szCs w:val="24"/>
            <w:lang w:val="en-GB"/>
          </w:rPr>
          <w:t>causes</w:t>
        </w:r>
      </w:ins>
      <w:ins w:id="2632" w:author="HP" w:date="2022-08-16T14:31:00Z">
        <w:r>
          <w:rPr>
            <w:rFonts w:ascii="Arial" w:hAnsi="Arial" w:cs="Arial"/>
            <w:sz w:val="24"/>
            <w:szCs w:val="24"/>
            <w:lang w:val="en-GB"/>
          </w:rPr>
          <w:t xml:space="preserve"> for our illnesses?</w:t>
        </w:r>
      </w:ins>
    </w:p>
    <w:p w:rsidR="00071B56" w:rsidRDefault="00071B56">
      <w:pPr>
        <w:pStyle w:val="Odsekzoznamu"/>
        <w:numPr>
          <w:ilvl w:val="0"/>
          <w:numId w:val="32"/>
        </w:numPr>
        <w:rPr>
          <w:ins w:id="2633" w:author="HP" w:date="2022-08-16T14:34:00Z"/>
          <w:rFonts w:ascii="Arial" w:hAnsi="Arial" w:cs="Arial"/>
          <w:sz w:val="24"/>
          <w:szCs w:val="24"/>
          <w:lang w:val="en-GB"/>
        </w:rPr>
        <w:pPrChange w:id="2634" w:author="HP" w:date="2022-08-16T14:22:00Z">
          <w:pPr/>
        </w:pPrChange>
      </w:pPr>
      <w:ins w:id="2635" w:author="HP" w:date="2022-08-16T14:30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</w:ins>
      <w:ins w:id="2636" w:author="HP" w:date="2022-08-16T14:32:00Z">
        <w:r>
          <w:rPr>
            <w:rFonts w:ascii="Arial" w:hAnsi="Arial" w:cs="Arial"/>
            <w:sz w:val="24"/>
            <w:szCs w:val="24"/>
            <w:lang w:val="en-GB"/>
          </w:rPr>
          <w:t xml:space="preserve">activities do doctors practice? </w:t>
        </w:r>
      </w:ins>
    </w:p>
    <w:p w:rsidR="00B257B1" w:rsidRDefault="00B257B1">
      <w:pPr>
        <w:pStyle w:val="Odsekzoznamu"/>
        <w:numPr>
          <w:ilvl w:val="0"/>
          <w:numId w:val="32"/>
        </w:numPr>
        <w:rPr>
          <w:ins w:id="2637" w:author="HP" w:date="2022-08-16T14:34:00Z"/>
          <w:rFonts w:ascii="Arial" w:hAnsi="Arial" w:cs="Arial"/>
          <w:sz w:val="24"/>
          <w:szCs w:val="24"/>
          <w:lang w:val="en-GB"/>
        </w:rPr>
        <w:pPrChange w:id="2638" w:author="HP" w:date="2022-08-16T14:22:00Z">
          <w:pPr/>
        </w:pPrChange>
      </w:pPr>
      <w:ins w:id="2639" w:author="HP" w:date="2022-08-16T14:34:00Z">
        <w:r>
          <w:rPr>
            <w:rFonts w:ascii="Arial" w:hAnsi="Arial" w:cs="Arial"/>
            <w:sz w:val="24"/>
            <w:szCs w:val="24"/>
            <w:lang w:val="en-GB"/>
          </w:rPr>
          <w:t>What advice can doctors give?</w:t>
        </w:r>
      </w:ins>
    </w:p>
    <w:p w:rsidR="00B257B1" w:rsidRDefault="00B257B1">
      <w:pPr>
        <w:pStyle w:val="Odsekzoznamu"/>
        <w:numPr>
          <w:ilvl w:val="0"/>
          <w:numId w:val="32"/>
        </w:numPr>
        <w:rPr>
          <w:ins w:id="2640" w:author="HP" w:date="2022-08-16T14:25:00Z"/>
          <w:rFonts w:ascii="Arial" w:hAnsi="Arial" w:cs="Arial"/>
          <w:sz w:val="24"/>
          <w:szCs w:val="24"/>
          <w:lang w:val="en-GB"/>
        </w:rPr>
        <w:pPrChange w:id="2641" w:author="HP" w:date="2022-08-16T14:22:00Z">
          <w:pPr/>
        </w:pPrChange>
      </w:pPr>
      <w:ins w:id="2642" w:author="HP" w:date="2022-08-16T14:34:00Z">
        <w:r>
          <w:rPr>
            <w:rFonts w:ascii="Arial" w:hAnsi="Arial" w:cs="Arial"/>
            <w:sz w:val="24"/>
            <w:szCs w:val="24"/>
            <w:lang w:val="en-GB"/>
          </w:rPr>
          <w:t xml:space="preserve">Which medicaments can doctors prescribe? </w:t>
        </w:r>
      </w:ins>
    </w:p>
    <w:p w:rsidR="00071B56" w:rsidRDefault="00071B56">
      <w:pPr>
        <w:pStyle w:val="Odsekzoznamu"/>
        <w:numPr>
          <w:ilvl w:val="0"/>
          <w:numId w:val="32"/>
        </w:numPr>
        <w:rPr>
          <w:ins w:id="2643" w:author="HP" w:date="2022-08-16T15:15:00Z"/>
          <w:rFonts w:ascii="Arial" w:hAnsi="Arial" w:cs="Arial"/>
          <w:sz w:val="24"/>
          <w:szCs w:val="24"/>
          <w:lang w:val="en-GB"/>
        </w:rPr>
        <w:pPrChange w:id="2644" w:author="HP" w:date="2022-08-16T14:22:00Z">
          <w:pPr/>
        </w:pPrChange>
      </w:pPr>
      <w:ins w:id="2645" w:author="HP" w:date="2022-08-16T14:26:00Z">
        <w:r>
          <w:rPr>
            <w:rFonts w:ascii="Arial" w:hAnsi="Arial" w:cs="Arial"/>
            <w:sz w:val="24"/>
            <w:szCs w:val="24"/>
            <w:lang w:val="en-GB"/>
          </w:rPr>
          <w:t xml:space="preserve">Name some </w:t>
        </w:r>
        <w:r w:rsidRPr="00401D24">
          <w:rPr>
            <w:rFonts w:ascii="Arial" w:hAnsi="Arial" w:cs="Arial"/>
            <w:b/>
            <w:sz w:val="24"/>
            <w:szCs w:val="24"/>
            <w:lang w:val="en-GB"/>
            <w:rPrChange w:id="2646" w:author="HP" w:date="2022-08-16T15:1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medical specialists</w:t>
        </w:r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437935" w:rsidRPr="00437935" w:rsidRDefault="00437935">
      <w:pPr>
        <w:pStyle w:val="Odsekzoznamu"/>
        <w:numPr>
          <w:ilvl w:val="0"/>
          <w:numId w:val="32"/>
        </w:numPr>
        <w:rPr>
          <w:ins w:id="2647" w:author="HP" w:date="2022-08-16T15:16:00Z"/>
          <w:rFonts w:ascii="Arial" w:hAnsi="Arial" w:cs="Arial"/>
          <w:sz w:val="24"/>
          <w:szCs w:val="24"/>
          <w:lang w:val="en-GB"/>
          <w:rPrChange w:id="2648" w:author="HP" w:date="2022-08-16T15:16:00Z">
            <w:rPr>
              <w:ins w:id="2649" w:author="HP" w:date="2022-08-16T15:16:00Z"/>
              <w:rFonts w:ascii="Arial" w:hAnsi="Arial" w:cs="Arial"/>
              <w:b/>
              <w:sz w:val="24"/>
              <w:szCs w:val="24"/>
              <w:lang w:val="en-GB"/>
            </w:rPr>
          </w:rPrChange>
        </w:rPr>
        <w:pPrChange w:id="2650" w:author="HP" w:date="2022-08-16T14:22:00Z">
          <w:pPr/>
        </w:pPrChange>
      </w:pPr>
      <w:ins w:id="2651" w:author="HP" w:date="2022-08-16T15:15:00Z">
        <w:r>
          <w:rPr>
            <w:rFonts w:ascii="Arial" w:hAnsi="Arial" w:cs="Arial"/>
            <w:sz w:val="24"/>
            <w:szCs w:val="24"/>
            <w:lang w:val="en-GB"/>
          </w:rPr>
          <w:t xml:space="preserve">What do people do to </w:t>
        </w:r>
        <w:r w:rsidRPr="00437935">
          <w:rPr>
            <w:rFonts w:ascii="Arial" w:hAnsi="Arial" w:cs="Arial"/>
            <w:b/>
            <w:sz w:val="24"/>
            <w:szCs w:val="24"/>
            <w:lang w:val="en-GB"/>
            <w:rPrChange w:id="2652" w:author="HP" w:date="2022-08-16T15:1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prevent illnesses</w:t>
        </w:r>
        <w:r>
          <w:rPr>
            <w:rFonts w:ascii="Arial" w:hAnsi="Arial" w:cs="Arial"/>
            <w:b/>
            <w:sz w:val="24"/>
            <w:szCs w:val="24"/>
            <w:lang w:val="en-GB"/>
          </w:rPr>
          <w:t>?</w:t>
        </w:r>
      </w:ins>
    </w:p>
    <w:p w:rsidR="00437935" w:rsidRDefault="00437935">
      <w:pPr>
        <w:pStyle w:val="Odsekzoznamu"/>
        <w:numPr>
          <w:ilvl w:val="0"/>
          <w:numId w:val="32"/>
        </w:numPr>
        <w:rPr>
          <w:ins w:id="2653" w:author="HP" w:date="2022-08-16T15:17:00Z"/>
          <w:rFonts w:ascii="Arial" w:hAnsi="Arial" w:cs="Arial"/>
          <w:sz w:val="24"/>
          <w:szCs w:val="24"/>
          <w:lang w:val="en-GB"/>
        </w:rPr>
        <w:pPrChange w:id="2654" w:author="HP" w:date="2022-08-16T14:22:00Z">
          <w:pPr/>
        </w:pPrChange>
      </w:pPr>
      <w:ins w:id="2655" w:author="HP" w:date="2022-08-16T15:16:00Z">
        <w:r>
          <w:rPr>
            <w:rFonts w:ascii="Arial" w:hAnsi="Arial" w:cs="Arial"/>
            <w:sz w:val="24"/>
            <w:szCs w:val="24"/>
            <w:lang w:val="en-GB"/>
          </w:rPr>
          <w:t>Do you go on regular check-up to your doctor/dentist?</w:t>
        </w:r>
      </w:ins>
    </w:p>
    <w:p w:rsidR="00437935" w:rsidRDefault="00437935">
      <w:pPr>
        <w:pStyle w:val="Odsekzoznamu"/>
        <w:numPr>
          <w:ilvl w:val="0"/>
          <w:numId w:val="32"/>
        </w:numPr>
        <w:rPr>
          <w:ins w:id="2656" w:author="HP" w:date="2022-08-16T15:15:00Z"/>
          <w:rFonts w:ascii="Arial" w:hAnsi="Arial" w:cs="Arial"/>
          <w:sz w:val="24"/>
          <w:szCs w:val="24"/>
          <w:lang w:val="en-GB"/>
        </w:rPr>
        <w:pPrChange w:id="2657" w:author="HP" w:date="2022-08-16T14:22:00Z">
          <w:pPr/>
        </w:pPrChange>
      </w:pPr>
      <w:ins w:id="2658" w:author="HP" w:date="2022-08-16T15:17:00Z">
        <w:r>
          <w:rPr>
            <w:rFonts w:ascii="Arial" w:hAnsi="Arial" w:cs="Arial"/>
            <w:sz w:val="24"/>
            <w:szCs w:val="24"/>
            <w:lang w:val="en-GB"/>
          </w:rPr>
          <w:t>Why are regular check-ups important f</w:t>
        </w:r>
      </w:ins>
      <w:ins w:id="2659" w:author="HP" w:date="2022-08-16T15:18:00Z">
        <w:r>
          <w:rPr>
            <w:rFonts w:ascii="Arial" w:hAnsi="Arial" w:cs="Arial"/>
            <w:sz w:val="24"/>
            <w:szCs w:val="24"/>
            <w:lang w:val="en-GB"/>
          </w:rPr>
          <w:t>o</w:t>
        </w:r>
      </w:ins>
      <w:ins w:id="2660" w:author="HP" w:date="2022-08-16T15:17:00Z">
        <w:r>
          <w:rPr>
            <w:rFonts w:ascii="Arial" w:hAnsi="Arial" w:cs="Arial"/>
            <w:sz w:val="24"/>
            <w:szCs w:val="24"/>
            <w:lang w:val="en-GB"/>
          </w:rPr>
          <w:t xml:space="preserve">r people? </w:t>
        </w:r>
      </w:ins>
      <w:ins w:id="2661" w:author="HP" w:date="2022-08-16T15:15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437935" w:rsidRDefault="00437935">
      <w:pPr>
        <w:pStyle w:val="Odsekzoznamu"/>
        <w:numPr>
          <w:ilvl w:val="0"/>
          <w:numId w:val="32"/>
        </w:numPr>
        <w:rPr>
          <w:ins w:id="2662" w:author="HP" w:date="2022-08-16T15:18:00Z"/>
          <w:rFonts w:ascii="Arial" w:hAnsi="Arial" w:cs="Arial"/>
          <w:sz w:val="24"/>
          <w:szCs w:val="24"/>
          <w:lang w:val="en-GB"/>
        </w:rPr>
        <w:pPrChange w:id="2663" w:author="HP" w:date="2022-08-16T14:22:00Z">
          <w:pPr/>
        </w:pPrChange>
      </w:pPr>
      <w:ins w:id="2664" w:author="HP" w:date="2022-08-16T15:18:00Z">
        <w:r>
          <w:rPr>
            <w:rFonts w:ascii="Arial" w:hAnsi="Arial" w:cs="Arial"/>
            <w:sz w:val="24"/>
            <w:szCs w:val="24"/>
            <w:lang w:val="en-GB"/>
          </w:rPr>
          <w:t>How often should people visit a doctor?</w:t>
        </w:r>
      </w:ins>
    </w:p>
    <w:p w:rsidR="00071B56" w:rsidRDefault="00071B56">
      <w:pPr>
        <w:pStyle w:val="Odsekzoznamu"/>
        <w:numPr>
          <w:ilvl w:val="0"/>
          <w:numId w:val="32"/>
        </w:numPr>
        <w:rPr>
          <w:ins w:id="2665" w:author="HP" w:date="2022-08-16T14:36:00Z"/>
          <w:rFonts w:ascii="Arial" w:hAnsi="Arial" w:cs="Arial"/>
          <w:sz w:val="24"/>
          <w:szCs w:val="24"/>
          <w:lang w:val="en-GB"/>
        </w:rPr>
        <w:pPrChange w:id="2666" w:author="HP" w:date="2022-08-16T14:22:00Z">
          <w:pPr/>
        </w:pPrChange>
      </w:pPr>
      <w:ins w:id="2667" w:author="HP" w:date="2022-08-16T14:33:00Z">
        <w:r>
          <w:rPr>
            <w:rFonts w:ascii="Arial" w:hAnsi="Arial" w:cs="Arial"/>
            <w:sz w:val="24"/>
            <w:szCs w:val="24"/>
            <w:lang w:val="en-GB"/>
          </w:rPr>
          <w:t xml:space="preserve">What is an </w:t>
        </w:r>
        <w:r w:rsidRPr="00B257B1">
          <w:rPr>
            <w:rFonts w:ascii="Arial" w:hAnsi="Arial" w:cs="Arial"/>
            <w:b/>
            <w:sz w:val="24"/>
            <w:szCs w:val="24"/>
            <w:lang w:val="en-GB"/>
            <w:rPrChange w:id="2668" w:author="HP" w:date="2022-08-16T14:3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accident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B257B1" w:rsidRDefault="00B257B1">
      <w:pPr>
        <w:pStyle w:val="Odsekzoznamu"/>
        <w:numPr>
          <w:ilvl w:val="0"/>
          <w:numId w:val="32"/>
        </w:numPr>
        <w:rPr>
          <w:ins w:id="2669" w:author="HP" w:date="2022-08-16T14:33:00Z"/>
          <w:rFonts w:ascii="Arial" w:hAnsi="Arial" w:cs="Arial"/>
          <w:sz w:val="24"/>
          <w:szCs w:val="24"/>
          <w:lang w:val="en-GB"/>
        </w:rPr>
        <w:pPrChange w:id="2670" w:author="HP" w:date="2022-08-16T14:22:00Z">
          <w:pPr/>
        </w:pPrChange>
      </w:pPr>
      <w:ins w:id="2671" w:author="HP" w:date="2022-08-16T14:36:00Z">
        <w:r>
          <w:rPr>
            <w:rFonts w:ascii="Arial" w:hAnsi="Arial" w:cs="Arial"/>
            <w:sz w:val="24"/>
            <w:szCs w:val="24"/>
            <w:lang w:val="en-GB"/>
          </w:rPr>
          <w:t xml:space="preserve">Name some injuries. </w:t>
        </w:r>
      </w:ins>
    </w:p>
    <w:p w:rsidR="00071B56" w:rsidRDefault="00071B56">
      <w:pPr>
        <w:pStyle w:val="Odsekzoznamu"/>
        <w:numPr>
          <w:ilvl w:val="0"/>
          <w:numId w:val="32"/>
        </w:numPr>
        <w:rPr>
          <w:ins w:id="2672" w:author="HP" w:date="2022-08-16T14:26:00Z"/>
          <w:rFonts w:ascii="Arial" w:hAnsi="Arial" w:cs="Arial"/>
          <w:sz w:val="24"/>
          <w:szCs w:val="24"/>
          <w:lang w:val="en-GB"/>
        </w:rPr>
        <w:pPrChange w:id="2673" w:author="HP" w:date="2022-08-16T14:22:00Z">
          <w:pPr/>
        </w:pPrChange>
      </w:pPr>
      <w:ins w:id="2674" w:author="HP" w:date="2022-08-16T14:33:00Z">
        <w:r>
          <w:rPr>
            <w:rFonts w:ascii="Arial" w:hAnsi="Arial" w:cs="Arial"/>
            <w:sz w:val="24"/>
            <w:szCs w:val="24"/>
            <w:lang w:val="en-GB"/>
          </w:rPr>
          <w:t>Where, when and how do accidents happen most likely?</w:t>
        </w:r>
      </w:ins>
    </w:p>
    <w:p w:rsidR="00071B56" w:rsidRDefault="00071B56">
      <w:pPr>
        <w:pStyle w:val="Odsekzoznamu"/>
        <w:numPr>
          <w:ilvl w:val="0"/>
          <w:numId w:val="32"/>
        </w:numPr>
        <w:rPr>
          <w:ins w:id="2675" w:author="HP" w:date="2022-08-16T14:55:00Z"/>
          <w:rFonts w:ascii="Arial" w:hAnsi="Arial" w:cs="Arial"/>
          <w:sz w:val="24"/>
          <w:szCs w:val="24"/>
          <w:lang w:val="en-GB"/>
        </w:rPr>
        <w:pPrChange w:id="2676" w:author="HP" w:date="2022-08-16T14:22:00Z">
          <w:pPr/>
        </w:pPrChange>
      </w:pPr>
      <w:ins w:id="2677" w:author="HP" w:date="2022-08-16T14:27:00Z">
        <w:r>
          <w:rPr>
            <w:rFonts w:ascii="Arial" w:hAnsi="Arial" w:cs="Arial"/>
            <w:sz w:val="24"/>
            <w:szCs w:val="24"/>
            <w:lang w:val="en-GB"/>
          </w:rPr>
          <w:t xml:space="preserve">What items does a </w:t>
        </w:r>
        <w:r w:rsidRPr="00071B56">
          <w:rPr>
            <w:rFonts w:ascii="Arial" w:hAnsi="Arial" w:cs="Arial"/>
            <w:sz w:val="24"/>
            <w:szCs w:val="24"/>
            <w:lang w:val="en-GB"/>
          </w:rPr>
          <w:t>first aid kit</w:t>
        </w:r>
        <w:r w:rsidRPr="00071B56">
          <w:rPr>
            <w:rFonts w:ascii="Arial" w:hAnsi="Arial" w:cs="Arial"/>
            <w:b/>
            <w:sz w:val="24"/>
            <w:szCs w:val="24"/>
            <w:lang w:val="en-GB"/>
            <w:rPrChange w:id="2678" w:author="HP" w:date="2022-08-16T14:3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</w:t>
        </w:r>
        <w:r>
          <w:rPr>
            <w:rFonts w:ascii="Arial" w:hAnsi="Arial" w:cs="Arial"/>
            <w:sz w:val="24"/>
            <w:szCs w:val="24"/>
            <w:lang w:val="en-GB"/>
          </w:rPr>
          <w:t>contain?</w:t>
        </w:r>
      </w:ins>
    </w:p>
    <w:p w:rsidR="00A93748" w:rsidRDefault="00A93748">
      <w:pPr>
        <w:pStyle w:val="Odsekzoznamu"/>
        <w:numPr>
          <w:ilvl w:val="0"/>
          <w:numId w:val="32"/>
        </w:numPr>
        <w:rPr>
          <w:ins w:id="2679" w:author="HP" w:date="2022-08-16T14:56:00Z"/>
          <w:rFonts w:ascii="Arial" w:hAnsi="Arial" w:cs="Arial"/>
          <w:sz w:val="24"/>
          <w:szCs w:val="24"/>
          <w:lang w:val="en-GB"/>
        </w:rPr>
        <w:pPrChange w:id="2680" w:author="HP" w:date="2022-08-16T14:22:00Z">
          <w:pPr/>
        </w:pPrChange>
      </w:pPr>
      <w:ins w:id="2681" w:author="HP" w:date="2022-08-16T14:55:00Z">
        <w:r>
          <w:rPr>
            <w:rFonts w:ascii="Arial" w:hAnsi="Arial" w:cs="Arial"/>
            <w:sz w:val="24"/>
            <w:szCs w:val="24"/>
            <w:lang w:val="en-GB"/>
          </w:rPr>
          <w:t>Have you already had an accident</w:t>
        </w:r>
      </w:ins>
      <w:ins w:id="2682" w:author="HP" w:date="2022-08-16T14:56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A93748" w:rsidRDefault="00A93748">
      <w:pPr>
        <w:pStyle w:val="Odsekzoznamu"/>
        <w:numPr>
          <w:ilvl w:val="0"/>
          <w:numId w:val="32"/>
        </w:numPr>
        <w:rPr>
          <w:ins w:id="2683" w:author="HP" w:date="2022-08-16T14:56:00Z"/>
          <w:rFonts w:ascii="Arial" w:hAnsi="Arial" w:cs="Arial"/>
          <w:sz w:val="24"/>
          <w:szCs w:val="24"/>
          <w:lang w:val="en-GB"/>
        </w:rPr>
        <w:pPrChange w:id="2684" w:author="HP" w:date="2022-08-16T14:22:00Z">
          <w:pPr/>
        </w:pPrChange>
      </w:pPr>
      <w:ins w:id="2685" w:author="HP" w:date="2022-08-16T14:56:00Z">
        <w:r>
          <w:rPr>
            <w:rFonts w:ascii="Arial" w:hAnsi="Arial" w:cs="Arial"/>
            <w:sz w:val="24"/>
            <w:szCs w:val="24"/>
            <w:lang w:val="en-GB"/>
          </w:rPr>
          <w:t xml:space="preserve">Have you already </w:t>
        </w:r>
      </w:ins>
      <w:ins w:id="2686" w:author="HP" w:date="2022-08-16T14:57:00Z">
        <w:r>
          <w:rPr>
            <w:rFonts w:ascii="Arial" w:hAnsi="Arial" w:cs="Arial"/>
            <w:sz w:val="24"/>
            <w:szCs w:val="24"/>
            <w:lang w:val="en-GB"/>
          </w:rPr>
          <w:t xml:space="preserve">given </w:t>
        </w:r>
      </w:ins>
      <w:ins w:id="2687" w:author="HP" w:date="2022-08-16T14:59:00Z">
        <w:r>
          <w:rPr>
            <w:rFonts w:ascii="Arial" w:hAnsi="Arial" w:cs="Arial"/>
            <w:sz w:val="24"/>
            <w:szCs w:val="24"/>
            <w:lang w:val="en-GB"/>
          </w:rPr>
          <w:t xml:space="preserve">first aid/ </w:t>
        </w:r>
      </w:ins>
      <w:ins w:id="2688" w:author="HP" w:date="2022-08-16T14:57:00Z">
        <w:r>
          <w:rPr>
            <w:rFonts w:ascii="Arial" w:hAnsi="Arial" w:cs="Arial"/>
            <w:sz w:val="24"/>
            <w:szCs w:val="24"/>
            <w:lang w:val="en-GB"/>
          </w:rPr>
          <w:t>immediate medical help</w:t>
        </w:r>
      </w:ins>
      <w:ins w:id="2689" w:author="HP" w:date="2022-08-16T14:56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2690" w:author="HP" w:date="2022-08-16T14:58:00Z">
        <w:r>
          <w:rPr>
            <w:rFonts w:ascii="Arial" w:hAnsi="Arial" w:cs="Arial"/>
            <w:sz w:val="24"/>
            <w:szCs w:val="24"/>
            <w:lang w:val="en-GB"/>
          </w:rPr>
          <w:t>to someone who was injured</w:t>
        </w:r>
      </w:ins>
      <w:ins w:id="2691" w:author="HP" w:date="2022-08-16T14:56:00Z"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A93748" w:rsidRDefault="00A93748">
      <w:pPr>
        <w:pStyle w:val="Odsekzoznamu"/>
        <w:numPr>
          <w:ilvl w:val="0"/>
          <w:numId w:val="32"/>
        </w:numPr>
        <w:rPr>
          <w:ins w:id="2692" w:author="HP" w:date="2022-08-16T14:59:00Z"/>
          <w:rFonts w:ascii="Arial" w:hAnsi="Arial" w:cs="Arial"/>
          <w:sz w:val="24"/>
          <w:szCs w:val="24"/>
          <w:lang w:val="en-GB"/>
        </w:rPr>
        <w:pPrChange w:id="2693" w:author="HP" w:date="2022-08-16T14:22:00Z">
          <w:pPr/>
        </w:pPrChange>
      </w:pPr>
      <w:ins w:id="2694" w:author="HP" w:date="2022-08-16T14:56:00Z">
        <w:r>
          <w:rPr>
            <w:rFonts w:ascii="Arial" w:hAnsi="Arial" w:cs="Arial"/>
            <w:sz w:val="24"/>
            <w:szCs w:val="24"/>
            <w:lang w:val="en-GB"/>
          </w:rPr>
          <w:t xml:space="preserve">Do you know how to </w:t>
        </w:r>
      </w:ins>
      <w:ins w:id="2695" w:author="HP" w:date="2022-08-16T14:59:00Z">
        <w:r>
          <w:rPr>
            <w:rFonts w:ascii="Arial" w:hAnsi="Arial" w:cs="Arial"/>
            <w:sz w:val="24"/>
            <w:szCs w:val="24"/>
            <w:lang w:val="en-GB"/>
          </w:rPr>
          <w:t>give first aid?</w:t>
        </w:r>
      </w:ins>
    </w:p>
    <w:p w:rsidR="00A93748" w:rsidRDefault="00A93748">
      <w:pPr>
        <w:pStyle w:val="Odsekzoznamu"/>
        <w:numPr>
          <w:ilvl w:val="0"/>
          <w:numId w:val="32"/>
        </w:numPr>
        <w:rPr>
          <w:ins w:id="2696" w:author="HP" w:date="2022-08-16T14:50:00Z"/>
          <w:rFonts w:ascii="Arial" w:hAnsi="Arial" w:cs="Arial"/>
          <w:sz w:val="24"/>
          <w:szCs w:val="24"/>
          <w:lang w:val="en-GB"/>
        </w:rPr>
        <w:pPrChange w:id="2697" w:author="HP" w:date="2022-08-16T14:22:00Z">
          <w:pPr/>
        </w:pPrChange>
      </w:pPr>
      <w:ins w:id="2698" w:author="HP" w:date="2022-08-16T14:59:00Z">
        <w:r>
          <w:rPr>
            <w:rFonts w:ascii="Arial" w:hAnsi="Arial" w:cs="Arial"/>
            <w:sz w:val="24"/>
            <w:szCs w:val="24"/>
            <w:lang w:val="en-GB"/>
          </w:rPr>
          <w:t>Have you a</w:t>
        </w:r>
      </w:ins>
      <w:ins w:id="2699" w:author="HP" w:date="2022-08-16T15:00:00Z">
        <w:r>
          <w:rPr>
            <w:rFonts w:ascii="Arial" w:hAnsi="Arial" w:cs="Arial"/>
            <w:sz w:val="24"/>
            <w:szCs w:val="24"/>
            <w:lang w:val="en-GB"/>
          </w:rPr>
          <w:t>l</w:t>
        </w:r>
      </w:ins>
      <w:ins w:id="2700" w:author="HP" w:date="2022-08-16T14:59:00Z">
        <w:r>
          <w:rPr>
            <w:rFonts w:ascii="Arial" w:hAnsi="Arial" w:cs="Arial"/>
            <w:sz w:val="24"/>
            <w:szCs w:val="24"/>
            <w:lang w:val="en-GB"/>
          </w:rPr>
          <w:t>ready got first aid?</w:t>
        </w:r>
      </w:ins>
    </w:p>
    <w:p w:rsidR="001147D0" w:rsidRDefault="001147D0">
      <w:pPr>
        <w:pStyle w:val="Odsekzoznamu"/>
        <w:numPr>
          <w:ilvl w:val="0"/>
          <w:numId w:val="32"/>
        </w:numPr>
        <w:rPr>
          <w:ins w:id="2701" w:author="HP" w:date="2022-08-16T14:27:00Z"/>
          <w:rFonts w:ascii="Arial" w:hAnsi="Arial" w:cs="Arial"/>
          <w:sz w:val="24"/>
          <w:szCs w:val="24"/>
          <w:lang w:val="en-GB"/>
        </w:rPr>
        <w:pPrChange w:id="2702" w:author="HP" w:date="2022-08-16T14:22:00Z">
          <w:pPr/>
        </w:pPrChange>
      </w:pPr>
      <w:ins w:id="2703" w:author="HP" w:date="2022-08-16T14:50:00Z">
        <w:r>
          <w:rPr>
            <w:rFonts w:ascii="Arial" w:hAnsi="Arial" w:cs="Arial"/>
            <w:sz w:val="24"/>
            <w:szCs w:val="24"/>
            <w:lang w:val="en-GB"/>
          </w:rPr>
          <w:t xml:space="preserve">What are </w:t>
        </w:r>
        <w:r w:rsidRPr="001147D0">
          <w:rPr>
            <w:rFonts w:ascii="Arial" w:hAnsi="Arial" w:cs="Arial"/>
            <w:b/>
            <w:sz w:val="24"/>
            <w:szCs w:val="24"/>
            <w:lang w:val="en-GB"/>
            <w:rPrChange w:id="2704" w:author="HP" w:date="2022-08-16T14:5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alternative therapies in medicine</w:t>
        </w:r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071B56" w:rsidRDefault="00071B56">
      <w:pPr>
        <w:pStyle w:val="Odsekzoznamu"/>
        <w:numPr>
          <w:ilvl w:val="0"/>
          <w:numId w:val="32"/>
        </w:numPr>
        <w:rPr>
          <w:ins w:id="2705" w:author="HP" w:date="2022-08-16T14:28:00Z"/>
          <w:rFonts w:ascii="Arial" w:hAnsi="Arial" w:cs="Arial"/>
          <w:sz w:val="24"/>
          <w:szCs w:val="24"/>
          <w:lang w:val="en-GB"/>
        </w:rPr>
        <w:pPrChange w:id="2706" w:author="HP" w:date="2022-08-16T14:22:00Z">
          <w:pPr/>
        </w:pPrChange>
      </w:pPr>
      <w:ins w:id="2707" w:author="HP" w:date="2022-08-16T14:27:00Z">
        <w:r>
          <w:rPr>
            <w:rFonts w:ascii="Arial" w:hAnsi="Arial" w:cs="Arial"/>
            <w:sz w:val="24"/>
            <w:szCs w:val="24"/>
            <w:lang w:val="en-GB"/>
          </w:rPr>
          <w:t xml:space="preserve">Do you believe in </w:t>
        </w:r>
        <w:r w:rsidRPr="001147D0">
          <w:rPr>
            <w:rFonts w:ascii="Arial" w:hAnsi="Arial" w:cs="Arial"/>
            <w:sz w:val="24"/>
            <w:szCs w:val="24"/>
            <w:lang w:val="en-GB"/>
          </w:rPr>
          <w:t>alternative medicine</w:t>
        </w:r>
      </w:ins>
      <w:ins w:id="2708" w:author="HP" w:date="2022-08-16T14:28:00Z">
        <w:r>
          <w:rPr>
            <w:rFonts w:ascii="Arial" w:hAnsi="Arial" w:cs="Arial"/>
            <w:sz w:val="24"/>
            <w:szCs w:val="24"/>
            <w:lang w:val="en-GB"/>
          </w:rPr>
          <w:t xml:space="preserve"> (acupuncture/homeopathy/aromatherapy)</w:t>
        </w:r>
      </w:ins>
      <w:ins w:id="2709" w:author="HP" w:date="2022-08-16T14:27:00Z"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B257B1" w:rsidRDefault="00B257B1">
      <w:pPr>
        <w:pStyle w:val="Odsekzoznamu"/>
        <w:numPr>
          <w:ilvl w:val="0"/>
          <w:numId w:val="32"/>
        </w:numPr>
        <w:rPr>
          <w:ins w:id="2710" w:author="HP" w:date="2022-08-16T14:41:00Z"/>
          <w:rFonts w:ascii="Arial" w:hAnsi="Arial" w:cs="Arial"/>
          <w:sz w:val="24"/>
          <w:szCs w:val="24"/>
          <w:lang w:val="en-GB"/>
        </w:rPr>
        <w:pPrChange w:id="2711" w:author="HP" w:date="2022-08-16T14:22:00Z">
          <w:pPr/>
        </w:pPrChange>
      </w:pPr>
      <w:ins w:id="2712" w:author="HP" w:date="2022-08-16T14:41:00Z">
        <w:r>
          <w:rPr>
            <w:rFonts w:ascii="Arial" w:hAnsi="Arial" w:cs="Arial"/>
            <w:sz w:val="24"/>
            <w:szCs w:val="24"/>
            <w:lang w:val="en-GB"/>
          </w:rPr>
          <w:t xml:space="preserve">Talk about </w:t>
        </w:r>
        <w:r w:rsidRPr="00B257B1">
          <w:rPr>
            <w:rFonts w:ascii="Arial" w:hAnsi="Arial" w:cs="Arial"/>
            <w:b/>
            <w:sz w:val="24"/>
            <w:szCs w:val="24"/>
            <w:lang w:val="en-GB"/>
            <w:rPrChange w:id="2713" w:author="HP" w:date="2022-08-16T14:4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healthcare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in Slovakia.</w:t>
        </w:r>
      </w:ins>
    </w:p>
    <w:p w:rsidR="00B257B1" w:rsidRDefault="00B257B1">
      <w:pPr>
        <w:pStyle w:val="Odsekzoznamu"/>
        <w:numPr>
          <w:ilvl w:val="0"/>
          <w:numId w:val="32"/>
        </w:numPr>
        <w:rPr>
          <w:ins w:id="2714" w:author="HP" w:date="2022-08-16T14:42:00Z"/>
          <w:rFonts w:ascii="Arial" w:hAnsi="Arial" w:cs="Arial"/>
          <w:sz w:val="24"/>
          <w:szCs w:val="24"/>
          <w:lang w:val="en-GB"/>
        </w:rPr>
        <w:pPrChange w:id="2715" w:author="HP" w:date="2022-08-16T14:22:00Z">
          <w:pPr/>
        </w:pPrChange>
      </w:pPr>
      <w:ins w:id="2716" w:author="HP" w:date="2022-08-16T14:41:00Z">
        <w:r>
          <w:rPr>
            <w:rFonts w:ascii="Arial" w:hAnsi="Arial" w:cs="Arial"/>
            <w:sz w:val="24"/>
            <w:szCs w:val="24"/>
            <w:lang w:val="en-GB"/>
          </w:rPr>
          <w:t>Compare the healthcare in villages/small</w:t>
        </w:r>
      </w:ins>
      <w:ins w:id="2717" w:author="HP" w:date="2022-08-16T14:42:00Z">
        <w:r>
          <w:rPr>
            <w:rFonts w:ascii="Arial" w:hAnsi="Arial" w:cs="Arial"/>
            <w:sz w:val="24"/>
            <w:szCs w:val="24"/>
            <w:lang w:val="en-GB"/>
          </w:rPr>
          <w:t xml:space="preserve"> towns and in the cities.</w:t>
        </w:r>
      </w:ins>
    </w:p>
    <w:p w:rsidR="00B257B1" w:rsidRDefault="00B257B1">
      <w:pPr>
        <w:pStyle w:val="Odsekzoznamu"/>
        <w:numPr>
          <w:ilvl w:val="0"/>
          <w:numId w:val="32"/>
        </w:numPr>
        <w:rPr>
          <w:ins w:id="2718" w:author="HP" w:date="2022-08-16T14:42:00Z"/>
          <w:rFonts w:ascii="Arial" w:hAnsi="Arial" w:cs="Arial"/>
          <w:sz w:val="24"/>
          <w:szCs w:val="24"/>
          <w:lang w:val="en-GB"/>
        </w:rPr>
        <w:pPrChange w:id="2719" w:author="HP" w:date="2022-08-16T14:22:00Z">
          <w:pPr/>
        </w:pPrChange>
      </w:pPr>
      <w:ins w:id="2720" w:author="HP" w:date="2022-08-16T14:42:00Z">
        <w:r>
          <w:rPr>
            <w:rFonts w:ascii="Arial" w:hAnsi="Arial" w:cs="Arial"/>
            <w:sz w:val="24"/>
            <w:szCs w:val="24"/>
            <w:lang w:val="en-GB"/>
          </w:rPr>
          <w:t>Compare the healthcare of our country and</w:t>
        </w:r>
      </w:ins>
      <w:ins w:id="2721" w:author="HP" w:date="2022-08-16T14:50:00Z">
        <w:r w:rsidR="001147D0">
          <w:rPr>
            <w:rFonts w:ascii="Arial" w:hAnsi="Arial" w:cs="Arial"/>
            <w:sz w:val="24"/>
            <w:szCs w:val="24"/>
            <w:lang w:val="en-GB"/>
          </w:rPr>
          <w:t xml:space="preserve"> the</w:t>
        </w:r>
      </w:ins>
      <w:ins w:id="2722" w:author="HP" w:date="2022-08-16T14:42:00Z">
        <w:r>
          <w:rPr>
            <w:rFonts w:ascii="Arial" w:hAnsi="Arial" w:cs="Arial"/>
            <w:sz w:val="24"/>
            <w:szCs w:val="24"/>
            <w:lang w:val="en-GB"/>
          </w:rPr>
          <w:t xml:space="preserve"> countries abroad.</w:t>
        </w:r>
      </w:ins>
    </w:p>
    <w:p w:rsidR="00B257B1" w:rsidRDefault="00B257B1">
      <w:pPr>
        <w:pStyle w:val="Odsekzoznamu"/>
        <w:numPr>
          <w:ilvl w:val="0"/>
          <w:numId w:val="32"/>
        </w:numPr>
        <w:rPr>
          <w:ins w:id="2723" w:author="HP" w:date="2022-08-16T14:37:00Z"/>
          <w:rFonts w:ascii="Arial" w:hAnsi="Arial" w:cs="Arial"/>
          <w:sz w:val="24"/>
          <w:szCs w:val="24"/>
          <w:lang w:val="en-GB"/>
        </w:rPr>
        <w:pPrChange w:id="2724" w:author="HP" w:date="2022-08-16T14:22:00Z">
          <w:pPr/>
        </w:pPrChange>
      </w:pPr>
      <w:ins w:id="2725" w:author="HP" w:date="2022-08-16T14:42:00Z">
        <w:r>
          <w:rPr>
            <w:rFonts w:ascii="Arial" w:hAnsi="Arial" w:cs="Arial"/>
            <w:sz w:val="24"/>
            <w:szCs w:val="24"/>
            <w:lang w:val="en-GB"/>
          </w:rPr>
          <w:t>Compare the healthcare in the past and</w:t>
        </w:r>
      </w:ins>
      <w:ins w:id="2726" w:author="HP" w:date="2022-08-16T14:43:00Z">
        <w:r>
          <w:rPr>
            <w:rFonts w:ascii="Arial" w:hAnsi="Arial" w:cs="Arial"/>
            <w:sz w:val="24"/>
            <w:szCs w:val="24"/>
            <w:lang w:val="en-GB"/>
          </w:rPr>
          <w:t xml:space="preserve"> at</w:t>
        </w:r>
      </w:ins>
      <w:ins w:id="2727" w:author="HP" w:date="2022-08-16T14:42:00Z">
        <w:r>
          <w:rPr>
            <w:rFonts w:ascii="Arial" w:hAnsi="Arial" w:cs="Arial"/>
            <w:sz w:val="24"/>
            <w:szCs w:val="24"/>
            <w:lang w:val="en-GB"/>
          </w:rPr>
          <w:t xml:space="preserve"> the present. </w:t>
        </w:r>
      </w:ins>
    </w:p>
    <w:p w:rsidR="00B257B1" w:rsidRDefault="001147D0">
      <w:pPr>
        <w:pStyle w:val="Odsekzoznamu"/>
        <w:numPr>
          <w:ilvl w:val="0"/>
          <w:numId w:val="32"/>
        </w:numPr>
        <w:rPr>
          <w:ins w:id="2728" w:author="HP" w:date="2022-08-16T14:53:00Z"/>
          <w:rFonts w:ascii="Arial" w:hAnsi="Arial" w:cs="Arial"/>
          <w:sz w:val="24"/>
          <w:szCs w:val="24"/>
          <w:lang w:val="en-GB"/>
        </w:rPr>
        <w:pPrChange w:id="2729" w:author="HP" w:date="2022-08-16T14:22:00Z">
          <w:pPr/>
        </w:pPrChange>
      </w:pPr>
      <w:ins w:id="2730" w:author="HP" w:date="2022-08-16T14:46:00Z">
        <w:r>
          <w:rPr>
            <w:rFonts w:ascii="Arial" w:hAnsi="Arial" w:cs="Arial"/>
            <w:sz w:val="24"/>
            <w:szCs w:val="24"/>
            <w:lang w:val="en-GB"/>
          </w:rPr>
          <w:t xml:space="preserve">What is a </w:t>
        </w:r>
        <w:r w:rsidRPr="001147D0">
          <w:rPr>
            <w:rFonts w:ascii="Arial" w:hAnsi="Arial" w:cs="Arial"/>
            <w:b/>
            <w:sz w:val="24"/>
            <w:szCs w:val="24"/>
            <w:lang w:val="en-GB"/>
            <w:rPrChange w:id="2731" w:author="HP" w:date="2022-08-16T14:4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health insurance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1147D0" w:rsidRDefault="001147D0">
      <w:pPr>
        <w:pStyle w:val="Odsekzoznamu"/>
        <w:numPr>
          <w:ilvl w:val="0"/>
          <w:numId w:val="32"/>
        </w:numPr>
        <w:rPr>
          <w:ins w:id="2732" w:author="HP" w:date="2022-08-16T14:48:00Z"/>
          <w:rFonts w:ascii="Arial" w:hAnsi="Arial" w:cs="Arial"/>
          <w:sz w:val="24"/>
          <w:szCs w:val="24"/>
          <w:lang w:val="en-GB"/>
        </w:rPr>
        <w:pPrChange w:id="2733" w:author="HP" w:date="2022-08-16T14:22:00Z">
          <w:pPr/>
        </w:pPrChange>
      </w:pPr>
      <w:ins w:id="2734" w:author="HP" w:date="2022-08-16T14:53:00Z">
        <w:r>
          <w:rPr>
            <w:rFonts w:ascii="Arial" w:hAnsi="Arial" w:cs="Arial"/>
            <w:sz w:val="24"/>
            <w:szCs w:val="24"/>
            <w:lang w:val="en-GB"/>
          </w:rPr>
          <w:t xml:space="preserve">Do you think that healthcare should be free for all people? </w:t>
        </w:r>
      </w:ins>
    </w:p>
    <w:p w:rsidR="001147D0" w:rsidRDefault="001147D0">
      <w:pPr>
        <w:pStyle w:val="Odsekzoznamu"/>
        <w:numPr>
          <w:ilvl w:val="0"/>
          <w:numId w:val="32"/>
        </w:numPr>
        <w:rPr>
          <w:ins w:id="2735" w:author="HP" w:date="2022-08-16T15:21:00Z"/>
          <w:rFonts w:ascii="Arial" w:hAnsi="Arial" w:cs="Arial"/>
          <w:sz w:val="24"/>
          <w:szCs w:val="24"/>
          <w:lang w:val="en-GB"/>
        </w:rPr>
        <w:pPrChange w:id="2736" w:author="HP" w:date="2022-08-16T14:22:00Z">
          <w:pPr/>
        </w:pPrChange>
      </w:pPr>
      <w:ins w:id="2737" w:author="HP" w:date="2022-08-16T14:48:00Z">
        <w:r>
          <w:rPr>
            <w:rFonts w:ascii="Arial" w:hAnsi="Arial" w:cs="Arial"/>
            <w:sz w:val="24"/>
            <w:szCs w:val="24"/>
            <w:lang w:val="en-GB"/>
          </w:rPr>
          <w:lastRenderedPageBreak/>
          <w:t>What are patients supposed to pay for</w:t>
        </w:r>
      </w:ins>
      <w:ins w:id="2738" w:author="HP" w:date="2022-08-16T14:54:00Z">
        <w:r>
          <w:rPr>
            <w:rFonts w:ascii="Arial" w:hAnsi="Arial" w:cs="Arial"/>
            <w:sz w:val="24"/>
            <w:szCs w:val="24"/>
            <w:lang w:val="en-GB"/>
          </w:rPr>
          <w:t xml:space="preserve"> in our country</w:t>
        </w:r>
      </w:ins>
      <w:ins w:id="2739" w:author="HP" w:date="2022-08-16T14:48:00Z"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437935" w:rsidRDefault="00437935">
      <w:pPr>
        <w:pStyle w:val="Odsekzoznamu"/>
        <w:numPr>
          <w:ilvl w:val="0"/>
          <w:numId w:val="32"/>
        </w:numPr>
        <w:rPr>
          <w:ins w:id="2740" w:author="HP" w:date="2022-08-16T15:21:00Z"/>
          <w:rFonts w:ascii="Arial" w:hAnsi="Arial" w:cs="Arial"/>
          <w:sz w:val="24"/>
          <w:szCs w:val="24"/>
          <w:lang w:val="en-GB"/>
        </w:rPr>
        <w:pPrChange w:id="2741" w:author="HP" w:date="2022-08-16T14:22:00Z">
          <w:pPr/>
        </w:pPrChange>
      </w:pPr>
      <w:ins w:id="2742" w:author="HP" w:date="2022-08-16T15:21:00Z">
        <w:r>
          <w:rPr>
            <w:rFonts w:ascii="Arial" w:hAnsi="Arial" w:cs="Arial"/>
            <w:sz w:val="24"/>
            <w:szCs w:val="24"/>
            <w:lang w:val="en-GB"/>
          </w:rPr>
          <w:t xml:space="preserve">Name </w:t>
        </w:r>
        <w:r w:rsidRPr="00437935">
          <w:rPr>
            <w:rFonts w:ascii="Arial" w:hAnsi="Arial" w:cs="Arial"/>
            <w:b/>
            <w:sz w:val="24"/>
            <w:szCs w:val="24"/>
            <w:lang w:val="en-GB"/>
            <w:rPrChange w:id="2743" w:author="HP" w:date="2022-08-16T15:2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medical care facilities</w:t>
        </w:r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437935" w:rsidRDefault="00437935">
      <w:pPr>
        <w:pStyle w:val="Odsekzoznamu"/>
        <w:numPr>
          <w:ilvl w:val="0"/>
          <w:numId w:val="32"/>
        </w:numPr>
        <w:rPr>
          <w:ins w:id="2744" w:author="HP" w:date="2022-08-16T15:22:00Z"/>
          <w:rFonts w:ascii="Arial" w:hAnsi="Arial" w:cs="Arial"/>
          <w:sz w:val="24"/>
          <w:szCs w:val="24"/>
          <w:lang w:val="en-GB"/>
        </w:rPr>
        <w:pPrChange w:id="2745" w:author="HP" w:date="2022-08-16T14:22:00Z">
          <w:pPr/>
        </w:pPrChange>
      </w:pPr>
      <w:ins w:id="2746" w:author="HP" w:date="2022-08-16T15:21:00Z">
        <w:r>
          <w:rPr>
            <w:rFonts w:ascii="Arial" w:hAnsi="Arial" w:cs="Arial"/>
            <w:sz w:val="24"/>
            <w:szCs w:val="24"/>
            <w:lang w:val="en-GB"/>
          </w:rPr>
          <w:t xml:space="preserve">Which facilities have you </w:t>
        </w:r>
      </w:ins>
      <w:ins w:id="2747" w:author="HP" w:date="2022-08-16T15:22:00Z">
        <w:r>
          <w:rPr>
            <w:rFonts w:ascii="Arial" w:hAnsi="Arial" w:cs="Arial"/>
            <w:sz w:val="24"/>
            <w:szCs w:val="24"/>
            <w:lang w:val="en-GB"/>
          </w:rPr>
          <w:t xml:space="preserve">already </w:t>
        </w:r>
      </w:ins>
      <w:ins w:id="2748" w:author="HP" w:date="2022-08-16T15:21:00Z">
        <w:r>
          <w:rPr>
            <w:rFonts w:ascii="Arial" w:hAnsi="Arial" w:cs="Arial"/>
            <w:sz w:val="24"/>
            <w:szCs w:val="24"/>
            <w:lang w:val="en-GB"/>
          </w:rPr>
          <w:t>visited?</w:t>
        </w:r>
      </w:ins>
    </w:p>
    <w:p w:rsidR="00437935" w:rsidRDefault="00437935">
      <w:pPr>
        <w:pStyle w:val="Odsekzoznamu"/>
        <w:numPr>
          <w:ilvl w:val="0"/>
          <w:numId w:val="32"/>
        </w:numPr>
        <w:rPr>
          <w:ins w:id="2749" w:author="HP" w:date="2022-08-16T15:22:00Z"/>
          <w:rFonts w:ascii="Arial" w:hAnsi="Arial" w:cs="Arial"/>
          <w:sz w:val="24"/>
          <w:szCs w:val="24"/>
          <w:lang w:val="en-GB"/>
        </w:rPr>
        <w:pPrChange w:id="2750" w:author="HP" w:date="2022-08-16T14:22:00Z">
          <w:pPr/>
        </w:pPrChange>
      </w:pPr>
      <w:ins w:id="2751" w:author="HP" w:date="2022-08-16T15:22:00Z">
        <w:r>
          <w:rPr>
            <w:rFonts w:ascii="Arial" w:hAnsi="Arial" w:cs="Arial"/>
            <w:sz w:val="24"/>
            <w:szCs w:val="24"/>
            <w:lang w:val="en-GB"/>
          </w:rPr>
          <w:t>What medica</w:t>
        </w:r>
      </w:ins>
      <w:ins w:id="2752" w:author="HP" w:date="2022-08-16T15:23:00Z">
        <w:r>
          <w:rPr>
            <w:rFonts w:ascii="Arial" w:hAnsi="Arial" w:cs="Arial"/>
            <w:sz w:val="24"/>
            <w:szCs w:val="24"/>
            <w:lang w:val="en-GB"/>
          </w:rPr>
          <w:t>l</w:t>
        </w:r>
      </w:ins>
      <w:ins w:id="2753" w:author="HP" w:date="2022-08-16T15:22:00Z">
        <w:r>
          <w:rPr>
            <w:rFonts w:ascii="Arial" w:hAnsi="Arial" w:cs="Arial"/>
            <w:sz w:val="24"/>
            <w:szCs w:val="24"/>
            <w:lang w:val="en-GB"/>
          </w:rPr>
          <w:t xml:space="preserve"> care do you get in spas?</w:t>
        </w:r>
      </w:ins>
    </w:p>
    <w:p w:rsidR="00437935" w:rsidRDefault="00437935">
      <w:pPr>
        <w:pStyle w:val="Odsekzoznamu"/>
        <w:numPr>
          <w:ilvl w:val="0"/>
          <w:numId w:val="32"/>
        </w:numPr>
        <w:rPr>
          <w:ins w:id="2754" w:author="HP" w:date="2022-08-16T14:51:00Z"/>
          <w:rFonts w:ascii="Arial" w:hAnsi="Arial" w:cs="Arial"/>
          <w:sz w:val="24"/>
          <w:szCs w:val="24"/>
          <w:lang w:val="en-GB"/>
        </w:rPr>
        <w:pPrChange w:id="2755" w:author="HP" w:date="2022-08-16T14:22:00Z">
          <w:pPr/>
        </w:pPrChange>
      </w:pPr>
      <w:ins w:id="2756" w:author="HP" w:date="2022-08-16T15:22:00Z">
        <w:r>
          <w:rPr>
            <w:rFonts w:ascii="Arial" w:hAnsi="Arial" w:cs="Arial"/>
            <w:sz w:val="24"/>
            <w:szCs w:val="24"/>
            <w:lang w:val="en-GB"/>
          </w:rPr>
          <w:t>Do your relatives visit spas?</w:t>
        </w:r>
      </w:ins>
    </w:p>
    <w:p w:rsidR="001147D0" w:rsidRDefault="001147D0">
      <w:pPr>
        <w:pStyle w:val="Odsekzoznamu"/>
        <w:numPr>
          <w:ilvl w:val="0"/>
          <w:numId w:val="32"/>
        </w:numPr>
        <w:rPr>
          <w:ins w:id="2757" w:author="HP" w:date="2022-08-16T14:52:00Z"/>
          <w:rFonts w:ascii="Arial" w:hAnsi="Arial" w:cs="Arial"/>
          <w:sz w:val="24"/>
          <w:szCs w:val="24"/>
          <w:lang w:val="en-GB"/>
        </w:rPr>
        <w:pPrChange w:id="2758" w:author="HP" w:date="2022-08-16T14:22:00Z">
          <w:pPr/>
        </w:pPrChange>
      </w:pPr>
      <w:ins w:id="2759" w:author="HP" w:date="2022-08-16T14:51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</w:ins>
      <w:ins w:id="2760" w:author="HP" w:date="2022-08-16T14:52:00Z">
        <w:r>
          <w:rPr>
            <w:rFonts w:ascii="Arial" w:hAnsi="Arial" w:cs="Arial"/>
            <w:sz w:val="24"/>
            <w:szCs w:val="24"/>
            <w:lang w:val="en-GB"/>
          </w:rPr>
          <w:t xml:space="preserve">new kinds of </w:t>
        </w:r>
        <w:r w:rsidRPr="00437935">
          <w:rPr>
            <w:rFonts w:ascii="Arial" w:hAnsi="Arial" w:cs="Arial"/>
            <w:b/>
            <w:sz w:val="24"/>
            <w:szCs w:val="24"/>
            <w:lang w:val="en-GB"/>
            <w:rPrChange w:id="2761" w:author="HP" w:date="2022-08-16T15:2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epidemics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do we have to face nowadays?</w:t>
        </w:r>
      </w:ins>
    </w:p>
    <w:p w:rsidR="001147D0" w:rsidRDefault="001147D0">
      <w:pPr>
        <w:pStyle w:val="Odsekzoznamu"/>
        <w:numPr>
          <w:ilvl w:val="0"/>
          <w:numId w:val="32"/>
        </w:numPr>
        <w:rPr>
          <w:ins w:id="2762" w:author="HP" w:date="2022-08-16T15:07:00Z"/>
          <w:rFonts w:ascii="Arial" w:hAnsi="Arial" w:cs="Arial"/>
          <w:sz w:val="24"/>
          <w:szCs w:val="24"/>
          <w:lang w:val="en-GB"/>
        </w:rPr>
        <w:pPrChange w:id="2763" w:author="HP" w:date="2022-08-16T14:22:00Z">
          <w:pPr/>
        </w:pPrChange>
      </w:pPr>
      <w:ins w:id="2764" w:author="HP" w:date="2022-08-16T14:52:00Z">
        <w:r>
          <w:rPr>
            <w:rFonts w:ascii="Arial" w:hAnsi="Arial" w:cs="Arial"/>
            <w:sz w:val="24"/>
            <w:szCs w:val="24"/>
            <w:lang w:val="en-GB"/>
          </w:rPr>
          <w:t xml:space="preserve">Why is there a huge debate about vaccination? </w:t>
        </w:r>
      </w:ins>
      <w:ins w:id="2765" w:author="HP" w:date="2022-08-16T14:51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401D24" w:rsidRDefault="00401D24">
      <w:pPr>
        <w:pStyle w:val="Odsekzoznamu"/>
        <w:numPr>
          <w:ilvl w:val="0"/>
          <w:numId w:val="32"/>
        </w:numPr>
        <w:rPr>
          <w:ins w:id="2766" w:author="HP" w:date="2022-08-16T15:07:00Z"/>
          <w:rFonts w:ascii="Arial" w:hAnsi="Arial" w:cs="Arial"/>
          <w:sz w:val="24"/>
          <w:szCs w:val="24"/>
          <w:lang w:val="en-GB"/>
        </w:rPr>
        <w:pPrChange w:id="2767" w:author="HP" w:date="2022-08-16T14:22:00Z">
          <w:pPr/>
        </w:pPrChange>
      </w:pPr>
      <w:ins w:id="2768" w:author="HP" w:date="2022-08-16T15:07:00Z">
        <w:r>
          <w:rPr>
            <w:rFonts w:ascii="Arial" w:hAnsi="Arial" w:cs="Arial"/>
            <w:sz w:val="24"/>
            <w:szCs w:val="24"/>
            <w:lang w:val="en-GB"/>
          </w:rPr>
          <w:t>What is AIDS?</w:t>
        </w:r>
      </w:ins>
    </w:p>
    <w:p w:rsidR="00401D24" w:rsidRDefault="00401D24">
      <w:pPr>
        <w:pStyle w:val="Odsekzoznamu"/>
        <w:numPr>
          <w:ilvl w:val="0"/>
          <w:numId w:val="32"/>
        </w:numPr>
        <w:rPr>
          <w:ins w:id="2769" w:author="HP" w:date="2022-08-16T15:09:00Z"/>
          <w:rFonts w:ascii="Arial" w:hAnsi="Arial" w:cs="Arial"/>
          <w:sz w:val="24"/>
          <w:szCs w:val="24"/>
          <w:lang w:val="en-GB"/>
        </w:rPr>
        <w:pPrChange w:id="2770" w:author="HP" w:date="2022-08-16T14:22:00Z">
          <w:pPr/>
        </w:pPrChange>
      </w:pPr>
      <w:ins w:id="2771" w:author="HP" w:date="2022-08-16T15:08:00Z">
        <w:r>
          <w:rPr>
            <w:rFonts w:ascii="Arial" w:hAnsi="Arial" w:cs="Arial"/>
            <w:sz w:val="24"/>
            <w:szCs w:val="24"/>
            <w:lang w:val="en-GB"/>
          </w:rPr>
          <w:t>Why is AIDS dangerous?</w:t>
        </w:r>
      </w:ins>
    </w:p>
    <w:p w:rsidR="00401D24" w:rsidRDefault="00401D24">
      <w:pPr>
        <w:pStyle w:val="Odsekzoznamu"/>
        <w:numPr>
          <w:ilvl w:val="0"/>
          <w:numId w:val="32"/>
        </w:numPr>
        <w:rPr>
          <w:ins w:id="2772" w:author="HP" w:date="2022-08-16T15:09:00Z"/>
          <w:rFonts w:ascii="Arial" w:hAnsi="Arial" w:cs="Arial"/>
          <w:sz w:val="24"/>
          <w:szCs w:val="24"/>
          <w:lang w:val="en-GB"/>
        </w:rPr>
        <w:pPrChange w:id="2773" w:author="HP" w:date="2022-08-16T14:22:00Z">
          <w:pPr/>
        </w:pPrChange>
      </w:pPr>
      <w:ins w:id="2774" w:author="HP" w:date="2022-08-16T15:09:00Z">
        <w:r>
          <w:rPr>
            <w:rFonts w:ascii="Arial" w:hAnsi="Arial" w:cs="Arial"/>
            <w:sz w:val="24"/>
            <w:szCs w:val="24"/>
            <w:lang w:val="en-GB"/>
          </w:rPr>
          <w:t>How do people get infected with AIDS?</w:t>
        </w:r>
      </w:ins>
    </w:p>
    <w:p w:rsidR="00071B56" w:rsidRPr="00B257B1" w:rsidRDefault="00071B56">
      <w:pPr>
        <w:rPr>
          <w:rFonts w:ascii="Arial" w:hAnsi="Arial" w:cs="Arial"/>
          <w:b/>
          <w:sz w:val="24"/>
          <w:szCs w:val="24"/>
          <w:lang w:val="en-GB"/>
          <w:rPrChange w:id="2775" w:author="HP" w:date="2022-08-16T14:37:00Z">
            <w:rPr>
              <w:rFonts w:ascii="Arial" w:hAnsi="Arial" w:cs="Arial"/>
              <w:sz w:val="28"/>
              <w:szCs w:val="28"/>
              <w:lang w:val="en-GB"/>
            </w:rPr>
          </w:rPrChange>
        </w:rPr>
      </w:pPr>
    </w:p>
    <w:p w:rsidR="00AA3ADF" w:rsidRPr="00A625FC" w:rsidDel="00071B56" w:rsidRDefault="00C55530">
      <w:pPr>
        <w:pStyle w:val="Odsekzoznamu"/>
        <w:numPr>
          <w:ilvl w:val="0"/>
          <w:numId w:val="32"/>
        </w:numPr>
        <w:rPr>
          <w:del w:id="2776" w:author="HP" w:date="2022-08-16T14:25:00Z"/>
          <w:rFonts w:ascii="Arial" w:hAnsi="Arial" w:cs="Arial"/>
          <w:sz w:val="24"/>
          <w:szCs w:val="24"/>
          <w:lang w:val="en-GB"/>
          <w:rPrChange w:id="2777" w:author="HP" w:date="2022-08-16T14:22:00Z">
            <w:rPr>
              <w:del w:id="2778" w:author="HP" w:date="2022-08-16T14:25:00Z"/>
              <w:rFonts w:ascii="Arial" w:hAnsi="Arial" w:cs="Arial"/>
              <w:sz w:val="28"/>
              <w:szCs w:val="28"/>
              <w:lang w:val="en-GB"/>
            </w:rPr>
          </w:rPrChange>
        </w:rPr>
        <w:pPrChange w:id="2779" w:author="HP" w:date="2022-08-16T14:22:00Z">
          <w:pPr/>
        </w:pPrChange>
      </w:pPr>
      <w:del w:id="2780" w:author="HP" w:date="2022-08-16T14:22:00Z">
        <w:r w:rsidRPr="00A625FC" w:rsidDel="00A625FC">
          <w:rPr>
            <w:rFonts w:ascii="Arial" w:hAnsi="Arial" w:cs="Arial"/>
            <w:sz w:val="24"/>
            <w:szCs w:val="24"/>
            <w:lang w:val="en-GB"/>
            <w:rPrChange w:id="2781" w:author="HP" w:date="2022-08-16T14:22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3. </w:delText>
        </w:r>
      </w:del>
      <w:del w:id="2782" w:author="HP" w:date="2022-08-16T14:25:00Z">
        <w:r w:rsidR="00AA3ADF" w:rsidRPr="00A625FC" w:rsidDel="00071B56">
          <w:rPr>
            <w:rFonts w:ascii="Arial" w:hAnsi="Arial" w:cs="Arial"/>
            <w:sz w:val="24"/>
            <w:szCs w:val="24"/>
            <w:lang w:val="en-GB"/>
            <w:rPrChange w:id="2783" w:author="HP" w:date="2022-08-16T14:22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How do you take care of your health?</w:delText>
        </w:r>
      </w:del>
    </w:p>
    <w:p w:rsidR="00C55530" w:rsidRDefault="00C55530" w:rsidP="00AA3ADF">
      <w:pPr>
        <w:rPr>
          <w:rFonts w:ascii="Arial" w:hAnsi="Arial" w:cs="Arial"/>
          <w:sz w:val="28"/>
          <w:szCs w:val="28"/>
          <w:lang w:val="en-GB"/>
        </w:rPr>
      </w:pPr>
    </w:p>
    <w:p w:rsidR="008D21C3" w:rsidRDefault="008D21C3">
      <w:pPr>
        <w:jc w:val="center"/>
        <w:rPr>
          <w:ins w:id="2784" w:author="HP" w:date="2022-08-15T22:59:00Z"/>
          <w:rFonts w:ascii="Arial" w:hAnsi="Arial" w:cs="Arial"/>
          <w:b/>
          <w:sz w:val="36"/>
          <w:szCs w:val="36"/>
          <w:lang w:val="en-GB"/>
          <w:rPrChange w:id="2785" w:author="HP" w:date="2022-08-16T19:45:00Z">
            <w:rPr>
              <w:ins w:id="2786" w:author="HP" w:date="2022-08-15T22:59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2787" w:author="HP" w:date="2022-08-16T19:45:00Z">
          <w:pPr/>
        </w:pPrChange>
      </w:pPr>
    </w:p>
    <w:p w:rsidR="008D21C3" w:rsidRDefault="008D21C3">
      <w:pPr>
        <w:jc w:val="center"/>
        <w:rPr>
          <w:ins w:id="2788" w:author="HP" w:date="2022-08-22T12:18:00Z"/>
          <w:rFonts w:ascii="Arial" w:hAnsi="Arial" w:cs="Arial"/>
          <w:b/>
          <w:sz w:val="36"/>
          <w:szCs w:val="36"/>
          <w:lang w:val="en-GB"/>
        </w:rPr>
        <w:pPrChange w:id="2789" w:author="HP" w:date="2022-08-16T19:45:00Z">
          <w:pPr/>
        </w:pPrChange>
      </w:pPr>
    </w:p>
    <w:p w:rsidR="008D21C3" w:rsidRDefault="008D21C3">
      <w:pPr>
        <w:jc w:val="center"/>
        <w:rPr>
          <w:ins w:id="2790" w:author="HP" w:date="2022-08-22T12:18:00Z"/>
          <w:rFonts w:ascii="Arial" w:hAnsi="Arial" w:cs="Arial"/>
          <w:b/>
          <w:sz w:val="36"/>
          <w:szCs w:val="36"/>
          <w:lang w:val="en-GB"/>
        </w:rPr>
        <w:pPrChange w:id="2791" w:author="HP" w:date="2022-08-16T19:45:00Z">
          <w:pPr/>
        </w:pPrChange>
      </w:pPr>
    </w:p>
    <w:p w:rsidR="008D21C3" w:rsidRDefault="008D21C3">
      <w:pPr>
        <w:jc w:val="center"/>
        <w:rPr>
          <w:ins w:id="2792" w:author="HP" w:date="2022-08-22T12:18:00Z"/>
          <w:rFonts w:ascii="Arial" w:hAnsi="Arial" w:cs="Arial"/>
          <w:b/>
          <w:sz w:val="36"/>
          <w:szCs w:val="36"/>
          <w:lang w:val="en-GB"/>
        </w:rPr>
        <w:pPrChange w:id="2793" w:author="HP" w:date="2022-08-16T19:45:00Z">
          <w:pPr/>
        </w:pPrChange>
      </w:pPr>
    </w:p>
    <w:p w:rsidR="008D21C3" w:rsidRDefault="008D21C3">
      <w:pPr>
        <w:jc w:val="center"/>
        <w:rPr>
          <w:ins w:id="2794" w:author="HP" w:date="2022-08-22T12:18:00Z"/>
          <w:rFonts w:ascii="Arial" w:hAnsi="Arial" w:cs="Arial"/>
          <w:b/>
          <w:sz w:val="36"/>
          <w:szCs w:val="36"/>
          <w:lang w:val="en-GB"/>
        </w:rPr>
        <w:pPrChange w:id="2795" w:author="HP" w:date="2022-08-16T19:45:00Z">
          <w:pPr/>
        </w:pPrChange>
      </w:pPr>
    </w:p>
    <w:p w:rsidR="008D21C3" w:rsidRDefault="008D21C3">
      <w:pPr>
        <w:jc w:val="center"/>
        <w:rPr>
          <w:ins w:id="2796" w:author="HP" w:date="2022-08-22T12:18:00Z"/>
          <w:rFonts w:ascii="Arial" w:hAnsi="Arial" w:cs="Arial"/>
          <w:b/>
          <w:sz w:val="36"/>
          <w:szCs w:val="36"/>
          <w:lang w:val="en-GB"/>
        </w:rPr>
        <w:pPrChange w:id="2797" w:author="HP" w:date="2022-08-16T19:45:00Z">
          <w:pPr/>
        </w:pPrChange>
      </w:pPr>
    </w:p>
    <w:p w:rsidR="008D21C3" w:rsidRDefault="008D21C3">
      <w:pPr>
        <w:jc w:val="center"/>
        <w:rPr>
          <w:ins w:id="2798" w:author="HP" w:date="2022-08-22T12:18:00Z"/>
          <w:rFonts w:ascii="Arial" w:hAnsi="Arial" w:cs="Arial"/>
          <w:b/>
          <w:sz w:val="36"/>
          <w:szCs w:val="36"/>
          <w:lang w:val="en-GB"/>
        </w:rPr>
        <w:pPrChange w:id="2799" w:author="HP" w:date="2022-08-16T19:45:00Z">
          <w:pPr/>
        </w:pPrChange>
      </w:pPr>
    </w:p>
    <w:p w:rsidR="008D21C3" w:rsidRDefault="008D21C3">
      <w:pPr>
        <w:jc w:val="center"/>
        <w:rPr>
          <w:ins w:id="2800" w:author="HP" w:date="2022-08-22T12:18:00Z"/>
          <w:rFonts w:ascii="Arial" w:hAnsi="Arial" w:cs="Arial"/>
          <w:b/>
          <w:sz w:val="36"/>
          <w:szCs w:val="36"/>
          <w:lang w:val="en-GB"/>
        </w:rPr>
        <w:pPrChange w:id="2801" w:author="HP" w:date="2022-08-16T19:45:00Z">
          <w:pPr/>
        </w:pPrChange>
      </w:pPr>
    </w:p>
    <w:p w:rsidR="008D21C3" w:rsidRDefault="008D21C3">
      <w:pPr>
        <w:jc w:val="center"/>
        <w:rPr>
          <w:ins w:id="2802" w:author="HP" w:date="2022-08-22T12:18:00Z"/>
          <w:rFonts w:ascii="Arial" w:hAnsi="Arial" w:cs="Arial"/>
          <w:b/>
          <w:sz w:val="36"/>
          <w:szCs w:val="36"/>
          <w:lang w:val="en-GB"/>
        </w:rPr>
        <w:pPrChange w:id="2803" w:author="HP" w:date="2022-08-16T19:45:00Z">
          <w:pPr/>
        </w:pPrChange>
      </w:pPr>
    </w:p>
    <w:p w:rsidR="008D21C3" w:rsidRDefault="008D21C3">
      <w:pPr>
        <w:jc w:val="center"/>
        <w:rPr>
          <w:ins w:id="2804" w:author="HP" w:date="2022-08-22T12:18:00Z"/>
          <w:rFonts w:ascii="Arial" w:hAnsi="Arial" w:cs="Arial"/>
          <w:b/>
          <w:sz w:val="36"/>
          <w:szCs w:val="36"/>
          <w:lang w:val="en-GB"/>
        </w:rPr>
        <w:pPrChange w:id="2805" w:author="HP" w:date="2022-08-16T19:45:00Z">
          <w:pPr/>
        </w:pPrChange>
      </w:pPr>
    </w:p>
    <w:p w:rsidR="008D21C3" w:rsidRDefault="008D21C3">
      <w:pPr>
        <w:jc w:val="center"/>
        <w:rPr>
          <w:ins w:id="2806" w:author="HP" w:date="2022-08-22T12:18:00Z"/>
          <w:rFonts w:ascii="Arial" w:hAnsi="Arial" w:cs="Arial"/>
          <w:b/>
          <w:sz w:val="36"/>
          <w:szCs w:val="36"/>
          <w:lang w:val="en-GB"/>
        </w:rPr>
        <w:pPrChange w:id="2807" w:author="HP" w:date="2022-08-16T19:45:00Z">
          <w:pPr/>
        </w:pPrChange>
      </w:pPr>
    </w:p>
    <w:p w:rsidR="008D21C3" w:rsidRDefault="008D21C3">
      <w:pPr>
        <w:jc w:val="center"/>
        <w:rPr>
          <w:ins w:id="2808" w:author="HP" w:date="2022-08-22T12:18:00Z"/>
          <w:rFonts w:ascii="Arial" w:hAnsi="Arial" w:cs="Arial"/>
          <w:b/>
          <w:sz w:val="36"/>
          <w:szCs w:val="36"/>
          <w:lang w:val="en-GB"/>
        </w:rPr>
        <w:pPrChange w:id="2809" w:author="HP" w:date="2022-08-16T19:45:00Z">
          <w:pPr/>
        </w:pPrChange>
      </w:pPr>
    </w:p>
    <w:p w:rsidR="008D21C3" w:rsidRDefault="008D21C3">
      <w:pPr>
        <w:jc w:val="center"/>
        <w:rPr>
          <w:ins w:id="2810" w:author="HP" w:date="2022-08-22T12:19:00Z"/>
          <w:rFonts w:ascii="Arial" w:hAnsi="Arial" w:cs="Arial"/>
          <w:b/>
          <w:sz w:val="36"/>
          <w:szCs w:val="36"/>
          <w:lang w:val="en-GB"/>
        </w:rPr>
        <w:pPrChange w:id="2811" w:author="HP" w:date="2022-08-16T19:45:00Z">
          <w:pPr/>
        </w:pPrChange>
      </w:pPr>
    </w:p>
    <w:p w:rsidR="008D21C3" w:rsidRDefault="008D21C3">
      <w:pPr>
        <w:jc w:val="center"/>
        <w:rPr>
          <w:ins w:id="2812" w:author="HP" w:date="2022-08-22T12:19:00Z"/>
          <w:rFonts w:ascii="Arial" w:hAnsi="Arial" w:cs="Arial"/>
          <w:b/>
          <w:sz w:val="36"/>
          <w:szCs w:val="36"/>
          <w:lang w:val="en-GB"/>
        </w:rPr>
        <w:pPrChange w:id="2813" w:author="HP" w:date="2022-08-16T19:45:00Z">
          <w:pPr/>
        </w:pPrChange>
      </w:pPr>
    </w:p>
    <w:p w:rsidR="008D21C3" w:rsidRDefault="008D21C3">
      <w:pPr>
        <w:jc w:val="center"/>
        <w:rPr>
          <w:ins w:id="2814" w:author="HP" w:date="2022-08-22T12:19:00Z"/>
          <w:rFonts w:ascii="Arial" w:hAnsi="Arial" w:cs="Arial"/>
          <w:b/>
          <w:sz w:val="36"/>
          <w:szCs w:val="36"/>
          <w:lang w:val="en-GB"/>
        </w:rPr>
        <w:pPrChange w:id="2815" w:author="HP" w:date="2022-08-16T19:45:00Z">
          <w:pPr/>
        </w:pPrChange>
      </w:pPr>
    </w:p>
    <w:p w:rsidR="008D21C3" w:rsidRDefault="008D21C3">
      <w:pPr>
        <w:jc w:val="center"/>
        <w:rPr>
          <w:ins w:id="2816" w:author="HP" w:date="2022-08-22T12:19:00Z"/>
          <w:rFonts w:ascii="Arial" w:hAnsi="Arial" w:cs="Arial"/>
          <w:b/>
          <w:sz w:val="36"/>
          <w:szCs w:val="36"/>
          <w:lang w:val="en-GB"/>
        </w:rPr>
        <w:pPrChange w:id="2817" w:author="HP" w:date="2022-08-16T19:45:00Z">
          <w:pPr/>
        </w:pPrChange>
      </w:pPr>
    </w:p>
    <w:p w:rsidR="008D21C3" w:rsidRDefault="008D21C3">
      <w:pPr>
        <w:jc w:val="center"/>
        <w:rPr>
          <w:ins w:id="2818" w:author="HP" w:date="2022-08-22T12:19:00Z"/>
          <w:rFonts w:ascii="Arial" w:hAnsi="Arial" w:cs="Arial"/>
          <w:b/>
          <w:sz w:val="36"/>
          <w:szCs w:val="36"/>
          <w:lang w:val="en-GB"/>
        </w:rPr>
        <w:pPrChange w:id="2819" w:author="HP" w:date="2022-08-16T19:45:00Z">
          <w:pPr/>
        </w:pPrChange>
      </w:pPr>
    </w:p>
    <w:p w:rsidR="008D21C3" w:rsidRDefault="008D21C3">
      <w:pPr>
        <w:jc w:val="center"/>
        <w:rPr>
          <w:ins w:id="2820" w:author="HP" w:date="2022-08-22T12:19:00Z"/>
          <w:rFonts w:ascii="Arial" w:hAnsi="Arial" w:cs="Arial"/>
          <w:b/>
          <w:sz w:val="36"/>
          <w:szCs w:val="36"/>
          <w:lang w:val="en-GB"/>
        </w:rPr>
        <w:pPrChange w:id="2821" w:author="HP" w:date="2022-08-16T19:45:00Z">
          <w:pPr/>
        </w:pPrChange>
      </w:pPr>
    </w:p>
    <w:p w:rsidR="00974306" w:rsidRDefault="00974306">
      <w:pPr>
        <w:jc w:val="center"/>
        <w:rPr>
          <w:ins w:id="2822" w:author="HP" w:date="2022-08-16T19:47:00Z"/>
          <w:rFonts w:ascii="Arial" w:hAnsi="Arial" w:cs="Arial"/>
          <w:b/>
          <w:sz w:val="36"/>
          <w:szCs w:val="36"/>
          <w:lang w:val="en-GB"/>
        </w:rPr>
        <w:pPrChange w:id="2823" w:author="HP" w:date="2022-08-16T19:45:00Z">
          <w:pPr/>
        </w:pPrChange>
      </w:pPr>
      <w:r w:rsidRPr="008D7F79">
        <w:rPr>
          <w:rFonts w:ascii="Arial" w:hAnsi="Arial" w:cs="Arial"/>
          <w:b/>
          <w:sz w:val="36"/>
          <w:szCs w:val="36"/>
          <w:lang w:val="en-GB"/>
          <w:rPrChange w:id="2824" w:author="HP" w:date="2022-08-16T19:45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EDUCATION</w:t>
      </w:r>
      <w:ins w:id="2825" w:author="HP" w:date="2022-08-15T23:08:00Z">
        <w:r w:rsidR="00AB28CF" w:rsidRPr="008D7F79">
          <w:rPr>
            <w:rFonts w:ascii="Arial" w:hAnsi="Arial" w:cs="Arial"/>
            <w:b/>
            <w:sz w:val="36"/>
            <w:szCs w:val="36"/>
            <w:lang w:val="en-GB"/>
            <w:rPrChange w:id="2826" w:author="HP" w:date="2022-08-16T19:45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 xml:space="preserve"> </w:t>
        </w:r>
      </w:ins>
      <w:ins w:id="2827" w:author="HP" w:date="2022-08-15T23:14:00Z">
        <w:r w:rsidR="002B5970" w:rsidRPr="008D7F79">
          <w:rPr>
            <w:rFonts w:ascii="Arial" w:hAnsi="Arial" w:cs="Arial"/>
            <w:b/>
            <w:sz w:val="36"/>
            <w:szCs w:val="36"/>
            <w:lang w:val="en-GB"/>
            <w:rPrChange w:id="2828" w:author="HP" w:date="2022-08-16T19:45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 xml:space="preserve">(2 </w:t>
        </w:r>
        <w:proofErr w:type="spellStart"/>
        <w:r w:rsidR="002B5970" w:rsidRPr="008D7F79">
          <w:rPr>
            <w:rFonts w:ascii="Arial" w:hAnsi="Arial" w:cs="Arial"/>
            <w:b/>
            <w:sz w:val="36"/>
            <w:szCs w:val="36"/>
            <w:lang w:val="en-GB"/>
            <w:rPrChange w:id="2829" w:author="HP" w:date="2022-08-16T19:45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témy</w:t>
        </w:r>
        <w:proofErr w:type="spellEnd"/>
        <w:r w:rsidR="002B5970" w:rsidRPr="008D7F79">
          <w:rPr>
            <w:rFonts w:ascii="Arial" w:hAnsi="Arial" w:cs="Arial"/>
            <w:b/>
            <w:sz w:val="36"/>
            <w:szCs w:val="36"/>
            <w:lang w:val="en-GB"/>
            <w:rPrChange w:id="2830" w:author="HP" w:date="2022-08-16T19:45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)</w:t>
        </w:r>
      </w:ins>
    </w:p>
    <w:p w:rsidR="008D7F79" w:rsidRPr="008D7F79" w:rsidRDefault="008D7F79">
      <w:pPr>
        <w:jc w:val="center"/>
        <w:rPr>
          <w:rFonts w:ascii="Arial" w:hAnsi="Arial" w:cs="Arial"/>
          <w:b/>
          <w:sz w:val="36"/>
          <w:szCs w:val="36"/>
          <w:lang w:val="en-GB"/>
          <w:rPrChange w:id="2831" w:author="HP" w:date="2022-08-16T19:45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2832" w:author="HP" w:date="2022-08-16T19:45:00Z">
          <w:pPr/>
        </w:pPrChange>
      </w:pPr>
    </w:p>
    <w:p w:rsidR="00162599" w:rsidRDefault="00162599">
      <w:pPr>
        <w:pStyle w:val="Odsekzoznamu"/>
        <w:numPr>
          <w:ilvl w:val="0"/>
          <w:numId w:val="34"/>
        </w:numPr>
        <w:rPr>
          <w:ins w:id="2833" w:author="HP" w:date="2022-08-22T07:37:00Z"/>
          <w:rFonts w:ascii="Arial" w:hAnsi="Arial" w:cs="Arial"/>
          <w:sz w:val="24"/>
          <w:szCs w:val="24"/>
          <w:lang w:val="en-GB"/>
        </w:rPr>
        <w:pPrChange w:id="2834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2835" w:author="HP" w:date="2022-08-22T07:36:00Z">
        <w:r w:rsidRPr="00270B22">
          <w:rPr>
            <w:rFonts w:ascii="Arial" w:hAnsi="Arial" w:cs="Arial"/>
            <w:sz w:val="24"/>
            <w:szCs w:val="24"/>
            <w:u w:val="single"/>
            <w:lang w:val="en-GB"/>
            <w:rPrChange w:id="2836" w:author="HP" w:date="2022-08-22T08:0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Describe </w:t>
        </w:r>
      </w:ins>
      <w:ins w:id="2837" w:author="HP" w:date="2022-08-22T07:37:00Z">
        <w:r w:rsidRPr="00270B22">
          <w:rPr>
            <w:rFonts w:ascii="Arial" w:hAnsi="Arial" w:cs="Arial"/>
            <w:sz w:val="24"/>
            <w:szCs w:val="24"/>
            <w:u w:val="single"/>
            <w:lang w:val="en-GB"/>
            <w:rPrChange w:id="2838" w:author="HP" w:date="2022-08-22T08:0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the</w:t>
        </w:r>
      </w:ins>
      <w:ins w:id="2839" w:author="HP" w:date="2022-08-22T07:40:00Z">
        <w:r w:rsidRPr="00270B22">
          <w:rPr>
            <w:rFonts w:ascii="Arial" w:hAnsi="Arial" w:cs="Arial"/>
            <w:sz w:val="24"/>
            <w:szCs w:val="24"/>
            <w:u w:val="single"/>
            <w:lang w:val="en-GB"/>
            <w:rPrChange w:id="2840" w:author="HP" w:date="2022-08-22T08:0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stages of</w:t>
        </w:r>
      </w:ins>
      <w:ins w:id="2841" w:author="HP" w:date="2022-08-22T07:37:00Z">
        <w:r w:rsidRPr="00270B22">
          <w:rPr>
            <w:rFonts w:ascii="Arial" w:hAnsi="Arial" w:cs="Arial"/>
            <w:sz w:val="24"/>
            <w:szCs w:val="24"/>
            <w:u w:val="single"/>
            <w:lang w:val="en-GB"/>
            <w:rPrChange w:id="2842" w:author="HP" w:date="2022-08-22T08:0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</w:t>
        </w:r>
        <w:r w:rsidRPr="00270B22">
          <w:rPr>
            <w:rFonts w:ascii="Arial" w:hAnsi="Arial" w:cs="Arial"/>
            <w:b/>
            <w:sz w:val="24"/>
            <w:szCs w:val="24"/>
            <w:u w:val="single"/>
            <w:lang w:val="en-GB"/>
            <w:rPrChange w:id="2843" w:author="HP" w:date="2022-08-22T08:0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educational system</w:t>
        </w:r>
      </w:ins>
      <w:ins w:id="2844" w:author="HP" w:date="2022-08-22T08:01:00Z">
        <w:r w:rsidR="00823506" w:rsidRPr="00270B22">
          <w:rPr>
            <w:rFonts w:ascii="Arial" w:hAnsi="Arial" w:cs="Arial"/>
            <w:b/>
            <w:sz w:val="24"/>
            <w:szCs w:val="24"/>
            <w:u w:val="single"/>
            <w:lang w:val="en-GB"/>
            <w:rPrChange w:id="2845" w:author="HP" w:date="2022-08-22T08:06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 xml:space="preserve"> in </w:t>
        </w:r>
      </w:ins>
      <w:ins w:id="2846" w:author="HP" w:date="2022-08-22T08:06:00Z">
        <w:r w:rsidR="00270B22" w:rsidRPr="00270B22">
          <w:rPr>
            <w:rFonts w:ascii="Arial" w:hAnsi="Arial" w:cs="Arial"/>
            <w:b/>
            <w:sz w:val="24"/>
            <w:szCs w:val="24"/>
            <w:u w:val="single"/>
            <w:lang w:val="en-GB"/>
            <w:rPrChange w:id="2847" w:author="HP" w:date="2022-08-22T08:06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SLOVAKIA</w:t>
        </w:r>
      </w:ins>
      <w:ins w:id="2848" w:author="HP" w:date="2022-08-22T07:37:00Z">
        <w:r w:rsidRPr="00162599">
          <w:rPr>
            <w:rFonts w:ascii="Arial" w:hAnsi="Arial" w:cs="Arial"/>
            <w:b/>
            <w:sz w:val="24"/>
            <w:szCs w:val="24"/>
            <w:lang w:val="en-GB"/>
            <w:rPrChange w:id="2849" w:author="HP" w:date="2022-08-22T07:4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.</w:t>
        </w:r>
      </w:ins>
    </w:p>
    <w:p w:rsidR="00162599" w:rsidRDefault="00162599">
      <w:pPr>
        <w:pStyle w:val="Odsekzoznamu"/>
        <w:numPr>
          <w:ilvl w:val="0"/>
          <w:numId w:val="34"/>
        </w:numPr>
        <w:rPr>
          <w:ins w:id="2850" w:author="HP" w:date="2022-08-22T07:40:00Z"/>
          <w:rFonts w:ascii="Arial" w:hAnsi="Arial" w:cs="Arial"/>
          <w:sz w:val="24"/>
          <w:szCs w:val="24"/>
          <w:lang w:val="en-GB"/>
        </w:rPr>
        <w:pPrChange w:id="2851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2852" w:author="HP" w:date="2022-08-22T07:40:00Z">
        <w:r>
          <w:rPr>
            <w:rFonts w:ascii="Arial" w:hAnsi="Arial" w:cs="Arial"/>
            <w:sz w:val="24"/>
            <w:szCs w:val="24"/>
            <w:lang w:val="en-GB"/>
          </w:rPr>
          <w:t>Talk about pre-school education.</w:t>
        </w:r>
      </w:ins>
    </w:p>
    <w:p w:rsidR="00162599" w:rsidRDefault="00162599" w:rsidP="00162599">
      <w:pPr>
        <w:pStyle w:val="Odsekzoznamu"/>
        <w:numPr>
          <w:ilvl w:val="0"/>
          <w:numId w:val="34"/>
        </w:numPr>
        <w:rPr>
          <w:ins w:id="2853" w:author="HP" w:date="2022-08-22T07:41:00Z"/>
          <w:rFonts w:ascii="Arial" w:hAnsi="Arial" w:cs="Arial"/>
          <w:sz w:val="24"/>
          <w:szCs w:val="24"/>
          <w:lang w:val="en-GB"/>
        </w:rPr>
      </w:pPr>
      <w:ins w:id="2854" w:author="HP" w:date="2022-08-22T07:41:00Z">
        <w:r>
          <w:rPr>
            <w:rFonts w:ascii="Arial" w:hAnsi="Arial" w:cs="Arial"/>
            <w:sz w:val="24"/>
            <w:szCs w:val="24"/>
            <w:lang w:val="en-GB"/>
          </w:rPr>
          <w:t>Talk about pr</w:t>
        </w:r>
        <w:r>
          <w:rPr>
            <w:rFonts w:ascii="Arial" w:hAnsi="Arial" w:cs="Arial"/>
            <w:sz w:val="24"/>
            <w:szCs w:val="24"/>
            <w:lang w:val="en-GB"/>
          </w:rPr>
          <w:t>imary</w:t>
        </w:r>
        <w:r>
          <w:rPr>
            <w:rFonts w:ascii="Arial" w:hAnsi="Arial" w:cs="Arial"/>
            <w:sz w:val="24"/>
            <w:szCs w:val="24"/>
            <w:lang w:val="en-GB"/>
          </w:rPr>
          <w:t xml:space="preserve"> education.</w:t>
        </w:r>
      </w:ins>
    </w:p>
    <w:p w:rsidR="00162599" w:rsidRDefault="00162599" w:rsidP="00162599">
      <w:pPr>
        <w:pStyle w:val="Odsekzoznamu"/>
        <w:numPr>
          <w:ilvl w:val="0"/>
          <w:numId w:val="34"/>
        </w:numPr>
        <w:rPr>
          <w:ins w:id="2855" w:author="HP" w:date="2022-08-22T07:41:00Z"/>
          <w:rFonts w:ascii="Arial" w:hAnsi="Arial" w:cs="Arial"/>
          <w:sz w:val="24"/>
          <w:szCs w:val="24"/>
          <w:lang w:val="en-GB"/>
        </w:rPr>
      </w:pPr>
      <w:ins w:id="2856" w:author="HP" w:date="2022-08-22T07:41:00Z">
        <w:r>
          <w:rPr>
            <w:rFonts w:ascii="Arial" w:hAnsi="Arial" w:cs="Arial"/>
            <w:sz w:val="24"/>
            <w:szCs w:val="24"/>
            <w:lang w:val="en-GB"/>
          </w:rPr>
          <w:t xml:space="preserve">Talk about </w:t>
        </w:r>
      </w:ins>
      <w:ins w:id="2857" w:author="HP" w:date="2022-08-22T07:42:00Z">
        <w:r>
          <w:rPr>
            <w:rFonts w:ascii="Arial" w:hAnsi="Arial" w:cs="Arial"/>
            <w:sz w:val="24"/>
            <w:szCs w:val="24"/>
            <w:lang w:val="en-GB"/>
          </w:rPr>
          <w:t>secondary</w:t>
        </w:r>
      </w:ins>
      <w:ins w:id="2858" w:author="HP" w:date="2022-08-22T07:41:00Z">
        <w:r>
          <w:rPr>
            <w:rFonts w:ascii="Arial" w:hAnsi="Arial" w:cs="Arial"/>
            <w:sz w:val="24"/>
            <w:szCs w:val="24"/>
            <w:lang w:val="en-GB"/>
          </w:rPr>
          <w:t xml:space="preserve"> education.</w:t>
        </w:r>
      </w:ins>
    </w:p>
    <w:p w:rsidR="00162599" w:rsidRDefault="00162599" w:rsidP="00162599">
      <w:pPr>
        <w:pStyle w:val="Odsekzoznamu"/>
        <w:numPr>
          <w:ilvl w:val="0"/>
          <w:numId w:val="34"/>
        </w:numPr>
        <w:rPr>
          <w:ins w:id="2859" w:author="HP" w:date="2022-08-22T08:01:00Z"/>
          <w:rFonts w:ascii="Arial" w:hAnsi="Arial" w:cs="Arial"/>
          <w:sz w:val="24"/>
          <w:szCs w:val="24"/>
          <w:lang w:val="en-GB"/>
        </w:rPr>
      </w:pPr>
      <w:ins w:id="2860" w:author="HP" w:date="2022-08-22T07:41:00Z">
        <w:r>
          <w:rPr>
            <w:rFonts w:ascii="Arial" w:hAnsi="Arial" w:cs="Arial"/>
            <w:sz w:val="24"/>
            <w:szCs w:val="24"/>
            <w:lang w:val="en-GB"/>
          </w:rPr>
          <w:t xml:space="preserve">Talk about </w:t>
        </w:r>
      </w:ins>
      <w:ins w:id="2861" w:author="HP" w:date="2022-08-22T07:42:00Z">
        <w:r>
          <w:rPr>
            <w:rFonts w:ascii="Arial" w:hAnsi="Arial" w:cs="Arial"/>
            <w:sz w:val="24"/>
            <w:szCs w:val="24"/>
            <w:lang w:val="en-GB"/>
          </w:rPr>
          <w:t>higher</w:t>
        </w:r>
      </w:ins>
      <w:ins w:id="2862" w:author="HP" w:date="2022-08-22T07:41:00Z">
        <w:r>
          <w:rPr>
            <w:rFonts w:ascii="Arial" w:hAnsi="Arial" w:cs="Arial"/>
            <w:sz w:val="24"/>
            <w:szCs w:val="24"/>
            <w:lang w:val="en-GB"/>
          </w:rPr>
          <w:t xml:space="preserve"> education.</w:t>
        </w:r>
      </w:ins>
    </w:p>
    <w:p w:rsidR="00823506" w:rsidRDefault="00823506" w:rsidP="00162599">
      <w:pPr>
        <w:pStyle w:val="Odsekzoznamu"/>
        <w:numPr>
          <w:ilvl w:val="0"/>
          <w:numId w:val="34"/>
        </w:numPr>
        <w:rPr>
          <w:ins w:id="2863" w:author="HP" w:date="2022-08-22T08:02:00Z"/>
          <w:rFonts w:ascii="Arial" w:hAnsi="Arial" w:cs="Arial"/>
          <w:sz w:val="24"/>
          <w:szCs w:val="24"/>
          <w:lang w:val="en-GB"/>
        </w:rPr>
      </w:pPr>
      <w:ins w:id="2864" w:author="HP" w:date="2022-08-22T08:01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  <w:r w:rsidRPr="00823506">
          <w:rPr>
            <w:rFonts w:ascii="Arial" w:hAnsi="Arial" w:cs="Arial"/>
            <w:b/>
            <w:lang w:val="en-GB"/>
            <w:rPrChange w:id="2865" w:author="HP" w:date="2022-08-22T08:0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types of secondary schools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are there in Slovakia? </w:t>
        </w:r>
      </w:ins>
      <w:ins w:id="2866" w:author="HP" w:date="2022-08-22T08:02:00Z">
        <w:r>
          <w:rPr>
            <w:rFonts w:ascii="Arial" w:hAnsi="Arial" w:cs="Arial"/>
            <w:sz w:val="24"/>
            <w:szCs w:val="24"/>
            <w:lang w:val="en-GB"/>
          </w:rPr>
          <w:t>What do they prepare students for?</w:t>
        </w:r>
      </w:ins>
    </w:p>
    <w:p w:rsidR="00162599" w:rsidRDefault="00162599">
      <w:pPr>
        <w:pStyle w:val="Odsekzoznamu"/>
        <w:numPr>
          <w:ilvl w:val="0"/>
          <w:numId w:val="34"/>
        </w:numPr>
        <w:rPr>
          <w:ins w:id="2867" w:author="HP" w:date="2022-08-22T08:20:00Z"/>
          <w:rFonts w:ascii="Arial" w:hAnsi="Arial" w:cs="Arial"/>
          <w:sz w:val="24"/>
          <w:szCs w:val="24"/>
          <w:lang w:val="en-GB"/>
        </w:rPr>
        <w:pPrChange w:id="2868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2869" w:author="HP" w:date="2022-08-22T07:43:00Z">
        <w:r>
          <w:rPr>
            <w:rFonts w:ascii="Arial" w:hAnsi="Arial" w:cs="Arial"/>
            <w:sz w:val="24"/>
            <w:szCs w:val="24"/>
            <w:lang w:val="en-GB"/>
          </w:rPr>
          <w:t xml:space="preserve">How does the organisation of a </w:t>
        </w:r>
        <w:r w:rsidRPr="00162599">
          <w:rPr>
            <w:rFonts w:ascii="Arial" w:hAnsi="Arial" w:cs="Arial"/>
            <w:b/>
            <w:sz w:val="24"/>
            <w:szCs w:val="24"/>
            <w:lang w:val="en-GB"/>
            <w:rPrChange w:id="2870" w:author="HP" w:date="2022-08-22T07:4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school year</w:t>
        </w:r>
        <w:r>
          <w:rPr>
            <w:rFonts w:ascii="Arial" w:hAnsi="Arial" w:cs="Arial"/>
            <w:sz w:val="24"/>
            <w:szCs w:val="24"/>
            <w:lang w:val="en-GB"/>
          </w:rPr>
          <w:t xml:space="preserve"> change in different stages of</w:t>
        </w:r>
      </w:ins>
      <w:ins w:id="2871" w:author="HP" w:date="2022-08-22T07:44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2872" w:author="HP" w:date="2022-08-22T07:43:00Z">
        <w:r>
          <w:rPr>
            <w:rFonts w:ascii="Arial" w:hAnsi="Arial" w:cs="Arial"/>
            <w:sz w:val="24"/>
            <w:szCs w:val="24"/>
            <w:lang w:val="en-GB"/>
          </w:rPr>
          <w:t>school</w:t>
        </w:r>
      </w:ins>
      <w:ins w:id="2873" w:author="HP" w:date="2022-08-22T07:44:00Z">
        <w:r>
          <w:rPr>
            <w:rFonts w:ascii="Arial" w:hAnsi="Arial" w:cs="Arial"/>
            <w:sz w:val="24"/>
            <w:szCs w:val="24"/>
            <w:lang w:val="en-GB"/>
          </w:rPr>
          <w:t>s</w:t>
        </w:r>
      </w:ins>
      <w:ins w:id="2874" w:author="HP" w:date="2022-08-22T07:43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676888" w:rsidRDefault="00676888">
      <w:pPr>
        <w:pStyle w:val="Odsekzoznamu"/>
        <w:numPr>
          <w:ilvl w:val="0"/>
          <w:numId w:val="34"/>
        </w:numPr>
        <w:rPr>
          <w:ins w:id="2875" w:author="HP" w:date="2022-08-22T08:05:00Z"/>
          <w:rFonts w:ascii="Arial" w:hAnsi="Arial" w:cs="Arial"/>
          <w:sz w:val="24"/>
          <w:szCs w:val="24"/>
          <w:lang w:val="en-GB"/>
        </w:rPr>
        <w:pPrChange w:id="2876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2877" w:author="HP" w:date="2022-08-22T08:20:00Z">
        <w:r>
          <w:rPr>
            <w:rFonts w:ascii="Arial" w:hAnsi="Arial" w:cs="Arial"/>
            <w:sz w:val="24"/>
            <w:szCs w:val="24"/>
            <w:lang w:val="en-GB"/>
          </w:rPr>
          <w:t>Talk about the school leaving exam</w:t>
        </w:r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823506" w:rsidRDefault="00823506" w:rsidP="00823506">
      <w:pPr>
        <w:pStyle w:val="Odsekzoznamu"/>
        <w:numPr>
          <w:ilvl w:val="0"/>
          <w:numId w:val="34"/>
        </w:numPr>
        <w:rPr>
          <w:ins w:id="2878" w:author="HP" w:date="2022-08-22T08:05:00Z"/>
          <w:rFonts w:ascii="Arial" w:hAnsi="Arial" w:cs="Arial"/>
          <w:sz w:val="24"/>
          <w:szCs w:val="24"/>
          <w:lang w:val="en-GB"/>
        </w:rPr>
      </w:pPr>
      <w:ins w:id="2879" w:author="HP" w:date="2022-08-22T08:05:00Z">
        <w:r w:rsidRPr="00270B22">
          <w:rPr>
            <w:rFonts w:ascii="Arial" w:hAnsi="Arial" w:cs="Arial"/>
            <w:sz w:val="24"/>
            <w:szCs w:val="24"/>
            <w:u w:val="single"/>
            <w:lang w:val="en-GB"/>
            <w:rPrChange w:id="2880" w:author="HP" w:date="2022-08-22T08:0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Describe the stages of </w:t>
        </w:r>
        <w:r w:rsidRPr="00270B22">
          <w:rPr>
            <w:rFonts w:ascii="Arial" w:hAnsi="Arial" w:cs="Arial"/>
            <w:b/>
            <w:sz w:val="24"/>
            <w:szCs w:val="24"/>
            <w:u w:val="single"/>
            <w:lang w:val="en-GB"/>
            <w:rPrChange w:id="2881" w:author="HP" w:date="2022-08-22T08:06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 xml:space="preserve">educational system in </w:t>
        </w:r>
      </w:ins>
      <w:ins w:id="2882" w:author="HP" w:date="2022-08-22T08:06:00Z">
        <w:r w:rsidR="00270B22" w:rsidRPr="00270B22">
          <w:rPr>
            <w:rFonts w:ascii="Arial" w:hAnsi="Arial" w:cs="Arial"/>
            <w:b/>
            <w:sz w:val="24"/>
            <w:szCs w:val="24"/>
            <w:u w:val="single"/>
            <w:lang w:val="en-GB"/>
            <w:rPrChange w:id="2883" w:author="HP" w:date="2022-08-22T08:06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BRITAIN</w:t>
        </w:r>
      </w:ins>
      <w:ins w:id="2884" w:author="HP" w:date="2022-08-22T08:05:00Z">
        <w:r w:rsidRPr="00EB5602">
          <w:rPr>
            <w:rFonts w:ascii="Arial" w:hAnsi="Arial" w:cs="Arial"/>
            <w:b/>
            <w:sz w:val="24"/>
            <w:szCs w:val="24"/>
            <w:lang w:val="en-GB"/>
          </w:rPr>
          <w:t>.</w:t>
        </w:r>
      </w:ins>
    </w:p>
    <w:p w:rsidR="00823506" w:rsidRDefault="00823506" w:rsidP="00823506">
      <w:pPr>
        <w:pStyle w:val="Odsekzoznamu"/>
        <w:numPr>
          <w:ilvl w:val="0"/>
          <w:numId w:val="34"/>
        </w:numPr>
        <w:rPr>
          <w:ins w:id="2885" w:author="HP" w:date="2022-08-22T08:05:00Z"/>
          <w:rFonts w:ascii="Arial" w:hAnsi="Arial" w:cs="Arial"/>
          <w:sz w:val="24"/>
          <w:szCs w:val="24"/>
          <w:lang w:val="en-GB"/>
        </w:rPr>
      </w:pPr>
      <w:ins w:id="2886" w:author="HP" w:date="2022-08-22T08:05:00Z">
        <w:r>
          <w:rPr>
            <w:rFonts w:ascii="Arial" w:hAnsi="Arial" w:cs="Arial"/>
            <w:sz w:val="24"/>
            <w:szCs w:val="24"/>
            <w:lang w:val="en-GB"/>
          </w:rPr>
          <w:t>Talk about pre-school education.</w:t>
        </w:r>
      </w:ins>
    </w:p>
    <w:p w:rsidR="00823506" w:rsidRDefault="00823506" w:rsidP="00823506">
      <w:pPr>
        <w:pStyle w:val="Odsekzoznamu"/>
        <w:numPr>
          <w:ilvl w:val="0"/>
          <w:numId w:val="34"/>
        </w:numPr>
        <w:rPr>
          <w:ins w:id="2887" w:author="HP" w:date="2022-08-22T08:05:00Z"/>
          <w:rFonts w:ascii="Arial" w:hAnsi="Arial" w:cs="Arial"/>
          <w:sz w:val="24"/>
          <w:szCs w:val="24"/>
          <w:lang w:val="en-GB"/>
        </w:rPr>
      </w:pPr>
      <w:ins w:id="2888" w:author="HP" w:date="2022-08-22T08:05:00Z">
        <w:r>
          <w:rPr>
            <w:rFonts w:ascii="Arial" w:hAnsi="Arial" w:cs="Arial"/>
            <w:sz w:val="24"/>
            <w:szCs w:val="24"/>
            <w:lang w:val="en-GB"/>
          </w:rPr>
          <w:t>Talk about primary education.</w:t>
        </w:r>
      </w:ins>
    </w:p>
    <w:p w:rsidR="00823506" w:rsidRDefault="00823506" w:rsidP="00823506">
      <w:pPr>
        <w:pStyle w:val="Odsekzoznamu"/>
        <w:numPr>
          <w:ilvl w:val="0"/>
          <w:numId w:val="34"/>
        </w:numPr>
        <w:rPr>
          <w:ins w:id="2889" w:author="HP" w:date="2022-08-22T08:05:00Z"/>
          <w:rFonts w:ascii="Arial" w:hAnsi="Arial" w:cs="Arial"/>
          <w:sz w:val="24"/>
          <w:szCs w:val="24"/>
          <w:lang w:val="en-GB"/>
        </w:rPr>
      </w:pPr>
      <w:ins w:id="2890" w:author="HP" w:date="2022-08-22T08:05:00Z">
        <w:r>
          <w:rPr>
            <w:rFonts w:ascii="Arial" w:hAnsi="Arial" w:cs="Arial"/>
            <w:sz w:val="24"/>
            <w:szCs w:val="24"/>
            <w:lang w:val="en-GB"/>
          </w:rPr>
          <w:t>Talk about secondary education.</w:t>
        </w:r>
      </w:ins>
    </w:p>
    <w:p w:rsidR="00823506" w:rsidRDefault="00823506" w:rsidP="00823506">
      <w:pPr>
        <w:pStyle w:val="Odsekzoznamu"/>
        <w:numPr>
          <w:ilvl w:val="0"/>
          <w:numId w:val="34"/>
        </w:numPr>
        <w:rPr>
          <w:ins w:id="2891" w:author="HP" w:date="2022-08-22T08:05:00Z"/>
          <w:rFonts w:ascii="Arial" w:hAnsi="Arial" w:cs="Arial"/>
          <w:sz w:val="24"/>
          <w:szCs w:val="24"/>
          <w:lang w:val="en-GB"/>
        </w:rPr>
      </w:pPr>
      <w:ins w:id="2892" w:author="HP" w:date="2022-08-22T08:05:00Z">
        <w:r>
          <w:rPr>
            <w:rFonts w:ascii="Arial" w:hAnsi="Arial" w:cs="Arial"/>
            <w:sz w:val="24"/>
            <w:szCs w:val="24"/>
            <w:lang w:val="en-GB"/>
          </w:rPr>
          <w:t>Talk about higher education.</w:t>
        </w:r>
      </w:ins>
    </w:p>
    <w:p w:rsidR="00823506" w:rsidRDefault="00823506" w:rsidP="00823506">
      <w:pPr>
        <w:pStyle w:val="Odsekzoznamu"/>
        <w:numPr>
          <w:ilvl w:val="0"/>
          <w:numId w:val="34"/>
        </w:numPr>
        <w:rPr>
          <w:ins w:id="2893" w:author="HP" w:date="2022-08-22T08:16:00Z"/>
          <w:rFonts w:ascii="Arial" w:hAnsi="Arial" w:cs="Arial"/>
          <w:sz w:val="24"/>
          <w:szCs w:val="24"/>
          <w:lang w:val="en-GB"/>
        </w:rPr>
      </w:pPr>
      <w:ins w:id="2894" w:author="HP" w:date="2022-08-22T08:05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  <w:r w:rsidRPr="00EB5602">
          <w:rPr>
            <w:rFonts w:ascii="Arial" w:hAnsi="Arial" w:cs="Arial"/>
            <w:b/>
            <w:lang w:val="en-GB"/>
          </w:rPr>
          <w:t>types of secondary schools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are there in </w:t>
        </w:r>
      </w:ins>
      <w:ins w:id="2895" w:author="HP" w:date="2022-08-22T08:06:00Z">
        <w:r w:rsidR="00270B22">
          <w:rPr>
            <w:rFonts w:ascii="Arial" w:hAnsi="Arial" w:cs="Arial"/>
            <w:sz w:val="24"/>
            <w:szCs w:val="24"/>
            <w:lang w:val="en-GB"/>
          </w:rPr>
          <w:t>Britain</w:t>
        </w:r>
      </w:ins>
      <w:ins w:id="2896" w:author="HP" w:date="2022-08-22T08:05:00Z">
        <w:r>
          <w:rPr>
            <w:rFonts w:ascii="Arial" w:hAnsi="Arial" w:cs="Arial"/>
            <w:sz w:val="24"/>
            <w:szCs w:val="24"/>
            <w:lang w:val="en-GB"/>
          </w:rPr>
          <w:t>? What do they prepare students for?</w:t>
        </w:r>
      </w:ins>
    </w:p>
    <w:p w:rsidR="00823506" w:rsidRDefault="00823506" w:rsidP="00823506">
      <w:pPr>
        <w:pStyle w:val="Odsekzoznamu"/>
        <w:numPr>
          <w:ilvl w:val="0"/>
          <w:numId w:val="34"/>
        </w:numPr>
        <w:rPr>
          <w:ins w:id="2897" w:author="HP" w:date="2022-08-22T08:20:00Z"/>
          <w:rFonts w:ascii="Arial" w:hAnsi="Arial" w:cs="Arial"/>
          <w:sz w:val="24"/>
          <w:szCs w:val="24"/>
          <w:lang w:val="en-GB"/>
        </w:rPr>
      </w:pPr>
      <w:ins w:id="2898" w:author="HP" w:date="2022-08-22T08:05:00Z">
        <w:r>
          <w:rPr>
            <w:rFonts w:ascii="Arial" w:hAnsi="Arial" w:cs="Arial"/>
            <w:sz w:val="24"/>
            <w:szCs w:val="24"/>
            <w:lang w:val="en-GB"/>
          </w:rPr>
          <w:t xml:space="preserve">How </w:t>
        </w:r>
      </w:ins>
      <w:ins w:id="2899" w:author="HP" w:date="2022-08-22T08:06:00Z">
        <w:r w:rsidR="00270B22">
          <w:rPr>
            <w:rFonts w:ascii="Arial" w:hAnsi="Arial" w:cs="Arial"/>
            <w:sz w:val="24"/>
            <w:szCs w:val="24"/>
            <w:lang w:val="en-GB"/>
          </w:rPr>
          <w:t>is</w:t>
        </w:r>
      </w:ins>
      <w:ins w:id="2900" w:author="HP" w:date="2022-08-22T08:05:00Z">
        <w:r>
          <w:rPr>
            <w:rFonts w:ascii="Arial" w:hAnsi="Arial" w:cs="Arial"/>
            <w:sz w:val="24"/>
            <w:szCs w:val="24"/>
            <w:lang w:val="en-GB"/>
          </w:rPr>
          <w:t xml:space="preserve"> the organisation of a </w:t>
        </w:r>
        <w:r w:rsidRPr="00EB5602">
          <w:rPr>
            <w:rFonts w:ascii="Arial" w:hAnsi="Arial" w:cs="Arial"/>
            <w:b/>
            <w:sz w:val="24"/>
            <w:szCs w:val="24"/>
            <w:lang w:val="en-GB"/>
          </w:rPr>
          <w:t>school year</w:t>
        </w:r>
      </w:ins>
      <w:ins w:id="2901" w:author="HP" w:date="2022-08-22T08:07:00Z">
        <w:r w:rsidR="00270B22">
          <w:rPr>
            <w:rFonts w:ascii="Arial" w:hAnsi="Arial" w:cs="Arial"/>
            <w:b/>
            <w:sz w:val="24"/>
            <w:szCs w:val="24"/>
            <w:lang w:val="en-GB"/>
          </w:rPr>
          <w:t xml:space="preserve"> </w:t>
        </w:r>
        <w:r w:rsidR="00270B22" w:rsidRPr="00270B22">
          <w:rPr>
            <w:rFonts w:ascii="Arial" w:hAnsi="Arial" w:cs="Arial"/>
            <w:sz w:val="24"/>
            <w:szCs w:val="24"/>
            <w:lang w:val="en-GB"/>
            <w:rPrChange w:id="2902" w:author="HP" w:date="2022-08-22T08:07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in Britain</w:t>
        </w:r>
        <w:r w:rsidR="00270B22">
          <w:rPr>
            <w:rFonts w:ascii="Arial" w:hAnsi="Arial" w:cs="Arial"/>
            <w:sz w:val="24"/>
            <w:szCs w:val="24"/>
            <w:lang w:val="en-GB"/>
          </w:rPr>
          <w:t xml:space="preserve"> like</w:t>
        </w:r>
        <w:r w:rsidR="00270B22" w:rsidRPr="00270B22">
          <w:rPr>
            <w:rFonts w:ascii="Arial" w:hAnsi="Arial" w:cs="Arial"/>
            <w:sz w:val="24"/>
            <w:szCs w:val="24"/>
            <w:lang w:val="en-GB"/>
            <w:rPrChange w:id="2903" w:author="HP" w:date="2022-08-22T08:07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?</w:t>
        </w:r>
      </w:ins>
    </w:p>
    <w:p w:rsidR="00676888" w:rsidRDefault="00676888" w:rsidP="00823506">
      <w:pPr>
        <w:pStyle w:val="Odsekzoznamu"/>
        <w:numPr>
          <w:ilvl w:val="0"/>
          <w:numId w:val="34"/>
        </w:numPr>
        <w:rPr>
          <w:ins w:id="2904" w:author="HP" w:date="2022-08-22T08:24:00Z"/>
          <w:rFonts w:ascii="Arial" w:hAnsi="Arial" w:cs="Arial"/>
          <w:sz w:val="24"/>
          <w:szCs w:val="24"/>
          <w:lang w:val="en-GB"/>
        </w:rPr>
      </w:pPr>
      <w:ins w:id="2905" w:author="HP" w:date="2022-08-22T08:20:00Z">
        <w:r>
          <w:rPr>
            <w:rFonts w:ascii="Arial" w:hAnsi="Arial" w:cs="Arial"/>
            <w:sz w:val="24"/>
            <w:szCs w:val="24"/>
            <w:lang w:val="en-GB"/>
          </w:rPr>
          <w:t>Talk about the school leaving exam</w:t>
        </w:r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270B22" w:rsidRPr="00270B22" w:rsidRDefault="00270B22" w:rsidP="00823506">
      <w:pPr>
        <w:pStyle w:val="Odsekzoznamu"/>
        <w:numPr>
          <w:ilvl w:val="0"/>
          <w:numId w:val="34"/>
        </w:numPr>
        <w:rPr>
          <w:ins w:id="2906" w:author="HP" w:date="2022-08-22T08:15:00Z"/>
          <w:rFonts w:ascii="Arial" w:hAnsi="Arial" w:cs="Arial"/>
          <w:sz w:val="24"/>
          <w:szCs w:val="24"/>
          <w:lang w:val="en-GB"/>
          <w:rPrChange w:id="2907" w:author="HP" w:date="2022-08-22T08:15:00Z">
            <w:rPr>
              <w:ins w:id="2908" w:author="HP" w:date="2022-08-22T08:15:00Z"/>
              <w:rFonts w:ascii="Arial" w:hAnsi="Arial" w:cs="Arial"/>
              <w:b/>
              <w:sz w:val="24"/>
              <w:szCs w:val="24"/>
              <w:u w:val="single"/>
              <w:lang w:val="en-GB"/>
            </w:rPr>
          </w:rPrChange>
        </w:rPr>
      </w:pPr>
      <w:ins w:id="2909" w:author="HP" w:date="2022-08-22T08:13:00Z">
        <w:r>
          <w:rPr>
            <w:rFonts w:ascii="Arial" w:hAnsi="Arial" w:cs="Arial"/>
            <w:sz w:val="24"/>
            <w:szCs w:val="24"/>
            <w:u w:val="single"/>
            <w:lang w:val="en-GB"/>
          </w:rPr>
          <w:t xml:space="preserve">Describe </w:t>
        </w:r>
      </w:ins>
      <w:ins w:id="2910" w:author="HP" w:date="2022-08-22T08:15:00Z">
        <w:r w:rsidRPr="00270B22">
          <w:rPr>
            <w:rFonts w:ascii="Arial" w:hAnsi="Arial" w:cs="Arial"/>
            <w:b/>
            <w:sz w:val="24"/>
            <w:szCs w:val="24"/>
            <w:u w:val="single"/>
            <w:lang w:val="en-GB"/>
            <w:rPrChange w:id="2911" w:author="HP" w:date="2022-08-22T08:15:00Z">
              <w:rPr>
                <w:rFonts w:ascii="Arial" w:hAnsi="Arial" w:cs="Arial"/>
                <w:sz w:val="24"/>
                <w:szCs w:val="24"/>
                <w:u w:val="single"/>
                <w:lang w:val="en-GB"/>
              </w:rPr>
            </w:rPrChange>
          </w:rPr>
          <w:t>the school system</w:t>
        </w:r>
        <w:r>
          <w:rPr>
            <w:rFonts w:ascii="Arial" w:hAnsi="Arial" w:cs="Arial"/>
            <w:sz w:val="24"/>
            <w:szCs w:val="24"/>
            <w:u w:val="single"/>
            <w:lang w:val="en-GB"/>
          </w:rPr>
          <w:t xml:space="preserve"> </w:t>
        </w:r>
        <w:r w:rsidRPr="00270B22">
          <w:rPr>
            <w:rFonts w:ascii="Arial" w:hAnsi="Arial" w:cs="Arial"/>
            <w:b/>
            <w:sz w:val="24"/>
            <w:szCs w:val="24"/>
            <w:u w:val="single"/>
            <w:lang w:val="en-GB"/>
            <w:rPrChange w:id="2912" w:author="HP" w:date="2022-08-22T08:15:00Z">
              <w:rPr>
                <w:rFonts w:ascii="Arial" w:hAnsi="Arial" w:cs="Arial"/>
                <w:sz w:val="24"/>
                <w:szCs w:val="24"/>
                <w:u w:val="single"/>
                <w:lang w:val="en-GB"/>
              </w:rPr>
            </w:rPrChange>
          </w:rPr>
          <w:t>in AMERICA.</w:t>
        </w:r>
        <w:r>
          <w:rPr>
            <w:rFonts w:ascii="Arial" w:hAnsi="Arial" w:cs="Arial"/>
            <w:b/>
            <w:sz w:val="24"/>
            <w:szCs w:val="24"/>
            <w:u w:val="single"/>
            <w:lang w:val="en-GB"/>
          </w:rPr>
          <w:t xml:space="preserve"> </w:t>
        </w:r>
      </w:ins>
    </w:p>
    <w:p w:rsidR="00270B22" w:rsidRDefault="00676888" w:rsidP="00823506">
      <w:pPr>
        <w:pStyle w:val="Odsekzoznamu"/>
        <w:numPr>
          <w:ilvl w:val="0"/>
          <w:numId w:val="34"/>
        </w:numPr>
        <w:rPr>
          <w:ins w:id="2913" w:author="HP" w:date="2022-08-22T08:16:00Z"/>
          <w:rFonts w:ascii="Arial" w:hAnsi="Arial" w:cs="Arial"/>
          <w:sz w:val="24"/>
          <w:szCs w:val="24"/>
          <w:lang w:val="en-GB"/>
        </w:rPr>
      </w:pPr>
      <w:ins w:id="2914" w:author="HP" w:date="2022-08-22T08:16:00Z">
        <w:r>
          <w:rPr>
            <w:rFonts w:ascii="Arial" w:hAnsi="Arial" w:cs="Arial"/>
            <w:sz w:val="24"/>
            <w:szCs w:val="24"/>
            <w:lang w:val="en-GB"/>
          </w:rPr>
          <w:t>What types of school are there in America?</w:t>
        </w:r>
      </w:ins>
    </w:p>
    <w:p w:rsidR="00676888" w:rsidRDefault="00676888" w:rsidP="00823506">
      <w:pPr>
        <w:pStyle w:val="Odsekzoznamu"/>
        <w:numPr>
          <w:ilvl w:val="0"/>
          <w:numId w:val="34"/>
        </w:numPr>
        <w:rPr>
          <w:ins w:id="2915" w:author="HP" w:date="2022-08-22T08:17:00Z"/>
          <w:rFonts w:ascii="Arial" w:hAnsi="Arial" w:cs="Arial"/>
          <w:sz w:val="24"/>
          <w:szCs w:val="24"/>
          <w:lang w:val="en-GB"/>
        </w:rPr>
      </w:pPr>
      <w:ins w:id="2916" w:author="HP" w:date="2022-08-22T08:16:00Z">
        <w:r>
          <w:rPr>
            <w:rFonts w:ascii="Arial" w:hAnsi="Arial" w:cs="Arial"/>
            <w:sz w:val="24"/>
            <w:szCs w:val="24"/>
            <w:lang w:val="en-GB"/>
          </w:rPr>
          <w:t>What is the difference between the state and private schools?</w:t>
        </w:r>
      </w:ins>
    </w:p>
    <w:p w:rsidR="00676888" w:rsidRDefault="00676888" w:rsidP="00676888">
      <w:pPr>
        <w:pStyle w:val="Odsekzoznamu"/>
        <w:numPr>
          <w:ilvl w:val="0"/>
          <w:numId w:val="34"/>
        </w:numPr>
        <w:rPr>
          <w:ins w:id="2917" w:author="HP" w:date="2022-08-22T08:17:00Z"/>
          <w:rFonts w:ascii="Arial" w:hAnsi="Arial" w:cs="Arial"/>
          <w:sz w:val="24"/>
          <w:szCs w:val="24"/>
          <w:lang w:val="en-GB"/>
        </w:rPr>
      </w:pPr>
      <w:ins w:id="2918" w:author="HP" w:date="2022-08-22T08:17:00Z">
        <w:r>
          <w:rPr>
            <w:rFonts w:ascii="Arial" w:hAnsi="Arial" w:cs="Arial"/>
            <w:sz w:val="24"/>
            <w:szCs w:val="24"/>
            <w:lang w:val="en-GB"/>
          </w:rPr>
          <w:t xml:space="preserve">What does a </w:t>
        </w:r>
        <w:r w:rsidRPr="00676888">
          <w:rPr>
            <w:rFonts w:ascii="Arial" w:hAnsi="Arial" w:cs="Arial"/>
            <w:b/>
            <w:sz w:val="24"/>
            <w:szCs w:val="24"/>
            <w:lang w:val="en-GB"/>
            <w:rPrChange w:id="2919" w:author="HP" w:date="2022-08-22T08:1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public school</w:t>
        </w:r>
        <w:r>
          <w:rPr>
            <w:rFonts w:ascii="Arial" w:hAnsi="Arial" w:cs="Arial"/>
            <w:sz w:val="24"/>
            <w:szCs w:val="24"/>
            <w:lang w:val="en-GB"/>
          </w:rPr>
          <w:t xml:space="preserve"> mean in Britain, what does it mean in America? </w:t>
        </w:r>
      </w:ins>
    </w:p>
    <w:p w:rsidR="00676888" w:rsidRDefault="00676888" w:rsidP="00823506">
      <w:pPr>
        <w:pStyle w:val="Odsekzoznamu"/>
        <w:numPr>
          <w:ilvl w:val="0"/>
          <w:numId w:val="34"/>
        </w:numPr>
        <w:rPr>
          <w:ins w:id="2920" w:author="HP" w:date="2022-08-22T08:05:00Z"/>
          <w:rFonts w:ascii="Arial" w:hAnsi="Arial" w:cs="Arial"/>
          <w:sz w:val="24"/>
          <w:szCs w:val="24"/>
          <w:lang w:val="en-GB"/>
        </w:rPr>
      </w:pPr>
      <w:ins w:id="2921" w:author="HP" w:date="2022-08-22T08:19:00Z">
        <w:r>
          <w:rPr>
            <w:rFonts w:ascii="Arial" w:hAnsi="Arial" w:cs="Arial"/>
            <w:sz w:val="24"/>
            <w:szCs w:val="24"/>
            <w:lang w:val="en-GB"/>
          </w:rPr>
          <w:t xml:space="preserve">Talk about the </w:t>
        </w:r>
      </w:ins>
      <w:ins w:id="2922" w:author="HP" w:date="2022-08-22T08:18:00Z">
        <w:r>
          <w:rPr>
            <w:rFonts w:ascii="Arial" w:hAnsi="Arial" w:cs="Arial"/>
            <w:sz w:val="24"/>
            <w:szCs w:val="24"/>
            <w:lang w:val="en-GB"/>
          </w:rPr>
          <w:t>school leaving exam.</w:t>
        </w:r>
      </w:ins>
    </w:p>
    <w:p w:rsidR="00270B22" w:rsidRDefault="00270B22">
      <w:pPr>
        <w:pStyle w:val="Odsekzoznamu"/>
        <w:numPr>
          <w:ilvl w:val="0"/>
          <w:numId w:val="34"/>
        </w:numPr>
        <w:rPr>
          <w:ins w:id="2923" w:author="HP" w:date="2022-08-22T08:09:00Z"/>
          <w:rFonts w:ascii="Arial" w:hAnsi="Arial" w:cs="Arial"/>
          <w:sz w:val="24"/>
          <w:szCs w:val="24"/>
          <w:lang w:val="en-GB"/>
        </w:rPr>
        <w:pPrChange w:id="2924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2925" w:author="HP" w:date="2022-08-22T08:08:00Z">
        <w:r w:rsidRPr="00676888">
          <w:rPr>
            <w:rFonts w:ascii="Arial" w:hAnsi="Arial" w:cs="Arial"/>
            <w:b/>
            <w:sz w:val="24"/>
            <w:szCs w:val="24"/>
            <w:lang w:val="en-GB"/>
            <w:rPrChange w:id="2926" w:author="HP" w:date="2022-08-22T08:2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Compare </w:t>
        </w:r>
        <w:r>
          <w:rPr>
            <w:rFonts w:ascii="Arial" w:hAnsi="Arial" w:cs="Arial"/>
            <w:sz w:val="24"/>
            <w:szCs w:val="24"/>
            <w:lang w:val="en-GB"/>
          </w:rPr>
          <w:t xml:space="preserve">the age of starting school </w:t>
        </w:r>
      </w:ins>
      <w:ins w:id="2927" w:author="HP" w:date="2022-08-22T08:21:00Z">
        <w:r w:rsidR="00676888">
          <w:rPr>
            <w:rFonts w:ascii="Arial" w:hAnsi="Arial" w:cs="Arial"/>
            <w:sz w:val="24"/>
            <w:szCs w:val="24"/>
            <w:lang w:val="en-GB"/>
          </w:rPr>
          <w:t>in Slovakia, Britain and America.</w:t>
        </w:r>
      </w:ins>
    </w:p>
    <w:p w:rsidR="00270B22" w:rsidRDefault="00270B22">
      <w:pPr>
        <w:pStyle w:val="Odsekzoznamu"/>
        <w:numPr>
          <w:ilvl w:val="0"/>
          <w:numId w:val="34"/>
        </w:numPr>
        <w:rPr>
          <w:ins w:id="2928" w:author="HP" w:date="2022-08-22T08:11:00Z"/>
          <w:rFonts w:ascii="Arial" w:hAnsi="Arial" w:cs="Arial"/>
          <w:sz w:val="24"/>
          <w:szCs w:val="24"/>
          <w:lang w:val="en-GB"/>
        </w:rPr>
        <w:pPrChange w:id="2929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2930" w:author="HP" w:date="2022-08-22T08:10:00Z">
        <w:r>
          <w:rPr>
            <w:rFonts w:ascii="Arial" w:hAnsi="Arial" w:cs="Arial"/>
            <w:sz w:val="24"/>
            <w:szCs w:val="24"/>
            <w:lang w:val="en-GB"/>
          </w:rPr>
          <w:t xml:space="preserve">Compare the organisation of a school year </w:t>
        </w:r>
      </w:ins>
      <w:ins w:id="2931" w:author="HP" w:date="2022-08-22T08:21:00Z">
        <w:r w:rsidR="00676888">
          <w:rPr>
            <w:rFonts w:ascii="Arial" w:hAnsi="Arial" w:cs="Arial"/>
            <w:sz w:val="24"/>
            <w:szCs w:val="24"/>
            <w:lang w:val="en-GB"/>
          </w:rPr>
          <w:t>in Slovakia, Britain and America</w:t>
        </w:r>
        <w:proofErr w:type="gramStart"/>
        <w:r w:rsidR="00676888">
          <w:rPr>
            <w:rFonts w:ascii="Arial" w:hAnsi="Arial" w:cs="Arial"/>
            <w:sz w:val="24"/>
            <w:szCs w:val="24"/>
            <w:lang w:val="en-GB"/>
          </w:rPr>
          <w:t>.</w:t>
        </w:r>
      </w:ins>
      <w:ins w:id="2932" w:author="HP" w:date="2022-08-22T08:10:00Z">
        <w:r>
          <w:rPr>
            <w:rFonts w:ascii="Arial" w:hAnsi="Arial" w:cs="Arial"/>
            <w:sz w:val="24"/>
            <w:szCs w:val="24"/>
            <w:lang w:val="en-GB"/>
          </w:rPr>
          <w:t>.</w:t>
        </w:r>
      </w:ins>
      <w:proofErr w:type="gramEnd"/>
    </w:p>
    <w:p w:rsidR="00270B22" w:rsidRDefault="00270B22">
      <w:pPr>
        <w:pStyle w:val="Odsekzoznamu"/>
        <w:numPr>
          <w:ilvl w:val="0"/>
          <w:numId w:val="34"/>
        </w:numPr>
        <w:rPr>
          <w:ins w:id="2933" w:author="HP" w:date="2022-08-22T08:12:00Z"/>
          <w:rFonts w:ascii="Arial" w:hAnsi="Arial" w:cs="Arial"/>
          <w:sz w:val="24"/>
          <w:szCs w:val="24"/>
          <w:lang w:val="en-GB"/>
        </w:rPr>
        <w:pPrChange w:id="2934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2935" w:author="HP" w:date="2022-08-22T08:11:00Z">
        <w:r>
          <w:rPr>
            <w:rFonts w:ascii="Arial" w:hAnsi="Arial" w:cs="Arial"/>
            <w:sz w:val="24"/>
            <w:szCs w:val="24"/>
            <w:lang w:val="en-GB"/>
          </w:rPr>
          <w:t>Compare leaving exam</w:t>
        </w:r>
      </w:ins>
      <w:ins w:id="2936" w:author="HP" w:date="2022-08-22T08:12:00Z">
        <w:r>
          <w:rPr>
            <w:rFonts w:ascii="Arial" w:hAnsi="Arial" w:cs="Arial"/>
            <w:sz w:val="24"/>
            <w:szCs w:val="24"/>
            <w:lang w:val="en-GB"/>
          </w:rPr>
          <w:t xml:space="preserve">s of secondary education </w:t>
        </w:r>
        <w:r>
          <w:rPr>
            <w:rFonts w:ascii="Arial" w:hAnsi="Arial" w:cs="Arial"/>
            <w:sz w:val="24"/>
            <w:szCs w:val="24"/>
            <w:lang w:val="en-GB"/>
          </w:rPr>
          <w:t>in Slovakia</w:t>
        </w:r>
      </w:ins>
      <w:ins w:id="2937" w:author="HP" w:date="2022-08-22T08:18:00Z">
        <w:r w:rsidR="00676888">
          <w:rPr>
            <w:rFonts w:ascii="Arial" w:hAnsi="Arial" w:cs="Arial"/>
            <w:sz w:val="24"/>
            <w:szCs w:val="24"/>
            <w:lang w:val="en-GB"/>
          </w:rPr>
          <w:t xml:space="preserve">, </w:t>
        </w:r>
      </w:ins>
      <w:ins w:id="2938" w:author="HP" w:date="2022-08-22T08:12:00Z">
        <w:r>
          <w:rPr>
            <w:rFonts w:ascii="Arial" w:hAnsi="Arial" w:cs="Arial"/>
            <w:sz w:val="24"/>
            <w:szCs w:val="24"/>
            <w:lang w:val="en-GB"/>
          </w:rPr>
          <w:t>Britain</w:t>
        </w:r>
      </w:ins>
      <w:ins w:id="2939" w:author="HP" w:date="2022-08-22T08:18:00Z">
        <w:r w:rsidR="00676888">
          <w:rPr>
            <w:rFonts w:ascii="Arial" w:hAnsi="Arial" w:cs="Arial"/>
            <w:sz w:val="24"/>
            <w:szCs w:val="24"/>
            <w:lang w:val="en-GB"/>
          </w:rPr>
          <w:t xml:space="preserve"> and America</w:t>
        </w:r>
      </w:ins>
      <w:ins w:id="2940" w:author="HP" w:date="2022-08-22T08:12:00Z"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270B22" w:rsidRDefault="00270B22">
      <w:pPr>
        <w:pStyle w:val="Odsekzoznamu"/>
        <w:numPr>
          <w:ilvl w:val="0"/>
          <w:numId w:val="34"/>
        </w:numPr>
        <w:rPr>
          <w:ins w:id="2941" w:author="HP" w:date="2022-08-22T09:04:00Z"/>
          <w:rFonts w:ascii="Arial" w:hAnsi="Arial" w:cs="Arial"/>
          <w:sz w:val="24"/>
          <w:szCs w:val="24"/>
          <w:lang w:val="en-GB"/>
        </w:rPr>
        <w:pPrChange w:id="2942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2943" w:author="HP" w:date="2022-08-22T08:12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</w:ins>
      <w:ins w:id="2944" w:author="HP" w:date="2022-08-22T08:13:00Z">
        <w:r>
          <w:rPr>
            <w:rFonts w:ascii="Arial" w:hAnsi="Arial" w:cs="Arial"/>
            <w:sz w:val="24"/>
            <w:szCs w:val="24"/>
            <w:lang w:val="en-GB"/>
          </w:rPr>
          <w:t>are</w:t>
        </w:r>
      </w:ins>
      <w:ins w:id="2945" w:author="HP" w:date="2022-08-22T08:12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2946" w:author="HP" w:date="2022-08-22T08:13:00Z">
        <w:r>
          <w:rPr>
            <w:rFonts w:ascii="Arial" w:hAnsi="Arial" w:cs="Arial"/>
            <w:sz w:val="24"/>
            <w:szCs w:val="24"/>
            <w:lang w:val="en-GB"/>
          </w:rPr>
          <w:t xml:space="preserve">so-called </w:t>
        </w:r>
      </w:ins>
      <w:ins w:id="2947" w:author="HP" w:date="2022-08-22T08:12:00Z">
        <w:r>
          <w:rPr>
            <w:rFonts w:ascii="Arial" w:hAnsi="Arial" w:cs="Arial"/>
            <w:sz w:val="24"/>
            <w:szCs w:val="24"/>
            <w:lang w:val="en-GB"/>
          </w:rPr>
          <w:t>A-Level</w:t>
        </w:r>
      </w:ins>
      <w:ins w:id="2948" w:author="HP" w:date="2022-08-22T08:13:00Z">
        <w:r>
          <w:rPr>
            <w:rFonts w:ascii="Arial" w:hAnsi="Arial" w:cs="Arial"/>
            <w:sz w:val="24"/>
            <w:szCs w:val="24"/>
            <w:lang w:val="en-GB"/>
          </w:rPr>
          <w:t>s</w:t>
        </w:r>
      </w:ins>
      <w:ins w:id="2949" w:author="HP" w:date="2022-08-22T08:12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  <w:ins w:id="2950" w:author="HP" w:date="2022-08-22T08:11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757D04" w:rsidRPr="00757D04" w:rsidRDefault="00757D04">
      <w:pPr>
        <w:pStyle w:val="Odsekzoznamu"/>
        <w:numPr>
          <w:ilvl w:val="0"/>
          <w:numId w:val="34"/>
        </w:numPr>
        <w:rPr>
          <w:ins w:id="2951" w:author="HP" w:date="2022-08-22T09:04:00Z"/>
          <w:rFonts w:ascii="Arial" w:hAnsi="Arial" w:cs="Arial"/>
          <w:sz w:val="24"/>
          <w:szCs w:val="24"/>
          <w:lang w:val="en-GB"/>
          <w:rPrChange w:id="2952" w:author="HP" w:date="2022-08-22T09:04:00Z">
            <w:rPr>
              <w:ins w:id="2953" w:author="HP" w:date="2022-08-22T09:04:00Z"/>
              <w:rFonts w:ascii="Arial" w:hAnsi="Arial" w:cs="Arial"/>
              <w:b/>
              <w:sz w:val="24"/>
              <w:szCs w:val="24"/>
              <w:lang w:val="en-GB"/>
            </w:rPr>
          </w:rPrChange>
        </w:rPr>
        <w:pPrChange w:id="2954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2955" w:author="HP" w:date="2022-08-22T09:04:00Z">
        <w:r>
          <w:rPr>
            <w:rFonts w:ascii="Arial" w:hAnsi="Arial" w:cs="Arial"/>
            <w:sz w:val="24"/>
            <w:szCs w:val="24"/>
            <w:lang w:val="en-GB"/>
          </w:rPr>
          <w:t xml:space="preserve">Which countries do students wear </w:t>
        </w:r>
        <w:r w:rsidRPr="00757D04">
          <w:rPr>
            <w:rFonts w:ascii="Arial" w:hAnsi="Arial" w:cs="Arial"/>
            <w:b/>
            <w:sz w:val="24"/>
            <w:szCs w:val="24"/>
            <w:lang w:val="en-GB"/>
            <w:rPrChange w:id="2956" w:author="HP" w:date="2022-08-22T09:0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uniforms?</w:t>
        </w:r>
      </w:ins>
    </w:p>
    <w:p w:rsidR="00757D04" w:rsidRDefault="00757D04">
      <w:pPr>
        <w:pStyle w:val="Odsekzoznamu"/>
        <w:numPr>
          <w:ilvl w:val="0"/>
          <w:numId w:val="34"/>
        </w:numPr>
        <w:rPr>
          <w:ins w:id="2957" w:author="HP" w:date="2022-08-22T09:05:00Z"/>
          <w:rFonts w:ascii="Arial" w:hAnsi="Arial" w:cs="Arial"/>
          <w:sz w:val="24"/>
          <w:szCs w:val="24"/>
          <w:lang w:val="en-GB"/>
        </w:rPr>
        <w:pPrChange w:id="2958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2959" w:author="HP" w:date="2022-08-22T09:04:00Z">
        <w:r w:rsidRPr="00757D04">
          <w:rPr>
            <w:rFonts w:ascii="Arial" w:hAnsi="Arial" w:cs="Arial"/>
            <w:sz w:val="24"/>
            <w:szCs w:val="24"/>
            <w:lang w:val="en-GB"/>
            <w:rPrChange w:id="2960" w:author="HP" w:date="2022-08-22T09:05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 xml:space="preserve">Would you like </w:t>
        </w:r>
      </w:ins>
      <w:ins w:id="2961" w:author="HP" w:date="2022-08-22T09:05:00Z">
        <w:r w:rsidRPr="00757D04">
          <w:rPr>
            <w:rFonts w:ascii="Arial" w:hAnsi="Arial" w:cs="Arial"/>
            <w:sz w:val="24"/>
            <w:szCs w:val="24"/>
            <w:lang w:val="en-GB"/>
            <w:rPrChange w:id="2962" w:author="HP" w:date="2022-08-22T09:05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 xml:space="preserve">to </w:t>
        </w:r>
      </w:ins>
      <w:ins w:id="2963" w:author="HP" w:date="2022-08-22T09:04:00Z">
        <w:r w:rsidRPr="00757D04">
          <w:rPr>
            <w:rFonts w:ascii="Arial" w:hAnsi="Arial" w:cs="Arial"/>
            <w:sz w:val="24"/>
            <w:szCs w:val="24"/>
            <w:lang w:val="en-GB"/>
            <w:rPrChange w:id="2964" w:author="HP" w:date="2022-08-22T09:05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wear uniforms?</w:t>
        </w:r>
      </w:ins>
    </w:p>
    <w:p w:rsidR="00757D04" w:rsidRPr="00757D04" w:rsidRDefault="00757D04">
      <w:pPr>
        <w:pStyle w:val="Odsekzoznamu"/>
        <w:numPr>
          <w:ilvl w:val="0"/>
          <w:numId w:val="34"/>
        </w:numPr>
        <w:rPr>
          <w:ins w:id="2965" w:author="HP" w:date="2022-08-22T08:08:00Z"/>
          <w:rFonts w:ascii="Arial" w:hAnsi="Arial" w:cs="Arial"/>
          <w:sz w:val="24"/>
          <w:szCs w:val="24"/>
          <w:lang w:val="en-GB"/>
          <w:rPrChange w:id="2966" w:author="HP" w:date="2022-08-22T09:05:00Z">
            <w:rPr>
              <w:ins w:id="2967" w:author="HP" w:date="2022-08-22T08:08:00Z"/>
              <w:rFonts w:ascii="Arial" w:hAnsi="Arial" w:cs="Arial"/>
              <w:sz w:val="24"/>
              <w:szCs w:val="24"/>
              <w:lang w:val="en-GB"/>
            </w:rPr>
          </w:rPrChange>
        </w:rPr>
        <w:pPrChange w:id="2968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2969" w:author="HP" w:date="2022-08-22T09:05:00Z">
        <w:r>
          <w:rPr>
            <w:rFonts w:ascii="Arial" w:hAnsi="Arial" w:cs="Arial"/>
            <w:sz w:val="24"/>
            <w:szCs w:val="24"/>
            <w:lang w:val="en-GB"/>
          </w:rPr>
          <w:t xml:space="preserve">What are pros and cons of wearing uniforms? </w:t>
        </w:r>
      </w:ins>
    </w:p>
    <w:p w:rsidR="00974306" w:rsidRPr="00162599" w:rsidDel="008D7F79" w:rsidRDefault="00974306">
      <w:pPr>
        <w:pStyle w:val="Odsekzoznamu"/>
        <w:numPr>
          <w:ilvl w:val="0"/>
          <w:numId w:val="34"/>
        </w:numPr>
        <w:rPr>
          <w:del w:id="2970" w:author="HP" w:date="2022-08-16T19:45:00Z"/>
          <w:rFonts w:ascii="Arial" w:hAnsi="Arial" w:cs="Arial"/>
          <w:sz w:val="24"/>
          <w:szCs w:val="24"/>
          <w:lang w:val="en-GB"/>
          <w:rPrChange w:id="2971" w:author="HP" w:date="2022-08-22T07:37:00Z">
            <w:rPr>
              <w:del w:id="2972" w:author="HP" w:date="2022-08-16T19:45:00Z"/>
              <w:lang w:val="en-GB"/>
            </w:rPr>
          </w:rPrChange>
        </w:rPr>
        <w:pPrChange w:id="2973" w:author="HP" w:date="2022-08-17T12:47:00Z">
          <w:pPr/>
        </w:pPrChange>
      </w:pPr>
      <w:del w:id="2974" w:author="HP" w:date="2022-08-16T19:45:00Z">
        <w:r w:rsidRPr="00162599" w:rsidDel="008D7F79">
          <w:rPr>
            <w:rFonts w:ascii="Arial" w:hAnsi="Arial" w:cs="Arial"/>
            <w:sz w:val="24"/>
            <w:szCs w:val="24"/>
            <w:lang w:val="en-GB"/>
            <w:rPrChange w:id="2975" w:author="HP" w:date="2022-08-22T07:37:00Z">
              <w:rPr>
                <w:lang w:val="en-GB"/>
              </w:rPr>
            </w:rPrChange>
          </w:rPr>
          <w:delText>1.</w:delText>
        </w:r>
      </w:del>
    </w:p>
    <w:p w:rsidR="00974306" w:rsidRPr="00162599" w:rsidDel="008D7F79" w:rsidRDefault="00974306">
      <w:pPr>
        <w:pStyle w:val="Odsekzoznamu"/>
        <w:numPr>
          <w:ilvl w:val="0"/>
          <w:numId w:val="33"/>
        </w:numPr>
        <w:rPr>
          <w:del w:id="2976" w:author="HP" w:date="2022-08-16T19:45:00Z"/>
          <w:rFonts w:ascii="Arial" w:hAnsi="Arial" w:cs="Arial"/>
          <w:sz w:val="24"/>
          <w:szCs w:val="24"/>
          <w:lang w:val="en-GB"/>
          <w:rPrChange w:id="2977" w:author="HP" w:date="2022-08-22T07:37:00Z">
            <w:rPr>
              <w:del w:id="2978" w:author="HP" w:date="2022-08-16T19:45:00Z"/>
              <w:lang w:val="en-GB"/>
            </w:rPr>
          </w:rPrChange>
        </w:rPr>
        <w:pPrChange w:id="2979" w:author="HP" w:date="2022-08-16T19:45:00Z">
          <w:pPr/>
        </w:pPrChange>
      </w:pPr>
      <w:del w:id="2980" w:author="HP" w:date="2022-08-16T19:45:00Z">
        <w:r w:rsidRPr="00162599" w:rsidDel="008D7F79">
          <w:rPr>
            <w:rFonts w:ascii="Arial" w:hAnsi="Arial" w:cs="Arial"/>
            <w:sz w:val="24"/>
            <w:szCs w:val="24"/>
            <w:lang w:val="en-GB"/>
            <w:rPrChange w:id="2981" w:author="HP" w:date="2022-08-22T07:37:00Z">
              <w:rPr>
                <w:lang w:val="en-GB"/>
              </w:rPr>
            </w:rPrChange>
          </w:rPr>
          <w:delText>2.</w:delText>
        </w:r>
      </w:del>
    </w:p>
    <w:p w:rsidR="008D7F79" w:rsidRDefault="008D7F79">
      <w:pPr>
        <w:pStyle w:val="Odsekzoznamu"/>
        <w:numPr>
          <w:ilvl w:val="0"/>
          <w:numId w:val="34"/>
        </w:numPr>
        <w:rPr>
          <w:ins w:id="2982" w:author="HP" w:date="2022-08-22T08:20:00Z"/>
          <w:rFonts w:ascii="Arial" w:hAnsi="Arial" w:cs="Arial"/>
          <w:sz w:val="24"/>
          <w:szCs w:val="24"/>
          <w:lang w:val="en-GB"/>
        </w:rPr>
        <w:pPrChange w:id="2983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2984" w:author="HP" w:date="2022-08-16T19:46:00Z">
        <w:r w:rsidRPr="00162599">
          <w:rPr>
            <w:rFonts w:ascii="Arial" w:hAnsi="Arial" w:cs="Arial"/>
            <w:sz w:val="24"/>
            <w:szCs w:val="24"/>
            <w:lang w:val="en-GB"/>
            <w:rPrChange w:id="2985" w:author="HP" w:date="2022-08-22T07:3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Wh</w:t>
        </w:r>
      </w:ins>
      <w:ins w:id="2986" w:author="HP" w:date="2022-08-22T07:29:00Z">
        <w:r w:rsidR="0024277B" w:rsidRPr="00162599">
          <w:rPr>
            <w:rFonts w:ascii="Arial" w:hAnsi="Arial" w:cs="Arial"/>
            <w:sz w:val="24"/>
            <w:szCs w:val="24"/>
            <w:lang w:val="en-GB"/>
            <w:rPrChange w:id="2987" w:author="HP" w:date="2022-08-22T07:3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at kind of school do </w:t>
        </w:r>
        <w:r w:rsidR="0024277B" w:rsidRPr="00162599">
          <w:rPr>
            <w:rFonts w:ascii="Arial" w:hAnsi="Arial" w:cs="Arial"/>
            <w:b/>
            <w:sz w:val="24"/>
            <w:szCs w:val="24"/>
            <w:lang w:val="en-GB"/>
            <w:rPrChange w:id="2988" w:author="HP" w:date="2022-08-22T07:4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you</w:t>
        </w:r>
        <w:r w:rsidR="0024277B" w:rsidRPr="00162599">
          <w:rPr>
            <w:rFonts w:ascii="Arial" w:hAnsi="Arial" w:cs="Arial"/>
            <w:sz w:val="24"/>
            <w:szCs w:val="24"/>
            <w:lang w:val="en-GB"/>
            <w:rPrChange w:id="2989" w:author="HP" w:date="2022-08-22T07:3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attend?</w:t>
        </w:r>
      </w:ins>
    </w:p>
    <w:p w:rsidR="00676888" w:rsidRDefault="00676888" w:rsidP="00676888">
      <w:pPr>
        <w:pStyle w:val="Odsekzoznamu"/>
        <w:numPr>
          <w:ilvl w:val="0"/>
          <w:numId w:val="34"/>
        </w:numPr>
        <w:rPr>
          <w:ins w:id="2990" w:author="HP" w:date="2022-08-22T08:20:00Z"/>
          <w:rFonts w:ascii="Arial" w:hAnsi="Arial" w:cs="Arial"/>
          <w:sz w:val="24"/>
          <w:szCs w:val="24"/>
          <w:lang w:val="en-GB"/>
        </w:rPr>
      </w:pPr>
      <w:ins w:id="2991" w:author="HP" w:date="2022-08-22T08:20:00Z">
        <w:r>
          <w:rPr>
            <w:rFonts w:ascii="Arial" w:hAnsi="Arial" w:cs="Arial"/>
            <w:sz w:val="24"/>
            <w:szCs w:val="24"/>
            <w:lang w:val="en-GB"/>
          </w:rPr>
          <w:t>Why did you choose your secondary school?</w:t>
        </w:r>
      </w:ins>
    </w:p>
    <w:p w:rsidR="008D7F79" w:rsidRDefault="0024277B">
      <w:pPr>
        <w:pStyle w:val="Odsekzoznamu"/>
        <w:numPr>
          <w:ilvl w:val="0"/>
          <w:numId w:val="34"/>
        </w:numPr>
        <w:rPr>
          <w:ins w:id="2992" w:author="HP" w:date="2022-08-16T19:46:00Z"/>
          <w:rFonts w:ascii="Arial" w:hAnsi="Arial" w:cs="Arial"/>
          <w:sz w:val="24"/>
          <w:szCs w:val="24"/>
          <w:lang w:val="en-GB"/>
        </w:rPr>
        <w:pPrChange w:id="2993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2994" w:author="HP" w:date="2022-08-16T19:46:00Z">
        <w:r>
          <w:rPr>
            <w:rFonts w:ascii="Arial" w:hAnsi="Arial" w:cs="Arial"/>
            <w:sz w:val="24"/>
            <w:szCs w:val="24"/>
            <w:lang w:val="en-GB"/>
          </w:rPr>
          <w:t>What do you like/dislike about the school you attend?</w:t>
        </w:r>
      </w:ins>
    </w:p>
    <w:p w:rsidR="0024277B" w:rsidRDefault="0024277B">
      <w:pPr>
        <w:pStyle w:val="Odsekzoznamu"/>
        <w:numPr>
          <w:ilvl w:val="0"/>
          <w:numId w:val="34"/>
        </w:numPr>
        <w:rPr>
          <w:ins w:id="2995" w:author="HP" w:date="2022-08-22T07:30:00Z"/>
          <w:rFonts w:ascii="Arial" w:hAnsi="Arial" w:cs="Arial"/>
          <w:sz w:val="24"/>
          <w:szCs w:val="24"/>
          <w:lang w:val="en-GB"/>
        </w:rPr>
        <w:pPrChange w:id="2996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2997" w:author="HP" w:date="2022-08-22T07:30:00Z">
        <w:r>
          <w:rPr>
            <w:rFonts w:ascii="Arial" w:hAnsi="Arial" w:cs="Arial"/>
            <w:sz w:val="24"/>
            <w:szCs w:val="24"/>
            <w:lang w:val="en-GB"/>
          </w:rPr>
          <w:t>Which class are you in?</w:t>
        </w:r>
      </w:ins>
    </w:p>
    <w:p w:rsidR="0024277B" w:rsidRDefault="0024277B">
      <w:pPr>
        <w:pStyle w:val="Odsekzoznamu"/>
        <w:numPr>
          <w:ilvl w:val="0"/>
          <w:numId w:val="34"/>
        </w:numPr>
        <w:rPr>
          <w:ins w:id="2998" w:author="HP" w:date="2022-08-22T08:30:00Z"/>
          <w:rFonts w:ascii="Arial" w:hAnsi="Arial" w:cs="Arial"/>
          <w:sz w:val="24"/>
          <w:szCs w:val="24"/>
          <w:lang w:val="en-GB"/>
        </w:rPr>
        <w:pPrChange w:id="2999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00" w:author="HP" w:date="2022-08-22T07:30:00Z">
        <w:r>
          <w:rPr>
            <w:rFonts w:ascii="Arial" w:hAnsi="Arial" w:cs="Arial"/>
            <w:sz w:val="24"/>
            <w:szCs w:val="24"/>
            <w:lang w:val="en-GB"/>
          </w:rPr>
          <w:t>How do you get on with your classmates and your teachers?</w:t>
        </w:r>
      </w:ins>
    </w:p>
    <w:p w:rsidR="007F04D8" w:rsidRDefault="007F04D8">
      <w:pPr>
        <w:pStyle w:val="Odsekzoznamu"/>
        <w:numPr>
          <w:ilvl w:val="0"/>
          <w:numId w:val="34"/>
        </w:numPr>
        <w:rPr>
          <w:ins w:id="3001" w:author="HP" w:date="2022-08-22T08:31:00Z"/>
          <w:rFonts w:ascii="Arial" w:hAnsi="Arial" w:cs="Arial"/>
          <w:sz w:val="24"/>
          <w:szCs w:val="24"/>
          <w:lang w:val="en-GB"/>
        </w:rPr>
        <w:pPrChange w:id="3002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03" w:author="HP" w:date="2022-08-22T08:30:00Z">
        <w:r>
          <w:rPr>
            <w:rFonts w:ascii="Arial" w:hAnsi="Arial" w:cs="Arial"/>
            <w:sz w:val="24"/>
            <w:szCs w:val="24"/>
            <w:lang w:val="en-GB"/>
          </w:rPr>
          <w:t xml:space="preserve">What are the relationships among students here? </w:t>
        </w:r>
      </w:ins>
    </w:p>
    <w:p w:rsidR="007F04D8" w:rsidRDefault="007F04D8">
      <w:pPr>
        <w:pStyle w:val="Odsekzoznamu"/>
        <w:numPr>
          <w:ilvl w:val="0"/>
          <w:numId w:val="34"/>
        </w:numPr>
        <w:rPr>
          <w:ins w:id="3004" w:author="HP" w:date="2022-08-22T08:30:00Z"/>
          <w:rFonts w:ascii="Arial" w:hAnsi="Arial" w:cs="Arial"/>
          <w:sz w:val="24"/>
          <w:szCs w:val="24"/>
          <w:lang w:val="en-GB"/>
        </w:rPr>
        <w:pPrChange w:id="3005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06" w:author="HP" w:date="2022-08-22T08:31:00Z">
        <w:r>
          <w:rPr>
            <w:rFonts w:ascii="Arial" w:hAnsi="Arial" w:cs="Arial"/>
            <w:sz w:val="24"/>
            <w:szCs w:val="24"/>
            <w:lang w:val="en-GB"/>
          </w:rPr>
          <w:t xml:space="preserve">What are the relationships among students and teachers here? </w:t>
        </w:r>
      </w:ins>
    </w:p>
    <w:p w:rsidR="007F04D8" w:rsidRDefault="007F04D8" w:rsidP="007F04D8">
      <w:pPr>
        <w:pStyle w:val="Odsekzoznamu"/>
        <w:numPr>
          <w:ilvl w:val="0"/>
          <w:numId w:val="34"/>
        </w:numPr>
        <w:rPr>
          <w:ins w:id="3007" w:author="HP" w:date="2022-08-22T08:30:00Z"/>
          <w:rFonts w:ascii="Arial" w:hAnsi="Arial" w:cs="Arial"/>
          <w:sz w:val="24"/>
          <w:szCs w:val="24"/>
          <w:lang w:val="en-GB"/>
        </w:rPr>
      </w:pPr>
      <w:ins w:id="3008" w:author="HP" w:date="2022-08-22T08:30:00Z">
        <w:r>
          <w:rPr>
            <w:rFonts w:ascii="Arial" w:hAnsi="Arial" w:cs="Arial"/>
            <w:sz w:val="24"/>
            <w:szCs w:val="24"/>
            <w:lang w:val="en-GB"/>
          </w:rPr>
          <w:t>Did you like the timetable? Why?</w:t>
        </w:r>
      </w:ins>
    </w:p>
    <w:p w:rsidR="007F04D8" w:rsidRDefault="007F04D8" w:rsidP="007F04D8">
      <w:pPr>
        <w:pStyle w:val="Odsekzoznamu"/>
        <w:numPr>
          <w:ilvl w:val="0"/>
          <w:numId w:val="34"/>
        </w:numPr>
        <w:rPr>
          <w:ins w:id="3009" w:author="HP" w:date="2022-08-22T08:32:00Z"/>
          <w:rFonts w:ascii="Arial" w:hAnsi="Arial" w:cs="Arial"/>
          <w:sz w:val="24"/>
          <w:szCs w:val="24"/>
          <w:lang w:val="en-GB"/>
        </w:rPr>
      </w:pPr>
      <w:ins w:id="3010" w:author="HP" w:date="2022-08-22T08:30:00Z">
        <w:r>
          <w:rPr>
            <w:rFonts w:ascii="Arial" w:hAnsi="Arial" w:cs="Arial"/>
            <w:sz w:val="24"/>
            <w:szCs w:val="24"/>
            <w:lang w:val="en-GB"/>
          </w:rPr>
          <w:t>In your opinion, are home works important? Why?</w:t>
        </w:r>
      </w:ins>
    </w:p>
    <w:p w:rsidR="007F04D8" w:rsidRDefault="007F04D8" w:rsidP="007F04D8">
      <w:pPr>
        <w:pStyle w:val="Odsekzoznamu"/>
        <w:numPr>
          <w:ilvl w:val="0"/>
          <w:numId w:val="34"/>
        </w:numPr>
        <w:rPr>
          <w:ins w:id="3011" w:author="HP" w:date="2022-08-22T08:30:00Z"/>
          <w:rFonts w:ascii="Arial" w:hAnsi="Arial" w:cs="Arial"/>
          <w:sz w:val="24"/>
          <w:szCs w:val="24"/>
          <w:lang w:val="en-GB"/>
        </w:rPr>
      </w:pPr>
      <w:ins w:id="3012" w:author="HP" w:date="2022-08-22T08:32:00Z">
        <w:r>
          <w:rPr>
            <w:rFonts w:ascii="Arial" w:hAnsi="Arial" w:cs="Arial"/>
            <w:sz w:val="24"/>
            <w:szCs w:val="24"/>
            <w:lang w:val="en-GB"/>
          </w:rPr>
          <w:t>Which subject was the easiest and the most difficult for you?</w:t>
        </w:r>
      </w:ins>
    </w:p>
    <w:p w:rsidR="00676888" w:rsidRDefault="00676888">
      <w:pPr>
        <w:pStyle w:val="Odsekzoznamu"/>
        <w:numPr>
          <w:ilvl w:val="0"/>
          <w:numId w:val="34"/>
        </w:numPr>
        <w:rPr>
          <w:ins w:id="3013" w:author="HP" w:date="2022-08-22T08:24:00Z"/>
          <w:rFonts w:ascii="Arial" w:hAnsi="Arial" w:cs="Arial"/>
          <w:sz w:val="24"/>
          <w:szCs w:val="24"/>
          <w:lang w:val="en-GB"/>
        </w:rPr>
        <w:pPrChange w:id="3014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15" w:author="HP" w:date="2022-08-22T08:24:00Z">
        <w:r>
          <w:rPr>
            <w:rFonts w:ascii="Arial" w:hAnsi="Arial" w:cs="Arial"/>
            <w:sz w:val="24"/>
            <w:szCs w:val="24"/>
            <w:lang w:val="en-GB"/>
          </w:rPr>
          <w:t>Would you like to study abroad? Why?</w:t>
        </w:r>
      </w:ins>
    </w:p>
    <w:p w:rsidR="00676888" w:rsidRDefault="00676888">
      <w:pPr>
        <w:pStyle w:val="Odsekzoznamu"/>
        <w:numPr>
          <w:ilvl w:val="0"/>
          <w:numId w:val="34"/>
        </w:numPr>
        <w:rPr>
          <w:ins w:id="3016" w:author="HP" w:date="2022-08-22T08:34:00Z"/>
          <w:rFonts w:ascii="Arial" w:hAnsi="Arial" w:cs="Arial"/>
          <w:sz w:val="24"/>
          <w:szCs w:val="24"/>
          <w:lang w:val="en-GB"/>
        </w:rPr>
        <w:pPrChange w:id="3017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18" w:author="HP" w:date="2022-08-22T08:24:00Z">
        <w:r>
          <w:rPr>
            <w:rFonts w:ascii="Arial" w:hAnsi="Arial" w:cs="Arial"/>
            <w:sz w:val="24"/>
            <w:szCs w:val="24"/>
            <w:lang w:val="en-GB"/>
          </w:rPr>
          <w:t xml:space="preserve">Did you like your primary school? </w:t>
        </w:r>
      </w:ins>
      <w:ins w:id="3019" w:author="HP" w:date="2022-08-22T08:25:00Z">
        <w:r>
          <w:rPr>
            <w:rFonts w:ascii="Arial" w:hAnsi="Arial" w:cs="Arial"/>
            <w:sz w:val="24"/>
            <w:szCs w:val="24"/>
            <w:lang w:val="en-GB"/>
          </w:rPr>
          <w:t>Explain.</w:t>
        </w:r>
      </w:ins>
    </w:p>
    <w:p w:rsidR="007F04D8" w:rsidRDefault="007F04D8">
      <w:pPr>
        <w:pStyle w:val="Odsekzoznamu"/>
        <w:numPr>
          <w:ilvl w:val="0"/>
          <w:numId w:val="34"/>
        </w:numPr>
        <w:rPr>
          <w:ins w:id="3020" w:author="HP" w:date="2022-08-22T08:31:00Z"/>
          <w:rFonts w:ascii="Arial" w:hAnsi="Arial" w:cs="Arial"/>
          <w:sz w:val="24"/>
          <w:szCs w:val="24"/>
          <w:lang w:val="en-GB"/>
        </w:rPr>
        <w:pPrChange w:id="3021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22" w:author="HP" w:date="2022-08-22T08:34:00Z">
        <w:r>
          <w:rPr>
            <w:rFonts w:ascii="Arial" w:hAnsi="Arial" w:cs="Arial"/>
            <w:sz w:val="24"/>
            <w:szCs w:val="24"/>
            <w:lang w:val="en-GB"/>
          </w:rPr>
          <w:t>What are your plans after the secondary school?</w:t>
        </w:r>
      </w:ins>
    </w:p>
    <w:p w:rsidR="007F04D8" w:rsidRDefault="007F04D8" w:rsidP="007F04D8">
      <w:pPr>
        <w:pStyle w:val="Odsekzoznamu"/>
        <w:numPr>
          <w:ilvl w:val="0"/>
          <w:numId w:val="34"/>
        </w:numPr>
        <w:rPr>
          <w:ins w:id="3023" w:author="HP" w:date="2022-08-22T08:34:00Z"/>
          <w:rFonts w:ascii="Arial" w:hAnsi="Arial" w:cs="Arial"/>
          <w:sz w:val="24"/>
          <w:szCs w:val="24"/>
          <w:lang w:val="en-GB"/>
        </w:rPr>
      </w:pPr>
      <w:ins w:id="3024" w:author="HP" w:date="2022-08-22T08:31:00Z">
        <w:r>
          <w:rPr>
            <w:rFonts w:ascii="Arial" w:hAnsi="Arial" w:cs="Arial"/>
            <w:sz w:val="24"/>
            <w:szCs w:val="24"/>
            <w:lang w:val="en-GB"/>
          </w:rPr>
          <w:t xml:space="preserve">Would you prefer studying at state or private school? </w:t>
        </w:r>
      </w:ins>
      <w:ins w:id="3025" w:author="HP" w:date="2022-08-22T08:32:00Z">
        <w:r>
          <w:rPr>
            <w:rFonts w:ascii="Arial" w:hAnsi="Arial" w:cs="Arial"/>
            <w:sz w:val="24"/>
            <w:szCs w:val="24"/>
            <w:lang w:val="en-GB"/>
          </w:rPr>
          <w:t xml:space="preserve">Explain? </w:t>
        </w:r>
      </w:ins>
    </w:p>
    <w:p w:rsidR="007F04D8" w:rsidRDefault="007F04D8" w:rsidP="007F04D8">
      <w:pPr>
        <w:pStyle w:val="Odsekzoznamu"/>
        <w:numPr>
          <w:ilvl w:val="0"/>
          <w:numId w:val="34"/>
        </w:numPr>
        <w:rPr>
          <w:ins w:id="3026" w:author="HP" w:date="2022-08-22T08:35:00Z"/>
          <w:rFonts w:ascii="Arial" w:hAnsi="Arial" w:cs="Arial"/>
          <w:sz w:val="24"/>
          <w:szCs w:val="24"/>
          <w:lang w:val="en-GB"/>
        </w:rPr>
      </w:pPr>
      <w:ins w:id="3027" w:author="HP" w:date="2022-08-22T08:34:00Z">
        <w:r>
          <w:rPr>
            <w:rFonts w:ascii="Arial" w:hAnsi="Arial" w:cs="Arial"/>
            <w:sz w:val="24"/>
            <w:szCs w:val="24"/>
            <w:lang w:val="en-GB"/>
          </w:rPr>
          <w:t>What are your plans after the secondary school?</w:t>
        </w:r>
      </w:ins>
    </w:p>
    <w:p w:rsidR="007F04D8" w:rsidRDefault="007F04D8" w:rsidP="007F04D8">
      <w:pPr>
        <w:pStyle w:val="Odsekzoznamu"/>
        <w:numPr>
          <w:ilvl w:val="0"/>
          <w:numId w:val="34"/>
        </w:numPr>
        <w:rPr>
          <w:ins w:id="3028" w:author="HP" w:date="2022-08-22T08:34:00Z"/>
          <w:rFonts w:ascii="Arial" w:hAnsi="Arial" w:cs="Arial"/>
          <w:sz w:val="24"/>
          <w:szCs w:val="24"/>
          <w:lang w:val="en-GB"/>
        </w:rPr>
      </w:pPr>
      <w:ins w:id="3029" w:author="HP" w:date="2022-08-22T08:35:00Z">
        <w:r>
          <w:rPr>
            <w:rFonts w:ascii="Arial" w:hAnsi="Arial" w:cs="Arial"/>
            <w:sz w:val="24"/>
            <w:szCs w:val="24"/>
            <w:lang w:val="en-GB"/>
          </w:rPr>
          <w:t>How do you like the organisation of a university school year?</w:t>
        </w:r>
      </w:ins>
    </w:p>
    <w:p w:rsidR="00162599" w:rsidRDefault="00162599">
      <w:pPr>
        <w:pStyle w:val="Odsekzoznamu"/>
        <w:numPr>
          <w:ilvl w:val="0"/>
          <w:numId w:val="34"/>
        </w:numPr>
        <w:rPr>
          <w:ins w:id="3030" w:author="HP" w:date="2022-08-22T07:30:00Z"/>
          <w:rFonts w:ascii="Arial" w:hAnsi="Arial" w:cs="Arial"/>
          <w:sz w:val="24"/>
          <w:szCs w:val="24"/>
          <w:lang w:val="en-GB"/>
        </w:rPr>
        <w:pPrChange w:id="3031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32" w:author="HP" w:date="2022-08-22T07:45:00Z">
        <w:r>
          <w:rPr>
            <w:rFonts w:ascii="Arial" w:hAnsi="Arial" w:cs="Arial"/>
            <w:sz w:val="24"/>
            <w:szCs w:val="24"/>
            <w:lang w:val="en-GB"/>
          </w:rPr>
          <w:t xml:space="preserve">Divide and name </w:t>
        </w:r>
        <w:r w:rsidRPr="00896124">
          <w:rPr>
            <w:rFonts w:ascii="Arial" w:hAnsi="Arial" w:cs="Arial"/>
            <w:b/>
            <w:sz w:val="24"/>
            <w:szCs w:val="24"/>
            <w:lang w:val="en-GB"/>
            <w:rPrChange w:id="3033" w:author="HP" w:date="2022-08-22T07:4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school subjects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(humanities, science, </w:t>
        </w:r>
        <w:proofErr w:type="gramStart"/>
        <w:r>
          <w:rPr>
            <w:rFonts w:ascii="Arial" w:hAnsi="Arial" w:cs="Arial"/>
            <w:sz w:val="24"/>
            <w:szCs w:val="24"/>
            <w:lang w:val="en-GB"/>
          </w:rPr>
          <w:t>languages</w:t>
        </w:r>
        <w:proofErr w:type="gramEnd"/>
        <w:r w:rsidR="00896124">
          <w:rPr>
            <w:rFonts w:ascii="Arial" w:hAnsi="Arial" w:cs="Arial"/>
            <w:sz w:val="24"/>
            <w:szCs w:val="24"/>
            <w:lang w:val="en-GB"/>
          </w:rPr>
          <w:t>, compulsory, optional</w:t>
        </w:r>
        <w:r>
          <w:rPr>
            <w:rFonts w:ascii="Arial" w:hAnsi="Arial" w:cs="Arial"/>
            <w:sz w:val="24"/>
            <w:szCs w:val="24"/>
            <w:lang w:val="en-GB"/>
          </w:rPr>
          <w:t>)</w:t>
        </w:r>
      </w:ins>
      <w:ins w:id="3034" w:author="HP" w:date="2022-08-22T07:46:00Z">
        <w:r w:rsidR="00896124"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24277B" w:rsidRDefault="0024277B">
      <w:pPr>
        <w:pStyle w:val="Odsekzoznamu"/>
        <w:numPr>
          <w:ilvl w:val="0"/>
          <w:numId w:val="34"/>
        </w:numPr>
        <w:rPr>
          <w:ins w:id="3035" w:author="HP" w:date="2022-08-22T07:46:00Z"/>
          <w:rFonts w:ascii="Arial" w:hAnsi="Arial" w:cs="Arial"/>
          <w:sz w:val="24"/>
          <w:szCs w:val="24"/>
          <w:lang w:val="en-GB"/>
        </w:rPr>
        <w:pPrChange w:id="3036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37" w:author="HP" w:date="2022-08-22T07:30:00Z">
        <w:r>
          <w:rPr>
            <w:rFonts w:ascii="Arial" w:hAnsi="Arial" w:cs="Arial"/>
            <w:sz w:val="24"/>
            <w:szCs w:val="24"/>
            <w:lang w:val="en-GB"/>
          </w:rPr>
          <w:t>Which are your favourite subjects? Why?</w:t>
        </w:r>
      </w:ins>
    </w:p>
    <w:p w:rsidR="00896124" w:rsidRDefault="00896124">
      <w:pPr>
        <w:pStyle w:val="Odsekzoznamu"/>
        <w:numPr>
          <w:ilvl w:val="0"/>
          <w:numId w:val="34"/>
        </w:numPr>
        <w:rPr>
          <w:ins w:id="3038" w:author="HP" w:date="2022-08-22T08:26:00Z"/>
          <w:rFonts w:ascii="Arial" w:hAnsi="Arial" w:cs="Arial"/>
          <w:sz w:val="24"/>
          <w:szCs w:val="24"/>
          <w:lang w:val="en-GB"/>
        </w:rPr>
        <w:pPrChange w:id="3039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40" w:author="HP" w:date="2022-08-22T07:46:00Z">
        <w:r>
          <w:rPr>
            <w:rFonts w:ascii="Arial" w:hAnsi="Arial" w:cs="Arial"/>
            <w:sz w:val="24"/>
            <w:szCs w:val="24"/>
            <w:lang w:val="en-GB"/>
          </w:rPr>
          <w:t>Which new subjects would you suggest?</w:t>
        </w:r>
      </w:ins>
    </w:p>
    <w:p w:rsidR="007F04D8" w:rsidRDefault="007F04D8">
      <w:pPr>
        <w:pStyle w:val="Odsekzoznamu"/>
        <w:numPr>
          <w:ilvl w:val="0"/>
          <w:numId w:val="34"/>
        </w:numPr>
        <w:rPr>
          <w:ins w:id="3041" w:author="HP" w:date="2022-08-22T08:28:00Z"/>
          <w:rFonts w:ascii="Arial" w:hAnsi="Arial" w:cs="Arial"/>
          <w:sz w:val="24"/>
          <w:szCs w:val="24"/>
          <w:lang w:val="en-GB"/>
        </w:rPr>
        <w:pPrChange w:id="3042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43" w:author="HP" w:date="2022-08-22T08:26:00Z">
        <w:r>
          <w:rPr>
            <w:rFonts w:ascii="Arial" w:hAnsi="Arial" w:cs="Arial"/>
            <w:sz w:val="24"/>
            <w:szCs w:val="24"/>
            <w:lang w:val="en-GB"/>
          </w:rPr>
          <w:lastRenderedPageBreak/>
          <w:t>In your opinion, which subjects are not necessary? Why?</w:t>
        </w:r>
      </w:ins>
    </w:p>
    <w:p w:rsidR="007F04D8" w:rsidRDefault="007F04D8">
      <w:pPr>
        <w:pStyle w:val="Odsekzoznamu"/>
        <w:numPr>
          <w:ilvl w:val="0"/>
          <w:numId w:val="34"/>
        </w:numPr>
        <w:rPr>
          <w:ins w:id="3044" w:author="HP" w:date="2022-08-22T07:47:00Z"/>
          <w:rFonts w:ascii="Arial" w:hAnsi="Arial" w:cs="Arial"/>
          <w:sz w:val="24"/>
          <w:szCs w:val="24"/>
          <w:lang w:val="en-GB"/>
        </w:rPr>
        <w:pPrChange w:id="3045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46" w:author="HP" w:date="2022-08-22T08:28:00Z">
        <w:r>
          <w:rPr>
            <w:rFonts w:ascii="Arial" w:hAnsi="Arial" w:cs="Arial"/>
            <w:sz w:val="24"/>
            <w:szCs w:val="24"/>
            <w:lang w:val="en-GB"/>
          </w:rPr>
          <w:t xml:space="preserve">Which extracurricular activities </w:t>
        </w:r>
      </w:ins>
      <w:ins w:id="3047" w:author="HP" w:date="2022-08-22T08:29:00Z">
        <w:r>
          <w:rPr>
            <w:rFonts w:ascii="Arial" w:hAnsi="Arial" w:cs="Arial"/>
            <w:sz w:val="24"/>
            <w:szCs w:val="24"/>
            <w:lang w:val="en-GB"/>
          </w:rPr>
          <w:t>of this school did you like most</w:t>
        </w:r>
      </w:ins>
      <w:ins w:id="3048" w:author="HP" w:date="2022-08-22T08:28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896124" w:rsidRDefault="00896124">
      <w:pPr>
        <w:pStyle w:val="Odsekzoznamu"/>
        <w:numPr>
          <w:ilvl w:val="0"/>
          <w:numId w:val="34"/>
        </w:numPr>
        <w:rPr>
          <w:ins w:id="3049" w:author="HP" w:date="2022-08-22T07:47:00Z"/>
          <w:rFonts w:ascii="Arial" w:hAnsi="Arial" w:cs="Arial"/>
          <w:sz w:val="24"/>
          <w:szCs w:val="24"/>
          <w:lang w:val="en-GB"/>
        </w:rPr>
        <w:pPrChange w:id="3050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51" w:author="HP" w:date="2022-08-22T07:47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  <w:r w:rsidRPr="00896124">
          <w:rPr>
            <w:rFonts w:ascii="Arial" w:hAnsi="Arial" w:cs="Arial"/>
            <w:b/>
            <w:sz w:val="24"/>
            <w:szCs w:val="24"/>
            <w:lang w:val="en-GB"/>
            <w:rPrChange w:id="3052" w:author="HP" w:date="2022-08-22T07:4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exams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do students have to pass?</w:t>
        </w:r>
      </w:ins>
    </w:p>
    <w:p w:rsidR="00896124" w:rsidRDefault="00896124">
      <w:pPr>
        <w:pStyle w:val="Odsekzoznamu"/>
        <w:numPr>
          <w:ilvl w:val="0"/>
          <w:numId w:val="34"/>
        </w:numPr>
        <w:rPr>
          <w:ins w:id="3053" w:author="HP" w:date="2022-08-22T07:48:00Z"/>
          <w:rFonts w:ascii="Arial" w:hAnsi="Arial" w:cs="Arial"/>
          <w:sz w:val="24"/>
          <w:szCs w:val="24"/>
          <w:lang w:val="en-GB"/>
        </w:rPr>
        <w:pPrChange w:id="3054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55" w:author="HP" w:date="2022-08-22T07:47:00Z">
        <w:r>
          <w:rPr>
            <w:rFonts w:ascii="Arial" w:hAnsi="Arial" w:cs="Arial"/>
            <w:sz w:val="24"/>
            <w:szCs w:val="24"/>
            <w:lang w:val="en-GB"/>
          </w:rPr>
          <w:t xml:space="preserve">What are main </w:t>
        </w:r>
        <w:r w:rsidRPr="00896124">
          <w:rPr>
            <w:rFonts w:ascii="Arial" w:hAnsi="Arial" w:cs="Arial"/>
            <w:b/>
            <w:sz w:val="24"/>
            <w:szCs w:val="24"/>
            <w:lang w:val="en-GB"/>
            <w:rPrChange w:id="3056" w:author="HP" w:date="2022-08-22T07:4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students</w:t>
        </w:r>
      </w:ins>
      <w:ins w:id="3057" w:author="HP" w:date="2022-08-22T07:48:00Z">
        <w:r w:rsidRPr="00896124">
          <w:rPr>
            <w:rFonts w:ascii="Arial" w:hAnsi="Arial" w:cs="Arial"/>
            <w:b/>
            <w:sz w:val="24"/>
            <w:szCs w:val="24"/>
            <w:lang w:val="en-GB"/>
            <w:rPrChange w:id="3058" w:author="HP" w:date="2022-08-22T07:4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’ activities</w:t>
        </w:r>
        <w:r>
          <w:rPr>
            <w:rFonts w:ascii="Arial" w:hAnsi="Arial" w:cs="Arial"/>
            <w:sz w:val="24"/>
            <w:szCs w:val="24"/>
            <w:lang w:val="en-GB"/>
          </w:rPr>
          <w:t>/duties?</w:t>
        </w:r>
      </w:ins>
    </w:p>
    <w:p w:rsidR="00896124" w:rsidRDefault="00896124">
      <w:pPr>
        <w:pStyle w:val="Odsekzoznamu"/>
        <w:numPr>
          <w:ilvl w:val="0"/>
          <w:numId w:val="34"/>
        </w:numPr>
        <w:rPr>
          <w:ins w:id="3059" w:author="HP" w:date="2022-08-22T07:48:00Z"/>
          <w:rFonts w:ascii="Arial" w:hAnsi="Arial" w:cs="Arial"/>
          <w:sz w:val="24"/>
          <w:szCs w:val="24"/>
          <w:lang w:val="en-GB"/>
        </w:rPr>
        <w:pPrChange w:id="3060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61" w:author="HP" w:date="2022-08-22T07:48:00Z">
        <w:r>
          <w:rPr>
            <w:rFonts w:ascii="Arial" w:hAnsi="Arial" w:cs="Arial"/>
            <w:sz w:val="24"/>
            <w:szCs w:val="24"/>
            <w:lang w:val="en-GB"/>
          </w:rPr>
          <w:t>Which school duties you like?</w:t>
        </w:r>
      </w:ins>
    </w:p>
    <w:p w:rsidR="00896124" w:rsidRDefault="00896124">
      <w:pPr>
        <w:pStyle w:val="Odsekzoznamu"/>
        <w:numPr>
          <w:ilvl w:val="0"/>
          <w:numId w:val="34"/>
        </w:numPr>
        <w:rPr>
          <w:ins w:id="3062" w:author="HP" w:date="2022-08-22T07:48:00Z"/>
          <w:rFonts w:ascii="Arial" w:hAnsi="Arial" w:cs="Arial"/>
          <w:sz w:val="24"/>
          <w:szCs w:val="24"/>
          <w:lang w:val="en-GB"/>
        </w:rPr>
        <w:pPrChange w:id="3063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64" w:author="HP" w:date="2022-08-22T07:48:00Z">
        <w:r>
          <w:rPr>
            <w:rFonts w:ascii="Arial" w:hAnsi="Arial" w:cs="Arial"/>
            <w:sz w:val="24"/>
            <w:szCs w:val="24"/>
            <w:lang w:val="en-GB"/>
          </w:rPr>
          <w:t>Which students’ duties you dislike?</w:t>
        </w:r>
      </w:ins>
    </w:p>
    <w:p w:rsidR="00896124" w:rsidRDefault="00896124">
      <w:pPr>
        <w:pStyle w:val="Odsekzoznamu"/>
        <w:numPr>
          <w:ilvl w:val="0"/>
          <w:numId w:val="34"/>
        </w:numPr>
        <w:rPr>
          <w:ins w:id="3065" w:author="HP" w:date="2022-08-22T07:49:00Z"/>
          <w:rFonts w:ascii="Arial" w:hAnsi="Arial" w:cs="Arial"/>
          <w:sz w:val="24"/>
          <w:szCs w:val="24"/>
          <w:lang w:val="en-GB"/>
        </w:rPr>
        <w:pPrChange w:id="3066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67" w:author="HP" w:date="2022-08-22T07:49:00Z">
        <w:r>
          <w:rPr>
            <w:rFonts w:ascii="Arial" w:hAnsi="Arial" w:cs="Arial"/>
            <w:sz w:val="24"/>
            <w:szCs w:val="24"/>
            <w:lang w:val="en-GB"/>
          </w:rPr>
          <w:t xml:space="preserve">Name teachers’ activities? </w:t>
        </w:r>
      </w:ins>
    </w:p>
    <w:p w:rsidR="00896124" w:rsidRDefault="00896124">
      <w:pPr>
        <w:pStyle w:val="Odsekzoznamu"/>
        <w:numPr>
          <w:ilvl w:val="0"/>
          <w:numId w:val="34"/>
        </w:numPr>
        <w:rPr>
          <w:ins w:id="3068" w:author="HP" w:date="2022-08-22T07:49:00Z"/>
          <w:rFonts w:ascii="Arial" w:hAnsi="Arial" w:cs="Arial"/>
          <w:sz w:val="24"/>
          <w:szCs w:val="24"/>
          <w:lang w:val="en-GB"/>
        </w:rPr>
        <w:pPrChange w:id="3069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70" w:author="HP" w:date="2022-08-22T07:49:00Z">
        <w:r>
          <w:rPr>
            <w:rFonts w:ascii="Arial" w:hAnsi="Arial" w:cs="Arial"/>
            <w:sz w:val="24"/>
            <w:szCs w:val="24"/>
            <w:lang w:val="en-GB"/>
          </w:rPr>
          <w:t xml:space="preserve">What are </w:t>
        </w:r>
        <w:r w:rsidRPr="00896124">
          <w:rPr>
            <w:rFonts w:ascii="Arial" w:hAnsi="Arial" w:cs="Arial"/>
            <w:b/>
            <w:sz w:val="24"/>
            <w:szCs w:val="24"/>
            <w:lang w:val="en-GB"/>
            <w:rPrChange w:id="3071" w:author="HP" w:date="2022-08-22T07:4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extracurricular activities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896124" w:rsidRDefault="00896124">
      <w:pPr>
        <w:pStyle w:val="Odsekzoznamu"/>
        <w:numPr>
          <w:ilvl w:val="0"/>
          <w:numId w:val="34"/>
        </w:numPr>
        <w:rPr>
          <w:ins w:id="3072" w:author="HP" w:date="2022-08-22T07:49:00Z"/>
          <w:rFonts w:ascii="Arial" w:hAnsi="Arial" w:cs="Arial"/>
          <w:sz w:val="24"/>
          <w:szCs w:val="24"/>
          <w:lang w:val="en-GB"/>
        </w:rPr>
        <w:pPrChange w:id="3073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74" w:author="HP" w:date="2022-08-22T07:49:00Z">
        <w:r>
          <w:rPr>
            <w:rFonts w:ascii="Arial" w:hAnsi="Arial" w:cs="Arial"/>
            <w:sz w:val="24"/>
            <w:szCs w:val="24"/>
            <w:lang w:val="en-GB"/>
          </w:rPr>
          <w:t>Which activities do</w:t>
        </w:r>
      </w:ins>
      <w:ins w:id="3075" w:author="HP" w:date="2022-08-22T08:04:00Z">
        <w:r w:rsidR="00823506">
          <w:rPr>
            <w:rFonts w:ascii="Arial" w:hAnsi="Arial" w:cs="Arial"/>
            <w:sz w:val="24"/>
            <w:szCs w:val="24"/>
            <w:lang w:val="en-GB"/>
          </w:rPr>
          <w:t>es our school offer</w:t>
        </w:r>
      </w:ins>
      <w:ins w:id="3076" w:author="HP" w:date="2022-08-22T07:49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896124" w:rsidRDefault="00896124">
      <w:pPr>
        <w:pStyle w:val="Odsekzoznamu"/>
        <w:numPr>
          <w:ilvl w:val="0"/>
          <w:numId w:val="34"/>
        </w:numPr>
        <w:rPr>
          <w:ins w:id="3077" w:author="HP" w:date="2022-08-22T07:30:00Z"/>
          <w:rFonts w:ascii="Arial" w:hAnsi="Arial" w:cs="Arial"/>
          <w:sz w:val="24"/>
          <w:szCs w:val="24"/>
          <w:lang w:val="en-GB"/>
        </w:rPr>
        <w:pPrChange w:id="3078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79" w:author="HP" w:date="2022-08-22T07:50:00Z">
        <w:r>
          <w:rPr>
            <w:rFonts w:ascii="Arial" w:hAnsi="Arial" w:cs="Arial"/>
            <w:sz w:val="24"/>
            <w:szCs w:val="24"/>
            <w:lang w:val="en-GB"/>
          </w:rPr>
          <w:t>Which of extracurricular activities did you attend?</w:t>
        </w:r>
      </w:ins>
    </w:p>
    <w:p w:rsidR="0024277B" w:rsidRDefault="0024277B">
      <w:pPr>
        <w:pStyle w:val="Odsekzoznamu"/>
        <w:numPr>
          <w:ilvl w:val="0"/>
          <w:numId w:val="34"/>
        </w:numPr>
        <w:rPr>
          <w:ins w:id="3080" w:author="HP" w:date="2022-08-22T07:46:00Z"/>
          <w:rFonts w:ascii="Arial" w:hAnsi="Arial" w:cs="Arial"/>
          <w:sz w:val="24"/>
          <w:szCs w:val="24"/>
          <w:lang w:val="en-GB"/>
        </w:rPr>
        <w:pPrChange w:id="3081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82" w:author="HP" w:date="2022-08-22T07:30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  <w:r w:rsidRPr="00896124">
          <w:rPr>
            <w:rFonts w:ascii="Arial" w:hAnsi="Arial" w:cs="Arial"/>
            <w:b/>
            <w:sz w:val="24"/>
            <w:szCs w:val="24"/>
            <w:lang w:val="en-GB"/>
            <w:rPrChange w:id="3083" w:author="HP" w:date="2022-08-22T07:4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after-school activities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does your school offer?</w:t>
        </w:r>
      </w:ins>
    </w:p>
    <w:p w:rsidR="00896124" w:rsidRDefault="00896124">
      <w:pPr>
        <w:pStyle w:val="Odsekzoznamu"/>
        <w:numPr>
          <w:ilvl w:val="0"/>
          <w:numId w:val="34"/>
        </w:numPr>
        <w:rPr>
          <w:ins w:id="3084" w:author="HP" w:date="2022-08-22T07:30:00Z"/>
          <w:rFonts w:ascii="Arial" w:hAnsi="Arial" w:cs="Arial"/>
          <w:sz w:val="24"/>
          <w:szCs w:val="24"/>
          <w:lang w:val="en-GB"/>
        </w:rPr>
        <w:pPrChange w:id="3085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86" w:author="HP" w:date="2022-08-22T07:46:00Z">
        <w:r>
          <w:rPr>
            <w:rFonts w:ascii="Arial" w:hAnsi="Arial" w:cs="Arial"/>
            <w:sz w:val="24"/>
            <w:szCs w:val="24"/>
            <w:lang w:val="en-GB"/>
          </w:rPr>
          <w:t>What do you usually do after school?</w:t>
        </w:r>
      </w:ins>
    </w:p>
    <w:p w:rsidR="0024277B" w:rsidRDefault="0024277B">
      <w:pPr>
        <w:pStyle w:val="Odsekzoznamu"/>
        <w:numPr>
          <w:ilvl w:val="0"/>
          <w:numId w:val="34"/>
        </w:numPr>
        <w:rPr>
          <w:ins w:id="3087" w:author="HP" w:date="2022-08-22T07:31:00Z"/>
          <w:rFonts w:ascii="Arial" w:hAnsi="Arial" w:cs="Arial"/>
          <w:sz w:val="24"/>
          <w:szCs w:val="24"/>
          <w:lang w:val="en-GB"/>
        </w:rPr>
        <w:pPrChange w:id="3088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89" w:author="HP" w:date="2022-08-22T07:31:00Z">
        <w:r>
          <w:rPr>
            <w:rFonts w:ascii="Arial" w:hAnsi="Arial" w:cs="Arial"/>
            <w:sz w:val="24"/>
            <w:szCs w:val="24"/>
            <w:lang w:val="en-GB"/>
          </w:rPr>
          <w:t xml:space="preserve">What are the </w:t>
        </w:r>
        <w:r w:rsidRPr="00896124">
          <w:rPr>
            <w:rFonts w:ascii="Arial" w:hAnsi="Arial" w:cs="Arial"/>
            <w:sz w:val="24"/>
            <w:szCs w:val="24"/>
            <w:lang w:val="en-GB"/>
            <w:rPrChange w:id="3090" w:author="HP" w:date="2022-08-22T07:5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qualities </w:t>
        </w:r>
        <w:r>
          <w:rPr>
            <w:rFonts w:ascii="Arial" w:hAnsi="Arial" w:cs="Arial"/>
            <w:sz w:val="24"/>
            <w:szCs w:val="24"/>
            <w:lang w:val="en-GB"/>
          </w:rPr>
          <w:t xml:space="preserve">of a good </w:t>
        </w:r>
        <w:r w:rsidRPr="00896124">
          <w:rPr>
            <w:rFonts w:ascii="Arial" w:hAnsi="Arial" w:cs="Arial"/>
            <w:b/>
            <w:sz w:val="24"/>
            <w:szCs w:val="24"/>
            <w:lang w:val="en-GB"/>
            <w:rPrChange w:id="3091" w:author="HP" w:date="2022-08-22T07:5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teacher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24277B" w:rsidRDefault="0024277B">
      <w:pPr>
        <w:pStyle w:val="Odsekzoznamu"/>
        <w:numPr>
          <w:ilvl w:val="0"/>
          <w:numId w:val="34"/>
        </w:numPr>
        <w:rPr>
          <w:ins w:id="3092" w:author="HP" w:date="2022-08-22T07:31:00Z"/>
          <w:rFonts w:ascii="Arial" w:hAnsi="Arial" w:cs="Arial"/>
          <w:sz w:val="24"/>
          <w:szCs w:val="24"/>
          <w:lang w:val="en-GB"/>
        </w:rPr>
        <w:pPrChange w:id="3093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094" w:author="HP" w:date="2022-08-22T07:31:00Z">
        <w:r>
          <w:rPr>
            <w:rFonts w:ascii="Arial" w:hAnsi="Arial" w:cs="Arial"/>
            <w:sz w:val="24"/>
            <w:szCs w:val="24"/>
            <w:lang w:val="en-GB"/>
          </w:rPr>
          <w:t>What are the qualities of a good learner?</w:t>
        </w:r>
      </w:ins>
    </w:p>
    <w:p w:rsidR="0024277B" w:rsidRDefault="0024277B" w:rsidP="0024277B">
      <w:pPr>
        <w:pStyle w:val="Odsekzoznamu"/>
        <w:numPr>
          <w:ilvl w:val="0"/>
          <w:numId w:val="34"/>
        </w:numPr>
        <w:rPr>
          <w:ins w:id="3095" w:author="HP" w:date="2022-08-22T07:32:00Z"/>
          <w:rFonts w:ascii="Arial" w:hAnsi="Arial" w:cs="Arial"/>
          <w:sz w:val="24"/>
          <w:szCs w:val="24"/>
          <w:lang w:val="en-GB"/>
        </w:rPr>
      </w:pPr>
      <w:ins w:id="3096" w:author="HP" w:date="2022-08-22T07:31:00Z">
        <w:r>
          <w:rPr>
            <w:rFonts w:ascii="Arial" w:hAnsi="Arial" w:cs="Arial"/>
            <w:sz w:val="24"/>
            <w:szCs w:val="24"/>
            <w:lang w:val="en-GB"/>
          </w:rPr>
          <w:t xml:space="preserve">Would you ever like to be a teacher? </w:t>
        </w:r>
      </w:ins>
      <w:ins w:id="3097" w:author="HP" w:date="2022-08-22T07:32:00Z">
        <w:r>
          <w:rPr>
            <w:rFonts w:ascii="Arial" w:hAnsi="Arial" w:cs="Arial"/>
            <w:sz w:val="24"/>
            <w:szCs w:val="24"/>
            <w:lang w:val="en-GB"/>
          </w:rPr>
          <w:t>If yes, at which type of school?</w:t>
        </w:r>
      </w:ins>
    </w:p>
    <w:p w:rsidR="0024277B" w:rsidRDefault="0024277B">
      <w:pPr>
        <w:pStyle w:val="Odsekzoznamu"/>
        <w:numPr>
          <w:ilvl w:val="0"/>
          <w:numId w:val="34"/>
        </w:numPr>
        <w:rPr>
          <w:ins w:id="3098" w:author="HP" w:date="2022-08-22T07:32:00Z"/>
          <w:rFonts w:ascii="Arial" w:hAnsi="Arial" w:cs="Arial"/>
          <w:sz w:val="24"/>
          <w:szCs w:val="24"/>
          <w:lang w:val="en-GB"/>
        </w:rPr>
        <w:pPrChange w:id="3099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100" w:author="HP" w:date="2022-08-22T07:32:00Z">
        <w:r>
          <w:rPr>
            <w:rFonts w:ascii="Arial" w:hAnsi="Arial" w:cs="Arial"/>
            <w:sz w:val="24"/>
            <w:szCs w:val="24"/>
            <w:lang w:val="en-GB"/>
          </w:rPr>
          <w:t>What subject would you like to teach?</w:t>
        </w:r>
      </w:ins>
    </w:p>
    <w:p w:rsidR="0024277B" w:rsidRDefault="0024277B">
      <w:pPr>
        <w:pStyle w:val="Odsekzoznamu"/>
        <w:numPr>
          <w:ilvl w:val="0"/>
          <w:numId w:val="34"/>
        </w:numPr>
        <w:rPr>
          <w:ins w:id="3101" w:author="HP" w:date="2022-08-22T07:51:00Z"/>
          <w:rFonts w:ascii="Arial" w:hAnsi="Arial" w:cs="Arial"/>
          <w:sz w:val="24"/>
          <w:szCs w:val="24"/>
          <w:lang w:val="en-GB"/>
        </w:rPr>
        <w:pPrChange w:id="3102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103" w:author="HP" w:date="2022-08-22T07:33:00Z">
        <w:r>
          <w:rPr>
            <w:rFonts w:ascii="Arial" w:hAnsi="Arial" w:cs="Arial"/>
            <w:sz w:val="24"/>
            <w:szCs w:val="24"/>
            <w:lang w:val="en-GB"/>
          </w:rPr>
          <w:t xml:space="preserve">What is the role of teachers in our society: Are teachers more/less respected than they were in the past? </w:t>
        </w:r>
      </w:ins>
    </w:p>
    <w:p w:rsidR="00896124" w:rsidRDefault="00896124">
      <w:pPr>
        <w:pStyle w:val="Odsekzoznamu"/>
        <w:numPr>
          <w:ilvl w:val="0"/>
          <w:numId w:val="34"/>
        </w:numPr>
        <w:rPr>
          <w:ins w:id="3104" w:author="HP" w:date="2022-08-22T08:23:00Z"/>
          <w:rFonts w:ascii="Arial" w:hAnsi="Arial" w:cs="Arial"/>
          <w:sz w:val="24"/>
          <w:szCs w:val="24"/>
          <w:lang w:val="en-GB"/>
        </w:rPr>
        <w:pPrChange w:id="3105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106" w:author="HP" w:date="2022-08-22T07:51:00Z">
        <w:r>
          <w:rPr>
            <w:rFonts w:ascii="Arial" w:hAnsi="Arial" w:cs="Arial"/>
            <w:sz w:val="24"/>
            <w:szCs w:val="24"/>
            <w:lang w:val="en-GB"/>
          </w:rPr>
          <w:t xml:space="preserve">Which typical </w:t>
        </w:r>
        <w:r w:rsidRPr="00676888">
          <w:rPr>
            <w:rFonts w:ascii="Arial" w:hAnsi="Arial" w:cs="Arial"/>
            <w:b/>
            <w:sz w:val="24"/>
            <w:szCs w:val="24"/>
            <w:lang w:val="en-GB"/>
            <w:rPrChange w:id="3107" w:author="HP" w:date="2022-08-22T08:2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problems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3108" w:author="HP" w:date="2022-08-22T07:52:00Z">
        <w:r>
          <w:rPr>
            <w:rFonts w:ascii="Arial" w:hAnsi="Arial" w:cs="Arial"/>
            <w:sz w:val="24"/>
            <w:szCs w:val="24"/>
            <w:lang w:val="en-GB"/>
          </w:rPr>
          <w:t>do schools, teachers and students have?</w:t>
        </w:r>
      </w:ins>
      <w:ins w:id="3109" w:author="HP" w:date="2022-08-22T07:51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676888" w:rsidRDefault="00676888">
      <w:pPr>
        <w:pStyle w:val="Odsekzoznamu"/>
        <w:numPr>
          <w:ilvl w:val="0"/>
          <w:numId w:val="34"/>
        </w:numPr>
        <w:rPr>
          <w:ins w:id="3110" w:author="HP" w:date="2022-08-22T08:23:00Z"/>
          <w:rFonts w:ascii="Arial" w:hAnsi="Arial" w:cs="Arial"/>
          <w:sz w:val="24"/>
          <w:szCs w:val="24"/>
          <w:lang w:val="en-GB"/>
        </w:rPr>
        <w:pPrChange w:id="3111" w:author="HP" w:date="2022-08-17T12:47:00Z">
          <w:pPr>
            <w:pStyle w:val="Odsekzoznamu"/>
            <w:numPr>
              <w:numId w:val="32"/>
            </w:numPr>
            <w:ind w:hanging="360"/>
          </w:pPr>
        </w:pPrChange>
      </w:pPr>
      <w:ins w:id="3112" w:author="HP" w:date="2022-08-22T08:23:00Z">
        <w:r>
          <w:rPr>
            <w:rFonts w:ascii="Arial" w:hAnsi="Arial" w:cs="Arial"/>
            <w:sz w:val="24"/>
            <w:szCs w:val="24"/>
            <w:lang w:val="en-GB"/>
          </w:rPr>
          <w:t>Did you have any problem at school?</w:t>
        </w:r>
      </w:ins>
    </w:p>
    <w:p w:rsidR="00676888" w:rsidRDefault="00676888" w:rsidP="00676888">
      <w:pPr>
        <w:pStyle w:val="Odsekzoznamu"/>
        <w:numPr>
          <w:ilvl w:val="0"/>
          <w:numId w:val="34"/>
        </w:numPr>
        <w:rPr>
          <w:ins w:id="3113" w:author="HP" w:date="2022-08-22T08:23:00Z"/>
          <w:rFonts w:ascii="Arial" w:hAnsi="Arial" w:cs="Arial"/>
          <w:sz w:val="24"/>
          <w:szCs w:val="24"/>
          <w:lang w:val="en-GB"/>
        </w:rPr>
      </w:pPr>
      <w:ins w:id="3114" w:author="HP" w:date="2022-08-22T08:23:00Z">
        <w:r>
          <w:rPr>
            <w:rFonts w:ascii="Arial" w:hAnsi="Arial" w:cs="Arial"/>
            <w:sz w:val="24"/>
            <w:szCs w:val="24"/>
            <w:lang w:val="en-GB"/>
          </w:rPr>
          <w:t xml:space="preserve">Is </w:t>
        </w:r>
        <w:r w:rsidRPr="00EB5602">
          <w:rPr>
            <w:rFonts w:ascii="Arial" w:hAnsi="Arial" w:cs="Arial"/>
            <w:b/>
            <w:sz w:val="24"/>
            <w:szCs w:val="24"/>
            <w:lang w:val="en-GB"/>
          </w:rPr>
          <w:t>learning languages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important?</w:t>
        </w:r>
      </w:ins>
    </w:p>
    <w:p w:rsidR="00676888" w:rsidRDefault="00676888" w:rsidP="00676888">
      <w:pPr>
        <w:pStyle w:val="Odsekzoznamu"/>
        <w:numPr>
          <w:ilvl w:val="0"/>
          <w:numId w:val="34"/>
        </w:numPr>
        <w:rPr>
          <w:ins w:id="3115" w:author="HP" w:date="2022-08-22T08:23:00Z"/>
          <w:rFonts w:ascii="Arial" w:hAnsi="Arial" w:cs="Arial"/>
          <w:sz w:val="24"/>
          <w:szCs w:val="24"/>
          <w:lang w:val="en-GB"/>
        </w:rPr>
      </w:pPr>
      <w:ins w:id="3116" w:author="HP" w:date="2022-08-22T08:23:00Z">
        <w:r>
          <w:rPr>
            <w:rFonts w:ascii="Arial" w:hAnsi="Arial" w:cs="Arial"/>
            <w:sz w:val="24"/>
            <w:szCs w:val="24"/>
            <w:lang w:val="en-GB"/>
          </w:rPr>
          <w:t>What do people need languages for?</w:t>
        </w:r>
      </w:ins>
    </w:p>
    <w:p w:rsidR="00676888" w:rsidRDefault="00676888" w:rsidP="00676888">
      <w:pPr>
        <w:pStyle w:val="Odsekzoznamu"/>
        <w:numPr>
          <w:ilvl w:val="0"/>
          <w:numId w:val="34"/>
        </w:numPr>
        <w:rPr>
          <w:ins w:id="3117" w:author="HP" w:date="2022-08-22T08:23:00Z"/>
          <w:rFonts w:ascii="Arial" w:hAnsi="Arial" w:cs="Arial"/>
          <w:sz w:val="24"/>
          <w:szCs w:val="24"/>
          <w:lang w:val="en-GB"/>
        </w:rPr>
      </w:pPr>
      <w:ins w:id="3118" w:author="HP" w:date="2022-08-22T08:23:00Z">
        <w:r>
          <w:rPr>
            <w:rFonts w:ascii="Arial" w:hAnsi="Arial" w:cs="Arial"/>
            <w:sz w:val="24"/>
            <w:szCs w:val="24"/>
            <w:lang w:val="en-GB"/>
          </w:rPr>
          <w:t>Which languages can you speak?</w:t>
        </w:r>
      </w:ins>
    </w:p>
    <w:p w:rsidR="00676888" w:rsidRDefault="00676888" w:rsidP="00676888">
      <w:pPr>
        <w:pStyle w:val="Odsekzoznamu"/>
        <w:numPr>
          <w:ilvl w:val="0"/>
          <w:numId w:val="34"/>
        </w:numPr>
        <w:rPr>
          <w:ins w:id="3119" w:author="HP" w:date="2022-08-22T08:23:00Z"/>
          <w:rFonts w:ascii="Arial" w:hAnsi="Arial" w:cs="Arial"/>
          <w:sz w:val="24"/>
          <w:szCs w:val="24"/>
          <w:lang w:val="en-GB"/>
        </w:rPr>
      </w:pPr>
      <w:ins w:id="3120" w:author="HP" w:date="2022-08-22T08:23:00Z">
        <w:r>
          <w:rPr>
            <w:rFonts w:ascii="Arial" w:hAnsi="Arial" w:cs="Arial"/>
            <w:sz w:val="24"/>
            <w:szCs w:val="24"/>
            <w:lang w:val="en-GB"/>
          </w:rPr>
          <w:t>Where have you already used languages you know?</w:t>
        </w:r>
      </w:ins>
    </w:p>
    <w:p w:rsidR="00676888" w:rsidRDefault="00676888" w:rsidP="00676888">
      <w:pPr>
        <w:pStyle w:val="Odsekzoznamu"/>
        <w:numPr>
          <w:ilvl w:val="0"/>
          <w:numId w:val="34"/>
        </w:numPr>
        <w:rPr>
          <w:ins w:id="3121" w:author="HP" w:date="2022-08-22T08:23:00Z"/>
          <w:rFonts w:ascii="Arial" w:hAnsi="Arial" w:cs="Arial"/>
          <w:sz w:val="24"/>
          <w:szCs w:val="24"/>
          <w:lang w:val="en-GB"/>
        </w:rPr>
      </w:pPr>
      <w:ins w:id="3122" w:author="HP" w:date="2022-08-22T08:23:00Z">
        <w:r>
          <w:rPr>
            <w:rFonts w:ascii="Arial" w:hAnsi="Arial" w:cs="Arial"/>
            <w:sz w:val="24"/>
            <w:szCs w:val="24"/>
            <w:lang w:val="en-GB"/>
          </w:rPr>
          <w:t>Which language would you like to know?</w:t>
        </w:r>
      </w:ins>
    </w:p>
    <w:p w:rsidR="00676888" w:rsidRDefault="00676888" w:rsidP="00676888">
      <w:pPr>
        <w:pStyle w:val="Odsekzoznamu"/>
        <w:numPr>
          <w:ilvl w:val="0"/>
          <w:numId w:val="34"/>
        </w:numPr>
        <w:rPr>
          <w:ins w:id="3123" w:author="HP" w:date="2022-08-22T08:23:00Z"/>
          <w:rFonts w:ascii="Arial" w:hAnsi="Arial" w:cs="Arial"/>
          <w:sz w:val="24"/>
          <w:szCs w:val="24"/>
          <w:lang w:val="en-GB"/>
        </w:rPr>
      </w:pPr>
      <w:ins w:id="3124" w:author="HP" w:date="2022-08-22T08:23:00Z">
        <w:r>
          <w:rPr>
            <w:rFonts w:ascii="Arial" w:hAnsi="Arial" w:cs="Arial"/>
            <w:sz w:val="24"/>
            <w:szCs w:val="24"/>
            <w:lang w:val="en-GB"/>
          </w:rPr>
          <w:t>Are languages difficult for you?</w:t>
        </w:r>
      </w:ins>
    </w:p>
    <w:p w:rsidR="00676888" w:rsidRDefault="00676888" w:rsidP="007F04D8">
      <w:pPr>
        <w:pStyle w:val="Odsekzoznamu"/>
        <w:rPr>
          <w:ins w:id="3125" w:author="HP" w:date="2022-08-22T07:31:00Z"/>
          <w:rFonts w:ascii="Arial" w:hAnsi="Arial" w:cs="Arial"/>
          <w:sz w:val="24"/>
          <w:szCs w:val="24"/>
          <w:lang w:val="en-GB"/>
        </w:rPr>
        <w:pPrChange w:id="3126" w:author="HP" w:date="2022-08-22T08:36:00Z">
          <w:pPr>
            <w:pStyle w:val="Odsekzoznamu"/>
            <w:numPr>
              <w:numId w:val="32"/>
            </w:numPr>
            <w:ind w:hanging="360"/>
          </w:pPr>
        </w:pPrChange>
      </w:pPr>
    </w:p>
    <w:p w:rsidR="008D7F79" w:rsidRDefault="008D7F79">
      <w:pPr>
        <w:rPr>
          <w:ins w:id="3127" w:author="HP" w:date="2022-08-17T12:47:00Z"/>
          <w:rFonts w:ascii="Arial" w:hAnsi="Arial" w:cs="Arial"/>
          <w:sz w:val="24"/>
          <w:szCs w:val="24"/>
          <w:lang w:val="en-GB"/>
        </w:rPr>
        <w:pPrChange w:id="3128" w:author="HP" w:date="2022-08-16T19:46:00Z">
          <w:pPr>
            <w:pStyle w:val="Odsekzoznamu"/>
            <w:numPr>
              <w:numId w:val="32"/>
            </w:numPr>
            <w:ind w:hanging="360"/>
          </w:pPr>
        </w:pPrChange>
      </w:pPr>
    </w:p>
    <w:p w:rsidR="00832A31" w:rsidRPr="008D7F79" w:rsidRDefault="00832A31">
      <w:pPr>
        <w:rPr>
          <w:ins w:id="3129" w:author="HP" w:date="2022-08-16T19:46:00Z"/>
          <w:rFonts w:ascii="Arial" w:hAnsi="Arial" w:cs="Arial"/>
          <w:sz w:val="24"/>
          <w:szCs w:val="24"/>
          <w:lang w:val="en-GB"/>
          <w:rPrChange w:id="3130" w:author="HP" w:date="2022-08-16T19:46:00Z">
            <w:rPr>
              <w:ins w:id="3131" w:author="HP" w:date="2022-08-16T19:46:00Z"/>
              <w:lang w:val="en-GB"/>
            </w:rPr>
          </w:rPrChange>
        </w:rPr>
        <w:pPrChange w:id="3132" w:author="HP" w:date="2022-08-16T19:46:00Z">
          <w:pPr>
            <w:pStyle w:val="Odsekzoznamu"/>
            <w:numPr>
              <w:numId w:val="32"/>
            </w:numPr>
            <w:ind w:hanging="360"/>
          </w:pPr>
        </w:pPrChange>
      </w:pPr>
    </w:p>
    <w:p w:rsidR="008D7F79" w:rsidRPr="00832A31" w:rsidDel="008D7F79" w:rsidRDefault="008D7F79">
      <w:pPr>
        <w:jc w:val="center"/>
        <w:rPr>
          <w:del w:id="3133" w:author="HP" w:date="2022-08-16T19:46:00Z"/>
          <w:rFonts w:ascii="Arial" w:hAnsi="Arial" w:cs="Arial"/>
          <w:sz w:val="36"/>
          <w:szCs w:val="36"/>
          <w:lang w:val="en-GB"/>
          <w:rPrChange w:id="3134" w:author="HP" w:date="2022-08-17T12:48:00Z">
            <w:rPr>
              <w:del w:id="3135" w:author="HP" w:date="2022-08-16T19:46:00Z"/>
              <w:rFonts w:ascii="Arial" w:hAnsi="Arial" w:cs="Arial"/>
              <w:sz w:val="28"/>
              <w:szCs w:val="28"/>
              <w:lang w:val="en-GB"/>
            </w:rPr>
          </w:rPrChange>
        </w:rPr>
        <w:pPrChange w:id="3136" w:author="HP" w:date="2022-08-17T12:48:00Z">
          <w:pPr/>
        </w:pPrChange>
      </w:pPr>
    </w:p>
    <w:p w:rsidR="008D21C3" w:rsidRDefault="008D21C3">
      <w:pPr>
        <w:jc w:val="center"/>
        <w:rPr>
          <w:ins w:id="3137" w:author="HP" w:date="2022-08-15T22:59:00Z"/>
          <w:rFonts w:ascii="Arial" w:hAnsi="Arial" w:cs="Arial"/>
          <w:b/>
          <w:sz w:val="36"/>
          <w:szCs w:val="36"/>
          <w:lang w:val="en-GB"/>
          <w:rPrChange w:id="3138" w:author="HP" w:date="2022-08-17T12:48:00Z">
            <w:rPr>
              <w:ins w:id="3139" w:author="HP" w:date="2022-08-15T22:59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3140" w:author="HP" w:date="2022-08-17T12:48:00Z">
          <w:pPr/>
        </w:pPrChange>
      </w:pPr>
    </w:p>
    <w:p w:rsidR="008D21C3" w:rsidRDefault="008D21C3">
      <w:pPr>
        <w:jc w:val="center"/>
        <w:rPr>
          <w:ins w:id="3141" w:author="HP" w:date="2022-08-22T12:19:00Z"/>
          <w:rFonts w:ascii="Arial" w:hAnsi="Arial" w:cs="Arial"/>
          <w:b/>
          <w:sz w:val="36"/>
          <w:szCs w:val="36"/>
          <w:lang w:val="en-GB"/>
        </w:rPr>
        <w:pPrChange w:id="3142" w:author="HP" w:date="2022-08-17T12:48:00Z">
          <w:pPr/>
        </w:pPrChange>
      </w:pPr>
    </w:p>
    <w:p w:rsidR="008D21C3" w:rsidRDefault="008D21C3">
      <w:pPr>
        <w:jc w:val="center"/>
        <w:rPr>
          <w:ins w:id="3143" w:author="HP" w:date="2022-08-22T12:19:00Z"/>
          <w:rFonts w:ascii="Arial" w:hAnsi="Arial" w:cs="Arial"/>
          <w:b/>
          <w:sz w:val="36"/>
          <w:szCs w:val="36"/>
          <w:lang w:val="en-GB"/>
        </w:rPr>
        <w:pPrChange w:id="3144" w:author="HP" w:date="2022-08-17T12:48:00Z">
          <w:pPr/>
        </w:pPrChange>
      </w:pPr>
    </w:p>
    <w:p w:rsidR="008D21C3" w:rsidRDefault="008D21C3">
      <w:pPr>
        <w:jc w:val="center"/>
        <w:rPr>
          <w:ins w:id="3145" w:author="HP" w:date="2022-08-22T12:19:00Z"/>
          <w:rFonts w:ascii="Arial" w:hAnsi="Arial" w:cs="Arial"/>
          <w:b/>
          <w:sz w:val="36"/>
          <w:szCs w:val="36"/>
          <w:lang w:val="en-GB"/>
        </w:rPr>
        <w:pPrChange w:id="3146" w:author="HP" w:date="2022-08-17T12:48:00Z">
          <w:pPr/>
        </w:pPrChange>
      </w:pPr>
    </w:p>
    <w:p w:rsidR="008D21C3" w:rsidRDefault="008D21C3">
      <w:pPr>
        <w:jc w:val="center"/>
        <w:rPr>
          <w:ins w:id="3147" w:author="HP" w:date="2022-08-22T12:19:00Z"/>
          <w:rFonts w:ascii="Arial" w:hAnsi="Arial" w:cs="Arial"/>
          <w:b/>
          <w:sz w:val="36"/>
          <w:szCs w:val="36"/>
          <w:lang w:val="en-GB"/>
        </w:rPr>
        <w:pPrChange w:id="3148" w:author="HP" w:date="2022-08-17T12:48:00Z">
          <w:pPr/>
        </w:pPrChange>
      </w:pPr>
    </w:p>
    <w:p w:rsidR="008D21C3" w:rsidRDefault="008D21C3">
      <w:pPr>
        <w:jc w:val="center"/>
        <w:rPr>
          <w:ins w:id="3149" w:author="HP" w:date="2022-08-22T12:19:00Z"/>
          <w:rFonts w:ascii="Arial" w:hAnsi="Arial" w:cs="Arial"/>
          <w:b/>
          <w:sz w:val="36"/>
          <w:szCs w:val="36"/>
          <w:lang w:val="en-GB"/>
        </w:rPr>
        <w:pPrChange w:id="3150" w:author="HP" w:date="2022-08-17T12:48:00Z">
          <w:pPr/>
        </w:pPrChange>
      </w:pPr>
    </w:p>
    <w:p w:rsidR="008D21C3" w:rsidRDefault="008D21C3">
      <w:pPr>
        <w:jc w:val="center"/>
        <w:rPr>
          <w:ins w:id="3151" w:author="HP" w:date="2022-08-22T12:19:00Z"/>
          <w:rFonts w:ascii="Arial" w:hAnsi="Arial" w:cs="Arial"/>
          <w:b/>
          <w:sz w:val="36"/>
          <w:szCs w:val="36"/>
          <w:lang w:val="en-GB"/>
        </w:rPr>
        <w:pPrChange w:id="3152" w:author="HP" w:date="2022-08-17T12:48:00Z">
          <w:pPr/>
        </w:pPrChange>
      </w:pPr>
    </w:p>
    <w:p w:rsidR="008D21C3" w:rsidRDefault="008D21C3">
      <w:pPr>
        <w:jc w:val="center"/>
        <w:rPr>
          <w:ins w:id="3153" w:author="HP" w:date="2022-08-22T12:19:00Z"/>
          <w:rFonts w:ascii="Arial" w:hAnsi="Arial" w:cs="Arial"/>
          <w:b/>
          <w:sz w:val="36"/>
          <w:szCs w:val="36"/>
          <w:lang w:val="en-GB"/>
        </w:rPr>
        <w:pPrChange w:id="3154" w:author="HP" w:date="2022-08-17T12:48:00Z">
          <w:pPr/>
        </w:pPrChange>
      </w:pPr>
    </w:p>
    <w:p w:rsidR="008D21C3" w:rsidRDefault="008D21C3">
      <w:pPr>
        <w:jc w:val="center"/>
        <w:rPr>
          <w:ins w:id="3155" w:author="HP" w:date="2022-08-22T12:19:00Z"/>
          <w:rFonts w:ascii="Arial" w:hAnsi="Arial" w:cs="Arial"/>
          <w:b/>
          <w:sz w:val="36"/>
          <w:szCs w:val="36"/>
          <w:lang w:val="en-GB"/>
        </w:rPr>
        <w:pPrChange w:id="3156" w:author="HP" w:date="2022-08-17T12:48:00Z">
          <w:pPr/>
        </w:pPrChange>
      </w:pPr>
    </w:p>
    <w:p w:rsidR="008D21C3" w:rsidRDefault="008D21C3">
      <w:pPr>
        <w:jc w:val="center"/>
        <w:rPr>
          <w:ins w:id="3157" w:author="HP" w:date="2022-08-22T12:19:00Z"/>
          <w:rFonts w:ascii="Arial" w:hAnsi="Arial" w:cs="Arial"/>
          <w:b/>
          <w:sz w:val="36"/>
          <w:szCs w:val="36"/>
          <w:lang w:val="en-GB"/>
        </w:rPr>
        <w:pPrChange w:id="3158" w:author="HP" w:date="2022-08-17T12:48:00Z">
          <w:pPr/>
        </w:pPrChange>
      </w:pPr>
    </w:p>
    <w:p w:rsidR="00C55530" w:rsidRDefault="00C55530">
      <w:pPr>
        <w:jc w:val="center"/>
        <w:rPr>
          <w:ins w:id="3159" w:author="HP" w:date="2022-08-17T12:48:00Z"/>
          <w:rFonts w:ascii="Arial" w:hAnsi="Arial" w:cs="Arial"/>
          <w:b/>
          <w:sz w:val="36"/>
          <w:szCs w:val="36"/>
          <w:lang w:val="en-GB"/>
        </w:rPr>
        <w:pPrChange w:id="3160" w:author="HP" w:date="2022-08-17T12:48:00Z">
          <w:pPr/>
        </w:pPrChange>
      </w:pPr>
      <w:r w:rsidRPr="00832A31">
        <w:rPr>
          <w:rFonts w:ascii="Arial" w:hAnsi="Arial" w:cs="Arial"/>
          <w:b/>
          <w:sz w:val="36"/>
          <w:szCs w:val="36"/>
          <w:lang w:val="en-GB"/>
          <w:rPrChange w:id="3161" w:author="HP" w:date="2022-08-17T12:48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JOBS</w:t>
      </w:r>
    </w:p>
    <w:p w:rsidR="00832A31" w:rsidRPr="00832A31" w:rsidRDefault="00832A31">
      <w:pPr>
        <w:jc w:val="center"/>
        <w:rPr>
          <w:rFonts w:ascii="Arial" w:hAnsi="Arial" w:cs="Arial"/>
          <w:b/>
          <w:sz w:val="36"/>
          <w:szCs w:val="36"/>
          <w:lang w:val="en-GB"/>
          <w:rPrChange w:id="3162" w:author="HP" w:date="2022-08-17T12:48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3163" w:author="HP" w:date="2022-08-17T12:48:00Z">
          <w:pPr/>
        </w:pPrChange>
      </w:pPr>
    </w:p>
    <w:p w:rsidR="00832A31" w:rsidRDefault="00832A31">
      <w:pPr>
        <w:pStyle w:val="Odsekzoznamu"/>
        <w:numPr>
          <w:ilvl w:val="0"/>
          <w:numId w:val="36"/>
        </w:numPr>
        <w:rPr>
          <w:ins w:id="3164" w:author="HP" w:date="2022-08-17T12:54:00Z"/>
          <w:rFonts w:ascii="Arial" w:hAnsi="Arial" w:cs="Arial"/>
          <w:sz w:val="24"/>
          <w:szCs w:val="24"/>
          <w:lang w:val="en-GB"/>
        </w:rPr>
        <w:pPrChange w:id="3165" w:author="HP" w:date="2022-08-17T12:48:00Z">
          <w:pPr/>
        </w:pPrChange>
      </w:pPr>
      <w:ins w:id="3166" w:author="HP" w:date="2022-08-17T12:53:00Z">
        <w:r>
          <w:rPr>
            <w:rFonts w:ascii="Arial" w:hAnsi="Arial" w:cs="Arial"/>
            <w:sz w:val="24"/>
            <w:szCs w:val="24"/>
            <w:lang w:val="en-GB"/>
          </w:rPr>
          <w:t xml:space="preserve">What are the </w:t>
        </w:r>
        <w:r w:rsidRPr="00832A31">
          <w:rPr>
            <w:rFonts w:ascii="Arial" w:hAnsi="Arial" w:cs="Arial"/>
            <w:b/>
            <w:sz w:val="24"/>
            <w:szCs w:val="24"/>
            <w:lang w:val="en-GB"/>
            <w:rPrChange w:id="3167" w:author="HP" w:date="2022-08-17T12:5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reasons why people work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832A31" w:rsidRDefault="00832A31">
      <w:pPr>
        <w:pStyle w:val="Odsekzoznamu"/>
        <w:numPr>
          <w:ilvl w:val="0"/>
          <w:numId w:val="36"/>
        </w:numPr>
        <w:rPr>
          <w:ins w:id="3168" w:author="HP" w:date="2022-08-17T14:04:00Z"/>
          <w:rFonts w:ascii="Arial" w:hAnsi="Arial" w:cs="Arial"/>
          <w:sz w:val="24"/>
          <w:szCs w:val="24"/>
          <w:lang w:val="en-GB"/>
        </w:rPr>
        <w:pPrChange w:id="3169" w:author="HP" w:date="2022-08-17T12:48:00Z">
          <w:pPr/>
        </w:pPrChange>
      </w:pPr>
      <w:ins w:id="3170" w:author="HP" w:date="2022-08-17T12:54:00Z">
        <w:r>
          <w:rPr>
            <w:rFonts w:ascii="Arial" w:hAnsi="Arial" w:cs="Arial"/>
            <w:sz w:val="24"/>
            <w:szCs w:val="24"/>
            <w:lang w:val="en-GB"/>
          </w:rPr>
          <w:t xml:space="preserve">Who are economically active and inactive people? </w:t>
        </w:r>
      </w:ins>
    </w:p>
    <w:p w:rsidR="004C79C3" w:rsidRDefault="004C79C3">
      <w:pPr>
        <w:pStyle w:val="Odsekzoznamu"/>
        <w:numPr>
          <w:ilvl w:val="0"/>
          <w:numId w:val="36"/>
        </w:numPr>
        <w:rPr>
          <w:ins w:id="3171" w:author="HP" w:date="2022-08-17T14:05:00Z"/>
          <w:rFonts w:ascii="Arial" w:hAnsi="Arial" w:cs="Arial"/>
          <w:sz w:val="24"/>
          <w:szCs w:val="24"/>
          <w:lang w:val="en-GB"/>
        </w:rPr>
        <w:pPrChange w:id="3172" w:author="HP" w:date="2022-08-17T12:48:00Z">
          <w:pPr/>
        </w:pPrChange>
      </w:pPr>
      <w:ins w:id="3173" w:author="HP" w:date="2022-08-17T14:04:00Z">
        <w:r>
          <w:rPr>
            <w:rFonts w:ascii="Arial" w:hAnsi="Arial" w:cs="Arial"/>
            <w:sz w:val="24"/>
            <w:szCs w:val="24"/>
            <w:lang w:val="en-GB"/>
          </w:rPr>
          <w:t xml:space="preserve">What are possibilities of mothers after maternity leave? </w:t>
        </w:r>
      </w:ins>
    </w:p>
    <w:p w:rsidR="004C79C3" w:rsidRDefault="004C79C3">
      <w:pPr>
        <w:pStyle w:val="Odsekzoznamu"/>
        <w:numPr>
          <w:ilvl w:val="0"/>
          <w:numId w:val="36"/>
        </w:numPr>
        <w:rPr>
          <w:ins w:id="3174" w:author="HP" w:date="2022-08-17T14:05:00Z"/>
          <w:rFonts w:ascii="Arial" w:hAnsi="Arial" w:cs="Arial"/>
          <w:sz w:val="24"/>
          <w:szCs w:val="24"/>
          <w:lang w:val="en-GB"/>
        </w:rPr>
        <w:pPrChange w:id="3175" w:author="HP" w:date="2022-08-17T12:48:00Z">
          <w:pPr/>
        </w:pPrChange>
      </w:pPr>
      <w:ins w:id="3176" w:author="HP" w:date="2022-08-17T14:05:00Z">
        <w:r>
          <w:rPr>
            <w:rFonts w:ascii="Arial" w:hAnsi="Arial" w:cs="Arial"/>
            <w:sz w:val="24"/>
            <w:szCs w:val="24"/>
            <w:lang w:val="en-GB"/>
          </w:rPr>
          <w:t xml:space="preserve">How long is maternity leave in Slovakia? </w:t>
        </w:r>
      </w:ins>
    </w:p>
    <w:p w:rsidR="004C79C3" w:rsidRDefault="004C79C3">
      <w:pPr>
        <w:pStyle w:val="Odsekzoznamu"/>
        <w:numPr>
          <w:ilvl w:val="0"/>
          <w:numId w:val="36"/>
        </w:numPr>
        <w:rPr>
          <w:ins w:id="3177" w:author="HP" w:date="2022-08-17T12:55:00Z"/>
          <w:rFonts w:ascii="Arial" w:hAnsi="Arial" w:cs="Arial"/>
          <w:sz w:val="24"/>
          <w:szCs w:val="24"/>
          <w:lang w:val="en-GB"/>
        </w:rPr>
        <w:pPrChange w:id="3178" w:author="HP" w:date="2022-08-17T12:48:00Z">
          <w:pPr/>
        </w:pPrChange>
      </w:pPr>
      <w:ins w:id="3179" w:author="HP" w:date="2022-08-17T14:05:00Z">
        <w:r>
          <w:rPr>
            <w:rFonts w:ascii="Arial" w:hAnsi="Arial" w:cs="Arial"/>
            <w:sz w:val="24"/>
            <w:szCs w:val="24"/>
            <w:lang w:val="en-GB"/>
          </w:rPr>
          <w:t>When do</w:t>
        </w:r>
      </w:ins>
      <w:ins w:id="3180" w:author="HP" w:date="2022-08-17T14:06:00Z">
        <w:r>
          <w:rPr>
            <w:rFonts w:ascii="Arial" w:hAnsi="Arial" w:cs="Arial"/>
            <w:sz w:val="24"/>
            <w:szCs w:val="24"/>
            <w:lang w:val="en-GB"/>
          </w:rPr>
          <w:t xml:space="preserve"> people in Slovakia retire? </w:t>
        </w:r>
      </w:ins>
      <w:ins w:id="3181" w:author="HP" w:date="2022-08-17T14:05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832A31" w:rsidRDefault="00832A31">
      <w:pPr>
        <w:pStyle w:val="Odsekzoznamu"/>
        <w:numPr>
          <w:ilvl w:val="0"/>
          <w:numId w:val="36"/>
        </w:numPr>
        <w:rPr>
          <w:ins w:id="3182" w:author="HP" w:date="2022-08-17T12:55:00Z"/>
          <w:rFonts w:ascii="Arial" w:hAnsi="Arial" w:cs="Arial"/>
          <w:sz w:val="24"/>
          <w:szCs w:val="24"/>
          <w:lang w:val="en-GB"/>
        </w:rPr>
        <w:pPrChange w:id="3183" w:author="HP" w:date="2022-08-17T12:48:00Z">
          <w:pPr/>
        </w:pPrChange>
      </w:pPr>
      <w:ins w:id="3184" w:author="HP" w:date="2022-08-17T12:55:00Z">
        <w:r>
          <w:rPr>
            <w:rFonts w:ascii="Arial" w:hAnsi="Arial" w:cs="Arial"/>
            <w:sz w:val="24"/>
            <w:szCs w:val="24"/>
            <w:lang w:val="en-GB"/>
          </w:rPr>
          <w:t>Divide jobs in intellectual and physical.</w:t>
        </w:r>
      </w:ins>
    </w:p>
    <w:p w:rsidR="00832A31" w:rsidRDefault="00832A31">
      <w:pPr>
        <w:pStyle w:val="Odsekzoznamu"/>
        <w:numPr>
          <w:ilvl w:val="0"/>
          <w:numId w:val="36"/>
        </w:numPr>
        <w:rPr>
          <w:ins w:id="3185" w:author="HP" w:date="2022-08-17T13:11:00Z"/>
          <w:rFonts w:ascii="Arial" w:hAnsi="Arial" w:cs="Arial"/>
          <w:sz w:val="24"/>
          <w:szCs w:val="24"/>
          <w:lang w:val="en-GB"/>
        </w:rPr>
        <w:pPrChange w:id="3186" w:author="HP" w:date="2022-08-17T12:48:00Z">
          <w:pPr/>
        </w:pPrChange>
      </w:pPr>
      <w:ins w:id="3187" w:author="HP" w:date="2022-08-17T12:55:00Z">
        <w:r>
          <w:rPr>
            <w:rFonts w:ascii="Arial" w:hAnsi="Arial" w:cs="Arial"/>
            <w:sz w:val="24"/>
            <w:szCs w:val="24"/>
            <w:lang w:val="en-GB"/>
          </w:rPr>
          <w:t xml:space="preserve">Name jobs </w:t>
        </w:r>
      </w:ins>
      <w:ins w:id="3188" w:author="HP" w:date="2022-08-17T12:56:00Z">
        <w:r>
          <w:rPr>
            <w:rFonts w:ascii="Arial" w:hAnsi="Arial" w:cs="Arial"/>
            <w:sz w:val="24"/>
            <w:szCs w:val="24"/>
            <w:lang w:val="en-GB"/>
          </w:rPr>
          <w:t>typical for men and women.</w:t>
        </w:r>
      </w:ins>
    </w:p>
    <w:p w:rsidR="003814FD" w:rsidRDefault="003814FD">
      <w:pPr>
        <w:pStyle w:val="Odsekzoznamu"/>
        <w:numPr>
          <w:ilvl w:val="0"/>
          <w:numId w:val="36"/>
        </w:numPr>
        <w:rPr>
          <w:ins w:id="3189" w:author="HP" w:date="2022-08-17T13:12:00Z"/>
          <w:rFonts w:ascii="Arial" w:hAnsi="Arial" w:cs="Arial"/>
          <w:sz w:val="24"/>
          <w:szCs w:val="24"/>
          <w:lang w:val="en-GB"/>
        </w:rPr>
        <w:pPrChange w:id="3190" w:author="HP" w:date="2022-08-17T12:48:00Z">
          <w:pPr/>
        </w:pPrChange>
      </w:pPr>
      <w:ins w:id="3191" w:author="HP" w:date="2022-08-17T13:11:00Z">
        <w:r>
          <w:rPr>
            <w:rFonts w:ascii="Arial" w:hAnsi="Arial" w:cs="Arial"/>
            <w:sz w:val="24"/>
            <w:szCs w:val="24"/>
            <w:lang w:val="en-GB"/>
          </w:rPr>
          <w:t xml:space="preserve">Which professions require responsibility for people? </w:t>
        </w:r>
      </w:ins>
      <w:ins w:id="3192" w:author="HP" w:date="2022-08-17T13:12:00Z">
        <w:r>
          <w:rPr>
            <w:rFonts w:ascii="Arial" w:hAnsi="Arial" w:cs="Arial"/>
            <w:sz w:val="24"/>
            <w:szCs w:val="24"/>
            <w:lang w:val="en-GB"/>
          </w:rPr>
          <w:t>Why?</w:t>
        </w:r>
      </w:ins>
    </w:p>
    <w:p w:rsidR="003814FD" w:rsidRDefault="003814FD">
      <w:pPr>
        <w:pStyle w:val="Odsekzoznamu"/>
        <w:numPr>
          <w:ilvl w:val="0"/>
          <w:numId w:val="36"/>
        </w:numPr>
        <w:rPr>
          <w:ins w:id="3193" w:author="HP" w:date="2022-08-17T13:38:00Z"/>
          <w:rFonts w:ascii="Arial" w:hAnsi="Arial" w:cs="Arial"/>
          <w:sz w:val="24"/>
          <w:szCs w:val="24"/>
          <w:lang w:val="en-GB"/>
        </w:rPr>
        <w:pPrChange w:id="3194" w:author="HP" w:date="2022-08-17T12:48:00Z">
          <w:pPr/>
        </w:pPrChange>
      </w:pPr>
      <w:ins w:id="3195" w:author="HP" w:date="2022-08-17T13:12:00Z">
        <w:r>
          <w:rPr>
            <w:rFonts w:ascii="Arial" w:hAnsi="Arial" w:cs="Arial"/>
            <w:sz w:val="24"/>
            <w:szCs w:val="24"/>
            <w:lang w:val="en-GB"/>
          </w:rPr>
          <w:t>Which jobs are dangerous? Why?</w:t>
        </w:r>
      </w:ins>
    </w:p>
    <w:p w:rsidR="00B579AE" w:rsidRDefault="00B579AE">
      <w:pPr>
        <w:pStyle w:val="Odsekzoznamu"/>
        <w:numPr>
          <w:ilvl w:val="0"/>
          <w:numId w:val="36"/>
        </w:numPr>
        <w:rPr>
          <w:ins w:id="3196" w:author="HP" w:date="2022-08-17T13:54:00Z"/>
          <w:rFonts w:ascii="Arial" w:hAnsi="Arial" w:cs="Arial"/>
          <w:sz w:val="24"/>
          <w:szCs w:val="24"/>
          <w:lang w:val="en-GB"/>
        </w:rPr>
        <w:pPrChange w:id="3197" w:author="HP" w:date="2022-08-17T13:44:00Z">
          <w:pPr/>
        </w:pPrChange>
      </w:pPr>
      <w:ins w:id="3198" w:author="HP" w:date="2022-08-17T13:38:00Z">
        <w:r>
          <w:rPr>
            <w:rFonts w:ascii="Arial" w:hAnsi="Arial" w:cs="Arial"/>
            <w:sz w:val="24"/>
            <w:szCs w:val="24"/>
            <w:lang w:val="en-GB"/>
          </w:rPr>
          <w:t>Which jobs are the most difficult?</w:t>
        </w:r>
      </w:ins>
    </w:p>
    <w:p w:rsidR="00486021" w:rsidRPr="00B579AE" w:rsidRDefault="00486021">
      <w:pPr>
        <w:pStyle w:val="Odsekzoznamu"/>
        <w:numPr>
          <w:ilvl w:val="0"/>
          <w:numId w:val="36"/>
        </w:numPr>
        <w:rPr>
          <w:ins w:id="3199" w:author="HP" w:date="2022-08-17T13:38:00Z"/>
          <w:rFonts w:ascii="Arial" w:hAnsi="Arial" w:cs="Arial"/>
          <w:sz w:val="24"/>
          <w:szCs w:val="24"/>
          <w:lang w:val="en-GB"/>
          <w:rPrChange w:id="3200" w:author="HP" w:date="2022-08-17T13:44:00Z">
            <w:rPr>
              <w:ins w:id="3201" w:author="HP" w:date="2022-08-17T13:38:00Z"/>
              <w:lang w:val="en-GB"/>
            </w:rPr>
          </w:rPrChange>
        </w:rPr>
        <w:pPrChange w:id="3202" w:author="HP" w:date="2022-08-17T13:44:00Z">
          <w:pPr/>
        </w:pPrChange>
      </w:pPr>
      <w:ins w:id="3203" w:author="HP" w:date="2022-08-17T13:54:00Z">
        <w:r>
          <w:rPr>
            <w:rFonts w:ascii="Arial" w:hAnsi="Arial" w:cs="Arial"/>
            <w:sz w:val="24"/>
            <w:szCs w:val="24"/>
            <w:lang w:val="en-GB"/>
          </w:rPr>
          <w:t>Which jobs require communication skills?</w:t>
        </w:r>
      </w:ins>
    </w:p>
    <w:p w:rsidR="003814FD" w:rsidRDefault="003814FD">
      <w:pPr>
        <w:pStyle w:val="Odsekzoznamu"/>
        <w:numPr>
          <w:ilvl w:val="0"/>
          <w:numId w:val="36"/>
        </w:numPr>
        <w:rPr>
          <w:ins w:id="3204" w:author="HP" w:date="2022-08-17T14:09:00Z"/>
          <w:rFonts w:ascii="Arial" w:hAnsi="Arial" w:cs="Arial"/>
          <w:sz w:val="24"/>
          <w:szCs w:val="24"/>
          <w:lang w:val="en-GB"/>
        </w:rPr>
        <w:pPrChange w:id="3205" w:author="HP" w:date="2022-08-17T12:48:00Z">
          <w:pPr/>
        </w:pPrChange>
      </w:pPr>
      <w:ins w:id="3206" w:author="HP" w:date="2022-08-17T13:08:00Z">
        <w:r w:rsidRPr="00B579AE">
          <w:rPr>
            <w:rFonts w:ascii="Arial" w:hAnsi="Arial" w:cs="Arial"/>
            <w:sz w:val="24"/>
            <w:szCs w:val="24"/>
            <w:lang w:val="en-GB"/>
          </w:rPr>
          <w:t xml:space="preserve">Which factors influence the </w:t>
        </w:r>
        <w:r w:rsidRPr="004C79C3">
          <w:rPr>
            <w:rFonts w:ascii="Arial" w:hAnsi="Arial" w:cs="Arial"/>
            <w:b/>
            <w:sz w:val="24"/>
            <w:szCs w:val="24"/>
            <w:lang w:val="en-GB"/>
            <w:rPrChange w:id="3207" w:author="HP" w:date="2022-08-17T14:0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choice of a job</w:t>
        </w:r>
        <w:r w:rsidRPr="00B579AE"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5C6E2A" w:rsidRPr="00356D58" w:rsidRDefault="005C6E2A" w:rsidP="005C6E2A">
      <w:pPr>
        <w:pStyle w:val="Odsekzoznamu"/>
        <w:numPr>
          <w:ilvl w:val="0"/>
          <w:numId w:val="36"/>
        </w:numPr>
        <w:rPr>
          <w:ins w:id="3208" w:author="HP" w:date="2022-08-17T14:09:00Z"/>
          <w:rFonts w:ascii="Arial" w:hAnsi="Arial" w:cs="Arial"/>
          <w:sz w:val="24"/>
          <w:szCs w:val="24"/>
          <w:lang w:val="en-GB"/>
        </w:rPr>
      </w:pPr>
      <w:ins w:id="3209" w:author="HP" w:date="2022-08-17T14:09:00Z">
        <w:r>
          <w:rPr>
            <w:rFonts w:ascii="Arial" w:hAnsi="Arial" w:cs="Arial"/>
            <w:sz w:val="24"/>
            <w:szCs w:val="24"/>
            <w:lang w:val="en-GB"/>
          </w:rPr>
          <w:t>Did the choice of jobs change through the years? Why/How?</w:t>
        </w:r>
      </w:ins>
    </w:p>
    <w:p w:rsidR="00486021" w:rsidRDefault="00486021">
      <w:pPr>
        <w:pStyle w:val="Odsekzoznamu"/>
        <w:numPr>
          <w:ilvl w:val="0"/>
          <w:numId w:val="36"/>
        </w:numPr>
        <w:rPr>
          <w:ins w:id="3210" w:author="HP" w:date="2022-08-17T14:08:00Z"/>
          <w:rFonts w:ascii="Arial" w:hAnsi="Arial" w:cs="Arial"/>
          <w:sz w:val="24"/>
          <w:szCs w:val="24"/>
          <w:lang w:val="en-GB"/>
        </w:rPr>
        <w:pPrChange w:id="3211" w:author="HP" w:date="2022-08-17T12:48:00Z">
          <w:pPr/>
        </w:pPrChange>
      </w:pPr>
      <w:ins w:id="3212" w:author="HP" w:date="2022-08-17T13:52:00Z">
        <w:r>
          <w:rPr>
            <w:rFonts w:ascii="Arial" w:hAnsi="Arial" w:cs="Arial"/>
            <w:sz w:val="24"/>
            <w:szCs w:val="24"/>
            <w:lang w:val="en-GB"/>
          </w:rPr>
          <w:t>Which jobs are popular among young people?</w:t>
        </w:r>
      </w:ins>
    </w:p>
    <w:p w:rsidR="004C79C3" w:rsidRDefault="004C79C3">
      <w:pPr>
        <w:pStyle w:val="Odsekzoznamu"/>
        <w:numPr>
          <w:ilvl w:val="0"/>
          <w:numId w:val="36"/>
        </w:numPr>
        <w:rPr>
          <w:ins w:id="3213" w:author="HP" w:date="2022-08-17T13:52:00Z"/>
          <w:rFonts w:ascii="Arial" w:hAnsi="Arial" w:cs="Arial"/>
          <w:sz w:val="24"/>
          <w:szCs w:val="24"/>
          <w:lang w:val="en-GB"/>
        </w:rPr>
        <w:pPrChange w:id="3214" w:author="HP" w:date="2022-08-17T12:48:00Z">
          <w:pPr/>
        </w:pPrChange>
      </w:pPr>
      <w:ins w:id="3215" w:author="HP" w:date="2022-08-17T14:08:00Z">
        <w:r>
          <w:rPr>
            <w:rFonts w:ascii="Arial" w:hAnsi="Arial" w:cs="Arial"/>
            <w:sz w:val="24"/>
            <w:szCs w:val="24"/>
            <w:lang w:val="en-GB"/>
          </w:rPr>
          <w:t>Why is it difficult to get a job in higher age?</w:t>
        </w:r>
      </w:ins>
    </w:p>
    <w:p w:rsidR="003814FD" w:rsidRDefault="003814FD">
      <w:pPr>
        <w:pStyle w:val="Odsekzoznamu"/>
        <w:numPr>
          <w:ilvl w:val="0"/>
          <w:numId w:val="36"/>
        </w:numPr>
        <w:rPr>
          <w:ins w:id="3216" w:author="HP" w:date="2022-08-17T13:10:00Z"/>
          <w:rFonts w:ascii="Arial" w:hAnsi="Arial" w:cs="Arial"/>
          <w:sz w:val="24"/>
          <w:szCs w:val="24"/>
          <w:lang w:val="en-GB"/>
        </w:rPr>
        <w:pPrChange w:id="3217" w:author="HP" w:date="2022-08-17T12:48:00Z">
          <w:pPr/>
        </w:pPrChange>
      </w:pPr>
      <w:ins w:id="3218" w:author="HP" w:date="2022-08-17T13:10:00Z">
        <w:r>
          <w:rPr>
            <w:rFonts w:ascii="Arial" w:hAnsi="Arial" w:cs="Arial"/>
            <w:sz w:val="24"/>
            <w:szCs w:val="24"/>
            <w:lang w:val="en-GB"/>
          </w:rPr>
          <w:t xml:space="preserve">Why do people need to </w:t>
        </w:r>
        <w:r w:rsidRPr="00486021">
          <w:rPr>
            <w:rFonts w:ascii="Arial" w:hAnsi="Arial" w:cs="Arial"/>
            <w:b/>
            <w:sz w:val="24"/>
            <w:szCs w:val="24"/>
            <w:lang w:val="en-GB"/>
            <w:rPrChange w:id="3219" w:author="HP" w:date="2022-08-17T13:5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develop their skills and knowledge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in their jobs?</w:t>
        </w:r>
      </w:ins>
    </w:p>
    <w:p w:rsidR="003814FD" w:rsidRDefault="003814FD">
      <w:pPr>
        <w:pStyle w:val="Odsekzoznamu"/>
        <w:numPr>
          <w:ilvl w:val="0"/>
          <w:numId w:val="36"/>
        </w:numPr>
        <w:rPr>
          <w:ins w:id="3220" w:author="HP" w:date="2022-08-17T13:21:00Z"/>
          <w:rFonts w:ascii="Arial" w:hAnsi="Arial" w:cs="Arial"/>
          <w:sz w:val="24"/>
          <w:szCs w:val="24"/>
          <w:lang w:val="en-GB"/>
        </w:rPr>
        <w:pPrChange w:id="3221" w:author="HP" w:date="2022-08-17T12:48:00Z">
          <w:pPr/>
        </w:pPrChange>
      </w:pPr>
      <w:ins w:id="3222" w:author="HP" w:date="2022-08-17T13:10:00Z">
        <w:r>
          <w:rPr>
            <w:rFonts w:ascii="Arial" w:hAnsi="Arial" w:cs="Arial"/>
            <w:sz w:val="24"/>
            <w:szCs w:val="24"/>
            <w:lang w:val="en-GB"/>
          </w:rPr>
          <w:t>How can a person develop working skills and knowledge?</w:t>
        </w:r>
      </w:ins>
    </w:p>
    <w:p w:rsidR="00B022FC" w:rsidRDefault="00B022FC">
      <w:pPr>
        <w:pStyle w:val="Odsekzoznamu"/>
        <w:numPr>
          <w:ilvl w:val="0"/>
          <w:numId w:val="36"/>
        </w:numPr>
        <w:rPr>
          <w:ins w:id="3223" w:author="HP" w:date="2022-08-17T13:31:00Z"/>
          <w:rFonts w:ascii="Arial" w:hAnsi="Arial" w:cs="Arial"/>
          <w:sz w:val="24"/>
          <w:szCs w:val="24"/>
          <w:lang w:val="en-GB"/>
        </w:rPr>
        <w:pPrChange w:id="3224" w:author="HP" w:date="2022-08-17T12:48:00Z">
          <w:pPr/>
        </w:pPrChange>
      </w:pPr>
      <w:ins w:id="3225" w:author="HP" w:date="2022-08-17T13:21:00Z">
        <w:r>
          <w:rPr>
            <w:rFonts w:ascii="Arial" w:hAnsi="Arial" w:cs="Arial"/>
            <w:sz w:val="24"/>
            <w:szCs w:val="24"/>
            <w:lang w:val="en-GB"/>
          </w:rPr>
          <w:t>Is professional development important?</w:t>
        </w:r>
      </w:ins>
    </w:p>
    <w:p w:rsidR="00D57CDE" w:rsidRDefault="00D57CDE">
      <w:pPr>
        <w:pStyle w:val="Odsekzoznamu"/>
        <w:numPr>
          <w:ilvl w:val="0"/>
          <w:numId w:val="36"/>
        </w:numPr>
        <w:rPr>
          <w:ins w:id="3226" w:author="HP" w:date="2022-08-17T13:44:00Z"/>
          <w:rFonts w:ascii="Arial" w:hAnsi="Arial" w:cs="Arial"/>
          <w:sz w:val="24"/>
          <w:szCs w:val="24"/>
          <w:lang w:val="en-GB"/>
        </w:rPr>
        <w:pPrChange w:id="3227" w:author="HP" w:date="2022-08-17T12:48:00Z">
          <w:pPr/>
        </w:pPrChange>
      </w:pPr>
      <w:ins w:id="3228" w:author="HP" w:date="2022-08-17T13:31:00Z">
        <w:r w:rsidRPr="00356D58">
          <w:rPr>
            <w:rFonts w:ascii="Arial" w:hAnsi="Arial" w:cs="Arial"/>
            <w:sz w:val="24"/>
            <w:szCs w:val="24"/>
            <w:lang w:val="en-GB"/>
          </w:rPr>
          <w:t>Think of some pros and cons of working for a large multinational corporation</w:t>
        </w:r>
      </w:ins>
      <w:ins w:id="3229" w:author="HP" w:date="2022-08-17T13:44:00Z">
        <w:r w:rsidR="00B579AE"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B579AE" w:rsidRDefault="00B579AE">
      <w:pPr>
        <w:pStyle w:val="Odsekzoznamu"/>
        <w:numPr>
          <w:ilvl w:val="0"/>
          <w:numId w:val="36"/>
        </w:numPr>
        <w:rPr>
          <w:ins w:id="3230" w:author="HP" w:date="2022-08-17T14:16:00Z"/>
          <w:rFonts w:ascii="Arial" w:hAnsi="Arial" w:cs="Arial"/>
          <w:sz w:val="24"/>
          <w:szCs w:val="24"/>
          <w:lang w:val="en-GB"/>
        </w:rPr>
        <w:pPrChange w:id="3231" w:author="HP" w:date="2022-08-17T12:48:00Z">
          <w:pPr/>
        </w:pPrChange>
      </w:pPr>
      <w:ins w:id="3232" w:author="HP" w:date="2022-08-17T13:44:00Z">
        <w:r>
          <w:rPr>
            <w:rFonts w:ascii="Arial" w:hAnsi="Arial" w:cs="Arial"/>
            <w:sz w:val="24"/>
            <w:szCs w:val="24"/>
            <w:lang w:val="en-GB"/>
          </w:rPr>
          <w:t xml:space="preserve">What do you think is a good </w:t>
        </w:r>
        <w:r w:rsidRPr="00B579AE">
          <w:rPr>
            <w:rFonts w:ascii="Arial" w:hAnsi="Arial" w:cs="Arial"/>
            <w:b/>
            <w:sz w:val="24"/>
            <w:szCs w:val="24"/>
            <w:lang w:val="en-GB"/>
            <w:rPrChange w:id="3233" w:author="HP" w:date="2022-08-17T13:4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salary</w:t>
        </w:r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5C6E2A" w:rsidRDefault="005C6E2A" w:rsidP="005C6E2A">
      <w:pPr>
        <w:pStyle w:val="Odsekzoznamu"/>
        <w:numPr>
          <w:ilvl w:val="0"/>
          <w:numId w:val="36"/>
        </w:numPr>
        <w:rPr>
          <w:ins w:id="3234" w:author="HP" w:date="2022-08-17T14:16:00Z"/>
          <w:rFonts w:ascii="Arial" w:hAnsi="Arial" w:cs="Arial"/>
          <w:sz w:val="24"/>
          <w:szCs w:val="24"/>
          <w:lang w:val="en-GB"/>
        </w:rPr>
      </w:pPr>
      <w:ins w:id="3235" w:author="HP" w:date="2022-08-17T14:16:00Z">
        <w:r>
          <w:rPr>
            <w:rFonts w:ascii="Arial" w:hAnsi="Arial" w:cs="Arial"/>
            <w:sz w:val="24"/>
            <w:szCs w:val="24"/>
            <w:lang w:val="en-GB"/>
          </w:rPr>
          <w:t>Which jobs do you think are the best/the worst paid in our country?</w:t>
        </w:r>
      </w:ins>
    </w:p>
    <w:p w:rsidR="00B579AE" w:rsidRDefault="00B579AE">
      <w:pPr>
        <w:pStyle w:val="Odsekzoznamu"/>
        <w:numPr>
          <w:ilvl w:val="0"/>
          <w:numId w:val="36"/>
        </w:numPr>
        <w:rPr>
          <w:ins w:id="3236" w:author="HP" w:date="2022-08-17T13:44:00Z"/>
          <w:rFonts w:ascii="Arial" w:hAnsi="Arial" w:cs="Arial"/>
          <w:sz w:val="24"/>
          <w:szCs w:val="24"/>
          <w:lang w:val="en-GB"/>
        </w:rPr>
        <w:pPrChange w:id="3237" w:author="HP" w:date="2022-08-17T12:48:00Z">
          <w:pPr/>
        </w:pPrChange>
      </w:pPr>
      <w:ins w:id="3238" w:author="HP" w:date="2022-08-17T13:44:00Z">
        <w:r>
          <w:rPr>
            <w:rFonts w:ascii="Arial" w:hAnsi="Arial" w:cs="Arial"/>
            <w:sz w:val="24"/>
            <w:szCs w:val="24"/>
            <w:lang w:val="en-GB"/>
          </w:rPr>
          <w:t>What do people have to do to get a good salary?</w:t>
        </w:r>
      </w:ins>
    </w:p>
    <w:p w:rsidR="00B579AE" w:rsidRDefault="00B579AE">
      <w:pPr>
        <w:pStyle w:val="Odsekzoznamu"/>
        <w:numPr>
          <w:ilvl w:val="0"/>
          <w:numId w:val="36"/>
        </w:numPr>
        <w:rPr>
          <w:ins w:id="3239" w:author="HP" w:date="2022-08-17T14:09:00Z"/>
          <w:rFonts w:ascii="Arial" w:hAnsi="Arial" w:cs="Arial"/>
          <w:sz w:val="24"/>
          <w:szCs w:val="24"/>
          <w:lang w:val="en-GB"/>
        </w:rPr>
        <w:pPrChange w:id="3240" w:author="HP" w:date="2022-08-17T12:48:00Z">
          <w:pPr/>
        </w:pPrChange>
      </w:pPr>
      <w:ins w:id="3241" w:author="HP" w:date="2022-08-17T13:45:00Z">
        <w:r>
          <w:rPr>
            <w:rFonts w:ascii="Arial" w:hAnsi="Arial" w:cs="Arial"/>
            <w:sz w:val="24"/>
            <w:szCs w:val="24"/>
            <w:lang w:val="en-GB"/>
          </w:rPr>
          <w:t>Which jobs do you think are well/less paid?</w:t>
        </w:r>
      </w:ins>
    </w:p>
    <w:p w:rsidR="005C6E2A" w:rsidRDefault="005C6E2A">
      <w:pPr>
        <w:pStyle w:val="Odsekzoznamu"/>
        <w:numPr>
          <w:ilvl w:val="0"/>
          <w:numId w:val="36"/>
        </w:numPr>
        <w:rPr>
          <w:ins w:id="3242" w:author="HP" w:date="2022-08-17T14:10:00Z"/>
          <w:rFonts w:ascii="Arial" w:hAnsi="Arial" w:cs="Arial"/>
          <w:sz w:val="24"/>
          <w:szCs w:val="24"/>
          <w:lang w:val="en-GB"/>
        </w:rPr>
        <w:pPrChange w:id="3243" w:author="HP" w:date="2022-08-17T12:48:00Z">
          <w:pPr/>
        </w:pPrChange>
      </w:pPr>
      <w:ins w:id="3244" w:author="HP" w:date="2022-08-17T14:10:00Z">
        <w:r>
          <w:rPr>
            <w:rFonts w:ascii="Arial" w:hAnsi="Arial" w:cs="Arial"/>
            <w:sz w:val="24"/>
            <w:szCs w:val="24"/>
            <w:lang w:val="en-GB"/>
          </w:rPr>
          <w:t>Would you accept a well-paid but boring job?</w:t>
        </w:r>
      </w:ins>
    </w:p>
    <w:p w:rsidR="00083977" w:rsidRDefault="00083977">
      <w:pPr>
        <w:pStyle w:val="Odsekzoznamu"/>
        <w:numPr>
          <w:ilvl w:val="0"/>
          <w:numId w:val="36"/>
        </w:numPr>
        <w:rPr>
          <w:ins w:id="3245" w:author="HP" w:date="2022-08-17T13:25:00Z"/>
          <w:rFonts w:ascii="Arial" w:hAnsi="Arial" w:cs="Arial"/>
          <w:sz w:val="24"/>
          <w:szCs w:val="24"/>
          <w:lang w:val="en-GB"/>
        </w:rPr>
        <w:pPrChange w:id="3246" w:author="HP" w:date="2022-08-17T12:48:00Z">
          <w:pPr/>
        </w:pPrChange>
      </w:pPr>
      <w:ins w:id="3247" w:author="HP" w:date="2022-08-17T13:02:00Z">
        <w:r>
          <w:rPr>
            <w:rFonts w:ascii="Arial" w:hAnsi="Arial" w:cs="Arial"/>
            <w:sz w:val="24"/>
            <w:szCs w:val="24"/>
            <w:lang w:val="en-GB"/>
          </w:rPr>
          <w:t xml:space="preserve">Are many people in Slovakia </w:t>
        </w:r>
        <w:r w:rsidRPr="00B022FC">
          <w:rPr>
            <w:rFonts w:ascii="Arial" w:hAnsi="Arial" w:cs="Arial"/>
            <w:b/>
            <w:sz w:val="24"/>
            <w:szCs w:val="24"/>
            <w:lang w:val="en-GB"/>
            <w:rPrChange w:id="3248" w:author="HP" w:date="2022-08-17T13:2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work</w:t>
        </w:r>
      </w:ins>
      <w:ins w:id="3249" w:author="HP" w:date="2022-08-17T13:03:00Z">
        <w:r w:rsidRPr="00486021">
          <w:rPr>
            <w:rFonts w:ascii="Arial" w:hAnsi="Arial" w:cs="Arial"/>
            <w:b/>
            <w:sz w:val="24"/>
            <w:szCs w:val="24"/>
            <w:u w:val="single"/>
            <w:lang w:val="en-GB"/>
            <w:rPrChange w:id="3250" w:author="HP" w:date="2022-08-17T13:5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a</w:t>
        </w:r>
      </w:ins>
      <w:ins w:id="3251" w:author="HP" w:date="2022-08-17T13:02:00Z">
        <w:r w:rsidRPr="00B022FC">
          <w:rPr>
            <w:rFonts w:ascii="Arial" w:hAnsi="Arial" w:cs="Arial"/>
            <w:b/>
            <w:sz w:val="24"/>
            <w:szCs w:val="24"/>
            <w:lang w:val="en-GB"/>
            <w:rPrChange w:id="3252" w:author="HP" w:date="2022-08-17T13:2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holics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B022FC" w:rsidRDefault="00B022FC">
      <w:pPr>
        <w:pStyle w:val="Odsekzoznamu"/>
        <w:numPr>
          <w:ilvl w:val="0"/>
          <w:numId w:val="36"/>
        </w:numPr>
        <w:rPr>
          <w:ins w:id="3253" w:author="HP" w:date="2022-08-17T14:10:00Z"/>
          <w:rFonts w:ascii="Arial" w:hAnsi="Arial" w:cs="Arial"/>
          <w:sz w:val="24"/>
          <w:szCs w:val="24"/>
          <w:lang w:val="en-GB"/>
        </w:rPr>
        <w:pPrChange w:id="3254" w:author="HP" w:date="2022-08-17T12:48:00Z">
          <w:pPr/>
        </w:pPrChange>
      </w:pPr>
      <w:ins w:id="3255" w:author="HP" w:date="2022-08-17T13:25:00Z">
        <w:r>
          <w:rPr>
            <w:rFonts w:ascii="Arial" w:hAnsi="Arial" w:cs="Arial"/>
            <w:sz w:val="24"/>
            <w:szCs w:val="24"/>
            <w:lang w:val="en-GB"/>
          </w:rPr>
          <w:t>Why do people become workaholics?</w:t>
        </w:r>
      </w:ins>
    </w:p>
    <w:p w:rsidR="005C6E2A" w:rsidRDefault="005C6E2A">
      <w:pPr>
        <w:pStyle w:val="Odsekzoznamu"/>
        <w:numPr>
          <w:ilvl w:val="0"/>
          <w:numId w:val="36"/>
        </w:numPr>
        <w:rPr>
          <w:ins w:id="3256" w:author="HP" w:date="2022-08-17T14:11:00Z"/>
          <w:rFonts w:ascii="Arial" w:hAnsi="Arial" w:cs="Arial"/>
          <w:sz w:val="24"/>
          <w:szCs w:val="24"/>
          <w:lang w:val="en-GB"/>
        </w:rPr>
        <w:pPrChange w:id="3257" w:author="HP" w:date="2022-08-17T12:48:00Z">
          <w:pPr/>
        </w:pPrChange>
      </w:pPr>
      <w:ins w:id="3258" w:author="HP" w:date="2022-08-17T14:11:00Z">
        <w:r>
          <w:rPr>
            <w:rFonts w:ascii="Arial" w:hAnsi="Arial" w:cs="Arial"/>
            <w:sz w:val="24"/>
            <w:szCs w:val="24"/>
            <w:lang w:val="en-GB"/>
          </w:rPr>
          <w:t>Do your parents work a lot?</w:t>
        </w:r>
      </w:ins>
    </w:p>
    <w:p w:rsidR="005C6E2A" w:rsidRDefault="005C6E2A">
      <w:pPr>
        <w:pStyle w:val="Odsekzoznamu"/>
        <w:numPr>
          <w:ilvl w:val="0"/>
          <w:numId w:val="36"/>
        </w:numPr>
        <w:rPr>
          <w:ins w:id="3259" w:author="HP" w:date="2022-08-17T13:25:00Z"/>
          <w:rFonts w:ascii="Arial" w:hAnsi="Arial" w:cs="Arial"/>
          <w:sz w:val="24"/>
          <w:szCs w:val="24"/>
          <w:lang w:val="en-GB"/>
        </w:rPr>
        <w:pPrChange w:id="3260" w:author="HP" w:date="2022-08-17T12:48:00Z">
          <w:pPr/>
        </w:pPrChange>
      </w:pPr>
      <w:ins w:id="3261" w:author="HP" w:date="2022-08-17T14:11:00Z">
        <w:r>
          <w:rPr>
            <w:rFonts w:ascii="Arial" w:hAnsi="Arial" w:cs="Arial"/>
            <w:sz w:val="24"/>
            <w:szCs w:val="24"/>
            <w:lang w:val="en-GB"/>
          </w:rPr>
          <w:t xml:space="preserve">Would you mind longer working </w:t>
        </w:r>
      </w:ins>
      <w:ins w:id="3262" w:author="HP" w:date="2022-08-17T14:12:00Z">
        <w:r>
          <w:rPr>
            <w:rFonts w:ascii="Arial" w:hAnsi="Arial" w:cs="Arial"/>
            <w:sz w:val="24"/>
            <w:szCs w:val="24"/>
            <w:lang w:val="en-GB"/>
          </w:rPr>
          <w:t>time (more than 8 hours/day)</w:t>
        </w:r>
      </w:ins>
      <w:ins w:id="3263" w:author="HP" w:date="2022-08-17T14:11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B022FC" w:rsidRDefault="00B022FC">
      <w:pPr>
        <w:pStyle w:val="Odsekzoznamu"/>
        <w:numPr>
          <w:ilvl w:val="0"/>
          <w:numId w:val="36"/>
        </w:numPr>
        <w:rPr>
          <w:ins w:id="3264" w:author="HP" w:date="2022-08-17T13:23:00Z"/>
          <w:rFonts w:ascii="Arial" w:hAnsi="Arial" w:cs="Arial"/>
          <w:sz w:val="24"/>
          <w:szCs w:val="24"/>
          <w:lang w:val="en-GB"/>
        </w:rPr>
        <w:pPrChange w:id="3265" w:author="HP" w:date="2022-08-17T12:48:00Z">
          <w:pPr/>
        </w:pPrChange>
      </w:pPr>
      <w:ins w:id="3266" w:author="HP" w:date="2022-08-17T13:23:00Z">
        <w:r>
          <w:rPr>
            <w:rFonts w:ascii="Arial" w:hAnsi="Arial" w:cs="Arial"/>
            <w:sz w:val="24"/>
            <w:szCs w:val="24"/>
            <w:lang w:val="en-GB"/>
          </w:rPr>
          <w:t xml:space="preserve">Why do people </w:t>
        </w:r>
        <w:r w:rsidRPr="00B022FC">
          <w:rPr>
            <w:rFonts w:ascii="Arial" w:hAnsi="Arial" w:cs="Arial"/>
            <w:b/>
            <w:sz w:val="24"/>
            <w:szCs w:val="24"/>
            <w:lang w:val="en-GB"/>
            <w:rPrChange w:id="3267" w:author="HP" w:date="2022-08-17T13:2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run their own business</w:t>
        </w:r>
      </w:ins>
      <w:ins w:id="3268" w:author="HP" w:date="2022-08-17T13:46:00Z">
        <w:r w:rsidR="00B579AE">
          <w:rPr>
            <w:rFonts w:ascii="Arial" w:hAnsi="Arial" w:cs="Arial"/>
            <w:b/>
            <w:sz w:val="24"/>
            <w:szCs w:val="24"/>
            <w:lang w:val="en-GB"/>
          </w:rPr>
          <w:t>/are self-employed</w:t>
        </w:r>
      </w:ins>
      <w:ins w:id="3269" w:author="HP" w:date="2022-08-17T13:23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B022FC" w:rsidRDefault="00B022FC">
      <w:pPr>
        <w:pStyle w:val="Odsekzoznamu"/>
        <w:numPr>
          <w:ilvl w:val="0"/>
          <w:numId w:val="36"/>
        </w:numPr>
        <w:rPr>
          <w:ins w:id="3270" w:author="HP" w:date="2022-08-17T13:23:00Z"/>
          <w:rFonts w:ascii="Arial" w:hAnsi="Arial" w:cs="Arial"/>
          <w:sz w:val="24"/>
          <w:szCs w:val="24"/>
          <w:lang w:val="en-GB"/>
        </w:rPr>
        <w:pPrChange w:id="3271" w:author="HP" w:date="2022-08-17T12:48:00Z">
          <w:pPr/>
        </w:pPrChange>
      </w:pPr>
      <w:ins w:id="3272" w:author="HP" w:date="2022-08-17T13:23:00Z">
        <w:r>
          <w:rPr>
            <w:rFonts w:ascii="Arial" w:hAnsi="Arial" w:cs="Arial"/>
            <w:sz w:val="24"/>
            <w:szCs w:val="24"/>
            <w:lang w:val="en-GB"/>
          </w:rPr>
          <w:t>Which</w:t>
        </w:r>
      </w:ins>
      <w:ins w:id="3273" w:author="HP" w:date="2022-08-17T13:24:00Z">
        <w:r>
          <w:rPr>
            <w:rFonts w:ascii="Arial" w:hAnsi="Arial" w:cs="Arial"/>
            <w:sz w:val="24"/>
            <w:szCs w:val="24"/>
            <w:lang w:val="en-GB"/>
          </w:rPr>
          <w:t xml:space="preserve"> do you think</w:t>
        </w:r>
      </w:ins>
      <w:ins w:id="3274" w:author="HP" w:date="2022-08-17T13:23:00Z">
        <w:r>
          <w:rPr>
            <w:rFonts w:ascii="Arial" w:hAnsi="Arial" w:cs="Arial"/>
            <w:sz w:val="24"/>
            <w:szCs w:val="24"/>
            <w:lang w:val="en-GB"/>
          </w:rPr>
          <w:t xml:space="preserve"> is easier</w:t>
        </w:r>
      </w:ins>
      <w:ins w:id="3275" w:author="HP" w:date="2022-08-17T13:24:00Z">
        <w:r>
          <w:rPr>
            <w:rFonts w:ascii="Arial" w:hAnsi="Arial" w:cs="Arial"/>
            <w:sz w:val="24"/>
            <w:szCs w:val="24"/>
            <w:lang w:val="en-GB"/>
          </w:rPr>
          <w:t>: running own business or being employed?</w:t>
        </w:r>
      </w:ins>
    </w:p>
    <w:p w:rsidR="00B022FC" w:rsidRDefault="00B022FC">
      <w:pPr>
        <w:pStyle w:val="Odsekzoznamu"/>
        <w:numPr>
          <w:ilvl w:val="0"/>
          <w:numId w:val="36"/>
        </w:numPr>
        <w:rPr>
          <w:ins w:id="3276" w:author="HP" w:date="2022-08-17T13:03:00Z"/>
          <w:rFonts w:ascii="Arial" w:hAnsi="Arial" w:cs="Arial"/>
          <w:sz w:val="24"/>
          <w:szCs w:val="24"/>
          <w:lang w:val="en-GB"/>
        </w:rPr>
        <w:pPrChange w:id="3277" w:author="HP" w:date="2022-08-17T12:48:00Z">
          <w:pPr/>
        </w:pPrChange>
      </w:pPr>
      <w:ins w:id="3278" w:author="HP" w:date="2022-08-17T13:23:00Z">
        <w:r>
          <w:rPr>
            <w:rFonts w:ascii="Arial" w:hAnsi="Arial" w:cs="Arial"/>
            <w:sz w:val="24"/>
            <w:szCs w:val="24"/>
            <w:lang w:val="en-GB"/>
          </w:rPr>
          <w:t>Would you prefer employment or having your own business?</w:t>
        </w:r>
      </w:ins>
    </w:p>
    <w:p w:rsidR="00083977" w:rsidRDefault="00083977">
      <w:pPr>
        <w:pStyle w:val="Odsekzoznamu"/>
        <w:numPr>
          <w:ilvl w:val="0"/>
          <w:numId w:val="36"/>
        </w:numPr>
        <w:rPr>
          <w:ins w:id="3279" w:author="HP" w:date="2022-08-17T13:03:00Z"/>
          <w:rFonts w:ascii="Arial" w:hAnsi="Arial" w:cs="Arial"/>
          <w:sz w:val="24"/>
          <w:szCs w:val="24"/>
          <w:lang w:val="en-GB"/>
        </w:rPr>
        <w:pPrChange w:id="3280" w:author="HP" w:date="2022-08-17T12:48:00Z">
          <w:pPr/>
        </w:pPrChange>
      </w:pPr>
      <w:ins w:id="3281" w:author="HP" w:date="2022-08-17T13:04:00Z">
        <w:r>
          <w:rPr>
            <w:rFonts w:ascii="Arial" w:hAnsi="Arial" w:cs="Arial"/>
            <w:sz w:val="24"/>
            <w:szCs w:val="24"/>
            <w:lang w:val="en-GB"/>
          </w:rPr>
          <w:t xml:space="preserve">How do people get </w:t>
        </w:r>
        <w:r w:rsidRPr="00083977">
          <w:rPr>
            <w:rFonts w:ascii="Arial" w:hAnsi="Arial" w:cs="Arial"/>
            <w:b/>
            <w:sz w:val="24"/>
            <w:szCs w:val="24"/>
            <w:lang w:val="en-GB"/>
            <w:rPrChange w:id="3282" w:author="HP" w:date="2022-08-17T13:0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unemployed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083977" w:rsidRDefault="00083977" w:rsidP="00083977">
      <w:pPr>
        <w:pStyle w:val="Odsekzoznamu"/>
        <w:numPr>
          <w:ilvl w:val="0"/>
          <w:numId w:val="36"/>
        </w:numPr>
        <w:rPr>
          <w:ins w:id="3283" w:author="HP" w:date="2022-08-17T13:43:00Z"/>
          <w:rFonts w:ascii="Arial" w:hAnsi="Arial" w:cs="Arial"/>
          <w:sz w:val="24"/>
          <w:szCs w:val="24"/>
          <w:lang w:val="en-GB"/>
        </w:rPr>
      </w:pPr>
      <w:ins w:id="3284" w:author="HP" w:date="2022-08-17T13:03:00Z">
        <w:r>
          <w:rPr>
            <w:rFonts w:ascii="Arial" w:hAnsi="Arial" w:cs="Arial"/>
            <w:sz w:val="24"/>
            <w:szCs w:val="24"/>
            <w:lang w:val="en-GB"/>
          </w:rPr>
          <w:t>What are the reasons why people don’t work?</w:t>
        </w:r>
      </w:ins>
    </w:p>
    <w:p w:rsidR="00B579AE" w:rsidRDefault="00B579AE" w:rsidP="00083977">
      <w:pPr>
        <w:pStyle w:val="Odsekzoznamu"/>
        <w:numPr>
          <w:ilvl w:val="0"/>
          <w:numId w:val="36"/>
        </w:numPr>
        <w:rPr>
          <w:ins w:id="3285" w:author="HP" w:date="2022-08-17T13:03:00Z"/>
          <w:rFonts w:ascii="Arial" w:hAnsi="Arial" w:cs="Arial"/>
          <w:sz w:val="24"/>
          <w:szCs w:val="24"/>
          <w:lang w:val="en-GB"/>
        </w:rPr>
      </w:pPr>
      <w:ins w:id="3286" w:author="HP" w:date="2022-08-17T13:43:00Z">
        <w:r>
          <w:rPr>
            <w:rFonts w:ascii="Arial" w:hAnsi="Arial" w:cs="Arial"/>
            <w:sz w:val="24"/>
            <w:szCs w:val="24"/>
            <w:lang w:val="en-GB"/>
          </w:rPr>
          <w:t xml:space="preserve">Is it better to work or not? Why? </w:t>
        </w:r>
      </w:ins>
    </w:p>
    <w:p w:rsidR="00083977" w:rsidRPr="00083977" w:rsidRDefault="00083977">
      <w:pPr>
        <w:pStyle w:val="Odsekzoznamu"/>
        <w:numPr>
          <w:ilvl w:val="0"/>
          <w:numId w:val="36"/>
        </w:numPr>
        <w:rPr>
          <w:ins w:id="3287" w:author="HP" w:date="2022-08-17T12:53:00Z"/>
          <w:rFonts w:ascii="Arial" w:hAnsi="Arial" w:cs="Arial"/>
          <w:sz w:val="24"/>
          <w:szCs w:val="24"/>
          <w:lang w:val="en-GB"/>
        </w:rPr>
        <w:pPrChange w:id="3288" w:author="HP" w:date="2022-08-17T13:02:00Z">
          <w:pPr/>
        </w:pPrChange>
      </w:pPr>
      <w:ins w:id="3289" w:author="HP" w:date="2022-08-17T13:04:00Z">
        <w:r w:rsidRPr="00083977">
          <w:rPr>
            <w:rFonts w:ascii="Arial" w:hAnsi="Arial" w:cs="Arial"/>
            <w:sz w:val="24"/>
            <w:szCs w:val="24"/>
            <w:lang w:val="en-GB"/>
          </w:rPr>
          <w:t>Does the government in our country support the unemployed? How?</w:t>
        </w:r>
      </w:ins>
    </w:p>
    <w:p w:rsidR="00832A31" w:rsidRDefault="00D57CDE">
      <w:pPr>
        <w:pStyle w:val="Odsekzoznamu"/>
        <w:numPr>
          <w:ilvl w:val="0"/>
          <w:numId w:val="36"/>
        </w:numPr>
        <w:rPr>
          <w:ins w:id="3290" w:author="HP" w:date="2022-08-17T12:52:00Z"/>
          <w:rFonts w:ascii="Arial" w:hAnsi="Arial" w:cs="Arial"/>
          <w:sz w:val="24"/>
          <w:szCs w:val="24"/>
          <w:lang w:val="en-GB"/>
        </w:rPr>
        <w:pPrChange w:id="3291" w:author="HP" w:date="2022-08-17T12:48:00Z">
          <w:pPr/>
        </w:pPrChange>
      </w:pPr>
      <w:ins w:id="3292" w:author="HP" w:date="2022-08-17T12:52:00Z">
        <w:r>
          <w:rPr>
            <w:rFonts w:ascii="Arial" w:hAnsi="Arial" w:cs="Arial"/>
            <w:sz w:val="24"/>
            <w:szCs w:val="24"/>
            <w:lang w:val="en-GB"/>
          </w:rPr>
          <w:t>How are employment possibilities different in small and big towns?</w:t>
        </w:r>
      </w:ins>
    </w:p>
    <w:p w:rsidR="003814FD" w:rsidRDefault="00C55530">
      <w:pPr>
        <w:pStyle w:val="Odsekzoznamu"/>
        <w:numPr>
          <w:ilvl w:val="0"/>
          <w:numId w:val="36"/>
        </w:numPr>
        <w:rPr>
          <w:ins w:id="3293" w:author="HP" w:date="2022-08-17T13:13:00Z"/>
          <w:rFonts w:ascii="Arial" w:hAnsi="Arial" w:cs="Arial"/>
          <w:sz w:val="24"/>
          <w:szCs w:val="24"/>
          <w:lang w:val="en-GB"/>
        </w:rPr>
        <w:pPrChange w:id="3294" w:author="HP" w:date="2022-08-17T12:48:00Z">
          <w:pPr/>
        </w:pPrChange>
      </w:pPr>
      <w:del w:id="3295" w:author="HP" w:date="2022-08-17T12:48:00Z">
        <w:r w:rsidRPr="00832A31" w:rsidDel="00832A31">
          <w:rPr>
            <w:rFonts w:ascii="Arial" w:hAnsi="Arial" w:cs="Arial"/>
            <w:sz w:val="24"/>
            <w:szCs w:val="24"/>
            <w:lang w:val="en-GB"/>
            <w:rPrChange w:id="3296" w:author="HP" w:date="2022-08-17T12:49:00Z">
              <w:rPr>
                <w:lang w:val="en-GB"/>
              </w:rPr>
            </w:rPrChange>
          </w:rPr>
          <w:delText xml:space="preserve">1. </w:delText>
        </w:r>
      </w:del>
      <w:del w:id="3297" w:author="HP" w:date="2022-08-17T13:14:00Z">
        <w:r w:rsidRPr="00832A31" w:rsidDel="003814FD">
          <w:rPr>
            <w:rFonts w:ascii="Arial" w:hAnsi="Arial" w:cs="Arial"/>
            <w:sz w:val="24"/>
            <w:szCs w:val="24"/>
            <w:lang w:val="en-GB"/>
            <w:rPrChange w:id="3298" w:author="HP" w:date="2022-08-17T12:49:00Z">
              <w:rPr>
                <w:lang w:val="en-GB"/>
              </w:rPr>
            </w:rPrChange>
          </w:rPr>
          <w:delText>What kind of information should a good CV consist of?</w:delText>
        </w:r>
      </w:del>
      <w:ins w:id="3299" w:author="HP" w:date="2022-08-17T13:12:00Z">
        <w:r w:rsidR="003814FD"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  <w:r w:rsidR="003814FD" w:rsidRPr="003814FD">
          <w:rPr>
            <w:rFonts w:ascii="Arial" w:hAnsi="Arial" w:cs="Arial"/>
            <w:b/>
            <w:sz w:val="24"/>
            <w:szCs w:val="24"/>
            <w:lang w:val="en-GB"/>
            <w:rPrChange w:id="3300" w:author="HP" w:date="2022-08-17T13:1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employment</w:t>
        </w:r>
        <w:r w:rsidR="003814FD"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3814FD" w:rsidRDefault="003814FD">
      <w:pPr>
        <w:pStyle w:val="Odsekzoznamu"/>
        <w:numPr>
          <w:ilvl w:val="0"/>
          <w:numId w:val="36"/>
        </w:numPr>
        <w:rPr>
          <w:ins w:id="3301" w:author="HP" w:date="2022-08-17T13:33:00Z"/>
          <w:rFonts w:ascii="Arial" w:hAnsi="Arial" w:cs="Arial"/>
          <w:sz w:val="24"/>
          <w:szCs w:val="24"/>
          <w:lang w:val="en-GB"/>
        </w:rPr>
        <w:pPrChange w:id="3302" w:author="HP" w:date="2022-08-17T12:48:00Z">
          <w:pPr/>
        </w:pPrChange>
      </w:pPr>
      <w:ins w:id="3303" w:author="HP" w:date="2022-08-17T13:13:00Z">
        <w:r>
          <w:rPr>
            <w:rFonts w:ascii="Arial" w:hAnsi="Arial" w:cs="Arial"/>
            <w:sz w:val="24"/>
            <w:szCs w:val="24"/>
            <w:lang w:val="en-GB"/>
          </w:rPr>
          <w:t>What is the difference between an employer and an employee?</w:t>
        </w:r>
      </w:ins>
    </w:p>
    <w:p w:rsidR="00D57CDE" w:rsidRDefault="00D57CDE">
      <w:pPr>
        <w:pStyle w:val="Odsekzoznamu"/>
        <w:numPr>
          <w:ilvl w:val="0"/>
          <w:numId w:val="36"/>
        </w:numPr>
        <w:rPr>
          <w:ins w:id="3304" w:author="HP" w:date="2022-08-17T13:33:00Z"/>
          <w:rFonts w:ascii="Arial" w:hAnsi="Arial" w:cs="Arial"/>
          <w:sz w:val="24"/>
          <w:szCs w:val="24"/>
          <w:lang w:val="en-GB"/>
        </w:rPr>
        <w:pPrChange w:id="3305" w:author="HP" w:date="2022-08-17T12:48:00Z">
          <w:pPr/>
        </w:pPrChange>
      </w:pPr>
      <w:ins w:id="3306" w:author="HP" w:date="2022-08-17T13:33:00Z">
        <w:r>
          <w:rPr>
            <w:rFonts w:ascii="Arial" w:hAnsi="Arial" w:cs="Arial"/>
            <w:sz w:val="24"/>
            <w:szCs w:val="24"/>
            <w:lang w:val="en-GB"/>
          </w:rPr>
          <w:t>Do you agree that men earn more than women? Why?</w:t>
        </w:r>
      </w:ins>
    </w:p>
    <w:p w:rsidR="00083977" w:rsidRPr="00832A31" w:rsidDel="00083977" w:rsidRDefault="00083977">
      <w:pPr>
        <w:pStyle w:val="Odsekzoznamu"/>
        <w:numPr>
          <w:ilvl w:val="0"/>
          <w:numId w:val="36"/>
        </w:numPr>
        <w:rPr>
          <w:del w:id="3307" w:author="HP" w:date="2022-08-17T13:00:00Z"/>
          <w:rFonts w:ascii="Arial" w:hAnsi="Arial" w:cs="Arial"/>
          <w:sz w:val="24"/>
          <w:szCs w:val="24"/>
          <w:lang w:val="en-GB"/>
          <w:rPrChange w:id="3308" w:author="HP" w:date="2022-08-17T12:49:00Z">
            <w:rPr>
              <w:del w:id="3309" w:author="HP" w:date="2022-08-17T13:00:00Z"/>
              <w:lang w:val="en-GB"/>
            </w:rPr>
          </w:rPrChange>
        </w:rPr>
        <w:pPrChange w:id="3310" w:author="HP" w:date="2022-08-17T12:48:00Z">
          <w:pPr/>
        </w:pPrChange>
      </w:pPr>
    </w:p>
    <w:p w:rsidR="00C55530" w:rsidRDefault="00C55530">
      <w:pPr>
        <w:pStyle w:val="Odsekzoznamu"/>
        <w:numPr>
          <w:ilvl w:val="0"/>
          <w:numId w:val="36"/>
        </w:numPr>
        <w:rPr>
          <w:ins w:id="3311" w:author="HP" w:date="2022-08-17T13:14:00Z"/>
          <w:rFonts w:ascii="Arial" w:hAnsi="Arial" w:cs="Arial"/>
          <w:sz w:val="24"/>
          <w:szCs w:val="24"/>
          <w:lang w:val="en-GB"/>
        </w:rPr>
        <w:pPrChange w:id="3312" w:author="HP" w:date="2022-08-17T12:48:00Z">
          <w:pPr/>
        </w:pPrChange>
      </w:pPr>
      <w:del w:id="3313" w:author="HP" w:date="2022-08-17T12:48:00Z">
        <w:r w:rsidRPr="00832A31" w:rsidDel="00832A31">
          <w:rPr>
            <w:rFonts w:ascii="Arial" w:hAnsi="Arial" w:cs="Arial"/>
            <w:sz w:val="24"/>
            <w:szCs w:val="24"/>
            <w:lang w:val="en-GB"/>
            <w:rPrChange w:id="3314" w:author="HP" w:date="2022-08-17T12:49:00Z">
              <w:rPr>
                <w:lang w:val="en-GB"/>
              </w:rPr>
            </w:rPrChange>
          </w:rPr>
          <w:delText xml:space="preserve">2. </w:delText>
        </w:r>
      </w:del>
      <w:r w:rsidRPr="00832A31">
        <w:rPr>
          <w:rFonts w:ascii="Arial" w:hAnsi="Arial" w:cs="Arial"/>
          <w:sz w:val="24"/>
          <w:szCs w:val="24"/>
          <w:lang w:val="en-GB"/>
          <w:rPrChange w:id="3315" w:author="HP" w:date="2022-08-17T12:49:00Z">
            <w:rPr>
              <w:lang w:val="en-GB"/>
            </w:rPr>
          </w:rPrChange>
        </w:rPr>
        <w:t xml:space="preserve">How do people </w:t>
      </w:r>
      <w:r w:rsidRPr="00832A31">
        <w:rPr>
          <w:rFonts w:ascii="Arial" w:hAnsi="Arial" w:cs="Arial"/>
          <w:b/>
          <w:sz w:val="24"/>
          <w:szCs w:val="24"/>
          <w:lang w:val="en-GB"/>
          <w:rPrChange w:id="3316" w:author="HP" w:date="2022-08-17T12:51:00Z">
            <w:rPr>
              <w:lang w:val="en-GB"/>
            </w:rPr>
          </w:rPrChange>
        </w:rPr>
        <w:t>search for jobs</w:t>
      </w:r>
      <w:r w:rsidRPr="00832A31">
        <w:rPr>
          <w:rFonts w:ascii="Arial" w:hAnsi="Arial" w:cs="Arial"/>
          <w:sz w:val="24"/>
          <w:szCs w:val="24"/>
          <w:lang w:val="en-GB"/>
          <w:rPrChange w:id="3317" w:author="HP" w:date="2022-08-17T12:49:00Z">
            <w:rPr>
              <w:lang w:val="en-GB"/>
            </w:rPr>
          </w:rPrChange>
        </w:rPr>
        <w:t xml:space="preserve">? </w:t>
      </w:r>
    </w:p>
    <w:p w:rsidR="003814FD" w:rsidRDefault="003814FD" w:rsidP="003814FD">
      <w:pPr>
        <w:pStyle w:val="Odsekzoznamu"/>
        <w:numPr>
          <w:ilvl w:val="0"/>
          <w:numId w:val="36"/>
        </w:numPr>
        <w:rPr>
          <w:ins w:id="3318" w:author="HP" w:date="2022-08-17T13:14:00Z"/>
          <w:rFonts w:ascii="Arial" w:hAnsi="Arial" w:cs="Arial"/>
          <w:sz w:val="24"/>
          <w:szCs w:val="24"/>
          <w:lang w:val="en-GB"/>
        </w:rPr>
      </w:pPr>
      <w:ins w:id="3319" w:author="HP" w:date="2022-08-17T13:14:00Z">
        <w:r w:rsidRPr="00356D58">
          <w:rPr>
            <w:rFonts w:ascii="Arial" w:hAnsi="Arial" w:cs="Arial"/>
            <w:sz w:val="24"/>
            <w:szCs w:val="24"/>
            <w:lang w:val="en-GB"/>
          </w:rPr>
          <w:t>What kind of information should a good CV consist of?</w:t>
        </w:r>
      </w:ins>
    </w:p>
    <w:p w:rsidR="003814FD" w:rsidRPr="00832A31" w:rsidDel="003814FD" w:rsidRDefault="003814FD">
      <w:pPr>
        <w:pStyle w:val="Odsekzoznamu"/>
        <w:numPr>
          <w:ilvl w:val="0"/>
          <w:numId w:val="36"/>
        </w:numPr>
        <w:rPr>
          <w:del w:id="3320" w:author="HP" w:date="2022-08-17T13:14:00Z"/>
          <w:rFonts w:ascii="Arial" w:hAnsi="Arial" w:cs="Arial"/>
          <w:sz w:val="24"/>
          <w:szCs w:val="24"/>
          <w:lang w:val="en-GB"/>
          <w:rPrChange w:id="3321" w:author="HP" w:date="2022-08-17T12:49:00Z">
            <w:rPr>
              <w:del w:id="3322" w:author="HP" w:date="2022-08-17T13:14:00Z"/>
              <w:lang w:val="en-GB"/>
            </w:rPr>
          </w:rPrChange>
        </w:rPr>
        <w:pPrChange w:id="3323" w:author="HP" w:date="2022-08-17T12:48:00Z">
          <w:pPr/>
        </w:pPrChange>
      </w:pPr>
    </w:p>
    <w:p w:rsidR="00C55530" w:rsidRDefault="00C55530">
      <w:pPr>
        <w:pStyle w:val="Odsekzoznamu"/>
        <w:numPr>
          <w:ilvl w:val="0"/>
          <w:numId w:val="36"/>
        </w:numPr>
        <w:rPr>
          <w:ins w:id="3324" w:author="HP" w:date="2022-08-17T13:00:00Z"/>
          <w:rFonts w:ascii="Arial" w:hAnsi="Arial" w:cs="Arial"/>
          <w:sz w:val="24"/>
          <w:szCs w:val="24"/>
          <w:lang w:val="en-GB"/>
        </w:rPr>
        <w:pPrChange w:id="3325" w:author="HP" w:date="2022-08-17T12:48:00Z">
          <w:pPr/>
        </w:pPrChange>
      </w:pPr>
      <w:del w:id="3326" w:author="HP" w:date="2022-08-17T12:48:00Z">
        <w:r w:rsidRPr="00832A31" w:rsidDel="00832A31">
          <w:rPr>
            <w:rFonts w:ascii="Arial" w:hAnsi="Arial" w:cs="Arial"/>
            <w:sz w:val="24"/>
            <w:szCs w:val="24"/>
            <w:lang w:val="en-GB"/>
            <w:rPrChange w:id="3327" w:author="HP" w:date="2022-08-17T12:49:00Z">
              <w:rPr>
                <w:lang w:val="en-GB"/>
              </w:rPr>
            </w:rPrChange>
          </w:rPr>
          <w:delText xml:space="preserve">3. </w:delText>
        </w:r>
      </w:del>
      <w:r w:rsidRPr="00832A31">
        <w:rPr>
          <w:rFonts w:ascii="Arial" w:hAnsi="Arial" w:cs="Arial"/>
          <w:sz w:val="24"/>
          <w:szCs w:val="24"/>
          <w:lang w:val="en-GB"/>
          <w:rPrChange w:id="3328" w:author="HP" w:date="2022-08-17T12:49:00Z">
            <w:rPr>
              <w:lang w:val="en-GB"/>
            </w:rPr>
          </w:rPrChange>
        </w:rPr>
        <w:t>Which steps must be taken in the process of looking for a job?</w:t>
      </w:r>
    </w:p>
    <w:p w:rsidR="00083977" w:rsidRDefault="00083977">
      <w:pPr>
        <w:pStyle w:val="Odsekzoznamu"/>
        <w:numPr>
          <w:ilvl w:val="0"/>
          <w:numId w:val="36"/>
        </w:numPr>
        <w:rPr>
          <w:ins w:id="3329" w:author="HP" w:date="2022-08-17T13:00:00Z"/>
          <w:rFonts w:ascii="Arial" w:hAnsi="Arial" w:cs="Arial"/>
          <w:sz w:val="24"/>
          <w:szCs w:val="24"/>
          <w:lang w:val="en-GB"/>
        </w:rPr>
        <w:pPrChange w:id="3330" w:author="HP" w:date="2022-08-17T12:48:00Z">
          <w:pPr/>
        </w:pPrChange>
      </w:pPr>
      <w:ins w:id="3331" w:author="HP" w:date="2022-08-17T13:00:00Z">
        <w:r>
          <w:rPr>
            <w:rFonts w:ascii="Arial" w:hAnsi="Arial" w:cs="Arial"/>
            <w:sz w:val="24"/>
            <w:szCs w:val="24"/>
            <w:lang w:val="en-GB"/>
          </w:rPr>
          <w:t>How important is education if someone wants to get a good job?</w:t>
        </w:r>
      </w:ins>
    </w:p>
    <w:p w:rsidR="00083977" w:rsidRPr="00832A31" w:rsidRDefault="00083977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  <w:rPrChange w:id="3332" w:author="HP" w:date="2022-08-17T12:49:00Z">
            <w:rPr>
              <w:lang w:val="en-GB"/>
            </w:rPr>
          </w:rPrChange>
        </w:rPr>
        <w:pPrChange w:id="3333" w:author="HP" w:date="2022-08-17T12:48:00Z">
          <w:pPr/>
        </w:pPrChange>
      </w:pPr>
      <w:ins w:id="3334" w:author="HP" w:date="2022-08-17T13:01:00Z">
        <w:r>
          <w:rPr>
            <w:rFonts w:ascii="Arial" w:hAnsi="Arial" w:cs="Arial"/>
            <w:sz w:val="24"/>
            <w:szCs w:val="24"/>
            <w:lang w:val="en-GB"/>
          </w:rPr>
          <w:t>What do people need to do to get a good job?</w:t>
        </w:r>
      </w:ins>
    </w:p>
    <w:p w:rsidR="00C55530" w:rsidRPr="00832A31" w:rsidRDefault="00C55530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  <w:rPrChange w:id="3335" w:author="HP" w:date="2022-08-17T12:49:00Z">
            <w:rPr>
              <w:lang w:val="en-GB"/>
            </w:rPr>
          </w:rPrChange>
        </w:rPr>
        <w:pPrChange w:id="3336" w:author="HP" w:date="2022-08-17T12:48:00Z">
          <w:pPr/>
        </w:pPrChange>
      </w:pPr>
      <w:del w:id="3337" w:author="HP" w:date="2022-08-17T12:48:00Z">
        <w:r w:rsidRPr="00832A31" w:rsidDel="00832A31">
          <w:rPr>
            <w:rFonts w:ascii="Arial" w:hAnsi="Arial" w:cs="Arial"/>
            <w:sz w:val="24"/>
            <w:szCs w:val="24"/>
            <w:lang w:val="en-GB"/>
            <w:rPrChange w:id="3338" w:author="HP" w:date="2022-08-17T12:49:00Z">
              <w:rPr>
                <w:lang w:val="en-GB"/>
              </w:rPr>
            </w:rPrChange>
          </w:rPr>
          <w:delText xml:space="preserve">4. </w:delText>
        </w:r>
      </w:del>
      <w:r w:rsidRPr="00832A31">
        <w:rPr>
          <w:rFonts w:ascii="Arial" w:hAnsi="Arial" w:cs="Arial"/>
          <w:sz w:val="24"/>
          <w:szCs w:val="24"/>
          <w:lang w:val="en-GB"/>
          <w:rPrChange w:id="3339" w:author="HP" w:date="2022-08-17T12:49:00Z">
            <w:rPr>
              <w:lang w:val="en-GB"/>
            </w:rPr>
          </w:rPrChange>
        </w:rPr>
        <w:t xml:space="preserve">How to prepare for a </w:t>
      </w:r>
      <w:r w:rsidRPr="00832A31">
        <w:rPr>
          <w:rFonts w:ascii="Arial" w:hAnsi="Arial" w:cs="Arial"/>
          <w:b/>
          <w:sz w:val="24"/>
          <w:szCs w:val="24"/>
          <w:lang w:val="en-GB"/>
          <w:rPrChange w:id="3340" w:author="HP" w:date="2022-08-17T12:51:00Z">
            <w:rPr>
              <w:lang w:val="en-GB"/>
            </w:rPr>
          </w:rPrChange>
        </w:rPr>
        <w:t>job interview</w:t>
      </w:r>
      <w:r w:rsidRPr="00832A31">
        <w:rPr>
          <w:rFonts w:ascii="Arial" w:hAnsi="Arial" w:cs="Arial"/>
          <w:sz w:val="24"/>
          <w:szCs w:val="24"/>
          <w:lang w:val="en-GB"/>
          <w:rPrChange w:id="3341" w:author="HP" w:date="2022-08-17T12:49:00Z">
            <w:rPr>
              <w:lang w:val="en-GB"/>
            </w:rPr>
          </w:rPrChange>
        </w:rPr>
        <w:t xml:space="preserve"> and how to behave during the job interview? </w:t>
      </w:r>
    </w:p>
    <w:p w:rsidR="00C55530" w:rsidRPr="00832A31" w:rsidRDefault="00C55530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  <w:rPrChange w:id="3342" w:author="HP" w:date="2022-08-17T12:49:00Z">
            <w:rPr>
              <w:lang w:val="en-GB"/>
            </w:rPr>
          </w:rPrChange>
        </w:rPr>
        <w:pPrChange w:id="3343" w:author="HP" w:date="2022-08-17T12:48:00Z">
          <w:pPr/>
        </w:pPrChange>
      </w:pPr>
      <w:del w:id="3344" w:author="HP" w:date="2022-08-17T12:48:00Z">
        <w:r w:rsidRPr="00832A31" w:rsidDel="00832A31">
          <w:rPr>
            <w:rFonts w:ascii="Arial" w:hAnsi="Arial" w:cs="Arial"/>
            <w:sz w:val="24"/>
            <w:szCs w:val="24"/>
            <w:lang w:val="en-GB"/>
            <w:rPrChange w:id="3345" w:author="HP" w:date="2022-08-17T12:49:00Z">
              <w:rPr>
                <w:lang w:val="en-GB"/>
              </w:rPr>
            </w:rPrChange>
          </w:rPr>
          <w:delText xml:space="preserve">5. </w:delText>
        </w:r>
      </w:del>
      <w:del w:id="3346" w:author="HP" w:date="2022-08-17T12:51:00Z">
        <w:r w:rsidRPr="00832A31" w:rsidDel="00832A31">
          <w:rPr>
            <w:rFonts w:ascii="Arial" w:hAnsi="Arial" w:cs="Arial"/>
            <w:sz w:val="24"/>
            <w:szCs w:val="24"/>
            <w:lang w:val="en-GB"/>
            <w:rPrChange w:id="3347" w:author="HP" w:date="2022-08-17T12:49:00Z">
              <w:rPr>
                <w:lang w:val="en-GB"/>
              </w:rPr>
            </w:rPrChange>
          </w:rPr>
          <w:delText>(</w:delText>
        </w:r>
      </w:del>
      <w:r w:rsidRPr="00832A31">
        <w:rPr>
          <w:rFonts w:ascii="Arial" w:hAnsi="Arial" w:cs="Arial"/>
          <w:sz w:val="24"/>
          <w:szCs w:val="24"/>
          <w:lang w:val="en-GB"/>
          <w:rPrChange w:id="3348" w:author="HP" w:date="2022-08-17T12:49:00Z">
            <w:rPr>
              <w:lang w:val="en-GB"/>
            </w:rPr>
          </w:rPrChange>
        </w:rPr>
        <w:t>How to dress up?</w:t>
      </w:r>
    </w:p>
    <w:p w:rsidR="005C6E2A" w:rsidRDefault="00C55530">
      <w:pPr>
        <w:pStyle w:val="Odsekzoznamu"/>
        <w:numPr>
          <w:ilvl w:val="0"/>
          <w:numId w:val="36"/>
        </w:numPr>
        <w:rPr>
          <w:ins w:id="3349" w:author="HP" w:date="2022-08-17T14:14:00Z"/>
          <w:rFonts w:ascii="Arial" w:hAnsi="Arial" w:cs="Arial"/>
          <w:sz w:val="24"/>
          <w:szCs w:val="24"/>
          <w:lang w:val="en-GB"/>
        </w:rPr>
        <w:pPrChange w:id="3350" w:author="HP" w:date="2022-08-17T12:48:00Z">
          <w:pPr/>
        </w:pPrChange>
      </w:pPr>
      <w:del w:id="3351" w:author="HP" w:date="2022-08-17T12:48:00Z">
        <w:r w:rsidRPr="00832A31" w:rsidDel="00832A31">
          <w:rPr>
            <w:rFonts w:ascii="Arial" w:hAnsi="Arial" w:cs="Arial"/>
            <w:sz w:val="24"/>
            <w:szCs w:val="24"/>
            <w:lang w:val="en-GB"/>
            <w:rPrChange w:id="3352" w:author="HP" w:date="2022-08-17T12:49:00Z">
              <w:rPr>
                <w:lang w:val="en-GB"/>
              </w:rPr>
            </w:rPrChange>
          </w:rPr>
          <w:delText xml:space="preserve">6.  </w:delText>
        </w:r>
      </w:del>
      <w:r w:rsidRPr="00832A31">
        <w:rPr>
          <w:rFonts w:ascii="Arial" w:hAnsi="Arial" w:cs="Arial"/>
          <w:sz w:val="24"/>
          <w:szCs w:val="24"/>
          <w:lang w:val="en-GB"/>
          <w:rPrChange w:id="3353" w:author="HP" w:date="2022-08-17T12:49:00Z">
            <w:rPr>
              <w:lang w:val="en-GB"/>
            </w:rPr>
          </w:rPrChange>
        </w:rPr>
        <w:t>Which questions can we ask and which ones may we expect to be asked?</w:t>
      </w:r>
    </w:p>
    <w:p w:rsidR="00C55530" w:rsidRDefault="005C6E2A">
      <w:pPr>
        <w:pStyle w:val="Odsekzoznamu"/>
        <w:numPr>
          <w:ilvl w:val="0"/>
          <w:numId w:val="36"/>
        </w:numPr>
        <w:rPr>
          <w:ins w:id="3354" w:author="HP" w:date="2022-08-17T13:18:00Z"/>
          <w:rFonts w:ascii="Arial" w:hAnsi="Arial" w:cs="Arial"/>
          <w:sz w:val="24"/>
          <w:szCs w:val="24"/>
          <w:lang w:val="en-GB"/>
        </w:rPr>
        <w:pPrChange w:id="3355" w:author="HP" w:date="2022-08-17T12:48:00Z">
          <w:pPr/>
        </w:pPrChange>
      </w:pPr>
      <w:ins w:id="3356" w:author="HP" w:date="2022-08-17T14:14:00Z">
        <w:r>
          <w:rPr>
            <w:rFonts w:ascii="Arial" w:hAnsi="Arial" w:cs="Arial"/>
            <w:sz w:val="24"/>
            <w:szCs w:val="24"/>
            <w:lang w:val="en-GB"/>
          </w:rPr>
          <w:lastRenderedPageBreak/>
          <w:t>Which questions are not allowed to be asked by an employer?</w:t>
        </w:r>
      </w:ins>
      <w:del w:id="3357" w:author="HP" w:date="2022-08-17T13:18:00Z">
        <w:r w:rsidR="00C55530" w:rsidRPr="00832A31" w:rsidDel="00B022FC">
          <w:rPr>
            <w:rFonts w:ascii="Arial" w:hAnsi="Arial" w:cs="Arial"/>
            <w:sz w:val="24"/>
            <w:szCs w:val="24"/>
            <w:lang w:val="en-GB"/>
            <w:rPrChange w:id="3358" w:author="HP" w:date="2022-08-17T12:49:00Z">
              <w:rPr>
                <w:lang w:val="en-GB"/>
              </w:rPr>
            </w:rPrChange>
          </w:rPr>
          <w:delText>)</w:delText>
        </w:r>
      </w:del>
    </w:p>
    <w:p w:rsidR="00B022FC" w:rsidRPr="00832A31" w:rsidRDefault="00B022FC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  <w:rPrChange w:id="3359" w:author="HP" w:date="2022-08-17T12:49:00Z">
            <w:rPr>
              <w:lang w:val="en-GB"/>
            </w:rPr>
          </w:rPrChange>
        </w:rPr>
        <w:pPrChange w:id="3360" w:author="HP" w:date="2022-08-17T12:48:00Z">
          <w:pPr/>
        </w:pPrChange>
      </w:pPr>
      <w:ins w:id="3361" w:author="HP" w:date="2022-08-17T13:18:00Z">
        <w:r>
          <w:rPr>
            <w:rFonts w:ascii="Arial" w:hAnsi="Arial" w:cs="Arial"/>
            <w:sz w:val="24"/>
            <w:szCs w:val="24"/>
            <w:lang w:val="en-GB"/>
          </w:rPr>
          <w:t>Wh</w:t>
        </w:r>
      </w:ins>
      <w:ins w:id="3362" w:author="HP" w:date="2022-08-17T13:21:00Z">
        <w:r>
          <w:rPr>
            <w:rFonts w:ascii="Arial" w:hAnsi="Arial" w:cs="Arial"/>
            <w:sz w:val="24"/>
            <w:szCs w:val="24"/>
            <w:lang w:val="en-GB"/>
          </w:rPr>
          <w:t>ich</w:t>
        </w:r>
      </w:ins>
      <w:ins w:id="3363" w:author="HP" w:date="2022-08-17T13:18:00Z">
        <w:r>
          <w:rPr>
            <w:rFonts w:ascii="Arial" w:hAnsi="Arial" w:cs="Arial"/>
            <w:sz w:val="24"/>
            <w:szCs w:val="24"/>
            <w:lang w:val="en-GB"/>
          </w:rPr>
          <w:t xml:space="preserve"> information </w:t>
        </w:r>
      </w:ins>
      <w:ins w:id="3364" w:author="HP" w:date="2022-08-17T14:14:00Z">
        <w:r w:rsidR="005C6E2A">
          <w:rPr>
            <w:rFonts w:ascii="Arial" w:hAnsi="Arial" w:cs="Arial"/>
            <w:sz w:val="24"/>
            <w:szCs w:val="24"/>
            <w:lang w:val="en-GB"/>
          </w:rPr>
          <w:t xml:space="preserve">about a job </w:t>
        </w:r>
      </w:ins>
      <w:ins w:id="3365" w:author="HP" w:date="2022-08-17T13:18:00Z">
        <w:r>
          <w:rPr>
            <w:rFonts w:ascii="Arial" w:hAnsi="Arial" w:cs="Arial"/>
            <w:sz w:val="24"/>
            <w:szCs w:val="24"/>
            <w:lang w:val="en-GB"/>
          </w:rPr>
          <w:t xml:space="preserve">should a person know before starting </w:t>
        </w:r>
      </w:ins>
      <w:ins w:id="3366" w:author="HP" w:date="2022-08-17T14:15:00Z">
        <w:r w:rsidR="005C6E2A">
          <w:rPr>
            <w:rFonts w:ascii="Arial" w:hAnsi="Arial" w:cs="Arial"/>
            <w:sz w:val="24"/>
            <w:szCs w:val="24"/>
            <w:lang w:val="en-GB"/>
          </w:rPr>
          <w:t>it</w:t>
        </w:r>
      </w:ins>
      <w:ins w:id="3367" w:author="HP" w:date="2022-08-17T13:18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083977" w:rsidRDefault="00C55530">
      <w:pPr>
        <w:pStyle w:val="Odsekzoznamu"/>
        <w:numPr>
          <w:ilvl w:val="0"/>
          <w:numId w:val="36"/>
        </w:numPr>
        <w:rPr>
          <w:ins w:id="3368" w:author="HP" w:date="2022-08-17T13:38:00Z"/>
          <w:rFonts w:ascii="Arial" w:hAnsi="Arial" w:cs="Arial"/>
          <w:sz w:val="24"/>
          <w:szCs w:val="24"/>
          <w:lang w:val="en-GB"/>
        </w:rPr>
        <w:pPrChange w:id="3369" w:author="HP" w:date="2022-08-17T12:48:00Z">
          <w:pPr/>
        </w:pPrChange>
      </w:pPr>
      <w:del w:id="3370" w:author="HP" w:date="2022-08-17T12:48:00Z">
        <w:r w:rsidRPr="00832A31" w:rsidDel="00832A31">
          <w:rPr>
            <w:rFonts w:ascii="Arial" w:hAnsi="Arial" w:cs="Arial"/>
            <w:sz w:val="24"/>
            <w:szCs w:val="24"/>
            <w:lang w:val="en-GB"/>
            <w:rPrChange w:id="3371" w:author="HP" w:date="2022-08-17T12:49:00Z">
              <w:rPr>
                <w:lang w:val="en-GB"/>
              </w:rPr>
            </w:rPrChange>
          </w:rPr>
          <w:delText xml:space="preserve">7. </w:delText>
        </w:r>
      </w:del>
      <w:r w:rsidRPr="00832A31">
        <w:rPr>
          <w:rFonts w:ascii="Arial" w:hAnsi="Arial" w:cs="Arial"/>
          <w:sz w:val="24"/>
          <w:szCs w:val="24"/>
          <w:lang w:val="en-GB"/>
          <w:rPrChange w:id="3372" w:author="HP" w:date="2022-08-17T12:49:00Z">
            <w:rPr>
              <w:lang w:val="en-GB"/>
            </w:rPr>
          </w:rPrChange>
        </w:rPr>
        <w:t xml:space="preserve">What is the </w:t>
      </w:r>
      <w:r w:rsidRPr="00832A31">
        <w:rPr>
          <w:rFonts w:ascii="Arial" w:hAnsi="Arial" w:cs="Arial"/>
          <w:b/>
          <w:sz w:val="24"/>
          <w:szCs w:val="24"/>
          <w:lang w:val="en-GB"/>
          <w:rPrChange w:id="3373" w:author="HP" w:date="2022-08-17T12:51:00Z">
            <w:rPr>
              <w:lang w:val="en-GB"/>
            </w:rPr>
          </w:rPrChange>
        </w:rPr>
        <w:t>job of your dream</w:t>
      </w:r>
      <w:r w:rsidRPr="00832A31">
        <w:rPr>
          <w:rFonts w:ascii="Arial" w:hAnsi="Arial" w:cs="Arial"/>
          <w:sz w:val="24"/>
          <w:szCs w:val="24"/>
          <w:lang w:val="en-GB"/>
          <w:rPrChange w:id="3374" w:author="HP" w:date="2022-08-17T12:49:00Z">
            <w:rPr>
              <w:lang w:val="en-GB"/>
            </w:rPr>
          </w:rPrChange>
        </w:rPr>
        <w:t xml:space="preserve">? </w:t>
      </w:r>
    </w:p>
    <w:p w:rsidR="00B579AE" w:rsidRDefault="00B579AE">
      <w:pPr>
        <w:pStyle w:val="Odsekzoznamu"/>
        <w:numPr>
          <w:ilvl w:val="0"/>
          <w:numId w:val="36"/>
        </w:numPr>
        <w:rPr>
          <w:ins w:id="3375" w:author="HP" w:date="2022-08-17T13:38:00Z"/>
          <w:rFonts w:ascii="Arial" w:hAnsi="Arial" w:cs="Arial"/>
          <w:sz w:val="24"/>
          <w:szCs w:val="24"/>
          <w:lang w:val="en-GB"/>
        </w:rPr>
        <w:pPrChange w:id="3376" w:author="HP" w:date="2022-08-17T12:48:00Z">
          <w:pPr/>
        </w:pPrChange>
      </w:pPr>
      <w:ins w:id="3377" w:author="HP" w:date="2022-08-17T13:38:00Z">
        <w:r>
          <w:rPr>
            <w:rFonts w:ascii="Arial" w:hAnsi="Arial" w:cs="Arial"/>
            <w:sz w:val="24"/>
            <w:szCs w:val="24"/>
            <w:lang w:val="en-GB"/>
          </w:rPr>
          <w:t>Which job would you like to try?</w:t>
        </w:r>
      </w:ins>
    </w:p>
    <w:p w:rsidR="00B579AE" w:rsidRDefault="00B579AE">
      <w:pPr>
        <w:pStyle w:val="Odsekzoznamu"/>
        <w:numPr>
          <w:ilvl w:val="0"/>
          <w:numId w:val="36"/>
        </w:numPr>
        <w:rPr>
          <w:ins w:id="3378" w:author="HP" w:date="2022-08-17T14:16:00Z"/>
          <w:rFonts w:ascii="Arial" w:hAnsi="Arial" w:cs="Arial"/>
          <w:sz w:val="24"/>
          <w:szCs w:val="24"/>
          <w:lang w:val="en-GB"/>
        </w:rPr>
        <w:pPrChange w:id="3379" w:author="HP" w:date="2022-08-17T12:48:00Z">
          <w:pPr/>
        </w:pPrChange>
      </w:pPr>
      <w:ins w:id="3380" w:author="HP" w:date="2022-08-17T13:38:00Z">
        <w:r>
          <w:rPr>
            <w:rFonts w:ascii="Arial" w:hAnsi="Arial" w:cs="Arial"/>
            <w:sz w:val="24"/>
            <w:szCs w:val="24"/>
            <w:lang w:val="en-GB"/>
          </w:rPr>
          <w:t>Which job would you nev</w:t>
        </w:r>
      </w:ins>
      <w:ins w:id="3381" w:author="HP" w:date="2022-08-17T13:39:00Z">
        <w:r>
          <w:rPr>
            <w:rFonts w:ascii="Arial" w:hAnsi="Arial" w:cs="Arial"/>
            <w:sz w:val="24"/>
            <w:szCs w:val="24"/>
            <w:lang w:val="en-GB"/>
          </w:rPr>
          <w:t>e</w:t>
        </w:r>
      </w:ins>
      <w:ins w:id="3382" w:author="HP" w:date="2022-08-17T13:38:00Z">
        <w:r>
          <w:rPr>
            <w:rFonts w:ascii="Arial" w:hAnsi="Arial" w:cs="Arial"/>
            <w:sz w:val="24"/>
            <w:szCs w:val="24"/>
            <w:lang w:val="en-GB"/>
          </w:rPr>
          <w:t>r do?</w:t>
        </w:r>
      </w:ins>
    </w:p>
    <w:p w:rsidR="005C6E2A" w:rsidRDefault="005C6E2A">
      <w:pPr>
        <w:pStyle w:val="Odsekzoznamu"/>
        <w:numPr>
          <w:ilvl w:val="0"/>
          <w:numId w:val="36"/>
        </w:numPr>
        <w:rPr>
          <w:ins w:id="3383" w:author="HP" w:date="2022-08-17T12:58:00Z"/>
          <w:rFonts w:ascii="Arial" w:hAnsi="Arial" w:cs="Arial"/>
          <w:sz w:val="24"/>
          <w:szCs w:val="24"/>
          <w:lang w:val="en-GB"/>
        </w:rPr>
        <w:pPrChange w:id="3384" w:author="HP" w:date="2022-08-17T12:48:00Z">
          <w:pPr/>
        </w:pPrChange>
      </w:pPr>
      <w:ins w:id="3385" w:author="HP" w:date="2022-08-17T14:16:00Z">
        <w:r>
          <w:rPr>
            <w:rFonts w:ascii="Arial" w:hAnsi="Arial" w:cs="Arial"/>
            <w:sz w:val="24"/>
            <w:szCs w:val="24"/>
            <w:lang w:val="en-GB"/>
          </w:rPr>
          <w:t>Would you like to try more jobs?</w:t>
        </w:r>
      </w:ins>
    </w:p>
    <w:p w:rsidR="00C55530" w:rsidRPr="00832A31" w:rsidRDefault="00083977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  <w:rPrChange w:id="3386" w:author="HP" w:date="2022-08-17T12:49:00Z">
            <w:rPr>
              <w:lang w:val="en-GB"/>
            </w:rPr>
          </w:rPrChange>
        </w:rPr>
        <w:pPrChange w:id="3387" w:author="HP" w:date="2022-08-17T12:48:00Z">
          <w:pPr/>
        </w:pPrChange>
      </w:pPr>
      <w:ins w:id="3388" w:author="HP" w:date="2022-08-17T12:58:00Z">
        <w:r>
          <w:rPr>
            <w:rFonts w:ascii="Arial" w:hAnsi="Arial" w:cs="Arial"/>
            <w:sz w:val="24"/>
            <w:szCs w:val="24"/>
            <w:lang w:val="en-GB"/>
          </w:rPr>
          <w:t>Which job did you want to do when you were a child?</w:t>
        </w:r>
      </w:ins>
      <w:del w:id="3389" w:author="HP" w:date="2022-08-17T12:58:00Z">
        <w:r w:rsidR="00F82B45" w:rsidRPr="00832A31" w:rsidDel="00083977">
          <w:rPr>
            <w:rFonts w:ascii="Arial" w:hAnsi="Arial" w:cs="Arial"/>
            <w:sz w:val="24"/>
            <w:szCs w:val="24"/>
            <w:lang w:val="en-GB"/>
            <w:rPrChange w:id="3390" w:author="HP" w:date="2022-08-17T12:49:00Z">
              <w:rPr>
                <w:lang w:val="en-GB"/>
              </w:rPr>
            </w:rPrChange>
          </w:rPr>
          <w:delText>D</w:delText>
        </w:r>
      </w:del>
    </w:p>
    <w:p w:rsidR="00C55530" w:rsidRDefault="00C55530">
      <w:pPr>
        <w:pStyle w:val="Odsekzoznamu"/>
        <w:numPr>
          <w:ilvl w:val="0"/>
          <w:numId w:val="36"/>
        </w:numPr>
        <w:rPr>
          <w:ins w:id="3391" w:author="HP" w:date="2022-08-17T13:01:00Z"/>
          <w:rFonts w:ascii="Arial" w:hAnsi="Arial" w:cs="Arial"/>
          <w:sz w:val="24"/>
          <w:szCs w:val="24"/>
          <w:lang w:val="en-GB"/>
        </w:rPr>
        <w:pPrChange w:id="3392" w:author="HP" w:date="2022-08-17T12:48:00Z">
          <w:pPr/>
        </w:pPrChange>
      </w:pPr>
      <w:del w:id="3393" w:author="HP" w:date="2022-08-17T12:48:00Z">
        <w:r w:rsidRPr="00832A31" w:rsidDel="00832A31">
          <w:rPr>
            <w:rFonts w:ascii="Arial" w:hAnsi="Arial" w:cs="Arial"/>
            <w:sz w:val="24"/>
            <w:szCs w:val="24"/>
            <w:lang w:val="en-GB"/>
            <w:rPrChange w:id="3394" w:author="HP" w:date="2022-08-17T12:49:00Z">
              <w:rPr>
                <w:lang w:val="en-GB"/>
              </w:rPr>
            </w:rPrChange>
          </w:rPr>
          <w:delText xml:space="preserve">8. </w:delText>
        </w:r>
      </w:del>
      <w:r w:rsidRPr="00832A31">
        <w:rPr>
          <w:rFonts w:ascii="Arial" w:hAnsi="Arial" w:cs="Arial"/>
          <w:sz w:val="24"/>
          <w:szCs w:val="24"/>
          <w:lang w:val="en-GB"/>
          <w:rPrChange w:id="3395" w:author="HP" w:date="2022-08-17T12:49:00Z">
            <w:rPr>
              <w:lang w:val="en-GB"/>
            </w:rPr>
          </w:rPrChange>
        </w:rPr>
        <w:t>How do you prepare for your future profession? What is your motivation?</w:t>
      </w:r>
    </w:p>
    <w:p w:rsidR="00486021" w:rsidRDefault="00486021">
      <w:pPr>
        <w:pStyle w:val="Odsekzoznamu"/>
        <w:numPr>
          <w:ilvl w:val="0"/>
          <w:numId w:val="36"/>
        </w:numPr>
        <w:rPr>
          <w:ins w:id="3396" w:author="HP" w:date="2022-08-17T13:55:00Z"/>
          <w:rFonts w:ascii="Arial" w:hAnsi="Arial" w:cs="Arial"/>
          <w:sz w:val="24"/>
          <w:szCs w:val="24"/>
          <w:lang w:val="en-GB"/>
        </w:rPr>
        <w:pPrChange w:id="3397" w:author="HP" w:date="2022-08-17T12:48:00Z">
          <w:pPr/>
        </w:pPrChange>
      </w:pPr>
      <w:ins w:id="3398" w:author="HP" w:date="2022-08-17T13:55:00Z">
        <w:r>
          <w:rPr>
            <w:rFonts w:ascii="Arial" w:hAnsi="Arial" w:cs="Arial"/>
            <w:sz w:val="24"/>
            <w:szCs w:val="24"/>
            <w:lang w:val="en-GB"/>
          </w:rPr>
          <w:t xml:space="preserve">Would be a job abroad interesting for you? </w:t>
        </w:r>
      </w:ins>
    </w:p>
    <w:p w:rsidR="00486021" w:rsidRDefault="00486021">
      <w:pPr>
        <w:pStyle w:val="Odsekzoznamu"/>
        <w:numPr>
          <w:ilvl w:val="0"/>
          <w:numId w:val="36"/>
        </w:numPr>
        <w:rPr>
          <w:ins w:id="3399" w:author="HP" w:date="2022-08-17T13:57:00Z"/>
          <w:rFonts w:ascii="Arial" w:hAnsi="Arial" w:cs="Arial"/>
          <w:sz w:val="24"/>
          <w:szCs w:val="24"/>
          <w:lang w:val="en-GB"/>
        </w:rPr>
        <w:pPrChange w:id="3400" w:author="HP" w:date="2022-08-17T12:48:00Z">
          <w:pPr/>
        </w:pPrChange>
      </w:pPr>
      <w:ins w:id="3401" w:author="HP" w:date="2022-08-17T13:56:00Z">
        <w:r>
          <w:rPr>
            <w:rFonts w:ascii="Arial" w:hAnsi="Arial" w:cs="Arial"/>
            <w:sz w:val="24"/>
            <w:szCs w:val="24"/>
            <w:lang w:val="en-GB"/>
          </w:rPr>
          <w:t>What are pros and cons of working abroad?</w:t>
        </w:r>
      </w:ins>
    </w:p>
    <w:p w:rsidR="00486021" w:rsidRDefault="00486021">
      <w:pPr>
        <w:pStyle w:val="Odsekzoznamu"/>
        <w:numPr>
          <w:ilvl w:val="0"/>
          <w:numId w:val="36"/>
        </w:numPr>
        <w:rPr>
          <w:ins w:id="3402" w:author="HP" w:date="2022-08-17T13:57:00Z"/>
          <w:rFonts w:ascii="Arial" w:hAnsi="Arial" w:cs="Arial"/>
          <w:sz w:val="24"/>
          <w:szCs w:val="24"/>
          <w:lang w:val="en-GB"/>
        </w:rPr>
        <w:pPrChange w:id="3403" w:author="HP" w:date="2022-08-17T12:48:00Z">
          <w:pPr/>
        </w:pPrChange>
      </w:pPr>
      <w:ins w:id="3404" w:author="HP" w:date="2022-08-17T13:57:00Z">
        <w:r>
          <w:rPr>
            <w:rFonts w:ascii="Arial" w:hAnsi="Arial" w:cs="Arial"/>
            <w:sz w:val="24"/>
            <w:szCs w:val="24"/>
            <w:lang w:val="en-GB"/>
          </w:rPr>
          <w:t>What is the job of your parents?</w:t>
        </w:r>
      </w:ins>
    </w:p>
    <w:p w:rsidR="00486021" w:rsidRDefault="00486021">
      <w:pPr>
        <w:pStyle w:val="Odsekzoznamu"/>
        <w:numPr>
          <w:ilvl w:val="0"/>
          <w:numId w:val="36"/>
        </w:numPr>
        <w:rPr>
          <w:ins w:id="3405" w:author="HP" w:date="2022-08-17T13:58:00Z"/>
          <w:rFonts w:ascii="Arial" w:hAnsi="Arial" w:cs="Arial"/>
          <w:sz w:val="24"/>
          <w:szCs w:val="24"/>
          <w:lang w:val="en-GB"/>
        </w:rPr>
        <w:pPrChange w:id="3406" w:author="HP" w:date="2022-08-17T12:48:00Z">
          <w:pPr/>
        </w:pPrChange>
      </w:pPr>
      <w:ins w:id="3407" w:author="HP" w:date="2022-08-17T13:57:00Z">
        <w:r>
          <w:rPr>
            <w:rFonts w:ascii="Arial" w:hAnsi="Arial" w:cs="Arial"/>
            <w:sz w:val="24"/>
            <w:szCs w:val="24"/>
            <w:lang w:val="en-GB"/>
          </w:rPr>
          <w:t>Have they change</w:t>
        </w:r>
      </w:ins>
      <w:ins w:id="3408" w:author="HP" w:date="2022-08-17T13:58:00Z">
        <w:r>
          <w:rPr>
            <w:rFonts w:ascii="Arial" w:hAnsi="Arial" w:cs="Arial"/>
            <w:sz w:val="24"/>
            <w:szCs w:val="24"/>
            <w:lang w:val="en-GB"/>
          </w:rPr>
          <w:t>d their</w:t>
        </w:r>
      </w:ins>
      <w:ins w:id="3409" w:author="HP" w:date="2022-08-17T13:57:00Z">
        <w:r>
          <w:rPr>
            <w:rFonts w:ascii="Arial" w:hAnsi="Arial" w:cs="Arial"/>
            <w:sz w:val="24"/>
            <w:szCs w:val="24"/>
            <w:lang w:val="en-GB"/>
          </w:rPr>
          <w:t xml:space="preserve"> job</w:t>
        </w:r>
      </w:ins>
      <w:ins w:id="3410" w:author="HP" w:date="2022-08-17T13:58:00Z">
        <w:r>
          <w:rPr>
            <w:rFonts w:ascii="Arial" w:hAnsi="Arial" w:cs="Arial"/>
            <w:sz w:val="24"/>
            <w:szCs w:val="24"/>
            <w:lang w:val="en-GB"/>
          </w:rPr>
          <w:t>s</w:t>
        </w:r>
      </w:ins>
      <w:ins w:id="3411" w:author="HP" w:date="2022-08-17T13:57:00Z">
        <w:r>
          <w:rPr>
            <w:rFonts w:ascii="Arial" w:hAnsi="Arial" w:cs="Arial"/>
            <w:sz w:val="24"/>
            <w:szCs w:val="24"/>
            <w:lang w:val="en-GB"/>
          </w:rPr>
          <w:t xml:space="preserve"> since they </w:t>
        </w:r>
      </w:ins>
      <w:ins w:id="3412" w:author="HP" w:date="2022-08-17T13:58:00Z">
        <w:r>
          <w:rPr>
            <w:rFonts w:ascii="Arial" w:hAnsi="Arial" w:cs="Arial"/>
            <w:sz w:val="24"/>
            <w:szCs w:val="24"/>
            <w:lang w:val="en-GB"/>
          </w:rPr>
          <w:t>studied?</w:t>
        </w:r>
      </w:ins>
    </w:p>
    <w:p w:rsidR="00486021" w:rsidRDefault="00486021">
      <w:pPr>
        <w:pStyle w:val="Odsekzoznamu"/>
        <w:numPr>
          <w:ilvl w:val="0"/>
          <w:numId w:val="36"/>
        </w:numPr>
        <w:rPr>
          <w:ins w:id="3413" w:author="HP" w:date="2022-08-17T13:58:00Z"/>
          <w:rFonts w:ascii="Arial" w:hAnsi="Arial" w:cs="Arial"/>
          <w:sz w:val="24"/>
          <w:szCs w:val="24"/>
          <w:lang w:val="en-GB"/>
        </w:rPr>
        <w:pPrChange w:id="3414" w:author="HP" w:date="2022-08-17T12:48:00Z">
          <w:pPr/>
        </w:pPrChange>
      </w:pPr>
      <w:ins w:id="3415" w:author="HP" w:date="2022-08-17T13:58:00Z">
        <w:r>
          <w:rPr>
            <w:rFonts w:ascii="Arial" w:hAnsi="Arial" w:cs="Arial"/>
            <w:sz w:val="24"/>
            <w:szCs w:val="24"/>
            <w:lang w:val="en-GB"/>
          </w:rPr>
          <w:t>What are the reasons why people change their jobs?</w:t>
        </w:r>
      </w:ins>
    </w:p>
    <w:p w:rsidR="004C79C3" w:rsidRDefault="004C79C3">
      <w:pPr>
        <w:pStyle w:val="Odsekzoznamu"/>
        <w:numPr>
          <w:ilvl w:val="0"/>
          <w:numId w:val="36"/>
        </w:numPr>
        <w:rPr>
          <w:ins w:id="3416" w:author="HP" w:date="2022-08-17T13:59:00Z"/>
          <w:rFonts w:ascii="Arial" w:hAnsi="Arial" w:cs="Arial"/>
          <w:sz w:val="24"/>
          <w:szCs w:val="24"/>
          <w:lang w:val="en-GB"/>
        </w:rPr>
        <w:pPrChange w:id="3417" w:author="HP" w:date="2022-08-17T12:48:00Z">
          <w:pPr/>
        </w:pPrChange>
      </w:pPr>
      <w:ins w:id="3418" w:author="HP" w:date="2022-08-17T13:58:00Z">
        <w:r>
          <w:rPr>
            <w:rFonts w:ascii="Arial" w:hAnsi="Arial" w:cs="Arial"/>
            <w:sz w:val="24"/>
            <w:szCs w:val="24"/>
            <w:lang w:val="en-GB"/>
          </w:rPr>
          <w:t xml:space="preserve">Have you had a part-time job? </w:t>
        </w:r>
      </w:ins>
      <w:ins w:id="3419" w:author="HP" w:date="2022-08-17T13:59:00Z">
        <w:r>
          <w:rPr>
            <w:rFonts w:ascii="Arial" w:hAnsi="Arial" w:cs="Arial"/>
            <w:sz w:val="24"/>
            <w:szCs w:val="24"/>
            <w:lang w:val="en-GB"/>
          </w:rPr>
          <w:t>What did you do?</w:t>
        </w:r>
      </w:ins>
    </w:p>
    <w:p w:rsidR="004C79C3" w:rsidRPr="00832A31" w:rsidRDefault="004C79C3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  <w:rPrChange w:id="3420" w:author="HP" w:date="2022-08-17T12:49:00Z">
            <w:rPr>
              <w:lang w:val="en-GB"/>
            </w:rPr>
          </w:rPrChange>
        </w:rPr>
        <w:pPrChange w:id="3421" w:author="HP" w:date="2022-08-17T12:48:00Z">
          <w:pPr/>
        </w:pPrChange>
      </w:pPr>
      <w:ins w:id="3422" w:author="HP" w:date="2022-08-17T13:59:00Z">
        <w:r>
          <w:rPr>
            <w:rFonts w:ascii="Arial" w:hAnsi="Arial" w:cs="Arial"/>
            <w:sz w:val="24"/>
            <w:szCs w:val="24"/>
            <w:lang w:val="en-GB"/>
          </w:rPr>
          <w:t>Is it difficult to get a part-time job for a student in our region?</w:t>
        </w:r>
      </w:ins>
    </w:p>
    <w:p w:rsidR="00C55530" w:rsidRDefault="00C55530">
      <w:pPr>
        <w:pStyle w:val="Odsekzoznamu"/>
        <w:numPr>
          <w:ilvl w:val="0"/>
          <w:numId w:val="36"/>
        </w:numPr>
        <w:rPr>
          <w:ins w:id="3423" w:author="HP" w:date="2022-08-17T13:27:00Z"/>
          <w:rFonts w:ascii="Arial" w:hAnsi="Arial" w:cs="Arial"/>
          <w:sz w:val="24"/>
          <w:szCs w:val="24"/>
          <w:lang w:val="en-GB"/>
        </w:rPr>
        <w:pPrChange w:id="3424" w:author="HP" w:date="2022-08-17T12:48:00Z">
          <w:pPr/>
        </w:pPrChange>
      </w:pPr>
      <w:del w:id="3425" w:author="HP" w:date="2022-08-17T12:48:00Z">
        <w:r w:rsidRPr="00832A31" w:rsidDel="00832A31">
          <w:rPr>
            <w:rFonts w:ascii="Arial" w:hAnsi="Arial" w:cs="Arial"/>
            <w:sz w:val="24"/>
            <w:szCs w:val="24"/>
            <w:lang w:val="en-GB"/>
            <w:rPrChange w:id="3426" w:author="HP" w:date="2022-08-17T12:49:00Z">
              <w:rPr>
                <w:lang w:val="en-GB"/>
              </w:rPr>
            </w:rPrChange>
          </w:rPr>
          <w:delText xml:space="preserve">9. </w:delText>
        </w:r>
      </w:del>
      <w:r w:rsidRPr="00832A31">
        <w:rPr>
          <w:rFonts w:ascii="Arial" w:hAnsi="Arial" w:cs="Arial"/>
          <w:sz w:val="24"/>
          <w:szCs w:val="24"/>
          <w:lang w:val="en-GB"/>
          <w:rPrChange w:id="3427" w:author="HP" w:date="2022-08-17T12:49:00Z">
            <w:rPr>
              <w:lang w:val="en-GB"/>
            </w:rPr>
          </w:rPrChange>
        </w:rPr>
        <w:t xml:space="preserve">Have you ever tried </w:t>
      </w:r>
      <w:r w:rsidRPr="00832A31">
        <w:rPr>
          <w:rFonts w:ascii="Arial" w:hAnsi="Arial" w:cs="Arial"/>
          <w:b/>
          <w:sz w:val="24"/>
          <w:szCs w:val="24"/>
          <w:lang w:val="en-GB"/>
          <w:rPrChange w:id="3428" w:author="HP" w:date="2022-08-17T12:51:00Z">
            <w:rPr>
              <w:lang w:val="en-GB"/>
            </w:rPr>
          </w:rPrChange>
        </w:rPr>
        <w:t>voluntary work</w:t>
      </w:r>
      <w:r w:rsidRPr="00832A31">
        <w:rPr>
          <w:rFonts w:ascii="Arial" w:hAnsi="Arial" w:cs="Arial"/>
          <w:sz w:val="24"/>
          <w:szCs w:val="24"/>
          <w:lang w:val="en-GB"/>
          <w:rPrChange w:id="3429" w:author="HP" w:date="2022-08-17T12:49:00Z">
            <w:rPr>
              <w:lang w:val="en-GB"/>
            </w:rPr>
          </w:rPrChange>
        </w:rPr>
        <w:t>?</w:t>
      </w:r>
    </w:p>
    <w:p w:rsidR="00D57CDE" w:rsidRPr="00832A31" w:rsidRDefault="00D57CDE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  <w:rPrChange w:id="3430" w:author="HP" w:date="2022-08-17T12:49:00Z">
            <w:rPr>
              <w:lang w:val="en-GB"/>
            </w:rPr>
          </w:rPrChange>
        </w:rPr>
        <w:pPrChange w:id="3431" w:author="HP" w:date="2022-08-17T12:48:00Z">
          <w:pPr/>
        </w:pPrChange>
      </w:pPr>
      <w:ins w:id="3432" w:author="HP" w:date="2022-08-17T13:27:00Z">
        <w:r>
          <w:rPr>
            <w:rFonts w:ascii="Arial" w:hAnsi="Arial" w:cs="Arial"/>
            <w:sz w:val="24"/>
            <w:szCs w:val="24"/>
            <w:lang w:val="en-GB"/>
          </w:rPr>
          <w:t>In which areas can be volunteers active?</w:t>
        </w:r>
      </w:ins>
    </w:p>
    <w:p w:rsidR="00D57CDE" w:rsidRDefault="00C55530">
      <w:pPr>
        <w:pStyle w:val="Odsekzoznamu"/>
        <w:numPr>
          <w:ilvl w:val="0"/>
          <w:numId w:val="36"/>
        </w:numPr>
        <w:rPr>
          <w:ins w:id="3433" w:author="HP" w:date="2022-08-17T13:27:00Z"/>
          <w:rFonts w:ascii="Arial" w:hAnsi="Arial" w:cs="Arial"/>
          <w:sz w:val="24"/>
          <w:szCs w:val="24"/>
          <w:lang w:val="en-GB"/>
        </w:rPr>
        <w:pPrChange w:id="3434" w:author="HP" w:date="2022-08-17T12:48:00Z">
          <w:pPr/>
        </w:pPrChange>
      </w:pPr>
      <w:del w:id="3435" w:author="HP" w:date="2022-08-17T12:48:00Z">
        <w:r w:rsidRPr="00832A31" w:rsidDel="00832A31">
          <w:rPr>
            <w:rFonts w:ascii="Arial" w:hAnsi="Arial" w:cs="Arial"/>
            <w:sz w:val="24"/>
            <w:szCs w:val="24"/>
            <w:lang w:val="en-GB"/>
            <w:rPrChange w:id="3436" w:author="HP" w:date="2022-08-17T12:49:00Z">
              <w:rPr>
                <w:lang w:val="en-GB"/>
              </w:rPr>
            </w:rPrChange>
          </w:rPr>
          <w:delText xml:space="preserve">10. </w:delText>
        </w:r>
      </w:del>
      <w:r w:rsidRPr="00832A31">
        <w:rPr>
          <w:rFonts w:ascii="Arial" w:hAnsi="Arial" w:cs="Arial"/>
          <w:sz w:val="24"/>
          <w:szCs w:val="24"/>
          <w:lang w:val="en-GB"/>
          <w:rPrChange w:id="3437" w:author="HP" w:date="2022-08-17T12:49:00Z">
            <w:rPr>
              <w:lang w:val="en-GB"/>
            </w:rPr>
          </w:rPrChange>
        </w:rPr>
        <w:t xml:space="preserve">How do the volunteers help the society? </w:t>
      </w:r>
    </w:p>
    <w:p w:rsidR="00C55530" w:rsidRPr="00832A31" w:rsidRDefault="00C55530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  <w:rPrChange w:id="3438" w:author="HP" w:date="2022-08-17T12:49:00Z">
            <w:rPr>
              <w:lang w:val="en-GB"/>
            </w:rPr>
          </w:rPrChange>
        </w:rPr>
        <w:pPrChange w:id="3439" w:author="HP" w:date="2022-08-17T12:48:00Z">
          <w:pPr/>
        </w:pPrChange>
      </w:pPr>
      <w:r w:rsidRPr="00832A31">
        <w:rPr>
          <w:rFonts w:ascii="Arial" w:hAnsi="Arial" w:cs="Arial"/>
          <w:sz w:val="24"/>
          <w:szCs w:val="24"/>
          <w:lang w:val="en-GB"/>
          <w:rPrChange w:id="3440" w:author="HP" w:date="2022-08-17T12:49:00Z">
            <w:rPr>
              <w:lang w:val="en-GB"/>
            </w:rPr>
          </w:rPrChange>
        </w:rPr>
        <w:t>W</w:t>
      </w:r>
      <w:ins w:id="3441" w:author="HP" w:date="2022-08-17T13:27:00Z">
        <w:r w:rsidR="00D57CDE">
          <w:rPr>
            <w:rFonts w:ascii="Arial" w:hAnsi="Arial" w:cs="Arial"/>
            <w:sz w:val="24"/>
            <w:szCs w:val="24"/>
            <w:lang w:val="en-GB"/>
          </w:rPr>
          <w:t>ould you like to work as a volunteer?</w:t>
        </w:r>
      </w:ins>
      <w:del w:id="3442" w:author="HP" w:date="2022-08-17T13:27:00Z">
        <w:r w:rsidRPr="00832A31" w:rsidDel="00D57CDE">
          <w:rPr>
            <w:rFonts w:ascii="Arial" w:hAnsi="Arial" w:cs="Arial"/>
            <w:sz w:val="24"/>
            <w:szCs w:val="24"/>
            <w:lang w:val="en-GB"/>
            <w:rPrChange w:id="3443" w:author="HP" w:date="2022-08-17T12:49:00Z">
              <w:rPr>
                <w:lang w:val="en-GB"/>
              </w:rPr>
            </w:rPrChange>
          </w:rPr>
          <w:delText>hat ́s your attitude toward it?</w:delText>
        </w:r>
      </w:del>
    </w:p>
    <w:p w:rsidR="00D57CDE" w:rsidRDefault="00D57CDE">
      <w:pPr>
        <w:pStyle w:val="Odsekzoznamu"/>
        <w:numPr>
          <w:ilvl w:val="0"/>
          <w:numId w:val="36"/>
        </w:numPr>
        <w:rPr>
          <w:ins w:id="3444" w:author="HP" w:date="2022-08-17T13:30:00Z"/>
          <w:rFonts w:ascii="Arial" w:hAnsi="Arial" w:cs="Arial"/>
          <w:sz w:val="24"/>
          <w:szCs w:val="24"/>
          <w:lang w:val="en-GB"/>
        </w:rPr>
        <w:pPrChange w:id="3445" w:author="HP" w:date="2022-08-17T12:48:00Z">
          <w:pPr/>
        </w:pPrChange>
      </w:pPr>
      <w:ins w:id="3446" w:author="HP" w:date="2022-08-17T13:28:00Z">
        <w:r>
          <w:rPr>
            <w:rFonts w:ascii="Arial" w:hAnsi="Arial" w:cs="Arial"/>
            <w:sz w:val="24"/>
            <w:szCs w:val="24"/>
            <w:lang w:val="en-GB"/>
          </w:rPr>
          <w:t xml:space="preserve">What do you think about </w:t>
        </w:r>
        <w:r w:rsidRPr="00D57CDE">
          <w:rPr>
            <w:rFonts w:ascii="Arial" w:hAnsi="Arial" w:cs="Arial"/>
            <w:b/>
            <w:sz w:val="24"/>
            <w:szCs w:val="24"/>
            <w:lang w:val="en-GB"/>
            <w:rPrChange w:id="3447" w:author="HP" w:date="2022-08-17T13:3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working hours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in Slovakia?</w:t>
        </w:r>
      </w:ins>
    </w:p>
    <w:p w:rsidR="00D57CDE" w:rsidRDefault="00D57CDE">
      <w:pPr>
        <w:pStyle w:val="Odsekzoznamu"/>
        <w:numPr>
          <w:ilvl w:val="0"/>
          <w:numId w:val="36"/>
        </w:numPr>
        <w:rPr>
          <w:ins w:id="3448" w:author="HP" w:date="2022-08-17T13:34:00Z"/>
          <w:rFonts w:ascii="Arial" w:hAnsi="Arial" w:cs="Arial"/>
          <w:sz w:val="24"/>
          <w:szCs w:val="24"/>
          <w:lang w:val="en-GB"/>
        </w:rPr>
        <w:pPrChange w:id="3449" w:author="HP" w:date="2022-08-17T12:48:00Z">
          <w:pPr/>
        </w:pPrChange>
      </w:pPr>
      <w:ins w:id="3450" w:author="HP" w:date="2022-08-17T13:30:00Z">
        <w:r>
          <w:rPr>
            <w:rFonts w:ascii="Arial" w:hAnsi="Arial" w:cs="Arial"/>
            <w:sz w:val="24"/>
            <w:szCs w:val="24"/>
            <w:lang w:val="en-GB"/>
          </w:rPr>
          <w:t>How do working hours differ in various jobs and countries?</w:t>
        </w:r>
      </w:ins>
    </w:p>
    <w:p w:rsidR="00D57CDE" w:rsidRDefault="00D57CDE">
      <w:pPr>
        <w:pStyle w:val="Odsekzoznamu"/>
        <w:numPr>
          <w:ilvl w:val="0"/>
          <w:numId w:val="36"/>
        </w:numPr>
        <w:rPr>
          <w:ins w:id="3451" w:author="HP" w:date="2022-08-17T13:34:00Z"/>
          <w:rFonts w:ascii="Arial" w:hAnsi="Arial" w:cs="Arial"/>
          <w:sz w:val="24"/>
          <w:szCs w:val="24"/>
          <w:lang w:val="en-GB"/>
        </w:rPr>
        <w:pPrChange w:id="3452" w:author="HP" w:date="2022-08-17T12:48:00Z">
          <w:pPr/>
        </w:pPrChange>
      </w:pPr>
      <w:ins w:id="3453" w:author="HP" w:date="2022-08-17T13:34:00Z">
        <w:r>
          <w:rPr>
            <w:rFonts w:ascii="Arial" w:hAnsi="Arial" w:cs="Arial"/>
            <w:sz w:val="24"/>
            <w:szCs w:val="24"/>
            <w:lang w:val="en-GB"/>
          </w:rPr>
          <w:t>Which professions require flexible working hours?</w:t>
        </w:r>
      </w:ins>
    </w:p>
    <w:p w:rsidR="00D57CDE" w:rsidRDefault="00D57CDE">
      <w:pPr>
        <w:pStyle w:val="Odsekzoznamu"/>
        <w:numPr>
          <w:ilvl w:val="0"/>
          <w:numId w:val="36"/>
        </w:numPr>
        <w:rPr>
          <w:ins w:id="3454" w:author="HP" w:date="2022-08-17T13:47:00Z"/>
          <w:rFonts w:ascii="Arial" w:hAnsi="Arial" w:cs="Arial"/>
          <w:sz w:val="24"/>
          <w:szCs w:val="24"/>
          <w:lang w:val="en-GB"/>
        </w:rPr>
        <w:pPrChange w:id="3455" w:author="HP" w:date="2022-08-17T12:48:00Z">
          <w:pPr/>
        </w:pPrChange>
      </w:pPr>
      <w:ins w:id="3456" w:author="HP" w:date="2022-08-17T13:35:00Z">
        <w:r>
          <w:rPr>
            <w:rFonts w:ascii="Arial" w:hAnsi="Arial" w:cs="Arial"/>
            <w:sz w:val="24"/>
            <w:szCs w:val="24"/>
            <w:lang w:val="en-GB"/>
          </w:rPr>
          <w:t>Which professions require working in shifts?</w:t>
        </w:r>
      </w:ins>
    </w:p>
    <w:p w:rsidR="00486021" w:rsidRDefault="00B579AE">
      <w:pPr>
        <w:pStyle w:val="Odsekzoznamu"/>
        <w:numPr>
          <w:ilvl w:val="0"/>
          <w:numId w:val="36"/>
        </w:numPr>
        <w:rPr>
          <w:ins w:id="3457" w:author="HP" w:date="2022-08-17T13:48:00Z"/>
          <w:rFonts w:ascii="Arial" w:hAnsi="Arial" w:cs="Arial"/>
          <w:sz w:val="24"/>
          <w:szCs w:val="24"/>
          <w:lang w:val="en-GB"/>
        </w:rPr>
        <w:pPrChange w:id="3458" w:author="HP" w:date="2022-08-17T13:48:00Z">
          <w:pPr/>
        </w:pPrChange>
      </w:pPr>
      <w:ins w:id="3459" w:author="HP" w:date="2022-08-17T13:47:00Z">
        <w:r>
          <w:rPr>
            <w:rFonts w:ascii="Arial" w:hAnsi="Arial" w:cs="Arial"/>
            <w:sz w:val="24"/>
            <w:szCs w:val="24"/>
            <w:lang w:val="en-GB"/>
          </w:rPr>
          <w:t xml:space="preserve">Talk about advantages and disadvantages </w:t>
        </w:r>
        <w:r w:rsidR="00486021">
          <w:rPr>
            <w:rFonts w:ascii="Arial" w:hAnsi="Arial" w:cs="Arial"/>
            <w:sz w:val="24"/>
            <w:szCs w:val="24"/>
            <w:lang w:val="en-GB"/>
          </w:rPr>
          <w:t xml:space="preserve">of working at </w:t>
        </w:r>
      </w:ins>
      <w:ins w:id="3460" w:author="HP" w:date="2022-08-17T13:48:00Z">
        <w:r w:rsidR="00486021">
          <w:rPr>
            <w:rFonts w:ascii="Arial" w:hAnsi="Arial" w:cs="Arial"/>
            <w:sz w:val="24"/>
            <w:szCs w:val="24"/>
            <w:lang w:val="en-GB"/>
          </w:rPr>
          <w:t xml:space="preserve">the place of your </w:t>
        </w:r>
      </w:ins>
      <w:ins w:id="3461" w:author="HP" w:date="2022-08-17T13:47:00Z">
        <w:r w:rsidR="00486021">
          <w:rPr>
            <w:rFonts w:ascii="Arial" w:hAnsi="Arial" w:cs="Arial"/>
            <w:sz w:val="24"/>
            <w:szCs w:val="24"/>
            <w:lang w:val="en-GB"/>
          </w:rPr>
          <w:t>work</w:t>
        </w:r>
      </w:ins>
      <w:ins w:id="3462" w:author="HP" w:date="2022-08-17T13:48:00Z">
        <w:r w:rsidR="00486021">
          <w:rPr>
            <w:rFonts w:ascii="Arial" w:hAnsi="Arial" w:cs="Arial"/>
            <w:sz w:val="24"/>
            <w:szCs w:val="24"/>
            <w:lang w:val="en-GB"/>
          </w:rPr>
          <w:t xml:space="preserve"> or online/home office/teleworking? </w:t>
        </w:r>
      </w:ins>
    </w:p>
    <w:p w:rsidR="00C55530" w:rsidRPr="00486021" w:rsidRDefault="00D57CDE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  <w:rPrChange w:id="3463" w:author="HP" w:date="2022-08-17T13:48:00Z">
            <w:rPr>
              <w:lang w:val="en-GB"/>
            </w:rPr>
          </w:rPrChange>
        </w:rPr>
        <w:pPrChange w:id="3464" w:author="HP" w:date="2022-08-17T13:48:00Z">
          <w:pPr/>
        </w:pPrChange>
      </w:pPr>
      <w:ins w:id="3465" w:author="HP" w:date="2022-08-17T13:36:00Z">
        <w:r w:rsidRPr="00486021">
          <w:rPr>
            <w:rFonts w:ascii="Arial" w:hAnsi="Arial" w:cs="Arial"/>
            <w:sz w:val="24"/>
            <w:szCs w:val="24"/>
            <w:lang w:val="en-GB"/>
            <w:rPrChange w:id="3466" w:author="HP" w:date="2022-08-17T13:48:00Z">
              <w:rPr>
                <w:lang w:val="en-GB"/>
              </w:rPr>
            </w:rPrChange>
          </w:rPr>
          <w:t xml:space="preserve">How did your parents work during the </w:t>
        </w:r>
        <w:proofErr w:type="spellStart"/>
        <w:r w:rsidRPr="00486021">
          <w:rPr>
            <w:rFonts w:ascii="Arial" w:hAnsi="Arial" w:cs="Arial"/>
            <w:sz w:val="24"/>
            <w:szCs w:val="24"/>
            <w:lang w:val="en-GB"/>
            <w:rPrChange w:id="3467" w:author="HP" w:date="2022-08-17T13:48:00Z">
              <w:rPr>
                <w:lang w:val="en-GB"/>
              </w:rPr>
            </w:rPrChange>
          </w:rPr>
          <w:t>Covid</w:t>
        </w:r>
        <w:proofErr w:type="spellEnd"/>
        <w:r w:rsidRPr="00486021">
          <w:rPr>
            <w:rFonts w:ascii="Arial" w:hAnsi="Arial" w:cs="Arial"/>
            <w:sz w:val="24"/>
            <w:szCs w:val="24"/>
            <w:lang w:val="en-GB"/>
            <w:rPrChange w:id="3468" w:author="HP" w:date="2022-08-17T13:48:00Z">
              <w:rPr>
                <w:lang w:val="en-GB"/>
              </w:rPr>
            </w:rPrChange>
          </w:rPr>
          <w:t xml:space="preserve"> </w:t>
        </w:r>
      </w:ins>
      <w:ins w:id="3469" w:author="HP" w:date="2022-08-17T13:37:00Z">
        <w:r w:rsidR="00B579AE" w:rsidRPr="00486021">
          <w:rPr>
            <w:rFonts w:ascii="Arial" w:hAnsi="Arial" w:cs="Arial"/>
            <w:sz w:val="24"/>
            <w:szCs w:val="24"/>
            <w:lang w:val="en-GB"/>
            <w:rPrChange w:id="3470" w:author="HP" w:date="2022-08-17T13:48:00Z">
              <w:rPr>
                <w:lang w:val="en-GB"/>
              </w:rPr>
            </w:rPrChange>
          </w:rPr>
          <w:t>pandemic</w:t>
        </w:r>
      </w:ins>
      <w:ins w:id="3471" w:author="HP" w:date="2022-08-17T13:36:00Z">
        <w:r w:rsidRPr="00486021">
          <w:rPr>
            <w:rFonts w:ascii="Arial" w:hAnsi="Arial" w:cs="Arial"/>
            <w:sz w:val="24"/>
            <w:szCs w:val="24"/>
            <w:lang w:val="en-GB"/>
            <w:rPrChange w:id="3472" w:author="HP" w:date="2022-08-17T13:48:00Z">
              <w:rPr>
                <w:lang w:val="en-GB"/>
              </w:rPr>
            </w:rPrChange>
          </w:rPr>
          <w:t xml:space="preserve">? </w:t>
        </w:r>
      </w:ins>
      <w:del w:id="3473" w:author="HP" w:date="2022-08-17T12:48:00Z">
        <w:r w:rsidR="00C55530" w:rsidRPr="00486021" w:rsidDel="00832A31">
          <w:rPr>
            <w:rFonts w:ascii="Arial" w:hAnsi="Arial" w:cs="Arial"/>
            <w:sz w:val="24"/>
            <w:szCs w:val="24"/>
            <w:lang w:val="en-GB"/>
            <w:rPrChange w:id="3474" w:author="HP" w:date="2022-08-17T13:48:00Z">
              <w:rPr>
                <w:lang w:val="en-GB"/>
              </w:rPr>
            </w:rPrChange>
          </w:rPr>
          <w:delText xml:space="preserve">11. </w:delText>
        </w:r>
      </w:del>
      <w:del w:id="3475" w:author="HP" w:date="2022-08-17T12:52:00Z">
        <w:r w:rsidR="00C55530" w:rsidRPr="00486021" w:rsidDel="00832A31">
          <w:rPr>
            <w:rFonts w:ascii="Arial" w:hAnsi="Arial" w:cs="Arial"/>
            <w:sz w:val="24"/>
            <w:szCs w:val="24"/>
            <w:lang w:val="en-GB"/>
            <w:rPrChange w:id="3476" w:author="HP" w:date="2022-08-17T13:48:00Z">
              <w:rPr>
                <w:lang w:val="en-GB"/>
              </w:rPr>
            </w:rPrChange>
          </w:rPr>
          <w:delText xml:space="preserve">Think of some pros and cons of working for a large multinational corporation. </w:delText>
        </w:r>
      </w:del>
    </w:p>
    <w:p w:rsidR="00967053" w:rsidRPr="00C5176C" w:rsidRDefault="00967053" w:rsidP="00AA3ADF">
      <w:pPr>
        <w:rPr>
          <w:rFonts w:ascii="Arial" w:hAnsi="Arial" w:cs="Arial"/>
          <w:sz w:val="28"/>
          <w:szCs w:val="28"/>
          <w:lang w:val="en-GB"/>
        </w:rPr>
      </w:pPr>
    </w:p>
    <w:p w:rsidR="00967053" w:rsidRPr="00C5176C" w:rsidRDefault="00967053" w:rsidP="00967053">
      <w:pPr>
        <w:rPr>
          <w:rFonts w:ascii="Arial" w:hAnsi="Arial" w:cs="Arial"/>
          <w:sz w:val="28"/>
          <w:szCs w:val="28"/>
          <w:lang w:val="en-GB"/>
        </w:rPr>
      </w:pPr>
    </w:p>
    <w:p w:rsidR="008D21C3" w:rsidRDefault="008D21C3">
      <w:pPr>
        <w:jc w:val="center"/>
        <w:rPr>
          <w:ins w:id="3477" w:author="HP" w:date="2022-08-15T23:00:00Z"/>
          <w:rFonts w:ascii="Arial" w:hAnsi="Arial" w:cs="Arial"/>
          <w:b/>
          <w:sz w:val="36"/>
          <w:szCs w:val="36"/>
          <w:lang w:val="en-GB"/>
          <w:rPrChange w:id="3478" w:author="HP" w:date="2022-08-17T13:13:00Z">
            <w:rPr>
              <w:ins w:id="3479" w:author="HP" w:date="2022-08-15T23:00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3480" w:author="HP" w:date="2022-08-17T13:13:00Z">
          <w:pPr/>
        </w:pPrChange>
      </w:pPr>
    </w:p>
    <w:p w:rsidR="008D21C3" w:rsidRDefault="008D21C3">
      <w:pPr>
        <w:jc w:val="center"/>
        <w:rPr>
          <w:ins w:id="3481" w:author="HP" w:date="2022-08-22T12:19:00Z"/>
          <w:rFonts w:ascii="Arial" w:hAnsi="Arial" w:cs="Arial"/>
          <w:b/>
          <w:sz w:val="36"/>
          <w:szCs w:val="36"/>
          <w:lang w:val="en-GB"/>
        </w:rPr>
        <w:pPrChange w:id="3482" w:author="HP" w:date="2022-08-17T13:13:00Z">
          <w:pPr/>
        </w:pPrChange>
      </w:pPr>
    </w:p>
    <w:p w:rsidR="008D21C3" w:rsidRDefault="008D21C3">
      <w:pPr>
        <w:jc w:val="center"/>
        <w:rPr>
          <w:ins w:id="3483" w:author="HP" w:date="2022-08-22T12:19:00Z"/>
          <w:rFonts w:ascii="Arial" w:hAnsi="Arial" w:cs="Arial"/>
          <w:b/>
          <w:sz w:val="36"/>
          <w:szCs w:val="36"/>
          <w:lang w:val="en-GB"/>
        </w:rPr>
        <w:pPrChange w:id="3484" w:author="HP" w:date="2022-08-17T13:13:00Z">
          <w:pPr/>
        </w:pPrChange>
      </w:pPr>
    </w:p>
    <w:p w:rsidR="008D21C3" w:rsidRDefault="008D21C3">
      <w:pPr>
        <w:jc w:val="center"/>
        <w:rPr>
          <w:ins w:id="3485" w:author="HP" w:date="2022-08-22T12:19:00Z"/>
          <w:rFonts w:ascii="Arial" w:hAnsi="Arial" w:cs="Arial"/>
          <w:b/>
          <w:sz w:val="36"/>
          <w:szCs w:val="36"/>
          <w:lang w:val="en-GB"/>
        </w:rPr>
        <w:pPrChange w:id="3486" w:author="HP" w:date="2022-08-17T13:13:00Z">
          <w:pPr/>
        </w:pPrChange>
      </w:pPr>
    </w:p>
    <w:p w:rsidR="008D21C3" w:rsidRDefault="008D21C3">
      <w:pPr>
        <w:jc w:val="center"/>
        <w:rPr>
          <w:ins w:id="3487" w:author="HP" w:date="2022-08-22T12:19:00Z"/>
          <w:rFonts w:ascii="Arial" w:hAnsi="Arial" w:cs="Arial"/>
          <w:b/>
          <w:sz w:val="36"/>
          <w:szCs w:val="36"/>
          <w:lang w:val="en-GB"/>
        </w:rPr>
        <w:pPrChange w:id="3488" w:author="HP" w:date="2022-08-17T13:13:00Z">
          <w:pPr/>
        </w:pPrChange>
      </w:pPr>
    </w:p>
    <w:p w:rsidR="008D21C3" w:rsidRDefault="008D21C3">
      <w:pPr>
        <w:jc w:val="center"/>
        <w:rPr>
          <w:ins w:id="3489" w:author="HP" w:date="2022-08-22T12:19:00Z"/>
          <w:rFonts w:ascii="Arial" w:hAnsi="Arial" w:cs="Arial"/>
          <w:b/>
          <w:sz w:val="36"/>
          <w:szCs w:val="36"/>
          <w:lang w:val="en-GB"/>
        </w:rPr>
        <w:pPrChange w:id="3490" w:author="HP" w:date="2022-08-17T13:13:00Z">
          <w:pPr/>
        </w:pPrChange>
      </w:pPr>
    </w:p>
    <w:p w:rsidR="008D21C3" w:rsidRDefault="008D21C3">
      <w:pPr>
        <w:jc w:val="center"/>
        <w:rPr>
          <w:ins w:id="3491" w:author="HP" w:date="2022-08-22T12:19:00Z"/>
          <w:rFonts w:ascii="Arial" w:hAnsi="Arial" w:cs="Arial"/>
          <w:b/>
          <w:sz w:val="36"/>
          <w:szCs w:val="36"/>
          <w:lang w:val="en-GB"/>
        </w:rPr>
        <w:pPrChange w:id="3492" w:author="HP" w:date="2022-08-17T13:13:00Z">
          <w:pPr/>
        </w:pPrChange>
      </w:pPr>
    </w:p>
    <w:p w:rsidR="008D21C3" w:rsidRDefault="008D21C3">
      <w:pPr>
        <w:jc w:val="center"/>
        <w:rPr>
          <w:ins w:id="3493" w:author="HP" w:date="2022-08-22T12:19:00Z"/>
          <w:rFonts w:ascii="Arial" w:hAnsi="Arial" w:cs="Arial"/>
          <w:b/>
          <w:sz w:val="36"/>
          <w:szCs w:val="36"/>
          <w:lang w:val="en-GB"/>
        </w:rPr>
        <w:pPrChange w:id="3494" w:author="HP" w:date="2022-08-17T13:13:00Z">
          <w:pPr/>
        </w:pPrChange>
      </w:pPr>
    </w:p>
    <w:p w:rsidR="008D21C3" w:rsidRDefault="008D21C3">
      <w:pPr>
        <w:jc w:val="center"/>
        <w:rPr>
          <w:ins w:id="3495" w:author="HP" w:date="2022-08-22T12:19:00Z"/>
          <w:rFonts w:ascii="Arial" w:hAnsi="Arial" w:cs="Arial"/>
          <w:b/>
          <w:sz w:val="36"/>
          <w:szCs w:val="36"/>
          <w:lang w:val="en-GB"/>
        </w:rPr>
        <w:pPrChange w:id="3496" w:author="HP" w:date="2022-08-17T13:13:00Z">
          <w:pPr/>
        </w:pPrChange>
      </w:pPr>
    </w:p>
    <w:p w:rsidR="008D21C3" w:rsidRDefault="008D21C3">
      <w:pPr>
        <w:jc w:val="center"/>
        <w:rPr>
          <w:ins w:id="3497" w:author="HP" w:date="2022-08-22T12:19:00Z"/>
          <w:rFonts w:ascii="Arial" w:hAnsi="Arial" w:cs="Arial"/>
          <w:b/>
          <w:sz w:val="36"/>
          <w:szCs w:val="36"/>
          <w:lang w:val="en-GB"/>
        </w:rPr>
        <w:pPrChange w:id="3498" w:author="HP" w:date="2022-08-17T13:13:00Z">
          <w:pPr/>
        </w:pPrChange>
      </w:pPr>
    </w:p>
    <w:p w:rsidR="00974306" w:rsidRDefault="00974306">
      <w:pPr>
        <w:jc w:val="center"/>
        <w:rPr>
          <w:ins w:id="3499" w:author="HP" w:date="2022-08-17T14:27:00Z"/>
          <w:rFonts w:ascii="Arial" w:hAnsi="Arial" w:cs="Arial"/>
          <w:b/>
          <w:sz w:val="36"/>
          <w:szCs w:val="36"/>
          <w:lang w:val="en-GB"/>
        </w:rPr>
        <w:pPrChange w:id="3500" w:author="HP" w:date="2022-08-17T13:13:00Z">
          <w:pPr/>
        </w:pPrChange>
      </w:pPr>
      <w:r w:rsidRPr="003814FD">
        <w:rPr>
          <w:rFonts w:ascii="Arial" w:hAnsi="Arial" w:cs="Arial"/>
          <w:b/>
          <w:sz w:val="36"/>
          <w:szCs w:val="36"/>
          <w:lang w:val="en-GB"/>
          <w:rPrChange w:id="3501" w:author="HP" w:date="2022-08-17T13:13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HUMAN RELATIONSHIPS</w:t>
      </w:r>
    </w:p>
    <w:p w:rsidR="00403193" w:rsidRPr="003814FD" w:rsidRDefault="00403193">
      <w:pPr>
        <w:jc w:val="center"/>
        <w:rPr>
          <w:rFonts w:ascii="Arial" w:hAnsi="Arial" w:cs="Arial"/>
          <w:b/>
          <w:sz w:val="36"/>
          <w:szCs w:val="36"/>
          <w:lang w:val="en-GB"/>
          <w:rPrChange w:id="3502" w:author="HP" w:date="2022-08-17T13:13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3503" w:author="HP" w:date="2022-08-17T13:13:00Z">
          <w:pPr/>
        </w:pPrChange>
      </w:pPr>
    </w:p>
    <w:p w:rsidR="00974306" w:rsidRPr="00403193" w:rsidDel="00D428CC" w:rsidRDefault="00974306">
      <w:pPr>
        <w:pStyle w:val="Odsekzoznamu"/>
        <w:numPr>
          <w:ilvl w:val="0"/>
          <w:numId w:val="37"/>
        </w:numPr>
        <w:rPr>
          <w:del w:id="3504" w:author="HP" w:date="2022-08-17T14:17:00Z"/>
          <w:rFonts w:ascii="Arial" w:hAnsi="Arial" w:cs="Arial"/>
          <w:sz w:val="24"/>
          <w:szCs w:val="24"/>
          <w:lang w:val="en-GB"/>
          <w:rPrChange w:id="3505" w:author="HP" w:date="2022-08-17T14:27:00Z">
            <w:rPr>
              <w:del w:id="3506" w:author="HP" w:date="2022-08-17T14:17:00Z"/>
              <w:lang w:val="en-GB"/>
            </w:rPr>
          </w:rPrChange>
        </w:rPr>
        <w:pPrChange w:id="3507" w:author="HP" w:date="2022-08-17T14:17:00Z">
          <w:pPr/>
        </w:pPrChange>
      </w:pPr>
      <w:del w:id="3508" w:author="HP" w:date="2022-08-17T14:17:00Z">
        <w:r w:rsidRPr="00403193" w:rsidDel="00D428CC">
          <w:rPr>
            <w:rFonts w:ascii="Arial" w:hAnsi="Arial" w:cs="Arial"/>
            <w:sz w:val="24"/>
            <w:szCs w:val="24"/>
            <w:lang w:val="en-GB"/>
            <w:rPrChange w:id="3509" w:author="HP" w:date="2022-08-17T14:27:00Z">
              <w:rPr>
                <w:lang w:val="en-GB"/>
              </w:rPr>
            </w:rPrChange>
          </w:rPr>
          <w:delText>1.</w:delText>
        </w:r>
      </w:del>
    </w:p>
    <w:p w:rsidR="00974306" w:rsidRPr="00403193" w:rsidDel="00D428CC" w:rsidRDefault="00974306">
      <w:pPr>
        <w:pStyle w:val="Odsekzoznamu"/>
        <w:numPr>
          <w:ilvl w:val="0"/>
          <w:numId w:val="37"/>
        </w:numPr>
        <w:rPr>
          <w:del w:id="3510" w:author="HP" w:date="2022-08-17T14:17:00Z"/>
          <w:rFonts w:ascii="Arial" w:hAnsi="Arial" w:cs="Arial"/>
          <w:sz w:val="24"/>
          <w:szCs w:val="24"/>
          <w:lang w:val="en-GB"/>
          <w:rPrChange w:id="3511" w:author="HP" w:date="2022-08-17T14:27:00Z">
            <w:rPr>
              <w:del w:id="3512" w:author="HP" w:date="2022-08-17T14:17:00Z"/>
              <w:lang w:val="en-GB"/>
            </w:rPr>
          </w:rPrChange>
        </w:rPr>
        <w:pPrChange w:id="3513" w:author="HP" w:date="2022-08-17T14:17:00Z">
          <w:pPr/>
        </w:pPrChange>
      </w:pPr>
      <w:del w:id="3514" w:author="HP" w:date="2022-08-17T14:17:00Z">
        <w:r w:rsidRPr="00403193" w:rsidDel="00D428CC">
          <w:rPr>
            <w:rFonts w:ascii="Arial" w:hAnsi="Arial" w:cs="Arial"/>
            <w:sz w:val="24"/>
            <w:szCs w:val="24"/>
            <w:lang w:val="en-GB"/>
            <w:rPrChange w:id="3515" w:author="HP" w:date="2022-08-17T14:27:00Z">
              <w:rPr>
                <w:lang w:val="en-GB"/>
              </w:rPr>
            </w:rPrChange>
          </w:rPr>
          <w:delText>2.</w:delText>
        </w:r>
      </w:del>
    </w:p>
    <w:p w:rsidR="00974306" w:rsidRDefault="00403193">
      <w:pPr>
        <w:pStyle w:val="Odsekzoznamu"/>
        <w:numPr>
          <w:ilvl w:val="0"/>
          <w:numId w:val="38"/>
        </w:numPr>
        <w:rPr>
          <w:ins w:id="3516" w:author="HP" w:date="2022-08-17T14:32:00Z"/>
          <w:rFonts w:ascii="Arial" w:hAnsi="Arial" w:cs="Arial"/>
          <w:sz w:val="24"/>
          <w:szCs w:val="24"/>
          <w:lang w:val="en-GB"/>
        </w:rPr>
        <w:pPrChange w:id="3517" w:author="HP" w:date="2022-08-17T14:17:00Z">
          <w:pPr/>
        </w:pPrChange>
      </w:pPr>
      <w:ins w:id="3518" w:author="HP" w:date="2022-08-17T14:26:00Z">
        <w:r w:rsidRPr="00403193">
          <w:rPr>
            <w:rFonts w:ascii="Arial" w:hAnsi="Arial" w:cs="Arial"/>
            <w:sz w:val="24"/>
            <w:szCs w:val="24"/>
            <w:lang w:val="en-GB"/>
            <w:rPrChange w:id="3519" w:author="HP" w:date="2022-08-17T14:2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Why are </w:t>
        </w:r>
        <w:r w:rsidRPr="006D146F">
          <w:rPr>
            <w:rFonts w:ascii="Arial" w:hAnsi="Arial" w:cs="Arial"/>
            <w:b/>
            <w:sz w:val="24"/>
            <w:szCs w:val="24"/>
            <w:lang w:val="en-GB"/>
            <w:rPrChange w:id="3520" w:author="HP" w:date="2022-08-17T14:42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relationships</w:t>
        </w:r>
        <w:r w:rsidRPr="00403193">
          <w:rPr>
            <w:rFonts w:ascii="Arial" w:hAnsi="Arial" w:cs="Arial"/>
            <w:sz w:val="24"/>
            <w:szCs w:val="24"/>
            <w:lang w:val="en-GB"/>
            <w:rPrChange w:id="3521" w:author="HP" w:date="2022-08-17T14:2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 xml:space="preserve"> important in our lives?</w:t>
        </w:r>
      </w:ins>
    </w:p>
    <w:p w:rsidR="001F7D4D" w:rsidRDefault="001F7D4D">
      <w:pPr>
        <w:pStyle w:val="Odsekzoznamu"/>
        <w:numPr>
          <w:ilvl w:val="0"/>
          <w:numId w:val="38"/>
        </w:numPr>
        <w:rPr>
          <w:ins w:id="3522" w:author="HP" w:date="2022-08-17T14:33:00Z"/>
          <w:rFonts w:ascii="Arial" w:hAnsi="Arial" w:cs="Arial"/>
          <w:sz w:val="24"/>
          <w:szCs w:val="24"/>
          <w:lang w:val="en-GB"/>
        </w:rPr>
        <w:pPrChange w:id="3523" w:author="HP" w:date="2022-08-17T14:17:00Z">
          <w:pPr/>
        </w:pPrChange>
      </w:pPr>
      <w:ins w:id="3524" w:author="HP" w:date="2022-08-17T14:32:00Z">
        <w:r>
          <w:rPr>
            <w:rFonts w:ascii="Arial" w:hAnsi="Arial" w:cs="Arial"/>
            <w:sz w:val="24"/>
            <w:szCs w:val="24"/>
            <w:lang w:val="en-GB"/>
          </w:rPr>
          <w:t>Name relationships people can have? Relationships between……</w:t>
        </w:r>
      </w:ins>
    </w:p>
    <w:p w:rsidR="001F7D4D" w:rsidRDefault="001F7D4D">
      <w:pPr>
        <w:pStyle w:val="Odsekzoznamu"/>
        <w:numPr>
          <w:ilvl w:val="0"/>
          <w:numId w:val="38"/>
        </w:numPr>
        <w:rPr>
          <w:ins w:id="3525" w:author="HP" w:date="2022-08-17T17:47:00Z"/>
          <w:rFonts w:ascii="Arial" w:hAnsi="Arial" w:cs="Arial"/>
          <w:sz w:val="24"/>
          <w:szCs w:val="24"/>
          <w:lang w:val="en-GB"/>
        </w:rPr>
        <w:pPrChange w:id="3526" w:author="HP" w:date="2022-08-17T14:17:00Z">
          <w:pPr/>
        </w:pPrChange>
      </w:pPr>
      <w:ins w:id="3527" w:author="HP" w:date="2022-08-17T14:33:00Z">
        <w:r>
          <w:rPr>
            <w:rFonts w:ascii="Arial" w:hAnsi="Arial" w:cs="Arial"/>
            <w:sz w:val="24"/>
            <w:szCs w:val="24"/>
            <w:lang w:val="en-GB"/>
          </w:rPr>
          <w:t>How do relationships reflect our personality?</w:t>
        </w:r>
      </w:ins>
    </w:p>
    <w:p w:rsidR="00A93FBA" w:rsidRDefault="00A93FBA">
      <w:pPr>
        <w:pStyle w:val="Odsekzoznamu"/>
        <w:numPr>
          <w:ilvl w:val="0"/>
          <w:numId w:val="38"/>
        </w:numPr>
        <w:rPr>
          <w:ins w:id="3528" w:author="HP" w:date="2022-08-17T18:02:00Z"/>
          <w:rFonts w:ascii="Arial" w:hAnsi="Arial" w:cs="Arial"/>
          <w:sz w:val="24"/>
          <w:szCs w:val="24"/>
          <w:lang w:val="en-GB"/>
        </w:rPr>
        <w:pPrChange w:id="3529" w:author="HP" w:date="2022-08-17T14:17:00Z">
          <w:pPr/>
        </w:pPrChange>
      </w:pPr>
      <w:ins w:id="3530" w:author="HP" w:date="2022-08-17T17:47:00Z">
        <w:r>
          <w:rPr>
            <w:rFonts w:ascii="Arial" w:hAnsi="Arial" w:cs="Arial"/>
            <w:sz w:val="24"/>
            <w:szCs w:val="24"/>
            <w:lang w:val="en-GB"/>
          </w:rPr>
          <w:t>Name your relationships.</w:t>
        </w:r>
      </w:ins>
    </w:p>
    <w:p w:rsidR="00890B22" w:rsidRDefault="00890B22">
      <w:pPr>
        <w:pStyle w:val="Odsekzoznamu"/>
        <w:numPr>
          <w:ilvl w:val="0"/>
          <w:numId w:val="38"/>
        </w:numPr>
        <w:rPr>
          <w:ins w:id="3531" w:author="HP" w:date="2022-08-17T14:37:00Z"/>
          <w:rFonts w:ascii="Arial" w:hAnsi="Arial" w:cs="Arial"/>
          <w:sz w:val="24"/>
          <w:szCs w:val="24"/>
          <w:lang w:val="en-GB"/>
        </w:rPr>
        <w:pPrChange w:id="3532" w:author="HP" w:date="2022-08-17T14:17:00Z">
          <w:pPr/>
        </w:pPrChange>
      </w:pPr>
      <w:ins w:id="3533" w:author="HP" w:date="2022-08-17T18:02:00Z">
        <w:r>
          <w:rPr>
            <w:rFonts w:ascii="Arial" w:hAnsi="Arial" w:cs="Arial"/>
            <w:sz w:val="24"/>
            <w:szCs w:val="24"/>
            <w:lang w:val="en-GB"/>
          </w:rPr>
          <w:t xml:space="preserve">Who have you got the closest relationship with? </w:t>
        </w:r>
      </w:ins>
    </w:p>
    <w:p w:rsidR="001F7D4D" w:rsidRDefault="001F7D4D">
      <w:pPr>
        <w:pStyle w:val="Odsekzoznamu"/>
        <w:numPr>
          <w:ilvl w:val="0"/>
          <w:numId w:val="38"/>
        </w:numPr>
        <w:rPr>
          <w:ins w:id="3534" w:author="HP" w:date="2022-08-17T14:38:00Z"/>
          <w:rFonts w:ascii="Arial" w:hAnsi="Arial" w:cs="Arial"/>
          <w:sz w:val="24"/>
          <w:szCs w:val="24"/>
          <w:lang w:val="en-GB"/>
        </w:rPr>
        <w:pPrChange w:id="3535" w:author="HP" w:date="2022-08-17T14:17:00Z">
          <w:pPr/>
        </w:pPrChange>
      </w:pPr>
      <w:ins w:id="3536" w:author="HP" w:date="2022-08-17T14:37:00Z">
        <w:r>
          <w:rPr>
            <w:rFonts w:ascii="Arial" w:hAnsi="Arial" w:cs="Arial"/>
            <w:sz w:val="24"/>
            <w:szCs w:val="24"/>
            <w:lang w:val="en-GB"/>
          </w:rPr>
          <w:t xml:space="preserve">How does </w:t>
        </w:r>
      </w:ins>
      <w:ins w:id="3537" w:author="HP" w:date="2022-08-17T14:38:00Z">
        <w:r>
          <w:rPr>
            <w:rFonts w:ascii="Arial" w:hAnsi="Arial" w:cs="Arial"/>
            <w:sz w:val="24"/>
            <w:szCs w:val="24"/>
            <w:lang w:val="en-GB"/>
          </w:rPr>
          <w:t xml:space="preserve">the </w:t>
        </w:r>
        <w:r w:rsidRPr="006D146F">
          <w:rPr>
            <w:rFonts w:ascii="Arial" w:hAnsi="Arial" w:cs="Arial"/>
            <w:b/>
            <w:sz w:val="24"/>
            <w:szCs w:val="24"/>
            <w:lang w:val="en-GB"/>
            <w:rPrChange w:id="3538" w:author="HP" w:date="2022-08-17T14:4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family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influence human relationships?</w:t>
        </w:r>
      </w:ins>
    </w:p>
    <w:p w:rsidR="001F7D4D" w:rsidRDefault="001F7D4D">
      <w:pPr>
        <w:pStyle w:val="Odsekzoznamu"/>
        <w:numPr>
          <w:ilvl w:val="0"/>
          <w:numId w:val="38"/>
        </w:numPr>
        <w:rPr>
          <w:ins w:id="3539" w:author="HP" w:date="2022-08-17T14:43:00Z"/>
          <w:rFonts w:ascii="Arial" w:hAnsi="Arial" w:cs="Arial"/>
          <w:sz w:val="24"/>
          <w:szCs w:val="24"/>
          <w:lang w:val="en-GB"/>
        </w:rPr>
        <w:pPrChange w:id="3540" w:author="HP" w:date="2022-08-17T14:17:00Z">
          <w:pPr/>
        </w:pPrChange>
      </w:pPr>
      <w:ins w:id="3541" w:author="HP" w:date="2022-08-17T14:38:00Z">
        <w:r>
          <w:rPr>
            <w:rFonts w:ascii="Arial" w:hAnsi="Arial" w:cs="Arial"/>
            <w:sz w:val="24"/>
            <w:szCs w:val="24"/>
            <w:lang w:val="en-GB"/>
          </w:rPr>
          <w:t xml:space="preserve">What patterns of behaviour should parents show their children </w:t>
        </w:r>
      </w:ins>
      <w:ins w:id="3542" w:author="HP" w:date="2022-08-17T14:39:00Z">
        <w:r>
          <w:rPr>
            <w:rFonts w:ascii="Arial" w:hAnsi="Arial" w:cs="Arial"/>
            <w:sz w:val="24"/>
            <w:szCs w:val="24"/>
            <w:lang w:val="en-GB"/>
          </w:rPr>
          <w:t>when raising them?</w:t>
        </w:r>
      </w:ins>
    </w:p>
    <w:p w:rsidR="006D146F" w:rsidRDefault="006D146F" w:rsidP="006D146F">
      <w:pPr>
        <w:pStyle w:val="Odsekzoznamu"/>
        <w:numPr>
          <w:ilvl w:val="0"/>
          <w:numId w:val="38"/>
        </w:numPr>
        <w:rPr>
          <w:ins w:id="3543" w:author="HP" w:date="2022-08-17T17:53:00Z"/>
          <w:rFonts w:ascii="Arial" w:hAnsi="Arial" w:cs="Arial"/>
          <w:sz w:val="24"/>
          <w:szCs w:val="24"/>
          <w:lang w:val="en-GB"/>
        </w:rPr>
      </w:pPr>
      <w:ins w:id="3544" w:author="HP" w:date="2022-08-17T14:43:00Z">
        <w:r>
          <w:rPr>
            <w:rFonts w:ascii="Arial" w:hAnsi="Arial" w:cs="Arial"/>
            <w:sz w:val="24"/>
            <w:szCs w:val="24"/>
            <w:lang w:val="en-GB"/>
          </w:rPr>
          <w:t>What kind of relationships do you have with your parents and siblings?</w:t>
        </w:r>
      </w:ins>
    </w:p>
    <w:p w:rsidR="00A93FBA" w:rsidRDefault="00A93FBA" w:rsidP="006D146F">
      <w:pPr>
        <w:pStyle w:val="Odsekzoznamu"/>
        <w:numPr>
          <w:ilvl w:val="0"/>
          <w:numId w:val="38"/>
        </w:numPr>
        <w:rPr>
          <w:ins w:id="3545" w:author="HP" w:date="2022-08-17T18:04:00Z"/>
          <w:rFonts w:ascii="Arial" w:hAnsi="Arial" w:cs="Arial"/>
          <w:sz w:val="24"/>
          <w:szCs w:val="24"/>
          <w:lang w:val="en-GB"/>
        </w:rPr>
      </w:pPr>
      <w:ins w:id="3546" w:author="HP" w:date="2022-08-17T17:53:00Z">
        <w:r>
          <w:rPr>
            <w:rFonts w:ascii="Arial" w:hAnsi="Arial" w:cs="Arial"/>
            <w:sz w:val="24"/>
            <w:szCs w:val="24"/>
            <w:lang w:val="en-GB"/>
          </w:rPr>
          <w:t>What problems may occur within a family relationship?</w:t>
        </w:r>
      </w:ins>
    </w:p>
    <w:p w:rsidR="00890B22" w:rsidRPr="00890B22" w:rsidRDefault="00890B22">
      <w:pPr>
        <w:pStyle w:val="Odsekzoznamu"/>
        <w:numPr>
          <w:ilvl w:val="0"/>
          <w:numId w:val="38"/>
        </w:numPr>
        <w:rPr>
          <w:ins w:id="3547" w:author="HP" w:date="2022-08-17T17:52:00Z"/>
          <w:rFonts w:ascii="Arial" w:hAnsi="Arial" w:cs="Arial"/>
          <w:sz w:val="24"/>
          <w:szCs w:val="24"/>
          <w:lang w:val="en-GB"/>
          <w:rPrChange w:id="3548" w:author="HP" w:date="2022-08-17T18:06:00Z">
            <w:rPr>
              <w:ins w:id="3549" w:author="HP" w:date="2022-08-17T17:52:00Z"/>
              <w:lang w:val="en-GB"/>
            </w:rPr>
          </w:rPrChange>
        </w:rPr>
      </w:pPr>
      <w:ins w:id="3550" w:author="HP" w:date="2022-08-17T18:04:00Z">
        <w:r>
          <w:rPr>
            <w:rFonts w:ascii="Arial" w:hAnsi="Arial" w:cs="Arial"/>
            <w:sz w:val="24"/>
            <w:szCs w:val="24"/>
            <w:lang w:val="en-GB"/>
          </w:rPr>
          <w:t>What is a generation gap?</w:t>
        </w:r>
      </w:ins>
    </w:p>
    <w:p w:rsidR="00A93FBA" w:rsidRDefault="00A93FBA" w:rsidP="006D146F">
      <w:pPr>
        <w:pStyle w:val="Odsekzoznamu"/>
        <w:numPr>
          <w:ilvl w:val="0"/>
          <w:numId w:val="38"/>
        </w:numPr>
        <w:rPr>
          <w:ins w:id="3551" w:author="HP" w:date="2022-08-17T14:43:00Z"/>
          <w:rFonts w:ascii="Arial" w:hAnsi="Arial" w:cs="Arial"/>
          <w:sz w:val="24"/>
          <w:szCs w:val="24"/>
          <w:lang w:val="en-GB"/>
        </w:rPr>
      </w:pPr>
      <w:ins w:id="3552" w:author="HP" w:date="2022-08-17T17:52:00Z">
        <w:r>
          <w:rPr>
            <w:rFonts w:ascii="Arial" w:hAnsi="Arial" w:cs="Arial"/>
            <w:sz w:val="24"/>
            <w:szCs w:val="24"/>
            <w:lang w:val="en-GB"/>
          </w:rPr>
          <w:t xml:space="preserve">What problems have you got in </w:t>
        </w:r>
      </w:ins>
      <w:ins w:id="3553" w:author="HP" w:date="2022-08-17T17:53:00Z">
        <w:r>
          <w:rPr>
            <w:rFonts w:ascii="Arial" w:hAnsi="Arial" w:cs="Arial"/>
            <w:sz w:val="24"/>
            <w:szCs w:val="24"/>
            <w:lang w:val="en-GB"/>
          </w:rPr>
          <w:t>your family relationships?</w:t>
        </w:r>
      </w:ins>
    </w:p>
    <w:p w:rsidR="006D146F" w:rsidRDefault="006D146F">
      <w:pPr>
        <w:pStyle w:val="Odsekzoznamu"/>
        <w:numPr>
          <w:ilvl w:val="0"/>
          <w:numId w:val="38"/>
        </w:numPr>
        <w:rPr>
          <w:ins w:id="3554" w:author="HP" w:date="2022-08-17T17:48:00Z"/>
          <w:rFonts w:ascii="Arial" w:hAnsi="Arial" w:cs="Arial"/>
          <w:sz w:val="24"/>
          <w:szCs w:val="24"/>
          <w:lang w:val="en-GB"/>
        </w:rPr>
        <w:pPrChange w:id="3555" w:author="HP" w:date="2022-08-17T14:17:00Z">
          <w:pPr/>
        </w:pPrChange>
      </w:pPr>
      <w:ins w:id="3556" w:author="HP" w:date="2022-08-17T14:39:00Z">
        <w:r>
          <w:rPr>
            <w:rFonts w:ascii="Arial" w:hAnsi="Arial" w:cs="Arial"/>
            <w:sz w:val="24"/>
            <w:szCs w:val="24"/>
            <w:lang w:val="en-GB"/>
          </w:rPr>
          <w:t>Name short-term and long-term relationships.</w:t>
        </w:r>
      </w:ins>
    </w:p>
    <w:p w:rsidR="00A93FBA" w:rsidRDefault="00A93FBA">
      <w:pPr>
        <w:pStyle w:val="Odsekzoznamu"/>
        <w:numPr>
          <w:ilvl w:val="0"/>
          <w:numId w:val="38"/>
        </w:numPr>
        <w:rPr>
          <w:ins w:id="3557" w:author="HP" w:date="2022-08-17T14:39:00Z"/>
          <w:rFonts w:ascii="Arial" w:hAnsi="Arial" w:cs="Arial"/>
          <w:sz w:val="24"/>
          <w:szCs w:val="24"/>
          <w:lang w:val="en-GB"/>
        </w:rPr>
        <w:pPrChange w:id="3558" w:author="HP" w:date="2022-08-17T14:17:00Z">
          <w:pPr/>
        </w:pPrChange>
      </w:pPr>
      <w:ins w:id="3559" w:author="HP" w:date="2022-08-17T17:48:00Z">
        <w:r>
          <w:rPr>
            <w:rFonts w:ascii="Arial" w:hAnsi="Arial" w:cs="Arial"/>
            <w:sz w:val="24"/>
            <w:szCs w:val="24"/>
            <w:lang w:val="en-GB"/>
          </w:rPr>
          <w:t>What are your short-term and long-term relationships?</w:t>
        </w:r>
      </w:ins>
    </w:p>
    <w:p w:rsidR="006D146F" w:rsidRDefault="006D146F">
      <w:pPr>
        <w:pStyle w:val="Odsekzoznamu"/>
        <w:numPr>
          <w:ilvl w:val="0"/>
          <w:numId w:val="38"/>
        </w:numPr>
        <w:rPr>
          <w:ins w:id="3560" w:author="HP" w:date="2022-08-17T18:03:00Z"/>
          <w:rFonts w:ascii="Arial" w:hAnsi="Arial" w:cs="Arial"/>
          <w:sz w:val="24"/>
          <w:szCs w:val="24"/>
          <w:lang w:val="en-GB"/>
        </w:rPr>
        <w:pPrChange w:id="3561" w:author="HP" w:date="2022-08-17T14:17:00Z">
          <w:pPr/>
        </w:pPrChange>
      </w:pPr>
      <w:ins w:id="3562" w:author="HP" w:date="2022-08-17T14:40:00Z">
        <w:r>
          <w:rPr>
            <w:rFonts w:ascii="Arial" w:hAnsi="Arial" w:cs="Arial"/>
            <w:sz w:val="24"/>
            <w:szCs w:val="24"/>
            <w:lang w:val="en-GB"/>
          </w:rPr>
          <w:t xml:space="preserve">What are the reasons for divorce in </w:t>
        </w:r>
        <w:r w:rsidRPr="006D146F">
          <w:rPr>
            <w:rFonts w:ascii="Arial" w:hAnsi="Arial" w:cs="Arial"/>
            <w:b/>
            <w:sz w:val="24"/>
            <w:szCs w:val="24"/>
            <w:lang w:val="en-GB"/>
            <w:rPrChange w:id="3563" w:author="HP" w:date="2022-08-17T14:4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marriages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890B22" w:rsidRDefault="00890B22">
      <w:pPr>
        <w:pStyle w:val="Odsekzoznamu"/>
        <w:numPr>
          <w:ilvl w:val="0"/>
          <w:numId w:val="38"/>
        </w:numPr>
        <w:rPr>
          <w:ins w:id="3564" w:author="HP" w:date="2022-08-17T14:41:00Z"/>
          <w:rFonts w:ascii="Arial" w:hAnsi="Arial" w:cs="Arial"/>
          <w:sz w:val="24"/>
          <w:szCs w:val="24"/>
          <w:lang w:val="en-GB"/>
        </w:rPr>
        <w:pPrChange w:id="3565" w:author="HP" w:date="2022-08-17T14:17:00Z">
          <w:pPr/>
        </w:pPrChange>
      </w:pPr>
      <w:ins w:id="3566" w:author="HP" w:date="2022-08-17T18:03:00Z">
        <w:r>
          <w:rPr>
            <w:rFonts w:ascii="Arial" w:hAnsi="Arial" w:cs="Arial"/>
            <w:sz w:val="24"/>
            <w:szCs w:val="24"/>
            <w:lang w:val="en-GB"/>
          </w:rPr>
          <w:t>Why are so many people getting divorced?</w:t>
        </w:r>
      </w:ins>
    </w:p>
    <w:p w:rsidR="006D146F" w:rsidRDefault="006D146F">
      <w:pPr>
        <w:pStyle w:val="Odsekzoznamu"/>
        <w:numPr>
          <w:ilvl w:val="0"/>
          <w:numId w:val="38"/>
        </w:numPr>
        <w:rPr>
          <w:ins w:id="3567" w:author="HP" w:date="2022-08-17T17:55:00Z"/>
          <w:rFonts w:ascii="Arial" w:hAnsi="Arial" w:cs="Arial"/>
          <w:sz w:val="24"/>
          <w:szCs w:val="24"/>
          <w:lang w:val="en-GB"/>
        </w:rPr>
        <w:pPrChange w:id="3568" w:author="HP" w:date="2022-08-17T14:17:00Z">
          <w:pPr/>
        </w:pPrChange>
      </w:pPr>
      <w:ins w:id="3569" w:author="HP" w:date="2022-08-17T14:41:00Z">
        <w:r>
          <w:rPr>
            <w:rFonts w:ascii="Arial" w:hAnsi="Arial" w:cs="Arial"/>
            <w:sz w:val="24"/>
            <w:szCs w:val="24"/>
            <w:lang w:val="en-GB"/>
          </w:rPr>
          <w:t>What is important to form a long-lasting relationship</w:t>
        </w:r>
      </w:ins>
      <w:ins w:id="3570" w:author="HP" w:date="2022-08-17T14:42:00Z">
        <w:r>
          <w:rPr>
            <w:rFonts w:ascii="Arial" w:hAnsi="Arial" w:cs="Arial"/>
            <w:sz w:val="24"/>
            <w:szCs w:val="24"/>
            <w:lang w:val="en-GB"/>
          </w:rPr>
          <w:t>/marriage</w:t>
        </w:r>
      </w:ins>
      <w:ins w:id="3571" w:author="HP" w:date="2022-08-17T14:41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A93FBA" w:rsidRDefault="00A93FBA">
      <w:pPr>
        <w:pStyle w:val="Odsekzoznamu"/>
        <w:numPr>
          <w:ilvl w:val="0"/>
          <w:numId w:val="38"/>
        </w:numPr>
        <w:rPr>
          <w:ins w:id="3572" w:author="HP" w:date="2022-08-17T18:10:00Z"/>
          <w:rFonts w:ascii="Arial" w:hAnsi="Arial" w:cs="Arial"/>
          <w:sz w:val="24"/>
          <w:szCs w:val="24"/>
          <w:lang w:val="en-GB"/>
        </w:rPr>
        <w:pPrChange w:id="3573" w:author="HP" w:date="2022-08-17T14:17:00Z">
          <w:pPr/>
        </w:pPrChange>
      </w:pPr>
      <w:ins w:id="3574" w:author="HP" w:date="2022-08-17T17:55:00Z">
        <w:r>
          <w:rPr>
            <w:rFonts w:ascii="Arial" w:hAnsi="Arial" w:cs="Arial"/>
            <w:sz w:val="24"/>
            <w:szCs w:val="24"/>
            <w:lang w:val="en-GB"/>
          </w:rPr>
          <w:t>How do couples solve problems in their relationships?</w:t>
        </w:r>
      </w:ins>
    </w:p>
    <w:p w:rsidR="00DC5FC3" w:rsidRPr="00DC5FC3" w:rsidRDefault="00DC5FC3">
      <w:pPr>
        <w:pStyle w:val="Odsekzoznamu"/>
        <w:numPr>
          <w:ilvl w:val="0"/>
          <w:numId w:val="38"/>
        </w:numPr>
        <w:rPr>
          <w:ins w:id="3575" w:author="HP" w:date="2022-08-17T14:26:00Z"/>
          <w:rFonts w:ascii="Arial" w:hAnsi="Arial" w:cs="Arial"/>
          <w:sz w:val="24"/>
          <w:szCs w:val="24"/>
          <w:lang w:val="en-GB"/>
          <w:rPrChange w:id="3576" w:author="HP" w:date="2022-08-17T18:11:00Z">
            <w:rPr>
              <w:ins w:id="3577" w:author="HP" w:date="2022-08-17T14:26:00Z"/>
              <w:rFonts w:ascii="Arial" w:hAnsi="Arial" w:cs="Arial"/>
              <w:sz w:val="28"/>
              <w:szCs w:val="28"/>
              <w:lang w:val="en-GB"/>
            </w:rPr>
          </w:rPrChange>
        </w:rPr>
        <w:pPrChange w:id="3578" w:author="HP" w:date="2022-08-17T18:11:00Z">
          <w:pPr/>
        </w:pPrChange>
      </w:pPr>
      <w:ins w:id="3579" w:author="HP" w:date="2022-08-17T18:10:00Z">
        <w:r>
          <w:rPr>
            <w:rFonts w:ascii="Arial" w:hAnsi="Arial" w:cs="Arial"/>
            <w:sz w:val="24"/>
            <w:szCs w:val="24"/>
            <w:lang w:val="en-GB"/>
          </w:rPr>
          <w:t xml:space="preserve">Compare love and friendship. </w:t>
        </w:r>
      </w:ins>
    </w:p>
    <w:p w:rsidR="00403193" w:rsidRDefault="00403193">
      <w:pPr>
        <w:pStyle w:val="Odsekzoznamu"/>
        <w:numPr>
          <w:ilvl w:val="0"/>
          <w:numId w:val="38"/>
        </w:numPr>
        <w:rPr>
          <w:ins w:id="3580" w:author="HP" w:date="2022-08-17T18:11:00Z"/>
          <w:rFonts w:ascii="Arial" w:hAnsi="Arial" w:cs="Arial"/>
          <w:sz w:val="24"/>
          <w:szCs w:val="24"/>
          <w:lang w:val="en-GB"/>
        </w:rPr>
        <w:pPrChange w:id="3581" w:author="HP" w:date="2022-08-17T14:17:00Z">
          <w:pPr/>
        </w:pPrChange>
      </w:pPr>
      <w:ins w:id="3582" w:author="HP" w:date="2022-08-17T14:28:00Z">
        <w:r>
          <w:rPr>
            <w:rFonts w:ascii="Arial" w:hAnsi="Arial" w:cs="Arial"/>
            <w:sz w:val="24"/>
            <w:szCs w:val="24"/>
            <w:lang w:val="en-GB"/>
          </w:rPr>
          <w:t xml:space="preserve">What are the qualities that make real </w:t>
        </w:r>
        <w:r w:rsidRPr="006D146F">
          <w:rPr>
            <w:rFonts w:ascii="Arial" w:hAnsi="Arial" w:cs="Arial"/>
            <w:b/>
            <w:sz w:val="24"/>
            <w:szCs w:val="24"/>
            <w:lang w:val="en-GB"/>
            <w:rPrChange w:id="3583" w:author="HP" w:date="2022-08-17T14:4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friends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DC5FC3" w:rsidRDefault="00DC5FC3">
      <w:pPr>
        <w:pStyle w:val="Odsekzoznamu"/>
        <w:numPr>
          <w:ilvl w:val="0"/>
          <w:numId w:val="38"/>
        </w:numPr>
        <w:rPr>
          <w:ins w:id="3584" w:author="HP" w:date="2022-08-17T18:11:00Z"/>
          <w:rFonts w:ascii="Arial" w:hAnsi="Arial" w:cs="Arial"/>
          <w:sz w:val="24"/>
          <w:szCs w:val="24"/>
          <w:lang w:val="en-GB"/>
        </w:rPr>
        <w:pPrChange w:id="3585" w:author="HP" w:date="2022-08-17T14:17:00Z">
          <w:pPr/>
        </w:pPrChange>
      </w:pPr>
      <w:ins w:id="3586" w:author="HP" w:date="2022-08-17T18:11:00Z">
        <w:r>
          <w:rPr>
            <w:rFonts w:ascii="Arial" w:hAnsi="Arial" w:cs="Arial"/>
            <w:sz w:val="24"/>
            <w:szCs w:val="24"/>
            <w:lang w:val="en-GB"/>
          </w:rPr>
          <w:t>Which values you appreciate?</w:t>
        </w:r>
      </w:ins>
    </w:p>
    <w:p w:rsidR="00DC5FC3" w:rsidRDefault="00DC5FC3">
      <w:pPr>
        <w:pStyle w:val="Odsekzoznamu"/>
        <w:numPr>
          <w:ilvl w:val="0"/>
          <w:numId w:val="38"/>
        </w:numPr>
        <w:rPr>
          <w:ins w:id="3587" w:author="HP" w:date="2022-08-17T14:28:00Z"/>
          <w:rFonts w:ascii="Arial" w:hAnsi="Arial" w:cs="Arial"/>
          <w:sz w:val="24"/>
          <w:szCs w:val="24"/>
          <w:lang w:val="en-GB"/>
        </w:rPr>
        <w:pPrChange w:id="3588" w:author="HP" w:date="2022-08-17T14:17:00Z">
          <w:pPr/>
        </w:pPrChange>
      </w:pPr>
      <w:ins w:id="3589" w:author="HP" w:date="2022-08-17T18:12:00Z">
        <w:r>
          <w:rPr>
            <w:rFonts w:ascii="Arial" w:hAnsi="Arial" w:cs="Arial"/>
            <w:sz w:val="24"/>
            <w:szCs w:val="24"/>
            <w:lang w:val="en-GB"/>
          </w:rPr>
          <w:t>Which values you do not appreciate?</w:t>
        </w:r>
      </w:ins>
    </w:p>
    <w:p w:rsidR="00403193" w:rsidRDefault="00403193">
      <w:pPr>
        <w:pStyle w:val="Odsekzoznamu"/>
        <w:numPr>
          <w:ilvl w:val="0"/>
          <w:numId w:val="38"/>
        </w:numPr>
        <w:rPr>
          <w:ins w:id="3590" w:author="HP" w:date="2022-08-17T14:28:00Z"/>
          <w:rFonts w:ascii="Arial" w:hAnsi="Arial" w:cs="Arial"/>
          <w:sz w:val="24"/>
          <w:szCs w:val="24"/>
          <w:lang w:val="en-GB"/>
        </w:rPr>
        <w:pPrChange w:id="3591" w:author="HP" w:date="2022-08-17T14:17:00Z">
          <w:pPr/>
        </w:pPrChange>
      </w:pPr>
      <w:ins w:id="3592" w:author="HP" w:date="2022-08-17T14:28:00Z">
        <w:r>
          <w:rPr>
            <w:rFonts w:ascii="Arial" w:hAnsi="Arial" w:cs="Arial"/>
            <w:sz w:val="24"/>
            <w:szCs w:val="24"/>
            <w:lang w:val="en-GB"/>
          </w:rPr>
          <w:t>What do friends mean to you?</w:t>
        </w:r>
      </w:ins>
    </w:p>
    <w:p w:rsidR="00403193" w:rsidRDefault="00403193">
      <w:pPr>
        <w:pStyle w:val="Odsekzoznamu"/>
        <w:numPr>
          <w:ilvl w:val="0"/>
          <w:numId w:val="38"/>
        </w:numPr>
        <w:rPr>
          <w:ins w:id="3593" w:author="HP" w:date="2022-08-17T17:51:00Z"/>
          <w:rFonts w:ascii="Arial" w:hAnsi="Arial" w:cs="Arial"/>
          <w:sz w:val="24"/>
          <w:szCs w:val="24"/>
          <w:lang w:val="en-GB"/>
        </w:rPr>
        <w:pPrChange w:id="3594" w:author="HP" w:date="2022-08-17T14:17:00Z">
          <w:pPr/>
        </w:pPrChange>
      </w:pPr>
      <w:ins w:id="3595" w:author="HP" w:date="2022-08-17T14:28:00Z">
        <w:r>
          <w:rPr>
            <w:rFonts w:ascii="Arial" w:hAnsi="Arial" w:cs="Arial"/>
            <w:sz w:val="24"/>
            <w:szCs w:val="24"/>
            <w:lang w:val="en-GB"/>
          </w:rPr>
          <w:t>How do you maintain your relationships with your friends?</w:t>
        </w:r>
      </w:ins>
    </w:p>
    <w:p w:rsidR="00A93FBA" w:rsidRDefault="00A93FBA">
      <w:pPr>
        <w:pStyle w:val="Odsekzoznamu"/>
        <w:numPr>
          <w:ilvl w:val="0"/>
          <w:numId w:val="38"/>
        </w:numPr>
        <w:rPr>
          <w:ins w:id="3596" w:author="HP" w:date="2022-08-17T14:43:00Z"/>
          <w:rFonts w:ascii="Arial" w:hAnsi="Arial" w:cs="Arial"/>
          <w:sz w:val="24"/>
          <w:szCs w:val="24"/>
          <w:lang w:val="en-GB"/>
        </w:rPr>
        <w:pPrChange w:id="3597" w:author="HP" w:date="2022-08-17T14:17:00Z">
          <w:pPr/>
        </w:pPrChange>
      </w:pPr>
      <w:ins w:id="3598" w:author="HP" w:date="2022-08-17T17:51:00Z">
        <w:r>
          <w:rPr>
            <w:rFonts w:ascii="Arial" w:hAnsi="Arial" w:cs="Arial"/>
            <w:sz w:val="24"/>
            <w:szCs w:val="24"/>
            <w:lang w:val="en-GB"/>
          </w:rPr>
          <w:t>How did people maintain their relationships before the era of mobile phones?</w:t>
        </w:r>
      </w:ins>
    </w:p>
    <w:p w:rsidR="006D146F" w:rsidRDefault="006D146F">
      <w:pPr>
        <w:pStyle w:val="Odsekzoznamu"/>
        <w:numPr>
          <w:ilvl w:val="0"/>
          <w:numId w:val="38"/>
        </w:numPr>
        <w:rPr>
          <w:ins w:id="3599" w:author="HP" w:date="2022-08-17T17:49:00Z"/>
          <w:rFonts w:ascii="Arial" w:hAnsi="Arial" w:cs="Arial"/>
          <w:sz w:val="24"/>
          <w:szCs w:val="24"/>
          <w:lang w:val="en-GB"/>
        </w:rPr>
        <w:pPrChange w:id="3600" w:author="HP" w:date="2022-08-17T14:17:00Z">
          <w:pPr/>
        </w:pPrChange>
      </w:pPr>
      <w:ins w:id="3601" w:author="HP" w:date="2022-08-17T14:43:00Z">
        <w:r>
          <w:rPr>
            <w:rFonts w:ascii="Arial" w:hAnsi="Arial" w:cs="Arial"/>
            <w:sz w:val="24"/>
            <w:szCs w:val="24"/>
            <w:lang w:val="en-GB"/>
          </w:rPr>
          <w:t>Why do some friendships end?</w:t>
        </w:r>
      </w:ins>
    </w:p>
    <w:p w:rsidR="00A93FBA" w:rsidRDefault="00A93FBA">
      <w:pPr>
        <w:pStyle w:val="Odsekzoznamu"/>
        <w:numPr>
          <w:ilvl w:val="0"/>
          <w:numId w:val="38"/>
        </w:numPr>
        <w:rPr>
          <w:ins w:id="3602" w:author="HP" w:date="2022-08-17T14:43:00Z"/>
          <w:rFonts w:ascii="Arial" w:hAnsi="Arial" w:cs="Arial"/>
          <w:sz w:val="24"/>
          <w:szCs w:val="24"/>
          <w:lang w:val="en-GB"/>
        </w:rPr>
        <w:pPrChange w:id="3603" w:author="HP" w:date="2022-08-17T14:17:00Z">
          <w:pPr/>
        </w:pPrChange>
      </w:pPr>
      <w:ins w:id="3604" w:author="HP" w:date="2022-08-17T17:49:00Z">
        <w:r>
          <w:rPr>
            <w:rFonts w:ascii="Arial" w:hAnsi="Arial" w:cs="Arial"/>
            <w:sz w:val="24"/>
            <w:szCs w:val="24"/>
            <w:lang w:val="en-GB"/>
          </w:rPr>
          <w:t>Have you got many friends? Talk about them</w:t>
        </w:r>
      </w:ins>
      <w:ins w:id="3605" w:author="HP" w:date="2022-08-17T17:56:00Z">
        <w:r>
          <w:rPr>
            <w:rFonts w:ascii="Arial" w:hAnsi="Arial" w:cs="Arial"/>
            <w:sz w:val="24"/>
            <w:szCs w:val="24"/>
            <w:lang w:val="en-GB"/>
          </w:rPr>
          <w:t xml:space="preserve"> (who, where, activities together)</w:t>
        </w:r>
      </w:ins>
      <w:ins w:id="3606" w:author="HP" w:date="2022-08-17T17:49:00Z"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6D146F" w:rsidRDefault="006D146F">
      <w:pPr>
        <w:pStyle w:val="Odsekzoznamu"/>
        <w:numPr>
          <w:ilvl w:val="0"/>
          <w:numId w:val="38"/>
        </w:numPr>
        <w:rPr>
          <w:ins w:id="3607" w:author="HP" w:date="2022-08-17T14:44:00Z"/>
          <w:rFonts w:ascii="Arial" w:hAnsi="Arial" w:cs="Arial"/>
          <w:sz w:val="24"/>
          <w:szCs w:val="24"/>
          <w:lang w:val="en-GB"/>
        </w:rPr>
        <w:pPrChange w:id="3608" w:author="HP" w:date="2022-08-17T14:17:00Z">
          <w:pPr/>
        </w:pPrChange>
      </w:pPr>
      <w:ins w:id="3609" w:author="HP" w:date="2022-08-17T14:44:00Z">
        <w:r>
          <w:rPr>
            <w:rFonts w:ascii="Arial" w:hAnsi="Arial" w:cs="Arial"/>
            <w:sz w:val="24"/>
            <w:szCs w:val="24"/>
            <w:lang w:val="en-GB"/>
          </w:rPr>
          <w:t>Have you got a good friend? Talk about him/her</w:t>
        </w:r>
      </w:ins>
      <w:ins w:id="3610" w:author="HP" w:date="2022-08-17T17:57:00Z">
        <w:r w:rsidR="00890B22">
          <w:rPr>
            <w:rFonts w:ascii="Arial" w:hAnsi="Arial" w:cs="Arial"/>
            <w:sz w:val="24"/>
            <w:szCs w:val="24"/>
            <w:lang w:val="en-GB"/>
          </w:rPr>
          <w:t xml:space="preserve"> (who, where, activities together)</w:t>
        </w:r>
      </w:ins>
      <w:ins w:id="3611" w:author="HP" w:date="2022-08-17T14:44:00Z"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6D146F" w:rsidRDefault="006D146F">
      <w:pPr>
        <w:pStyle w:val="Odsekzoznamu"/>
        <w:numPr>
          <w:ilvl w:val="0"/>
          <w:numId w:val="38"/>
        </w:numPr>
        <w:rPr>
          <w:ins w:id="3612" w:author="HP" w:date="2022-08-17T18:06:00Z"/>
          <w:rFonts w:ascii="Arial" w:hAnsi="Arial" w:cs="Arial"/>
          <w:sz w:val="24"/>
          <w:szCs w:val="24"/>
          <w:lang w:val="en-GB"/>
        </w:rPr>
        <w:pPrChange w:id="3613" w:author="HP" w:date="2022-08-17T14:17:00Z">
          <w:pPr/>
        </w:pPrChange>
      </w:pPr>
      <w:ins w:id="3614" w:author="HP" w:date="2022-08-17T14:44:00Z">
        <w:r>
          <w:rPr>
            <w:rFonts w:ascii="Arial" w:hAnsi="Arial" w:cs="Arial"/>
            <w:sz w:val="24"/>
            <w:szCs w:val="24"/>
            <w:lang w:val="en-GB"/>
          </w:rPr>
          <w:t>Have you got a long-lasting friendship?</w:t>
        </w:r>
      </w:ins>
      <w:ins w:id="3615" w:author="HP" w:date="2022-08-17T14:45:00Z">
        <w:r>
          <w:rPr>
            <w:rFonts w:ascii="Arial" w:hAnsi="Arial" w:cs="Arial"/>
            <w:sz w:val="24"/>
            <w:szCs w:val="24"/>
            <w:lang w:val="en-GB"/>
          </w:rPr>
          <w:t xml:space="preserve"> Why does it last so long?</w:t>
        </w:r>
      </w:ins>
      <w:ins w:id="3616" w:author="HP" w:date="2022-08-17T14:49:00Z">
        <w:r w:rsidR="002D63D1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3617" w:author="HP" w:date="2022-08-17T14:45:00Z">
        <w:r>
          <w:rPr>
            <w:rFonts w:ascii="Arial" w:hAnsi="Arial" w:cs="Arial"/>
            <w:sz w:val="24"/>
            <w:szCs w:val="24"/>
            <w:lang w:val="en-GB"/>
          </w:rPr>
          <w:t>/</w:t>
        </w:r>
      </w:ins>
      <w:ins w:id="3618" w:author="HP" w:date="2022-08-17T17:50:00Z">
        <w:r w:rsidR="00A93FBA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3619" w:author="HP" w:date="2022-08-17T14:45:00Z">
        <w:r>
          <w:rPr>
            <w:rFonts w:ascii="Arial" w:hAnsi="Arial" w:cs="Arial"/>
            <w:sz w:val="24"/>
            <w:szCs w:val="24"/>
            <w:lang w:val="en-GB"/>
          </w:rPr>
          <w:t>Why not?</w:t>
        </w:r>
      </w:ins>
    </w:p>
    <w:p w:rsidR="00890B22" w:rsidRDefault="00890B22">
      <w:pPr>
        <w:pStyle w:val="Odsekzoznamu"/>
        <w:numPr>
          <w:ilvl w:val="0"/>
          <w:numId w:val="38"/>
        </w:numPr>
        <w:rPr>
          <w:ins w:id="3620" w:author="HP" w:date="2022-08-17T18:07:00Z"/>
          <w:rFonts w:ascii="Arial" w:hAnsi="Arial" w:cs="Arial"/>
          <w:sz w:val="24"/>
          <w:szCs w:val="24"/>
          <w:lang w:val="en-GB"/>
        </w:rPr>
        <w:pPrChange w:id="3621" w:author="HP" w:date="2022-08-17T14:17:00Z">
          <w:pPr/>
        </w:pPrChange>
      </w:pPr>
      <w:ins w:id="3622" w:author="HP" w:date="2022-08-17T18:06:00Z">
        <w:r>
          <w:rPr>
            <w:rFonts w:ascii="Arial" w:hAnsi="Arial" w:cs="Arial"/>
            <w:sz w:val="24"/>
            <w:szCs w:val="24"/>
            <w:lang w:val="en-GB"/>
          </w:rPr>
          <w:t>Describe relationship</w:t>
        </w:r>
      </w:ins>
      <w:ins w:id="3623" w:author="HP" w:date="2022-08-17T18:07:00Z">
        <w:r w:rsidR="00DC5FC3">
          <w:rPr>
            <w:rFonts w:ascii="Arial" w:hAnsi="Arial" w:cs="Arial"/>
            <w:sz w:val="24"/>
            <w:szCs w:val="24"/>
            <w:lang w:val="en-GB"/>
          </w:rPr>
          <w:t>s</w:t>
        </w:r>
      </w:ins>
      <w:ins w:id="3624" w:author="HP" w:date="2022-08-17T18:06:00Z">
        <w:r>
          <w:rPr>
            <w:rFonts w:ascii="Arial" w:hAnsi="Arial" w:cs="Arial"/>
            <w:sz w:val="24"/>
            <w:szCs w:val="24"/>
            <w:lang w:val="en-GB"/>
          </w:rPr>
          <w:t xml:space="preserve"> among your classmates</w:t>
        </w:r>
      </w:ins>
      <w:ins w:id="3625" w:author="HP" w:date="2022-08-17T18:07:00Z">
        <w:r>
          <w:rPr>
            <w:rFonts w:ascii="Arial" w:hAnsi="Arial" w:cs="Arial"/>
            <w:sz w:val="24"/>
            <w:szCs w:val="24"/>
            <w:lang w:val="en-GB"/>
          </w:rPr>
          <w:t>/schoolmates.</w:t>
        </w:r>
      </w:ins>
    </w:p>
    <w:p w:rsidR="00890B22" w:rsidRDefault="00DC5FC3">
      <w:pPr>
        <w:pStyle w:val="Odsekzoznamu"/>
        <w:numPr>
          <w:ilvl w:val="0"/>
          <w:numId w:val="38"/>
        </w:numPr>
        <w:rPr>
          <w:ins w:id="3626" w:author="HP" w:date="2022-08-17T14:45:00Z"/>
          <w:rFonts w:ascii="Arial" w:hAnsi="Arial" w:cs="Arial"/>
          <w:sz w:val="24"/>
          <w:szCs w:val="24"/>
          <w:lang w:val="en-GB"/>
        </w:rPr>
        <w:pPrChange w:id="3627" w:author="HP" w:date="2022-08-17T14:17:00Z">
          <w:pPr/>
        </w:pPrChange>
      </w:pPr>
      <w:ins w:id="3628" w:author="HP" w:date="2022-08-17T18:07:00Z">
        <w:r>
          <w:rPr>
            <w:rFonts w:ascii="Arial" w:hAnsi="Arial" w:cs="Arial"/>
            <w:sz w:val="24"/>
            <w:szCs w:val="24"/>
            <w:lang w:val="en-GB"/>
          </w:rPr>
          <w:t xml:space="preserve">Which problems usually occur at schools? </w:t>
        </w:r>
      </w:ins>
    </w:p>
    <w:p w:rsidR="006D146F" w:rsidRDefault="002D63D1">
      <w:pPr>
        <w:pStyle w:val="Odsekzoznamu"/>
        <w:numPr>
          <w:ilvl w:val="0"/>
          <w:numId w:val="38"/>
        </w:numPr>
        <w:rPr>
          <w:ins w:id="3629" w:author="HP" w:date="2022-08-17T14:28:00Z"/>
          <w:rFonts w:ascii="Arial" w:hAnsi="Arial" w:cs="Arial"/>
          <w:sz w:val="24"/>
          <w:szCs w:val="24"/>
          <w:lang w:val="en-GB"/>
        </w:rPr>
        <w:pPrChange w:id="3630" w:author="HP" w:date="2022-08-17T14:17:00Z">
          <w:pPr/>
        </w:pPrChange>
      </w:pPr>
      <w:ins w:id="3631" w:author="HP" w:date="2022-08-17T14:49:00Z">
        <w:r>
          <w:rPr>
            <w:rFonts w:ascii="Arial" w:hAnsi="Arial" w:cs="Arial"/>
            <w:sz w:val="24"/>
            <w:szCs w:val="24"/>
            <w:lang w:val="en-GB"/>
          </w:rPr>
          <w:t xml:space="preserve">How can we help to have </w:t>
        </w:r>
        <w:r w:rsidRPr="002D63D1">
          <w:rPr>
            <w:rFonts w:ascii="Arial" w:hAnsi="Arial" w:cs="Arial"/>
            <w:sz w:val="24"/>
            <w:szCs w:val="24"/>
            <w:lang w:val="en-GB"/>
          </w:rPr>
          <w:t>a</w:t>
        </w:r>
        <w:r w:rsidRPr="002D63D1">
          <w:rPr>
            <w:rFonts w:ascii="Arial" w:hAnsi="Arial" w:cs="Arial"/>
            <w:b/>
            <w:sz w:val="24"/>
            <w:szCs w:val="24"/>
            <w:lang w:val="en-GB"/>
            <w:rPrChange w:id="3632" w:author="HP" w:date="2022-08-17T14:5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go</w:t>
        </w:r>
      </w:ins>
      <w:ins w:id="3633" w:author="HP" w:date="2022-08-17T14:50:00Z">
        <w:r w:rsidRPr="002D63D1">
          <w:rPr>
            <w:rFonts w:ascii="Arial" w:hAnsi="Arial" w:cs="Arial"/>
            <w:b/>
            <w:sz w:val="24"/>
            <w:szCs w:val="24"/>
            <w:lang w:val="en-GB"/>
            <w:rPrChange w:id="3634" w:author="HP" w:date="2022-08-17T14:5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o</w:t>
        </w:r>
      </w:ins>
      <w:ins w:id="3635" w:author="HP" w:date="2022-08-17T14:49:00Z">
        <w:r w:rsidRPr="002D63D1">
          <w:rPr>
            <w:rFonts w:ascii="Arial" w:hAnsi="Arial" w:cs="Arial"/>
            <w:b/>
            <w:sz w:val="24"/>
            <w:szCs w:val="24"/>
            <w:lang w:val="en-GB"/>
            <w:rPrChange w:id="3636" w:author="HP" w:date="2022-08-17T14:5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d</w:t>
        </w:r>
      </w:ins>
      <w:ins w:id="3637" w:author="HP" w:date="2022-08-17T14:50:00Z">
        <w:r>
          <w:rPr>
            <w:rFonts w:ascii="Arial" w:hAnsi="Arial" w:cs="Arial"/>
            <w:b/>
            <w:sz w:val="24"/>
            <w:szCs w:val="24"/>
            <w:lang w:val="en-GB"/>
          </w:rPr>
          <w:t>/fruitful</w:t>
        </w:r>
      </w:ins>
      <w:ins w:id="3638" w:author="HP" w:date="2022-08-17T14:49:00Z">
        <w:r w:rsidRPr="002D63D1">
          <w:rPr>
            <w:rFonts w:ascii="Arial" w:hAnsi="Arial" w:cs="Arial"/>
            <w:b/>
            <w:sz w:val="24"/>
            <w:szCs w:val="24"/>
            <w:lang w:val="en-GB"/>
            <w:rPrChange w:id="3639" w:author="HP" w:date="2022-08-17T14:5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relationship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403193" w:rsidRDefault="001F7D4D">
      <w:pPr>
        <w:pStyle w:val="Odsekzoznamu"/>
        <w:numPr>
          <w:ilvl w:val="0"/>
          <w:numId w:val="38"/>
        </w:numPr>
        <w:rPr>
          <w:ins w:id="3640" w:author="HP" w:date="2022-08-17T17:50:00Z"/>
          <w:rFonts w:ascii="Arial" w:hAnsi="Arial" w:cs="Arial"/>
          <w:sz w:val="24"/>
          <w:szCs w:val="24"/>
          <w:lang w:val="en-GB"/>
        </w:rPr>
        <w:pPrChange w:id="3641" w:author="HP" w:date="2022-08-17T14:17:00Z">
          <w:pPr/>
        </w:pPrChange>
      </w:pPr>
      <w:ins w:id="3642" w:author="HP" w:date="2022-08-17T14:29:00Z">
        <w:r>
          <w:rPr>
            <w:rFonts w:ascii="Arial" w:hAnsi="Arial" w:cs="Arial"/>
            <w:sz w:val="24"/>
            <w:szCs w:val="24"/>
            <w:lang w:val="en-GB"/>
          </w:rPr>
          <w:t>In what ways can people get to know each other?</w:t>
        </w:r>
      </w:ins>
    </w:p>
    <w:p w:rsidR="00A93FBA" w:rsidRDefault="00A93FBA">
      <w:pPr>
        <w:pStyle w:val="Odsekzoznamu"/>
        <w:numPr>
          <w:ilvl w:val="0"/>
          <w:numId w:val="38"/>
        </w:numPr>
        <w:rPr>
          <w:ins w:id="3643" w:author="HP" w:date="2022-08-17T17:57:00Z"/>
          <w:rFonts w:ascii="Arial" w:hAnsi="Arial" w:cs="Arial"/>
          <w:sz w:val="24"/>
          <w:szCs w:val="24"/>
          <w:lang w:val="en-GB"/>
        </w:rPr>
        <w:pPrChange w:id="3644" w:author="HP" w:date="2022-08-17T14:17:00Z">
          <w:pPr/>
        </w:pPrChange>
      </w:pPr>
      <w:ins w:id="3645" w:author="HP" w:date="2022-08-17T17:50:00Z">
        <w:r>
          <w:rPr>
            <w:rFonts w:ascii="Arial" w:hAnsi="Arial" w:cs="Arial"/>
            <w:sz w:val="24"/>
            <w:szCs w:val="24"/>
            <w:lang w:val="en-GB"/>
          </w:rPr>
          <w:t>In which places can people get to know each other?</w:t>
        </w:r>
      </w:ins>
    </w:p>
    <w:p w:rsidR="00890B22" w:rsidRDefault="00890B22">
      <w:pPr>
        <w:pStyle w:val="Odsekzoznamu"/>
        <w:numPr>
          <w:ilvl w:val="0"/>
          <w:numId w:val="38"/>
        </w:numPr>
        <w:rPr>
          <w:ins w:id="3646" w:author="HP" w:date="2022-08-17T18:08:00Z"/>
          <w:rFonts w:ascii="Arial" w:hAnsi="Arial" w:cs="Arial"/>
          <w:sz w:val="24"/>
          <w:szCs w:val="24"/>
          <w:lang w:val="en-GB"/>
        </w:rPr>
        <w:pPrChange w:id="3647" w:author="HP" w:date="2022-08-17T14:17:00Z">
          <w:pPr/>
        </w:pPrChange>
      </w:pPr>
      <w:ins w:id="3648" w:author="HP" w:date="2022-08-17T17:57:00Z">
        <w:r>
          <w:rPr>
            <w:rFonts w:ascii="Arial" w:hAnsi="Arial" w:cs="Arial"/>
            <w:sz w:val="24"/>
            <w:szCs w:val="24"/>
            <w:lang w:val="en-GB"/>
          </w:rPr>
          <w:t>Was getting to know people</w:t>
        </w:r>
      </w:ins>
      <w:ins w:id="3649" w:author="HP" w:date="2022-08-17T17:58:00Z">
        <w:r>
          <w:rPr>
            <w:rFonts w:ascii="Arial" w:hAnsi="Arial" w:cs="Arial"/>
            <w:sz w:val="24"/>
            <w:szCs w:val="24"/>
            <w:lang w:val="en-GB"/>
          </w:rPr>
          <w:t xml:space="preserve"> (friends/boy-girlfriends)</w:t>
        </w:r>
      </w:ins>
      <w:ins w:id="3650" w:author="HP" w:date="2022-08-17T17:57:00Z">
        <w:r>
          <w:rPr>
            <w:rFonts w:ascii="Arial" w:hAnsi="Arial" w:cs="Arial"/>
            <w:sz w:val="24"/>
            <w:szCs w:val="24"/>
            <w:lang w:val="en-GB"/>
          </w:rPr>
          <w:t xml:space="preserve"> easier in the past?</w:t>
        </w:r>
      </w:ins>
    </w:p>
    <w:p w:rsidR="00DC5FC3" w:rsidRDefault="00DC5FC3">
      <w:pPr>
        <w:pStyle w:val="Odsekzoznamu"/>
        <w:numPr>
          <w:ilvl w:val="0"/>
          <w:numId w:val="38"/>
        </w:numPr>
        <w:rPr>
          <w:ins w:id="3651" w:author="HP" w:date="2022-08-17T18:09:00Z"/>
          <w:rFonts w:ascii="Arial" w:hAnsi="Arial" w:cs="Arial"/>
          <w:sz w:val="24"/>
          <w:szCs w:val="24"/>
          <w:lang w:val="en-GB"/>
        </w:rPr>
        <w:pPrChange w:id="3652" w:author="HP" w:date="2022-08-17T14:17:00Z">
          <w:pPr/>
        </w:pPrChange>
      </w:pPr>
      <w:ins w:id="3653" w:author="HP" w:date="2022-08-17T18:08:00Z">
        <w:r>
          <w:rPr>
            <w:rFonts w:ascii="Arial" w:hAnsi="Arial" w:cs="Arial"/>
            <w:sz w:val="24"/>
            <w:szCs w:val="24"/>
            <w:lang w:val="en-GB"/>
          </w:rPr>
          <w:t xml:space="preserve">Why do people </w:t>
        </w:r>
        <w:r w:rsidRPr="00DC5FC3">
          <w:rPr>
            <w:rFonts w:ascii="Arial" w:hAnsi="Arial" w:cs="Arial"/>
            <w:b/>
            <w:sz w:val="24"/>
            <w:szCs w:val="24"/>
            <w:lang w:val="en-GB"/>
            <w:rPrChange w:id="3654" w:author="HP" w:date="2022-08-17T18:0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meet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DC5FC3" w:rsidRDefault="00DC5FC3">
      <w:pPr>
        <w:pStyle w:val="Odsekzoznamu"/>
        <w:numPr>
          <w:ilvl w:val="0"/>
          <w:numId w:val="38"/>
        </w:numPr>
        <w:rPr>
          <w:ins w:id="3655" w:author="HP" w:date="2022-08-17T14:29:00Z"/>
          <w:rFonts w:ascii="Arial" w:hAnsi="Arial" w:cs="Arial"/>
          <w:sz w:val="24"/>
          <w:szCs w:val="24"/>
          <w:lang w:val="en-GB"/>
        </w:rPr>
        <w:pPrChange w:id="3656" w:author="HP" w:date="2022-08-17T14:17:00Z">
          <w:pPr/>
        </w:pPrChange>
      </w:pPr>
      <w:ins w:id="3657" w:author="HP" w:date="2022-08-17T18:09:00Z">
        <w:r>
          <w:rPr>
            <w:rFonts w:ascii="Arial" w:hAnsi="Arial" w:cs="Arial"/>
            <w:sz w:val="24"/>
            <w:szCs w:val="24"/>
            <w:lang w:val="en-GB"/>
          </w:rPr>
          <w:t>Do you visit any people (friends, relatives)? Why/When?</w:t>
        </w:r>
      </w:ins>
    </w:p>
    <w:p w:rsidR="001F7D4D" w:rsidRDefault="001F7D4D">
      <w:pPr>
        <w:pStyle w:val="Odsekzoznamu"/>
        <w:numPr>
          <w:ilvl w:val="0"/>
          <w:numId w:val="38"/>
        </w:numPr>
        <w:rPr>
          <w:ins w:id="3658" w:author="HP" w:date="2022-08-17T14:45:00Z"/>
          <w:rFonts w:ascii="Arial" w:hAnsi="Arial" w:cs="Arial"/>
          <w:sz w:val="24"/>
          <w:szCs w:val="24"/>
          <w:lang w:val="en-GB"/>
        </w:rPr>
        <w:pPrChange w:id="3659" w:author="HP" w:date="2022-08-17T14:17:00Z">
          <w:pPr/>
        </w:pPrChange>
      </w:pPr>
      <w:ins w:id="3660" w:author="HP" w:date="2022-08-17T14:29:00Z">
        <w:r>
          <w:rPr>
            <w:rFonts w:ascii="Arial" w:hAnsi="Arial" w:cs="Arial"/>
            <w:sz w:val="24"/>
            <w:szCs w:val="24"/>
            <w:lang w:val="en-GB"/>
          </w:rPr>
          <w:t xml:space="preserve">What kind of relationships require more </w:t>
        </w:r>
        <w:r w:rsidRPr="006D146F">
          <w:rPr>
            <w:rFonts w:ascii="Arial" w:hAnsi="Arial" w:cs="Arial"/>
            <w:b/>
            <w:sz w:val="24"/>
            <w:szCs w:val="24"/>
            <w:lang w:val="en-GB"/>
            <w:rPrChange w:id="3661" w:author="HP" w:date="2022-08-17T14:4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formality</w:t>
        </w:r>
        <w:r>
          <w:rPr>
            <w:rFonts w:ascii="Arial" w:hAnsi="Arial" w:cs="Arial"/>
            <w:sz w:val="24"/>
            <w:szCs w:val="24"/>
            <w:lang w:val="en-GB"/>
          </w:rPr>
          <w:t xml:space="preserve"> and politeness?</w:t>
        </w:r>
      </w:ins>
      <w:ins w:id="3662" w:author="HP" w:date="2022-08-17T14:46:00Z">
        <w:r w:rsidR="006D146F">
          <w:rPr>
            <w:rFonts w:ascii="Arial" w:hAnsi="Arial" w:cs="Arial"/>
            <w:sz w:val="24"/>
            <w:szCs w:val="24"/>
            <w:lang w:val="en-GB"/>
          </w:rPr>
          <w:t xml:space="preserve"> N</w:t>
        </w:r>
      </w:ins>
      <w:ins w:id="3663" w:author="HP" w:date="2022-08-17T14:47:00Z">
        <w:r w:rsidR="006D146F">
          <w:rPr>
            <w:rFonts w:ascii="Arial" w:hAnsi="Arial" w:cs="Arial"/>
            <w:sz w:val="24"/>
            <w:szCs w:val="24"/>
            <w:lang w:val="en-GB"/>
          </w:rPr>
          <w:t>ame examples.</w:t>
        </w:r>
      </w:ins>
    </w:p>
    <w:p w:rsidR="006D146F" w:rsidRPr="006D146F" w:rsidRDefault="006D146F">
      <w:pPr>
        <w:pStyle w:val="Odsekzoznamu"/>
        <w:numPr>
          <w:ilvl w:val="0"/>
          <w:numId w:val="38"/>
        </w:numPr>
        <w:rPr>
          <w:ins w:id="3664" w:author="HP" w:date="2022-08-17T14:29:00Z"/>
          <w:rFonts w:ascii="Arial" w:hAnsi="Arial" w:cs="Arial"/>
          <w:sz w:val="24"/>
          <w:szCs w:val="24"/>
          <w:lang w:val="en-GB"/>
          <w:rPrChange w:id="3665" w:author="HP" w:date="2022-08-17T14:46:00Z">
            <w:rPr>
              <w:ins w:id="3666" w:author="HP" w:date="2022-08-17T14:29:00Z"/>
              <w:lang w:val="en-GB"/>
            </w:rPr>
          </w:rPrChange>
        </w:rPr>
        <w:pPrChange w:id="3667" w:author="HP" w:date="2022-08-17T14:46:00Z">
          <w:pPr/>
        </w:pPrChange>
      </w:pPr>
      <w:ins w:id="3668" w:author="HP" w:date="2022-08-17T14:46:00Z">
        <w:r>
          <w:rPr>
            <w:rFonts w:ascii="Arial" w:hAnsi="Arial" w:cs="Arial"/>
            <w:sz w:val="24"/>
            <w:szCs w:val="24"/>
            <w:lang w:val="en-GB"/>
          </w:rPr>
          <w:t>What does a “formal relationship” mean?</w:t>
        </w:r>
      </w:ins>
    </w:p>
    <w:p w:rsidR="001F7D4D" w:rsidRDefault="001F7D4D">
      <w:pPr>
        <w:pStyle w:val="Odsekzoznamu"/>
        <w:numPr>
          <w:ilvl w:val="0"/>
          <w:numId w:val="38"/>
        </w:numPr>
        <w:rPr>
          <w:ins w:id="3669" w:author="HP" w:date="2022-08-17T14:46:00Z"/>
          <w:rFonts w:ascii="Arial" w:hAnsi="Arial" w:cs="Arial"/>
          <w:sz w:val="24"/>
          <w:szCs w:val="24"/>
          <w:lang w:val="en-GB"/>
        </w:rPr>
        <w:pPrChange w:id="3670" w:author="HP" w:date="2022-08-17T14:17:00Z">
          <w:pPr/>
        </w:pPrChange>
      </w:pPr>
      <w:ins w:id="3671" w:author="HP" w:date="2022-08-17T14:29:00Z">
        <w:r>
          <w:rPr>
            <w:rFonts w:ascii="Arial" w:hAnsi="Arial" w:cs="Arial"/>
            <w:sz w:val="24"/>
            <w:szCs w:val="24"/>
            <w:lang w:val="en-GB"/>
          </w:rPr>
          <w:t>How do you think formal relationships can become informal?</w:t>
        </w:r>
      </w:ins>
    </w:p>
    <w:p w:rsidR="006D146F" w:rsidRDefault="001F7D4D">
      <w:pPr>
        <w:pStyle w:val="Odsekzoznamu"/>
        <w:numPr>
          <w:ilvl w:val="0"/>
          <w:numId w:val="38"/>
        </w:numPr>
        <w:rPr>
          <w:ins w:id="3672" w:author="HP" w:date="2022-08-17T14:47:00Z"/>
          <w:rFonts w:ascii="Arial" w:hAnsi="Arial" w:cs="Arial"/>
          <w:sz w:val="24"/>
          <w:szCs w:val="24"/>
          <w:lang w:val="en-GB"/>
        </w:rPr>
        <w:pPrChange w:id="3673" w:author="HP" w:date="2022-08-17T14:47:00Z">
          <w:pPr/>
        </w:pPrChange>
      </w:pPr>
      <w:ins w:id="3674" w:author="HP" w:date="2022-08-17T14:30:00Z">
        <w:r>
          <w:rPr>
            <w:rFonts w:ascii="Arial" w:hAnsi="Arial" w:cs="Arial"/>
            <w:sz w:val="24"/>
            <w:szCs w:val="24"/>
            <w:lang w:val="en-GB"/>
          </w:rPr>
          <w:t>What kind of relationship should there be between students and their teachers?</w:t>
        </w:r>
      </w:ins>
    </w:p>
    <w:p w:rsidR="006D146F" w:rsidRPr="006D146F" w:rsidRDefault="006D146F">
      <w:pPr>
        <w:pStyle w:val="Odsekzoznamu"/>
        <w:numPr>
          <w:ilvl w:val="0"/>
          <w:numId w:val="38"/>
        </w:numPr>
        <w:rPr>
          <w:ins w:id="3675" w:author="HP" w:date="2022-08-17T14:27:00Z"/>
          <w:rFonts w:ascii="Arial" w:hAnsi="Arial" w:cs="Arial"/>
          <w:sz w:val="24"/>
          <w:szCs w:val="24"/>
          <w:lang w:val="en-GB"/>
          <w:rPrChange w:id="3676" w:author="HP" w:date="2022-08-17T14:47:00Z">
            <w:rPr>
              <w:ins w:id="3677" w:author="HP" w:date="2022-08-17T14:27:00Z"/>
              <w:lang w:val="en-GB"/>
            </w:rPr>
          </w:rPrChange>
        </w:rPr>
        <w:pPrChange w:id="3678" w:author="HP" w:date="2022-08-17T14:47:00Z">
          <w:pPr/>
        </w:pPrChange>
      </w:pPr>
      <w:ins w:id="3679" w:author="HP" w:date="2022-08-17T14:47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  <w:r w:rsidRPr="006D146F">
          <w:rPr>
            <w:rFonts w:ascii="Arial" w:hAnsi="Arial" w:cs="Arial"/>
            <w:b/>
            <w:sz w:val="24"/>
            <w:szCs w:val="24"/>
            <w:lang w:val="en-GB"/>
            <w:rPrChange w:id="3680" w:author="HP" w:date="2022-08-17T14:4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problems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do people have in their relationships/non-functional relationships?</w:t>
        </w:r>
      </w:ins>
    </w:p>
    <w:p w:rsidR="00403193" w:rsidRDefault="001F7D4D">
      <w:pPr>
        <w:pStyle w:val="Odsekzoznamu"/>
        <w:numPr>
          <w:ilvl w:val="0"/>
          <w:numId w:val="38"/>
        </w:numPr>
        <w:rPr>
          <w:ins w:id="3681" w:author="HP" w:date="2022-08-17T18:13:00Z"/>
          <w:rFonts w:ascii="Arial" w:hAnsi="Arial" w:cs="Arial"/>
          <w:sz w:val="24"/>
          <w:szCs w:val="24"/>
          <w:lang w:val="en-GB"/>
        </w:rPr>
        <w:pPrChange w:id="3682" w:author="HP" w:date="2022-08-17T14:17:00Z">
          <w:pPr/>
        </w:pPrChange>
      </w:pPr>
      <w:ins w:id="3683" w:author="HP" w:date="2022-08-17T14:30:00Z">
        <w:r>
          <w:rPr>
            <w:rFonts w:ascii="Arial" w:hAnsi="Arial" w:cs="Arial"/>
            <w:sz w:val="24"/>
            <w:szCs w:val="24"/>
            <w:lang w:val="en-GB"/>
          </w:rPr>
          <w:t>Why are relationships difficult nowadays?</w:t>
        </w:r>
      </w:ins>
    </w:p>
    <w:p w:rsidR="00DC5FC3" w:rsidRDefault="00DC5FC3">
      <w:pPr>
        <w:pStyle w:val="Odsekzoznamu"/>
        <w:numPr>
          <w:ilvl w:val="0"/>
          <w:numId w:val="38"/>
        </w:numPr>
        <w:rPr>
          <w:ins w:id="3684" w:author="HP" w:date="2022-08-17T18:13:00Z"/>
          <w:rFonts w:ascii="Arial" w:hAnsi="Arial" w:cs="Arial"/>
          <w:sz w:val="24"/>
          <w:szCs w:val="24"/>
          <w:lang w:val="en-GB"/>
        </w:rPr>
        <w:pPrChange w:id="3685" w:author="HP" w:date="2022-08-17T14:17:00Z">
          <w:pPr/>
        </w:pPrChange>
      </w:pPr>
      <w:ins w:id="3686" w:author="HP" w:date="2022-08-17T18:13:00Z">
        <w:r>
          <w:rPr>
            <w:rFonts w:ascii="Arial" w:hAnsi="Arial" w:cs="Arial"/>
            <w:sz w:val="24"/>
            <w:szCs w:val="24"/>
            <w:lang w:val="en-GB"/>
          </w:rPr>
          <w:t>Explain why and where do these social problems occur:</w:t>
        </w:r>
      </w:ins>
    </w:p>
    <w:p w:rsidR="00DC5FC3" w:rsidRDefault="00DC5FC3">
      <w:pPr>
        <w:pStyle w:val="Odsekzoznamu"/>
        <w:numPr>
          <w:ilvl w:val="0"/>
          <w:numId w:val="40"/>
        </w:numPr>
        <w:rPr>
          <w:ins w:id="3687" w:author="HP" w:date="2022-08-17T18:14:00Z"/>
          <w:rFonts w:ascii="Arial" w:hAnsi="Arial" w:cs="Arial"/>
          <w:sz w:val="24"/>
          <w:szCs w:val="24"/>
          <w:lang w:val="en-GB"/>
        </w:rPr>
        <w:pPrChange w:id="3688" w:author="HP" w:date="2022-08-17T18:14:00Z">
          <w:pPr/>
        </w:pPrChange>
      </w:pPr>
      <w:ins w:id="3689" w:author="HP" w:date="2022-08-17T18:14:00Z">
        <w:r>
          <w:rPr>
            <w:rFonts w:ascii="Arial" w:hAnsi="Arial" w:cs="Arial"/>
            <w:sz w:val="24"/>
            <w:szCs w:val="24"/>
            <w:lang w:val="en-GB"/>
          </w:rPr>
          <w:t>attitude to the handicapped people</w:t>
        </w:r>
      </w:ins>
    </w:p>
    <w:p w:rsidR="00DC5FC3" w:rsidRDefault="00DC5FC3">
      <w:pPr>
        <w:pStyle w:val="Odsekzoznamu"/>
        <w:numPr>
          <w:ilvl w:val="0"/>
          <w:numId w:val="40"/>
        </w:numPr>
        <w:rPr>
          <w:ins w:id="3690" w:author="HP" w:date="2022-08-17T18:14:00Z"/>
          <w:rFonts w:ascii="Arial" w:hAnsi="Arial" w:cs="Arial"/>
          <w:sz w:val="24"/>
          <w:szCs w:val="24"/>
          <w:lang w:val="en-GB"/>
        </w:rPr>
        <w:pPrChange w:id="3691" w:author="HP" w:date="2022-08-17T18:14:00Z">
          <w:pPr/>
        </w:pPrChange>
      </w:pPr>
      <w:ins w:id="3692" w:author="HP" w:date="2022-08-17T18:14:00Z">
        <w:r>
          <w:rPr>
            <w:rFonts w:ascii="Arial" w:hAnsi="Arial" w:cs="Arial"/>
            <w:sz w:val="24"/>
            <w:szCs w:val="24"/>
            <w:lang w:val="en-GB"/>
          </w:rPr>
          <w:t>violence</w:t>
        </w:r>
      </w:ins>
      <w:ins w:id="3693" w:author="HP" w:date="2022-08-22T12:19:00Z">
        <w:r w:rsidR="008D21C3">
          <w:rPr>
            <w:rFonts w:ascii="Arial" w:hAnsi="Arial" w:cs="Arial"/>
            <w:sz w:val="24"/>
            <w:szCs w:val="24"/>
            <w:lang w:val="en-GB"/>
          </w:rPr>
          <w:tab/>
        </w:r>
        <w:r w:rsidR="008D21C3">
          <w:rPr>
            <w:rFonts w:ascii="Arial" w:hAnsi="Arial" w:cs="Arial"/>
            <w:sz w:val="24"/>
            <w:szCs w:val="24"/>
            <w:lang w:val="en-GB"/>
          </w:rPr>
          <w:tab/>
        </w:r>
        <w:r w:rsidR="008D21C3">
          <w:rPr>
            <w:rFonts w:ascii="Arial" w:hAnsi="Arial" w:cs="Arial"/>
            <w:sz w:val="24"/>
            <w:szCs w:val="24"/>
            <w:lang w:val="en-GB"/>
          </w:rPr>
          <w:tab/>
        </w:r>
        <w:r w:rsidR="008D21C3">
          <w:rPr>
            <w:rFonts w:ascii="Arial" w:hAnsi="Arial" w:cs="Arial"/>
            <w:sz w:val="24"/>
            <w:szCs w:val="24"/>
            <w:lang w:val="en-GB"/>
          </w:rPr>
          <w:tab/>
        </w:r>
        <w:r w:rsidR="008D21C3">
          <w:rPr>
            <w:rFonts w:ascii="Arial" w:hAnsi="Arial" w:cs="Arial"/>
            <w:sz w:val="24"/>
            <w:szCs w:val="24"/>
            <w:lang w:val="en-GB"/>
          </w:rPr>
          <w:tab/>
        </w:r>
        <w:r w:rsidR="008D21C3">
          <w:rPr>
            <w:rFonts w:ascii="Arial" w:hAnsi="Arial" w:cs="Arial"/>
            <w:sz w:val="24"/>
            <w:szCs w:val="24"/>
            <w:lang w:val="en-GB"/>
          </w:rPr>
          <w:tab/>
          <w:t>- quarrels</w:t>
        </w:r>
      </w:ins>
    </w:p>
    <w:p w:rsidR="00DC5FC3" w:rsidRDefault="00DC5FC3">
      <w:pPr>
        <w:pStyle w:val="Odsekzoznamu"/>
        <w:numPr>
          <w:ilvl w:val="0"/>
          <w:numId w:val="40"/>
        </w:numPr>
        <w:rPr>
          <w:ins w:id="3694" w:author="HP" w:date="2022-08-17T18:14:00Z"/>
          <w:rFonts w:ascii="Arial" w:hAnsi="Arial" w:cs="Arial"/>
          <w:sz w:val="24"/>
          <w:szCs w:val="24"/>
          <w:lang w:val="en-GB"/>
        </w:rPr>
        <w:pPrChange w:id="3695" w:author="HP" w:date="2022-08-17T18:14:00Z">
          <w:pPr/>
        </w:pPrChange>
      </w:pPr>
      <w:ins w:id="3696" w:author="HP" w:date="2022-08-17T18:14:00Z">
        <w:r>
          <w:rPr>
            <w:rFonts w:ascii="Arial" w:hAnsi="Arial" w:cs="Arial"/>
            <w:sz w:val="24"/>
            <w:szCs w:val="24"/>
            <w:lang w:val="en-GB"/>
          </w:rPr>
          <w:t>racism</w:t>
        </w:r>
      </w:ins>
      <w:ins w:id="3697" w:author="HP" w:date="2022-08-22T12:20:00Z">
        <w:r w:rsidR="008D21C3">
          <w:rPr>
            <w:rFonts w:ascii="Arial" w:hAnsi="Arial" w:cs="Arial"/>
            <w:sz w:val="24"/>
            <w:szCs w:val="24"/>
            <w:lang w:val="en-GB"/>
          </w:rPr>
          <w:tab/>
        </w:r>
        <w:r w:rsidR="008D21C3">
          <w:rPr>
            <w:rFonts w:ascii="Arial" w:hAnsi="Arial" w:cs="Arial"/>
            <w:sz w:val="24"/>
            <w:szCs w:val="24"/>
            <w:lang w:val="en-GB"/>
          </w:rPr>
          <w:tab/>
        </w:r>
        <w:r w:rsidR="008D21C3">
          <w:rPr>
            <w:rFonts w:ascii="Arial" w:hAnsi="Arial" w:cs="Arial"/>
            <w:sz w:val="24"/>
            <w:szCs w:val="24"/>
            <w:lang w:val="en-GB"/>
          </w:rPr>
          <w:tab/>
        </w:r>
        <w:r w:rsidR="008D21C3">
          <w:rPr>
            <w:rFonts w:ascii="Arial" w:hAnsi="Arial" w:cs="Arial"/>
            <w:sz w:val="24"/>
            <w:szCs w:val="24"/>
            <w:lang w:val="en-GB"/>
          </w:rPr>
          <w:tab/>
        </w:r>
        <w:r w:rsidR="008D21C3">
          <w:rPr>
            <w:rFonts w:ascii="Arial" w:hAnsi="Arial" w:cs="Arial"/>
            <w:sz w:val="24"/>
            <w:szCs w:val="24"/>
            <w:lang w:val="en-GB"/>
          </w:rPr>
          <w:tab/>
        </w:r>
        <w:r w:rsidR="008D21C3">
          <w:rPr>
            <w:rFonts w:ascii="Arial" w:hAnsi="Arial" w:cs="Arial"/>
            <w:sz w:val="24"/>
            <w:szCs w:val="24"/>
            <w:lang w:val="en-GB"/>
          </w:rPr>
          <w:tab/>
          <w:t>- indifference</w:t>
        </w:r>
      </w:ins>
    </w:p>
    <w:p w:rsidR="00DC5FC3" w:rsidRDefault="00DC5FC3">
      <w:pPr>
        <w:pStyle w:val="Odsekzoznamu"/>
        <w:numPr>
          <w:ilvl w:val="0"/>
          <w:numId w:val="40"/>
        </w:numPr>
        <w:rPr>
          <w:ins w:id="3698" w:author="HP" w:date="2022-08-17T18:14:00Z"/>
          <w:rFonts w:ascii="Arial" w:hAnsi="Arial" w:cs="Arial"/>
          <w:sz w:val="24"/>
          <w:szCs w:val="24"/>
          <w:lang w:val="en-GB"/>
        </w:rPr>
        <w:pPrChange w:id="3699" w:author="HP" w:date="2022-08-17T18:14:00Z">
          <w:pPr/>
        </w:pPrChange>
      </w:pPr>
      <w:ins w:id="3700" w:author="HP" w:date="2022-08-17T18:14:00Z">
        <w:r>
          <w:rPr>
            <w:rFonts w:ascii="Arial" w:hAnsi="Arial" w:cs="Arial"/>
            <w:sz w:val="24"/>
            <w:szCs w:val="24"/>
            <w:lang w:val="en-GB"/>
          </w:rPr>
          <w:t>vandalism</w:t>
        </w:r>
      </w:ins>
      <w:ins w:id="3701" w:author="HP" w:date="2022-08-22T12:20:00Z">
        <w:r w:rsidR="008D21C3">
          <w:rPr>
            <w:rFonts w:ascii="Arial" w:hAnsi="Arial" w:cs="Arial"/>
            <w:sz w:val="24"/>
            <w:szCs w:val="24"/>
            <w:lang w:val="en-GB"/>
          </w:rPr>
          <w:tab/>
        </w:r>
        <w:r w:rsidR="008D21C3">
          <w:rPr>
            <w:rFonts w:ascii="Arial" w:hAnsi="Arial" w:cs="Arial"/>
            <w:sz w:val="24"/>
            <w:szCs w:val="24"/>
            <w:lang w:val="en-GB"/>
          </w:rPr>
          <w:tab/>
        </w:r>
        <w:r w:rsidR="008D21C3">
          <w:rPr>
            <w:rFonts w:ascii="Arial" w:hAnsi="Arial" w:cs="Arial"/>
            <w:sz w:val="24"/>
            <w:szCs w:val="24"/>
            <w:lang w:val="en-GB"/>
          </w:rPr>
          <w:tab/>
        </w:r>
        <w:r w:rsidR="008D21C3">
          <w:rPr>
            <w:rFonts w:ascii="Arial" w:hAnsi="Arial" w:cs="Arial"/>
            <w:sz w:val="24"/>
            <w:szCs w:val="24"/>
            <w:lang w:val="en-GB"/>
          </w:rPr>
          <w:tab/>
        </w:r>
        <w:r w:rsidR="008D21C3">
          <w:rPr>
            <w:rFonts w:ascii="Arial" w:hAnsi="Arial" w:cs="Arial"/>
            <w:sz w:val="24"/>
            <w:szCs w:val="24"/>
            <w:lang w:val="en-GB"/>
          </w:rPr>
          <w:tab/>
          <w:t>- egoism</w:t>
        </w:r>
      </w:ins>
    </w:p>
    <w:p w:rsidR="00DC5FC3" w:rsidRDefault="00DC5FC3">
      <w:pPr>
        <w:suppressAutoHyphens/>
        <w:autoSpaceDN w:val="0"/>
        <w:spacing w:after="0" w:line="276" w:lineRule="auto"/>
        <w:ind w:left="360"/>
        <w:jc w:val="both"/>
        <w:textAlignment w:val="baseline"/>
        <w:rPr>
          <w:ins w:id="3702" w:author="HP" w:date="2022-08-17T18:13:00Z"/>
          <w:rFonts w:ascii="Arial" w:hAnsi="Arial" w:cs="Arial"/>
          <w:sz w:val="24"/>
          <w:szCs w:val="24"/>
          <w:lang w:val="en-GB"/>
        </w:rPr>
        <w:pPrChange w:id="3703" w:author="HP" w:date="2022-08-17T18:13:00Z">
          <w:pPr>
            <w:pStyle w:val="Odsekzoznamu"/>
            <w:numPr>
              <w:numId w:val="38"/>
            </w:numPr>
            <w:suppressAutoHyphens/>
            <w:autoSpaceDN w:val="0"/>
            <w:spacing w:after="0" w:line="276" w:lineRule="auto"/>
            <w:ind w:hanging="360"/>
            <w:contextualSpacing w:val="0"/>
            <w:jc w:val="both"/>
            <w:textAlignment w:val="baseline"/>
          </w:pPr>
        </w:pPrChange>
      </w:pPr>
    </w:p>
    <w:p w:rsidR="00DC5FC3" w:rsidDel="002B0999" w:rsidRDefault="00DC5FC3">
      <w:pPr>
        <w:tabs>
          <w:tab w:val="center" w:pos="5233"/>
          <w:tab w:val="left" w:pos="7935"/>
        </w:tabs>
        <w:rPr>
          <w:del w:id="3704" w:author="HP" w:date="2022-08-17T18:15:00Z"/>
          <w:rFonts w:ascii="Arial" w:hAnsi="Arial" w:cs="Arial"/>
          <w:sz w:val="36"/>
          <w:szCs w:val="36"/>
          <w:lang w:val="en-GB"/>
        </w:rPr>
        <w:pPrChange w:id="3705" w:author="HP" w:date="2022-08-17T18:15:00Z">
          <w:pPr/>
        </w:pPrChange>
      </w:pPr>
      <w:ins w:id="3706" w:author="HP" w:date="2022-08-17T18:15:00Z">
        <w:r>
          <w:rPr>
            <w:rFonts w:ascii="Arial" w:hAnsi="Arial" w:cs="Arial"/>
            <w:sz w:val="36"/>
            <w:szCs w:val="36"/>
            <w:lang w:val="en-GB"/>
          </w:rPr>
          <w:tab/>
        </w:r>
      </w:ins>
    </w:p>
    <w:p w:rsidR="002B0999" w:rsidRDefault="002B0999" w:rsidP="002B0999">
      <w:pPr>
        <w:jc w:val="center"/>
        <w:rPr>
          <w:ins w:id="3707" w:author="HP" w:date="2022-08-22T12:30:00Z"/>
          <w:rFonts w:ascii="Arial" w:hAnsi="Arial" w:cs="Arial"/>
          <w:sz w:val="36"/>
          <w:szCs w:val="36"/>
          <w:lang w:val="en-GB"/>
        </w:rPr>
        <w:pPrChange w:id="3708" w:author="HP" w:date="2022-08-22T12:30:00Z">
          <w:pPr/>
        </w:pPrChange>
      </w:pPr>
    </w:p>
    <w:p w:rsidR="002B0999" w:rsidRDefault="002B0999" w:rsidP="002B0999">
      <w:pPr>
        <w:jc w:val="center"/>
        <w:rPr>
          <w:ins w:id="3709" w:author="HP" w:date="2022-08-22T12:30:00Z"/>
          <w:rFonts w:ascii="Arial" w:hAnsi="Arial" w:cs="Arial"/>
          <w:sz w:val="36"/>
          <w:szCs w:val="36"/>
          <w:lang w:val="en-GB"/>
        </w:rPr>
        <w:pPrChange w:id="3710" w:author="HP" w:date="2022-08-22T12:30:00Z">
          <w:pPr/>
        </w:pPrChange>
      </w:pPr>
    </w:p>
    <w:p w:rsidR="002B0999" w:rsidRDefault="002B0999" w:rsidP="002B0999">
      <w:pPr>
        <w:jc w:val="center"/>
        <w:rPr>
          <w:ins w:id="3711" w:author="HP" w:date="2022-08-22T12:30:00Z"/>
          <w:rFonts w:ascii="Arial" w:hAnsi="Arial" w:cs="Arial"/>
          <w:sz w:val="36"/>
          <w:szCs w:val="36"/>
          <w:lang w:val="en-GB"/>
        </w:rPr>
        <w:pPrChange w:id="3712" w:author="HP" w:date="2022-08-22T12:30:00Z">
          <w:pPr/>
        </w:pPrChange>
      </w:pPr>
    </w:p>
    <w:p w:rsidR="002B0999" w:rsidRDefault="002B0999" w:rsidP="002B0999">
      <w:pPr>
        <w:jc w:val="center"/>
        <w:rPr>
          <w:ins w:id="3713" w:author="HP" w:date="2022-08-22T12:30:00Z"/>
          <w:rFonts w:ascii="Arial" w:hAnsi="Arial" w:cs="Arial"/>
          <w:sz w:val="36"/>
          <w:szCs w:val="36"/>
          <w:lang w:val="en-GB"/>
        </w:rPr>
        <w:pPrChange w:id="3714" w:author="HP" w:date="2022-08-22T12:30:00Z">
          <w:pPr/>
        </w:pPrChange>
      </w:pPr>
    </w:p>
    <w:p w:rsidR="002B0999" w:rsidRDefault="002B0999" w:rsidP="002B0999">
      <w:pPr>
        <w:jc w:val="center"/>
        <w:rPr>
          <w:ins w:id="3715" w:author="HP" w:date="2022-08-22T12:30:00Z"/>
          <w:rFonts w:ascii="Arial" w:hAnsi="Arial" w:cs="Arial"/>
          <w:sz w:val="36"/>
          <w:szCs w:val="36"/>
          <w:lang w:val="en-GB"/>
        </w:rPr>
        <w:pPrChange w:id="3716" w:author="HP" w:date="2022-08-22T12:30:00Z">
          <w:pPr/>
        </w:pPrChange>
      </w:pPr>
    </w:p>
    <w:p w:rsidR="002B0999" w:rsidRDefault="002B0999" w:rsidP="002B0999">
      <w:pPr>
        <w:jc w:val="center"/>
        <w:rPr>
          <w:ins w:id="3717" w:author="HP" w:date="2022-08-22T12:30:00Z"/>
          <w:rFonts w:ascii="Arial" w:hAnsi="Arial" w:cs="Arial"/>
          <w:sz w:val="36"/>
          <w:szCs w:val="36"/>
          <w:lang w:val="en-GB"/>
        </w:rPr>
        <w:pPrChange w:id="3718" w:author="HP" w:date="2022-08-22T12:30:00Z">
          <w:pPr/>
        </w:pPrChange>
      </w:pPr>
    </w:p>
    <w:p w:rsidR="002B0999" w:rsidRDefault="002B0999" w:rsidP="002B0999">
      <w:pPr>
        <w:jc w:val="center"/>
        <w:rPr>
          <w:ins w:id="3719" w:author="HP" w:date="2022-08-22T12:30:00Z"/>
          <w:rFonts w:ascii="Arial" w:hAnsi="Arial" w:cs="Arial"/>
          <w:sz w:val="36"/>
          <w:szCs w:val="36"/>
          <w:lang w:val="en-GB"/>
        </w:rPr>
        <w:pPrChange w:id="3720" w:author="HP" w:date="2022-08-22T12:30:00Z">
          <w:pPr/>
        </w:pPrChange>
      </w:pPr>
    </w:p>
    <w:p w:rsidR="002B0999" w:rsidRDefault="002B0999" w:rsidP="002B0999">
      <w:pPr>
        <w:jc w:val="center"/>
        <w:rPr>
          <w:ins w:id="3721" w:author="HP" w:date="2022-08-22T12:30:00Z"/>
          <w:rFonts w:ascii="Arial" w:hAnsi="Arial" w:cs="Arial"/>
          <w:sz w:val="36"/>
          <w:szCs w:val="36"/>
          <w:lang w:val="en-GB"/>
        </w:rPr>
        <w:pPrChange w:id="3722" w:author="HP" w:date="2022-08-22T12:30:00Z">
          <w:pPr/>
        </w:pPrChange>
      </w:pPr>
    </w:p>
    <w:p w:rsidR="002B0999" w:rsidRDefault="002B0999" w:rsidP="002B0999">
      <w:pPr>
        <w:jc w:val="center"/>
        <w:rPr>
          <w:ins w:id="3723" w:author="HP" w:date="2022-08-22T12:30:00Z"/>
          <w:rFonts w:ascii="Arial" w:hAnsi="Arial" w:cs="Arial"/>
          <w:sz w:val="36"/>
          <w:szCs w:val="36"/>
          <w:lang w:val="en-GB"/>
        </w:rPr>
        <w:pPrChange w:id="3724" w:author="HP" w:date="2022-08-22T12:30:00Z">
          <w:pPr/>
        </w:pPrChange>
      </w:pPr>
    </w:p>
    <w:p w:rsidR="002B0999" w:rsidRDefault="002B0999" w:rsidP="002B0999">
      <w:pPr>
        <w:jc w:val="center"/>
        <w:rPr>
          <w:ins w:id="3725" w:author="HP" w:date="2022-08-22T12:30:00Z"/>
          <w:rFonts w:ascii="Arial" w:hAnsi="Arial" w:cs="Arial"/>
          <w:sz w:val="36"/>
          <w:szCs w:val="36"/>
          <w:lang w:val="en-GB"/>
        </w:rPr>
        <w:pPrChange w:id="3726" w:author="HP" w:date="2022-08-22T12:30:00Z">
          <w:pPr/>
        </w:pPrChange>
      </w:pPr>
    </w:p>
    <w:p w:rsidR="002B0999" w:rsidRDefault="002B0999" w:rsidP="002B0999">
      <w:pPr>
        <w:jc w:val="center"/>
        <w:rPr>
          <w:ins w:id="3727" w:author="HP" w:date="2022-08-22T12:30:00Z"/>
          <w:rFonts w:ascii="Arial" w:hAnsi="Arial" w:cs="Arial"/>
          <w:sz w:val="36"/>
          <w:szCs w:val="36"/>
          <w:lang w:val="en-GB"/>
        </w:rPr>
        <w:pPrChange w:id="3728" w:author="HP" w:date="2022-08-22T12:30:00Z">
          <w:pPr/>
        </w:pPrChange>
      </w:pPr>
    </w:p>
    <w:p w:rsidR="002B0999" w:rsidRDefault="002B0999" w:rsidP="002B0999">
      <w:pPr>
        <w:jc w:val="center"/>
        <w:rPr>
          <w:ins w:id="3729" w:author="HP" w:date="2022-08-22T12:30:00Z"/>
          <w:rFonts w:ascii="Arial" w:hAnsi="Arial" w:cs="Arial"/>
          <w:sz w:val="36"/>
          <w:szCs w:val="36"/>
          <w:lang w:val="en-GB"/>
        </w:rPr>
        <w:pPrChange w:id="3730" w:author="HP" w:date="2022-08-22T12:30:00Z">
          <w:pPr/>
        </w:pPrChange>
      </w:pPr>
    </w:p>
    <w:p w:rsidR="002B0999" w:rsidRDefault="002B0999" w:rsidP="002B0999">
      <w:pPr>
        <w:jc w:val="center"/>
        <w:rPr>
          <w:ins w:id="3731" w:author="HP" w:date="2022-08-22T12:30:00Z"/>
          <w:rFonts w:ascii="Arial" w:hAnsi="Arial" w:cs="Arial"/>
          <w:sz w:val="36"/>
          <w:szCs w:val="36"/>
          <w:lang w:val="en-GB"/>
        </w:rPr>
        <w:pPrChange w:id="3732" w:author="HP" w:date="2022-08-22T12:30:00Z">
          <w:pPr/>
        </w:pPrChange>
      </w:pPr>
    </w:p>
    <w:p w:rsidR="002B0999" w:rsidRDefault="002B0999" w:rsidP="002B0999">
      <w:pPr>
        <w:jc w:val="center"/>
        <w:rPr>
          <w:ins w:id="3733" w:author="HP" w:date="2022-08-22T12:30:00Z"/>
          <w:rFonts w:ascii="Arial" w:hAnsi="Arial" w:cs="Arial"/>
          <w:sz w:val="36"/>
          <w:szCs w:val="36"/>
          <w:lang w:val="en-GB"/>
        </w:rPr>
        <w:pPrChange w:id="3734" w:author="HP" w:date="2022-08-22T12:30:00Z">
          <w:pPr/>
        </w:pPrChange>
      </w:pPr>
    </w:p>
    <w:p w:rsidR="002B0999" w:rsidRDefault="002B0999" w:rsidP="002B0999">
      <w:pPr>
        <w:jc w:val="center"/>
        <w:rPr>
          <w:ins w:id="3735" w:author="HP" w:date="2022-08-22T12:30:00Z"/>
          <w:rFonts w:ascii="Arial" w:hAnsi="Arial" w:cs="Arial"/>
          <w:sz w:val="36"/>
          <w:szCs w:val="36"/>
          <w:lang w:val="en-GB"/>
        </w:rPr>
        <w:pPrChange w:id="3736" w:author="HP" w:date="2022-08-22T12:30:00Z">
          <w:pPr/>
        </w:pPrChange>
      </w:pPr>
    </w:p>
    <w:p w:rsidR="002B0999" w:rsidRDefault="002B0999" w:rsidP="002B0999">
      <w:pPr>
        <w:jc w:val="center"/>
        <w:rPr>
          <w:ins w:id="3737" w:author="HP" w:date="2022-08-22T12:30:00Z"/>
          <w:rFonts w:ascii="Arial" w:hAnsi="Arial" w:cs="Arial"/>
          <w:sz w:val="36"/>
          <w:szCs w:val="36"/>
          <w:lang w:val="en-GB"/>
        </w:rPr>
        <w:pPrChange w:id="3738" w:author="HP" w:date="2022-08-22T12:30:00Z">
          <w:pPr/>
        </w:pPrChange>
      </w:pPr>
    </w:p>
    <w:p w:rsidR="002B0999" w:rsidRDefault="002B0999" w:rsidP="002B0999">
      <w:pPr>
        <w:jc w:val="center"/>
        <w:rPr>
          <w:ins w:id="3739" w:author="HP" w:date="2022-08-22T12:30:00Z"/>
          <w:rFonts w:ascii="Arial" w:hAnsi="Arial" w:cs="Arial"/>
          <w:sz w:val="36"/>
          <w:szCs w:val="36"/>
          <w:lang w:val="en-GB"/>
        </w:rPr>
        <w:pPrChange w:id="3740" w:author="HP" w:date="2022-08-22T12:30:00Z">
          <w:pPr/>
        </w:pPrChange>
      </w:pPr>
    </w:p>
    <w:p w:rsidR="002B0999" w:rsidRDefault="002B0999" w:rsidP="002B0999">
      <w:pPr>
        <w:jc w:val="center"/>
        <w:rPr>
          <w:ins w:id="3741" w:author="HP" w:date="2022-08-22T12:30:00Z"/>
          <w:rFonts w:ascii="Arial" w:hAnsi="Arial" w:cs="Arial"/>
          <w:sz w:val="36"/>
          <w:szCs w:val="36"/>
          <w:lang w:val="en-GB"/>
        </w:rPr>
        <w:pPrChange w:id="3742" w:author="HP" w:date="2022-08-22T12:30:00Z">
          <w:pPr/>
        </w:pPrChange>
      </w:pPr>
    </w:p>
    <w:p w:rsidR="002B0999" w:rsidRDefault="002B0999" w:rsidP="002B0999">
      <w:pPr>
        <w:jc w:val="center"/>
        <w:rPr>
          <w:ins w:id="3743" w:author="HP" w:date="2022-08-22T12:30:00Z"/>
          <w:rFonts w:ascii="Arial" w:hAnsi="Arial" w:cs="Arial"/>
          <w:sz w:val="36"/>
          <w:szCs w:val="36"/>
          <w:lang w:val="en-GB"/>
        </w:rPr>
        <w:pPrChange w:id="3744" w:author="HP" w:date="2022-08-22T12:30:00Z">
          <w:pPr/>
        </w:pPrChange>
      </w:pPr>
    </w:p>
    <w:p w:rsidR="002B0999" w:rsidRDefault="002B0999" w:rsidP="002B0999">
      <w:pPr>
        <w:jc w:val="center"/>
        <w:rPr>
          <w:ins w:id="3745" w:author="HP" w:date="2022-08-22T12:30:00Z"/>
          <w:rFonts w:ascii="Arial" w:hAnsi="Arial" w:cs="Arial"/>
          <w:sz w:val="36"/>
          <w:szCs w:val="36"/>
          <w:lang w:val="en-GB"/>
        </w:rPr>
        <w:pPrChange w:id="3746" w:author="HP" w:date="2022-08-22T12:30:00Z">
          <w:pPr/>
        </w:pPrChange>
      </w:pPr>
    </w:p>
    <w:p w:rsidR="002B0999" w:rsidRDefault="002B0999" w:rsidP="002B0999">
      <w:pPr>
        <w:jc w:val="center"/>
        <w:rPr>
          <w:ins w:id="3747" w:author="HP" w:date="2022-08-22T12:30:00Z"/>
          <w:rFonts w:ascii="Arial" w:hAnsi="Arial" w:cs="Arial"/>
          <w:sz w:val="36"/>
          <w:szCs w:val="36"/>
          <w:lang w:val="en-GB"/>
        </w:rPr>
        <w:pPrChange w:id="3748" w:author="HP" w:date="2022-08-22T12:30:00Z">
          <w:pPr/>
        </w:pPrChange>
      </w:pPr>
    </w:p>
    <w:p w:rsidR="002B0999" w:rsidRDefault="002B0999" w:rsidP="002B0999">
      <w:pPr>
        <w:jc w:val="center"/>
        <w:rPr>
          <w:ins w:id="3749" w:author="HP" w:date="2022-08-22T12:30:00Z"/>
          <w:rFonts w:ascii="Arial" w:hAnsi="Arial" w:cs="Arial"/>
          <w:sz w:val="36"/>
          <w:szCs w:val="36"/>
          <w:lang w:val="en-GB"/>
        </w:rPr>
        <w:pPrChange w:id="3750" w:author="HP" w:date="2022-08-22T12:30:00Z">
          <w:pPr/>
        </w:pPrChange>
      </w:pPr>
    </w:p>
    <w:p w:rsidR="002B0999" w:rsidRDefault="002B0999" w:rsidP="002B0999">
      <w:pPr>
        <w:jc w:val="center"/>
        <w:rPr>
          <w:ins w:id="3751" w:author="HP" w:date="2022-08-22T12:30:00Z"/>
          <w:rFonts w:ascii="Arial" w:hAnsi="Arial" w:cs="Arial"/>
          <w:sz w:val="36"/>
          <w:szCs w:val="36"/>
          <w:lang w:val="en-GB"/>
        </w:rPr>
        <w:pPrChange w:id="3752" w:author="HP" w:date="2022-08-22T12:30:00Z">
          <w:pPr/>
        </w:pPrChange>
      </w:pPr>
    </w:p>
    <w:p w:rsidR="002B0999" w:rsidRDefault="002B0999" w:rsidP="002B0999">
      <w:pPr>
        <w:jc w:val="center"/>
        <w:rPr>
          <w:ins w:id="3753" w:author="HP" w:date="2022-08-22T12:30:00Z"/>
          <w:rFonts w:ascii="Arial" w:hAnsi="Arial" w:cs="Arial"/>
          <w:sz w:val="36"/>
          <w:szCs w:val="36"/>
          <w:lang w:val="en-GB"/>
        </w:rPr>
        <w:pPrChange w:id="3754" w:author="HP" w:date="2022-08-22T12:30:00Z">
          <w:pPr/>
        </w:pPrChange>
      </w:pPr>
    </w:p>
    <w:p w:rsidR="002B0999" w:rsidRPr="002B0999" w:rsidRDefault="002B0999" w:rsidP="002B0999">
      <w:pPr>
        <w:jc w:val="center"/>
        <w:rPr>
          <w:ins w:id="3755" w:author="HP" w:date="2022-08-22T12:30:00Z"/>
          <w:rFonts w:ascii="Arial" w:hAnsi="Arial" w:cs="Arial"/>
          <w:sz w:val="36"/>
          <w:szCs w:val="36"/>
          <w:lang w:val="en-GB"/>
          <w:rPrChange w:id="3756" w:author="HP" w:date="2022-08-22T12:30:00Z">
            <w:rPr>
              <w:ins w:id="3757" w:author="HP" w:date="2022-08-22T12:30:00Z"/>
              <w:lang w:val="en-GB"/>
            </w:rPr>
          </w:rPrChange>
        </w:rPr>
        <w:pPrChange w:id="3758" w:author="HP" w:date="2022-08-22T12:30:00Z">
          <w:pPr/>
        </w:pPrChange>
      </w:pPr>
    </w:p>
    <w:p w:rsidR="00AF12E1" w:rsidRDefault="00974306" w:rsidP="002B0999">
      <w:pPr>
        <w:tabs>
          <w:tab w:val="center" w:pos="5233"/>
          <w:tab w:val="left" w:pos="7935"/>
        </w:tabs>
        <w:jc w:val="center"/>
        <w:rPr>
          <w:ins w:id="3759" w:author="HP" w:date="2022-08-17T18:15:00Z"/>
          <w:rFonts w:ascii="Arial" w:hAnsi="Arial" w:cs="Arial"/>
          <w:b/>
          <w:sz w:val="36"/>
          <w:szCs w:val="36"/>
          <w:lang w:val="en-GB"/>
        </w:rPr>
        <w:pPrChange w:id="3760" w:author="HP" w:date="2022-08-22T12:30:00Z">
          <w:pPr/>
        </w:pPrChange>
      </w:pPr>
      <w:r w:rsidRPr="00DC5FC3">
        <w:rPr>
          <w:rFonts w:ascii="Arial" w:hAnsi="Arial" w:cs="Arial"/>
          <w:b/>
          <w:sz w:val="36"/>
          <w:szCs w:val="36"/>
          <w:lang w:val="en-GB"/>
          <w:rPrChange w:id="3761" w:author="HP" w:date="2022-08-17T18:15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 xml:space="preserve">HUMAN </w:t>
      </w:r>
      <w:r w:rsidR="00AF12E1" w:rsidRPr="00DC5FC3">
        <w:rPr>
          <w:rFonts w:ascii="Arial" w:hAnsi="Arial" w:cs="Arial"/>
          <w:b/>
          <w:sz w:val="36"/>
          <w:szCs w:val="36"/>
          <w:lang w:val="en-GB"/>
          <w:rPrChange w:id="3762" w:author="HP" w:date="2022-08-17T18:15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AND NATURE</w:t>
      </w:r>
    </w:p>
    <w:p w:rsidR="00DC5FC3" w:rsidRDefault="00DC5FC3">
      <w:pPr>
        <w:tabs>
          <w:tab w:val="center" w:pos="5233"/>
          <w:tab w:val="left" w:pos="7935"/>
        </w:tabs>
        <w:rPr>
          <w:ins w:id="3763" w:author="HP" w:date="2022-08-17T18:15:00Z"/>
          <w:rFonts w:ascii="Arial" w:hAnsi="Arial" w:cs="Arial"/>
          <w:sz w:val="36"/>
          <w:szCs w:val="36"/>
          <w:lang w:val="en-GB"/>
        </w:rPr>
        <w:pPrChange w:id="3764" w:author="HP" w:date="2022-08-17T18:15:00Z">
          <w:pPr/>
        </w:pPrChange>
      </w:pPr>
    </w:p>
    <w:p w:rsidR="00DC5FC3" w:rsidRPr="00DC5FC3" w:rsidDel="00DC5FC3" w:rsidRDefault="00DC5FC3">
      <w:pPr>
        <w:numPr>
          <w:ilvl w:val="0"/>
          <w:numId w:val="41"/>
        </w:numPr>
        <w:tabs>
          <w:tab w:val="center" w:pos="5233"/>
          <w:tab w:val="left" w:pos="7935"/>
        </w:tabs>
        <w:rPr>
          <w:del w:id="3765" w:author="HP" w:date="2022-08-17T18:15:00Z"/>
          <w:rFonts w:ascii="Arial" w:hAnsi="Arial" w:cs="Arial"/>
          <w:sz w:val="24"/>
          <w:szCs w:val="24"/>
          <w:lang w:val="en-GB"/>
          <w:rPrChange w:id="3766" w:author="HP" w:date="2022-08-17T18:15:00Z">
            <w:rPr>
              <w:del w:id="3767" w:author="HP" w:date="2022-08-17T18:15:00Z"/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3768" w:author="HP" w:date="2022-08-17T18:16:00Z">
          <w:pPr/>
        </w:pPrChange>
      </w:pPr>
    </w:p>
    <w:p w:rsidR="00693AF0" w:rsidRDefault="00AF12E1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769" w:author="HP" w:date="2022-08-17T20:23:00Z"/>
          <w:rFonts w:ascii="Arial" w:hAnsi="Arial" w:cs="Arial"/>
          <w:sz w:val="24"/>
          <w:szCs w:val="24"/>
          <w:lang w:val="en-GB"/>
        </w:rPr>
        <w:pPrChange w:id="3770" w:author="HP" w:date="2022-08-17T18:16:00Z">
          <w:pPr/>
        </w:pPrChange>
      </w:pPr>
      <w:del w:id="3771" w:author="HP" w:date="2022-08-17T18:15:00Z">
        <w:r w:rsidRPr="00DC5FC3" w:rsidDel="00DC5FC3">
          <w:rPr>
            <w:rFonts w:ascii="Arial" w:hAnsi="Arial" w:cs="Arial"/>
            <w:sz w:val="24"/>
            <w:szCs w:val="24"/>
            <w:lang w:val="en-GB"/>
            <w:rPrChange w:id="3772" w:author="HP" w:date="2022-08-17T18:1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1.</w:delText>
        </w:r>
      </w:del>
      <w:r w:rsidRPr="00DC5FC3">
        <w:rPr>
          <w:rFonts w:ascii="Arial" w:hAnsi="Arial" w:cs="Arial"/>
          <w:sz w:val="24"/>
          <w:szCs w:val="24"/>
          <w:lang w:val="en-GB"/>
          <w:rPrChange w:id="3773" w:author="HP" w:date="2022-08-17T18:1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</w:t>
      </w:r>
      <w:ins w:id="3774" w:author="HP" w:date="2022-08-17T20:23:00Z">
        <w:r w:rsidR="00693AF0">
          <w:rPr>
            <w:rFonts w:ascii="Arial" w:hAnsi="Arial" w:cs="Arial"/>
            <w:sz w:val="24"/>
            <w:szCs w:val="24"/>
            <w:lang w:val="en-GB"/>
          </w:rPr>
          <w:t xml:space="preserve"> is nature?</w:t>
        </w:r>
      </w:ins>
    </w:p>
    <w:p w:rsidR="000F1D88" w:rsidRDefault="00693AF0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775" w:author="HP" w:date="2022-08-17T18:51:00Z"/>
          <w:rFonts w:ascii="Arial" w:hAnsi="Arial" w:cs="Arial"/>
          <w:sz w:val="24"/>
          <w:szCs w:val="24"/>
          <w:lang w:val="en-GB"/>
        </w:rPr>
        <w:pPrChange w:id="3776" w:author="HP" w:date="2022-08-17T18:16:00Z">
          <w:pPr/>
        </w:pPrChange>
      </w:pPr>
      <w:ins w:id="3777" w:author="HP" w:date="2022-08-17T20:23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</w:ins>
      <w:del w:id="3778" w:author="HP" w:date="2022-08-17T20:23:00Z">
        <w:r w:rsidR="00AF12E1" w:rsidRPr="00DC5FC3" w:rsidDel="00693AF0">
          <w:rPr>
            <w:rFonts w:ascii="Arial" w:hAnsi="Arial" w:cs="Arial"/>
            <w:sz w:val="24"/>
            <w:szCs w:val="24"/>
            <w:lang w:val="en-GB"/>
            <w:rPrChange w:id="3779" w:author="HP" w:date="2022-08-17T18:1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 </w:delText>
        </w:r>
      </w:del>
      <w:r w:rsidR="00AF12E1" w:rsidRPr="00DC5FC3">
        <w:rPr>
          <w:rFonts w:ascii="Arial" w:hAnsi="Arial" w:cs="Arial"/>
          <w:sz w:val="24"/>
          <w:szCs w:val="24"/>
          <w:lang w:val="en-GB"/>
          <w:rPrChange w:id="3780" w:author="HP" w:date="2022-08-17T18:1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is</w:t>
      </w:r>
      <w:ins w:id="3781" w:author="HP" w:date="2022-08-17T18:51:00Z">
        <w:r w:rsidR="000F1D88">
          <w:rPr>
            <w:rFonts w:ascii="Arial" w:hAnsi="Arial" w:cs="Arial"/>
            <w:sz w:val="24"/>
            <w:szCs w:val="24"/>
            <w:lang w:val="en-GB"/>
          </w:rPr>
          <w:t xml:space="preserve"> a season?</w:t>
        </w:r>
      </w:ins>
    </w:p>
    <w:p w:rsidR="00DC5FC3" w:rsidRDefault="000F1D88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782" w:author="HP" w:date="2022-08-17T18:53:00Z"/>
          <w:rFonts w:ascii="Arial" w:hAnsi="Arial" w:cs="Arial"/>
          <w:sz w:val="24"/>
          <w:szCs w:val="24"/>
          <w:lang w:val="en-GB"/>
        </w:rPr>
        <w:pPrChange w:id="3783" w:author="HP" w:date="2022-08-17T18:16:00Z">
          <w:pPr/>
        </w:pPrChange>
      </w:pPr>
      <w:ins w:id="3784" w:author="HP" w:date="2022-08-17T18:51:00Z">
        <w:r>
          <w:rPr>
            <w:rFonts w:ascii="Arial" w:hAnsi="Arial" w:cs="Arial"/>
            <w:sz w:val="24"/>
            <w:szCs w:val="24"/>
            <w:lang w:val="en-GB"/>
          </w:rPr>
          <w:t>What is</w:t>
        </w:r>
      </w:ins>
      <w:r w:rsidR="00AF12E1" w:rsidRPr="00DC5FC3">
        <w:rPr>
          <w:rFonts w:ascii="Arial" w:hAnsi="Arial" w:cs="Arial"/>
          <w:sz w:val="24"/>
          <w:szCs w:val="24"/>
          <w:lang w:val="en-GB"/>
          <w:rPrChange w:id="3785" w:author="HP" w:date="2022-08-17T18:1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your favourite </w:t>
      </w:r>
      <w:r w:rsidR="00AF12E1" w:rsidRPr="00095717">
        <w:rPr>
          <w:rFonts w:ascii="Arial" w:hAnsi="Arial" w:cs="Arial"/>
          <w:b/>
          <w:sz w:val="24"/>
          <w:szCs w:val="24"/>
          <w:lang w:val="en-GB"/>
          <w:rPrChange w:id="3786" w:author="HP" w:date="2022-08-17T18:28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season</w:t>
      </w:r>
      <w:r w:rsidR="00AF12E1" w:rsidRPr="00DC5FC3">
        <w:rPr>
          <w:rFonts w:ascii="Arial" w:hAnsi="Arial" w:cs="Arial"/>
          <w:sz w:val="24"/>
          <w:szCs w:val="24"/>
          <w:lang w:val="en-GB"/>
          <w:rPrChange w:id="3787" w:author="HP" w:date="2022-08-17T18:1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and why? </w:t>
      </w:r>
    </w:p>
    <w:p w:rsidR="000F1D88" w:rsidRDefault="00693AF0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788" w:author="HP" w:date="2022-08-17T18:53:00Z"/>
          <w:rFonts w:ascii="Arial" w:hAnsi="Arial" w:cs="Arial"/>
          <w:sz w:val="24"/>
          <w:szCs w:val="24"/>
          <w:lang w:val="en-GB"/>
        </w:rPr>
        <w:pPrChange w:id="3789" w:author="HP" w:date="2022-08-17T18:16:00Z">
          <w:pPr/>
        </w:pPrChange>
      </w:pPr>
      <w:ins w:id="3790" w:author="HP" w:date="2022-08-17T18:53:00Z">
        <w:r>
          <w:rPr>
            <w:rFonts w:ascii="Arial" w:hAnsi="Arial" w:cs="Arial"/>
            <w:sz w:val="24"/>
            <w:szCs w:val="24"/>
            <w:lang w:val="en-GB"/>
          </w:rPr>
          <w:t>Which seasons</w:t>
        </w:r>
        <w:r w:rsidR="000F1D88">
          <w:rPr>
            <w:rFonts w:ascii="Arial" w:hAnsi="Arial" w:cs="Arial"/>
            <w:sz w:val="24"/>
            <w:szCs w:val="24"/>
            <w:lang w:val="en-GB"/>
          </w:rPr>
          <w:t xml:space="preserve"> you dislike and why?</w:t>
        </w:r>
      </w:ins>
    </w:p>
    <w:p w:rsidR="000F1D88" w:rsidRDefault="000F1D88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791" w:author="HP" w:date="2022-08-17T18:54:00Z"/>
          <w:rFonts w:ascii="Arial" w:hAnsi="Arial" w:cs="Arial"/>
          <w:sz w:val="24"/>
          <w:szCs w:val="24"/>
          <w:lang w:val="en-GB"/>
        </w:rPr>
        <w:pPrChange w:id="3792" w:author="HP" w:date="2022-08-17T18:16:00Z">
          <w:pPr/>
        </w:pPrChange>
      </w:pPr>
      <w:ins w:id="3793" w:author="HP" w:date="2022-08-17T18:53:00Z">
        <w:r>
          <w:rPr>
            <w:rFonts w:ascii="Arial" w:hAnsi="Arial" w:cs="Arial"/>
            <w:sz w:val="24"/>
            <w:szCs w:val="24"/>
            <w:lang w:val="en-GB"/>
          </w:rPr>
          <w:t>Which</w:t>
        </w:r>
      </w:ins>
      <w:ins w:id="3794" w:author="HP" w:date="2022-08-17T19:06:00Z">
        <w:r w:rsidR="00872892">
          <w:rPr>
            <w:rFonts w:ascii="Arial" w:hAnsi="Arial" w:cs="Arial"/>
            <w:sz w:val="24"/>
            <w:szCs w:val="24"/>
            <w:lang w:val="en-GB"/>
          </w:rPr>
          <w:t xml:space="preserve"> outdoor</w:t>
        </w:r>
      </w:ins>
      <w:ins w:id="3795" w:author="HP" w:date="2022-08-17T18:53:00Z">
        <w:r>
          <w:rPr>
            <w:rFonts w:ascii="Arial" w:hAnsi="Arial" w:cs="Arial"/>
            <w:sz w:val="24"/>
            <w:szCs w:val="24"/>
            <w:lang w:val="en-GB"/>
          </w:rPr>
          <w:t xml:space="preserve"> activities can </w:t>
        </w:r>
      </w:ins>
      <w:ins w:id="3796" w:author="HP" w:date="2022-08-17T18:54:00Z">
        <w:r w:rsidR="00872892">
          <w:rPr>
            <w:rFonts w:ascii="Arial" w:hAnsi="Arial" w:cs="Arial"/>
            <w:sz w:val="24"/>
            <w:szCs w:val="24"/>
            <w:lang w:val="en-GB"/>
          </w:rPr>
          <w:t>people take up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in </w:t>
        </w:r>
      </w:ins>
      <w:ins w:id="3797" w:author="HP" w:date="2022-08-17T19:07:00Z">
        <w:r w:rsidR="00872892">
          <w:rPr>
            <w:rFonts w:ascii="Arial" w:hAnsi="Arial" w:cs="Arial"/>
            <w:sz w:val="24"/>
            <w:szCs w:val="24"/>
            <w:lang w:val="en-GB"/>
          </w:rPr>
          <w:t>various</w:t>
        </w:r>
      </w:ins>
      <w:ins w:id="3798" w:author="HP" w:date="2022-08-17T18:54:00Z">
        <w:r>
          <w:rPr>
            <w:rFonts w:ascii="Arial" w:hAnsi="Arial" w:cs="Arial"/>
            <w:sz w:val="24"/>
            <w:szCs w:val="24"/>
            <w:lang w:val="en-GB"/>
          </w:rPr>
          <w:t xml:space="preserve"> seasons?</w:t>
        </w:r>
      </w:ins>
    </w:p>
    <w:p w:rsidR="000F1D88" w:rsidRPr="00DC5FC3" w:rsidRDefault="000F1D88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799" w:author="HP" w:date="2022-08-17T18:16:00Z"/>
          <w:rFonts w:ascii="Arial" w:hAnsi="Arial" w:cs="Arial"/>
          <w:sz w:val="24"/>
          <w:szCs w:val="24"/>
          <w:lang w:val="en-GB"/>
          <w:rPrChange w:id="3800" w:author="HP" w:date="2022-08-17T18:16:00Z">
            <w:rPr>
              <w:ins w:id="3801" w:author="HP" w:date="2022-08-17T18:16:00Z"/>
              <w:lang w:val="en-GB"/>
            </w:rPr>
          </w:rPrChange>
        </w:rPr>
        <w:pPrChange w:id="3802" w:author="HP" w:date="2022-08-17T18:16:00Z">
          <w:pPr/>
        </w:pPrChange>
      </w:pPr>
      <w:ins w:id="3803" w:author="HP" w:date="2022-08-17T18:54:00Z">
        <w:r>
          <w:rPr>
            <w:rFonts w:ascii="Arial" w:hAnsi="Arial" w:cs="Arial"/>
            <w:sz w:val="24"/>
            <w:szCs w:val="24"/>
            <w:lang w:val="en-GB"/>
          </w:rPr>
          <w:t xml:space="preserve">Describe the year, seasons, </w:t>
        </w:r>
      </w:ins>
      <w:ins w:id="3804" w:author="HP" w:date="2022-08-17T18:55:00Z">
        <w:r>
          <w:rPr>
            <w:rFonts w:ascii="Arial" w:hAnsi="Arial" w:cs="Arial"/>
            <w:sz w:val="24"/>
            <w:szCs w:val="24"/>
            <w:lang w:val="en-GB"/>
          </w:rPr>
          <w:t xml:space="preserve">change of </w:t>
        </w:r>
      </w:ins>
      <w:ins w:id="3805" w:author="HP" w:date="2022-08-17T18:54:00Z">
        <w:r>
          <w:rPr>
            <w:rFonts w:ascii="Arial" w:hAnsi="Arial" w:cs="Arial"/>
            <w:sz w:val="24"/>
            <w:szCs w:val="24"/>
            <w:lang w:val="en-GB"/>
          </w:rPr>
          <w:t>weather in Slovakia.</w:t>
        </w:r>
      </w:ins>
    </w:p>
    <w:p w:rsidR="00DC5FC3" w:rsidRDefault="00DC5FC3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06" w:author="HP" w:date="2022-08-17T18:28:00Z"/>
          <w:rFonts w:ascii="Arial" w:hAnsi="Arial" w:cs="Arial"/>
          <w:sz w:val="24"/>
          <w:szCs w:val="24"/>
          <w:lang w:val="en-GB"/>
        </w:rPr>
        <w:pPrChange w:id="3807" w:author="HP" w:date="2022-08-17T18:15:00Z">
          <w:pPr/>
        </w:pPrChange>
      </w:pPr>
      <w:ins w:id="3808" w:author="HP" w:date="2022-08-17T18:16:00Z">
        <w:r w:rsidRPr="00DC5FC3">
          <w:rPr>
            <w:rFonts w:ascii="Arial" w:hAnsi="Arial" w:cs="Arial"/>
            <w:sz w:val="24"/>
            <w:szCs w:val="24"/>
            <w:lang w:val="en-GB"/>
            <w:rPrChange w:id="3809" w:author="HP" w:date="2022-08-17T18:16:00Z">
              <w:rPr>
                <w:lang w:val="en-GB"/>
              </w:rPr>
            </w:rPrChange>
          </w:rPr>
          <w:t xml:space="preserve">Speak </w:t>
        </w:r>
      </w:ins>
      <w:del w:id="3810" w:author="HP" w:date="2022-08-17T18:16:00Z">
        <w:r w:rsidR="00AF12E1" w:rsidRPr="00DC5FC3" w:rsidDel="00DC5FC3">
          <w:rPr>
            <w:rFonts w:ascii="Arial" w:hAnsi="Arial" w:cs="Arial"/>
            <w:sz w:val="24"/>
            <w:szCs w:val="24"/>
            <w:lang w:val="en-GB"/>
            <w:rPrChange w:id="3811" w:author="HP" w:date="2022-08-17T18:1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Speak </w:delText>
        </w:r>
      </w:del>
      <w:r w:rsidR="00AF12E1" w:rsidRPr="00DC5FC3">
        <w:rPr>
          <w:rFonts w:ascii="Arial" w:hAnsi="Arial" w:cs="Arial"/>
          <w:sz w:val="24"/>
          <w:szCs w:val="24"/>
          <w:lang w:val="en-GB"/>
          <w:rPrChange w:id="3812" w:author="HP" w:date="2022-08-17T18:1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about the </w:t>
      </w:r>
      <w:r w:rsidR="00AF12E1" w:rsidRPr="00095717">
        <w:rPr>
          <w:rFonts w:ascii="Arial" w:hAnsi="Arial" w:cs="Arial"/>
          <w:b/>
          <w:sz w:val="24"/>
          <w:szCs w:val="24"/>
          <w:lang w:val="en-GB"/>
          <w:rPrChange w:id="3813" w:author="HP" w:date="2022-08-17T18:28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weathe</w:t>
      </w:r>
      <w:r w:rsidR="00AF12E1" w:rsidRPr="00DC5FC3">
        <w:rPr>
          <w:rFonts w:ascii="Arial" w:hAnsi="Arial" w:cs="Arial"/>
          <w:sz w:val="24"/>
          <w:szCs w:val="24"/>
          <w:lang w:val="en-GB"/>
          <w:rPrChange w:id="3814" w:author="HP" w:date="2022-08-17T18:1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r conditions typical for the particular season, the average temperature</w:t>
      </w:r>
      <w:ins w:id="3815" w:author="HP" w:date="2022-08-17T18:16:00Z"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020CAA" w:rsidRDefault="00020CAA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16" w:author="HP" w:date="2022-08-17T18:27:00Z"/>
          <w:rFonts w:ascii="Arial" w:hAnsi="Arial" w:cs="Arial"/>
          <w:sz w:val="24"/>
          <w:szCs w:val="24"/>
          <w:lang w:val="en-GB"/>
        </w:rPr>
        <w:pPrChange w:id="3817" w:author="HP" w:date="2022-08-17T18:15:00Z">
          <w:pPr/>
        </w:pPrChange>
      </w:pPr>
      <w:ins w:id="3818" w:author="HP" w:date="2022-08-17T18:26:00Z">
        <w:r>
          <w:rPr>
            <w:rFonts w:ascii="Arial" w:hAnsi="Arial" w:cs="Arial"/>
            <w:sz w:val="24"/>
            <w:szCs w:val="24"/>
            <w:lang w:val="en-GB"/>
          </w:rPr>
          <w:t xml:space="preserve">Why is the weather a good topic for conversation among people? </w:t>
        </w:r>
      </w:ins>
    </w:p>
    <w:p w:rsidR="00020CAA" w:rsidRDefault="00020CAA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19" w:author="HP" w:date="2022-08-17T18:38:00Z"/>
          <w:rFonts w:ascii="Arial" w:hAnsi="Arial" w:cs="Arial"/>
          <w:sz w:val="24"/>
          <w:szCs w:val="24"/>
          <w:lang w:val="en-GB"/>
        </w:rPr>
        <w:pPrChange w:id="3820" w:author="HP" w:date="2022-08-17T18:15:00Z">
          <w:pPr/>
        </w:pPrChange>
      </w:pPr>
      <w:ins w:id="3821" w:author="HP" w:date="2022-08-17T18:27:00Z">
        <w:r>
          <w:rPr>
            <w:rFonts w:ascii="Arial" w:hAnsi="Arial" w:cs="Arial"/>
            <w:sz w:val="24"/>
            <w:szCs w:val="24"/>
            <w:lang w:val="en-GB"/>
          </w:rPr>
          <w:t xml:space="preserve">What kind of weather is ideal for summer holidays near the sea and </w:t>
        </w:r>
        <w:r w:rsidR="00095717">
          <w:rPr>
            <w:rFonts w:ascii="Arial" w:hAnsi="Arial" w:cs="Arial"/>
            <w:sz w:val="24"/>
            <w:szCs w:val="24"/>
            <w:lang w:val="en-GB"/>
          </w:rPr>
          <w:t xml:space="preserve">for winter holidays in the mountains? </w:t>
        </w:r>
      </w:ins>
    </w:p>
    <w:p w:rsidR="00946542" w:rsidRDefault="000F1D88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22" w:author="HP" w:date="2022-08-17T18:56:00Z"/>
          <w:rFonts w:ascii="Arial" w:hAnsi="Arial" w:cs="Arial"/>
          <w:sz w:val="24"/>
          <w:szCs w:val="24"/>
          <w:lang w:val="en-GB"/>
        </w:rPr>
        <w:pPrChange w:id="3823" w:author="HP" w:date="2022-08-17T18:15:00Z">
          <w:pPr/>
        </w:pPrChange>
      </w:pPr>
      <w:ins w:id="3824" w:author="HP" w:date="2022-08-17T18:52:00Z">
        <w:r>
          <w:rPr>
            <w:rFonts w:ascii="Arial" w:hAnsi="Arial" w:cs="Arial"/>
            <w:sz w:val="24"/>
            <w:szCs w:val="24"/>
            <w:lang w:val="en-GB"/>
          </w:rPr>
          <w:t>Which weather do you prefer and why?</w:t>
        </w:r>
      </w:ins>
    </w:p>
    <w:p w:rsidR="000F1D88" w:rsidRDefault="000F1D88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25" w:author="HP" w:date="2022-08-17T18:56:00Z"/>
          <w:rFonts w:ascii="Arial" w:hAnsi="Arial" w:cs="Arial"/>
          <w:sz w:val="24"/>
          <w:szCs w:val="24"/>
          <w:lang w:val="en-GB"/>
        </w:rPr>
        <w:pPrChange w:id="3826" w:author="HP" w:date="2022-08-17T18:15:00Z">
          <w:pPr/>
        </w:pPrChange>
      </w:pPr>
      <w:ins w:id="3827" w:author="HP" w:date="2022-08-17T18:56:00Z">
        <w:r>
          <w:rPr>
            <w:rFonts w:ascii="Arial" w:hAnsi="Arial" w:cs="Arial"/>
            <w:sz w:val="24"/>
            <w:szCs w:val="24"/>
            <w:lang w:val="en-GB"/>
          </w:rPr>
          <w:t xml:space="preserve">Do you watch weather forecasts? Do you trust them? </w:t>
        </w:r>
      </w:ins>
    </w:p>
    <w:p w:rsidR="000F1D88" w:rsidRDefault="000F1D88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28" w:author="HP" w:date="2022-08-17T18:16:00Z"/>
          <w:rFonts w:ascii="Arial" w:hAnsi="Arial" w:cs="Arial"/>
          <w:sz w:val="24"/>
          <w:szCs w:val="24"/>
          <w:lang w:val="en-GB"/>
        </w:rPr>
        <w:pPrChange w:id="3829" w:author="HP" w:date="2022-08-17T18:15:00Z">
          <w:pPr/>
        </w:pPrChange>
      </w:pPr>
      <w:ins w:id="3830" w:author="HP" w:date="2022-08-17T18:57:00Z">
        <w:r>
          <w:rPr>
            <w:rFonts w:ascii="Arial" w:hAnsi="Arial" w:cs="Arial"/>
            <w:sz w:val="24"/>
            <w:szCs w:val="24"/>
            <w:lang w:val="en-GB"/>
          </w:rPr>
          <w:t xml:space="preserve">Do you agree that </w:t>
        </w:r>
      </w:ins>
      <w:ins w:id="3831" w:author="HP" w:date="2022-08-17T18:58:00Z">
        <w:r w:rsidR="00872892">
          <w:rPr>
            <w:rFonts w:ascii="Arial" w:hAnsi="Arial" w:cs="Arial"/>
            <w:sz w:val="24"/>
            <w:szCs w:val="24"/>
            <w:lang w:val="en-GB"/>
          </w:rPr>
          <w:t>the climate influences characteri</w:t>
        </w:r>
      </w:ins>
      <w:ins w:id="3832" w:author="HP" w:date="2022-08-17T18:59:00Z">
        <w:r w:rsidR="00872892">
          <w:rPr>
            <w:rFonts w:ascii="Arial" w:hAnsi="Arial" w:cs="Arial"/>
            <w:sz w:val="24"/>
            <w:szCs w:val="24"/>
            <w:lang w:val="en-GB"/>
          </w:rPr>
          <w:t>s</w:t>
        </w:r>
      </w:ins>
      <w:ins w:id="3833" w:author="HP" w:date="2022-08-17T18:58:00Z">
        <w:r w:rsidR="00872892">
          <w:rPr>
            <w:rFonts w:ascii="Arial" w:hAnsi="Arial" w:cs="Arial"/>
            <w:sz w:val="24"/>
            <w:szCs w:val="24"/>
            <w:lang w:val="en-GB"/>
          </w:rPr>
          <w:t>ti</w:t>
        </w:r>
      </w:ins>
      <w:ins w:id="3834" w:author="HP" w:date="2022-08-17T18:59:00Z">
        <w:r w:rsidR="00872892">
          <w:rPr>
            <w:rFonts w:ascii="Arial" w:hAnsi="Arial" w:cs="Arial"/>
            <w:sz w:val="24"/>
            <w:szCs w:val="24"/>
            <w:lang w:val="en-GB"/>
          </w:rPr>
          <w:t>c</w:t>
        </w:r>
      </w:ins>
      <w:ins w:id="3835" w:author="HP" w:date="2022-08-17T18:58:00Z">
        <w:r w:rsidR="00872892">
          <w:rPr>
            <w:rFonts w:ascii="Arial" w:hAnsi="Arial" w:cs="Arial"/>
            <w:sz w:val="24"/>
            <w:szCs w:val="24"/>
            <w:lang w:val="en-GB"/>
          </w:rPr>
          <w:t xml:space="preserve"> features </w:t>
        </w:r>
      </w:ins>
      <w:ins w:id="3836" w:author="HP" w:date="2022-08-17T18:59:00Z">
        <w:r w:rsidR="00872892">
          <w:rPr>
            <w:rFonts w:ascii="Arial" w:hAnsi="Arial" w:cs="Arial"/>
            <w:sz w:val="24"/>
            <w:szCs w:val="24"/>
            <w:lang w:val="en-GB"/>
          </w:rPr>
          <w:t xml:space="preserve">of </w:t>
        </w:r>
      </w:ins>
      <w:ins w:id="3837" w:author="HP" w:date="2022-08-17T18:57:00Z">
        <w:r>
          <w:rPr>
            <w:rFonts w:ascii="Arial" w:hAnsi="Arial" w:cs="Arial"/>
            <w:sz w:val="24"/>
            <w:szCs w:val="24"/>
            <w:lang w:val="en-GB"/>
          </w:rPr>
          <w:t>people</w:t>
        </w:r>
      </w:ins>
      <w:ins w:id="3838" w:author="HP" w:date="2022-08-17T18:59:00Z">
        <w:r w:rsidR="00872892">
          <w:rPr>
            <w:rFonts w:ascii="Arial" w:hAnsi="Arial" w:cs="Arial"/>
            <w:sz w:val="24"/>
            <w:szCs w:val="24"/>
            <w:lang w:val="en-GB"/>
          </w:rPr>
          <w:t xml:space="preserve"> (</w:t>
        </w:r>
      </w:ins>
      <w:ins w:id="3839" w:author="HP" w:date="2022-08-17T19:00:00Z">
        <w:r w:rsidR="00872892">
          <w:rPr>
            <w:rFonts w:ascii="Arial" w:hAnsi="Arial" w:cs="Arial"/>
            <w:sz w:val="24"/>
            <w:szCs w:val="24"/>
            <w:lang w:val="en-GB"/>
          </w:rPr>
          <w:t xml:space="preserve">the </w:t>
        </w:r>
      </w:ins>
      <w:ins w:id="3840" w:author="HP" w:date="2022-08-17T18:59:00Z">
        <w:r w:rsidR="00872892">
          <w:rPr>
            <w:rFonts w:ascii="Arial" w:hAnsi="Arial" w:cs="Arial"/>
            <w:sz w:val="24"/>
            <w:szCs w:val="24"/>
            <w:lang w:val="en-GB"/>
          </w:rPr>
          <w:t xml:space="preserve">Italians vs. </w:t>
        </w:r>
      </w:ins>
      <w:ins w:id="3841" w:author="HP" w:date="2022-08-17T19:00:00Z">
        <w:r w:rsidR="00872892">
          <w:rPr>
            <w:rFonts w:ascii="Arial" w:hAnsi="Arial" w:cs="Arial"/>
            <w:sz w:val="24"/>
            <w:szCs w:val="24"/>
            <w:lang w:val="en-GB"/>
          </w:rPr>
          <w:t xml:space="preserve">the </w:t>
        </w:r>
      </w:ins>
      <w:ins w:id="3842" w:author="HP" w:date="2022-08-17T18:59:00Z">
        <w:r w:rsidR="00872892">
          <w:rPr>
            <w:rFonts w:ascii="Arial" w:hAnsi="Arial" w:cs="Arial"/>
            <w:sz w:val="24"/>
            <w:szCs w:val="24"/>
            <w:lang w:val="en-GB"/>
          </w:rPr>
          <w:t>Finnish)?</w:t>
        </w:r>
      </w:ins>
      <w:ins w:id="3843" w:author="HP" w:date="2022-08-17T18:57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095717" w:rsidRDefault="00AF12E1" w:rsidP="00095717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44" w:author="HP" w:date="2022-08-17T18:29:00Z"/>
          <w:rFonts w:ascii="Arial" w:hAnsi="Arial" w:cs="Arial"/>
          <w:sz w:val="24"/>
          <w:szCs w:val="24"/>
          <w:lang w:val="en-GB"/>
        </w:rPr>
      </w:pPr>
      <w:del w:id="3845" w:author="HP" w:date="2022-08-17T18:16:00Z">
        <w:r w:rsidRPr="00DC5FC3" w:rsidDel="00DC5FC3">
          <w:rPr>
            <w:rFonts w:ascii="Arial" w:hAnsi="Arial" w:cs="Arial"/>
            <w:sz w:val="24"/>
            <w:szCs w:val="24"/>
            <w:lang w:val="en-GB"/>
            <w:rPrChange w:id="3846" w:author="HP" w:date="2022-08-17T18:1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 and </w:delText>
        </w:r>
      </w:del>
      <w:del w:id="3847" w:author="HP" w:date="2022-08-17T18:29:00Z">
        <w:r w:rsidRPr="00DC5FC3" w:rsidDel="00095717">
          <w:rPr>
            <w:rFonts w:ascii="Arial" w:hAnsi="Arial" w:cs="Arial"/>
            <w:sz w:val="24"/>
            <w:szCs w:val="24"/>
            <w:lang w:val="en-GB"/>
            <w:rPrChange w:id="3848" w:author="HP" w:date="2022-08-17T18:1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the typical outdoor activities people usually take </w:delText>
        </w:r>
      </w:del>
      <w:del w:id="3849" w:author="HP" w:date="2022-08-17T18:17:00Z">
        <w:r w:rsidRPr="00DC5FC3" w:rsidDel="00DC5FC3">
          <w:rPr>
            <w:rFonts w:ascii="Arial" w:hAnsi="Arial" w:cs="Arial"/>
            <w:sz w:val="24"/>
            <w:szCs w:val="24"/>
            <w:lang w:val="en-GB"/>
            <w:rPrChange w:id="3850" w:author="HP" w:date="2022-08-17T18:1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up.</w:delText>
        </w:r>
      </w:del>
      <w:ins w:id="3851" w:author="HP" w:date="2022-08-17T18:29:00Z">
        <w:r w:rsidR="00095717" w:rsidRPr="00356D58">
          <w:rPr>
            <w:rFonts w:ascii="Arial" w:hAnsi="Arial" w:cs="Arial"/>
            <w:sz w:val="24"/>
            <w:szCs w:val="24"/>
            <w:lang w:val="en-GB"/>
          </w:rPr>
          <w:t xml:space="preserve">Describe changes in the weather as a result of the </w:t>
        </w:r>
        <w:r w:rsidR="00095717" w:rsidRPr="00095717">
          <w:rPr>
            <w:rFonts w:ascii="Arial" w:hAnsi="Arial" w:cs="Arial"/>
            <w:b/>
            <w:sz w:val="24"/>
            <w:szCs w:val="24"/>
            <w:lang w:val="en-GB"/>
            <w:rPrChange w:id="3852" w:author="HP" w:date="2022-08-17T18:3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climate </w:t>
        </w:r>
        <w:r w:rsidR="00095717" w:rsidRPr="00356D58">
          <w:rPr>
            <w:rFonts w:ascii="Arial" w:hAnsi="Arial" w:cs="Arial"/>
            <w:sz w:val="24"/>
            <w:szCs w:val="24"/>
            <w:lang w:val="en-GB"/>
          </w:rPr>
          <w:t>change.</w:t>
        </w:r>
      </w:ins>
    </w:p>
    <w:p w:rsidR="00020CAA" w:rsidRDefault="00AF12E1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53" w:author="HP" w:date="2022-08-17T18:37:00Z"/>
          <w:rFonts w:ascii="Arial" w:hAnsi="Arial" w:cs="Arial"/>
          <w:sz w:val="24"/>
          <w:szCs w:val="24"/>
          <w:lang w:val="en-GB"/>
        </w:rPr>
        <w:pPrChange w:id="3854" w:author="HP" w:date="2022-08-17T18:15:00Z">
          <w:pPr/>
        </w:pPrChange>
      </w:pPr>
      <w:del w:id="3855" w:author="HP" w:date="2022-08-17T18:17:00Z">
        <w:r w:rsidRPr="00DC5FC3" w:rsidDel="00DC5FC3">
          <w:rPr>
            <w:rFonts w:ascii="Arial" w:hAnsi="Arial" w:cs="Arial"/>
            <w:sz w:val="24"/>
            <w:szCs w:val="24"/>
            <w:lang w:val="en-GB"/>
            <w:rPrChange w:id="3856" w:author="HP" w:date="2022-08-17T18:1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 2.</w:delText>
        </w:r>
      </w:del>
      <w:del w:id="3857" w:author="HP" w:date="2022-08-17T18:28:00Z">
        <w:r w:rsidRPr="00DC5FC3" w:rsidDel="00095717">
          <w:rPr>
            <w:rFonts w:ascii="Arial" w:hAnsi="Arial" w:cs="Arial"/>
            <w:sz w:val="24"/>
            <w:szCs w:val="24"/>
            <w:lang w:val="en-GB"/>
            <w:rPrChange w:id="3858" w:author="HP" w:date="2022-08-17T18:1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Describe changes in the weather as a result of the climate change.</w:delText>
        </w:r>
      </w:del>
      <w:del w:id="3859" w:author="HP" w:date="2022-08-17T18:17:00Z">
        <w:r w:rsidRPr="00DC5FC3" w:rsidDel="00DC5FC3">
          <w:rPr>
            <w:rFonts w:ascii="Arial" w:hAnsi="Arial" w:cs="Arial"/>
            <w:sz w:val="24"/>
            <w:szCs w:val="24"/>
            <w:lang w:val="en-GB"/>
            <w:rPrChange w:id="3860" w:author="HP" w:date="2022-08-17T18:1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3.</w:delText>
        </w:r>
      </w:del>
      <w:r w:rsidRPr="00DC5FC3">
        <w:rPr>
          <w:rFonts w:ascii="Arial" w:hAnsi="Arial" w:cs="Arial"/>
          <w:sz w:val="24"/>
          <w:szCs w:val="24"/>
          <w:lang w:val="en-GB"/>
          <w:rPrChange w:id="3861" w:author="HP" w:date="2022-08-17T18:1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What do you think the climate will be like in a hundred years’ time?</w:t>
      </w:r>
    </w:p>
    <w:p w:rsidR="00095717" w:rsidRDefault="00095717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62" w:author="HP" w:date="2022-08-17T18:17:00Z"/>
          <w:rFonts w:ascii="Arial" w:hAnsi="Arial" w:cs="Arial"/>
          <w:sz w:val="24"/>
          <w:szCs w:val="24"/>
          <w:lang w:val="en-GB"/>
        </w:rPr>
        <w:pPrChange w:id="3863" w:author="HP" w:date="2022-08-17T18:15:00Z">
          <w:pPr/>
        </w:pPrChange>
      </w:pPr>
      <w:ins w:id="3864" w:author="HP" w:date="2022-08-17T18:37:00Z">
        <w:r>
          <w:rPr>
            <w:rFonts w:ascii="Arial" w:hAnsi="Arial" w:cs="Arial"/>
            <w:sz w:val="24"/>
            <w:szCs w:val="24"/>
            <w:lang w:val="en-GB"/>
          </w:rPr>
          <w:t xml:space="preserve">Why is </w:t>
        </w:r>
      </w:ins>
      <w:ins w:id="3865" w:author="HP" w:date="2022-08-17T18:38:00Z">
        <w:r w:rsidR="00946542">
          <w:rPr>
            <w:rFonts w:ascii="Arial" w:hAnsi="Arial" w:cs="Arial"/>
            <w:sz w:val="24"/>
            <w:szCs w:val="24"/>
            <w:lang w:val="en-GB"/>
          </w:rPr>
          <w:t>our planet in danger?</w:t>
        </w:r>
      </w:ins>
    </w:p>
    <w:p w:rsidR="00020CAA" w:rsidRDefault="00AF12E1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66" w:author="HP" w:date="2022-08-17T18:44:00Z"/>
          <w:rFonts w:ascii="Arial" w:hAnsi="Arial" w:cs="Arial"/>
          <w:sz w:val="24"/>
          <w:szCs w:val="24"/>
          <w:lang w:val="en-GB"/>
        </w:rPr>
        <w:pPrChange w:id="3867" w:author="HP" w:date="2022-08-17T18:15:00Z">
          <w:pPr/>
        </w:pPrChange>
      </w:pPr>
      <w:del w:id="3868" w:author="HP" w:date="2022-08-17T18:17:00Z">
        <w:r w:rsidRPr="00DC5FC3" w:rsidDel="00020CAA">
          <w:rPr>
            <w:rFonts w:ascii="Arial" w:hAnsi="Arial" w:cs="Arial"/>
            <w:sz w:val="24"/>
            <w:szCs w:val="24"/>
            <w:lang w:val="en-GB"/>
            <w:rPrChange w:id="3869" w:author="HP" w:date="2022-08-17T18:1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4.</w:delText>
        </w:r>
      </w:del>
      <w:r w:rsidRPr="00DC5FC3">
        <w:rPr>
          <w:rFonts w:ascii="Arial" w:hAnsi="Arial" w:cs="Arial"/>
          <w:sz w:val="24"/>
          <w:szCs w:val="24"/>
          <w:lang w:val="en-GB"/>
          <w:rPrChange w:id="3870" w:author="HP" w:date="2022-08-17T18:1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are the main problems our </w:t>
      </w:r>
      <w:r w:rsidRPr="00095717">
        <w:rPr>
          <w:rFonts w:ascii="Arial" w:hAnsi="Arial" w:cs="Arial"/>
          <w:b/>
          <w:sz w:val="24"/>
          <w:szCs w:val="24"/>
          <w:lang w:val="en-GB"/>
          <w:rPrChange w:id="3871" w:author="HP" w:date="2022-08-17T18:3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environment</w:t>
      </w:r>
      <w:r w:rsidRPr="00DC5FC3">
        <w:rPr>
          <w:rFonts w:ascii="Arial" w:hAnsi="Arial" w:cs="Arial"/>
          <w:sz w:val="24"/>
          <w:szCs w:val="24"/>
          <w:lang w:val="en-GB"/>
          <w:rPrChange w:id="3872" w:author="HP" w:date="2022-08-17T18:1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faces</w:t>
      </w:r>
      <w:ins w:id="3873" w:author="HP" w:date="2022-08-17T18:17:00Z">
        <w:r w:rsidR="00020CAA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r w:rsidRPr="00DC5FC3">
        <w:rPr>
          <w:rFonts w:ascii="Arial" w:hAnsi="Arial" w:cs="Arial"/>
          <w:sz w:val="24"/>
          <w:szCs w:val="24"/>
          <w:lang w:val="en-GB"/>
          <w:rPrChange w:id="3874" w:author="HP" w:date="2022-08-17T18:1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nowadays?</w:t>
      </w:r>
    </w:p>
    <w:p w:rsidR="00946542" w:rsidRDefault="0094654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75" w:author="HP" w:date="2022-08-17T18:30:00Z"/>
          <w:rFonts w:ascii="Arial" w:hAnsi="Arial" w:cs="Arial"/>
          <w:sz w:val="24"/>
          <w:szCs w:val="24"/>
          <w:lang w:val="en-GB"/>
        </w:rPr>
        <w:pPrChange w:id="3876" w:author="HP" w:date="2022-08-17T18:15:00Z">
          <w:pPr/>
        </w:pPrChange>
      </w:pPr>
      <w:ins w:id="3877" w:author="HP" w:date="2022-08-17T18:44:00Z">
        <w:r>
          <w:rPr>
            <w:rFonts w:ascii="Arial" w:hAnsi="Arial" w:cs="Arial"/>
            <w:sz w:val="24"/>
            <w:szCs w:val="24"/>
            <w:lang w:val="en-GB"/>
          </w:rPr>
          <w:t>Which plant and animal species are endangered and why?</w:t>
        </w:r>
      </w:ins>
    </w:p>
    <w:p w:rsidR="00095717" w:rsidRDefault="00095717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78" w:author="HP" w:date="2022-08-17T19:02:00Z"/>
          <w:rFonts w:ascii="Arial" w:hAnsi="Arial" w:cs="Arial"/>
          <w:sz w:val="24"/>
          <w:szCs w:val="24"/>
          <w:lang w:val="en-GB"/>
        </w:rPr>
        <w:pPrChange w:id="3879" w:author="HP" w:date="2022-08-17T18:15:00Z">
          <w:pPr/>
        </w:pPrChange>
      </w:pPr>
      <w:ins w:id="3880" w:author="HP" w:date="2022-08-17T18:30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  <w:r w:rsidRPr="00946542">
          <w:rPr>
            <w:rFonts w:ascii="Arial" w:hAnsi="Arial" w:cs="Arial"/>
            <w:b/>
            <w:sz w:val="24"/>
            <w:szCs w:val="24"/>
            <w:lang w:val="en-GB"/>
            <w:rPrChange w:id="3881" w:author="HP" w:date="2022-08-17T18:3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natural disasters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have you recently heard about?</w:t>
        </w:r>
      </w:ins>
    </w:p>
    <w:p w:rsidR="00872892" w:rsidRDefault="0087289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82" w:author="HP" w:date="2022-08-17T18:39:00Z"/>
          <w:rFonts w:ascii="Arial" w:hAnsi="Arial" w:cs="Arial"/>
          <w:sz w:val="24"/>
          <w:szCs w:val="24"/>
          <w:lang w:val="en-GB"/>
        </w:rPr>
        <w:pPrChange w:id="3883" w:author="HP" w:date="2022-08-17T18:15:00Z">
          <w:pPr/>
        </w:pPrChange>
      </w:pPr>
      <w:ins w:id="3884" w:author="HP" w:date="2022-08-17T19:02:00Z">
        <w:r>
          <w:rPr>
            <w:rFonts w:ascii="Arial" w:hAnsi="Arial" w:cs="Arial"/>
            <w:sz w:val="24"/>
            <w:szCs w:val="24"/>
            <w:lang w:val="en-GB"/>
          </w:rPr>
          <w:t xml:space="preserve">Why </w:t>
        </w:r>
      </w:ins>
      <w:ins w:id="3885" w:author="HP" w:date="2022-08-17T19:03:00Z">
        <w:r>
          <w:rPr>
            <w:rFonts w:ascii="Arial" w:hAnsi="Arial" w:cs="Arial"/>
            <w:sz w:val="24"/>
            <w:szCs w:val="24"/>
            <w:lang w:val="en-GB"/>
          </w:rPr>
          <w:t>are there natural disasters in the world?</w:t>
        </w:r>
      </w:ins>
      <w:ins w:id="3886" w:author="HP" w:date="2022-08-17T19:02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946542" w:rsidRDefault="0094654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87" w:author="HP" w:date="2022-08-17T19:21:00Z"/>
          <w:rFonts w:ascii="Arial" w:hAnsi="Arial" w:cs="Arial"/>
          <w:sz w:val="24"/>
          <w:szCs w:val="24"/>
          <w:lang w:val="en-GB"/>
        </w:rPr>
        <w:pPrChange w:id="3888" w:author="HP" w:date="2022-08-17T18:15:00Z">
          <w:pPr/>
        </w:pPrChange>
      </w:pPr>
      <w:ins w:id="3889" w:author="HP" w:date="2022-08-17T18:39:00Z">
        <w:r>
          <w:rPr>
            <w:rFonts w:ascii="Arial" w:hAnsi="Arial" w:cs="Arial"/>
            <w:sz w:val="24"/>
            <w:szCs w:val="24"/>
            <w:lang w:val="en-GB"/>
          </w:rPr>
          <w:t xml:space="preserve">Which natural disasters </w:t>
        </w:r>
      </w:ins>
      <w:ins w:id="3890" w:author="HP" w:date="2022-08-17T19:03:00Z">
        <w:r w:rsidR="00872892">
          <w:rPr>
            <w:rFonts w:ascii="Arial" w:hAnsi="Arial" w:cs="Arial"/>
            <w:sz w:val="24"/>
            <w:szCs w:val="24"/>
            <w:lang w:val="en-GB"/>
          </w:rPr>
          <w:t xml:space="preserve">you think </w:t>
        </w:r>
      </w:ins>
      <w:ins w:id="3891" w:author="HP" w:date="2022-08-17T18:39:00Z">
        <w:r>
          <w:rPr>
            <w:rFonts w:ascii="Arial" w:hAnsi="Arial" w:cs="Arial"/>
            <w:sz w:val="24"/>
            <w:szCs w:val="24"/>
            <w:lang w:val="en-GB"/>
          </w:rPr>
          <w:t>are the most dangerous and why?</w:t>
        </w:r>
      </w:ins>
    </w:p>
    <w:p w:rsidR="00425ADC" w:rsidRDefault="00425ADC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92" w:author="HP" w:date="2022-08-17T18:35:00Z"/>
          <w:rFonts w:ascii="Arial" w:hAnsi="Arial" w:cs="Arial"/>
          <w:sz w:val="24"/>
          <w:szCs w:val="24"/>
          <w:lang w:val="en-GB"/>
        </w:rPr>
        <w:pPrChange w:id="3893" w:author="HP" w:date="2022-08-17T18:15:00Z">
          <w:pPr/>
        </w:pPrChange>
      </w:pPr>
      <w:ins w:id="3894" w:author="HP" w:date="2022-08-17T19:21:00Z">
        <w:r>
          <w:rPr>
            <w:rFonts w:ascii="Arial" w:hAnsi="Arial" w:cs="Arial"/>
            <w:sz w:val="24"/>
            <w:szCs w:val="24"/>
            <w:lang w:val="en-GB"/>
          </w:rPr>
          <w:t>Which natural disasters are there in Slovakia?</w:t>
        </w:r>
      </w:ins>
    </w:p>
    <w:p w:rsidR="00095717" w:rsidRDefault="00095717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95" w:author="HP" w:date="2022-08-17T18:46:00Z"/>
          <w:rFonts w:ascii="Arial" w:hAnsi="Arial" w:cs="Arial"/>
          <w:sz w:val="24"/>
          <w:szCs w:val="24"/>
          <w:lang w:val="en-GB"/>
        </w:rPr>
        <w:pPrChange w:id="3896" w:author="HP" w:date="2022-08-17T18:15:00Z">
          <w:pPr/>
        </w:pPrChange>
      </w:pPr>
      <w:ins w:id="3897" w:author="HP" w:date="2022-08-17T18:35:00Z">
        <w:r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  <w:r w:rsidRPr="00946542">
          <w:rPr>
            <w:rFonts w:ascii="Arial" w:hAnsi="Arial" w:cs="Arial"/>
            <w:b/>
            <w:sz w:val="24"/>
            <w:szCs w:val="24"/>
            <w:lang w:val="en-GB"/>
            <w:rPrChange w:id="3898" w:author="HP" w:date="2022-08-17T18:4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ecology</w:t>
        </w:r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946542" w:rsidRDefault="00946542" w:rsidP="0094654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899" w:author="HP" w:date="2022-08-17T18:46:00Z"/>
          <w:rFonts w:ascii="Arial" w:hAnsi="Arial" w:cs="Arial"/>
          <w:sz w:val="24"/>
          <w:szCs w:val="24"/>
          <w:lang w:val="en-GB"/>
        </w:rPr>
      </w:pPr>
      <w:ins w:id="3900" w:author="HP" w:date="2022-08-17T18:46:00Z">
        <w:r w:rsidRPr="00356D58">
          <w:rPr>
            <w:rFonts w:ascii="Arial" w:hAnsi="Arial" w:cs="Arial"/>
            <w:sz w:val="24"/>
            <w:szCs w:val="24"/>
            <w:lang w:val="en-GB"/>
          </w:rPr>
          <w:t xml:space="preserve">How can a person become environmentally-friendly? </w:t>
        </w:r>
      </w:ins>
    </w:p>
    <w:p w:rsidR="00946542" w:rsidRDefault="00946542" w:rsidP="0094654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01" w:author="HP" w:date="2022-08-17T18:47:00Z"/>
          <w:rFonts w:ascii="Arial" w:hAnsi="Arial" w:cs="Arial"/>
          <w:sz w:val="24"/>
          <w:szCs w:val="24"/>
          <w:lang w:val="en-GB"/>
        </w:rPr>
      </w:pPr>
      <w:ins w:id="3902" w:author="HP" w:date="2022-08-17T18:47:00Z">
        <w:r>
          <w:rPr>
            <w:rFonts w:ascii="Arial" w:hAnsi="Arial" w:cs="Arial"/>
            <w:sz w:val="24"/>
            <w:szCs w:val="24"/>
            <w:lang w:val="en-GB"/>
          </w:rPr>
          <w:t>What do you know about the activities of environmentalists?</w:t>
        </w:r>
      </w:ins>
    </w:p>
    <w:p w:rsidR="00946542" w:rsidRDefault="00946542" w:rsidP="0094654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03" w:author="HP" w:date="2022-08-17T19:04:00Z"/>
          <w:rFonts w:ascii="Arial" w:hAnsi="Arial" w:cs="Arial"/>
          <w:sz w:val="24"/>
          <w:szCs w:val="24"/>
          <w:lang w:val="en-GB"/>
        </w:rPr>
      </w:pPr>
      <w:ins w:id="3904" w:author="HP" w:date="2022-08-17T18:47:00Z">
        <w:r w:rsidRPr="00356D58">
          <w:rPr>
            <w:rFonts w:ascii="Arial" w:hAnsi="Arial" w:cs="Arial"/>
            <w:sz w:val="24"/>
            <w:szCs w:val="24"/>
            <w:lang w:val="en-GB"/>
          </w:rPr>
          <w:t>Which issues do the environmental organisations deal with?</w:t>
        </w:r>
      </w:ins>
    </w:p>
    <w:p w:rsidR="00872892" w:rsidRPr="00356D58" w:rsidRDefault="00872892" w:rsidP="0087289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05" w:author="HP" w:date="2022-08-17T19:04:00Z"/>
          <w:rFonts w:ascii="Arial" w:hAnsi="Arial" w:cs="Arial"/>
          <w:sz w:val="24"/>
          <w:szCs w:val="24"/>
          <w:lang w:val="en-GB"/>
        </w:rPr>
      </w:pPr>
      <w:ins w:id="3906" w:author="HP" w:date="2022-08-17T19:04:00Z">
        <w:r w:rsidRPr="00356D58">
          <w:rPr>
            <w:rFonts w:ascii="Arial" w:hAnsi="Arial" w:cs="Arial"/>
            <w:sz w:val="24"/>
            <w:szCs w:val="24"/>
            <w:lang w:val="en-GB"/>
          </w:rPr>
          <w:t>Which steps do they take to maintain the biodiversity for the future generations?</w:t>
        </w:r>
      </w:ins>
    </w:p>
    <w:p w:rsidR="00946542" w:rsidRDefault="00946542" w:rsidP="0094654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07" w:author="HP" w:date="2022-08-17T18:47:00Z"/>
          <w:rFonts w:ascii="Arial" w:hAnsi="Arial" w:cs="Arial"/>
          <w:sz w:val="24"/>
          <w:szCs w:val="24"/>
          <w:lang w:val="en-GB"/>
        </w:rPr>
      </w:pPr>
      <w:ins w:id="3908" w:author="HP" w:date="2022-08-17T18:47:00Z">
        <w:r>
          <w:rPr>
            <w:rFonts w:ascii="Arial" w:hAnsi="Arial" w:cs="Arial"/>
            <w:sz w:val="24"/>
            <w:szCs w:val="24"/>
            <w:lang w:val="en-GB"/>
          </w:rPr>
          <w:t>What part can you play in “saving our planet”?</w:t>
        </w:r>
      </w:ins>
    </w:p>
    <w:p w:rsidR="00946542" w:rsidRDefault="00946542" w:rsidP="0094654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09" w:author="HP" w:date="2022-08-17T19:11:00Z"/>
          <w:rFonts w:ascii="Arial" w:hAnsi="Arial" w:cs="Arial"/>
          <w:sz w:val="24"/>
          <w:szCs w:val="24"/>
          <w:lang w:val="en-GB"/>
        </w:rPr>
      </w:pPr>
      <w:ins w:id="3910" w:author="HP" w:date="2022-08-17T18:47:00Z">
        <w:r>
          <w:rPr>
            <w:rFonts w:ascii="Arial" w:hAnsi="Arial" w:cs="Arial"/>
            <w:sz w:val="24"/>
            <w:szCs w:val="24"/>
            <w:lang w:val="en-GB"/>
          </w:rPr>
          <w:t>What are the consequences of global warming?</w:t>
        </w:r>
      </w:ins>
    </w:p>
    <w:p w:rsidR="0001114A" w:rsidRDefault="0001114A" w:rsidP="0094654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11" w:author="HP" w:date="2022-08-17T18:47:00Z"/>
          <w:rFonts w:ascii="Arial" w:hAnsi="Arial" w:cs="Arial"/>
          <w:sz w:val="24"/>
          <w:szCs w:val="24"/>
          <w:lang w:val="en-GB"/>
        </w:rPr>
      </w:pPr>
      <w:ins w:id="3912" w:author="HP" w:date="2022-08-17T19:11:00Z">
        <w:r>
          <w:rPr>
            <w:rFonts w:ascii="Arial" w:hAnsi="Arial" w:cs="Arial"/>
            <w:sz w:val="24"/>
            <w:szCs w:val="24"/>
            <w:lang w:val="en-GB"/>
          </w:rPr>
          <w:t>What kinds of pollution can you name?</w:t>
        </w:r>
      </w:ins>
    </w:p>
    <w:p w:rsidR="00946542" w:rsidRDefault="00946542" w:rsidP="0094654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13" w:author="HP" w:date="2022-08-17T19:05:00Z"/>
          <w:rFonts w:ascii="Arial" w:hAnsi="Arial" w:cs="Arial"/>
          <w:sz w:val="24"/>
          <w:szCs w:val="24"/>
          <w:lang w:val="en-GB"/>
        </w:rPr>
      </w:pPr>
      <w:ins w:id="3914" w:author="HP" w:date="2022-08-17T18:47:00Z">
        <w:r>
          <w:rPr>
            <w:rFonts w:ascii="Arial" w:hAnsi="Arial" w:cs="Arial"/>
            <w:sz w:val="24"/>
            <w:szCs w:val="24"/>
            <w:lang w:val="en-GB"/>
          </w:rPr>
          <w:t>What causes air, water and soil pollution?</w:t>
        </w:r>
      </w:ins>
    </w:p>
    <w:p w:rsidR="00872892" w:rsidRDefault="00872892" w:rsidP="0094654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15" w:author="HP" w:date="2022-08-17T18:47:00Z"/>
          <w:rFonts w:ascii="Arial" w:hAnsi="Arial" w:cs="Arial"/>
          <w:sz w:val="24"/>
          <w:szCs w:val="24"/>
          <w:lang w:val="en-GB"/>
        </w:rPr>
      </w:pPr>
      <w:ins w:id="3916" w:author="HP" w:date="2022-08-17T19:05:00Z">
        <w:r>
          <w:rPr>
            <w:rFonts w:ascii="Arial" w:hAnsi="Arial" w:cs="Arial"/>
            <w:sz w:val="24"/>
            <w:szCs w:val="24"/>
            <w:lang w:val="en-GB"/>
          </w:rPr>
          <w:t>What are the consequences of air, water and soil pollution?</w:t>
        </w:r>
      </w:ins>
    </w:p>
    <w:p w:rsidR="00095717" w:rsidRDefault="00095717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17" w:author="HP" w:date="2022-08-17T18:17:00Z"/>
          <w:rFonts w:ascii="Arial" w:hAnsi="Arial" w:cs="Arial"/>
          <w:sz w:val="24"/>
          <w:szCs w:val="24"/>
          <w:lang w:val="en-GB"/>
        </w:rPr>
        <w:pPrChange w:id="3918" w:author="HP" w:date="2022-08-17T18:15:00Z">
          <w:pPr/>
        </w:pPrChange>
      </w:pPr>
      <w:ins w:id="3919" w:author="HP" w:date="2022-08-17T18:31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  <w:r w:rsidRPr="00946542">
          <w:rPr>
            <w:rFonts w:ascii="Arial" w:hAnsi="Arial" w:cs="Arial"/>
            <w:b/>
            <w:sz w:val="24"/>
            <w:szCs w:val="24"/>
            <w:lang w:val="en-GB"/>
            <w:rPrChange w:id="3920" w:author="HP" w:date="2022-08-17T18:4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ecological issues concern our country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020CAA" w:rsidRPr="00946542" w:rsidRDefault="00AF12E1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21" w:author="HP" w:date="2022-08-17T18:17:00Z"/>
          <w:rFonts w:ascii="Arial" w:hAnsi="Arial" w:cs="Arial"/>
          <w:sz w:val="24"/>
          <w:szCs w:val="24"/>
          <w:lang w:val="en-GB"/>
        </w:rPr>
        <w:pPrChange w:id="3922" w:author="HP" w:date="2022-08-17T18:15:00Z">
          <w:pPr/>
        </w:pPrChange>
      </w:pPr>
      <w:del w:id="3923" w:author="HP" w:date="2022-08-17T18:17:00Z">
        <w:r w:rsidRPr="00DC5FC3" w:rsidDel="00020CAA">
          <w:rPr>
            <w:rFonts w:ascii="Arial" w:hAnsi="Arial" w:cs="Arial"/>
            <w:sz w:val="24"/>
            <w:szCs w:val="24"/>
            <w:lang w:val="en-GB"/>
            <w:rPrChange w:id="3924" w:author="HP" w:date="2022-08-17T18:1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5.</w:delText>
        </w:r>
      </w:del>
      <w:del w:id="3925" w:author="HP" w:date="2022-08-17T18:46:00Z">
        <w:r w:rsidRPr="00DC5FC3" w:rsidDel="00946542">
          <w:rPr>
            <w:rFonts w:ascii="Arial" w:hAnsi="Arial" w:cs="Arial"/>
            <w:sz w:val="24"/>
            <w:szCs w:val="24"/>
            <w:lang w:val="en-GB"/>
            <w:rPrChange w:id="3926" w:author="HP" w:date="2022-08-17T18:1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How can a person become environmentally-friendly? </w:delText>
        </w:r>
      </w:del>
      <w:r w:rsidRPr="00DC5FC3">
        <w:rPr>
          <w:rFonts w:ascii="Arial" w:hAnsi="Arial" w:cs="Arial"/>
          <w:sz w:val="24"/>
          <w:szCs w:val="24"/>
          <w:lang w:val="en-GB"/>
          <w:rPrChange w:id="3927" w:author="HP" w:date="2022-08-17T18:1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How </w:t>
      </w:r>
      <w:r w:rsidRPr="00946542">
        <w:rPr>
          <w:rFonts w:ascii="Arial" w:hAnsi="Arial" w:cs="Arial"/>
          <w:sz w:val="24"/>
          <w:szCs w:val="24"/>
          <w:lang w:val="en-GB"/>
          <w:rPrChange w:id="3928" w:author="HP" w:date="2022-08-17T18:47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eco-friendly are the Slovaks?</w:t>
      </w:r>
    </w:p>
    <w:p w:rsidR="00872892" w:rsidRDefault="00AF12E1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29" w:author="HP" w:date="2022-08-17T19:05:00Z"/>
          <w:rFonts w:ascii="Arial" w:hAnsi="Arial" w:cs="Arial"/>
          <w:sz w:val="24"/>
          <w:szCs w:val="24"/>
          <w:lang w:val="en-GB"/>
        </w:rPr>
        <w:pPrChange w:id="3930" w:author="HP" w:date="2022-08-17T18:15:00Z">
          <w:pPr/>
        </w:pPrChange>
      </w:pPr>
      <w:del w:id="3931" w:author="HP" w:date="2022-08-17T18:17:00Z">
        <w:r w:rsidRPr="00946542" w:rsidDel="00020CAA">
          <w:rPr>
            <w:rFonts w:ascii="Arial" w:hAnsi="Arial" w:cs="Arial"/>
            <w:sz w:val="24"/>
            <w:szCs w:val="24"/>
            <w:lang w:val="en-GB"/>
            <w:rPrChange w:id="3932" w:author="HP" w:date="2022-08-17T18:4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6.</w:delText>
        </w:r>
      </w:del>
      <w:del w:id="3933" w:author="HP" w:date="2022-08-17T18:47:00Z">
        <w:r w:rsidRPr="00946542" w:rsidDel="00946542">
          <w:rPr>
            <w:rFonts w:ascii="Arial" w:hAnsi="Arial" w:cs="Arial"/>
            <w:sz w:val="24"/>
            <w:szCs w:val="24"/>
            <w:lang w:val="en-GB"/>
            <w:rPrChange w:id="3934" w:author="HP" w:date="2022-08-17T18:47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Which issues do the environmental</w:delText>
        </w:r>
        <w:r w:rsidRPr="00DC5FC3" w:rsidDel="00946542">
          <w:rPr>
            <w:rFonts w:ascii="Arial" w:hAnsi="Arial" w:cs="Arial"/>
            <w:sz w:val="24"/>
            <w:szCs w:val="24"/>
            <w:lang w:val="en-GB"/>
            <w:rPrChange w:id="3935" w:author="HP" w:date="2022-08-17T18:1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 organisations deal with?</w:delText>
        </w:r>
      </w:del>
      <w:ins w:id="3936" w:author="HP" w:date="2022-08-17T18:48:00Z">
        <w:r w:rsidR="000F1D88">
          <w:rPr>
            <w:rFonts w:ascii="Arial" w:hAnsi="Arial" w:cs="Arial"/>
            <w:sz w:val="24"/>
            <w:szCs w:val="24"/>
            <w:lang w:val="en-GB"/>
          </w:rPr>
          <w:t>Describe your eco-activities.</w:t>
        </w:r>
      </w:ins>
    </w:p>
    <w:p w:rsidR="00872892" w:rsidRDefault="00872892" w:rsidP="0087289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37" w:author="HP" w:date="2022-08-17T19:06:00Z"/>
          <w:rFonts w:ascii="Arial" w:hAnsi="Arial" w:cs="Arial"/>
          <w:sz w:val="24"/>
          <w:szCs w:val="24"/>
          <w:lang w:val="en-GB"/>
        </w:rPr>
      </w:pPr>
      <w:ins w:id="3938" w:author="HP" w:date="2022-08-17T19:05:00Z">
        <w:r>
          <w:rPr>
            <w:rFonts w:ascii="Arial" w:hAnsi="Arial" w:cs="Arial"/>
            <w:sz w:val="24"/>
            <w:szCs w:val="24"/>
            <w:lang w:val="en-GB"/>
          </w:rPr>
          <w:t>How does your family help the nature?</w:t>
        </w:r>
      </w:ins>
      <w:ins w:id="3939" w:author="HP" w:date="2022-08-17T19:06:00Z">
        <w:r w:rsidRPr="00872892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872892" w:rsidRDefault="00872892" w:rsidP="0087289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40" w:author="HP" w:date="2022-08-17T19:19:00Z"/>
          <w:rFonts w:ascii="Arial" w:hAnsi="Arial" w:cs="Arial"/>
          <w:sz w:val="24"/>
          <w:szCs w:val="24"/>
          <w:lang w:val="en-GB"/>
        </w:rPr>
      </w:pPr>
      <w:ins w:id="3941" w:author="HP" w:date="2022-08-17T19:06:00Z">
        <w:r>
          <w:rPr>
            <w:rFonts w:ascii="Arial" w:hAnsi="Arial" w:cs="Arial"/>
            <w:sz w:val="24"/>
            <w:szCs w:val="24"/>
            <w:lang w:val="en-GB"/>
          </w:rPr>
          <w:t xml:space="preserve">How can we protect nature? </w:t>
        </w:r>
      </w:ins>
    </w:p>
    <w:p w:rsidR="00425ADC" w:rsidRDefault="00425ADC" w:rsidP="0087289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42" w:author="HP" w:date="2022-08-17T19:06:00Z"/>
          <w:rFonts w:ascii="Arial" w:hAnsi="Arial" w:cs="Arial"/>
          <w:sz w:val="24"/>
          <w:szCs w:val="24"/>
          <w:lang w:val="en-GB"/>
        </w:rPr>
      </w:pPr>
      <w:ins w:id="3943" w:author="HP" w:date="2022-08-17T19:19:00Z">
        <w:r>
          <w:rPr>
            <w:rFonts w:ascii="Arial" w:hAnsi="Arial" w:cs="Arial"/>
            <w:sz w:val="24"/>
            <w:szCs w:val="24"/>
            <w:lang w:val="en-GB"/>
          </w:rPr>
          <w:t>What is the difference between recycling and reusing?</w:t>
        </w:r>
      </w:ins>
    </w:p>
    <w:p w:rsidR="00095717" w:rsidRPr="00872892" w:rsidDel="00946542" w:rsidRDefault="00AF12E1" w:rsidP="000577A7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del w:id="3944" w:author="HP" w:date="2022-08-17T18:47:00Z"/>
          <w:moveTo w:id="3945" w:author="HP" w:date="2022-08-17T18:29:00Z"/>
          <w:rFonts w:ascii="Arial" w:hAnsi="Arial" w:cs="Arial"/>
          <w:sz w:val="24"/>
          <w:szCs w:val="24"/>
          <w:lang w:val="en-GB"/>
        </w:rPr>
      </w:pPr>
      <w:del w:id="3946" w:author="HP" w:date="2022-08-17T18:48:00Z">
        <w:r w:rsidRPr="00872892" w:rsidDel="000F1D88">
          <w:rPr>
            <w:rFonts w:ascii="Arial" w:hAnsi="Arial" w:cs="Arial"/>
            <w:sz w:val="24"/>
            <w:szCs w:val="24"/>
            <w:lang w:val="en-GB"/>
            <w:rPrChange w:id="3947" w:author="HP" w:date="2022-08-17T19:0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 </w:delText>
        </w:r>
      </w:del>
      <w:moveToRangeStart w:id="3948" w:author="HP" w:date="2022-08-17T18:29:00Z" w:name="move111653405"/>
      <w:moveTo w:id="3949" w:author="HP" w:date="2022-08-17T18:29:00Z">
        <w:del w:id="3950" w:author="HP" w:date="2022-08-17T18:47:00Z">
          <w:r w:rsidR="00095717" w:rsidRPr="00872892" w:rsidDel="00946542">
            <w:rPr>
              <w:rFonts w:ascii="Arial" w:hAnsi="Arial" w:cs="Arial"/>
              <w:sz w:val="24"/>
              <w:szCs w:val="24"/>
              <w:lang w:val="en-GB"/>
            </w:rPr>
            <w:delText>Which steps do they take to maintain the biodiversity for the future generations?</w:delText>
          </w:r>
        </w:del>
      </w:moveTo>
    </w:p>
    <w:moveToRangeEnd w:id="3948"/>
    <w:p w:rsidR="00095717" w:rsidRDefault="00095717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51" w:author="HP" w:date="2022-08-17T18:41:00Z"/>
          <w:rFonts w:ascii="Arial" w:hAnsi="Arial" w:cs="Arial"/>
          <w:sz w:val="24"/>
          <w:szCs w:val="24"/>
          <w:lang w:val="en-GB"/>
        </w:rPr>
        <w:pPrChange w:id="3952" w:author="HP" w:date="2022-08-17T18:15:00Z">
          <w:pPr/>
        </w:pPrChange>
      </w:pPr>
      <w:ins w:id="3953" w:author="HP" w:date="2022-08-17T18:34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  <w:r w:rsidRPr="00946542">
          <w:rPr>
            <w:rFonts w:ascii="Arial" w:hAnsi="Arial" w:cs="Arial"/>
            <w:b/>
            <w:sz w:val="24"/>
            <w:szCs w:val="24"/>
            <w:lang w:val="en-GB"/>
            <w:rPrChange w:id="3954" w:author="HP" w:date="2022-08-17T18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energy sources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are more likely to be used in the future to a great</w:t>
        </w:r>
      </w:ins>
      <w:ins w:id="3955" w:author="HP" w:date="2022-08-17T18:35:00Z">
        <w:r>
          <w:rPr>
            <w:rFonts w:ascii="Arial" w:hAnsi="Arial" w:cs="Arial"/>
            <w:sz w:val="24"/>
            <w:szCs w:val="24"/>
            <w:lang w:val="en-GB"/>
          </w:rPr>
          <w:t>er</w:t>
        </w:r>
      </w:ins>
      <w:ins w:id="3956" w:author="HP" w:date="2022-08-17T18:34:00Z">
        <w:r>
          <w:rPr>
            <w:rFonts w:ascii="Arial" w:hAnsi="Arial" w:cs="Arial"/>
            <w:sz w:val="24"/>
            <w:szCs w:val="24"/>
            <w:lang w:val="en-GB"/>
          </w:rPr>
          <w:t xml:space="preserve"> extent?</w:t>
        </w:r>
      </w:ins>
    </w:p>
    <w:p w:rsidR="00946542" w:rsidRDefault="00946542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57" w:author="HP" w:date="2022-08-17T18:29:00Z"/>
          <w:rFonts w:ascii="Arial" w:hAnsi="Arial" w:cs="Arial"/>
          <w:sz w:val="24"/>
          <w:szCs w:val="24"/>
          <w:lang w:val="en-GB"/>
        </w:rPr>
        <w:pPrChange w:id="3958" w:author="HP" w:date="2022-08-17T18:15:00Z">
          <w:pPr/>
        </w:pPrChange>
      </w:pPr>
      <w:ins w:id="3959" w:author="HP" w:date="2022-08-17T18:41:00Z">
        <w:r>
          <w:rPr>
            <w:rFonts w:ascii="Arial" w:hAnsi="Arial" w:cs="Arial"/>
            <w:sz w:val="24"/>
            <w:szCs w:val="24"/>
            <w:lang w:val="en-GB"/>
          </w:rPr>
          <w:t xml:space="preserve">Why do we need </w:t>
        </w:r>
      </w:ins>
      <w:ins w:id="3960" w:author="HP" w:date="2022-08-17T18:43:00Z">
        <w:r>
          <w:rPr>
            <w:rFonts w:ascii="Arial" w:hAnsi="Arial" w:cs="Arial"/>
            <w:sz w:val="24"/>
            <w:szCs w:val="24"/>
            <w:lang w:val="en-GB"/>
          </w:rPr>
          <w:t xml:space="preserve">new and renewable </w:t>
        </w:r>
      </w:ins>
      <w:ins w:id="3961" w:author="HP" w:date="2022-08-17T18:41:00Z">
        <w:r>
          <w:rPr>
            <w:rFonts w:ascii="Arial" w:hAnsi="Arial" w:cs="Arial"/>
            <w:sz w:val="24"/>
            <w:szCs w:val="24"/>
            <w:lang w:val="en-GB"/>
          </w:rPr>
          <w:t>energy sources?</w:t>
        </w:r>
      </w:ins>
    </w:p>
    <w:p w:rsidR="000F1D88" w:rsidRDefault="000F1D88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62" w:author="HP" w:date="2022-08-17T19:20:00Z"/>
          <w:rFonts w:ascii="Arial" w:hAnsi="Arial" w:cs="Arial"/>
          <w:sz w:val="24"/>
          <w:szCs w:val="24"/>
          <w:lang w:val="en-GB"/>
        </w:rPr>
        <w:pPrChange w:id="3963" w:author="HP" w:date="2022-08-17T18:15:00Z">
          <w:pPr/>
        </w:pPrChange>
      </w:pPr>
      <w:ins w:id="3964" w:author="HP" w:date="2022-08-17T18:49:00Z">
        <w:r>
          <w:rPr>
            <w:rFonts w:ascii="Arial" w:hAnsi="Arial" w:cs="Arial"/>
            <w:sz w:val="24"/>
            <w:szCs w:val="24"/>
            <w:lang w:val="en-GB"/>
          </w:rPr>
          <w:t xml:space="preserve">Suggest some solutions for solving some ecological problems. </w:t>
        </w:r>
      </w:ins>
    </w:p>
    <w:p w:rsidR="00425ADC" w:rsidRDefault="00425ADC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65" w:author="HP" w:date="2022-08-17T19:08:00Z"/>
          <w:rFonts w:ascii="Arial" w:hAnsi="Arial" w:cs="Arial"/>
          <w:sz w:val="24"/>
          <w:szCs w:val="24"/>
          <w:lang w:val="en-GB"/>
        </w:rPr>
        <w:pPrChange w:id="3966" w:author="HP" w:date="2022-08-17T18:15:00Z">
          <w:pPr/>
        </w:pPrChange>
      </w:pPr>
      <w:ins w:id="3967" w:author="HP" w:date="2022-08-17T19:20:00Z">
        <w:r>
          <w:rPr>
            <w:rFonts w:ascii="Arial" w:hAnsi="Arial" w:cs="Arial"/>
            <w:sz w:val="24"/>
            <w:szCs w:val="24"/>
            <w:lang w:val="en-GB"/>
          </w:rPr>
          <w:t>How can people save energy</w:t>
        </w:r>
      </w:ins>
      <w:ins w:id="3968" w:author="HP" w:date="2022-08-17T19:21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01114A" w:rsidRDefault="00191125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69" w:author="HP" w:date="2022-08-17T19:11:00Z"/>
          <w:rFonts w:ascii="Arial" w:hAnsi="Arial" w:cs="Arial"/>
          <w:sz w:val="24"/>
          <w:szCs w:val="24"/>
          <w:lang w:val="en-GB"/>
        </w:rPr>
        <w:pPrChange w:id="3970" w:author="HP" w:date="2022-08-17T18:15:00Z">
          <w:pPr/>
        </w:pPrChange>
      </w:pPr>
      <w:ins w:id="3971" w:author="HP" w:date="2022-08-17T19:13:00Z">
        <w:r>
          <w:rPr>
            <w:rFonts w:ascii="Arial" w:hAnsi="Arial" w:cs="Arial"/>
            <w:sz w:val="24"/>
            <w:szCs w:val="24"/>
            <w:lang w:val="en-GB"/>
          </w:rPr>
          <w:t>How can we d</w:t>
        </w:r>
      </w:ins>
      <w:ins w:id="3972" w:author="HP" w:date="2022-08-17T19:08:00Z">
        <w:r w:rsidR="0001114A">
          <w:rPr>
            <w:rFonts w:ascii="Arial" w:hAnsi="Arial" w:cs="Arial"/>
            <w:sz w:val="24"/>
            <w:szCs w:val="24"/>
            <w:lang w:val="en-GB"/>
          </w:rPr>
          <w:t xml:space="preserve">ivide </w:t>
        </w:r>
        <w:r w:rsidR="0001114A" w:rsidRPr="0001114A">
          <w:rPr>
            <w:rFonts w:ascii="Arial" w:hAnsi="Arial" w:cs="Arial"/>
            <w:b/>
            <w:sz w:val="24"/>
            <w:szCs w:val="24"/>
            <w:lang w:val="en-GB"/>
            <w:rPrChange w:id="3973" w:author="HP" w:date="2022-08-17T19:1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plants</w:t>
        </w:r>
      </w:ins>
      <w:ins w:id="3974" w:author="HP" w:date="2022-08-17T19:14:00Z">
        <w:r>
          <w:rPr>
            <w:rFonts w:ascii="Arial" w:hAnsi="Arial" w:cs="Arial"/>
            <w:b/>
            <w:sz w:val="24"/>
            <w:szCs w:val="24"/>
            <w:lang w:val="en-GB"/>
          </w:rPr>
          <w:t xml:space="preserve">? </w:t>
        </w:r>
        <w:r w:rsidRPr="00191125">
          <w:rPr>
            <w:rFonts w:ascii="Arial" w:hAnsi="Arial" w:cs="Arial"/>
            <w:sz w:val="24"/>
            <w:szCs w:val="24"/>
            <w:lang w:val="en-GB"/>
            <w:rPrChange w:id="3975" w:author="HP" w:date="2022-08-17T19:14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N</w:t>
        </w:r>
      </w:ins>
      <w:ins w:id="3976" w:author="HP" w:date="2022-08-17T19:08:00Z">
        <w:r w:rsidR="0001114A">
          <w:rPr>
            <w:rFonts w:ascii="Arial" w:hAnsi="Arial" w:cs="Arial"/>
            <w:sz w:val="24"/>
            <w:szCs w:val="24"/>
            <w:lang w:val="en-GB"/>
          </w:rPr>
          <w:t>ame some examples.</w:t>
        </w:r>
      </w:ins>
    </w:p>
    <w:p w:rsidR="0001114A" w:rsidRDefault="0001114A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77" w:author="HP" w:date="2022-08-17T19:11:00Z"/>
          <w:rFonts w:ascii="Arial" w:hAnsi="Arial" w:cs="Arial"/>
          <w:sz w:val="24"/>
          <w:szCs w:val="24"/>
          <w:lang w:val="en-GB"/>
        </w:rPr>
        <w:pPrChange w:id="3978" w:author="HP" w:date="2022-08-17T18:15:00Z">
          <w:pPr/>
        </w:pPrChange>
      </w:pPr>
      <w:ins w:id="3979" w:author="HP" w:date="2022-08-17T19:11:00Z">
        <w:r>
          <w:rPr>
            <w:rFonts w:ascii="Arial" w:hAnsi="Arial" w:cs="Arial"/>
            <w:sz w:val="24"/>
            <w:szCs w:val="24"/>
            <w:lang w:val="en-GB"/>
          </w:rPr>
          <w:t>What kinds of animals you like/dislike?</w:t>
        </w:r>
      </w:ins>
    </w:p>
    <w:p w:rsidR="0001114A" w:rsidRDefault="0001114A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80" w:author="HP" w:date="2022-08-17T19:16:00Z"/>
          <w:rFonts w:ascii="Arial" w:hAnsi="Arial" w:cs="Arial"/>
          <w:sz w:val="24"/>
          <w:szCs w:val="24"/>
          <w:lang w:val="en-GB"/>
        </w:rPr>
        <w:pPrChange w:id="3981" w:author="HP" w:date="2022-08-17T18:15:00Z">
          <w:pPr/>
        </w:pPrChange>
      </w:pPr>
      <w:ins w:id="3982" w:author="HP" w:date="2022-08-17T19:12:00Z">
        <w:r>
          <w:rPr>
            <w:rFonts w:ascii="Arial" w:hAnsi="Arial" w:cs="Arial"/>
            <w:sz w:val="24"/>
            <w:szCs w:val="24"/>
            <w:lang w:val="en-GB"/>
          </w:rPr>
          <w:t>Have you got a pet? Talk about it.</w:t>
        </w:r>
      </w:ins>
    </w:p>
    <w:p w:rsidR="00191125" w:rsidRDefault="00191125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83" w:author="HP" w:date="2022-08-17T19:14:00Z"/>
          <w:rFonts w:ascii="Arial" w:hAnsi="Arial" w:cs="Arial"/>
          <w:sz w:val="24"/>
          <w:szCs w:val="24"/>
          <w:lang w:val="en-GB"/>
        </w:rPr>
        <w:pPrChange w:id="3984" w:author="HP" w:date="2022-08-17T18:15:00Z">
          <w:pPr/>
        </w:pPrChange>
      </w:pPr>
      <w:ins w:id="3985" w:author="HP" w:date="2022-08-17T19:16:00Z">
        <w:r>
          <w:rPr>
            <w:rFonts w:ascii="Arial" w:hAnsi="Arial" w:cs="Arial"/>
            <w:sz w:val="24"/>
            <w:szCs w:val="24"/>
            <w:lang w:val="en-GB"/>
          </w:rPr>
          <w:lastRenderedPageBreak/>
          <w:t xml:space="preserve">Do you agree that keeping a pet </w:t>
        </w:r>
      </w:ins>
      <w:ins w:id="3986" w:author="HP" w:date="2022-08-17T19:18:00Z">
        <w:r w:rsidR="00425ADC">
          <w:rPr>
            <w:rFonts w:ascii="Arial" w:hAnsi="Arial" w:cs="Arial"/>
            <w:sz w:val="24"/>
            <w:szCs w:val="24"/>
            <w:lang w:val="en-GB"/>
          </w:rPr>
          <w:t xml:space="preserve">means abusing it? </w:t>
        </w:r>
      </w:ins>
    </w:p>
    <w:p w:rsidR="00191125" w:rsidRDefault="00191125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87" w:author="HP" w:date="2022-08-17T19:08:00Z"/>
          <w:rFonts w:ascii="Arial" w:hAnsi="Arial" w:cs="Arial"/>
          <w:sz w:val="24"/>
          <w:szCs w:val="24"/>
          <w:lang w:val="en-GB"/>
        </w:rPr>
        <w:pPrChange w:id="3988" w:author="HP" w:date="2022-08-17T18:15:00Z">
          <w:pPr/>
        </w:pPrChange>
      </w:pPr>
      <w:ins w:id="3989" w:author="HP" w:date="2022-08-17T19:14:00Z">
        <w:r>
          <w:rPr>
            <w:rFonts w:ascii="Arial" w:hAnsi="Arial" w:cs="Arial"/>
            <w:sz w:val="24"/>
            <w:szCs w:val="24"/>
            <w:lang w:val="en-GB"/>
          </w:rPr>
          <w:t>Why are plants important for people?</w:t>
        </w:r>
      </w:ins>
    </w:p>
    <w:p w:rsidR="0001114A" w:rsidRDefault="00191125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90" w:author="HP" w:date="2022-08-17T19:08:00Z"/>
          <w:rFonts w:ascii="Arial" w:hAnsi="Arial" w:cs="Arial"/>
          <w:sz w:val="24"/>
          <w:szCs w:val="24"/>
          <w:lang w:val="en-GB"/>
        </w:rPr>
        <w:pPrChange w:id="3991" w:author="HP" w:date="2022-08-17T18:15:00Z">
          <w:pPr/>
        </w:pPrChange>
      </w:pPr>
      <w:ins w:id="3992" w:author="HP" w:date="2022-08-17T19:14:00Z">
        <w:r>
          <w:rPr>
            <w:rFonts w:ascii="Arial" w:hAnsi="Arial" w:cs="Arial"/>
            <w:sz w:val="24"/>
            <w:szCs w:val="24"/>
            <w:lang w:val="en-GB"/>
          </w:rPr>
          <w:t>How can we divide</w:t>
        </w:r>
      </w:ins>
      <w:ins w:id="3993" w:author="HP" w:date="2022-08-17T19:08:00Z">
        <w:r w:rsidR="0001114A">
          <w:rPr>
            <w:rFonts w:ascii="Arial" w:hAnsi="Arial" w:cs="Arial"/>
            <w:sz w:val="24"/>
            <w:szCs w:val="24"/>
            <w:lang w:val="en-GB"/>
          </w:rPr>
          <w:t xml:space="preserve"> </w:t>
        </w:r>
        <w:r w:rsidR="0001114A" w:rsidRPr="0001114A">
          <w:rPr>
            <w:rFonts w:ascii="Arial" w:hAnsi="Arial" w:cs="Arial"/>
            <w:b/>
            <w:sz w:val="24"/>
            <w:szCs w:val="24"/>
            <w:lang w:val="en-GB"/>
            <w:rPrChange w:id="3994" w:author="HP" w:date="2022-08-17T19:1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animals</w:t>
        </w:r>
      </w:ins>
      <w:ins w:id="3995" w:author="HP" w:date="2022-08-17T19:14:00Z">
        <w:r>
          <w:rPr>
            <w:rFonts w:ascii="Arial" w:hAnsi="Arial" w:cs="Arial"/>
            <w:b/>
            <w:sz w:val="24"/>
            <w:szCs w:val="24"/>
            <w:lang w:val="en-GB"/>
          </w:rPr>
          <w:t xml:space="preserve">? </w:t>
        </w:r>
        <w:r>
          <w:rPr>
            <w:rFonts w:ascii="Arial" w:hAnsi="Arial" w:cs="Arial"/>
            <w:sz w:val="24"/>
            <w:szCs w:val="24"/>
            <w:lang w:val="en-GB"/>
          </w:rPr>
          <w:t>N</w:t>
        </w:r>
      </w:ins>
      <w:ins w:id="3996" w:author="HP" w:date="2022-08-17T19:08:00Z">
        <w:r w:rsidR="0001114A">
          <w:rPr>
            <w:rFonts w:ascii="Arial" w:hAnsi="Arial" w:cs="Arial"/>
            <w:sz w:val="24"/>
            <w:szCs w:val="24"/>
            <w:lang w:val="en-GB"/>
          </w:rPr>
          <w:t>ame some examples.</w:t>
        </w:r>
      </w:ins>
    </w:p>
    <w:p w:rsidR="0001114A" w:rsidRDefault="0001114A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3997" w:author="HP" w:date="2022-08-17T19:13:00Z"/>
          <w:rFonts w:ascii="Arial" w:hAnsi="Arial" w:cs="Arial"/>
          <w:sz w:val="24"/>
          <w:szCs w:val="24"/>
          <w:lang w:val="en-GB"/>
        </w:rPr>
        <w:pPrChange w:id="3998" w:author="HP" w:date="2022-08-17T18:15:00Z">
          <w:pPr/>
        </w:pPrChange>
      </w:pPr>
      <w:ins w:id="3999" w:author="HP" w:date="2022-08-17T19:12:00Z">
        <w:r>
          <w:rPr>
            <w:rFonts w:ascii="Arial" w:hAnsi="Arial" w:cs="Arial"/>
            <w:sz w:val="24"/>
            <w:szCs w:val="24"/>
            <w:lang w:val="en-GB"/>
          </w:rPr>
          <w:t>Are you interested in flora? H</w:t>
        </w:r>
      </w:ins>
      <w:ins w:id="4000" w:author="HP" w:date="2022-08-17T19:13:00Z">
        <w:r>
          <w:rPr>
            <w:rFonts w:ascii="Arial" w:hAnsi="Arial" w:cs="Arial"/>
            <w:sz w:val="24"/>
            <w:szCs w:val="24"/>
            <w:lang w:val="en-GB"/>
          </w:rPr>
          <w:t xml:space="preserve">ow? </w:t>
        </w:r>
      </w:ins>
    </w:p>
    <w:p w:rsidR="0001114A" w:rsidRDefault="0001114A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4001" w:author="HP" w:date="2022-08-17T19:15:00Z"/>
          <w:rFonts w:ascii="Arial" w:hAnsi="Arial" w:cs="Arial"/>
          <w:sz w:val="24"/>
          <w:szCs w:val="24"/>
          <w:lang w:val="en-GB"/>
        </w:rPr>
        <w:pPrChange w:id="4002" w:author="HP" w:date="2022-08-17T18:15:00Z">
          <w:pPr/>
        </w:pPrChange>
      </w:pPr>
      <w:ins w:id="4003" w:author="HP" w:date="2022-08-17T19:13:00Z">
        <w:r>
          <w:rPr>
            <w:rFonts w:ascii="Arial" w:hAnsi="Arial" w:cs="Arial"/>
            <w:sz w:val="24"/>
            <w:szCs w:val="24"/>
            <w:lang w:val="en-GB"/>
          </w:rPr>
          <w:t xml:space="preserve">Why are </w:t>
        </w:r>
      </w:ins>
      <w:ins w:id="4004" w:author="HP" w:date="2022-08-17T19:15:00Z">
        <w:r w:rsidR="00191125">
          <w:rPr>
            <w:rFonts w:ascii="Arial" w:hAnsi="Arial" w:cs="Arial"/>
            <w:sz w:val="24"/>
            <w:szCs w:val="24"/>
            <w:lang w:val="en-GB"/>
          </w:rPr>
          <w:t>animal</w:t>
        </w:r>
      </w:ins>
      <w:ins w:id="4005" w:author="HP" w:date="2022-08-17T19:13:00Z">
        <w:r>
          <w:rPr>
            <w:rFonts w:ascii="Arial" w:hAnsi="Arial" w:cs="Arial"/>
            <w:sz w:val="24"/>
            <w:szCs w:val="24"/>
            <w:lang w:val="en-GB"/>
          </w:rPr>
          <w:t>s important for people?</w:t>
        </w:r>
      </w:ins>
    </w:p>
    <w:p w:rsidR="00191125" w:rsidRDefault="00191125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4006" w:author="HP" w:date="2022-08-17T19:15:00Z"/>
          <w:rFonts w:ascii="Arial" w:hAnsi="Arial" w:cs="Arial"/>
          <w:sz w:val="24"/>
          <w:szCs w:val="24"/>
          <w:lang w:val="en-GB"/>
        </w:rPr>
        <w:pPrChange w:id="4007" w:author="HP" w:date="2022-08-17T18:15:00Z">
          <w:pPr/>
        </w:pPrChange>
      </w:pPr>
      <w:ins w:id="4008" w:author="HP" w:date="2022-08-17T19:15:00Z">
        <w:r>
          <w:rPr>
            <w:rFonts w:ascii="Arial" w:hAnsi="Arial" w:cs="Arial"/>
            <w:sz w:val="24"/>
            <w:szCs w:val="24"/>
            <w:lang w:val="en-GB"/>
          </w:rPr>
          <w:t>What is your opinion on ZOOs?</w:t>
        </w:r>
      </w:ins>
    </w:p>
    <w:p w:rsidR="00191125" w:rsidRDefault="00191125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ins w:id="4009" w:author="HP" w:date="2022-08-17T19:08:00Z"/>
          <w:rFonts w:ascii="Arial" w:hAnsi="Arial" w:cs="Arial"/>
          <w:sz w:val="24"/>
          <w:szCs w:val="24"/>
          <w:lang w:val="en-GB"/>
        </w:rPr>
        <w:pPrChange w:id="4010" w:author="HP" w:date="2022-08-17T18:15:00Z">
          <w:pPr/>
        </w:pPrChange>
      </w:pPr>
      <w:ins w:id="4011" w:author="HP" w:date="2022-08-17T19:15:00Z">
        <w:r>
          <w:rPr>
            <w:rFonts w:ascii="Arial" w:hAnsi="Arial" w:cs="Arial"/>
            <w:sz w:val="24"/>
            <w:szCs w:val="24"/>
            <w:lang w:val="en-GB"/>
          </w:rPr>
          <w:t xml:space="preserve">What is your opinion on circuses? </w:t>
        </w:r>
      </w:ins>
    </w:p>
    <w:p w:rsidR="0001114A" w:rsidRDefault="0001114A">
      <w:pPr>
        <w:pStyle w:val="Odsekzoznamu"/>
        <w:tabs>
          <w:tab w:val="center" w:pos="5233"/>
          <w:tab w:val="left" w:pos="7935"/>
        </w:tabs>
        <w:rPr>
          <w:ins w:id="4012" w:author="HP" w:date="2022-08-17T19:07:00Z"/>
          <w:rFonts w:ascii="Arial" w:hAnsi="Arial" w:cs="Arial"/>
          <w:sz w:val="24"/>
          <w:szCs w:val="24"/>
          <w:lang w:val="en-GB"/>
        </w:rPr>
        <w:pPrChange w:id="4013" w:author="HP" w:date="2022-08-17T19:08:00Z">
          <w:pPr/>
        </w:pPrChange>
      </w:pPr>
    </w:p>
    <w:p w:rsidR="00872892" w:rsidRDefault="00872892">
      <w:pPr>
        <w:tabs>
          <w:tab w:val="center" w:pos="5233"/>
          <w:tab w:val="left" w:pos="7935"/>
        </w:tabs>
        <w:rPr>
          <w:ins w:id="4014" w:author="HP" w:date="2022-08-17T19:07:00Z"/>
          <w:rFonts w:ascii="Arial" w:hAnsi="Arial" w:cs="Arial"/>
          <w:sz w:val="24"/>
          <w:szCs w:val="24"/>
          <w:lang w:val="en-GB"/>
        </w:rPr>
        <w:pPrChange w:id="4015" w:author="HP" w:date="2022-08-17T19:07:00Z">
          <w:pPr/>
        </w:pPrChange>
      </w:pPr>
    </w:p>
    <w:p w:rsidR="00872892" w:rsidRPr="00872892" w:rsidRDefault="00872892">
      <w:pPr>
        <w:tabs>
          <w:tab w:val="center" w:pos="5233"/>
          <w:tab w:val="left" w:pos="7935"/>
        </w:tabs>
        <w:rPr>
          <w:ins w:id="4016" w:author="HP" w:date="2022-08-17T18:17:00Z"/>
          <w:rFonts w:ascii="Arial" w:hAnsi="Arial" w:cs="Arial"/>
          <w:sz w:val="24"/>
          <w:szCs w:val="24"/>
          <w:lang w:val="en-GB"/>
          <w:rPrChange w:id="4017" w:author="HP" w:date="2022-08-17T19:07:00Z">
            <w:rPr>
              <w:ins w:id="4018" w:author="HP" w:date="2022-08-17T18:17:00Z"/>
              <w:lang w:val="en-GB"/>
            </w:rPr>
          </w:rPrChange>
        </w:rPr>
        <w:pPrChange w:id="4019" w:author="HP" w:date="2022-08-17T19:07:00Z">
          <w:pPr/>
        </w:pPrChange>
      </w:pPr>
    </w:p>
    <w:p w:rsidR="00AF12E1" w:rsidRPr="00DC5FC3" w:rsidDel="00095717" w:rsidRDefault="00AF12E1">
      <w:pPr>
        <w:pStyle w:val="Odsekzoznamu"/>
        <w:numPr>
          <w:ilvl w:val="0"/>
          <w:numId w:val="41"/>
        </w:numPr>
        <w:tabs>
          <w:tab w:val="center" w:pos="5233"/>
          <w:tab w:val="left" w:pos="7935"/>
        </w:tabs>
        <w:rPr>
          <w:moveFrom w:id="4020" w:author="HP" w:date="2022-08-17T18:29:00Z"/>
          <w:rFonts w:ascii="Arial" w:hAnsi="Arial" w:cs="Arial"/>
          <w:sz w:val="24"/>
          <w:szCs w:val="24"/>
          <w:lang w:val="en-GB"/>
          <w:rPrChange w:id="4021" w:author="HP" w:date="2022-08-17T18:16:00Z">
            <w:rPr>
              <w:moveFrom w:id="4022" w:author="HP" w:date="2022-08-17T18:29:00Z"/>
              <w:rFonts w:ascii="Arial" w:hAnsi="Arial" w:cs="Arial"/>
              <w:sz w:val="28"/>
              <w:szCs w:val="28"/>
              <w:lang w:val="en-GB"/>
            </w:rPr>
          </w:rPrChange>
        </w:rPr>
        <w:pPrChange w:id="4023" w:author="HP" w:date="2022-08-17T18:15:00Z">
          <w:pPr/>
        </w:pPrChange>
      </w:pPr>
      <w:moveFromRangeStart w:id="4024" w:author="HP" w:date="2022-08-17T18:29:00Z" w:name="move111653405"/>
      <w:moveFrom w:id="4025" w:author="HP" w:date="2022-08-17T18:29:00Z">
        <w:r w:rsidRPr="00DC5FC3" w:rsidDel="00095717">
          <w:rPr>
            <w:rFonts w:ascii="Arial" w:hAnsi="Arial" w:cs="Arial"/>
            <w:sz w:val="24"/>
            <w:szCs w:val="24"/>
            <w:lang w:val="en-GB"/>
            <w:rPrChange w:id="4026" w:author="HP" w:date="2022-08-17T18:16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t>Which steps do they take to maintain the biodiversity for the future generations?</w:t>
        </w:r>
      </w:moveFrom>
    </w:p>
    <w:moveFromRangeEnd w:id="4024"/>
    <w:p w:rsidR="008D21C3" w:rsidRDefault="008D21C3">
      <w:pPr>
        <w:jc w:val="center"/>
        <w:rPr>
          <w:ins w:id="4027" w:author="HP" w:date="2022-08-22T12:21:00Z"/>
          <w:rFonts w:ascii="Arial" w:hAnsi="Arial" w:cs="Arial"/>
          <w:b/>
          <w:sz w:val="36"/>
          <w:szCs w:val="36"/>
          <w:lang w:val="en-GB"/>
        </w:rPr>
        <w:pPrChange w:id="4028" w:author="HP" w:date="2022-08-17T18:18:00Z">
          <w:pPr/>
        </w:pPrChange>
      </w:pPr>
    </w:p>
    <w:p w:rsidR="008D21C3" w:rsidRDefault="008D21C3">
      <w:pPr>
        <w:jc w:val="center"/>
        <w:rPr>
          <w:ins w:id="4029" w:author="HP" w:date="2022-08-22T12:21:00Z"/>
          <w:rFonts w:ascii="Arial" w:hAnsi="Arial" w:cs="Arial"/>
          <w:b/>
          <w:sz w:val="36"/>
          <w:szCs w:val="36"/>
          <w:lang w:val="en-GB"/>
        </w:rPr>
        <w:pPrChange w:id="4030" w:author="HP" w:date="2022-08-17T18:18:00Z">
          <w:pPr/>
        </w:pPrChange>
      </w:pPr>
    </w:p>
    <w:p w:rsidR="008D21C3" w:rsidRDefault="008D21C3">
      <w:pPr>
        <w:jc w:val="center"/>
        <w:rPr>
          <w:ins w:id="4031" w:author="HP" w:date="2022-08-22T12:21:00Z"/>
          <w:rFonts w:ascii="Arial" w:hAnsi="Arial" w:cs="Arial"/>
          <w:b/>
          <w:sz w:val="36"/>
          <w:szCs w:val="36"/>
          <w:lang w:val="en-GB"/>
        </w:rPr>
        <w:pPrChange w:id="4032" w:author="HP" w:date="2022-08-17T18:18:00Z">
          <w:pPr/>
        </w:pPrChange>
      </w:pPr>
    </w:p>
    <w:p w:rsidR="008D21C3" w:rsidRDefault="008D21C3">
      <w:pPr>
        <w:jc w:val="center"/>
        <w:rPr>
          <w:ins w:id="4033" w:author="HP" w:date="2022-08-22T12:21:00Z"/>
          <w:rFonts w:ascii="Arial" w:hAnsi="Arial" w:cs="Arial"/>
          <w:b/>
          <w:sz w:val="36"/>
          <w:szCs w:val="36"/>
          <w:lang w:val="en-GB"/>
        </w:rPr>
        <w:pPrChange w:id="4034" w:author="HP" w:date="2022-08-17T18:18:00Z">
          <w:pPr/>
        </w:pPrChange>
      </w:pPr>
    </w:p>
    <w:p w:rsidR="008D21C3" w:rsidRDefault="008D21C3">
      <w:pPr>
        <w:jc w:val="center"/>
        <w:rPr>
          <w:ins w:id="4035" w:author="HP" w:date="2022-08-22T12:21:00Z"/>
          <w:rFonts w:ascii="Arial" w:hAnsi="Arial" w:cs="Arial"/>
          <w:b/>
          <w:sz w:val="36"/>
          <w:szCs w:val="36"/>
          <w:lang w:val="en-GB"/>
        </w:rPr>
        <w:pPrChange w:id="4036" w:author="HP" w:date="2022-08-17T18:18:00Z">
          <w:pPr/>
        </w:pPrChange>
      </w:pPr>
    </w:p>
    <w:p w:rsidR="008D21C3" w:rsidRDefault="008D21C3">
      <w:pPr>
        <w:jc w:val="center"/>
        <w:rPr>
          <w:ins w:id="4037" w:author="HP" w:date="2022-08-22T12:21:00Z"/>
          <w:rFonts w:ascii="Arial" w:hAnsi="Arial" w:cs="Arial"/>
          <w:b/>
          <w:sz w:val="36"/>
          <w:szCs w:val="36"/>
          <w:lang w:val="en-GB"/>
        </w:rPr>
        <w:pPrChange w:id="4038" w:author="HP" w:date="2022-08-17T18:18:00Z">
          <w:pPr/>
        </w:pPrChange>
      </w:pPr>
    </w:p>
    <w:p w:rsidR="008D21C3" w:rsidRDefault="008D21C3">
      <w:pPr>
        <w:jc w:val="center"/>
        <w:rPr>
          <w:ins w:id="4039" w:author="HP" w:date="2022-08-22T12:21:00Z"/>
          <w:rFonts w:ascii="Arial" w:hAnsi="Arial" w:cs="Arial"/>
          <w:b/>
          <w:sz w:val="36"/>
          <w:szCs w:val="36"/>
          <w:lang w:val="en-GB"/>
        </w:rPr>
        <w:pPrChange w:id="4040" w:author="HP" w:date="2022-08-17T18:18:00Z">
          <w:pPr/>
        </w:pPrChange>
      </w:pPr>
    </w:p>
    <w:p w:rsidR="008D21C3" w:rsidRDefault="008D21C3">
      <w:pPr>
        <w:jc w:val="center"/>
        <w:rPr>
          <w:ins w:id="4041" w:author="HP" w:date="2022-08-22T12:21:00Z"/>
          <w:rFonts w:ascii="Arial" w:hAnsi="Arial" w:cs="Arial"/>
          <w:b/>
          <w:sz w:val="36"/>
          <w:szCs w:val="36"/>
          <w:lang w:val="en-GB"/>
        </w:rPr>
        <w:pPrChange w:id="4042" w:author="HP" w:date="2022-08-17T18:18:00Z">
          <w:pPr/>
        </w:pPrChange>
      </w:pPr>
    </w:p>
    <w:p w:rsidR="008D21C3" w:rsidRDefault="008D21C3">
      <w:pPr>
        <w:jc w:val="center"/>
        <w:rPr>
          <w:ins w:id="4043" w:author="HP" w:date="2022-08-22T12:21:00Z"/>
          <w:rFonts w:ascii="Arial" w:hAnsi="Arial" w:cs="Arial"/>
          <w:b/>
          <w:sz w:val="36"/>
          <w:szCs w:val="36"/>
          <w:lang w:val="en-GB"/>
        </w:rPr>
        <w:pPrChange w:id="4044" w:author="HP" w:date="2022-08-17T18:18:00Z">
          <w:pPr/>
        </w:pPrChange>
      </w:pPr>
    </w:p>
    <w:p w:rsidR="008D21C3" w:rsidRDefault="008D21C3">
      <w:pPr>
        <w:jc w:val="center"/>
        <w:rPr>
          <w:ins w:id="4045" w:author="HP" w:date="2022-08-22T12:21:00Z"/>
          <w:rFonts w:ascii="Arial" w:hAnsi="Arial" w:cs="Arial"/>
          <w:b/>
          <w:sz w:val="36"/>
          <w:szCs w:val="36"/>
          <w:lang w:val="en-GB"/>
        </w:rPr>
        <w:pPrChange w:id="4046" w:author="HP" w:date="2022-08-17T18:18:00Z">
          <w:pPr/>
        </w:pPrChange>
      </w:pPr>
    </w:p>
    <w:p w:rsidR="008D21C3" w:rsidRDefault="008D21C3">
      <w:pPr>
        <w:jc w:val="center"/>
        <w:rPr>
          <w:ins w:id="4047" w:author="HP" w:date="2022-08-22T12:21:00Z"/>
          <w:rFonts w:ascii="Arial" w:hAnsi="Arial" w:cs="Arial"/>
          <w:b/>
          <w:sz w:val="36"/>
          <w:szCs w:val="36"/>
          <w:lang w:val="en-GB"/>
        </w:rPr>
        <w:pPrChange w:id="4048" w:author="HP" w:date="2022-08-17T18:18:00Z">
          <w:pPr/>
        </w:pPrChange>
      </w:pPr>
    </w:p>
    <w:p w:rsidR="008D21C3" w:rsidRDefault="008D21C3">
      <w:pPr>
        <w:jc w:val="center"/>
        <w:rPr>
          <w:ins w:id="4049" w:author="HP" w:date="2022-08-22T12:21:00Z"/>
          <w:rFonts w:ascii="Arial" w:hAnsi="Arial" w:cs="Arial"/>
          <w:b/>
          <w:sz w:val="36"/>
          <w:szCs w:val="36"/>
          <w:lang w:val="en-GB"/>
        </w:rPr>
        <w:pPrChange w:id="4050" w:author="HP" w:date="2022-08-17T18:18:00Z">
          <w:pPr/>
        </w:pPrChange>
      </w:pPr>
    </w:p>
    <w:p w:rsidR="008D21C3" w:rsidRDefault="008D21C3">
      <w:pPr>
        <w:jc w:val="center"/>
        <w:rPr>
          <w:ins w:id="4051" w:author="HP" w:date="2022-08-22T12:21:00Z"/>
          <w:rFonts w:ascii="Arial" w:hAnsi="Arial" w:cs="Arial"/>
          <w:b/>
          <w:sz w:val="36"/>
          <w:szCs w:val="36"/>
          <w:lang w:val="en-GB"/>
        </w:rPr>
        <w:pPrChange w:id="4052" w:author="HP" w:date="2022-08-17T18:18:00Z">
          <w:pPr/>
        </w:pPrChange>
      </w:pPr>
    </w:p>
    <w:p w:rsidR="008D21C3" w:rsidRDefault="008D21C3">
      <w:pPr>
        <w:jc w:val="center"/>
        <w:rPr>
          <w:ins w:id="4053" w:author="HP" w:date="2022-08-22T12:21:00Z"/>
          <w:rFonts w:ascii="Arial" w:hAnsi="Arial" w:cs="Arial"/>
          <w:b/>
          <w:sz w:val="36"/>
          <w:szCs w:val="36"/>
          <w:lang w:val="en-GB"/>
        </w:rPr>
        <w:pPrChange w:id="4054" w:author="HP" w:date="2022-08-17T18:18:00Z">
          <w:pPr/>
        </w:pPrChange>
      </w:pPr>
    </w:p>
    <w:p w:rsidR="008D21C3" w:rsidRDefault="008D21C3">
      <w:pPr>
        <w:jc w:val="center"/>
        <w:rPr>
          <w:ins w:id="4055" w:author="HP" w:date="2022-08-22T12:21:00Z"/>
          <w:rFonts w:ascii="Arial" w:hAnsi="Arial" w:cs="Arial"/>
          <w:b/>
          <w:sz w:val="36"/>
          <w:szCs w:val="36"/>
          <w:lang w:val="en-GB"/>
        </w:rPr>
        <w:pPrChange w:id="4056" w:author="HP" w:date="2022-08-17T18:18:00Z">
          <w:pPr/>
        </w:pPrChange>
      </w:pPr>
    </w:p>
    <w:p w:rsidR="008D21C3" w:rsidRDefault="008D21C3">
      <w:pPr>
        <w:jc w:val="center"/>
        <w:rPr>
          <w:ins w:id="4057" w:author="HP" w:date="2022-08-22T12:21:00Z"/>
          <w:rFonts w:ascii="Arial" w:hAnsi="Arial" w:cs="Arial"/>
          <w:b/>
          <w:sz w:val="36"/>
          <w:szCs w:val="36"/>
          <w:lang w:val="en-GB"/>
        </w:rPr>
        <w:pPrChange w:id="4058" w:author="HP" w:date="2022-08-17T18:18:00Z">
          <w:pPr/>
        </w:pPrChange>
      </w:pPr>
    </w:p>
    <w:p w:rsidR="008D21C3" w:rsidRDefault="008D21C3">
      <w:pPr>
        <w:jc w:val="center"/>
        <w:rPr>
          <w:ins w:id="4059" w:author="HP" w:date="2022-08-22T12:21:00Z"/>
          <w:rFonts w:ascii="Arial" w:hAnsi="Arial" w:cs="Arial"/>
          <w:b/>
          <w:sz w:val="36"/>
          <w:szCs w:val="36"/>
          <w:lang w:val="en-GB"/>
        </w:rPr>
        <w:pPrChange w:id="4060" w:author="HP" w:date="2022-08-17T18:18:00Z">
          <w:pPr/>
        </w:pPrChange>
      </w:pPr>
    </w:p>
    <w:p w:rsidR="008D21C3" w:rsidRDefault="008D21C3">
      <w:pPr>
        <w:jc w:val="center"/>
        <w:rPr>
          <w:ins w:id="4061" w:author="HP" w:date="2022-08-22T12:21:00Z"/>
          <w:rFonts w:ascii="Arial" w:hAnsi="Arial" w:cs="Arial"/>
          <w:b/>
          <w:sz w:val="36"/>
          <w:szCs w:val="36"/>
          <w:lang w:val="en-GB"/>
        </w:rPr>
        <w:pPrChange w:id="4062" w:author="HP" w:date="2022-08-17T18:18:00Z">
          <w:pPr/>
        </w:pPrChange>
      </w:pPr>
    </w:p>
    <w:p w:rsidR="008D21C3" w:rsidRDefault="008D21C3">
      <w:pPr>
        <w:jc w:val="center"/>
        <w:rPr>
          <w:ins w:id="4063" w:author="HP" w:date="2022-08-22T12:21:00Z"/>
          <w:rFonts w:ascii="Arial" w:hAnsi="Arial" w:cs="Arial"/>
          <w:b/>
          <w:sz w:val="36"/>
          <w:szCs w:val="36"/>
          <w:lang w:val="en-GB"/>
        </w:rPr>
        <w:pPrChange w:id="4064" w:author="HP" w:date="2022-08-17T18:18:00Z">
          <w:pPr/>
        </w:pPrChange>
      </w:pPr>
    </w:p>
    <w:p w:rsidR="00AF12E1" w:rsidRDefault="00AF12E1">
      <w:pPr>
        <w:jc w:val="center"/>
        <w:rPr>
          <w:ins w:id="4065" w:author="HP" w:date="2022-08-22T12:31:00Z"/>
          <w:rFonts w:ascii="Arial" w:hAnsi="Arial" w:cs="Arial"/>
          <w:b/>
          <w:sz w:val="36"/>
          <w:szCs w:val="36"/>
          <w:lang w:val="en-GB"/>
        </w:rPr>
        <w:pPrChange w:id="4066" w:author="HP" w:date="2022-08-17T18:18:00Z">
          <w:pPr/>
        </w:pPrChange>
      </w:pPr>
      <w:r w:rsidRPr="00020CAA">
        <w:rPr>
          <w:rFonts w:ascii="Arial" w:hAnsi="Arial" w:cs="Arial"/>
          <w:b/>
          <w:sz w:val="36"/>
          <w:szCs w:val="36"/>
          <w:lang w:val="en-GB"/>
          <w:rPrChange w:id="4067" w:author="HP" w:date="2022-08-17T18:18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SCIENCE AND TECHNOLOGY</w:t>
      </w:r>
    </w:p>
    <w:p w:rsidR="002B0999" w:rsidRPr="00020CAA" w:rsidRDefault="002B0999">
      <w:pPr>
        <w:jc w:val="center"/>
        <w:rPr>
          <w:rFonts w:ascii="Arial" w:hAnsi="Arial" w:cs="Arial"/>
          <w:b/>
          <w:sz w:val="36"/>
          <w:szCs w:val="36"/>
          <w:lang w:val="en-GB"/>
          <w:rPrChange w:id="4068" w:author="HP" w:date="2022-08-17T18:18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4069" w:author="HP" w:date="2022-08-17T18:18:00Z">
          <w:pPr/>
        </w:pPrChange>
      </w:pPr>
    </w:p>
    <w:p w:rsidR="00693AF0" w:rsidRDefault="00693AF0">
      <w:pPr>
        <w:pStyle w:val="Odsekzoznamu"/>
        <w:numPr>
          <w:ilvl w:val="0"/>
          <w:numId w:val="43"/>
        </w:numPr>
        <w:rPr>
          <w:ins w:id="4070" w:author="HP" w:date="2022-08-17T21:04:00Z"/>
          <w:rFonts w:ascii="Arial" w:hAnsi="Arial" w:cs="Arial"/>
          <w:sz w:val="24"/>
          <w:szCs w:val="24"/>
          <w:lang w:val="en-GB"/>
        </w:rPr>
        <w:pPrChange w:id="4071" w:author="HP" w:date="2022-08-17T20:21:00Z">
          <w:pPr/>
        </w:pPrChange>
      </w:pPr>
      <w:ins w:id="4072" w:author="HP" w:date="2022-08-17T20:23:00Z">
        <w:r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  <w:r w:rsidRPr="00693AF0">
          <w:rPr>
            <w:rFonts w:ascii="Arial" w:hAnsi="Arial" w:cs="Arial"/>
            <w:b/>
            <w:sz w:val="24"/>
            <w:szCs w:val="24"/>
            <w:lang w:val="en-GB"/>
            <w:rPrChange w:id="4073" w:author="HP" w:date="2022-08-17T20:2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science</w:t>
        </w:r>
      </w:ins>
      <w:ins w:id="4074" w:author="HP" w:date="2022-08-17T20:24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823A19" w:rsidRDefault="00823A19" w:rsidP="00823A19">
      <w:pPr>
        <w:pStyle w:val="Odsekzoznamu"/>
        <w:numPr>
          <w:ilvl w:val="0"/>
          <w:numId w:val="43"/>
        </w:numPr>
        <w:rPr>
          <w:ins w:id="4075" w:author="HP" w:date="2022-08-17T21:04:00Z"/>
          <w:rFonts w:ascii="Arial" w:hAnsi="Arial" w:cs="Arial"/>
          <w:sz w:val="24"/>
          <w:szCs w:val="24"/>
          <w:lang w:val="en-GB"/>
        </w:rPr>
      </w:pPr>
      <w:ins w:id="4076" w:author="HP" w:date="2022-08-17T21:04:00Z">
        <w:r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  <w:r w:rsidRPr="00356D58">
          <w:rPr>
            <w:rFonts w:ascii="Arial" w:hAnsi="Arial" w:cs="Arial"/>
            <w:b/>
            <w:sz w:val="24"/>
            <w:szCs w:val="24"/>
            <w:lang w:val="en-GB"/>
          </w:rPr>
          <w:t>technology</w:t>
        </w:r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823A19" w:rsidRDefault="00823A19">
      <w:pPr>
        <w:pStyle w:val="Odsekzoznamu"/>
        <w:numPr>
          <w:ilvl w:val="0"/>
          <w:numId w:val="43"/>
        </w:numPr>
        <w:rPr>
          <w:ins w:id="4077" w:author="HP" w:date="2022-08-17T20:26:00Z"/>
          <w:rFonts w:ascii="Arial" w:hAnsi="Arial" w:cs="Arial"/>
          <w:sz w:val="24"/>
          <w:szCs w:val="24"/>
          <w:lang w:val="en-GB"/>
        </w:rPr>
        <w:pPrChange w:id="4078" w:author="HP" w:date="2022-08-17T20:21:00Z">
          <w:pPr/>
        </w:pPrChange>
      </w:pPr>
      <w:ins w:id="4079" w:author="HP" w:date="2022-08-17T21:04:00Z">
        <w:r>
          <w:rPr>
            <w:rFonts w:ascii="Arial" w:hAnsi="Arial" w:cs="Arial"/>
            <w:sz w:val="24"/>
            <w:szCs w:val="24"/>
            <w:lang w:val="en-GB"/>
          </w:rPr>
          <w:t>How are they related?</w:t>
        </w:r>
      </w:ins>
    </w:p>
    <w:p w:rsidR="00693AF0" w:rsidRDefault="00693AF0">
      <w:pPr>
        <w:pStyle w:val="Odsekzoznamu"/>
        <w:numPr>
          <w:ilvl w:val="0"/>
          <w:numId w:val="43"/>
        </w:numPr>
        <w:rPr>
          <w:ins w:id="4080" w:author="HP" w:date="2022-08-17T21:33:00Z"/>
          <w:rFonts w:ascii="Arial" w:hAnsi="Arial" w:cs="Arial"/>
          <w:sz w:val="24"/>
          <w:szCs w:val="24"/>
          <w:lang w:val="en-GB"/>
        </w:rPr>
        <w:pPrChange w:id="4081" w:author="HP" w:date="2022-08-17T20:21:00Z">
          <w:pPr/>
        </w:pPrChange>
      </w:pPr>
      <w:ins w:id="4082" w:author="HP" w:date="2022-08-17T20:26:00Z">
        <w:r>
          <w:rPr>
            <w:rFonts w:ascii="Arial" w:hAnsi="Arial" w:cs="Arial"/>
            <w:sz w:val="24"/>
            <w:szCs w:val="24"/>
            <w:lang w:val="en-GB"/>
          </w:rPr>
          <w:t>Name science fields.</w:t>
        </w:r>
      </w:ins>
    </w:p>
    <w:p w:rsidR="001B4845" w:rsidRDefault="001B4845">
      <w:pPr>
        <w:pStyle w:val="Odsekzoznamu"/>
        <w:numPr>
          <w:ilvl w:val="0"/>
          <w:numId w:val="43"/>
        </w:numPr>
        <w:rPr>
          <w:ins w:id="4083" w:author="HP" w:date="2022-08-17T21:33:00Z"/>
          <w:rFonts w:ascii="Arial" w:hAnsi="Arial" w:cs="Arial"/>
          <w:sz w:val="24"/>
          <w:szCs w:val="24"/>
          <w:lang w:val="en-GB"/>
        </w:rPr>
        <w:pPrChange w:id="4084" w:author="HP" w:date="2022-08-17T20:21:00Z">
          <w:pPr/>
        </w:pPrChange>
      </w:pPr>
      <w:ins w:id="4085" w:author="HP" w:date="2022-08-17T21:33:00Z">
        <w:r>
          <w:rPr>
            <w:rFonts w:ascii="Arial" w:hAnsi="Arial" w:cs="Arial"/>
            <w:sz w:val="24"/>
            <w:szCs w:val="24"/>
            <w:lang w:val="en-GB"/>
          </w:rPr>
          <w:t>Are you interested in any field of science?</w:t>
        </w:r>
      </w:ins>
    </w:p>
    <w:p w:rsidR="001B4845" w:rsidRDefault="001B4845">
      <w:pPr>
        <w:pStyle w:val="Odsekzoznamu"/>
        <w:numPr>
          <w:ilvl w:val="0"/>
          <w:numId w:val="43"/>
        </w:numPr>
        <w:rPr>
          <w:ins w:id="4086" w:author="HP" w:date="2022-08-17T20:26:00Z"/>
          <w:rFonts w:ascii="Arial" w:hAnsi="Arial" w:cs="Arial"/>
          <w:sz w:val="24"/>
          <w:szCs w:val="24"/>
          <w:lang w:val="en-GB"/>
        </w:rPr>
        <w:pPrChange w:id="4087" w:author="HP" w:date="2022-08-17T20:21:00Z">
          <w:pPr/>
        </w:pPrChange>
      </w:pPr>
      <w:ins w:id="4088" w:author="HP" w:date="2022-08-17T21:33:00Z">
        <w:r>
          <w:rPr>
            <w:rFonts w:ascii="Arial" w:hAnsi="Arial" w:cs="Arial"/>
            <w:sz w:val="24"/>
            <w:szCs w:val="24"/>
            <w:lang w:val="en-GB"/>
          </w:rPr>
          <w:t xml:space="preserve">Why is science important for people? </w:t>
        </w:r>
      </w:ins>
    </w:p>
    <w:p w:rsidR="00693AF0" w:rsidRDefault="00693AF0">
      <w:pPr>
        <w:pStyle w:val="Odsekzoznamu"/>
        <w:numPr>
          <w:ilvl w:val="0"/>
          <w:numId w:val="43"/>
        </w:numPr>
        <w:rPr>
          <w:ins w:id="4089" w:author="HP" w:date="2022-08-17T20:29:00Z"/>
          <w:rFonts w:ascii="Arial" w:hAnsi="Arial" w:cs="Arial"/>
          <w:sz w:val="24"/>
          <w:szCs w:val="24"/>
          <w:lang w:val="en-GB"/>
        </w:rPr>
        <w:pPrChange w:id="4090" w:author="HP" w:date="2022-08-17T20:21:00Z">
          <w:pPr/>
        </w:pPrChange>
      </w:pPr>
      <w:ins w:id="4091" w:author="HP" w:date="2022-08-17T20:27:00Z">
        <w:r>
          <w:rPr>
            <w:rFonts w:ascii="Arial" w:hAnsi="Arial" w:cs="Arial"/>
            <w:sz w:val="24"/>
            <w:szCs w:val="24"/>
            <w:lang w:val="en-GB"/>
          </w:rPr>
          <w:t>Can you think of any ways that science can be misused? Explain.</w:t>
        </w:r>
      </w:ins>
    </w:p>
    <w:p w:rsidR="00693AF0" w:rsidRDefault="00693AF0">
      <w:pPr>
        <w:pStyle w:val="Odsekzoznamu"/>
        <w:numPr>
          <w:ilvl w:val="0"/>
          <w:numId w:val="43"/>
        </w:numPr>
        <w:rPr>
          <w:ins w:id="4092" w:author="HP" w:date="2022-08-17T21:34:00Z"/>
          <w:rFonts w:ascii="Arial" w:hAnsi="Arial" w:cs="Arial"/>
          <w:sz w:val="24"/>
          <w:szCs w:val="24"/>
          <w:lang w:val="en-GB"/>
        </w:rPr>
        <w:pPrChange w:id="4093" w:author="HP" w:date="2022-08-17T20:21:00Z">
          <w:pPr/>
        </w:pPrChange>
      </w:pPr>
      <w:ins w:id="4094" w:author="HP" w:date="2022-08-17T20:25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  <w:r w:rsidRPr="00693AF0">
          <w:rPr>
            <w:rFonts w:ascii="Arial" w:hAnsi="Arial" w:cs="Arial"/>
            <w:b/>
            <w:sz w:val="24"/>
            <w:szCs w:val="24"/>
            <w:lang w:val="en-GB"/>
            <w:rPrChange w:id="4095" w:author="HP" w:date="2022-08-17T20:2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inventions from the past</w:t>
        </w:r>
        <w:r>
          <w:rPr>
            <w:rFonts w:ascii="Arial" w:hAnsi="Arial" w:cs="Arial"/>
            <w:sz w:val="24"/>
            <w:szCs w:val="24"/>
            <w:lang w:val="en-GB"/>
          </w:rPr>
          <w:t xml:space="preserve"> are essential for mankind?</w:t>
        </w:r>
      </w:ins>
    </w:p>
    <w:p w:rsidR="001D10EA" w:rsidRDefault="001D10EA">
      <w:pPr>
        <w:pStyle w:val="Odsekzoznamu"/>
        <w:numPr>
          <w:ilvl w:val="0"/>
          <w:numId w:val="43"/>
        </w:numPr>
        <w:rPr>
          <w:ins w:id="4096" w:author="HP" w:date="2022-08-17T20:28:00Z"/>
          <w:rFonts w:ascii="Arial" w:hAnsi="Arial" w:cs="Arial"/>
          <w:sz w:val="24"/>
          <w:szCs w:val="24"/>
          <w:lang w:val="en-GB"/>
        </w:rPr>
        <w:pPrChange w:id="4097" w:author="HP" w:date="2022-08-17T20:21:00Z">
          <w:pPr/>
        </w:pPrChange>
      </w:pPr>
      <w:ins w:id="4098" w:author="HP" w:date="2022-08-17T21:34:00Z">
        <w:r>
          <w:rPr>
            <w:rFonts w:ascii="Arial" w:hAnsi="Arial" w:cs="Arial"/>
            <w:sz w:val="24"/>
            <w:szCs w:val="24"/>
            <w:lang w:val="en-GB"/>
          </w:rPr>
          <w:t>Which of these inventions do we use daily?</w:t>
        </w:r>
      </w:ins>
    </w:p>
    <w:p w:rsidR="00693AF0" w:rsidRDefault="00693AF0">
      <w:pPr>
        <w:pStyle w:val="Odsekzoznamu"/>
        <w:numPr>
          <w:ilvl w:val="0"/>
          <w:numId w:val="43"/>
        </w:numPr>
        <w:rPr>
          <w:ins w:id="4099" w:author="HP" w:date="2022-08-17T20:27:00Z"/>
          <w:rFonts w:ascii="Arial" w:hAnsi="Arial" w:cs="Arial"/>
          <w:sz w:val="24"/>
          <w:szCs w:val="24"/>
          <w:lang w:val="en-GB"/>
        </w:rPr>
        <w:pPrChange w:id="4100" w:author="HP" w:date="2022-08-17T20:21:00Z">
          <w:pPr/>
        </w:pPrChange>
      </w:pPr>
      <w:ins w:id="4101" w:author="HP" w:date="2022-08-17T20:28:00Z">
        <w:r>
          <w:rPr>
            <w:rFonts w:ascii="Arial" w:hAnsi="Arial" w:cs="Arial"/>
            <w:sz w:val="24"/>
            <w:szCs w:val="24"/>
            <w:lang w:val="en-GB"/>
          </w:rPr>
          <w:t>Why are inventions so important for people?</w:t>
        </w:r>
      </w:ins>
    </w:p>
    <w:p w:rsidR="00693AF0" w:rsidRDefault="00AF12E1">
      <w:pPr>
        <w:pStyle w:val="Odsekzoznamu"/>
        <w:numPr>
          <w:ilvl w:val="0"/>
          <w:numId w:val="43"/>
        </w:numPr>
        <w:rPr>
          <w:ins w:id="4102" w:author="HP" w:date="2022-08-17T20:26:00Z"/>
          <w:rFonts w:ascii="Arial" w:hAnsi="Arial" w:cs="Arial"/>
          <w:sz w:val="24"/>
          <w:szCs w:val="24"/>
          <w:lang w:val="en-GB"/>
        </w:rPr>
        <w:pPrChange w:id="4103" w:author="HP" w:date="2022-08-17T20:21:00Z">
          <w:pPr/>
        </w:pPrChange>
      </w:pPr>
      <w:del w:id="4104" w:author="HP" w:date="2022-08-17T20:22:00Z">
        <w:r w:rsidRPr="00693AF0" w:rsidDel="00693AF0">
          <w:rPr>
            <w:rFonts w:ascii="Arial" w:hAnsi="Arial" w:cs="Arial"/>
            <w:sz w:val="24"/>
            <w:szCs w:val="24"/>
            <w:lang w:val="en-GB"/>
            <w:rPrChange w:id="4105" w:author="HP" w:date="2022-08-17T20:21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1.</w:delText>
        </w:r>
      </w:del>
      <w:r w:rsidRPr="00693AF0">
        <w:rPr>
          <w:rFonts w:ascii="Arial" w:hAnsi="Arial" w:cs="Arial"/>
          <w:sz w:val="24"/>
          <w:szCs w:val="24"/>
          <w:lang w:val="en-GB"/>
          <w:rPrChange w:id="4106" w:author="HP" w:date="2022-08-17T20:2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is the role of </w:t>
      </w:r>
      <w:r w:rsidRPr="00693AF0">
        <w:rPr>
          <w:rFonts w:ascii="Arial" w:hAnsi="Arial" w:cs="Arial"/>
          <w:b/>
          <w:sz w:val="24"/>
          <w:szCs w:val="24"/>
          <w:lang w:val="en-GB"/>
          <w:rPrChange w:id="4107" w:author="HP" w:date="2022-08-17T20:26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new technology</w:t>
      </w:r>
      <w:r w:rsidRPr="00693AF0">
        <w:rPr>
          <w:rFonts w:ascii="Arial" w:hAnsi="Arial" w:cs="Arial"/>
          <w:sz w:val="24"/>
          <w:szCs w:val="24"/>
          <w:lang w:val="en-GB"/>
          <w:rPrChange w:id="4108" w:author="HP" w:date="2022-08-17T20:2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in your life? </w:t>
      </w:r>
    </w:p>
    <w:p w:rsidR="00693AF0" w:rsidRDefault="00693AF0" w:rsidP="00693AF0">
      <w:pPr>
        <w:pStyle w:val="Odsekzoznamu"/>
        <w:numPr>
          <w:ilvl w:val="0"/>
          <w:numId w:val="43"/>
        </w:numPr>
        <w:rPr>
          <w:ins w:id="4109" w:author="HP" w:date="2022-08-17T21:35:00Z"/>
          <w:rFonts w:ascii="Arial" w:hAnsi="Arial" w:cs="Arial"/>
          <w:sz w:val="24"/>
          <w:szCs w:val="24"/>
          <w:lang w:val="en-GB"/>
        </w:rPr>
      </w:pPr>
      <w:ins w:id="4110" w:author="HP" w:date="2022-08-17T20:28:00Z">
        <w:r>
          <w:rPr>
            <w:rFonts w:ascii="Arial" w:hAnsi="Arial" w:cs="Arial"/>
            <w:sz w:val="24"/>
            <w:szCs w:val="24"/>
            <w:lang w:val="en-GB"/>
          </w:rPr>
          <w:t>What would our life be like without new inventions and technologies?</w:t>
        </w:r>
      </w:ins>
    </w:p>
    <w:p w:rsidR="001D10EA" w:rsidRDefault="001D10EA" w:rsidP="00693AF0">
      <w:pPr>
        <w:pStyle w:val="Odsekzoznamu"/>
        <w:numPr>
          <w:ilvl w:val="0"/>
          <w:numId w:val="43"/>
        </w:numPr>
        <w:rPr>
          <w:ins w:id="4111" w:author="HP" w:date="2022-08-17T20:30:00Z"/>
          <w:rFonts w:ascii="Arial" w:hAnsi="Arial" w:cs="Arial"/>
          <w:sz w:val="24"/>
          <w:szCs w:val="24"/>
          <w:lang w:val="en-GB"/>
        </w:rPr>
      </w:pPr>
      <w:ins w:id="4112" w:author="HP" w:date="2022-08-17T21:35:00Z">
        <w:r>
          <w:rPr>
            <w:rFonts w:ascii="Arial" w:hAnsi="Arial" w:cs="Arial"/>
            <w:sz w:val="24"/>
            <w:szCs w:val="24"/>
            <w:lang w:val="en-GB"/>
          </w:rPr>
          <w:t>How do technologies help you in your everyday life?</w:t>
        </w:r>
      </w:ins>
    </w:p>
    <w:p w:rsidR="006C3C87" w:rsidRDefault="006C3C87" w:rsidP="00693AF0">
      <w:pPr>
        <w:pStyle w:val="Odsekzoznamu"/>
        <w:numPr>
          <w:ilvl w:val="0"/>
          <w:numId w:val="43"/>
        </w:numPr>
        <w:rPr>
          <w:ins w:id="4113" w:author="HP" w:date="2022-08-17T20:28:00Z"/>
          <w:rFonts w:ascii="Arial" w:hAnsi="Arial" w:cs="Arial"/>
          <w:sz w:val="24"/>
          <w:szCs w:val="24"/>
          <w:lang w:val="en-GB"/>
        </w:rPr>
      </w:pPr>
      <w:ins w:id="4114" w:author="HP" w:date="2022-08-17T20:30:00Z">
        <w:r>
          <w:rPr>
            <w:rFonts w:ascii="Arial" w:hAnsi="Arial" w:cs="Arial"/>
            <w:sz w:val="24"/>
            <w:szCs w:val="24"/>
            <w:lang w:val="en-GB"/>
          </w:rPr>
          <w:t>Can</w:t>
        </w:r>
      </w:ins>
      <w:ins w:id="4115" w:author="HP" w:date="2022-08-17T20:31:00Z">
        <w:r>
          <w:rPr>
            <w:rFonts w:ascii="Arial" w:hAnsi="Arial" w:cs="Arial"/>
            <w:sz w:val="24"/>
            <w:szCs w:val="24"/>
            <w:lang w:val="en-GB"/>
          </w:rPr>
          <w:t xml:space="preserve"> new</w:t>
        </w:r>
      </w:ins>
      <w:ins w:id="4116" w:author="HP" w:date="2022-08-17T20:30:00Z">
        <w:r>
          <w:rPr>
            <w:rFonts w:ascii="Arial" w:hAnsi="Arial" w:cs="Arial"/>
            <w:sz w:val="24"/>
            <w:szCs w:val="24"/>
            <w:lang w:val="en-GB"/>
          </w:rPr>
          <w:t xml:space="preserve"> technologies be misused?</w:t>
        </w:r>
      </w:ins>
    </w:p>
    <w:p w:rsidR="00693AF0" w:rsidRDefault="00AF12E1">
      <w:pPr>
        <w:pStyle w:val="Odsekzoznamu"/>
        <w:numPr>
          <w:ilvl w:val="0"/>
          <w:numId w:val="43"/>
        </w:numPr>
        <w:rPr>
          <w:ins w:id="4117" w:author="HP" w:date="2022-08-17T21:37:00Z"/>
          <w:rFonts w:ascii="Arial" w:hAnsi="Arial" w:cs="Arial"/>
          <w:sz w:val="24"/>
          <w:szCs w:val="24"/>
          <w:lang w:val="en-GB"/>
        </w:rPr>
        <w:pPrChange w:id="4118" w:author="HP" w:date="2022-08-17T20:21:00Z">
          <w:pPr/>
        </w:pPrChange>
      </w:pPr>
      <w:r w:rsidRPr="00693AF0">
        <w:rPr>
          <w:rFonts w:ascii="Arial" w:hAnsi="Arial" w:cs="Arial"/>
          <w:sz w:val="24"/>
          <w:szCs w:val="24"/>
          <w:lang w:val="en-GB"/>
          <w:rPrChange w:id="4119" w:author="HP" w:date="2022-08-17T20:2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Which </w:t>
      </w:r>
      <w:r w:rsidRPr="006C3C87">
        <w:rPr>
          <w:rFonts w:ascii="Arial" w:hAnsi="Arial" w:cs="Arial"/>
          <w:b/>
          <w:sz w:val="24"/>
          <w:szCs w:val="24"/>
          <w:lang w:val="en-GB"/>
          <w:rPrChange w:id="4120" w:author="HP" w:date="2022-08-17T20:3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gadgets</w:t>
      </w:r>
      <w:ins w:id="4121" w:author="HP" w:date="2022-08-17T20:22:00Z">
        <w:r w:rsidR="00693AF0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r w:rsidRPr="00693AF0">
        <w:rPr>
          <w:rFonts w:ascii="Arial" w:hAnsi="Arial" w:cs="Arial"/>
          <w:sz w:val="24"/>
          <w:szCs w:val="24"/>
          <w:lang w:val="en-GB"/>
          <w:rPrChange w:id="4122" w:author="HP" w:date="2022-08-17T20:2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can’t</w:t>
      </w:r>
      <w:ins w:id="4123" w:author="HP" w:date="2022-08-17T20:22:00Z">
        <w:r w:rsidR="00693AF0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r w:rsidRPr="00693AF0">
        <w:rPr>
          <w:rFonts w:ascii="Arial" w:hAnsi="Arial" w:cs="Arial"/>
          <w:sz w:val="24"/>
          <w:szCs w:val="24"/>
          <w:lang w:val="en-GB"/>
          <w:rPrChange w:id="4124" w:author="HP" w:date="2022-08-17T20:2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you</w:t>
      </w:r>
      <w:ins w:id="4125" w:author="HP" w:date="2022-08-17T20:22:00Z">
        <w:r w:rsidR="00693AF0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r w:rsidRPr="00693AF0">
        <w:rPr>
          <w:rFonts w:ascii="Arial" w:hAnsi="Arial" w:cs="Arial"/>
          <w:sz w:val="24"/>
          <w:szCs w:val="24"/>
          <w:lang w:val="en-GB"/>
          <w:rPrChange w:id="4126" w:author="HP" w:date="2022-08-17T20:2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live without?</w:t>
      </w:r>
    </w:p>
    <w:p w:rsidR="001D10EA" w:rsidRDefault="001D10EA">
      <w:pPr>
        <w:pStyle w:val="Odsekzoznamu"/>
        <w:numPr>
          <w:ilvl w:val="0"/>
          <w:numId w:val="43"/>
        </w:numPr>
        <w:rPr>
          <w:ins w:id="4127" w:author="HP" w:date="2022-08-17T20:34:00Z"/>
          <w:rFonts w:ascii="Arial" w:hAnsi="Arial" w:cs="Arial"/>
          <w:sz w:val="24"/>
          <w:szCs w:val="24"/>
          <w:lang w:val="en-GB"/>
        </w:rPr>
        <w:pPrChange w:id="4128" w:author="HP" w:date="2022-08-17T20:21:00Z">
          <w:pPr/>
        </w:pPrChange>
      </w:pPr>
      <w:ins w:id="4129" w:author="HP" w:date="2022-08-17T21:37:00Z">
        <w:r>
          <w:rPr>
            <w:rFonts w:ascii="Arial" w:hAnsi="Arial" w:cs="Arial"/>
            <w:sz w:val="24"/>
            <w:szCs w:val="24"/>
            <w:lang w:val="en-GB"/>
          </w:rPr>
          <w:t>Which inventions can you imagine to live without?</w:t>
        </w:r>
      </w:ins>
    </w:p>
    <w:p w:rsidR="006C3C87" w:rsidRDefault="00AF12E1">
      <w:pPr>
        <w:pStyle w:val="Odsekzoznamu"/>
        <w:numPr>
          <w:ilvl w:val="0"/>
          <w:numId w:val="43"/>
        </w:numPr>
        <w:rPr>
          <w:ins w:id="4130" w:author="HP" w:date="2022-08-17T21:38:00Z"/>
          <w:rFonts w:ascii="Arial" w:hAnsi="Arial" w:cs="Arial"/>
          <w:sz w:val="24"/>
          <w:szCs w:val="24"/>
          <w:lang w:val="en-GB"/>
        </w:rPr>
        <w:pPrChange w:id="4131" w:author="HP" w:date="2022-08-17T20:21:00Z">
          <w:pPr/>
        </w:pPrChange>
      </w:pPr>
      <w:del w:id="4132" w:author="HP" w:date="2022-08-17T20:22:00Z">
        <w:r w:rsidRPr="00693AF0" w:rsidDel="00693AF0">
          <w:rPr>
            <w:rFonts w:ascii="Arial" w:hAnsi="Arial" w:cs="Arial"/>
            <w:sz w:val="24"/>
            <w:szCs w:val="24"/>
            <w:lang w:val="en-GB"/>
            <w:rPrChange w:id="4133" w:author="HP" w:date="2022-08-17T20:21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2.C</w:delText>
        </w:r>
      </w:del>
      <w:del w:id="4134" w:author="HP" w:date="2022-08-17T21:37:00Z">
        <w:r w:rsidRPr="00693AF0" w:rsidDel="001D10EA">
          <w:rPr>
            <w:rFonts w:ascii="Arial" w:hAnsi="Arial" w:cs="Arial"/>
            <w:sz w:val="24"/>
            <w:szCs w:val="24"/>
            <w:lang w:val="en-GB"/>
            <w:rPrChange w:id="4135" w:author="HP" w:date="2022-08-17T20:21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ompare and contrast distance learning versus learningat school? What are they pros andcons?</w:delText>
        </w:r>
      </w:del>
      <w:ins w:id="4136" w:author="HP" w:date="2022-08-17T20:36:00Z">
        <w:r w:rsidR="006C3C87">
          <w:rPr>
            <w:rFonts w:ascii="Arial" w:hAnsi="Arial" w:cs="Arial"/>
            <w:sz w:val="24"/>
            <w:szCs w:val="24"/>
            <w:lang w:val="en-GB"/>
          </w:rPr>
          <w:t xml:space="preserve">What are the greatest </w:t>
        </w:r>
        <w:r w:rsidR="006C3C87" w:rsidRPr="006C3C87">
          <w:rPr>
            <w:rFonts w:ascii="Arial" w:hAnsi="Arial" w:cs="Arial"/>
            <w:b/>
            <w:sz w:val="24"/>
            <w:szCs w:val="24"/>
            <w:lang w:val="en-GB"/>
            <w:rPrChange w:id="4137" w:author="HP" w:date="2022-08-17T20:3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inventions in medicine</w:t>
        </w:r>
        <w:r w:rsidR="006C3C87"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1D10EA" w:rsidRDefault="001D10EA">
      <w:pPr>
        <w:pStyle w:val="Odsekzoznamu"/>
        <w:numPr>
          <w:ilvl w:val="0"/>
          <w:numId w:val="43"/>
        </w:numPr>
        <w:rPr>
          <w:ins w:id="4138" w:author="HP" w:date="2022-08-17T20:36:00Z"/>
          <w:rFonts w:ascii="Arial" w:hAnsi="Arial" w:cs="Arial"/>
          <w:sz w:val="24"/>
          <w:szCs w:val="24"/>
          <w:lang w:val="en-GB"/>
        </w:rPr>
        <w:pPrChange w:id="4139" w:author="HP" w:date="2022-08-17T20:21:00Z">
          <w:pPr/>
        </w:pPrChange>
      </w:pPr>
      <w:ins w:id="4140" w:author="HP" w:date="2022-08-17T21:38:00Z">
        <w:r>
          <w:rPr>
            <w:rFonts w:ascii="Arial" w:hAnsi="Arial" w:cs="Arial"/>
            <w:sz w:val="24"/>
            <w:szCs w:val="24"/>
            <w:lang w:val="en-GB"/>
          </w:rPr>
          <w:t>Which medical invention do you personally consider the best?</w:t>
        </w:r>
      </w:ins>
    </w:p>
    <w:p w:rsidR="006C3C87" w:rsidRDefault="006C3C87">
      <w:pPr>
        <w:pStyle w:val="Odsekzoznamu"/>
        <w:numPr>
          <w:ilvl w:val="0"/>
          <w:numId w:val="43"/>
        </w:numPr>
        <w:rPr>
          <w:ins w:id="4141" w:author="HP" w:date="2022-08-17T20:21:00Z"/>
          <w:rFonts w:ascii="Arial" w:hAnsi="Arial" w:cs="Arial"/>
          <w:sz w:val="24"/>
          <w:szCs w:val="24"/>
          <w:lang w:val="en-GB"/>
        </w:rPr>
        <w:pPrChange w:id="4142" w:author="HP" w:date="2022-08-17T20:21:00Z">
          <w:pPr/>
        </w:pPrChange>
      </w:pPr>
      <w:ins w:id="4143" w:author="HP" w:date="2022-08-17T20:36:00Z">
        <w:r>
          <w:rPr>
            <w:rFonts w:ascii="Arial" w:hAnsi="Arial" w:cs="Arial"/>
            <w:sz w:val="24"/>
            <w:szCs w:val="24"/>
            <w:lang w:val="en-GB"/>
          </w:rPr>
          <w:t xml:space="preserve">How </w:t>
        </w:r>
      </w:ins>
      <w:ins w:id="4144" w:author="HP" w:date="2022-08-17T20:38:00Z">
        <w:r>
          <w:rPr>
            <w:rFonts w:ascii="Arial" w:hAnsi="Arial" w:cs="Arial"/>
            <w:sz w:val="24"/>
            <w:szCs w:val="24"/>
            <w:lang w:val="en-GB"/>
          </w:rPr>
          <w:t xml:space="preserve">have </w:t>
        </w:r>
      </w:ins>
      <w:ins w:id="4145" w:author="HP" w:date="2022-08-17T20:36:00Z">
        <w:r>
          <w:rPr>
            <w:rFonts w:ascii="Arial" w:hAnsi="Arial" w:cs="Arial"/>
            <w:sz w:val="24"/>
            <w:szCs w:val="24"/>
            <w:lang w:val="en-GB"/>
          </w:rPr>
          <w:t xml:space="preserve">technologies/inventions </w:t>
        </w:r>
      </w:ins>
      <w:ins w:id="4146" w:author="HP" w:date="2022-08-17T20:37:00Z">
        <w:r>
          <w:rPr>
            <w:rFonts w:ascii="Arial" w:hAnsi="Arial" w:cs="Arial"/>
            <w:sz w:val="24"/>
            <w:szCs w:val="24"/>
            <w:lang w:val="en-GB"/>
          </w:rPr>
          <w:t xml:space="preserve">in medicine </w:t>
        </w:r>
      </w:ins>
      <w:ins w:id="4147" w:author="HP" w:date="2022-08-17T20:38:00Z">
        <w:r>
          <w:rPr>
            <w:rFonts w:ascii="Arial" w:hAnsi="Arial" w:cs="Arial"/>
            <w:sz w:val="24"/>
            <w:szCs w:val="24"/>
            <w:lang w:val="en-GB"/>
          </w:rPr>
          <w:t>change</w:t>
        </w:r>
      </w:ins>
      <w:ins w:id="4148" w:author="HP" w:date="2022-08-17T21:38:00Z">
        <w:r w:rsidR="001D10EA">
          <w:rPr>
            <w:rFonts w:ascii="Arial" w:hAnsi="Arial" w:cs="Arial"/>
            <w:sz w:val="24"/>
            <w:szCs w:val="24"/>
            <w:lang w:val="en-GB"/>
          </w:rPr>
          <w:t>d</w:t>
        </w:r>
      </w:ins>
      <w:ins w:id="4149" w:author="HP" w:date="2022-08-17T20:38:00Z">
        <w:r>
          <w:rPr>
            <w:rFonts w:ascii="Arial" w:hAnsi="Arial" w:cs="Arial"/>
            <w:sz w:val="24"/>
            <w:szCs w:val="24"/>
            <w:lang w:val="en-GB"/>
          </w:rPr>
          <w:t xml:space="preserve"> our lives?</w:t>
        </w:r>
      </w:ins>
    </w:p>
    <w:p w:rsidR="00693AF0" w:rsidRDefault="00AF12E1">
      <w:pPr>
        <w:pStyle w:val="Odsekzoznamu"/>
        <w:numPr>
          <w:ilvl w:val="0"/>
          <w:numId w:val="43"/>
        </w:numPr>
        <w:rPr>
          <w:ins w:id="4150" w:author="HP" w:date="2022-08-17T21:34:00Z"/>
          <w:rFonts w:ascii="Arial" w:hAnsi="Arial" w:cs="Arial"/>
          <w:sz w:val="24"/>
          <w:szCs w:val="24"/>
          <w:lang w:val="en-GB"/>
        </w:rPr>
        <w:pPrChange w:id="4151" w:author="HP" w:date="2022-08-17T20:21:00Z">
          <w:pPr/>
        </w:pPrChange>
      </w:pPr>
      <w:del w:id="4152" w:author="HP" w:date="2022-08-17T20:22:00Z">
        <w:r w:rsidRPr="00693AF0" w:rsidDel="00693AF0">
          <w:rPr>
            <w:rFonts w:ascii="Arial" w:hAnsi="Arial" w:cs="Arial"/>
            <w:sz w:val="24"/>
            <w:szCs w:val="24"/>
            <w:lang w:val="en-GB"/>
            <w:rPrChange w:id="4153" w:author="HP" w:date="2022-08-17T20:21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3.</w:delText>
        </w:r>
      </w:del>
      <w:r w:rsidRPr="00693AF0">
        <w:rPr>
          <w:rFonts w:ascii="Arial" w:hAnsi="Arial" w:cs="Arial"/>
          <w:sz w:val="24"/>
          <w:szCs w:val="24"/>
          <w:lang w:val="en-GB"/>
          <w:rPrChange w:id="4154" w:author="HP" w:date="2022-08-17T20:2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How can </w:t>
      </w:r>
      <w:del w:id="4155" w:author="HP" w:date="2022-08-17T20:36:00Z">
        <w:r w:rsidRPr="00693AF0" w:rsidDel="006C3C87">
          <w:rPr>
            <w:rFonts w:ascii="Arial" w:hAnsi="Arial" w:cs="Arial"/>
            <w:sz w:val="24"/>
            <w:szCs w:val="24"/>
            <w:lang w:val="en-GB"/>
            <w:rPrChange w:id="4156" w:author="HP" w:date="2022-08-17T20:21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science, </w:delText>
        </w:r>
      </w:del>
      <w:r w:rsidRPr="00693AF0">
        <w:rPr>
          <w:rFonts w:ascii="Arial" w:hAnsi="Arial" w:cs="Arial"/>
          <w:sz w:val="24"/>
          <w:szCs w:val="24"/>
          <w:lang w:val="en-GB"/>
          <w:rPrChange w:id="4157" w:author="HP" w:date="2022-08-17T20:2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medicine </w:t>
      </w:r>
      <w:del w:id="4158" w:author="HP" w:date="2022-08-17T20:36:00Z">
        <w:r w:rsidRPr="00693AF0" w:rsidDel="006C3C87">
          <w:rPr>
            <w:rFonts w:ascii="Arial" w:hAnsi="Arial" w:cs="Arial"/>
            <w:sz w:val="24"/>
            <w:szCs w:val="24"/>
            <w:lang w:val="en-GB"/>
            <w:rPrChange w:id="4159" w:author="HP" w:date="2022-08-17T20:21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 xml:space="preserve">and technology </w:delText>
        </w:r>
      </w:del>
      <w:r w:rsidRPr="00693AF0">
        <w:rPr>
          <w:rFonts w:ascii="Arial" w:hAnsi="Arial" w:cs="Arial"/>
          <w:sz w:val="24"/>
          <w:szCs w:val="24"/>
          <w:lang w:val="en-GB"/>
          <w:rPrChange w:id="4160" w:author="HP" w:date="2022-08-17T20:2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be misused? </w:t>
      </w:r>
    </w:p>
    <w:p w:rsidR="001B4845" w:rsidRDefault="001B4845" w:rsidP="001B4845">
      <w:pPr>
        <w:pStyle w:val="Odsekzoznamu"/>
        <w:numPr>
          <w:ilvl w:val="0"/>
          <w:numId w:val="43"/>
        </w:numPr>
        <w:rPr>
          <w:ins w:id="4161" w:author="HP" w:date="2022-08-17T21:34:00Z"/>
          <w:rFonts w:ascii="Arial" w:hAnsi="Arial" w:cs="Arial"/>
          <w:sz w:val="24"/>
          <w:szCs w:val="24"/>
          <w:lang w:val="en-GB"/>
        </w:rPr>
      </w:pPr>
      <w:ins w:id="4162" w:author="HP" w:date="2022-08-17T21:34:00Z">
        <w:r>
          <w:rPr>
            <w:rFonts w:ascii="Arial" w:hAnsi="Arial" w:cs="Arial"/>
            <w:sz w:val="24"/>
            <w:szCs w:val="24"/>
            <w:lang w:val="en-GB"/>
          </w:rPr>
          <w:t>Why is human cloning still an issue that is discussed among researchers?</w:t>
        </w:r>
      </w:ins>
    </w:p>
    <w:p w:rsidR="00823A19" w:rsidRDefault="00823A19" w:rsidP="00823A19">
      <w:pPr>
        <w:pStyle w:val="Odsekzoznamu"/>
        <w:numPr>
          <w:ilvl w:val="0"/>
          <w:numId w:val="43"/>
        </w:numPr>
        <w:rPr>
          <w:ins w:id="4163" w:author="HP" w:date="2022-08-17T21:06:00Z"/>
          <w:rFonts w:ascii="Arial" w:hAnsi="Arial" w:cs="Arial"/>
          <w:sz w:val="24"/>
          <w:szCs w:val="24"/>
          <w:lang w:val="en-GB"/>
        </w:rPr>
      </w:pPr>
      <w:ins w:id="4164" w:author="HP" w:date="2022-08-17T21:05:00Z">
        <w:r>
          <w:rPr>
            <w:rFonts w:ascii="Arial" w:hAnsi="Arial" w:cs="Arial"/>
            <w:sz w:val="24"/>
            <w:szCs w:val="24"/>
            <w:lang w:val="en-GB"/>
          </w:rPr>
          <w:t xml:space="preserve">What are the greatest </w:t>
        </w:r>
        <w:r w:rsidRPr="00356D58">
          <w:rPr>
            <w:rFonts w:ascii="Arial" w:hAnsi="Arial" w:cs="Arial"/>
            <w:b/>
            <w:sz w:val="24"/>
            <w:szCs w:val="24"/>
            <w:lang w:val="en-GB"/>
          </w:rPr>
          <w:t xml:space="preserve">inventions in </w:t>
        </w:r>
        <w:r>
          <w:rPr>
            <w:rFonts w:ascii="Arial" w:hAnsi="Arial" w:cs="Arial"/>
            <w:b/>
            <w:sz w:val="24"/>
            <w:szCs w:val="24"/>
            <w:lang w:val="en-GB"/>
          </w:rPr>
          <w:t>transport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823A19" w:rsidRDefault="00823A19" w:rsidP="00823A19">
      <w:pPr>
        <w:pStyle w:val="Odsekzoznamu"/>
        <w:numPr>
          <w:ilvl w:val="0"/>
          <w:numId w:val="43"/>
        </w:numPr>
        <w:rPr>
          <w:ins w:id="4165" w:author="HP" w:date="2022-08-17T21:05:00Z"/>
          <w:rFonts w:ascii="Arial" w:hAnsi="Arial" w:cs="Arial"/>
          <w:sz w:val="24"/>
          <w:szCs w:val="24"/>
          <w:lang w:val="en-GB"/>
        </w:rPr>
      </w:pPr>
      <w:ins w:id="4166" w:author="HP" w:date="2022-08-17T21:06:00Z">
        <w:r>
          <w:rPr>
            <w:rFonts w:ascii="Arial" w:hAnsi="Arial" w:cs="Arial"/>
            <w:sz w:val="24"/>
            <w:szCs w:val="24"/>
            <w:lang w:val="en-GB"/>
          </w:rPr>
          <w:t>How has technology made our lives easier with regard to travel?</w:t>
        </w:r>
      </w:ins>
    </w:p>
    <w:p w:rsidR="00823A19" w:rsidRDefault="00823A19" w:rsidP="00823A19">
      <w:pPr>
        <w:pStyle w:val="Odsekzoznamu"/>
        <w:numPr>
          <w:ilvl w:val="0"/>
          <w:numId w:val="43"/>
        </w:numPr>
        <w:rPr>
          <w:ins w:id="4167" w:author="HP" w:date="2022-08-17T21:39:00Z"/>
          <w:rFonts w:ascii="Arial" w:hAnsi="Arial" w:cs="Arial"/>
          <w:sz w:val="24"/>
          <w:szCs w:val="24"/>
          <w:lang w:val="en-GB"/>
        </w:rPr>
      </w:pPr>
      <w:ins w:id="4168" w:author="HP" w:date="2022-08-17T21:05:00Z">
        <w:r>
          <w:rPr>
            <w:rFonts w:ascii="Arial" w:hAnsi="Arial" w:cs="Arial"/>
            <w:sz w:val="24"/>
            <w:szCs w:val="24"/>
            <w:lang w:val="en-GB"/>
          </w:rPr>
          <w:t xml:space="preserve">What are the greatest </w:t>
        </w:r>
        <w:r w:rsidRPr="00356D58">
          <w:rPr>
            <w:rFonts w:ascii="Arial" w:hAnsi="Arial" w:cs="Arial"/>
            <w:b/>
            <w:sz w:val="24"/>
            <w:szCs w:val="24"/>
            <w:lang w:val="en-GB"/>
          </w:rPr>
          <w:t xml:space="preserve">inventions in </w:t>
        </w:r>
        <w:r>
          <w:rPr>
            <w:rFonts w:ascii="Arial" w:hAnsi="Arial" w:cs="Arial"/>
            <w:b/>
            <w:sz w:val="24"/>
            <w:szCs w:val="24"/>
            <w:lang w:val="en-GB"/>
          </w:rPr>
          <w:t>biology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1D10EA" w:rsidRDefault="001D10EA" w:rsidP="00823A19">
      <w:pPr>
        <w:pStyle w:val="Odsekzoznamu"/>
        <w:numPr>
          <w:ilvl w:val="0"/>
          <w:numId w:val="43"/>
        </w:numPr>
        <w:rPr>
          <w:ins w:id="4169" w:author="HP" w:date="2022-08-17T21:06:00Z"/>
          <w:rFonts w:ascii="Arial" w:hAnsi="Arial" w:cs="Arial"/>
          <w:sz w:val="24"/>
          <w:szCs w:val="24"/>
          <w:lang w:val="en-GB"/>
        </w:rPr>
      </w:pPr>
      <w:ins w:id="4170" w:author="HP" w:date="2022-08-17T21:39:00Z">
        <w:r>
          <w:rPr>
            <w:rFonts w:ascii="Arial" w:hAnsi="Arial" w:cs="Arial"/>
            <w:sz w:val="24"/>
            <w:szCs w:val="24"/>
            <w:lang w:val="en-GB"/>
          </w:rPr>
          <w:t xml:space="preserve">Do you think inventions in planting/farming </w:t>
        </w:r>
      </w:ins>
      <w:ins w:id="4171" w:author="HP" w:date="2022-08-17T21:40:00Z">
        <w:r>
          <w:rPr>
            <w:rFonts w:ascii="Arial" w:hAnsi="Arial" w:cs="Arial"/>
            <w:sz w:val="24"/>
            <w:szCs w:val="24"/>
            <w:lang w:val="en-GB"/>
          </w:rPr>
          <w:t xml:space="preserve">are </w:t>
        </w:r>
      </w:ins>
      <w:ins w:id="4172" w:author="HP" w:date="2022-08-17T21:39:00Z">
        <w:r>
          <w:rPr>
            <w:rFonts w:ascii="Arial" w:hAnsi="Arial" w:cs="Arial"/>
            <w:sz w:val="24"/>
            <w:szCs w:val="24"/>
            <w:lang w:val="en-GB"/>
          </w:rPr>
          <w:t>healthy?</w:t>
        </w:r>
      </w:ins>
    </w:p>
    <w:p w:rsidR="00823A19" w:rsidRPr="00823A19" w:rsidRDefault="00823A19" w:rsidP="00823A19">
      <w:pPr>
        <w:pStyle w:val="Odsekzoznamu"/>
        <w:numPr>
          <w:ilvl w:val="0"/>
          <w:numId w:val="43"/>
        </w:numPr>
        <w:rPr>
          <w:ins w:id="4173" w:author="HP" w:date="2022-08-17T21:08:00Z"/>
          <w:rFonts w:ascii="Arial" w:hAnsi="Arial" w:cs="Arial"/>
          <w:sz w:val="24"/>
          <w:szCs w:val="24"/>
          <w:lang w:val="en-GB"/>
          <w:rPrChange w:id="4174" w:author="HP" w:date="2022-08-17T21:08:00Z">
            <w:rPr>
              <w:ins w:id="4175" w:author="HP" w:date="2022-08-17T21:08:00Z"/>
              <w:rFonts w:ascii="Arial" w:hAnsi="Arial" w:cs="Arial"/>
              <w:b/>
              <w:sz w:val="24"/>
              <w:szCs w:val="24"/>
              <w:lang w:val="en-GB"/>
            </w:rPr>
          </w:rPrChange>
        </w:rPr>
      </w:pPr>
      <w:ins w:id="4176" w:author="HP" w:date="2022-08-17T21:06:00Z">
        <w:r>
          <w:rPr>
            <w:rFonts w:ascii="Arial" w:hAnsi="Arial" w:cs="Arial"/>
            <w:sz w:val="24"/>
            <w:szCs w:val="24"/>
            <w:lang w:val="en-GB"/>
          </w:rPr>
          <w:t xml:space="preserve">What is a </w:t>
        </w:r>
        <w:r w:rsidRPr="00823A19">
          <w:rPr>
            <w:rFonts w:ascii="Arial" w:hAnsi="Arial" w:cs="Arial"/>
            <w:b/>
            <w:sz w:val="24"/>
            <w:szCs w:val="24"/>
            <w:lang w:val="en-GB"/>
            <w:rPrChange w:id="4177" w:author="HP" w:date="2022-08-17T21:0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“brain drain”?</w:t>
        </w:r>
      </w:ins>
    </w:p>
    <w:p w:rsidR="00823A19" w:rsidRDefault="00823A19" w:rsidP="00823A19">
      <w:pPr>
        <w:pStyle w:val="Odsekzoznamu"/>
        <w:numPr>
          <w:ilvl w:val="0"/>
          <w:numId w:val="43"/>
        </w:numPr>
        <w:rPr>
          <w:ins w:id="4178" w:author="HP" w:date="2022-08-17T21:36:00Z"/>
          <w:rFonts w:ascii="Arial" w:hAnsi="Arial" w:cs="Arial"/>
          <w:sz w:val="24"/>
          <w:szCs w:val="24"/>
          <w:lang w:val="en-GB"/>
        </w:rPr>
      </w:pPr>
      <w:ins w:id="4179" w:author="HP" w:date="2022-08-17T21:08:00Z">
        <w:r>
          <w:rPr>
            <w:rFonts w:ascii="Arial" w:hAnsi="Arial" w:cs="Arial"/>
            <w:sz w:val="24"/>
            <w:szCs w:val="24"/>
            <w:lang w:val="en-GB"/>
          </w:rPr>
          <w:t xml:space="preserve">What are the greatest </w:t>
        </w:r>
        <w:r w:rsidRPr="00356D58">
          <w:rPr>
            <w:rFonts w:ascii="Arial" w:hAnsi="Arial" w:cs="Arial"/>
            <w:b/>
            <w:sz w:val="24"/>
            <w:szCs w:val="24"/>
            <w:lang w:val="en-GB"/>
          </w:rPr>
          <w:t xml:space="preserve">inventions in </w:t>
        </w:r>
        <w:r>
          <w:rPr>
            <w:rFonts w:ascii="Arial" w:hAnsi="Arial" w:cs="Arial"/>
            <w:b/>
            <w:sz w:val="24"/>
            <w:szCs w:val="24"/>
            <w:lang w:val="en-GB"/>
          </w:rPr>
          <w:t>information and communication technology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1D10EA" w:rsidRDefault="001D10EA" w:rsidP="001D10EA">
      <w:pPr>
        <w:pStyle w:val="Odsekzoznamu"/>
        <w:numPr>
          <w:ilvl w:val="0"/>
          <w:numId w:val="43"/>
        </w:numPr>
        <w:rPr>
          <w:ins w:id="4180" w:author="HP" w:date="2022-08-17T21:36:00Z"/>
          <w:rFonts w:ascii="Arial" w:hAnsi="Arial" w:cs="Arial"/>
          <w:sz w:val="24"/>
          <w:szCs w:val="24"/>
          <w:lang w:val="en-GB"/>
        </w:rPr>
      </w:pPr>
      <w:ins w:id="4181" w:author="HP" w:date="2022-08-17T21:36:00Z">
        <w:r>
          <w:rPr>
            <w:rFonts w:ascii="Arial" w:hAnsi="Arial" w:cs="Arial"/>
            <w:sz w:val="24"/>
            <w:szCs w:val="24"/>
            <w:lang w:val="en-GB"/>
          </w:rPr>
          <w:t xml:space="preserve">How can </w:t>
        </w:r>
        <w:r w:rsidRPr="00356D58">
          <w:rPr>
            <w:rFonts w:ascii="Arial" w:hAnsi="Arial" w:cs="Arial"/>
            <w:b/>
            <w:sz w:val="24"/>
            <w:szCs w:val="24"/>
            <w:lang w:val="en-GB"/>
          </w:rPr>
          <w:t>the Internet</w:t>
        </w:r>
        <w:r>
          <w:rPr>
            <w:rFonts w:ascii="Arial" w:hAnsi="Arial" w:cs="Arial"/>
            <w:sz w:val="24"/>
            <w:szCs w:val="24"/>
            <w:lang w:val="en-GB"/>
          </w:rPr>
          <w:t xml:space="preserve"> be misused?</w:t>
        </w:r>
      </w:ins>
    </w:p>
    <w:p w:rsidR="001D10EA" w:rsidRDefault="001D10EA" w:rsidP="001D10EA">
      <w:pPr>
        <w:pStyle w:val="Odsekzoznamu"/>
        <w:numPr>
          <w:ilvl w:val="0"/>
          <w:numId w:val="43"/>
        </w:numPr>
        <w:rPr>
          <w:ins w:id="4182" w:author="HP" w:date="2022-08-17T21:36:00Z"/>
          <w:rFonts w:ascii="Arial" w:hAnsi="Arial" w:cs="Arial"/>
          <w:sz w:val="24"/>
          <w:szCs w:val="24"/>
          <w:lang w:val="en-GB"/>
        </w:rPr>
      </w:pPr>
      <w:ins w:id="4183" w:author="HP" w:date="2022-08-17T21:36:00Z">
        <w:r>
          <w:rPr>
            <w:rFonts w:ascii="Arial" w:hAnsi="Arial" w:cs="Arial"/>
            <w:sz w:val="24"/>
            <w:szCs w:val="24"/>
            <w:lang w:val="en-GB"/>
          </w:rPr>
          <w:t>How did the Internet change lives of people?</w:t>
        </w:r>
      </w:ins>
    </w:p>
    <w:p w:rsidR="001D10EA" w:rsidRDefault="001D10EA" w:rsidP="001D10EA">
      <w:pPr>
        <w:pStyle w:val="Odsekzoznamu"/>
        <w:numPr>
          <w:ilvl w:val="0"/>
          <w:numId w:val="43"/>
        </w:numPr>
        <w:rPr>
          <w:ins w:id="4184" w:author="HP" w:date="2022-08-17T21:36:00Z"/>
          <w:rFonts w:ascii="Arial" w:hAnsi="Arial" w:cs="Arial"/>
          <w:sz w:val="24"/>
          <w:szCs w:val="24"/>
          <w:lang w:val="en-GB"/>
        </w:rPr>
      </w:pPr>
      <w:ins w:id="4185" w:author="HP" w:date="2022-08-17T21:36:00Z">
        <w:r>
          <w:rPr>
            <w:rFonts w:ascii="Arial" w:hAnsi="Arial" w:cs="Arial"/>
            <w:sz w:val="24"/>
            <w:szCs w:val="24"/>
            <w:lang w:val="en-GB"/>
          </w:rPr>
          <w:t>Can you imagine your life without the Internet?</w:t>
        </w:r>
      </w:ins>
    </w:p>
    <w:p w:rsidR="001D10EA" w:rsidRDefault="001D10EA" w:rsidP="001D10EA">
      <w:pPr>
        <w:pStyle w:val="Odsekzoznamu"/>
        <w:numPr>
          <w:ilvl w:val="0"/>
          <w:numId w:val="43"/>
        </w:numPr>
        <w:rPr>
          <w:ins w:id="4186" w:author="HP" w:date="2022-08-17T21:36:00Z"/>
          <w:rFonts w:ascii="Arial" w:hAnsi="Arial" w:cs="Arial"/>
          <w:sz w:val="24"/>
          <w:szCs w:val="24"/>
          <w:lang w:val="en-GB"/>
        </w:rPr>
      </w:pPr>
      <w:ins w:id="4187" w:author="HP" w:date="2022-08-17T21:36:00Z">
        <w:r>
          <w:rPr>
            <w:rFonts w:ascii="Arial" w:hAnsi="Arial" w:cs="Arial"/>
            <w:sz w:val="24"/>
            <w:szCs w:val="24"/>
            <w:lang w:val="en-GB"/>
          </w:rPr>
          <w:t>What do you do on the Internet?</w:t>
        </w:r>
      </w:ins>
    </w:p>
    <w:p w:rsidR="001D10EA" w:rsidRDefault="001D10EA" w:rsidP="001D10EA">
      <w:pPr>
        <w:pStyle w:val="Odsekzoznamu"/>
        <w:numPr>
          <w:ilvl w:val="0"/>
          <w:numId w:val="43"/>
        </w:numPr>
        <w:rPr>
          <w:ins w:id="4188" w:author="HP" w:date="2022-08-17T21:36:00Z"/>
          <w:rFonts w:ascii="Arial" w:hAnsi="Arial" w:cs="Arial"/>
          <w:sz w:val="24"/>
          <w:szCs w:val="24"/>
          <w:lang w:val="en-GB"/>
        </w:rPr>
      </w:pPr>
      <w:ins w:id="4189" w:author="HP" w:date="2022-08-17T21:36:00Z">
        <w:r>
          <w:rPr>
            <w:rFonts w:ascii="Arial" w:hAnsi="Arial" w:cs="Arial"/>
            <w:sz w:val="24"/>
            <w:szCs w:val="24"/>
            <w:lang w:val="en-GB"/>
          </w:rPr>
          <w:t>Which parts of our life/things/situations would be not possible without the Internet?</w:t>
        </w:r>
      </w:ins>
    </w:p>
    <w:p w:rsidR="001D10EA" w:rsidRDefault="001D10EA" w:rsidP="001D10EA">
      <w:pPr>
        <w:pStyle w:val="Odsekzoznamu"/>
        <w:numPr>
          <w:ilvl w:val="0"/>
          <w:numId w:val="43"/>
        </w:numPr>
        <w:rPr>
          <w:ins w:id="4190" w:author="HP" w:date="2022-08-17T21:36:00Z"/>
          <w:rFonts w:ascii="Arial" w:hAnsi="Arial" w:cs="Arial"/>
          <w:sz w:val="24"/>
          <w:szCs w:val="24"/>
          <w:lang w:val="en-GB"/>
        </w:rPr>
      </w:pPr>
      <w:ins w:id="4191" w:author="HP" w:date="2022-08-17T21:36:00Z">
        <w:r>
          <w:rPr>
            <w:rFonts w:ascii="Arial" w:hAnsi="Arial" w:cs="Arial"/>
            <w:sz w:val="24"/>
            <w:szCs w:val="24"/>
            <w:lang w:val="en-GB"/>
          </w:rPr>
          <w:t>What type of mobile phone will your children be using one day?</w:t>
        </w:r>
      </w:ins>
    </w:p>
    <w:p w:rsidR="001D10EA" w:rsidRDefault="001D10EA" w:rsidP="001D10EA">
      <w:pPr>
        <w:pStyle w:val="Odsekzoznamu"/>
        <w:numPr>
          <w:ilvl w:val="0"/>
          <w:numId w:val="43"/>
        </w:numPr>
        <w:rPr>
          <w:ins w:id="4192" w:author="HP" w:date="2022-08-17T21:37:00Z"/>
          <w:rFonts w:ascii="Arial" w:hAnsi="Arial" w:cs="Arial"/>
          <w:sz w:val="24"/>
          <w:szCs w:val="24"/>
          <w:lang w:val="en-GB"/>
        </w:rPr>
      </w:pPr>
      <w:ins w:id="4193" w:author="HP" w:date="2022-08-17T21:36:00Z">
        <w:r>
          <w:rPr>
            <w:rFonts w:ascii="Arial" w:hAnsi="Arial" w:cs="Arial"/>
            <w:sz w:val="24"/>
            <w:szCs w:val="24"/>
            <w:lang w:val="en-GB"/>
          </w:rPr>
          <w:t>What are the biggest problems associated with communicating via mobile phone or via the Internet?</w:t>
        </w:r>
      </w:ins>
    </w:p>
    <w:p w:rsidR="001D10EA" w:rsidRDefault="001D10EA" w:rsidP="001D10EA">
      <w:pPr>
        <w:pStyle w:val="Odsekzoznamu"/>
        <w:numPr>
          <w:ilvl w:val="0"/>
          <w:numId w:val="43"/>
        </w:numPr>
        <w:rPr>
          <w:ins w:id="4194" w:author="HP" w:date="2022-08-17T21:37:00Z"/>
          <w:rFonts w:ascii="Arial" w:hAnsi="Arial" w:cs="Arial"/>
          <w:sz w:val="24"/>
          <w:szCs w:val="24"/>
          <w:lang w:val="en-GB"/>
        </w:rPr>
      </w:pPr>
      <w:ins w:id="4195" w:author="HP" w:date="2022-08-17T21:37:00Z">
        <w:r>
          <w:rPr>
            <w:rFonts w:ascii="Arial" w:hAnsi="Arial" w:cs="Arial"/>
            <w:sz w:val="24"/>
            <w:szCs w:val="24"/>
            <w:lang w:val="en-GB"/>
          </w:rPr>
          <w:t>C</w:t>
        </w:r>
        <w:r w:rsidRPr="00356D58">
          <w:rPr>
            <w:rFonts w:ascii="Arial" w:hAnsi="Arial" w:cs="Arial"/>
            <w:sz w:val="24"/>
            <w:szCs w:val="24"/>
            <w:lang w:val="en-GB"/>
          </w:rPr>
          <w:t>ompare and contrast distance learning versus learning</w:t>
        </w:r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  <w:r w:rsidRPr="00356D58">
          <w:rPr>
            <w:rFonts w:ascii="Arial" w:hAnsi="Arial" w:cs="Arial"/>
            <w:sz w:val="24"/>
            <w:szCs w:val="24"/>
            <w:lang w:val="en-GB"/>
          </w:rPr>
          <w:t>at school? What are they pros and</w:t>
        </w:r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  <w:r w:rsidRPr="00356D58">
          <w:rPr>
            <w:rFonts w:ascii="Arial" w:hAnsi="Arial" w:cs="Arial"/>
            <w:sz w:val="24"/>
            <w:szCs w:val="24"/>
            <w:lang w:val="en-GB"/>
          </w:rPr>
          <w:t>cons?</w:t>
        </w:r>
      </w:ins>
    </w:p>
    <w:p w:rsidR="00823A19" w:rsidRDefault="00823A19" w:rsidP="00823A19">
      <w:pPr>
        <w:pStyle w:val="Odsekzoznamu"/>
        <w:numPr>
          <w:ilvl w:val="0"/>
          <w:numId w:val="43"/>
        </w:numPr>
        <w:rPr>
          <w:ins w:id="4196" w:author="HP" w:date="2022-08-17T21:09:00Z"/>
          <w:rFonts w:ascii="Arial" w:hAnsi="Arial" w:cs="Arial"/>
          <w:sz w:val="24"/>
          <w:szCs w:val="24"/>
          <w:lang w:val="en-GB"/>
        </w:rPr>
      </w:pPr>
      <w:ins w:id="4197" w:author="HP" w:date="2022-08-17T21:09:00Z">
        <w:r>
          <w:rPr>
            <w:rFonts w:ascii="Arial" w:hAnsi="Arial" w:cs="Arial"/>
            <w:sz w:val="24"/>
            <w:szCs w:val="24"/>
            <w:lang w:val="en-GB"/>
          </w:rPr>
          <w:t>How did these inventions change our lives?</w:t>
        </w:r>
      </w:ins>
    </w:p>
    <w:p w:rsidR="00823A19" w:rsidRPr="00823A19" w:rsidRDefault="00823A19">
      <w:pPr>
        <w:pStyle w:val="Odsekzoznamu"/>
        <w:numPr>
          <w:ilvl w:val="0"/>
          <w:numId w:val="43"/>
        </w:numPr>
        <w:rPr>
          <w:ins w:id="4198" w:author="HP" w:date="2022-08-17T21:09:00Z"/>
          <w:rFonts w:ascii="Arial" w:hAnsi="Arial" w:cs="Arial"/>
          <w:sz w:val="24"/>
          <w:szCs w:val="24"/>
          <w:lang w:val="en-GB"/>
          <w:rPrChange w:id="4199" w:author="HP" w:date="2022-08-17T21:12:00Z">
            <w:rPr>
              <w:ins w:id="4200" w:author="HP" w:date="2022-08-17T21:09:00Z"/>
              <w:lang w:val="en-GB"/>
            </w:rPr>
          </w:rPrChange>
        </w:rPr>
      </w:pPr>
      <w:ins w:id="4201" w:author="HP" w:date="2022-08-17T21:09:00Z">
        <w:r>
          <w:rPr>
            <w:rFonts w:ascii="Arial" w:hAnsi="Arial" w:cs="Arial"/>
            <w:sz w:val="24"/>
            <w:szCs w:val="24"/>
            <w:lang w:val="en-GB"/>
          </w:rPr>
          <w:t>Is life with the Int</w:t>
        </w:r>
        <w:r w:rsidRPr="00823A19">
          <w:rPr>
            <w:rFonts w:ascii="Arial" w:hAnsi="Arial" w:cs="Arial"/>
            <w:sz w:val="24"/>
            <w:szCs w:val="24"/>
            <w:lang w:val="en-GB"/>
            <w:rPrChange w:id="4202" w:author="HP" w:date="2022-08-17T21:12:00Z">
              <w:rPr>
                <w:lang w:val="en-GB"/>
              </w:rPr>
            </w:rPrChange>
          </w:rPr>
          <w:t>ernet and mobile phones easier for people?</w:t>
        </w:r>
      </w:ins>
    </w:p>
    <w:p w:rsidR="00823A19" w:rsidRDefault="00823A19" w:rsidP="00823A19">
      <w:pPr>
        <w:pStyle w:val="Odsekzoznamu"/>
        <w:numPr>
          <w:ilvl w:val="0"/>
          <w:numId w:val="43"/>
        </w:numPr>
        <w:rPr>
          <w:ins w:id="4203" w:author="HP" w:date="2022-08-17T21:08:00Z"/>
          <w:rFonts w:ascii="Arial" w:hAnsi="Arial" w:cs="Arial"/>
          <w:sz w:val="24"/>
          <w:szCs w:val="24"/>
          <w:lang w:val="en-GB"/>
        </w:rPr>
      </w:pPr>
      <w:ins w:id="4204" w:author="HP" w:date="2022-08-17T21:09:00Z">
        <w:r>
          <w:rPr>
            <w:rFonts w:ascii="Arial" w:hAnsi="Arial" w:cs="Arial"/>
            <w:sz w:val="24"/>
            <w:szCs w:val="24"/>
            <w:lang w:val="en-GB"/>
          </w:rPr>
          <w:t xml:space="preserve">What are </w:t>
        </w:r>
      </w:ins>
      <w:ins w:id="4205" w:author="HP" w:date="2022-08-17T21:10:00Z">
        <w:r>
          <w:rPr>
            <w:rFonts w:ascii="Arial" w:hAnsi="Arial" w:cs="Arial"/>
            <w:sz w:val="24"/>
            <w:szCs w:val="24"/>
            <w:lang w:val="en-GB"/>
          </w:rPr>
          <w:t xml:space="preserve">the </w:t>
        </w:r>
      </w:ins>
      <w:ins w:id="4206" w:author="HP" w:date="2022-08-17T21:09:00Z">
        <w:r>
          <w:rPr>
            <w:rFonts w:ascii="Arial" w:hAnsi="Arial" w:cs="Arial"/>
            <w:sz w:val="24"/>
            <w:szCs w:val="24"/>
            <w:lang w:val="en-GB"/>
          </w:rPr>
          <w:t>adv</w:t>
        </w:r>
      </w:ins>
      <w:ins w:id="4207" w:author="HP" w:date="2022-08-17T21:10:00Z">
        <w:r>
          <w:rPr>
            <w:rFonts w:ascii="Arial" w:hAnsi="Arial" w:cs="Arial"/>
            <w:sz w:val="24"/>
            <w:szCs w:val="24"/>
            <w:lang w:val="en-GB"/>
          </w:rPr>
          <w:t>antages and disadvantages of</w:t>
        </w:r>
      </w:ins>
      <w:ins w:id="4208" w:author="HP" w:date="2022-08-17T21:11:00Z">
        <w:r>
          <w:rPr>
            <w:rFonts w:ascii="Arial" w:hAnsi="Arial" w:cs="Arial"/>
            <w:sz w:val="24"/>
            <w:szCs w:val="24"/>
            <w:lang w:val="en-GB"/>
          </w:rPr>
          <w:t xml:space="preserve"> the Internet/mobile phones</w:t>
        </w:r>
      </w:ins>
      <w:ins w:id="4209" w:author="HP" w:date="2022-08-17T21:10:00Z"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693AF0" w:rsidRDefault="00AF12E1">
      <w:pPr>
        <w:pStyle w:val="Odsekzoznamu"/>
        <w:numPr>
          <w:ilvl w:val="0"/>
          <w:numId w:val="43"/>
        </w:numPr>
        <w:rPr>
          <w:ins w:id="4210" w:author="HP" w:date="2022-08-17T21:12:00Z"/>
          <w:rFonts w:ascii="Arial" w:hAnsi="Arial" w:cs="Arial"/>
          <w:sz w:val="24"/>
          <w:szCs w:val="24"/>
          <w:lang w:val="en-GB"/>
        </w:rPr>
        <w:pPrChange w:id="4211" w:author="HP" w:date="2022-08-17T20:21:00Z">
          <w:pPr/>
        </w:pPrChange>
      </w:pPr>
      <w:r w:rsidRPr="00693AF0">
        <w:rPr>
          <w:rFonts w:ascii="Arial" w:hAnsi="Arial" w:cs="Arial"/>
          <w:sz w:val="24"/>
          <w:szCs w:val="24"/>
          <w:lang w:val="en-GB"/>
          <w:rPrChange w:id="4212" w:author="HP" w:date="2022-08-17T20:2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What are the threats </w:t>
      </w:r>
      <w:r w:rsidRPr="00823A19">
        <w:rPr>
          <w:rFonts w:ascii="Arial" w:hAnsi="Arial" w:cs="Arial"/>
          <w:sz w:val="24"/>
          <w:szCs w:val="24"/>
          <w:lang w:val="en-GB"/>
          <w:rPrChange w:id="4213" w:author="HP" w:date="2022-08-17T21:12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of the Internet</w:t>
      </w:r>
      <w:r w:rsidRPr="00693AF0">
        <w:rPr>
          <w:rFonts w:ascii="Arial" w:hAnsi="Arial" w:cs="Arial"/>
          <w:sz w:val="24"/>
          <w:szCs w:val="24"/>
          <w:lang w:val="en-GB"/>
          <w:rPrChange w:id="4214" w:author="HP" w:date="2022-08-17T20:2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 and social networking?</w:t>
      </w:r>
    </w:p>
    <w:p w:rsidR="00823A19" w:rsidRDefault="00823A19">
      <w:pPr>
        <w:pStyle w:val="Odsekzoznamu"/>
        <w:numPr>
          <w:ilvl w:val="0"/>
          <w:numId w:val="43"/>
        </w:numPr>
        <w:rPr>
          <w:ins w:id="4215" w:author="HP" w:date="2022-08-17T20:21:00Z"/>
          <w:rFonts w:ascii="Arial" w:hAnsi="Arial" w:cs="Arial"/>
          <w:sz w:val="24"/>
          <w:szCs w:val="24"/>
          <w:lang w:val="en-GB"/>
        </w:rPr>
        <w:pPrChange w:id="4216" w:author="HP" w:date="2022-08-17T20:21:00Z">
          <w:pPr/>
        </w:pPrChange>
      </w:pPr>
      <w:ins w:id="4217" w:author="HP" w:date="2022-08-17T21:12:00Z">
        <w:r>
          <w:rPr>
            <w:rFonts w:ascii="Arial" w:hAnsi="Arial" w:cs="Arial"/>
            <w:sz w:val="24"/>
            <w:szCs w:val="24"/>
            <w:lang w:val="en-GB"/>
          </w:rPr>
          <w:t>What impact on society is there when people are replaced by com</w:t>
        </w:r>
      </w:ins>
      <w:ins w:id="4218" w:author="HP" w:date="2022-08-17T21:13:00Z">
        <w:r>
          <w:rPr>
            <w:rFonts w:ascii="Arial" w:hAnsi="Arial" w:cs="Arial"/>
            <w:sz w:val="24"/>
            <w:szCs w:val="24"/>
            <w:lang w:val="en-GB"/>
          </w:rPr>
          <w:t>p</w:t>
        </w:r>
      </w:ins>
      <w:ins w:id="4219" w:author="HP" w:date="2022-08-17T21:12:00Z">
        <w:r>
          <w:rPr>
            <w:rFonts w:ascii="Arial" w:hAnsi="Arial" w:cs="Arial"/>
            <w:sz w:val="24"/>
            <w:szCs w:val="24"/>
            <w:lang w:val="en-GB"/>
          </w:rPr>
          <w:t>uters?</w:t>
        </w:r>
      </w:ins>
    </w:p>
    <w:p w:rsidR="00693AF0" w:rsidRDefault="00AF12E1">
      <w:pPr>
        <w:pStyle w:val="Odsekzoznamu"/>
        <w:numPr>
          <w:ilvl w:val="0"/>
          <w:numId w:val="43"/>
        </w:numPr>
        <w:rPr>
          <w:ins w:id="4220" w:author="HP" w:date="2022-08-17T20:38:00Z"/>
          <w:rFonts w:ascii="Arial" w:hAnsi="Arial" w:cs="Arial"/>
          <w:sz w:val="24"/>
          <w:szCs w:val="24"/>
          <w:lang w:val="en-GB"/>
        </w:rPr>
        <w:pPrChange w:id="4221" w:author="HP" w:date="2022-08-17T20:21:00Z">
          <w:pPr/>
        </w:pPrChange>
      </w:pPr>
      <w:del w:id="4222" w:author="HP" w:date="2022-08-17T20:22:00Z">
        <w:r w:rsidRPr="00693AF0" w:rsidDel="00693AF0">
          <w:rPr>
            <w:rFonts w:ascii="Arial" w:hAnsi="Arial" w:cs="Arial"/>
            <w:sz w:val="24"/>
            <w:szCs w:val="24"/>
            <w:lang w:val="en-GB"/>
            <w:rPrChange w:id="4223" w:author="HP" w:date="2022-08-17T20:21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4.</w:delText>
        </w:r>
      </w:del>
      <w:del w:id="4224" w:author="HP" w:date="2022-08-17T21:12:00Z">
        <w:r w:rsidRPr="00693AF0" w:rsidDel="00823A19">
          <w:rPr>
            <w:rFonts w:ascii="Arial" w:hAnsi="Arial" w:cs="Arial"/>
            <w:sz w:val="24"/>
            <w:szCs w:val="24"/>
            <w:lang w:val="en-GB"/>
            <w:rPrChange w:id="4225" w:author="HP" w:date="2022-08-17T20:21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What were some of the most significant inventions in our history in the field of communication, health and transport? Explain your choice.</w:delText>
        </w:r>
      </w:del>
      <w:del w:id="4226" w:author="HP" w:date="2022-08-17T20:22:00Z">
        <w:r w:rsidRPr="00693AF0" w:rsidDel="00693AF0">
          <w:rPr>
            <w:rFonts w:ascii="Arial" w:hAnsi="Arial" w:cs="Arial"/>
            <w:sz w:val="24"/>
            <w:szCs w:val="24"/>
            <w:lang w:val="en-GB"/>
            <w:rPrChange w:id="4227" w:author="HP" w:date="2022-08-17T20:21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5.</w:delText>
        </w:r>
      </w:del>
      <w:r w:rsidRPr="00693AF0">
        <w:rPr>
          <w:rFonts w:ascii="Arial" w:hAnsi="Arial" w:cs="Arial"/>
          <w:sz w:val="24"/>
          <w:szCs w:val="24"/>
          <w:lang w:val="en-GB"/>
          <w:rPrChange w:id="4228" w:author="HP" w:date="2022-08-17T20:2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 xml:space="preserve">Is there any negative impact of the technology on our </w:t>
      </w:r>
      <w:r w:rsidRPr="006C3C87">
        <w:rPr>
          <w:rFonts w:ascii="Arial" w:hAnsi="Arial" w:cs="Arial"/>
          <w:b/>
          <w:sz w:val="24"/>
          <w:szCs w:val="24"/>
          <w:lang w:val="en-GB"/>
          <w:rPrChange w:id="4229" w:author="HP" w:date="2022-08-17T20:38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environment</w:t>
      </w:r>
      <w:r w:rsidRPr="006C3C87">
        <w:rPr>
          <w:rFonts w:ascii="Arial" w:hAnsi="Arial" w:cs="Arial"/>
          <w:sz w:val="24"/>
          <w:szCs w:val="24"/>
          <w:lang w:val="en-GB"/>
          <w:rPrChange w:id="4230" w:author="HP" w:date="2022-08-17T20:38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?</w:t>
      </w:r>
    </w:p>
    <w:p w:rsidR="006C3C87" w:rsidRDefault="006C3C87">
      <w:pPr>
        <w:pStyle w:val="Odsekzoznamu"/>
        <w:numPr>
          <w:ilvl w:val="0"/>
          <w:numId w:val="43"/>
        </w:numPr>
        <w:rPr>
          <w:ins w:id="4231" w:author="HP" w:date="2022-08-17T20:39:00Z"/>
          <w:rFonts w:ascii="Arial" w:hAnsi="Arial" w:cs="Arial"/>
          <w:sz w:val="24"/>
          <w:szCs w:val="24"/>
          <w:lang w:val="en-GB"/>
        </w:rPr>
        <w:pPrChange w:id="4232" w:author="HP" w:date="2022-08-17T20:21:00Z">
          <w:pPr/>
        </w:pPrChange>
      </w:pPr>
      <w:ins w:id="4233" w:author="HP" w:date="2022-08-17T20:38:00Z">
        <w:r>
          <w:rPr>
            <w:rFonts w:ascii="Arial" w:hAnsi="Arial" w:cs="Arial"/>
            <w:sz w:val="24"/>
            <w:szCs w:val="24"/>
            <w:lang w:val="en-GB"/>
          </w:rPr>
          <w:t xml:space="preserve">Name some examples of pollution caused by technology. </w:t>
        </w:r>
      </w:ins>
    </w:p>
    <w:p w:rsidR="006C3C87" w:rsidRDefault="006C3C87">
      <w:pPr>
        <w:pStyle w:val="Odsekzoznamu"/>
        <w:numPr>
          <w:ilvl w:val="0"/>
          <w:numId w:val="43"/>
        </w:numPr>
        <w:rPr>
          <w:ins w:id="4234" w:author="HP" w:date="2022-08-17T20:21:00Z"/>
          <w:rFonts w:ascii="Arial" w:hAnsi="Arial" w:cs="Arial"/>
          <w:sz w:val="24"/>
          <w:szCs w:val="24"/>
          <w:lang w:val="en-GB"/>
        </w:rPr>
        <w:pPrChange w:id="4235" w:author="HP" w:date="2022-08-17T20:21:00Z">
          <w:pPr/>
        </w:pPrChange>
      </w:pPr>
      <w:ins w:id="4236" w:author="HP" w:date="2022-08-17T20:40:00Z">
        <w:r>
          <w:rPr>
            <w:rFonts w:ascii="Arial" w:hAnsi="Arial" w:cs="Arial"/>
            <w:sz w:val="24"/>
            <w:szCs w:val="24"/>
            <w:lang w:val="en-GB"/>
          </w:rPr>
          <w:t xml:space="preserve">Which technologies will be invented in </w:t>
        </w:r>
        <w:r w:rsidRPr="006C3C87">
          <w:rPr>
            <w:rFonts w:ascii="Arial" w:hAnsi="Arial" w:cs="Arial"/>
            <w:b/>
            <w:sz w:val="24"/>
            <w:szCs w:val="24"/>
            <w:lang w:val="en-GB"/>
            <w:rPrChange w:id="4237" w:author="HP" w:date="2022-08-17T20:4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the future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AF12E1" w:rsidRDefault="00AF12E1">
      <w:pPr>
        <w:pStyle w:val="Odsekzoznamu"/>
        <w:numPr>
          <w:ilvl w:val="0"/>
          <w:numId w:val="43"/>
        </w:numPr>
        <w:rPr>
          <w:ins w:id="4238" w:author="HP" w:date="2022-08-18T08:01:00Z"/>
          <w:rFonts w:ascii="Arial" w:hAnsi="Arial" w:cs="Arial"/>
          <w:sz w:val="24"/>
          <w:szCs w:val="24"/>
          <w:lang w:val="en-GB"/>
        </w:rPr>
        <w:pPrChange w:id="4239" w:author="HP" w:date="2022-08-17T20:21:00Z">
          <w:pPr/>
        </w:pPrChange>
      </w:pPr>
      <w:del w:id="4240" w:author="HP" w:date="2022-08-17T20:22:00Z">
        <w:r w:rsidRPr="00693AF0" w:rsidDel="00693AF0">
          <w:rPr>
            <w:rFonts w:ascii="Arial" w:hAnsi="Arial" w:cs="Arial"/>
            <w:sz w:val="24"/>
            <w:szCs w:val="24"/>
            <w:lang w:val="en-GB"/>
            <w:rPrChange w:id="4241" w:author="HP" w:date="2022-08-17T20:21:00Z">
              <w:rPr>
                <w:rFonts w:ascii="Arial" w:hAnsi="Arial" w:cs="Arial"/>
                <w:sz w:val="28"/>
                <w:szCs w:val="28"/>
                <w:lang w:val="en-GB"/>
              </w:rPr>
            </w:rPrChange>
          </w:rPr>
          <w:delText>6.</w:delText>
        </w:r>
      </w:del>
      <w:r w:rsidRPr="00693AF0">
        <w:rPr>
          <w:rFonts w:ascii="Arial" w:hAnsi="Arial" w:cs="Arial"/>
          <w:sz w:val="24"/>
          <w:szCs w:val="24"/>
          <w:lang w:val="en-GB"/>
          <w:rPrChange w:id="4242" w:author="HP" w:date="2022-08-17T20:2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Do you think the scenes from the sci-fi films will</w:t>
      </w:r>
      <w:ins w:id="4243" w:author="HP" w:date="2022-08-17T20:39:00Z">
        <w:r w:rsidR="006C3C87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r w:rsidRPr="00693AF0">
        <w:rPr>
          <w:rFonts w:ascii="Arial" w:hAnsi="Arial" w:cs="Arial"/>
          <w:sz w:val="24"/>
          <w:szCs w:val="24"/>
          <w:lang w:val="en-GB"/>
          <w:rPrChange w:id="4244" w:author="HP" w:date="2022-08-17T20:21:00Z">
            <w:rPr>
              <w:rFonts w:ascii="Arial" w:hAnsi="Arial" w:cs="Arial"/>
              <w:sz w:val="28"/>
              <w:szCs w:val="28"/>
              <w:lang w:val="en-GB"/>
            </w:rPr>
          </w:rPrChange>
        </w:rPr>
        <w:t>be possible in the foreseeable future?</w:t>
      </w:r>
    </w:p>
    <w:p w:rsidR="00AE4183" w:rsidRDefault="00AE4183">
      <w:pPr>
        <w:pStyle w:val="Odsekzoznamu"/>
        <w:numPr>
          <w:ilvl w:val="0"/>
          <w:numId w:val="43"/>
        </w:numPr>
        <w:rPr>
          <w:ins w:id="4245" w:author="HP" w:date="2022-08-17T20:40:00Z"/>
          <w:rFonts w:ascii="Arial" w:hAnsi="Arial" w:cs="Arial"/>
          <w:sz w:val="24"/>
          <w:szCs w:val="24"/>
          <w:lang w:val="en-GB"/>
        </w:rPr>
        <w:pPrChange w:id="4246" w:author="HP" w:date="2022-08-17T20:21:00Z">
          <w:pPr/>
        </w:pPrChange>
      </w:pPr>
      <w:ins w:id="4247" w:author="HP" w:date="2022-08-18T08:01:00Z">
        <w:r>
          <w:rPr>
            <w:rFonts w:ascii="Arial" w:hAnsi="Arial" w:cs="Arial"/>
            <w:sz w:val="24"/>
            <w:szCs w:val="24"/>
            <w:lang w:val="en-GB"/>
          </w:rPr>
          <w:t>Do you think space travelling will be possible?</w:t>
        </w:r>
      </w:ins>
    </w:p>
    <w:p w:rsidR="003F18D8" w:rsidRDefault="003F18D8">
      <w:pPr>
        <w:pStyle w:val="Odsekzoznamu"/>
        <w:numPr>
          <w:ilvl w:val="0"/>
          <w:numId w:val="43"/>
        </w:numPr>
        <w:rPr>
          <w:ins w:id="4248" w:author="HP" w:date="2022-08-17T20:41:00Z"/>
          <w:rFonts w:ascii="Arial" w:hAnsi="Arial" w:cs="Arial"/>
          <w:sz w:val="24"/>
          <w:szCs w:val="24"/>
          <w:lang w:val="en-GB"/>
        </w:rPr>
        <w:pPrChange w:id="4249" w:author="HP" w:date="2022-08-17T20:21:00Z">
          <w:pPr/>
        </w:pPrChange>
      </w:pPr>
      <w:ins w:id="4250" w:author="HP" w:date="2022-08-17T20:40:00Z">
        <w:r>
          <w:rPr>
            <w:rFonts w:ascii="Arial" w:hAnsi="Arial" w:cs="Arial"/>
            <w:sz w:val="24"/>
            <w:szCs w:val="24"/>
            <w:lang w:val="en-GB"/>
          </w:rPr>
          <w:lastRenderedPageBreak/>
          <w:t>Can you name any</w:t>
        </w:r>
      </w:ins>
      <w:ins w:id="4251" w:author="HP" w:date="2022-08-17T20:41:00Z">
        <w:r>
          <w:rPr>
            <w:rFonts w:ascii="Arial" w:hAnsi="Arial" w:cs="Arial"/>
            <w:sz w:val="24"/>
            <w:szCs w:val="24"/>
            <w:lang w:val="en-GB"/>
          </w:rPr>
          <w:t xml:space="preserve"> world</w:t>
        </w:r>
      </w:ins>
      <w:ins w:id="4252" w:author="HP" w:date="2022-08-17T20:40:00Z">
        <w:r>
          <w:rPr>
            <w:rFonts w:ascii="Arial" w:hAnsi="Arial" w:cs="Arial"/>
            <w:sz w:val="24"/>
            <w:szCs w:val="24"/>
            <w:lang w:val="en-GB"/>
          </w:rPr>
          <w:t xml:space="preserve"> famous scientists? </w:t>
        </w:r>
      </w:ins>
      <w:ins w:id="4253" w:author="HP" w:date="2022-08-17T20:41:00Z">
        <w:r>
          <w:rPr>
            <w:rFonts w:ascii="Arial" w:hAnsi="Arial" w:cs="Arial"/>
            <w:sz w:val="24"/>
            <w:szCs w:val="24"/>
            <w:lang w:val="en-GB"/>
          </w:rPr>
          <w:t>What are they famous for?</w:t>
        </w:r>
      </w:ins>
    </w:p>
    <w:p w:rsidR="003F18D8" w:rsidRDefault="003F18D8" w:rsidP="003F18D8">
      <w:pPr>
        <w:pStyle w:val="Odsekzoznamu"/>
        <w:numPr>
          <w:ilvl w:val="0"/>
          <w:numId w:val="43"/>
        </w:numPr>
        <w:rPr>
          <w:ins w:id="4254" w:author="HP" w:date="2022-08-17T21:16:00Z"/>
          <w:rFonts w:ascii="Arial" w:hAnsi="Arial" w:cs="Arial"/>
          <w:sz w:val="24"/>
          <w:szCs w:val="24"/>
          <w:lang w:val="en-GB"/>
        </w:rPr>
      </w:pPr>
      <w:ins w:id="4255" w:author="HP" w:date="2022-08-17T20:41:00Z">
        <w:r>
          <w:rPr>
            <w:rFonts w:ascii="Arial" w:hAnsi="Arial" w:cs="Arial"/>
            <w:sz w:val="24"/>
            <w:szCs w:val="24"/>
            <w:lang w:val="en-GB"/>
          </w:rPr>
          <w:t>Can you name any famous scientists</w:t>
        </w:r>
      </w:ins>
      <w:ins w:id="4256" w:author="HP" w:date="2022-08-17T20:42:00Z">
        <w:r>
          <w:rPr>
            <w:rFonts w:ascii="Arial" w:hAnsi="Arial" w:cs="Arial"/>
            <w:sz w:val="24"/>
            <w:szCs w:val="24"/>
            <w:lang w:val="en-GB"/>
          </w:rPr>
          <w:t xml:space="preserve"> from Slovakia</w:t>
        </w:r>
      </w:ins>
      <w:ins w:id="4257" w:author="HP" w:date="2022-08-17T20:41:00Z">
        <w:r>
          <w:rPr>
            <w:rFonts w:ascii="Arial" w:hAnsi="Arial" w:cs="Arial"/>
            <w:sz w:val="24"/>
            <w:szCs w:val="24"/>
            <w:lang w:val="en-GB"/>
          </w:rPr>
          <w:t>? What are they famous for?</w:t>
        </w:r>
      </w:ins>
    </w:p>
    <w:p w:rsidR="007D05D8" w:rsidRDefault="007D05D8" w:rsidP="003F18D8">
      <w:pPr>
        <w:pStyle w:val="Odsekzoznamu"/>
        <w:numPr>
          <w:ilvl w:val="0"/>
          <w:numId w:val="43"/>
        </w:numPr>
        <w:rPr>
          <w:ins w:id="4258" w:author="HP" w:date="2022-08-17T20:41:00Z"/>
          <w:rFonts w:ascii="Arial" w:hAnsi="Arial" w:cs="Arial"/>
          <w:sz w:val="24"/>
          <w:szCs w:val="24"/>
          <w:lang w:val="en-GB"/>
        </w:rPr>
      </w:pPr>
      <w:ins w:id="4259" w:author="HP" w:date="2022-08-17T21:16:00Z">
        <w:r>
          <w:rPr>
            <w:rFonts w:ascii="Arial" w:hAnsi="Arial" w:cs="Arial"/>
            <w:sz w:val="24"/>
            <w:szCs w:val="24"/>
            <w:lang w:val="en-GB"/>
          </w:rPr>
          <w:t>Explain the relationship: technology-consumer society-environmental pollution.</w:t>
        </w:r>
      </w:ins>
    </w:p>
    <w:p w:rsidR="003F18D8" w:rsidRPr="003F18D8" w:rsidRDefault="003F18D8">
      <w:pPr>
        <w:ind w:left="360"/>
        <w:rPr>
          <w:rFonts w:ascii="Arial" w:hAnsi="Arial" w:cs="Arial"/>
          <w:sz w:val="24"/>
          <w:szCs w:val="24"/>
          <w:lang w:val="en-GB"/>
          <w:rPrChange w:id="4260" w:author="HP" w:date="2022-08-17T20:42:00Z">
            <w:rPr>
              <w:rFonts w:ascii="Arial" w:hAnsi="Arial" w:cs="Arial"/>
              <w:sz w:val="28"/>
              <w:szCs w:val="28"/>
              <w:lang w:val="en-GB"/>
            </w:rPr>
          </w:rPrChange>
        </w:rPr>
        <w:pPrChange w:id="4261" w:author="HP" w:date="2022-08-17T20:42:00Z">
          <w:pPr/>
        </w:pPrChange>
      </w:pPr>
    </w:p>
    <w:p w:rsidR="00974306" w:rsidRDefault="00974306" w:rsidP="00967053">
      <w:pPr>
        <w:rPr>
          <w:rFonts w:ascii="Arial" w:hAnsi="Arial" w:cs="Arial"/>
          <w:sz w:val="28"/>
          <w:szCs w:val="28"/>
          <w:lang w:val="en-GB"/>
        </w:rPr>
      </w:pPr>
    </w:p>
    <w:p w:rsidR="008D21C3" w:rsidRDefault="008D21C3">
      <w:pPr>
        <w:jc w:val="center"/>
        <w:rPr>
          <w:ins w:id="4262" w:author="HP" w:date="2022-08-15T23:00:00Z"/>
          <w:rFonts w:ascii="Arial" w:hAnsi="Arial" w:cs="Arial"/>
          <w:b/>
          <w:sz w:val="36"/>
          <w:szCs w:val="36"/>
          <w:lang w:val="en-GB"/>
          <w:rPrChange w:id="4263" w:author="HP" w:date="2022-08-18T08:02:00Z">
            <w:rPr>
              <w:ins w:id="4264" w:author="HP" w:date="2022-08-15T23:00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4265" w:author="HP" w:date="2022-08-18T08:02:00Z">
          <w:pPr/>
        </w:pPrChange>
      </w:pPr>
    </w:p>
    <w:p w:rsidR="008D21C3" w:rsidRDefault="008D21C3">
      <w:pPr>
        <w:jc w:val="center"/>
        <w:rPr>
          <w:ins w:id="4266" w:author="HP" w:date="2022-08-22T12:21:00Z"/>
          <w:rFonts w:ascii="Arial" w:hAnsi="Arial" w:cs="Arial"/>
          <w:b/>
          <w:sz w:val="36"/>
          <w:szCs w:val="36"/>
          <w:lang w:val="en-GB"/>
        </w:rPr>
        <w:pPrChange w:id="4267" w:author="HP" w:date="2022-08-18T08:02:00Z">
          <w:pPr/>
        </w:pPrChange>
      </w:pPr>
    </w:p>
    <w:p w:rsidR="008D21C3" w:rsidRDefault="008D21C3">
      <w:pPr>
        <w:jc w:val="center"/>
        <w:rPr>
          <w:ins w:id="4268" w:author="HP" w:date="2022-08-22T12:21:00Z"/>
          <w:rFonts w:ascii="Arial" w:hAnsi="Arial" w:cs="Arial"/>
          <w:b/>
          <w:sz w:val="36"/>
          <w:szCs w:val="36"/>
          <w:lang w:val="en-GB"/>
        </w:rPr>
        <w:pPrChange w:id="4269" w:author="HP" w:date="2022-08-18T08:02:00Z">
          <w:pPr/>
        </w:pPrChange>
      </w:pPr>
    </w:p>
    <w:p w:rsidR="008D21C3" w:rsidRDefault="008D21C3">
      <w:pPr>
        <w:jc w:val="center"/>
        <w:rPr>
          <w:ins w:id="4270" w:author="HP" w:date="2022-08-22T12:21:00Z"/>
          <w:rFonts w:ascii="Arial" w:hAnsi="Arial" w:cs="Arial"/>
          <w:b/>
          <w:sz w:val="36"/>
          <w:szCs w:val="36"/>
          <w:lang w:val="en-GB"/>
        </w:rPr>
        <w:pPrChange w:id="4271" w:author="HP" w:date="2022-08-18T08:02:00Z">
          <w:pPr/>
        </w:pPrChange>
      </w:pPr>
    </w:p>
    <w:p w:rsidR="008D21C3" w:rsidRDefault="008D21C3">
      <w:pPr>
        <w:jc w:val="center"/>
        <w:rPr>
          <w:ins w:id="4272" w:author="HP" w:date="2022-08-22T12:21:00Z"/>
          <w:rFonts w:ascii="Arial" w:hAnsi="Arial" w:cs="Arial"/>
          <w:b/>
          <w:sz w:val="36"/>
          <w:szCs w:val="36"/>
          <w:lang w:val="en-GB"/>
        </w:rPr>
        <w:pPrChange w:id="4273" w:author="HP" w:date="2022-08-18T08:02:00Z">
          <w:pPr/>
        </w:pPrChange>
      </w:pPr>
    </w:p>
    <w:p w:rsidR="008D21C3" w:rsidRDefault="008D21C3">
      <w:pPr>
        <w:jc w:val="center"/>
        <w:rPr>
          <w:ins w:id="4274" w:author="HP" w:date="2022-08-22T12:21:00Z"/>
          <w:rFonts w:ascii="Arial" w:hAnsi="Arial" w:cs="Arial"/>
          <w:b/>
          <w:sz w:val="36"/>
          <w:szCs w:val="36"/>
          <w:lang w:val="en-GB"/>
        </w:rPr>
        <w:pPrChange w:id="4275" w:author="HP" w:date="2022-08-18T08:02:00Z">
          <w:pPr/>
        </w:pPrChange>
      </w:pPr>
    </w:p>
    <w:p w:rsidR="008D21C3" w:rsidRDefault="008D21C3">
      <w:pPr>
        <w:jc w:val="center"/>
        <w:rPr>
          <w:ins w:id="4276" w:author="HP" w:date="2022-08-22T12:21:00Z"/>
          <w:rFonts w:ascii="Arial" w:hAnsi="Arial" w:cs="Arial"/>
          <w:b/>
          <w:sz w:val="36"/>
          <w:szCs w:val="36"/>
          <w:lang w:val="en-GB"/>
        </w:rPr>
        <w:pPrChange w:id="4277" w:author="HP" w:date="2022-08-18T08:02:00Z">
          <w:pPr/>
        </w:pPrChange>
      </w:pPr>
    </w:p>
    <w:p w:rsidR="008D21C3" w:rsidRDefault="008D21C3">
      <w:pPr>
        <w:jc w:val="center"/>
        <w:rPr>
          <w:ins w:id="4278" w:author="HP" w:date="2022-08-22T12:21:00Z"/>
          <w:rFonts w:ascii="Arial" w:hAnsi="Arial" w:cs="Arial"/>
          <w:b/>
          <w:sz w:val="36"/>
          <w:szCs w:val="36"/>
          <w:lang w:val="en-GB"/>
        </w:rPr>
        <w:pPrChange w:id="4279" w:author="HP" w:date="2022-08-18T08:02:00Z">
          <w:pPr/>
        </w:pPrChange>
      </w:pPr>
    </w:p>
    <w:p w:rsidR="008D21C3" w:rsidRDefault="008D21C3">
      <w:pPr>
        <w:jc w:val="center"/>
        <w:rPr>
          <w:ins w:id="4280" w:author="HP" w:date="2022-08-22T12:21:00Z"/>
          <w:rFonts w:ascii="Arial" w:hAnsi="Arial" w:cs="Arial"/>
          <w:b/>
          <w:sz w:val="36"/>
          <w:szCs w:val="36"/>
          <w:lang w:val="en-GB"/>
        </w:rPr>
        <w:pPrChange w:id="4281" w:author="HP" w:date="2022-08-18T08:02:00Z">
          <w:pPr/>
        </w:pPrChange>
      </w:pPr>
    </w:p>
    <w:p w:rsidR="008D21C3" w:rsidRDefault="008D21C3">
      <w:pPr>
        <w:jc w:val="center"/>
        <w:rPr>
          <w:ins w:id="4282" w:author="HP" w:date="2022-08-22T12:21:00Z"/>
          <w:rFonts w:ascii="Arial" w:hAnsi="Arial" w:cs="Arial"/>
          <w:b/>
          <w:sz w:val="36"/>
          <w:szCs w:val="36"/>
          <w:lang w:val="en-GB"/>
        </w:rPr>
        <w:pPrChange w:id="4283" w:author="HP" w:date="2022-08-18T08:02:00Z">
          <w:pPr/>
        </w:pPrChange>
      </w:pPr>
    </w:p>
    <w:p w:rsidR="008D21C3" w:rsidRDefault="008D21C3">
      <w:pPr>
        <w:jc w:val="center"/>
        <w:rPr>
          <w:ins w:id="4284" w:author="HP" w:date="2022-08-22T12:21:00Z"/>
          <w:rFonts w:ascii="Arial" w:hAnsi="Arial" w:cs="Arial"/>
          <w:b/>
          <w:sz w:val="36"/>
          <w:szCs w:val="36"/>
          <w:lang w:val="en-GB"/>
        </w:rPr>
        <w:pPrChange w:id="4285" w:author="HP" w:date="2022-08-18T08:02:00Z">
          <w:pPr/>
        </w:pPrChange>
      </w:pPr>
    </w:p>
    <w:p w:rsidR="008D21C3" w:rsidRDefault="008D21C3">
      <w:pPr>
        <w:jc w:val="center"/>
        <w:rPr>
          <w:ins w:id="4286" w:author="HP" w:date="2022-08-22T12:21:00Z"/>
          <w:rFonts w:ascii="Arial" w:hAnsi="Arial" w:cs="Arial"/>
          <w:b/>
          <w:sz w:val="36"/>
          <w:szCs w:val="36"/>
          <w:lang w:val="en-GB"/>
        </w:rPr>
        <w:pPrChange w:id="4287" w:author="HP" w:date="2022-08-18T08:02:00Z">
          <w:pPr/>
        </w:pPrChange>
      </w:pPr>
    </w:p>
    <w:p w:rsidR="008D21C3" w:rsidRDefault="008D21C3">
      <w:pPr>
        <w:jc w:val="center"/>
        <w:rPr>
          <w:ins w:id="4288" w:author="HP" w:date="2022-08-22T12:21:00Z"/>
          <w:rFonts w:ascii="Arial" w:hAnsi="Arial" w:cs="Arial"/>
          <w:b/>
          <w:sz w:val="36"/>
          <w:szCs w:val="36"/>
          <w:lang w:val="en-GB"/>
        </w:rPr>
        <w:pPrChange w:id="4289" w:author="HP" w:date="2022-08-18T08:02:00Z">
          <w:pPr/>
        </w:pPrChange>
      </w:pPr>
    </w:p>
    <w:p w:rsidR="008D21C3" w:rsidRDefault="008D21C3">
      <w:pPr>
        <w:jc w:val="center"/>
        <w:rPr>
          <w:ins w:id="4290" w:author="HP" w:date="2022-08-22T12:21:00Z"/>
          <w:rFonts w:ascii="Arial" w:hAnsi="Arial" w:cs="Arial"/>
          <w:b/>
          <w:sz w:val="36"/>
          <w:szCs w:val="36"/>
          <w:lang w:val="en-GB"/>
        </w:rPr>
        <w:pPrChange w:id="4291" w:author="HP" w:date="2022-08-18T08:02:00Z">
          <w:pPr/>
        </w:pPrChange>
      </w:pPr>
    </w:p>
    <w:p w:rsidR="008D21C3" w:rsidRDefault="008D21C3">
      <w:pPr>
        <w:jc w:val="center"/>
        <w:rPr>
          <w:ins w:id="4292" w:author="HP" w:date="2022-08-22T12:21:00Z"/>
          <w:rFonts w:ascii="Arial" w:hAnsi="Arial" w:cs="Arial"/>
          <w:b/>
          <w:sz w:val="36"/>
          <w:szCs w:val="36"/>
          <w:lang w:val="en-GB"/>
        </w:rPr>
        <w:pPrChange w:id="4293" w:author="HP" w:date="2022-08-18T08:02:00Z">
          <w:pPr/>
        </w:pPrChange>
      </w:pPr>
    </w:p>
    <w:p w:rsidR="008D21C3" w:rsidRDefault="008D21C3">
      <w:pPr>
        <w:jc w:val="center"/>
        <w:rPr>
          <w:ins w:id="4294" w:author="HP" w:date="2022-08-22T12:21:00Z"/>
          <w:rFonts w:ascii="Arial" w:hAnsi="Arial" w:cs="Arial"/>
          <w:b/>
          <w:sz w:val="36"/>
          <w:szCs w:val="36"/>
          <w:lang w:val="en-GB"/>
        </w:rPr>
        <w:pPrChange w:id="4295" w:author="HP" w:date="2022-08-18T08:02:00Z">
          <w:pPr/>
        </w:pPrChange>
      </w:pPr>
    </w:p>
    <w:p w:rsidR="008D21C3" w:rsidRDefault="008D21C3">
      <w:pPr>
        <w:jc w:val="center"/>
        <w:rPr>
          <w:ins w:id="4296" w:author="HP" w:date="2022-08-22T12:21:00Z"/>
          <w:rFonts w:ascii="Arial" w:hAnsi="Arial" w:cs="Arial"/>
          <w:b/>
          <w:sz w:val="36"/>
          <w:szCs w:val="36"/>
          <w:lang w:val="en-GB"/>
        </w:rPr>
        <w:pPrChange w:id="4297" w:author="HP" w:date="2022-08-18T08:02:00Z">
          <w:pPr/>
        </w:pPrChange>
      </w:pPr>
    </w:p>
    <w:p w:rsidR="008D21C3" w:rsidRDefault="008D21C3">
      <w:pPr>
        <w:jc w:val="center"/>
        <w:rPr>
          <w:ins w:id="4298" w:author="HP" w:date="2022-08-22T12:21:00Z"/>
          <w:rFonts w:ascii="Arial" w:hAnsi="Arial" w:cs="Arial"/>
          <w:b/>
          <w:sz w:val="36"/>
          <w:szCs w:val="36"/>
          <w:lang w:val="en-GB"/>
        </w:rPr>
        <w:pPrChange w:id="4299" w:author="HP" w:date="2022-08-18T08:02:00Z">
          <w:pPr/>
        </w:pPrChange>
      </w:pPr>
    </w:p>
    <w:p w:rsidR="008D21C3" w:rsidRDefault="008D21C3">
      <w:pPr>
        <w:jc w:val="center"/>
        <w:rPr>
          <w:ins w:id="4300" w:author="HP" w:date="2022-08-22T12:21:00Z"/>
          <w:rFonts w:ascii="Arial" w:hAnsi="Arial" w:cs="Arial"/>
          <w:b/>
          <w:sz w:val="36"/>
          <w:szCs w:val="36"/>
          <w:lang w:val="en-GB"/>
        </w:rPr>
        <w:pPrChange w:id="4301" w:author="HP" w:date="2022-08-18T08:02:00Z">
          <w:pPr/>
        </w:pPrChange>
      </w:pPr>
    </w:p>
    <w:p w:rsidR="008D21C3" w:rsidRDefault="008D21C3">
      <w:pPr>
        <w:jc w:val="center"/>
        <w:rPr>
          <w:ins w:id="4302" w:author="HP" w:date="2022-08-22T12:21:00Z"/>
          <w:rFonts w:ascii="Arial" w:hAnsi="Arial" w:cs="Arial"/>
          <w:b/>
          <w:sz w:val="36"/>
          <w:szCs w:val="36"/>
          <w:lang w:val="en-GB"/>
        </w:rPr>
        <w:pPrChange w:id="4303" w:author="HP" w:date="2022-08-18T08:02:00Z">
          <w:pPr/>
        </w:pPrChange>
      </w:pPr>
    </w:p>
    <w:p w:rsidR="008D21C3" w:rsidRDefault="008D21C3">
      <w:pPr>
        <w:jc w:val="center"/>
        <w:rPr>
          <w:ins w:id="4304" w:author="HP" w:date="2022-08-22T12:21:00Z"/>
          <w:rFonts w:ascii="Arial" w:hAnsi="Arial" w:cs="Arial"/>
          <w:b/>
          <w:sz w:val="36"/>
          <w:szCs w:val="36"/>
          <w:lang w:val="en-GB"/>
        </w:rPr>
        <w:pPrChange w:id="4305" w:author="HP" w:date="2022-08-18T08:02:00Z">
          <w:pPr/>
        </w:pPrChange>
      </w:pPr>
    </w:p>
    <w:p w:rsidR="008D21C3" w:rsidRDefault="008D21C3">
      <w:pPr>
        <w:jc w:val="center"/>
        <w:rPr>
          <w:ins w:id="4306" w:author="HP" w:date="2022-08-22T12:21:00Z"/>
          <w:rFonts w:ascii="Arial" w:hAnsi="Arial" w:cs="Arial"/>
          <w:b/>
          <w:sz w:val="36"/>
          <w:szCs w:val="36"/>
          <w:lang w:val="en-GB"/>
        </w:rPr>
        <w:pPrChange w:id="4307" w:author="HP" w:date="2022-08-18T08:02:00Z">
          <w:pPr/>
        </w:pPrChange>
      </w:pPr>
    </w:p>
    <w:p w:rsidR="00974306" w:rsidRDefault="00974306">
      <w:pPr>
        <w:jc w:val="center"/>
        <w:rPr>
          <w:ins w:id="4308" w:author="HP" w:date="2022-08-22T12:21:00Z"/>
          <w:rFonts w:ascii="Arial" w:hAnsi="Arial" w:cs="Arial"/>
          <w:b/>
          <w:sz w:val="36"/>
          <w:szCs w:val="36"/>
          <w:lang w:val="en-GB"/>
        </w:rPr>
        <w:pPrChange w:id="4309" w:author="HP" w:date="2022-08-18T08:02:00Z">
          <w:pPr/>
        </w:pPrChange>
      </w:pPr>
      <w:r w:rsidRPr="00AE4183">
        <w:rPr>
          <w:rFonts w:ascii="Arial" w:hAnsi="Arial" w:cs="Arial"/>
          <w:b/>
          <w:sz w:val="36"/>
          <w:szCs w:val="36"/>
          <w:lang w:val="en-GB"/>
          <w:rPrChange w:id="4310" w:author="HP" w:date="2022-08-18T08:02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COMMUNICAT</w:t>
      </w:r>
      <w:ins w:id="4311" w:author="HP" w:date="2022-08-15T23:00:00Z">
        <w:r w:rsidR="004C4EF1" w:rsidRPr="00AE4183">
          <w:rPr>
            <w:rFonts w:ascii="Arial" w:hAnsi="Arial" w:cs="Arial"/>
            <w:b/>
            <w:sz w:val="36"/>
            <w:szCs w:val="36"/>
            <w:lang w:val="en-GB"/>
            <w:rPrChange w:id="4312" w:author="HP" w:date="2022-08-18T08:02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IO</w:t>
        </w:r>
      </w:ins>
      <w:del w:id="4313" w:author="HP" w:date="2022-08-15T23:01:00Z">
        <w:r w:rsidRPr="00AE4183" w:rsidDel="004C4EF1">
          <w:rPr>
            <w:rFonts w:ascii="Arial" w:hAnsi="Arial" w:cs="Arial"/>
            <w:b/>
            <w:sz w:val="36"/>
            <w:szCs w:val="36"/>
            <w:lang w:val="en-GB"/>
            <w:rPrChange w:id="4314" w:author="HP" w:date="2022-08-18T08:02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delText>OI</w:delText>
        </w:r>
      </w:del>
      <w:r w:rsidRPr="00AE4183">
        <w:rPr>
          <w:rFonts w:ascii="Arial" w:hAnsi="Arial" w:cs="Arial"/>
          <w:b/>
          <w:sz w:val="36"/>
          <w:szCs w:val="36"/>
          <w:lang w:val="en-GB"/>
          <w:rPrChange w:id="4315" w:author="HP" w:date="2022-08-18T08:02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N</w:t>
      </w:r>
      <w:ins w:id="4316" w:author="HP" w:date="2022-08-15T23:01:00Z">
        <w:r w:rsidR="004C4EF1" w:rsidRPr="00AE4183">
          <w:rPr>
            <w:rFonts w:ascii="Arial" w:hAnsi="Arial" w:cs="Arial"/>
            <w:b/>
            <w:sz w:val="36"/>
            <w:szCs w:val="36"/>
            <w:lang w:val="en-GB"/>
            <w:rPrChange w:id="4317" w:author="HP" w:date="2022-08-18T08:02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 xml:space="preserve"> AND ITS FORMS</w:t>
        </w:r>
      </w:ins>
    </w:p>
    <w:p w:rsidR="008D21C3" w:rsidRPr="00AE4183" w:rsidRDefault="008D21C3">
      <w:pPr>
        <w:jc w:val="center"/>
        <w:rPr>
          <w:rFonts w:ascii="Arial" w:hAnsi="Arial" w:cs="Arial"/>
          <w:b/>
          <w:sz w:val="36"/>
          <w:szCs w:val="36"/>
          <w:lang w:val="en-GB"/>
          <w:rPrChange w:id="4318" w:author="HP" w:date="2022-08-18T08:02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4319" w:author="HP" w:date="2022-08-18T08:02:00Z">
          <w:pPr/>
        </w:pPrChange>
      </w:pPr>
    </w:p>
    <w:p w:rsidR="00AE4183" w:rsidRDefault="00AE4183">
      <w:pPr>
        <w:pStyle w:val="Odsekzoznamu"/>
        <w:numPr>
          <w:ilvl w:val="0"/>
          <w:numId w:val="44"/>
        </w:numPr>
        <w:rPr>
          <w:ins w:id="4320" w:author="HP" w:date="2022-08-18T08:11:00Z"/>
          <w:rFonts w:ascii="Arial" w:hAnsi="Arial" w:cs="Arial"/>
          <w:sz w:val="24"/>
          <w:szCs w:val="24"/>
          <w:lang w:val="en-GB"/>
        </w:rPr>
        <w:pPrChange w:id="4321" w:author="HP" w:date="2022-08-18T08:02:00Z">
          <w:pPr/>
        </w:pPrChange>
      </w:pPr>
      <w:ins w:id="4322" w:author="HP" w:date="2022-08-18T08:04:00Z">
        <w:r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  <w:r w:rsidRPr="00C1640F">
          <w:rPr>
            <w:rFonts w:ascii="Arial" w:hAnsi="Arial" w:cs="Arial"/>
            <w:b/>
            <w:sz w:val="24"/>
            <w:szCs w:val="24"/>
            <w:lang w:val="en-GB"/>
            <w:rPrChange w:id="4323" w:author="HP" w:date="2022-08-18T08:1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communication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C1640F" w:rsidRDefault="00C1640F" w:rsidP="00C1640F">
      <w:pPr>
        <w:pStyle w:val="Odsekzoznamu"/>
        <w:numPr>
          <w:ilvl w:val="0"/>
          <w:numId w:val="44"/>
        </w:numPr>
        <w:rPr>
          <w:ins w:id="4324" w:author="HP" w:date="2022-08-18T08:21:00Z"/>
          <w:rFonts w:ascii="Arial" w:hAnsi="Arial" w:cs="Arial"/>
          <w:sz w:val="24"/>
          <w:szCs w:val="24"/>
          <w:lang w:val="en-GB"/>
        </w:rPr>
      </w:pPr>
      <w:ins w:id="4325" w:author="HP" w:date="2022-08-18T08:11:00Z">
        <w:r w:rsidRPr="00356D58">
          <w:rPr>
            <w:rFonts w:ascii="Arial" w:hAnsi="Arial" w:cs="Arial"/>
            <w:sz w:val="24"/>
            <w:szCs w:val="24"/>
            <w:lang w:val="en-GB"/>
          </w:rPr>
          <w:t>How do people communicate?</w:t>
        </w:r>
      </w:ins>
    </w:p>
    <w:p w:rsidR="001155B9" w:rsidRDefault="001155B9" w:rsidP="00C1640F">
      <w:pPr>
        <w:pStyle w:val="Odsekzoznamu"/>
        <w:numPr>
          <w:ilvl w:val="0"/>
          <w:numId w:val="44"/>
        </w:numPr>
        <w:rPr>
          <w:ins w:id="4326" w:author="HP" w:date="2022-08-18T08:31:00Z"/>
          <w:rFonts w:ascii="Arial" w:hAnsi="Arial" w:cs="Arial"/>
          <w:sz w:val="24"/>
          <w:szCs w:val="24"/>
          <w:lang w:val="en-GB"/>
        </w:rPr>
      </w:pPr>
      <w:ins w:id="4327" w:author="HP" w:date="2022-08-18T08:21:00Z">
        <w:r>
          <w:rPr>
            <w:rFonts w:ascii="Arial" w:hAnsi="Arial" w:cs="Arial"/>
            <w:sz w:val="24"/>
            <w:szCs w:val="24"/>
            <w:lang w:val="en-GB"/>
          </w:rPr>
          <w:t>When do people communicate?</w:t>
        </w:r>
      </w:ins>
    </w:p>
    <w:p w:rsidR="00BF3087" w:rsidRDefault="00BF3087" w:rsidP="00BF3087">
      <w:pPr>
        <w:pStyle w:val="Odsekzoznamu"/>
        <w:numPr>
          <w:ilvl w:val="0"/>
          <w:numId w:val="44"/>
        </w:numPr>
        <w:rPr>
          <w:ins w:id="4328" w:author="HP" w:date="2022-08-18T08:31:00Z"/>
          <w:rFonts w:ascii="Arial" w:hAnsi="Arial" w:cs="Arial"/>
          <w:sz w:val="24"/>
          <w:szCs w:val="24"/>
          <w:lang w:val="en-GB"/>
        </w:rPr>
      </w:pPr>
      <w:ins w:id="4329" w:author="HP" w:date="2022-08-18T08:31:00Z">
        <w:r>
          <w:rPr>
            <w:rFonts w:ascii="Arial" w:hAnsi="Arial" w:cs="Arial"/>
            <w:sz w:val="24"/>
            <w:szCs w:val="24"/>
            <w:lang w:val="en-GB"/>
          </w:rPr>
          <w:t xml:space="preserve">How do </w:t>
        </w:r>
        <w:r w:rsidRPr="00356D58">
          <w:rPr>
            <w:rFonts w:ascii="Arial" w:hAnsi="Arial" w:cs="Arial"/>
            <w:b/>
            <w:sz w:val="24"/>
            <w:szCs w:val="24"/>
            <w:lang w:val="en-GB"/>
          </w:rPr>
          <w:t>animals and plants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communicate?</w:t>
        </w:r>
      </w:ins>
    </w:p>
    <w:p w:rsidR="00BF3087" w:rsidRDefault="00BF3087" w:rsidP="00BF3087">
      <w:pPr>
        <w:pStyle w:val="Odsekzoznamu"/>
        <w:numPr>
          <w:ilvl w:val="0"/>
          <w:numId w:val="44"/>
        </w:numPr>
        <w:rPr>
          <w:ins w:id="4330" w:author="HP" w:date="2022-08-18T08:31:00Z"/>
          <w:rFonts w:ascii="Arial" w:hAnsi="Arial" w:cs="Arial"/>
          <w:sz w:val="24"/>
          <w:szCs w:val="24"/>
          <w:lang w:val="en-GB"/>
        </w:rPr>
      </w:pPr>
      <w:ins w:id="4331" w:author="HP" w:date="2022-08-18T08:31:00Z">
        <w:r>
          <w:rPr>
            <w:rFonts w:ascii="Arial" w:hAnsi="Arial" w:cs="Arial"/>
            <w:sz w:val="24"/>
            <w:szCs w:val="24"/>
            <w:lang w:val="en-GB"/>
          </w:rPr>
          <w:t>How do people communicate with animals and vice versa?</w:t>
        </w:r>
      </w:ins>
    </w:p>
    <w:p w:rsidR="00BF3087" w:rsidRDefault="00BF3087" w:rsidP="00BF3087">
      <w:pPr>
        <w:pStyle w:val="Odsekzoznamu"/>
        <w:numPr>
          <w:ilvl w:val="0"/>
          <w:numId w:val="44"/>
        </w:numPr>
        <w:rPr>
          <w:ins w:id="4332" w:author="HP" w:date="2022-08-18T08:45:00Z"/>
          <w:rFonts w:ascii="Arial" w:hAnsi="Arial" w:cs="Arial"/>
          <w:sz w:val="24"/>
          <w:szCs w:val="24"/>
          <w:lang w:val="en-GB"/>
        </w:rPr>
      </w:pPr>
      <w:ins w:id="4333" w:author="HP" w:date="2022-08-18T08:31:00Z">
        <w:r>
          <w:rPr>
            <w:rFonts w:ascii="Arial" w:hAnsi="Arial" w:cs="Arial"/>
            <w:sz w:val="24"/>
            <w:szCs w:val="24"/>
            <w:lang w:val="en-GB"/>
          </w:rPr>
          <w:t>Are there any animals that you think are capable of learning human language? Why?</w:t>
        </w:r>
      </w:ins>
    </w:p>
    <w:p w:rsidR="0029778E" w:rsidRDefault="0029778E" w:rsidP="00BF3087">
      <w:pPr>
        <w:pStyle w:val="Odsekzoznamu"/>
        <w:numPr>
          <w:ilvl w:val="0"/>
          <w:numId w:val="44"/>
        </w:numPr>
        <w:rPr>
          <w:ins w:id="4334" w:author="HP" w:date="2022-08-18T08:31:00Z"/>
          <w:rFonts w:ascii="Arial" w:hAnsi="Arial" w:cs="Arial"/>
          <w:sz w:val="24"/>
          <w:szCs w:val="24"/>
          <w:lang w:val="en-GB"/>
        </w:rPr>
      </w:pPr>
      <w:ins w:id="4335" w:author="HP" w:date="2022-08-18T08:45:00Z">
        <w:r>
          <w:rPr>
            <w:rFonts w:ascii="Arial" w:hAnsi="Arial" w:cs="Arial"/>
            <w:sz w:val="24"/>
            <w:szCs w:val="24"/>
            <w:lang w:val="en-GB"/>
          </w:rPr>
          <w:t>Which animals understand people?</w:t>
        </w:r>
      </w:ins>
    </w:p>
    <w:p w:rsidR="00AE4183" w:rsidRDefault="00AE4183">
      <w:pPr>
        <w:pStyle w:val="Odsekzoznamu"/>
        <w:numPr>
          <w:ilvl w:val="0"/>
          <w:numId w:val="44"/>
        </w:numPr>
        <w:rPr>
          <w:ins w:id="4336" w:author="HP" w:date="2022-08-18T08:23:00Z"/>
          <w:rFonts w:ascii="Arial" w:hAnsi="Arial" w:cs="Arial"/>
          <w:sz w:val="24"/>
          <w:szCs w:val="24"/>
          <w:lang w:val="en-GB"/>
        </w:rPr>
        <w:pPrChange w:id="4337" w:author="HP" w:date="2022-08-18T08:02:00Z">
          <w:pPr/>
        </w:pPrChange>
      </w:pPr>
      <w:ins w:id="4338" w:author="HP" w:date="2022-08-18T08:08:00Z">
        <w:r>
          <w:rPr>
            <w:rFonts w:ascii="Arial" w:hAnsi="Arial" w:cs="Arial"/>
            <w:sz w:val="24"/>
            <w:szCs w:val="24"/>
            <w:lang w:val="en-GB"/>
          </w:rPr>
          <w:t xml:space="preserve">Name </w:t>
        </w:r>
        <w:r w:rsidRPr="00C1640F">
          <w:rPr>
            <w:rFonts w:ascii="Arial" w:hAnsi="Arial" w:cs="Arial"/>
            <w:b/>
            <w:sz w:val="24"/>
            <w:szCs w:val="24"/>
            <w:lang w:val="en-GB"/>
            <w:rPrChange w:id="4339" w:author="HP" w:date="2022-08-18T08:1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types</w:t>
        </w:r>
      </w:ins>
      <w:ins w:id="4340" w:author="HP" w:date="2022-08-18T08:09:00Z">
        <w:r w:rsidRPr="00C1640F">
          <w:rPr>
            <w:rFonts w:ascii="Arial" w:hAnsi="Arial" w:cs="Arial"/>
            <w:b/>
            <w:sz w:val="24"/>
            <w:szCs w:val="24"/>
            <w:lang w:val="en-GB"/>
            <w:rPrChange w:id="4341" w:author="HP" w:date="2022-08-18T08:1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and forms </w:t>
        </w:r>
      </w:ins>
      <w:ins w:id="4342" w:author="HP" w:date="2022-08-18T08:08:00Z">
        <w:r w:rsidRPr="00C1640F">
          <w:rPr>
            <w:rFonts w:ascii="Arial" w:hAnsi="Arial" w:cs="Arial"/>
            <w:b/>
            <w:sz w:val="24"/>
            <w:szCs w:val="24"/>
            <w:lang w:val="en-GB"/>
            <w:rPrChange w:id="4343" w:author="HP" w:date="2022-08-18T08:1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of </w:t>
        </w:r>
      </w:ins>
      <w:ins w:id="4344" w:author="HP" w:date="2022-08-18T08:04:00Z">
        <w:r w:rsidRPr="00C1640F">
          <w:rPr>
            <w:rFonts w:ascii="Arial" w:hAnsi="Arial" w:cs="Arial"/>
            <w:b/>
            <w:sz w:val="24"/>
            <w:szCs w:val="24"/>
            <w:lang w:val="en-GB"/>
            <w:rPrChange w:id="4345" w:author="HP" w:date="2022-08-18T08:1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communication</w:t>
        </w:r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1155B9" w:rsidRDefault="001155B9">
      <w:pPr>
        <w:pStyle w:val="Odsekzoznamu"/>
        <w:numPr>
          <w:ilvl w:val="0"/>
          <w:numId w:val="44"/>
        </w:numPr>
        <w:rPr>
          <w:ins w:id="4346" w:author="HP" w:date="2022-08-18T08:33:00Z"/>
          <w:rFonts w:ascii="Arial" w:hAnsi="Arial" w:cs="Arial"/>
          <w:sz w:val="24"/>
          <w:szCs w:val="24"/>
          <w:lang w:val="en-GB"/>
        </w:rPr>
        <w:pPrChange w:id="4347" w:author="HP" w:date="2022-08-18T08:02:00Z">
          <w:pPr/>
        </w:pPrChange>
      </w:pPr>
      <w:ins w:id="4348" w:author="HP" w:date="2022-08-18T08:23:00Z">
        <w:r>
          <w:rPr>
            <w:rFonts w:ascii="Arial" w:hAnsi="Arial" w:cs="Arial"/>
            <w:sz w:val="24"/>
            <w:szCs w:val="24"/>
            <w:lang w:val="en-GB"/>
          </w:rPr>
          <w:t xml:space="preserve">What is the difference between the </w:t>
        </w:r>
        <w:r w:rsidRPr="00BF3087">
          <w:rPr>
            <w:rFonts w:ascii="Arial" w:hAnsi="Arial" w:cs="Arial"/>
            <w:b/>
            <w:sz w:val="24"/>
            <w:szCs w:val="24"/>
            <w:lang w:val="en-GB"/>
            <w:rPrChange w:id="4349" w:author="HP" w:date="2022-08-18T08:3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written and oral</w:t>
        </w:r>
        <w:r>
          <w:rPr>
            <w:rFonts w:ascii="Arial" w:hAnsi="Arial" w:cs="Arial"/>
            <w:sz w:val="24"/>
            <w:szCs w:val="24"/>
            <w:lang w:val="en-GB"/>
          </w:rPr>
          <w:t xml:space="preserve"> form of communication?</w:t>
        </w:r>
      </w:ins>
    </w:p>
    <w:p w:rsidR="00BF3087" w:rsidRDefault="00BF3087">
      <w:pPr>
        <w:pStyle w:val="Odsekzoznamu"/>
        <w:numPr>
          <w:ilvl w:val="0"/>
          <w:numId w:val="44"/>
        </w:numPr>
        <w:rPr>
          <w:ins w:id="4350" w:author="HP" w:date="2022-08-18T08:34:00Z"/>
          <w:rFonts w:ascii="Arial" w:hAnsi="Arial" w:cs="Arial"/>
          <w:sz w:val="24"/>
          <w:szCs w:val="24"/>
          <w:lang w:val="en-GB"/>
        </w:rPr>
        <w:pPrChange w:id="4351" w:author="HP" w:date="2022-08-18T08:02:00Z">
          <w:pPr/>
        </w:pPrChange>
      </w:pPr>
      <w:ins w:id="4352" w:author="HP" w:date="2022-08-18T08:33:00Z">
        <w:r>
          <w:rPr>
            <w:rFonts w:ascii="Arial" w:hAnsi="Arial" w:cs="Arial"/>
            <w:sz w:val="24"/>
            <w:szCs w:val="24"/>
            <w:lang w:val="en-GB"/>
          </w:rPr>
          <w:t>Which situations require written form of communication?</w:t>
        </w:r>
      </w:ins>
    </w:p>
    <w:p w:rsidR="00BF3087" w:rsidRDefault="00BF3087" w:rsidP="00BF3087">
      <w:pPr>
        <w:pStyle w:val="Odsekzoznamu"/>
        <w:numPr>
          <w:ilvl w:val="0"/>
          <w:numId w:val="44"/>
        </w:numPr>
        <w:rPr>
          <w:ins w:id="4353" w:author="HP" w:date="2022-08-18T08:34:00Z"/>
          <w:rFonts w:ascii="Arial" w:hAnsi="Arial" w:cs="Arial"/>
          <w:sz w:val="24"/>
          <w:szCs w:val="24"/>
          <w:lang w:val="en-GB"/>
        </w:rPr>
      </w:pPr>
      <w:ins w:id="4354" w:author="HP" w:date="2022-08-18T08:34:00Z">
        <w:r>
          <w:rPr>
            <w:rFonts w:ascii="Arial" w:hAnsi="Arial" w:cs="Arial"/>
            <w:sz w:val="24"/>
            <w:szCs w:val="24"/>
            <w:lang w:val="en-GB"/>
          </w:rPr>
          <w:t>Which situations require oral form of communication?</w:t>
        </w:r>
      </w:ins>
    </w:p>
    <w:p w:rsidR="00AE4183" w:rsidRDefault="00AE4183">
      <w:pPr>
        <w:pStyle w:val="Odsekzoznamu"/>
        <w:numPr>
          <w:ilvl w:val="0"/>
          <w:numId w:val="44"/>
        </w:numPr>
        <w:rPr>
          <w:ins w:id="4355" w:author="HP" w:date="2022-08-18T08:37:00Z"/>
          <w:rFonts w:ascii="Arial" w:hAnsi="Arial" w:cs="Arial"/>
          <w:sz w:val="24"/>
          <w:szCs w:val="24"/>
          <w:lang w:val="en-GB"/>
        </w:rPr>
        <w:pPrChange w:id="4356" w:author="HP" w:date="2022-08-18T08:02:00Z">
          <w:pPr/>
        </w:pPrChange>
      </w:pPr>
      <w:ins w:id="4357" w:author="HP" w:date="2022-08-18T08:09:00Z">
        <w:r>
          <w:rPr>
            <w:rFonts w:ascii="Arial" w:hAnsi="Arial" w:cs="Arial"/>
            <w:sz w:val="24"/>
            <w:szCs w:val="24"/>
            <w:lang w:val="en-GB"/>
          </w:rPr>
          <w:t>Which form of communication do you prefer?</w:t>
        </w:r>
      </w:ins>
    </w:p>
    <w:p w:rsidR="00BF3087" w:rsidRDefault="00BF3087">
      <w:pPr>
        <w:pStyle w:val="Odsekzoznamu"/>
        <w:numPr>
          <w:ilvl w:val="0"/>
          <w:numId w:val="44"/>
        </w:numPr>
        <w:rPr>
          <w:ins w:id="4358" w:author="HP" w:date="2022-08-18T08:23:00Z"/>
          <w:rFonts w:ascii="Arial" w:hAnsi="Arial" w:cs="Arial"/>
          <w:sz w:val="24"/>
          <w:szCs w:val="24"/>
          <w:lang w:val="en-GB"/>
        </w:rPr>
        <w:pPrChange w:id="4359" w:author="HP" w:date="2022-08-18T08:02:00Z">
          <w:pPr/>
        </w:pPrChange>
      </w:pPr>
      <w:ins w:id="4360" w:author="HP" w:date="2022-08-18T08:37:00Z">
        <w:r>
          <w:rPr>
            <w:rFonts w:ascii="Arial" w:hAnsi="Arial" w:cs="Arial"/>
            <w:sz w:val="24"/>
            <w:szCs w:val="24"/>
            <w:lang w:val="en-GB"/>
          </w:rPr>
          <w:t>Which do you prefer - talking to people face to face or phoning?</w:t>
        </w:r>
      </w:ins>
    </w:p>
    <w:p w:rsidR="001155B9" w:rsidRDefault="001155B9">
      <w:pPr>
        <w:pStyle w:val="Odsekzoznamu"/>
        <w:numPr>
          <w:ilvl w:val="0"/>
          <w:numId w:val="44"/>
        </w:numPr>
        <w:rPr>
          <w:ins w:id="4361" w:author="HP" w:date="2022-08-18T08:25:00Z"/>
          <w:rFonts w:ascii="Arial" w:hAnsi="Arial" w:cs="Arial"/>
          <w:sz w:val="24"/>
          <w:szCs w:val="24"/>
          <w:lang w:val="en-GB"/>
        </w:rPr>
        <w:pPrChange w:id="4362" w:author="HP" w:date="2022-08-18T08:02:00Z">
          <w:pPr/>
        </w:pPrChange>
      </w:pPr>
      <w:ins w:id="4363" w:author="HP" w:date="2022-08-18T08:24:00Z">
        <w:r>
          <w:rPr>
            <w:rFonts w:ascii="Arial" w:hAnsi="Arial" w:cs="Arial"/>
            <w:sz w:val="24"/>
            <w:szCs w:val="24"/>
            <w:lang w:val="en-GB"/>
          </w:rPr>
          <w:t>Why is online chatting or texting sometimes misunderstood?</w:t>
        </w:r>
      </w:ins>
    </w:p>
    <w:p w:rsidR="001155B9" w:rsidRDefault="001155B9">
      <w:pPr>
        <w:pStyle w:val="Odsekzoznamu"/>
        <w:numPr>
          <w:ilvl w:val="0"/>
          <w:numId w:val="44"/>
        </w:numPr>
        <w:rPr>
          <w:ins w:id="4364" w:author="HP" w:date="2022-08-18T08:25:00Z"/>
          <w:rFonts w:ascii="Arial" w:hAnsi="Arial" w:cs="Arial"/>
          <w:sz w:val="24"/>
          <w:szCs w:val="24"/>
          <w:lang w:val="en-GB"/>
        </w:rPr>
        <w:pPrChange w:id="4365" w:author="HP" w:date="2022-08-18T08:02:00Z">
          <w:pPr/>
        </w:pPrChange>
      </w:pPr>
      <w:ins w:id="4366" w:author="HP" w:date="2022-08-18T08:25:00Z">
        <w:r>
          <w:rPr>
            <w:rFonts w:ascii="Arial" w:hAnsi="Arial" w:cs="Arial"/>
            <w:sz w:val="24"/>
            <w:szCs w:val="24"/>
            <w:lang w:val="en-GB"/>
          </w:rPr>
          <w:t>Why do people use emoticons?</w:t>
        </w:r>
      </w:ins>
    </w:p>
    <w:p w:rsidR="001155B9" w:rsidRDefault="001155B9">
      <w:pPr>
        <w:pStyle w:val="Odsekzoznamu"/>
        <w:numPr>
          <w:ilvl w:val="0"/>
          <w:numId w:val="44"/>
        </w:numPr>
        <w:rPr>
          <w:ins w:id="4367" w:author="HP" w:date="2022-08-18T08:09:00Z"/>
          <w:rFonts w:ascii="Arial" w:hAnsi="Arial" w:cs="Arial"/>
          <w:sz w:val="24"/>
          <w:szCs w:val="24"/>
          <w:lang w:val="en-GB"/>
        </w:rPr>
        <w:pPrChange w:id="4368" w:author="HP" w:date="2022-08-18T08:02:00Z">
          <w:pPr/>
        </w:pPrChange>
      </w:pPr>
      <w:ins w:id="4369" w:author="HP" w:date="2022-08-18T08:25:00Z">
        <w:r>
          <w:rPr>
            <w:rFonts w:ascii="Arial" w:hAnsi="Arial" w:cs="Arial"/>
            <w:sz w:val="24"/>
            <w:szCs w:val="24"/>
            <w:lang w:val="en-GB"/>
          </w:rPr>
          <w:t>How is</w:t>
        </w:r>
      </w:ins>
      <w:ins w:id="4370" w:author="HP" w:date="2022-08-18T08:26:00Z">
        <w:r>
          <w:rPr>
            <w:rFonts w:ascii="Arial" w:hAnsi="Arial" w:cs="Arial"/>
            <w:sz w:val="24"/>
            <w:szCs w:val="24"/>
            <w:lang w:val="en-GB"/>
          </w:rPr>
          <w:t xml:space="preserve"> a</w:t>
        </w:r>
      </w:ins>
      <w:ins w:id="4371" w:author="HP" w:date="2022-08-18T08:25:00Z">
        <w:r>
          <w:rPr>
            <w:rFonts w:ascii="Arial" w:hAnsi="Arial" w:cs="Arial"/>
            <w:sz w:val="24"/>
            <w:szCs w:val="24"/>
            <w:lang w:val="en-GB"/>
          </w:rPr>
          <w:t xml:space="preserve"> direct communication different from</w:t>
        </w:r>
      </w:ins>
      <w:ins w:id="4372" w:author="HP" w:date="2022-08-18T08:26:00Z">
        <w:r>
          <w:rPr>
            <w:rFonts w:ascii="Arial" w:hAnsi="Arial" w:cs="Arial"/>
            <w:sz w:val="24"/>
            <w:szCs w:val="24"/>
            <w:lang w:val="en-GB"/>
          </w:rPr>
          <w:t xml:space="preserve"> an</w:t>
        </w:r>
      </w:ins>
      <w:ins w:id="4373" w:author="HP" w:date="2022-08-18T08:25:00Z">
        <w:r>
          <w:rPr>
            <w:rFonts w:ascii="Arial" w:hAnsi="Arial" w:cs="Arial"/>
            <w:sz w:val="24"/>
            <w:szCs w:val="24"/>
            <w:lang w:val="en-GB"/>
          </w:rPr>
          <w:t xml:space="preserve"> indirect communication?</w:t>
        </w:r>
      </w:ins>
    </w:p>
    <w:p w:rsidR="00AE4183" w:rsidRDefault="00AE4183">
      <w:pPr>
        <w:pStyle w:val="Odsekzoznamu"/>
        <w:numPr>
          <w:ilvl w:val="0"/>
          <w:numId w:val="44"/>
        </w:numPr>
        <w:rPr>
          <w:ins w:id="4374" w:author="HP" w:date="2022-08-18T08:09:00Z"/>
          <w:rFonts w:ascii="Arial" w:hAnsi="Arial" w:cs="Arial"/>
          <w:sz w:val="24"/>
          <w:szCs w:val="24"/>
          <w:lang w:val="en-GB"/>
        </w:rPr>
        <w:pPrChange w:id="4375" w:author="HP" w:date="2022-08-18T08:02:00Z">
          <w:pPr/>
        </w:pPrChange>
      </w:pPr>
      <w:ins w:id="4376" w:author="HP" w:date="2022-08-18T08:09:00Z">
        <w:r>
          <w:rPr>
            <w:rFonts w:ascii="Arial" w:hAnsi="Arial" w:cs="Arial"/>
            <w:sz w:val="24"/>
            <w:szCs w:val="24"/>
            <w:lang w:val="en-GB"/>
          </w:rPr>
          <w:t>Which jobs require oral</w:t>
        </w:r>
      </w:ins>
      <w:ins w:id="4377" w:author="HP" w:date="2022-08-18T08:10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4378" w:author="HP" w:date="2022-08-18T08:09:00Z">
        <w:r>
          <w:rPr>
            <w:rFonts w:ascii="Arial" w:hAnsi="Arial" w:cs="Arial"/>
            <w:sz w:val="24"/>
            <w:szCs w:val="24"/>
            <w:lang w:val="en-GB"/>
          </w:rPr>
          <w:t>communication?</w:t>
        </w:r>
      </w:ins>
    </w:p>
    <w:p w:rsidR="00AE4183" w:rsidRDefault="00AE4183" w:rsidP="00AE4183">
      <w:pPr>
        <w:pStyle w:val="Odsekzoznamu"/>
        <w:numPr>
          <w:ilvl w:val="0"/>
          <w:numId w:val="44"/>
        </w:numPr>
        <w:rPr>
          <w:ins w:id="4379" w:author="HP" w:date="2022-08-18T08:19:00Z"/>
          <w:rFonts w:ascii="Arial" w:hAnsi="Arial" w:cs="Arial"/>
          <w:sz w:val="24"/>
          <w:szCs w:val="24"/>
          <w:lang w:val="en-GB"/>
        </w:rPr>
      </w:pPr>
      <w:ins w:id="4380" w:author="HP" w:date="2022-08-18T08:10:00Z">
        <w:r>
          <w:rPr>
            <w:rFonts w:ascii="Arial" w:hAnsi="Arial" w:cs="Arial"/>
            <w:sz w:val="24"/>
            <w:szCs w:val="24"/>
            <w:lang w:val="en-GB"/>
          </w:rPr>
          <w:t>Which jobs require written communication?</w:t>
        </w:r>
      </w:ins>
    </w:p>
    <w:p w:rsidR="00C1640F" w:rsidRPr="00BF3087" w:rsidRDefault="00BF3087">
      <w:pPr>
        <w:pStyle w:val="Odsekzoznamu"/>
        <w:numPr>
          <w:ilvl w:val="0"/>
          <w:numId w:val="44"/>
        </w:numPr>
        <w:rPr>
          <w:ins w:id="4381" w:author="HP" w:date="2022-08-18T08:19:00Z"/>
          <w:rFonts w:ascii="Arial" w:hAnsi="Arial" w:cs="Arial"/>
          <w:sz w:val="24"/>
          <w:szCs w:val="24"/>
          <w:lang w:val="en-GB"/>
        </w:rPr>
      </w:pPr>
      <w:ins w:id="4382" w:author="HP" w:date="2022-08-18T08:38:00Z">
        <w:r w:rsidRPr="00BF3087">
          <w:rPr>
            <w:rFonts w:ascii="Arial" w:hAnsi="Arial" w:cs="Arial"/>
            <w:sz w:val="24"/>
            <w:szCs w:val="24"/>
            <w:lang w:val="en-GB"/>
          </w:rPr>
          <w:t>What kind of language do students use at school?</w:t>
        </w:r>
      </w:ins>
    </w:p>
    <w:p w:rsidR="00C1640F" w:rsidRDefault="00C1640F" w:rsidP="00C1640F">
      <w:pPr>
        <w:pStyle w:val="Odsekzoznamu"/>
        <w:numPr>
          <w:ilvl w:val="0"/>
          <w:numId w:val="44"/>
        </w:numPr>
        <w:rPr>
          <w:ins w:id="4383" w:author="HP" w:date="2022-08-18T08:27:00Z"/>
          <w:rFonts w:ascii="Arial" w:hAnsi="Arial" w:cs="Arial"/>
          <w:sz w:val="24"/>
          <w:szCs w:val="24"/>
          <w:lang w:val="en-GB"/>
        </w:rPr>
      </w:pPr>
      <w:ins w:id="4384" w:author="HP" w:date="2022-08-18T08:19:00Z">
        <w:r>
          <w:rPr>
            <w:rFonts w:ascii="Arial" w:hAnsi="Arial" w:cs="Arial"/>
            <w:sz w:val="24"/>
            <w:szCs w:val="24"/>
            <w:lang w:val="en-GB"/>
          </w:rPr>
          <w:t>What kind of language do you use when you talk to your friends?</w:t>
        </w:r>
      </w:ins>
    </w:p>
    <w:p w:rsidR="001155B9" w:rsidRDefault="001155B9" w:rsidP="00C1640F">
      <w:pPr>
        <w:pStyle w:val="Odsekzoznamu"/>
        <w:numPr>
          <w:ilvl w:val="0"/>
          <w:numId w:val="44"/>
        </w:numPr>
        <w:rPr>
          <w:ins w:id="4385" w:author="HP" w:date="2022-08-18T08:50:00Z"/>
          <w:rFonts w:ascii="Arial" w:hAnsi="Arial" w:cs="Arial"/>
          <w:sz w:val="24"/>
          <w:szCs w:val="24"/>
          <w:lang w:val="en-GB"/>
        </w:rPr>
      </w:pPr>
      <w:ins w:id="4386" w:author="HP" w:date="2022-08-18T08:27:00Z">
        <w:r>
          <w:rPr>
            <w:rFonts w:ascii="Arial" w:hAnsi="Arial" w:cs="Arial"/>
            <w:sz w:val="24"/>
            <w:szCs w:val="24"/>
            <w:lang w:val="en-GB"/>
          </w:rPr>
          <w:t>Compare the ways people communicated in the past and how they communicate nowadays.</w:t>
        </w:r>
      </w:ins>
    </w:p>
    <w:p w:rsidR="00580AFC" w:rsidRDefault="00580AFC" w:rsidP="00C1640F">
      <w:pPr>
        <w:pStyle w:val="Odsekzoznamu"/>
        <w:numPr>
          <w:ilvl w:val="0"/>
          <w:numId w:val="44"/>
        </w:numPr>
        <w:rPr>
          <w:ins w:id="4387" w:author="HP" w:date="2022-08-18T08:27:00Z"/>
          <w:rFonts w:ascii="Arial" w:hAnsi="Arial" w:cs="Arial"/>
          <w:sz w:val="24"/>
          <w:szCs w:val="24"/>
          <w:lang w:val="en-GB"/>
        </w:rPr>
      </w:pPr>
      <w:ins w:id="4388" w:author="HP" w:date="2022-08-18T08:51:00Z">
        <w:r>
          <w:rPr>
            <w:rFonts w:ascii="Arial" w:hAnsi="Arial" w:cs="Arial"/>
            <w:sz w:val="24"/>
            <w:szCs w:val="24"/>
            <w:lang w:val="en-GB"/>
          </w:rPr>
          <w:t xml:space="preserve">How can people communicate on internet? </w:t>
        </w:r>
      </w:ins>
    </w:p>
    <w:p w:rsidR="001155B9" w:rsidRDefault="001155B9" w:rsidP="00C1640F">
      <w:pPr>
        <w:pStyle w:val="Odsekzoznamu"/>
        <w:numPr>
          <w:ilvl w:val="0"/>
          <w:numId w:val="44"/>
        </w:numPr>
        <w:rPr>
          <w:ins w:id="4389" w:author="HP" w:date="2022-08-18T08:19:00Z"/>
          <w:rFonts w:ascii="Arial" w:hAnsi="Arial" w:cs="Arial"/>
          <w:sz w:val="24"/>
          <w:szCs w:val="24"/>
          <w:lang w:val="en-GB"/>
        </w:rPr>
      </w:pPr>
      <w:ins w:id="4390" w:author="HP" w:date="2022-08-18T08:28:00Z">
        <w:r>
          <w:rPr>
            <w:rFonts w:ascii="Arial" w:hAnsi="Arial" w:cs="Arial"/>
            <w:sz w:val="24"/>
            <w:szCs w:val="24"/>
            <w:lang w:val="en-GB"/>
          </w:rPr>
          <w:t>What are pros and cons of using new communication technologies?</w:t>
        </w:r>
      </w:ins>
    </w:p>
    <w:p w:rsidR="00AE4183" w:rsidRDefault="00C1640F">
      <w:pPr>
        <w:pStyle w:val="Odsekzoznamu"/>
        <w:numPr>
          <w:ilvl w:val="0"/>
          <w:numId w:val="44"/>
        </w:numPr>
        <w:rPr>
          <w:ins w:id="4391" w:author="HP" w:date="2022-08-18T08:11:00Z"/>
          <w:rFonts w:ascii="Arial" w:hAnsi="Arial" w:cs="Arial"/>
          <w:sz w:val="24"/>
          <w:szCs w:val="24"/>
          <w:lang w:val="en-GB"/>
        </w:rPr>
        <w:pPrChange w:id="4392" w:author="HP" w:date="2022-08-18T08:02:00Z">
          <w:pPr/>
        </w:pPrChange>
      </w:pPr>
      <w:ins w:id="4393" w:author="HP" w:date="2022-08-18T08:10:00Z">
        <w:r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  <w:r w:rsidRPr="00C1640F">
          <w:rPr>
            <w:rFonts w:ascii="Arial" w:hAnsi="Arial" w:cs="Arial"/>
            <w:b/>
            <w:sz w:val="24"/>
            <w:szCs w:val="24"/>
            <w:lang w:val="en-GB"/>
            <w:rPrChange w:id="4394" w:author="HP" w:date="2022-08-18T08:1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non-verbal</w:t>
        </w:r>
        <w:r>
          <w:rPr>
            <w:rFonts w:ascii="Arial" w:hAnsi="Arial" w:cs="Arial"/>
            <w:sz w:val="24"/>
            <w:szCs w:val="24"/>
            <w:lang w:val="en-GB"/>
          </w:rPr>
          <w:t xml:space="preserve"> communication?</w:t>
        </w:r>
      </w:ins>
    </w:p>
    <w:p w:rsidR="00C1640F" w:rsidRDefault="00C1640F">
      <w:pPr>
        <w:pStyle w:val="Odsekzoznamu"/>
        <w:numPr>
          <w:ilvl w:val="0"/>
          <w:numId w:val="44"/>
        </w:numPr>
        <w:rPr>
          <w:ins w:id="4395" w:author="HP" w:date="2022-08-18T08:39:00Z"/>
          <w:rFonts w:ascii="Arial" w:hAnsi="Arial" w:cs="Arial"/>
          <w:sz w:val="24"/>
          <w:szCs w:val="24"/>
          <w:lang w:val="en-GB"/>
        </w:rPr>
        <w:pPrChange w:id="4396" w:author="HP" w:date="2022-08-18T08:02:00Z">
          <w:pPr/>
        </w:pPrChange>
      </w:pPr>
      <w:ins w:id="4397" w:author="HP" w:date="2022-08-18T08:11:00Z">
        <w:r>
          <w:rPr>
            <w:rFonts w:ascii="Arial" w:hAnsi="Arial" w:cs="Arial"/>
            <w:sz w:val="24"/>
            <w:szCs w:val="24"/>
            <w:lang w:val="en-GB"/>
          </w:rPr>
          <w:t>When and where do people use non-verbal communication?</w:t>
        </w:r>
      </w:ins>
    </w:p>
    <w:p w:rsidR="00BF3087" w:rsidRDefault="00BF3087">
      <w:pPr>
        <w:pStyle w:val="Odsekzoznamu"/>
        <w:numPr>
          <w:ilvl w:val="0"/>
          <w:numId w:val="44"/>
        </w:numPr>
        <w:rPr>
          <w:ins w:id="4398" w:author="HP" w:date="2022-08-18T08:41:00Z"/>
          <w:rFonts w:ascii="Arial" w:hAnsi="Arial" w:cs="Arial"/>
          <w:sz w:val="24"/>
          <w:szCs w:val="24"/>
          <w:lang w:val="en-GB"/>
        </w:rPr>
        <w:pPrChange w:id="4399" w:author="HP" w:date="2022-08-18T08:02:00Z">
          <w:pPr/>
        </w:pPrChange>
      </w:pPr>
      <w:ins w:id="4400" w:author="HP" w:date="2022-08-18T08:40:00Z">
        <w:r>
          <w:rPr>
            <w:rFonts w:ascii="Arial" w:hAnsi="Arial" w:cs="Arial"/>
            <w:sz w:val="24"/>
            <w:szCs w:val="24"/>
            <w:lang w:val="en-GB"/>
          </w:rPr>
          <w:t>Name some examples of body language.</w:t>
        </w:r>
      </w:ins>
    </w:p>
    <w:p w:rsidR="0029778E" w:rsidRDefault="0029778E">
      <w:pPr>
        <w:pStyle w:val="Odsekzoznamu"/>
        <w:numPr>
          <w:ilvl w:val="0"/>
          <w:numId w:val="44"/>
        </w:numPr>
        <w:rPr>
          <w:ins w:id="4401" w:author="HP" w:date="2022-08-18T08:18:00Z"/>
          <w:rFonts w:ascii="Arial" w:hAnsi="Arial" w:cs="Arial"/>
          <w:sz w:val="24"/>
          <w:szCs w:val="24"/>
          <w:lang w:val="en-GB"/>
        </w:rPr>
        <w:pPrChange w:id="4402" w:author="HP" w:date="2022-08-18T08:02:00Z">
          <w:pPr/>
        </w:pPrChange>
      </w:pPr>
      <w:ins w:id="4403" w:author="HP" w:date="2022-08-18T08:41:00Z">
        <w:r>
          <w:rPr>
            <w:rFonts w:ascii="Arial" w:hAnsi="Arial" w:cs="Arial"/>
            <w:sz w:val="24"/>
            <w:szCs w:val="24"/>
            <w:lang w:val="en-GB"/>
          </w:rPr>
          <w:t>In which situations people watch speaker’s body language?</w:t>
        </w:r>
      </w:ins>
    </w:p>
    <w:p w:rsidR="00C1640F" w:rsidRDefault="00C1640F" w:rsidP="00C1640F">
      <w:pPr>
        <w:pStyle w:val="Odsekzoznamu"/>
        <w:numPr>
          <w:ilvl w:val="0"/>
          <w:numId w:val="44"/>
        </w:numPr>
        <w:rPr>
          <w:ins w:id="4404" w:author="HP" w:date="2022-08-18T08:18:00Z"/>
          <w:rFonts w:ascii="Arial" w:hAnsi="Arial" w:cs="Arial"/>
          <w:sz w:val="24"/>
          <w:szCs w:val="24"/>
          <w:lang w:val="en-GB"/>
        </w:rPr>
      </w:pPr>
      <w:ins w:id="4405" w:author="HP" w:date="2022-08-18T08:18:00Z">
        <w:r>
          <w:rPr>
            <w:rFonts w:ascii="Arial" w:hAnsi="Arial" w:cs="Arial"/>
            <w:sz w:val="24"/>
            <w:szCs w:val="24"/>
            <w:lang w:val="en-GB"/>
          </w:rPr>
          <w:t>What do you think is the difference between body language and sign language?</w:t>
        </w:r>
      </w:ins>
    </w:p>
    <w:p w:rsidR="00C1640F" w:rsidRDefault="00C1640F">
      <w:pPr>
        <w:pStyle w:val="Odsekzoznamu"/>
        <w:numPr>
          <w:ilvl w:val="0"/>
          <w:numId w:val="44"/>
        </w:numPr>
        <w:rPr>
          <w:ins w:id="4406" w:author="HP" w:date="2022-08-18T08:13:00Z"/>
          <w:rFonts w:ascii="Arial" w:hAnsi="Arial" w:cs="Arial"/>
          <w:sz w:val="24"/>
          <w:szCs w:val="24"/>
          <w:lang w:val="en-GB"/>
        </w:rPr>
        <w:pPrChange w:id="4407" w:author="HP" w:date="2022-08-18T08:02:00Z">
          <w:pPr/>
        </w:pPrChange>
      </w:pPr>
      <w:ins w:id="4408" w:author="HP" w:date="2022-08-18T08:13:00Z">
        <w:r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  <w:r w:rsidRPr="00C1640F">
          <w:rPr>
            <w:rFonts w:ascii="Arial" w:hAnsi="Arial" w:cs="Arial"/>
            <w:b/>
            <w:sz w:val="24"/>
            <w:szCs w:val="24"/>
            <w:lang w:val="en-GB"/>
            <w:rPrChange w:id="4409" w:author="HP" w:date="2022-08-18T08:1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formal</w:t>
        </w:r>
        <w:r>
          <w:rPr>
            <w:rFonts w:ascii="Arial" w:hAnsi="Arial" w:cs="Arial"/>
            <w:sz w:val="24"/>
            <w:szCs w:val="24"/>
            <w:lang w:val="en-GB"/>
          </w:rPr>
          <w:t xml:space="preserve"> communication?</w:t>
        </w:r>
      </w:ins>
    </w:p>
    <w:p w:rsidR="00C1640F" w:rsidRDefault="00C1640F" w:rsidP="00C1640F">
      <w:pPr>
        <w:pStyle w:val="Odsekzoznamu"/>
        <w:numPr>
          <w:ilvl w:val="0"/>
          <w:numId w:val="44"/>
        </w:numPr>
        <w:rPr>
          <w:ins w:id="4410" w:author="HP" w:date="2022-08-18T08:14:00Z"/>
          <w:rFonts w:ascii="Arial" w:hAnsi="Arial" w:cs="Arial"/>
          <w:sz w:val="24"/>
          <w:szCs w:val="24"/>
          <w:lang w:val="en-GB"/>
        </w:rPr>
      </w:pPr>
      <w:ins w:id="4411" w:author="HP" w:date="2022-08-18T08:13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</w:ins>
      <w:ins w:id="4412" w:author="HP" w:date="2022-08-18T08:26:00Z">
        <w:r w:rsidR="001155B9">
          <w:rPr>
            <w:rFonts w:ascii="Arial" w:hAnsi="Arial" w:cs="Arial"/>
            <w:sz w:val="24"/>
            <w:szCs w:val="24"/>
            <w:lang w:val="en-GB"/>
          </w:rPr>
          <w:t>people/</w:t>
        </w:r>
      </w:ins>
      <w:ins w:id="4413" w:author="HP" w:date="2022-08-18T08:13:00Z">
        <w:r>
          <w:rPr>
            <w:rFonts w:ascii="Arial" w:hAnsi="Arial" w:cs="Arial"/>
            <w:sz w:val="24"/>
            <w:szCs w:val="24"/>
            <w:lang w:val="en-GB"/>
          </w:rPr>
          <w:t xml:space="preserve">relationships require </w:t>
        </w:r>
      </w:ins>
      <w:ins w:id="4414" w:author="HP" w:date="2022-08-18T08:14:00Z">
        <w:r>
          <w:rPr>
            <w:rFonts w:ascii="Arial" w:hAnsi="Arial" w:cs="Arial"/>
            <w:sz w:val="24"/>
            <w:szCs w:val="24"/>
            <w:lang w:val="en-GB"/>
          </w:rPr>
          <w:t>formal communication?</w:t>
        </w:r>
      </w:ins>
    </w:p>
    <w:p w:rsidR="00C1640F" w:rsidRDefault="00C1640F" w:rsidP="00C1640F">
      <w:pPr>
        <w:pStyle w:val="Odsekzoznamu"/>
        <w:numPr>
          <w:ilvl w:val="0"/>
          <w:numId w:val="44"/>
        </w:numPr>
        <w:rPr>
          <w:ins w:id="4415" w:author="HP" w:date="2022-08-18T08:14:00Z"/>
          <w:rFonts w:ascii="Arial" w:hAnsi="Arial" w:cs="Arial"/>
          <w:sz w:val="24"/>
          <w:szCs w:val="24"/>
          <w:lang w:val="en-GB"/>
        </w:rPr>
      </w:pPr>
      <w:ins w:id="4416" w:author="HP" w:date="2022-08-18T08:14:00Z">
        <w:r>
          <w:rPr>
            <w:rFonts w:ascii="Arial" w:hAnsi="Arial" w:cs="Arial"/>
            <w:sz w:val="24"/>
            <w:szCs w:val="24"/>
            <w:lang w:val="en-GB"/>
          </w:rPr>
          <w:t>Which situations require formal communication?</w:t>
        </w:r>
      </w:ins>
    </w:p>
    <w:p w:rsidR="00C1640F" w:rsidRDefault="00C1640F" w:rsidP="00C1640F">
      <w:pPr>
        <w:pStyle w:val="Odsekzoznamu"/>
        <w:numPr>
          <w:ilvl w:val="0"/>
          <w:numId w:val="44"/>
        </w:numPr>
        <w:rPr>
          <w:ins w:id="4417" w:author="HP" w:date="2022-08-18T08:14:00Z"/>
          <w:rFonts w:ascii="Arial" w:hAnsi="Arial" w:cs="Arial"/>
          <w:sz w:val="24"/>
          <w:szCs w:val="24"/>
          <w:lang w:val="en-GB"/>
        </w:rPr>
      </w:pPr>
      <w:ins w:id="4418" w:author="HP" w:date="2022-08-18T08:14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</w:ins>
      <w:ins w:id="4419" w:author="HP" w:date="2022-08-18T08:26:00Z">
        <w:r w:rsidR="001155B9">
          <w:rPr>
            <w:rFonts w:ascii="Arial" w:hAnsi="Arial" w:cs="Arial"/>
            <w:sz w:val="24"/>
            <w:szCs w:val="24"/>
            <w:lang w:val="en-GB"/>
          </w:rPr>
          <w:t>people/</w:t>
        </w:r>
      </w:ins>
      <w:ins w:id="4420" w:author="HP" w:date="2022-08-18T08:14:00Z">
        <w:r>
          <w:rPr>
            <w:rFonts w:ascii="Arial" w:hAnsi="Arial" w:cs="Arial"/>
            <w:sz w:val="24"/>
            <w:szCs w:val="24"/>
            <w:lang w:val="en-GB"/>
          </w:rPr>
          <w:t>relationships require</w:t>
        </w:r>
      </w:ins>
      <w:ins w:id="4421" w:author="HP" w:date="2022-08-18T08:20:00Z">
        <w:r>
          <w:rPr>
            <w:rFonts w:ascii="Arial" w:hAnsi="Arial" w:cs="Arial"/>
            <w:sz w:val="24"/>
            <w:szCs w:val="24"/>
            <w:lang w:val="en-GB"/>
          </w:rPr>
          <w:t xml:space="preserve"> an</w:t>
        </w:r>
      </w:ins>
      <w:ins w:id="4422" w:author="HP" w:date="2022-08-18T08:14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  <w:r w:rsidRPr="00C1640F">
          <w:rPr>
            <w:rFonts w:ascii="Arial" w:hAnsi="Arial" w:cs="Arial"/>
            <w:b/>
            <w:sz w:val="24"/>
            <w:szCs w:val="24"/>
            <w:lang w:val="en-GB"/>
            <w:rPrChange w:id="4423" w:author="HP" w:date="2022-08-18T08:1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informal</w:t>
        </w:r>
        <w:r>
          <w:rPr>
            <w:rFonts w:ascii="Arial" w:hAnsi="Arial" w:cs="Arial"/>
            <w:sz w:val="24"/>
            <w:szCs w:val="24"/>
            <w:lang w:val="en-GB"/>
          </w:rPr>
          <w:t xml:space="preserve"> communication?</w:t>
        </w:r>
      </w:ins>
    </w:p>
    <w:p w:rsidR="00C1640F" w:rsidRDefault="00C1640F" w:rsidP="00C1640F">
      <w:pPr>
        <w:pStyle w:val="Odsekzoznamu"/>
        <w:numPr>
          <w:ilvl w:val="0"/>
          <w:numId w:val="44"/>
        </w:numPr>
        <w:rPr>
          <w:ins w:id="4424" w:author="HP" w:date="2022-08-18T08:19:00Z"/>
          <w:rFonts w:ascii="Arial" w:hAnsi="Arial" w:cs="Arial"/>
          <w:sz w:val="24"/>
          <w:szCs w:val="24"/>
          <w:lang w:val="en-GB"/>
        </w:rPr>
      </w:pPr>
      <w:ins w:id="4425" w:author="HP" w:date="2022-08-18T08:19:00Z">
        <w:r>
          <w:rPr>
            <w:rFonts w:ascii="Arial" w:hAnsi="Arial" w:cs="Arial"/>
            <w:sz w:val="24"/>
            <w:szCs w:val="24"/>
            <w:lang w:val="en-GB"/>
          </w:rPr>
          <w:t>In w</w:t>
        </w:r>
      </w:ins>
      <w:ins w:id="4426" w:author="HP" w:date="2022-08-18T08:14:00Z">
        <w:r>
          <w:rPr>
            <w:rFonts w:ascii="Arial" w:hAnsi="Arial" w:cs="Arial"/>
            <w:sz w:val="24"/>
            <w:szCs w:val="24"/>
            <w:lang w:val="en-GB"/>
          </w:rPr>
          <w:t xml:space="preserve">hich situations </w:t>
        </w:r>
      </w:ins>
      <w:ins w:id="4427" w:author="HP" w:date="2022-08-18T08:19:00Z">
        <w:r>
          <w:rPr>
            <w:rFonts w:ascii="Arial" w:hAnsi="Arial" w:cs="Arial"/>
            <w:sz w:val="24"/>
            <w:szCs w:val="24"/>
            <w:lang w:val="en-GB"/>
          </w:rPr>
          <w:t xml:space="preserve">is it possible to use an </w:t>
        </w:r>
      </w:ins>
      <w:ins w:id="4428" w:author="HP" w:date="2022-08-18T08:14:00Z">
        <w:r>
          <w:rPr>
            <w:rFonts w:ascii="Arial" w:hAnsi="Arial" w:cs="Arial"/>
            <w:sz w:val="24"/>
            <w:szCs w:val="24"/>
            <w:lang w:val="en-GB"/>
          </w:rPr>
          <w:t>informal communication?</w:t>
        </w:r>
      </w:ins>
    </w:p>
    <w:p w:rsidR="00C1640F" w:rsidRDefault="00C1640F" w:rsidP="00C1640F">
      <w:pPr>
        <w:pStyle w:val="Odsekzoznamu"/>
        <w:numPr>
          <w:ilvl w:val="0"/>
          <w:numId w:val="44"/>
        </w:numPr>
        <w:rPr>
          <w:ins w:id="4429" w:author="HP" w:date="2022-08-18T08:49:00Z"/>
          <w:rFonts w:ascii="Arial" w:hAnsi="Arial" w:cs="Arial"/>
          <w:sz w:val="24"/>
          <w:szCs w:val="24"/>
          <w:lang w:val="en-GB"/>
        </w:rPr>
      </w:pPr>
      <w:ins w:id="4430" w:author="HP" w:date="2022-08-18T08:19:00Z">
        <w:r>
          <w:rPr>
            <w:rFonts w:ascii="Arial" w:hAnsi="Arial" w:cs="Arial"/>
            <w:sz w:val="24"/>
            <w:szCs w:val="24"/>
            <w:lang w:val="en-GB"/>
          </w:rPr>
          <w:t>Do you ever use slang or jargon?</w:t>
        </w:r>
      </w:ins>
    </w:p>
    <w:p w:rsidR="0029778E" w:rsidRDefault="0029778E" w:rsidP="00C1640F">
      <w:pPr>
        <w:pStyle w:val="Odsekzoznamu"/>
        <w:numPr>
          <w:ilvl w:val="0"/>
          <w:numId w:val="44"/>
        </w:numPr>
        <w:rPr>
          <w:ins w:id="4431" w:author="HP" w:date="2022-08-18T08:21:00Z"/>
          <w:rFonts w:ascii="Arial" w:hAnsi="Arial" w:cs="Arial"/>
          <w:sz w:val="24"/>
          <w:szCs w:val="24"/>
          <w:lang w:val="en-GB"/>
        </w:rPr>
      </w:pPr>
      <w:ins w:id="4432" w:author="HP" w:date="2022-08-18T08:49:00Z">
        <w:r>
          <w:rPr>
            <w:rFonts w:ascii="Arial" w:hAnsi="Arial" w:cs="Arial"/>
            <w:sz w:val="24"/>
            <w:szCs w:val="24"/>
            <w:lang w:val="en-GB"/>
          </w:rPr>
          <w:t>Compare communication of children, young people, adults and old people.</w:t>
        </w:r>
      </w:ins>
    </w:p>
    <w:p w:rsidR="001155B9" w:rsidRDefault="001155B9" w:rsidP="001155B9">
      <w:pPr>
        <w:pStyle w:val="Odsekzoznamu"/>
        <w:numPr>
          <w:ilvl w:val="0"/>
          <w:numId w:val="44"/>
        </w:numPr>
        <w:rPr>
          <w:ins w:id="4433" w:author="HP" w:date="2022-08-18T08:21:00Z"/>
          <w:rFonts w:ascii="Arial" w:hAnsi="Arial" w:cs="Arial"/>
          <w:sz w:val="24"/>
          <w:szCs w:val="24"/>
          <w:lang w:val="en-GB"/>
        </w:rPr>
      </w:pPr>
      <w:ins w:id="4434" w:author="HP" w:date="2022-08-18T08:21:00Z">
        <w:r>
          <w:rPr>
            <w:rFonts w:ascii="Arial" w:hAnsi="Arial" w:cs="Arial"/>
            <w:sz w:val="24"/>
            <w:szCs w:val="24"/>
            <w:lang w:val="en-GB"/>
          </w:rPr>
          <w:t xml:space="preserve">Which jobs require good </w:t>
        </w:r>
        <w:r w:rsidRPr="001155B9">
          <w:rPr>
            <w:rFonts w:ascii="Arial" w:hAnsi="Arial" w:cs="Arial"/>
            <w:b/>
            <w:sz w:val="24"/>
            <w:szCs w:val="24"/>
            <w:lang w:val="en-GB"/>
            <w:rPrChange w:id="4435" w:author="HP" w:date="2022-08-18T08:2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communication skills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C1640F" w:rsidRPr="00C1640F" w:rsidRDefault="00C1640F">
      <w:pPr>
        <w:pStyle w:val="Odsekzoznamu"/>
        <w:numPr>
          <w:ilvl w:val="0"/>
          <w:numId w:val="44"/>
        </w:numPr>
        <w:rPr>
          <w:ins w:id="4436" w:author="HP" w:date="2022-08-18T08:14:00Z"/>
          <w:rFonts w:ascii="Arial" w:hAnsi="Arial" w:cs="Arial"/>
          <w:sz w:val="24"/>
          <w:szCs w:val="24"/>
          <w:lang w:val="en-GB"/>
          <w:rPrChange w:id="4437" w:author="HP" w:date="2022-08-18T08:16:00Z">
            <w:rPr>
              <w:ins w:id="4438" w:author="HP" w:date="2022-08-18T08:14:00Z"/>
              <w:lang w:val="en-GB"/>
            </w:rPr>
          </w:rPrChange>
        </w:rPr>
      </w:pPr>
      <w:ins w:id="4439" w:author="HP" w:date="2022-08-18T08:15:00Z">
        <w:r>
          <w:rPr>
            <w:rFonts w:ascii="Arial" w:hAnsi="Arial" w:cs="Arial"/>
            <w:sz w:val="24"/>
            <w:szCs w:val="24"/>
            <w:lang w:val="en-GB"/>
          </w:rPr>
          <w:t xml:space="preserve">Is it important to train people’s </w:t>
        </w:r>
        <w:r w:rsidRPr="001155B9">
          <w:rPr>
            <w:rFonts w:ascii="Arial" w:hAnsi="Arial" w:cs="Arial"/>
            <w:sz w:val="24"/>
            <w:szCs w:val="24"/>
            <w:lang w:val="en-GB"/>
          </w:rPr>
          <w:t>communication skills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C1640F" w:rsidRDefault="00C1640F" w:rsidP="00C1640F">
      <w:pPr>
        <w:pStyle w:val="Odsekzoznamu"/>
        <w:numPr>
          <w:ilvl w:val="0"/>
          <w:numId w:val="44"/>
        </w:numPr>
        <w:rPr>
          <w:ins w:id="4440" w:author="HP" w:date="2022-08-18T08:46:00Z"/>
          <w:rFonts w:ascii="Arial" w:hAnsi="Arial" w:cs="Arial"/>
          <w:sz w:val="24"/>
          <w:szCs w:val="24"/>
          <w:lang w:val="en-GB"/>
        </w:rPr>
      </w:pPr>
      <w:ins w:id="4441" w:author="HP" w:date="2022-08-18T08:14:00Z">
        <w:r>
          <w:rPr>
            <w:rFonts w:ascii="Arial" w:hAnsi="Arial" w:cs="Arial"/>
            <w:sz w:val="24"/>
            <w:szCs w:val="24"/>
            <w:lang w:val="en-GB"/>
          </w:rPr>
          <w:t>How can people train their communication skills?</w:t>
        </w:r>
      </w:ins>
    </w:p>
    <w:p w:rsidR="0029778E" w:rsidRDefault="0029778E" w:rsidP="00C1640F">
      <w:pPr>
        <w:pStyle w:val="Odsekzoznamu"/>
        <w:numPr>
          <w:ilvl w:val="0"/>
          <w:numId w:val="44"/>
        </w:numPr>
        <w:rPr>
          <w:ins w:id="4442" w:author="HP" w:date="2022-08-18T08:46:00Z"/>
          <w:rFonts w:ascii="Arial" w:hAnsi="Arial" w:cs="Arial"/>
          <w:sz w:val="24"/>
          <w:szCs w:val="24"/>
          <w:lang w:val="en-GB"/>
        </w:rPr>
      </w:pPr>
      <w:ins w:id="4443" w:author="HP" w:date="2022-08-18T08:46:00Z">
        <w:r>
          <w:rPr>
            <w:rFonts w:ascii="Arial" w:hAnsi="Arial" w:cs="Arial"/>
            <w:sz w:val="24"/>
            <w:szCs w:val="24"/>
            <w:lang w:val="en-GB"/>
          </w:rPr>
          <w:t xml:space="preserve">Is </w:t>
        </w:r>
        <w:r w:rsidRPr="0029778E">
          <w:rPr>
            <w:rFonts w:ascii="Arial" w:hAnsi="Arial" w:cs="Arial"/>
            <w:b/>
            <w:sz w:val="24"/>
            <w:szCs w:val="24"/>
            <w:lang w:val="en-GB"/>
            <w:rPrChange w:id="4444" w:author="HP" w:date="2022-08-18T08:4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learning languages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important?</w:t>
        </w:r>
      </w:ins>
    </w:p>
    <w:p w:rsidR="0029778E" w:rsidRDefault="0029778E" w:rsidP="00C1640F">
      <w:pPr>
        <w:pStyle w:val="Odsekzoznamu"/>
        <w:numPr>
          <w:ilvl w:val="0"/>
          <w:numId w:val="44"/>
        </w:numPr>
        <w:rPr>
          <w:ins w:id="4445" w:author="HP" w:date="2022-08-18T08:47:00Z"/>
          <w:rFonts w:ascii="Arial" w:hAnsi="Arial" w:cs="Arial"/>
          <w:sz w:val="24"/>
          <w:szCs w:val="24"/>
          <w:lang w:val="en-GB"/>
        </w:rPr>
      </w:pPr>
      <w:ins w:id="4446" w:author="HP" w:date="2022-08-18T08:46:00Z">
        <w:r>
          <w:rPr>
            <w:rFonts w:ascii="Arial" w:hAnsi="Arial" w:cs="Arial"/>
            <w:sz w:val="24"/>
            <w:szCs w:val="24"/>
            <w:lang w:val="en-GB"/>
          </w:rPr>
          <w:t>Wh</w:t>
        </w:r>
      </w:ins>
      <w:ins w:id="4447" w:author="HP" w:date="2022-08-18T08:47:00Z">
        <w:r>
          <w:rPr>
            <w:rFonts w:ascii="Arial" w:hAnsi="Arial" w:cs="Arial"/>
            <w:sz w:val="24"/>
            <w:szCs w:val="24"/>
            <w:lang w:val="en-GB"/>
          </w:rPr>
          <w:t>at</w:t>
        </w:r>
      </w:ins>
      <w:ins w:id="4448" w:author="HP" w:date="2022-08-18T08:46:00Z">
        <w:r>
          <w:rPr>
            <w:rFonts w:ascii="Arial" w:hAnsi="Arial" w:cs="Arial"/>
            <w:sz w:val="24"/>
            <w:szCs w:val="24"/>
            <w:lang w:val="en-GB"/>
          </w:rPr>
          <w:t xml:space="preserve"> do people need languages</w:t>
        </w:r>
      </w:ins>
      <w:ins w:id="4449" w:author="HP" w:date="2022-08-18T08:47:00Z">
        <w:r>
          <w:rPr>
            <w:rFonts w:ascii="Arial" w:hAnsi="Arial" w:cs="Arial"/>
            <w:sz w:val="24"/>
            <w:szCs w:val="24"/>
            <w:lang w:val="en-GB"/>
          </w:rPr>
          <w:t xml:space="preserve"> for</w:t>
        </w:r>
      </w:ins>
      <w:ins w:id="4450" w:author="HP" w:date="2022-08-18T08:46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29778E" w:rsidRDefault="0029778E" w:rsidP="00C1640F">
      <w:pPr>
        <w:pStyle w:val="Odsekzoznamu"/>
        <w:numPr>
          <w:ilvl w:val="0"/>
          <w:numId w:val="44"/>
        </w:numPr>
        <w:rPr>
          <w:ins w:id="4451" w:author="HP" w:date="2022-08-18T08:47:00Z"/>
          <w:rFonts w:ascii="Arial" w:hAnsi="Arial" w:cs="Arial"/>
          <w:sz w:val="24"/>
          <w:szCs w:val="24"/>
          <w:lang w:val="en-GB"/>
        </w:rPr>
      </w:pPr>
      <w:ins w:id="4452" w:author="HP" w:date="2022-08-18T08:47:00Z">
        <w:r>
          <w:rPr>
            <w:rFonts w:ascii="Arial" w:hAnsi="Arial" w:cs="Arial"/>
            <w:sz w:val="24"/>
            <w:szCs w:val="24"/>
            <w:lang w:val="en-GB"/>
          </w:rPr>
          <w:t>Which languages can you speak?</w:t>
        </w:r>
      </w:ins>
    </w:p>
    <w:p w:rsidR="0029778E" w:rsidRDefault="0029778E" w:rsidP="00C1640F">
      <w:pPr>
        <w:pStyle w:val="Odsekzoznamu"/>
        <w:numPr>
          <w:ilvl w:val="0"/>
          <w:numId w:val="44"/>
        </w:numPr>
        <w:rPr>
          <w:ins w:id="4453" w:author="HP" w:date="2022-08-18T08:47:00Z"/>
          <w:rFonts w:ascii="Arial" w:hAnsi="Arial" w:cs="Arial"/>
          <w:sz w:val="24"/>
          <w:szCs w:val="24"/>
          <w:lang w:val="en-GB"/>
        </w:rPr>
      </w:pPr>
      <w:ins w:id="4454" w:author="HP" w:date="2022-08-18T08:47:00Z">
        <w:r>
          <w:rPr>
            <w:rFonts w:ascii="Arial" w:hAnsi="Arial" w:cs="Arial"/>
            <w:sz w:val="24"/>
            <w:szCs w:val="24"/>
            <w:lang w:val="en-GB"/>
          </w:rPr>
          <w:t>Where have you already used languages you know?</w:t>
        </w:r>
      </w:ins>
    </w:p>
    <w:p w:rsidR="0029778E" w:rsidRDefault="0029778E" w:rsidP="00C1640F">
      <w:pPr>
        <w:pStyle w:val="Odsekzoznamu"/>
        <w:numPr>
          <w:ilvl w:val="0"/>
          <w:numId w:val="44"/>
        </w:numPr>
        <w:rPr>
          <w:ins w:id="4455" w:author="HP" w:date="2022-08-18T08:48:00Z"/>
          <w:rFonts w:ascii="Arial" w:hAnsi="Arial" w:cs="Arial"/>
          <w:sz w:val="24"/>
          <w:szCs w:val="24"/>
          <w:lang w:val="en-GB"/>
        </w:rPr>
      </w:pPr>
      <w:ins w:id="4456" w:author="HP" w:date="2022-08-18T08:48:00Z">
        <w:r>
          <w:rPr>
            <w:rFonts w:ascii="Arial" w:hAnsi="Arial" w:cs="Arial"/>
            <w:sz w:val="24"/>
            <w:szCs w:val="24"/>
            <w:lang w:val="en-GB"/>
          </w:rPr>
          <w:t>Which language would you like to know?</w:t>
        </w:r>
      </w:ins>
    </w:p>
    <w:p w:rsidR="0029778E" w:rsidRDefault="0029778E" w:rsidP="00C1640F">
      <w:pPr>
        <w:pStyle w:val="Odsekzoznamu"/>
        <w:numPr>
          <w:ilvl w:val="0"/>
          <w:numId w:val="44"/>
        </w:numPr>
        <w:rPr>
          <w:ins w:id="4457" w:author="HP" w:date="2022-08-18T08:16:00Z"/>
          <w:rFonts w:ascii="Arial" w:hAnsi="Arial" w:cs="Arial"/>
          <w:sz w:val="24"/>
          <w:szCs w:val="24"/>
          <w:lang w:val="en-GB"/>
        </w:rPr>
      </w:pPr>
      <w:ins w:id="4458" w:author="HP" w:date="2022-08-18T08:48:00Z">
        <w:r>
          <w:rPr>
            <w:rFonts w:ascii="Arial" w:hAnsi="Arial" w:cs="Arial"/>
            <w:sz w:val="24"/>
            <w:szCs w:val="24"/>
            <w:lang w:val="en-GB"/>
          </w:rPr>
          <w:t>Are languages difficult for you?</w:t>
        </w:r>
      </w:ins>
    </w:p>
    <w:p w:rsidR="00C1640F" w:rsidRDefault="00C1640F" w:rsidP="00C1640F">
      <w:pPr>
        <w:pStyle w:val="Odsekzoznamu"/>
        <w:numPr>
          <w:ilvl w:val="0"/>
          <w:numId w:val="44"/>
        </w:numPr>
        <w:rPr>
          <w:ins w:id="4459" w:author="HP" w:date="2022-08-18T08:16:00Z"/>
          <w:rFonts w:ascii="Arial" w:hAnsi="Arial" w:cs="Arial"/>
          <w:sz w:val="24"/>
          <w:szCs w:val="24"/>
          <w:lang w:val="en-GB"/>
        </w:rPr>
      </w:pPr>
      <w:ins w:id="4460" w:author="HP" w:date="2022-08-18T08:16:00Z">
        <w:r>
          <w:rPr>
            <w:rFonts w:ascii="Arial" w:hAnsi="Arial" w:cs="Arial"/>
            <w:sz w:val="24"/>
            <w:szCs w:val="24"/>
            <w:lang w:val="en-GB"/>
          </w:rPr>
          <w:t>How did people in our history communicate?</w:t>
        </w:r>
      </w:ins>
    </w:p>
    <w:p w:rsidR="00C1640F" w:rsidRDefault="00C1640F" w:rsidP="00C1640F">
      <w:pPr>
        <w:pStyle w:val="Odsekzoznamu"/>
        <w:numPr>
          <w:ilvl w:val="0"/>
          <w:numId w:val="44"/>
        </w:numPr>
        <w:rPr>
          <w:ins w:id="4461" w:author="HP" w:date="2022-08-18T08:14:00Z"/>
          <w:rFonts w:ascii="Arial" w:hAnsi="Arial" w:cs="Arial"/>
          <w:sz w:val="24"/>
          <w:szCs w:val="24"/>
          <w:lang w:val="en-GB"/>
        </w:rPr>
      </w:pPr>
      <w:ins w:id="4462" w:author="HP" w:date="2022-08-18T08:16:00Z">
        <w:r>
          <w:rPr>
            <w:rFonts w:ascii="Arial" w:hAnsi="Arial" w:cs="Arial"/>
            <w:sz w:val="24"/>
            <w:szCs w:val="24"/>
            <w:lang w:val="en-GB"/>
          </w:rPr>
          <w:lastRenderedPageBreak/>
          <w:t>What are other ways of communication</w:t>
        </w:r>
      </w:ins>
      <w:ins w:id="4463" w:author="HP" w:date="2022-08-18T08:44:00Z">
        <w:r w:rsidR="0029778E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4464" w:author="HP" w:date="2022-08-18T08:43:00Z">
        <w:r w:rsidR="0029778E">
          <w:rPr>
            <w:rFonts w:ascii="Arial" w:hAnsi="Arial" w:cs="Arial"/>
            <w:sz w:val="24"/>
            <w:szCs w:val="24"/>
            <w:lang w:val="en-GB"/>
          </w:rPr>
          <w:t>(</w:t>
        </w:r>
      </w:ins>
      <w:ins w:id="4465" w:author="HP" w:date="2022-08-18T08:44:00Z">
        <w:r w:rsidR="0029778E">
          <w:rPr>
            <w:rFonts w:ascii="Arial" w:hAnsi="Arial" w:cs="Arial"/>
            <w:sz w:val="24"/>
            <w:szCs w:val="24"/>
            <w:lang w:val="en-GB"/>
          </w:rPr>
          <w:t>Braille…</w:t>
        </w:r>
      </w:ins>
      <w:ins w:id="4466" w:author="HP" w:date="2022-08-18T08:43:00Z">
        <w:r w:rsidR="0029778E">
          <w:rPr>
            <w:rFonts w:ascii="Arial" w:hAnsi="Arial" w:cs="Arial"/>
            <w:sz w:val="24"/>
            <w:szCs w:val="24"/>
            <w:lang w:val="en-GB"/>
          </w:rPr>
          <w:t>)</w:t>
        </w:r>
      </w:ins>
      <w:ins w:id="4467" w:author="HP" w:date="2022-08-18T08:16:00Z">
        <w:r>
          <w:rPr>
            <w:rFonts w:ascii="Arial" w:hAnsi="Arial" w:cs="Arial"/>
            <w:sz w:val="24"/>
            <w:szCs w:val="24"/>
            <w:lang w:val="en-GB"/>
          </w:rPr>
          <w:t xml:space="preserve">? Who or when do </w:t>
        </w:r>
      </w:ins>
      <w:ins w:id="4468" w:author="HP" w:date="2022-08-18T08:17:00Z">
        <w:r>
          <w:rPr>
            <w:rFonts w:ascii="Arial" w:hAnsi="Arial" w:cs="Arial"/>
            <w:sz w:val="24"/>
            <w:szCs w:val="24"/>
            <w:lang w:val="en-GB"/>
          </w:rPr>
          <w:t>people</w:t>
        </w:r>
      </w:ins>
      <w:ins w:id="4469" w:author="HP" w:date="2022-08-18T08:16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4470" w:author="HP" w:date="2022-08-18T08:17:00Z">
        <w:r>
          <w:rPr>
            <w:rFonts w:ascii="Arial" w:hAnsi="Arial" w:cs="Arial"/>
            <w:sz w:val="24"/>
            <w:szCs w:val="24"/>
            <w:lang w:val="en-GB"/>
          </w:rPr>
          <w:t>communicate this way?</w:t>
        </w:r>
      </w:ins>
    </w:p>
    <w:p w:rsidR="00AE4183" w:rsidRDefault="00AE4183">
      <w:pPr>
        <w:pStyle w:val="Odsekzoznamu"/>
        <w:numPr>
          <w:ilvl w:val="0"/>
          <w:numId w:val="44"/>
        </w:numPr>
        <w:rPr>
          <w:ins w:id="4471" w:author="HP" w:date="2022-08-18T08:03:00Z"/>
          <w:rFonts w:ascii="Arial" w:hAnsi="Arial" w:cs="Arial"/>
          <w:sz w:val="24"/>
          <w:szCs w:val="24"/>
          <w:lang w:val="en-GB"/>
        </w:rPr>
        <w:pPrChange w:id="4472" w:author="HP" w:date="2022-08-18T08:02:00Z">
          <w:pPr/>
        </w:pPrChange>
      </w:pPr>
      <w:ins w:id="4473" w:author="HP" w:date="2022-08-18T08:08:00Z">
        <w:r>
          <w:rPr>
            <w:rFonts w:ascii="Arial" w:hAnsi="Arial" w:cs="Arial"/>
            <w:sz w:val="24"/>
            <w:szCs w:val="24"/>
            <w:lang w:val="en-GB"/>
          </w:rPr>
          <w:t>How do you think people will communicate in the future?</w:t>
        </w:r>
      </w:ins>
      <w:ins w:id="4474" w:author="HP" w:date="2022-08-18T08:06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AE4183" w:rsidRPr="00AE4183" w:rsidDel="00AE4183" w:rsidRDefault="00AE4183">
      <w:pPr>
        <w:pStyle w:val="Odsekzoznamu"/>
        <w:numPr>
          <w:ilvl w:val="0"/>
          <w:numId w:val="44"/>
        </w:numPr>
        <w:rPr>
          <w:del w:id="4475" w:author="HP" w:date="2022-08-18T08:03:00Z"/>
          <w:rFonts w:ascii="Arial" w:hAnsi="Arial" w:cs="Arial"/>
          <w:sz w:val="24"/>
          <w:szCs w:val="24"/>
          <w:lang w:val="en-GB"/>
          <w:rPrChange w:id="4476" w:author="HP" w:date="2022-08-18T08:03:00Z">
            <w:rPr>
              <w:del w:id="4477" w:author="HP" w:date="2022-08-18T08:03:00Z"/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4478" w:author="HP" w:date="2022-08-18T08:02:00Z">
          <w:pPr/>
        </w:pPrChange>
      </w:pPr>
    </w:p>
    <w:p w:rsidR="00974306" w:rsidDel="00AE4183" w:rsidRDefault="00974306" w:rsidP="00967053">
      <w:pPr>
        <w:rPr>
          <w:del w:id="4479" w:author="HP" w:date="2022-08-18T08:03:00Z"/>
          <w:rFonts w:ascii="Arial" w:hAnsi="Arial" w:cs="Arial"/>
          <w:sz w:val="28"/>
          <w:szCs w:val="28"/>
          <w:lang w:val="en-GB"/>
        </w:rPr>
      </w:pPr>
      <w:del w:id="4480" w:author="HP" w:date="2022-08-18T08:03:00Z">
        <w:r w:rsidDel="00AE4183">
          <w:rPr>
            <w:rFonts w:ascii="Arial" w:hAnsi="Arial" w:cs="Arial"/>
            <w:sz w:val="28"/>
            <w:szCs w:val="28"/>
            <w:lang w:val="en-GB"/>
          </w:rPr>
          <w:delText>1.</w:delText>
        </w:r>
      </w:del>
    </w:p>
    <w:p w:rsidR="00974306" w:rsidRDefault="00974306" w:rsidP="00967053">
      <w:pPr>
        <w:rPr>
          <w:rFonts w:ascii="Arial" w:hAnsi="Arial" w:cs="Arial"/>
          <w:sz w:val="28"/>
          <w:szCs w:val="28"/>
          <w:lang w:val="en-GB"/>
        </w:rPr>
      </w:pPr>
      <w:del w:id="4481" w:author="HP" w:date="2022-08-18T08:03:00Z">
        <w:r w:rsidDel="00AE4183">
          <w:rPr>
            <w:rFonts w:ascii="Arial" w:hAnsi="Arial" w:cs="Arial"/>
            <w:sz w:val="28"/>
            <w:szCs w:val="28"/>
            <w:lang w:val="en-GB"/>
          </w:rPr>
          <w:delText>2.</w:delText>
        </w:r>
      </w:del>
    </w:p>
    <w:p w:rsidR="008D21C3" w:rsidRDefault="008D21C3">
      <w:pPr>
        <w:jc w:val="center"/>
        <w:rPr>
          <w:ins w:id="4482" w:author="HP" w:date="2022-08-15T23:01:00Z"/>
          <w:rFonts w:ascii="Arial" w:hAnsi="Arial" w:cs="Arial"/>
          <w:b/>
          <w:sz w:val="36"/>
          <w:szCs w:val="36"/>
          <w:lang w:val="en-GB"/>
          <w:rPrChange w:id="4483" w:author="HP" w:date="2022-08-18T08:57:00Z">
            <w:rPr>
              <w:ins w:id="4484" w:author="HP" w:date="2022-08-15T23:01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4485" w:author="HP" w:date="2022-08-18T08:57:00Z">
          <w:pPr/>
        </w:pPrChange>
      </w:pPr>
    </w:p>
    <w:p w:rsidR="008D21C3" w:rsidRDefault="008D21C3">
      <w:pPr>
        <w:jc w:val="center"/>
        <w:rPr>
          <w:ins w:id="4486" w:author="HP" w:date="2022-08-22T12:21:00Z"/>
          <w:rFonts w:ascii="Arial" w:hAnsi="Arial" w:cs="Arial"/>
          <w:b/>
          <w:sz w:val="36"/>
          <w:szCs w:val="36"/>
          <w:lang w:val="en-GB"/>
        </w:rPr>
        <w:pPrChange w:id="4487" w:author="HP" w:date="2022-08-18T08:57:00Z">
          <w:pPr/>
        </w:pPrChange>
      </w:pPr>
    </w:p>
    <w:p w:rsidR="008D21C3" w:rsidRDefault="008D21C3">
      <w:pPr>
        <w:jc w:val="center"/>
        <w:rPr>
          <w:ins w:id="4488" w:author="HP" w:date="2022-08-22T12:21:00Z"/>
          <w:rFonts w:ascii="Arial" w:hAnsi="Arial" w:cs="Arial"/>
          <w:b/>
          <w:sz w:val="36"/>
          <w:szCs w:val="36"/>
          <w:lang w:val="en-GB"/>
        </w:rPr>
        <w:pPrChange w:id="4489" w:author="HP" w:date="2022-08-18T08:57:00Z">
          <w:pPr/>
        </w:pPrChange>
      </w:pPr>
    </w:p>
    <w:p w:rsidR="008D21C3" w:rsidRDefault="008D21C3">
      <w:pPr>
        <w:jc w:val="center"/>
        <w:rPr>
          <w:ins w:id="4490" w:author="HP" w:date="2022-08-22T12:21:00Z"/>
          <w:rFonts w:ascii="Arial" w:hAnsi="Arial" w:cs="Arial"/>
          <w:b/>
          <w:sz w:val="36"/>
          <w:szCs w:val="36"/>
          <w:lang w:val="en-GB"/>
        </w:rPr>
        <w:pPrChange w:id="4491" w:author="HP" w:date="2022-08-18T08:57:00Z">
          <w:pPr/>
        </w:pPrChange>
      </w:pPr>
    </w:p>
    <w:p w:rsidR="008D21C3" w:rsidRDefault="008D21C3">
      <w:pPr>
        <w:jc w:val="center"/>
        <w:rPr>
          <w:ins w:id="4492" w:author="HP" w:date="2022-08-22T12:21:00Z"/>
          <w:rFonts w:ascii="Arial" w:hAnsi="Arial" w:cs="Arial"/>
          <w:b/>
          <w:sz w:val="36"/>
          <w:szCs w:val="36"/>
          <w:lang w:val="en-GB"/>
        </w:rPr>
        <w:pPrChange w:id="4493" w:author="HP" w:date="2022-08-18T08:57:00Z">
          <w:pPr/>
        </w:pPrChange>
      </w:pPr>
    </w:p>
    <w:p w:rsidR="008D21C3" w:rsidRDefault="008D21C3">
      <w:pPr>
        <w:jc w:val="center"/>
        <w:rPr>
          <w:ins w:id="4494" w:author="HP" w:date="2022-08-22T12:21:00Z"/>
          <w:rFonts w:ascii="Arial" w:hAnsi="Arial" w:cs="Arial"/>
          <w:b/>
          <w:sz w:val="36"/>
          <w:szCs w:val="36"/>
          <w:lang w:val="en-GB"/>
        </w:rPr>
        <w:pPrChange w:id="4495" w:author="HP" w:date="2022-08-18T08:57:00Z">
          <w:pPr/>
        </w:pPrChange>
      </w:pPr>
    </w:p>
    <w:p w:rsidR="008D21C3" w:rsidRDefault="008D21C3">
      <w:pPr>
        <w:jc w:val="center"/>
        <w:rPr>
          <w:ins w:id="4496" w:author="HP" w:date="2022-08-22T12:21:00Z"/>
          <w:rFonts w:ascii="Arial" w:hAnsi="Arial" w:cs="Arial"/>
          <w:b/>
          <w:sz w:val="36"/>
          <w:szCs w:val="36"/>
          <w:lang w:val="en-GB"/>
        </w:rPr>
        <w:pPrChange w:id="4497" w:author="HP" w:date="2022-08-18T08:57:00Z">
          <w:pPr/>
        </w:pPrChange>
      </w:pPr>
    </w:p>
    <w:p w:rsidR="008D21C3" w:rsidRDefault="008D21C3">
      <w:pPr>
        <w:jc w:val="center"/>
        <w:rPr>
          <w:ins w:id="4498" w:author="HP" w:date="2022-08-22T12:21:00Z"/>
          <w:rFonts w:ascii="Arial" w:hAnsi="Arial" w:cs="Arial"/>
          <w:b/>
          <w:sz w:val="36"/>
          <w:szCs w:val="36"/>
          <w:lang w:val="en-GB"/>
        </w:rPr>
        <w:pPrChange w:id="4499" w:author="HP" w:date="2022-08-18T08:57:00Z">
          <w:pPr/>
        </w:pPrChange>
      </w:pPr>
    </w:p>
    <w:p w:rsidR="008D21C3" w:rsidRDefault="008D21C3">
      <w:pPr>
        <w:jc w:val="center"/>
        <w:rPr>
          <w:ins w:id="4500" w:author="HP" w:date="2022-08-22T12:21:00Z"/>
          <w:rFonts w:ascii="Arial" w:hAnsi="Arial" w:cs="Arial"/>
          <w:b/>
          <w:sz w:val="36"/>
          <w:szCs w:val="36"/>
          <w:lang w:val="en-GB"/>
        </w:rPr>
        <w:pPrChange w:id="4501" w:author="HP" w:date="2022-08-18T08:57:00Z">
          <w:pPr/>
        </w:pPrChange>
      </w:pPr>
    </w:p>
    <w:p w:rsidR="008D21C3" w:rsidRDefault="008D21C3">
      <w:pPr>
        <w:jc w:val="center"/>
        <w:rPr>
          <w:ins w:id="4502" w:author="HP" w:date="2022-08-22T12:21:00Z"/>
          <w:rFonts w:ascii="Arial" w:hAnsi="Arial" w:cs="Arial"/>
          <w:b/>
          <w:sz w:val="36"/>
          <w:szCs w:val="36"/>
          <w:lang w:val="en-GB"/>
        </w:rPr>
        <w:pPrChange w:id="4503" w:author="HP" w:date="2022-08-18T08:57:00Z">
          <w:pPr/>
        </w:pPrChange>
      </w:pPr>
    </w:p>
    <w:p w:rsidR="008D21C3" w:rsidRDefault="008D21C3">
      <w:pPr>
        <w:jc w:val="center"/>
        <w:rPr>
          <w:ins w:id="4504" w:author="HP" w:date="2022-08-22T12:21:00Z"/>
          <w:rFonts w:ascii="Arial" w:hAnsi="Arial" w:cs="Arial"/>
          <w:b/>
          <w:sz w:val="36"/>
          <w:szCs w:val="36"/>
          <w:lang w:val="en-GB"/>
        </w:rPr>
        <w:pPrChange w:id="4505" w:author="HP" w:date="2022-08-18T08:57:00Z">
          <w:pPr/>
        </w:pPrChange>
      </w:pPr>
    </w:p>
    <w:p w:rsidR="008D21C3" w:rsidRDefault="008D21C3">
      <w:pPr>
        <w:jc w:val="center"/>
        <w:rPr>
          <w:ins w:id="4506" w:author="HP" w:date="2022-08-22T12:21:00Z"/>
          <w:rFonts w:ascii="Arial" w:hAnsi="Arial" w:cs="Arial"/>
          <w:b/>
          <w:sz w:val="36"/>
          <w:szCs w:val="36"/>
          <w:lang w:val="en-GB"/>
        </w:rPr>
        <w:pPrChange w:id="4507" w:author="HP" w:date="2022-08-18T08:57:00Z">
          <w:pPr/>
        </w:pPrChange>
      </w:pPr>
    </w:p>
    <w:p w:rsidR="008D21C3" w:rsidRDefault="008D21C3">
      <w:pPr>
        <w:jc w:val="center"/>
        <w:rPr>
          <w:ins w:id="4508" w:author="HP" w:date="2022-08-22T12:21:00Z"/>
          <w:rFonts w:ascii="Arial" w:hAnsi="Arial" w:cs="Arial"/>
          <w:b/>
          <w:sz w:val="36"/>
          <w:szCs w:val="36"/>
          <w:lang w:val="en-GB"/>
        </w:rPr>
        <w:pPrChange w:id="4509" w:author="HP" w:date="2022-08-18T08:57:00Z">
          <w:pPr/>
        </w:pPrChange>
      </w:pPr>
    </w:p>
    <w:p w:rsidR="008D21C3" w:rsidRDefault="008D21C3">
      <w:pPr>
        <w:jc w:val="center"/>
        <w:rPr>
          <w:ins w:id="4510" w:author="HP" w:date="2022-08-22T12:21:00Z"/>
          <w:rFonts w:ascii="Arial" w:hAnsi="Arial" w:cs="Arial"/>
          <w:b/>
          <w:sz w:val="36"/>
          <w:szCs w:val="36"/>
          <w:lang w:val="en-GB"/>
        </w:rPr>
        <w:pPrChange w:id="4511" w:author="HP" w:date="2022-08-18T08:57:00Z">
          <w:pPr/>
        </w:pPrChange>
      </w:pPr>
    </w:p>
    <w:p w:rsidR="008D21C3" w:rsidRDefault="008D21C3">
      <w:pPr>
        <w:jc w:val="center"/>
        <w:rPr>
          <w:ins w:id="4512" w:author="HP" w:date="2022-08-22T12:21:00Z"/>
          <w:rFonts w:ascii="Arial" w:hAnsi="Arial" w:cs="Arial"/>
          <w:b/>
          <w:sz w:val="36"/>
          <w:szCs w:val="36"/>
          <w:lang w:val="en-GB"/>
        </w:rPr>
        <w:pPrChange w:id="4513" w:author="HP" w:date="2022-08-18T08:57:00Z">
          <w:pPr/>
        </w:pPrChange>
      </w:pPr>
    </w:p>
    <w:p w:rsidR="008D21C3" w:rsidRDefault="008D21C3">
      <w:pPr>
        <w:jc w:val="center"/>
        <w:rPr>
          <w:ins w:id="4514" w:author="HP" w:date="2022-08-22T12:21:00Z"/>
          <w:rFonts w:ascii="Arial" w:hAnsi="Arial" w:cs="Arial"/>
          <w:b/>
          <w:sz w:val="36"/>
          <w:szCs w:val="36"/>
          <w:lang w:val="en-GB"/>
        </w:rPr>
        <w:pPrChange w:id="4515" w:author="HP" w:date="2022-08-18T08:57:00Z">
          <w:pPr/>
        </w:pPrChange>
      </w:pPr>
    </w:p>
    <w:p w:rsidR="008D21C3" w:rsidRDefault="008D21C3">
      <w:pPr>
        <w:jc w:val="center"/>
        <w:rPr>
          <w:ins w:id="4516" w:author="HP" w:date="2022-08-22T12:21:00Z"/>
          <w:rFonts w:ascii="Arial" w:hAnsi="Arial" w:cs="Arial"/>
          <w:b/>
          <w:sz w:val="36"/>
          <w:szCs w:val="36"/>
          <w:lang w:val="en-GB"/>
        </w:rPr>
        <w:pPrChange w:id="4517" w:author="HP" w:date="2022-08-18T08:57:00Z">
          <w:pPr/>
        </w:pPrChange>
      </w:pPr>
    </w:p>
    <w:p w:rsidR="008D21C3" w:rsidRDefault="008D21C3">
      <w:pPr>
        <w:jc w:val="center"/>
        <w:rPr>
          <w:ins w:id="4518" w:author="HP" w:date="2022-08-22T12:21:00Z"/>
          <w:rFonts w:ascii="Arial" w:hAnsi="Arial" w:cs="Arial"/>
          <w:b/>
          <w:sz w:val="36"/>
          <w:szCs w:val="36"/>
          <w:lang w:val="en-GB"/>
        </w:rPr>
        <w:pPrChange w:id="4519" w:author="HP" w:date="2022-08-18T08:57:00Z">
          <w:pPr/>
        </w:pPrChange>
      </w:pPr>
    </w:p>
    <w:p w:rsidR="008D21C3" w:rsidRDefault="008D21C3">
      <w:pPr>
        <w:jc w:val="center"/>
        <w:rPr>
          <w:ins w:id="4520" w:author="HP" w:date="2022-08-22T12:21:00Z"/>
          <w:rFonts w:ascii="Arial" w:hAnsi="Arial" w:cs="Arial"/>
          <w:b/>
          <w:sz w:val="36"/>
          <w:szCs w:val="36"/>
          <w:lang w:val="en-GB"/>
        </w:rPr>
        <w:pPrChange w:id="4521" w:author="HP" w:date="2022-08-18T08:57:00Z">
          <w:pPr/>
        </w:pPrChange>
      </w:pPr>
    </w:p>
    <w:p w:rsidR="008D21C3" w:rsidRDefault="008D21C3">
      <w:pPr>
        <w:jc w:val="center"/>
        <w:rPr>
          <w:ins w:id="4522" w:author="HP" w:date="2022-08-22T12:21:00Z"/>
          <w:rFonts w:ascii="Arial" w:hAnsi="Arial" w:cs="Arial"/>
          <w:b/>
          <w:sz w:val="36"/>
          <w:szCs w:val="36"/>
          <w:lang w:val="en-GB"/>
        </w:rPr>
        <w:pPrChange w:id="4523" w:author="HP" w:date="2022-08-18T08:57:00Z">
          <w:pPr/>
        </w:pPrChange>
      </w:pPr>
    </w:p>
    <w:p w:rsidR="008D21C3" w:rsidRDefault="008D21C3">
      <w:pPr>
        <w:jc w:val="center"/>
        <w:rPr>
          <w:ins w:id="4524" w:author="HP" w:date="2022-08-22T12:21:00Z"/>
          <w:rFonts w:ascii="Arial" w:hAnsi="Arial" w:cs="Arial"/>
          <w:b/>
          <w:sz w:val="36"/>
          <w:szCs w:val="36"/>
          <w:lang w:val="en-GB"/>
        </w:rPr>
        <w:pPrChange w:id="4525" w:author="HP" w:date="2022-08-18T08:57:00Z">
          <w:pPr/>
        </w:pPrChange>
      </w:pPr>
    </w:p>
    <w:p w:rsidR="008D21C3" w:rsidRDefault="008D21C3">
      <w:pPr>
        <w:jc w:val="center"/>
        <w:rPr>
          <w:ins w:id="4526" w:author="HP" w:date="2022-08-22T12:21:00Z"/>
          <w:rFonts w:ascii="Arial" w:hAnsi="Arial" w:cs="Arial"/>
          <w:b/>
          <w:sz w:val="36"/>
          <w:szCs w:val="36"/>
          <w:lang w:val="en-GB"/>
        </w:rPr>
        <w:pPrChange w:id="4527" w:author="HP" w:date="2022-08-18T08:57:00Z">
          <w:pPr/>
        </w:pPrChange>
      </w:pPr>
    </w:p>
    <w:p w:rsidR="008D21C3" w:rsidRDefault="008D21C3">
      <w:pPr>
        <w:jc w:val="center"/>
        <w:rPr>
          <w:ins w:id="4528" w:author="HP" w:date="2022-08-22T12:21:00Z"/>
          <w:rFonts w:ascii="Arial" w:hAnsi="Arial" w:cs="Arial"/>
          <w:b/>
          <w:sz w:val="36"/>
          <w:szCs w:val="36"/>
          <w:lang w:val="en-GB"/>
        </w:rPr>
        <w:pPrChange w:id="4529" w:author="HP" w:date="2022-08-18T08:57:00Z">
          <w:pPr/>
        </w:pPrChange>
      </w:pPr>
    </w:p>
    <w:p w:rsidR="00974306" w:rsidRDefault="00974306">
      <w:pPr>
        <w:jc w:val="center"/>
        <w:rPr>
          <w:ins w:id="4530" w:author="HP" w:date="2022-08-18T08:57:00Z"/>
          <w:rFonts w:ascii="Arial" w:hAnsi="Arial" w:cs="Arial"/>
          <w:b/>
          <w:sz w:val="36"/>
          <w:szCs w:val="36"/>
          <w:lang w:val="en-GB"/>
        </w:rPr>
        <w:pPrChange w:id="4531" w:author="HP" w:date="2022-08-18T08:57:00Z">
          <w:pPr/>
        </w:pPrChange>
      </w:pPr>
      <w:r w:rsidRPr="000577A7">
        <w:rPr>
          <w:rFonts w:ascii="Arial" w:hAnsi="Arial" w:cs="Arial"/>
          <w:b/>
          <w:sz w:val="36"/>
          <w:szCs w:val="36"/>
          <w:lang w:val="en-GB"/>
          <w:rPrChange w:id="4532" w:author="HP" w:date="2022-08-18T08:5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PEOPLE AND SOCIETY</w:t>
      </w:r>
    </w:p>
    <w:p w:rsidR="000577A7" w:rsidRDefault="000577A7">
      <w:pPr>
        <w:jc w:val="center"/>
        <w:rPr>
          <w:ins w:id="4533" w:author="HP" w:date="2022-08-18T08:57:00Z"/>
          <w:rFonts w:ascii="Arial" w:hAnsi="Arial" w:cs="Arial"/>
          <w:b/>
          <w:sz w:val="36"/>
          <w:szCs w:val="36"/>
          <w:lang w:val="en-GB"/>
        </w:rPr>
        <w:pPrChange w:id="4534" w:author="HP" w:date="2022-08-18T08:57:00Z">
          <w:pPr/>
        </w:pPrChange>
      </w:pPr>
    </w:p>
    <w:p w:rsidR="00BF5F7E" w:rsidRDefault="00BF5F7E">
      <w:pPr>
        <w:pStyle w:val="Odsekzoznamu"/>
        <w:numPr>
          <w:ilvl w:val="0"/>
          <w:numId w:val="45"/>
        </w:numPr>
        <w:rPr>
          <w:ins w:id="4535" w:author="HP" w:date="2022-08-18T09:04:00Z"/>
          <w:rFonts w:ascii="Arial" w:hAnsi="Arial" w:cs="Arial"/>
          <w:sz w:val="24"/>
          <w:szCs w:val="24"/>
          <w:lang w:val="en-GB"/>
        </w:rPr>
        <w:pPrChange w:id="4536" w:author="HP" w:date="2022-08-18T08:57:00Z">
          <w:pPr/>
        </w:pPrChange>
      </w:pPr>
      <w:ins w:id="4537" w:author="HP" w:date="2022-08-18T09:04:00Z">
        <w:r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  <w:r w:rsidRPr="00BF5F7E">
          <w:rPr>
            <w:rFonts w:ascii="Arial" w:hAnsi="Arial" w:cs="Arial"/>
            <w:b/>
            <w:sz w:val="24"/>
            <w:szCs w:val="24"/>
            <w:lang w:val="en-GB"/>
            <w:rPrChange w:id="4538" w:author="HP" w:date="2022-08-18T09:0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society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BF5F7E" w:rsidRDefault="00BF5F7E" w:rsidP="00BF5F7E">
      <w:pPr>
        <w:pStyle w:val="Odsekzoznamu"/>
        <w:numPr>
          <w:ilvl w:val="0"/>
          <w:numId w:val="45"/>
        </w:numPr>
        <w:rPr>
          <w:ins w:id="4539" w:author="HP" w:date="2022-08-18T09:04:00Z"/>
          <w:rFonts w:ascii="Arial" w:hAnsi="Arial" w:cs="Arial"/>
          <w:sz w:val="24"/>
          <w:szCs w:val="24"/>
          <w:lang w:val="en-GB"/>
        </w:rPr>
      </w:pPr>
      <w:ins w:id="4540" w:author="HP" w:date="2022-08-18T09:04:00Z">
        <w:r>
          <w:rPr>
            <w:rFonts w:ascii="Arial" w:hAnsi="Arial" w:cs="Arial"/>
            <w:sz w:val="24"/>
            <w:szCs w:val="24"/>
            <w:lang w:val="en-GB"/>
          </w:rPr>
          <w:t>How can an individual benefit from being a member of a society?</w:t>
        </w:r>
      </w:ins>
    </w:p>
    <w:p w:rsidR="00BF5F7E" w:rsidRDefault="00BF5F7E" w:rsidP="00BF5F7E">
      <w:pPr>
        <w:pStyle w:val="Odsekzoznamu"/>
        <w:numPr>
          <w:ilvl w:val="0"/>
          <w:numId w:val="45"/>
        </w:numPr>
        <w:rPr>
          <w:ins w:id="4541" w:author="HP" w:date="2022-08-18T10:25:00Z"/>
          <w:rFonts w:ascii="Arial" w:hAnsi="Arial" w:cs="Arial"/>
          <w:sz w:val="24"/>
          <w:szCs w:val="24"/>
          <w:lang w:val="en-GB"/>
        </w:rPr>
      </w:pPr>
      <w:ins w:id="4542" w:author="HP" w:date="2022-08-18T09:05:00Z">
        <w:r>
          <w:rPr>
            <w:rFonts w:ascii="Arial" w:hAnsi="Arial" w:cs="Arial"/>
            <w:sz w:val="24"/>
            <w:szCs w:val="24"/>
            <w:lang w:val="en-GB"/>
          </w:rPr>
          <w:t>Can you imagine living in isolation? How different would your life be?</w:t>
        </w:r>
      </w:ins>
    </w:p>
    <w:p w:rsidR="00142925" w:rsidRDefault="00142925" w:rsidP="00BF5F7E">
      <w:pPr>
        <w:pStyle w:val="Odsekzoznamu"/>
        <w:numPr>
          <w:ilvl w:val="0"/>
          <w:numId w:val="45"/>
        </w:numPr>
        <w:rPr>
          <w:ins w:id="4543" w:author="HP" w:date="2022-08-18T09:22:00Z"/>
          <w:rFonts w:ascii="Arial" w:hAnsi="Arial" w:cs="Arial"/>
          <w:sz w:val="24"/>
          <w:szCs w:val="24"/>
          <w:lang w:val="en-GB"/>
        </w:rPr>
      </w:pPr>
      <w:ins w:id="4544" w:author="HP" w:date="2022-08-18T09:22:00Z">
        <w:r>
          <w:rPr>
            <w:rFonts w:ascii="Arial" w:hAnsi="Arial" w:cs="Arial"/>
            <w:sz w:val="24"/>
            <w:szCs w:val="24"/>
            <w:lang w:val="en-GB"/>
          </w:rPr>
          <w:t>Name social groups.</w:t>
        </w:r>
      </w:ins>
    </w:p>
    <w:p w:rsidR="00142925" w:rsidRDefault="00142925" w:rsidP="00BF5F7E">
      <w:pPr>
        <w:pStyle w:val="Odsekzoznamu"/>
        <w:numPr>
          <w:ilvl w:val="0"/>
          <w:numId w:val="45"/>
        </w:numPr>
        <w:rPr>
          <w:ins w:id="4545" w:author="HP" w:date="2022-08-18T10:25:00Z"/>
          <w:rFonts w:ascii="Arial" w:hAnsi="Arial" w:cs="Arial"/>
          <w:sz w:val="24"/>
          <w:szCs w:val="24"/>
          <w:lang w:val="en-GB"/>
        </w:rPr>
      </w:pPr>
      <w:ins w:id="4546" w:author="HP" w:date="2022-08-18T09:22:00Z">
        <w:r>
          <w:rPr>
            <w:rFonts w:ascii="Arial" w:hAnsi="Arial" w:cs="Arial"/>
            <w:sz w:val="24"/>
            <w:szCs w:val="24"/>
            <w:lang w:val="en-GB"/>
          </w:rPr>
          <w:t>In which social groups do you live?</w:t>
        </w:r>
      </w:ins>
    </w:p>
    <w:p w:rsidR="009D4097" w:rsidRDefault="009D4097" w:rsidP="009D4097">
      <w:pPr>
        <w:pStyle w:val="Odsekzoznamu"/>
        <w:numPr>
          <w:ilvl w:val="0"/>
          <w:numId w:val="45"/>
        </w:numPr>
        <w:rPr>
          <w:ins w:id="4547" w:author="HP" w:date="2022-08-18T10:25:00Z"/>
          <w:rFonts w:ascii="Arial" w:hAnsi="Arial" w:cs="Arial"/>
          <w:sz w:val="24"/>
          <w:szCs w:val="24"/>
          <w:lang w:val="en-GB"/>
        </w:rPr>
      </w:pPr>
      <w:ins w:id="4548" w:author="HP" w:date="2022-08-18T10:25:00Z">
        <w:r>
          <w:rPr>
            <w:rFonts w:ascii="Arial" w:hAnsi="Arial" w:cs="Arial"/>
            <w:sz w:val="24"/>
            <w:szCs w:val="24"/>
            <w:lang w:val="en-GB"/>
          </w:rPr>
          <w:t>Do you like being among people? Why? Why not?</w:t>
        </w:r>
      </w:ins>
    </w:p>
    <w:p w:rsidR="00BF5F7E" w:rsidRDefault="00BF5F7E">
      <w:pPr>
        <w:pStyle w:val="Odsekzoznamu"/>
        <w:numPr>
          <w:ilvl w:val="0"/>
          <w:numId w:val="45"/>
        </w:numPr>
        <w:rPr>
          <w:ins w:id="4549" w:author="HP" w:date="2022-08-18T09:05:00Z"/>
          <w:rFonts w:ascii="Arial" w:hAnsi="Arial" w:cs="Arial"/>
          <w:sz w:val="24"/>
          <w:szCs w:val="24"/>
          <w:lang w:val="en-GB"/>
        </w:rPr>
        <w:pPrChange w:id="4550" w:author="HP" w:date="2022-08-18T08:57:00Z">
          <w:pPr/>
        </w:pPrChange>
      </w:pPr>
      <w:ins w:id="4551" w:author="HP" w:date="2022-08-18T09:05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</w:ins>
      <w:ins w:id="4552" w:author="HP" w:date="2022-08-18T09:17:00Z">
        <w:r w:rsidR="007E5F3F">
          <w:rPr>
            <w:rFonts w:ascii="Arial" w:hAnsi="Arial" w:cs="Arial"/>
            <w:sz w:val="24"/>
            <w:szCs w:val="24"/>
            <w:lang w:val="en-GB"/>
          </w:rPr>
          <w:t>is</w:t>
        </w:r>
      </w:ins>
      <w:ins w:id="4553" w:author="HP" w:date="2022-08-18T09:05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  <w:r w:rsidRPr="00BF5F7E">
          <w:rPr>
            <w:rFonts w:ascii="Arial" w:hAnsi="Arial" w:cs="Arial"/>
            <w:b/>
            <w:sz w:val="24"/>
            <w:szCs w:val="24"/>
            <w:lang w:val="en-GB"/>
            <w:rPrChange w:id="4554" w:author="HP" w:date="2022-08-18T09:0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social </w:t>
        </w:r>
      </w:ins>
      <w:ins w:id="4555" w:author="HP" w:date="2022-08-18T09:17:00Z">
        <w:r w:rsidR="007E5F3F">
          <w:rPr>
            <w:rFonts w:ascii="Arial" w:hAnsi="Arial" w:cs="Arial"/>
            <w:b/>
            <w:sz w:val="24"/>
            <w:szCs w:val="24"/>
            <w:lang w:val="en-GB"/>
          </w:rPr>
          <w:t>e</w:t>
        </w:r>
      </w:ins>
      <w:ins w:id="4556" w:author="HP" w:date="2022-08-18T09:16:00Z">
        <w:r w:rsidR="007E5F3F">
          <w:rPr>
            <w:rFonts w:ascii="Arial" w:hAnsi="Arial" w:cs="Arial"/>
            <w:b/>
            <w:sz w:val="24"/>
            <w:szCs w:val="24"/>
            <w:lang w:val="en-GB"/>
          </w:rPr>
          <w:t>tiquette</w:t>
        </w:r>
      </w:ins>
      <w:ins w:id="4557" w:author="HP" w:date="2022-08-18T09:05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BF5F7E" w:rsidRDefault="00BF5F7E">
      <w:pPr>
        <w:pStyle w:val="Odsekzoznamu"/>
        <w:numPr>
          <w:ilvl w:val="0"/>
          <w:numId w:val="45"/>
        </w:numPr>
        <w:rPr>
          <w:ins w:id="4558" w:author="HP" w:date="2022-08-18T09:04:00Z"/>
          <w:rFonts w:ascii="Arial" w:hAnsi="Arial" w:cs="Arial"/>
          <w:sz w:val="24"/>
          <w:szCs w:val="24"/>
          <w:lang w:val="en-GB"/>
        </w:rPr>
        <w:pPrChange w:id="4559" w:author="HP" w:date="2022-08-18T08:57:00Z">
          <w:pPr/>
        </w:pPrChange>
      </w:pPr>
      <w:ins w:id="4560" w:author="HP" w:date="2022-08-18T09:05:00Z">
        <w:r>
          <w:rPr>
            <w:rFonts w:ascii="Arial" w:hAnsi="Arial" w:cs="Arial"/>
            <w:sz w:val="24"/>
            <w:szCs w:val="24"/>
            <w:lang w:val="en-GB"/>
          </w:rPr>
          <w:t>Name some social rules.</w:t>
        </w:r>
      </w:ins>
    </w:p>
    <w:p w:rsidR="007E5F3F" w:rsidRDefault="000577A7">
      <w:pPr>
        <w:pStyle w:val="Odsekzoznamu"/>
        <w:numPr>
          <w:ilvl w:val="0"/>
          <w:numId w:val="45"/>
        </w:numPr>
        <w:rPr>
          <w:ins w:id="4561" w:author="HP" w:date="2022-08-18T09:19:00Z"/>
          <w:rFonts w:ascii="Arial" w:hAnsi="Arial" w:cs="Arial"/>
          <w:sz w:val="24"/>
          <w:szCs w:val="24"/>
          <w:lang w:val="en-GB"/>
        </w:rPr>
        <w:pPrChange w:id="4562" w:author="HP" w:date="2022-08-18T08:57:00Z">
          <w:pPr/>
        </w:pPrChange>
      </w:pPr>
      <w:ins w:id="4563" w:author="HP" w:date="2022-08-18T08:57:00Z">
        <w:r w:rsidRPr="007E5F3F">
          <w:rPr>
            <w:rFonts w:ascii="Arial" w:hAnsi="Arial" w:cs="Arial"/>
            <w:sz w:val="24"/>
            <w:szCs w:val="24"/>
            <w:lang w:val="en-GB"/>
            <w:rPrChange w:id="4564" w:author="HP" w:date="2022-08-18T09:19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Why do rules/norms exist in every society?</w:t>
        </w:r>
      </w:ins>
    </w:p>
    <w:p w:rsidR="007E5F3F" w:rsidRDefault="007E5F3F">
      <w:pPr>
        <w:pStyle w:val="Odsekzoznamu"/>
        <w:numPr>
          <w:ilvl w:val="0"/>
          <w:numId w:val="45"/>
        </w:numPr>
        <w:rPr>
          <w:ins w:id="4565" w:author="HP" w:date="2022-08-18T09:19:00Z"/>
          <w:rFonts w:ascii="Arial" w:hAnsi="Arial" w:cs="Arial"/>
          <w:sz w:val="24"/>
          <w:szCs w:val="24"/>
          <w:lang w:val="en-GB"/>
        </w:rPr>
        <w:pPrChange w:id="4566" w:author="HP" w:date="2022-08-18T08:57:00Z">
          <w:pPr/>
        </w:pPrChange>
      </w:pPr>
      <w:ins w:id="4567" w:author="HP" w:date="2022-08-18T09:19:00Z">
        <w:r>
          <w:rPr>
            <w:rFonts w:ascii="Arial" w:hAnsi="Arial" w:cs="Arial"/>
            <w:sz w:val="24"/>
            <w:szCs w:val="24"/>
            <w:lang w:val="en-GB"/>
          </w:rPr>
          <w:t>Is it important to follow social rules? Why?</w:t>
        </w:r>
      </w:ins>
    </w:p>
    <w:p w:rsidR="000577A7" w:rsidRDefault="000577A7">
      <w:pPr>
        <w:pStyle w:val="Odsekzoznamu"/>
        <w:numPr>
          <w:ilvl w:val="0"/>
          <w:numId w:val="45"/>
        </w:numPr>
        <w:rPr>
          <w:ins w:id="4568" w:author="HP" w:date="2022-08-18T10:26:00Z"/>
          <w:rFonts w:ascii="Arial" w:hAnsi="Arial" w:cs="Arial"/>
          <w:sz w:val="24"/>
          <w:szCs w:val="24"/>
          <w:lang w:val="en-GB"/>
        </w:rPr>
        <w:pPrChange w:id="4569" w:author="HP" w:date="2022-08-18T08:57:00Z">
          <w:pPr/>
        </w:pPrChange>
      </w:pPr>
      <w:ins w:id="4570" w:author="HP" w:date="2022-08-18T08:59:00Z">
        <w:r w:rsidRPr="007E5F3F">
          <w:rPr>
            <w:rFonts w:ascii="Arial" w:hAnsi="Arial" w:cs="Arial"/>
            <w:sz w:val="24"/>
            <w:szCs w:val="24"/>
            <w:lang w:val="en-GB"/>
          </w:rPr>
          <w:t>What social rules are people expected to follow?</w:t>
        </w:r>
      </w:ins>
    </w:p>
    <w:p w:rsidR="000577A7" w:rsidRDefault="000577A7">
      <w:pPr>
        <w:pStyle w:val="Odsekzoznamu"/>
        <w:numPr>
          <w:ilvl w:val="0"/>
          <w:numId w:val="45"/>
        </w:numPr>
        <w:rPr>
          <w:ins w:id="4571" w:author="HP" w:date="2022-08-18T09:13:00Z"/>
          <w:rFonts w:ascii="Arial" w:hAnsi="Arial" w:cs="Arial"/>
          <w:sz w:val="24"/>
          <w:szCs w:val="24"/>
          <w:lang w:val="en-GB"/>
        </w:rPr>
        <w:pPrChange w:id="4572" w:author="HP" w:date="2022-08-18T08:57:00Z">
          <w:pPr/>
        </w:pPrChange>
      </w:pPr>
      <w:ins w:id="4573" w:author="HP" w:date="2022-08-18T09:00:00Z">
        <w:r>
          <w:rPr>
            <w:rFonts w:ascii="Arial" w:hAnsi="Arial" w:cs="Arial"/>
            <w:sz w:val="24"/>
            <w:szCs w:val="24"/>
            <w:lang w:val="en-GB"/>
          </w:rPr>
          <w:t xml:space="preserve">Can you describe the behaviour of people who do </w:t>
        </w:r>
        <w:r w:rsidRPr="007E5F3F">
          <w:rPr>
            <w:rFonts w:ascii="Arial" w:hAnsi="Arial" w:cs="Arial"/>
            <w:b/>
            <w:sz w:val="24"/>
            <w:szCs w:val="24"/>
            <w:lang w:val="en-GB"/>
            <w:rPrChange w:id="4574" w:author="HP" w:date="2022-08-18T09:1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not respect social norms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7E5F3F" w:rsidRDefault="007E5F3F">
      <w:pPr>
        <w:pStyle w:val="Odsekzoznamu"/>
        <w:numPr>
          <w:ilvl w:val="0"/>
          <w:numId w:val="45"/>
        </w:numPr>
        <w:rPr>
          <w:ins w:id="4575" w:author="HP" w:date="2022-08-18T09:26:00Z"/>
          <w:rFonts w:ascii="Arial" w:hAnsi="Arial" w:cs="Arial"/>
          <w:sz w:val="24"/>
          <w:szCs w:val="24"/>
          <w:lang w:val="en-GB"/>
        </w:rPr>
        <w:pPrChange w:id="4576" w:author="HP" w:date="2022-08-18T08:57:00Z">
          <w:pPr/>
        </w:pPrChange>
      </w:pPr>
      <w:ins w:id="4577" w:author="HP" w:date="2022-08-18T09:13:00Z">
        <w:r>
          <w:rPr>
            <w:rFonts w:ascii="Arial" w:hAnsi="Arial" w:cs="Arial"/>
            <w:sz w:val="24"/>
            <w:szCs w:val="24"/>
            <w:lang w:val="en-GB"/>
          </w:rPr>
          <w:t>What causes the loss of manners among people?</w:t>
        </w:r>
      </w:ins>
    </w:p>
    <w:p w:rsidR="00142925" w:rsidRDefault="00142925">
      <w:pPr>
        <w:pStyle w:val="Odsekzoznamu"/>
        <w:numPr>
          <w:ilvl w:val="0"/>
          <w:numId w:val="45"/>
        </w:numPr>
        <w:rPr>
          <w:ins w:id="4578" w:author="HP" w:date="2022-08-18T10:42:00Z"/>
          <w:rFonts w:ascii="Arial" w:hAnsi="Arial" w:cs="Arial"/>
          <w:sz w:val="24"/>
          <w:szCs w:val="24"/>
          <w:lang w:val="en-GB"/>
        </w:rPr>
        <w:pPrChange w:id="4579" w:author="HP" w:date="2022-08-18T08:57:00Z">
          <w:pPr/>
        </w:pPrChange>
      </w:pPr>
      <w:ins w:id="4580" w:author="HP" w:date="2022-08-18T09:26:00Z">
        <w:r>
          <w:rPr>
            <w:rFonts w:ascii="Arial" w:hAnsi="Arial" w:cs="Arial"/>
            <w:sz w:val="24"/>
            <w:szCs w:val="24"/>
            <w:lang w:val="en-GB"/>
          </w:rPr>
          <w:t xml:space="preserve">Describe </w:t>
        </w:r>
      </w:ins>
      <w:ins w:id="4581" w:author="HP" w:date="2022-08-18T09:27:00Z">
        <w:r>
          <w:rPr>
            <w:rFonts w:ascii="Arial" w:hAnsi="Arial" w:cs="Arial"/>
            <w:sz w:val="24"/>
            <w:szCs w:val="24"/>
            <w:lang w:val="en-GB"/>
          </w:rPr>
          <w:t>behaviour of ill-mannered people.</w:t>
        </w:r>
      </w:ins>
    </w:p>
    <w:p w:rsidR="00C22802" w:rsidRDefault="00C22802">
      <w:pPr>
        <w:pStyle w:val="Odsekzoznamu"/>
        <w:numPr>
          <w:ilvl w:val="0"/>
          <w:numId w:val="45"/>
        </w:numPr>
        <w:rPr>
          <w:ins w:id="4582" w:author="HP" w:date="2022-08-18T09:00:00Z"/>
          <w:rFonts w:ascii="Arial" w:hAnsi="Arial" w:cs="Arial"/>
          <w:sz w:val="24"/>
          <w:szCs w:val="24"/>
          <w:lang w:val="en-GB"/>
        </w:rPr>
        <w:pPrChange w:id="4583" w:author="HP" w:date="2022-08-18T08:57:00Z">
          <w:pPr/>
        </w:pPrChange>
      </w:pPr>
      <w:ins w:id="4584" w:author="HP" w:date="2022-08-18T10:42:00Z">
        <w:r>
          <w:rPr>
            <w:rFonts w:ascii="Arial" w:hAnsi="Arial" w:cs="Arial"/>
            <w:sz w:val="24"/>
            <w:szCs w:val="24"/>
            <w:lang w:val="en-GB"/>
          </w:rPr>
          <w:t>What are the results for bad behaviour (</w:t>
        </w:r>
      </w:ins>
      <w:ins w:id="4585" w:author="HP" w:date="2022-08-18T10:43:00Z">
        <w:r>
          <w:rPr>
            <w:rFonts w:ascii="Arial" w:hAnsi="Arial" w:cs="Arial"/>
            <w:sz w:val="24"/>
            <w:szCs w:val="24"/>
            <w:lang w:val="en-GB"/>
          </w:rPr>
          <w:t>at school, crime, at home, at work</w:t>
        </w:r>
      </w:ins>
      <w:ins w:id="4586" w:author="HP" w:date="2022-08-18T10:42:00Z">
        <w:r>
          <w:rPr>
            <w:rFonts w:ascii="Arial" w:hAnsi="Arial" w:cs="Arial"/>
            <w:sz w:val="24"/>
            <w:szCs w:val="24"/>
            <w:lang w:val="en-GB"/>
          </w:rPr>
          <w:t>)</w:t>
        </w:r>
      </w:ins>
      <w:ins w:id="4587" w:author="HP" w:date="2022-08-18T10:43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0577A7" w:rsidRDefault="000577A7">
      <w:pPr>
        <w:pStyle w:val="Odsekzoznamu"/>
        <w:numPr>
          <w:ilvl w:val="0"/>
          <w:numId w:val="45"/>
        </w:numPr>
        <w:rPr>
          <w:ins w:id="4588" w:author="HP" w:date="2022-08-18T10:30:00Z"/>
          <w:rFonts w:ascii="Arial" w:hAnsi="Arial" w:cs="Arial"/>
          <w:sz w:val="24"/>
          <w:szCs w:val="24"/>
          <w:lang w:val="en-GB"/>
        </w:rPr>
        <w:pPrChange w:id="4589" w:author="HP" w:date="2022-08-18T08:57:00Z">
          <w:pPr/>
        </w:pPrChange>
      </w:pPr>
      <w:ins w:id="4590" w:author="HP" w:date="2022-08-18T09:00:00Z">
        <w:r>
          <w:rPr>
            <w:rFonts w:ascii="Arial" w:hAnsi="Arial" w:cs="Arial"/>
            <w:sz w:val="24"/>
            <w:szCs w:val="24"/>
            <w:lang w:val="en-GB"/>
          </w:rPr>
          <w:t>Who creates rules for behaviour?</w:t>
        </w:r>
      </w:ins>
    </w:p>
    <w:p w:rsidR="009D4097" w:rsidRDefault="009D4097">
      <w:pPr>
        <w:pStyle w:val="Odsekzoznamu"/>
        <w:numPr>
          <w:ilvl w:val="0"/>
          <w:numId w:val="45"/>
        </w:numPr>
        <w:rPr>
          <w:ins w:id="4591" w:author="HP" w:date="2022-08-18T10:30:00Z"/>
          <w:rFonts w:ascii="Arial" w:hAnsi="Arial" w:cs="Arial"/>
          <w:sz w:val="24"/>
          <w:szCs w:val="24"/>
          <w:lang w:val="en-GB"/>
        </w:rPr>
        <w:pPrChange w:id="4592" w:author="HP" w:date="2022-08-18T08:57:00Z">
          <w:pPr/>
        </w:pPrChange>
      </w:pPr>
      <w:ins w:id="4593" w:author="HP" w:date="2022-08-18T10:30:00Z">
        <w:r>
          <w:rPr>
            <w:rFonts w:ascii="Arial" w:hAnsi="Arial" w:cs="Arial"/>
            <w:sz w:val="24"/>
            <w:szCs w:val="24"/>
            <w:lang w:val="en-GB"/>
          </w:rPr>
          <w:t>How did you behave as a child?</w:t>
        </w:r>
      </w:ins>
    </w:p>
    <w:p w:rsidR="009D4097" w:rsidRDefault="009D4097">
      <w:pPr>
        <w:pStyle w:val="Odsekzoznamu"/>
        <w:numPr>
          <w:ilvl w:val="0"/>
          <w:numId w:val="45"/>
        </w:numPr>
        <w:rPr>
          <w:ins w:id="4594" w:author="HP" w:date="2022-08-18T10:31:00Z"/>
          <w:rFonts w:ascii="Arial" w:hAnsi="Arial" w:cs="Arial"/>
          <w:sz w:val="24"/>
          <w:szCs w:val="24"/>
          <w:lang w:val="en-GB"/>
        </w:rPr>
        <w:pPrChange w:id="4595" w:author="HP" w:date="2022-08-18T08:57:00Z">
          <w:pPr/>
        </w:pPrChange>
      </w:pPr>
      <w:ins w:id="4596" w:author="HP" w:date="2022-08-18T10:31:00Z">
        <w:r>
          <w:rPr>
            <w:rFonts w:ascii="Arial" w:hAnsi="Arial" w:cs="Arial"/>
            <w:sz w:val="24"/>
            <w:szCs w:val="24"/>
            <w:lang w:val="en-GB"/>
          </w:rPr>
          <w:t>Do you know someone who can’t behave?</w:t>
        </w:r>
      </w:ins>
    </w:p>
    <w:p w:rsidR="009D4097" w:rsidRDefault="009D4097">
      <w:pPr>
        <w:pStyle w:val="Odsekzoznamu"/>
        <w:numPr>
          <w:ilvl w:val="0"/>
          <w:numId w:val="45"/>
        </w:numPr>
        <w:rPr>
          <w:ins w:id="4597" w:author="HP" w:date="2022-08-18T09:11:00Z"/>
          <w:rFonts w:ascii="Arial" w:hAnsi="Arial" w:cs="Arial"/>
          <w:sz w:val="24"/>
          <w:szCs w:val="24"/>
          <w:lang w:val="en-GB"/>
        </w:rPr>
        <w:pPrChange w:id="4598" w:author="HP" w:date="2022-08-18T08:57:00Z">
          <w:pPr/>
        </w:pPrChange>
      </w:pPr>
      <w:ins w:id="4599" w:author="HP" w:date="2022-08-18T10:31:00Z">
        <w:r>
          <w:rPr>
            <w:rFonts w:ascii="Arial" w:hAnsi="Arial" w:cs="Arial"/>
            <w:sz w:val="24"/>
            <w:szCs w:val="24"/>
            <w:lang w:val="en-GB"/>
          </w:rPr>
          <w:t xml:space="preserve">What do you think </w:t>
        </w:r>
      </w:ins>
      <w:ins w:id="4600" w:author="HP" w:date="2022-08-18T10:33:00Z">
        <w:r>
          <w:rPr>
            <w:rFonts w:ascii="Arial" w:hAnsi="Arial" w:cs="Arial"/>
            <w:sz w:val="24"/>
            <w:szCs w:val="24"/>
            <w:lang w:val="en-GB"/>
          </w:rPr>
          <w:t>about</w:t>
        </w:r>
      </w:ins>
      <w:ins w:id="4601" w:author="HP" w:date="2022-08-18T10:31:00Z">
        <w:r>
          <w:rPr>
            <w:rFonts w:ascii="Arial" w:hAnsi="Arial" w:cs="Arial"/>
            <w:sz w:val="24"/>
            <w:szCs w:val="24"/>
            <w:lang w:val="en-GB"/>
          </w:rPr>
          <w:t xml:space="preserve"> peo</w:t>
        </w:r>
      </w:ins>
      <w:ins w:id="4602" w:author="HP" w:date="2022-08-18T10:33:00Z">
        <w:r>
          <w:rPr>
            <w:rFonts w:ascii="Arial" w:hAnsi="Arial" w:cs="Arial"/>
            <w:sz w:val="24"/>
            <w:szCs w:val="24"/>
            <w:lang w:val="en-GB"/>
          </w:rPr>
          <w:t>p</w:t>
        </w:r>
      </w:ins>
      <w:ins w:id="4603" w:author="HP" w:date="2022-08-18T10:31:00Z">
        <w:r>
          <w:rPr>
            <w:rFonts w:ascii="Arial" w:hAnsi="Arial" w:cs="Arial"/>
            <w:sz w:val="24"/>
            <w:szCs w:val="24"/>
            <w:lang w:val="en-GB"/>
          </w:rPr>
          <w:t xml:space="preserve">le who do not behave? </w:t>
        </w:r>
      </w:ins>
    </w:p>
    <w:p w:rsidR="007E5F3F" w:rsidRDefault="007E5F3F">
      <w:pPr>
        <w:pStyle w:val="Odsekzoznamu"/>
        <w:numPr>
          <w:ilvl w:val="0"/>
          <w:numId w:val="45"/>
        </w:numPr>
        <w:rPr>
          <w:ins w:id="4604" w:author="HP" w:date="2022-08-18T10:41:00Z"/>
          <w:rFonts w:ascii="Arial" w:hAnsi="Arial" w:cs="Arial"/>
          <w:sz w:val="24"/>
          <w:szCs w:val="24"/>
          <w:lang w:val="en-GB"/>
        </w:rPr>
        <w:pPrChange w:id="4605" w:author="HP" w:date="2022-08-18T08:57:00Z">
          <w:pPr/>
        </w:pPrChange>
      </w:pPr>
      <w:ins w:id="4606" w:author="HP" w:date="2022-08-18T09:11:00Z">
        <w:r>
          <w:rPr>
            <w:rFonts w:ascii="Arial" w:hAnsi="Arial" w:cs="Arial"/>
            <w:sz w:val="24"/>
            <w:szCs w:val="24"/>
            <w:lang w:val="en-GB"/>
          </w:rPr>
          <w:t>How and when do social rules change/are different?</w:t>
        </w:r>
      </w:ins>
    </w:p>
    <w:p w:rsidR="00C22802" w:rsidRDefault="00C22802">
      <w:pPr>
        <w:pStyle w:val="Odsekzoznamu"/>
        <w:numPr>
          <w:ilvl w:val="0"/>
          <w:numId w:val="45"/>
        </w:numPr>
        <w:rPr>
          <w:ins w:id="4607" w:author="HP" w:date="2022-08-18T10:41:00Z"/>
          <w:rFonts w:ascii="Arial" w:hAnsi="Arial" w:cs="Arial"/>
          <w:sz w:val="24"/>
          <w:szCs w:val="24"/>
          <w:lang w:val="en-GB"/>
        </w:rPr>
        <w:pPrChange w:id="4608" w:author="HP" w:date="2022-08-18T10:41:00Z">
          <w:pPr/>
        </w:pPrChange>
      </w:pPr>
      <w:ins w:id="4609" w:author="HP" w:date="2022-08-18T10:41:00Z">
        <w:r>
          <w:rPr>
            <w:rFonts w:ascii="Arial" w:hAnsi="Arial" w:cs="Arial"/>
            <w:sz w:val="24"/>
            <w:szCs w:val="24"/>
            <w:lang w:val="en-GB"/>
          </w:rPr>
          <w:t>What are the rules at school?</w:t>
        </w:r>
      </w:ins>
    </w:p>
    <w:p w:rsidR="00C22802" w:rsidRDefault="00C22802">
      <w:pPr>
        <w:pStyle w:val="Odsekzoznamu"/>
        <w:numPr>
          <w:ilvl w:val="0"/>
          <w:numId w:val="45"/>
        </w:numPr>
        <w:rPr>
          <w:ins w:id="4610" w:author="HP" w:date="2022-08-18T10:44:00Z"/>
          <w:rFonts w:ascii="Arial" w:hAnsi="Arial" w:cs="Arial"/>
          <w:sz w:val="24"/>
          <w:szCs w:val="24"/>
          <w:lang w:val="en-GB"/>
        </w:rPr>
        <w:pPrChange w:id="4611" w:author="HP" w:date="2022-08-18T10:41:00Z">
          <w:pPr/>
        </w:pPrChange>
      </w:pPr>
      <w:ins w:id="4612" w:author="HP" w:date="2022-08-18T10:41:00Z">
        <w:r>
          <w:rPr>
            <w:rFonts w:ascii="Arial" w:hAnsi="Arial" w:cs="Arial"/>
            <w:sz w:val="24"/>
            <w:szCs w:val="24"/>
            <w:lang w:val="en-GB"/>
          </w:rPr>
          <w:t>What are the rules at home?</w:t>
        </w:r>
      </w:ins>
    </w:p>
    <w:p w:rsidR="0083377A" w:rsidRPr="00C22802" w:rsidRDefault="0083377A">
      <w:pPr>
        <w:pStyle w:val="Odsekzoznamu"/>
        <w:numPr>
          <w:ilvl w:val="0"/>
          <w:numId w:val="45"/>
        </w:numPr>
        <w:rPr>
          <w:ins w:id="4613" w:author="HP" w:date="2022-08-18T09:14:00Z"/>
          <w:rFonts w:ascii="Arial" w:hAnsi="Arial" w:cs="Arial"/>
          <w:sz w:val="24"/>
          <w:szCs w:val="24"/>
          <w:lang w:val="en-GB"/>
          <w:rPrChange w:id="4614" w:author="HP" w:date="2022-08-18T10:41:00Z">
            <w:rPr>
              <w:ins w:id="4615" w:author="HP" w:date="2022-08-18T09:14:00Z"/>
              <w:lang w:val="en-GB"/>
            </w:rPr>
          </w:rPrChange>
        </w:rPr>
        <w:pPrChange w:id="4616" w:author="HP" w:date="2022-08-18T10:41:00Z">
          <w:pPr/>
        </w:pPrChange>
      </w:pPr>
      <w:ins w:id="4617" w:author="HP" w:date="2022-08-18T10:44:00Z">
        <w:r>
          <w:rPr>
            <w:rFonts w:ascii="Arial" w:hAnsi="Arial" w:cs="Arial"/>
            <w:sz w:val="24"/>
            <w:szCs w:val="24"/>
            <w:lang w:val="en-GB"/>
          </w:rPr>
          <w:t>What are the rules while travelling?</w:t>
        </w:r>
      </w:ins>
    </w:p>
    <w:p w:rsidR="007E5F3F" w:rsidRDefault="007E5F3F" w:rsidP="007E5F3F">
      <w:pPr>
        <w:pStyle w:val="Odsekzoznamu"/>
        <w:numPr>
          <w:ilvl w:val="0"/>
          <w:numId w:val="45"/>
        </w:numPr>
        <w:rPr>
          <w:ins w:id="4618" w:author="HP" w:date="2022-08-18T10:36:00Z"/>
          <w:rFonts w:ascii="Arial" w:hAnsi="Arial" w:cs="Arial"/>
          <w:sz w:val="24"/>
          <w:szCs w:val="24"/>
          <w:lang w:val="en-GB"/>
        </w:rPr>
      </w:pPr>
      <w:ins w:id="4619" w:author="HP" w:date="2022-08-18T09:14:00Z">
        <w:r>
          <w:rPr>
            <w:rFonts w:ascii="Arial" w:hAnsi="Arial" w:cs="Arial"/>
            <w:sz w:val="24"/>
            <w:szCs w:val="24"/>
            <w:lang w:val="en-GB"/>
          </w:rPr>
          <w:t xml:space="preserve">Can you think of any </w:t>
        </w:r>
        <w:r w:rsidRPr="0083377A">
          <w:rPr>
            <w:rFonts w:ascii="Arial" w:hAnsi="Arial" w:cs="Arial"/>
            <w:b/>
            <w:sz w:val="24"/>
            <w:szCs w:val="24"/>
            <w:lang w:val="en-GB"/>
            <w:rPrChange w:id="4620" w:author="HP" w:date="2022-08-18T10:5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social events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which require certain etiquette? Give examples.</w:t>
        </w:r>
      </w:ins>
    </w:p>
    <w:p w:rsidR="00C22802" w:rsidRDefault="00C22802" w:rsidP="007E5F3F">
      <w:pPr>
        <w:pStyle w:val="Odsekzoznamu"/>
        <w:numPr>
          <w:ilvl w:val="0"/>
          <w:numId w:val="45"/>
        </w:numPr>
        <w:rPr>
          <w:ins w:id="4621" w:author="HP" w:date="2022-08-18T10:37:00Z"/>
          <w:rFonts w:ascii="Arial" w:hAnsi="Arial" w:cs="Arial"/>
          <w:sz w:val="24"/>
          <w:szCs w:val="24"/>
          <w:lang w:val="en-GB"/>
        </w:rPr>
      </w:pPr>
      <w:ins w:id="4622" w:author="HP" w:date="2022-08-18T10:37:00Z">
        <w:r>
          <w:rPr>
            <w:rFonts w:ascii="Arial" w:hAnsi="Arial" w:cs="Arial"/>
            <w:sz w:val="24"/>
            <w:szCs w:val="24"/>
            <w:lang w:val="en-GB"/>
          </w:rPr>
          <w:t>Have you been to a special social event that required special rules of behaviour?</w:t>
        </w:r>
      </w:ins>
    </w:p>
    <w:p w:rsidR="00C22802" w:rsidRDefault="00C22802" w:rsidP="007E5F3F">
      <w:pPr>
        <w:pStyle w:val="Odsekzoznamu"/>
        <w:numPr>
          <w:ilvl w:val="0"/>
          <w:numId w:val="45"/>
        </w:numPr>
        <w:rPr>
          <w:ins w:id="4623" w:author="HP" w:date="2022-08-18T10:37:00Z"/>
          <w:rFonts w:ascii="Arial" w:hAnsi="Arial" w:cs="Arial"/>
          <w:sz w:val="24"/>
          <w:szCs w:val="24"/>
          <w:lang w:val="en-GB"/>
        </w:rPr>
      </w:pPr>
      <w:ins w:id="4624" w:author="HP" w:date="2022-08-18T10:37:00Z">
        <w:r>
          <w:rPr>
            <w:rFonts w:ascii="Arial" w:hAnsi="Arial" w:cs="Arial"/>
            <w:sz w:val="24"/>
            <w:szCs w:val="24"/>
            <w:lang w:val="en-GB"/>
          </w:rPr>
          <w:t xml:space="preserve">Have you been to a theatre? </w:t>
        </w:r>
      </w:ins>
    </w:p>
    <w:p w:rsidR="00C22802" w:rsidRDefault="00C22802" w:rsidP="007E5F3F">
      <w:pPr>
        <w:pStyle w:val="Odsekzoznamu"/>
        <w:numPr>
          <w:ilvl w:val="0"/>
          <w:numId w:val="45"/>
        </w:numPr>
        <w:rPr>
          <w:ins w:id="4625" w:author="HP" w:date="2022-08-18T09:20:00Z"/>
          <w:rFonts w:ascii="Arial" w:hAnsi="Arial" w:cs="Arial"/>
          <w:sz w:val="24"/>
          <w:szCs w:val="24"/>
          <w:lang w:val="en-GB"/>
        </w:rPr>
      </w:pPr>
      <w:ins w:id="4626" w:author="HP" w:date="2022-08-18T10:37:00Z">
        <w:r>
          <w:rPr>
            <w:rFonts w:ascii="Arial" w:hAnsi="Arial" w:cs="Arial"/>
            <w:sz w:val="24"/>
            <w:szCs w:val="24"/>
            <w:lang w:val="en-GB"/>
          </w:rPr>
          <w:t xml:space="preserve">Compare rules on a disco and at a ball. </w:t>
        </w:r>
      </w:ins>
    </w:p>
    <w:p w:rsidR="007E5F3F" w:rsidRDefault="007E5F3F" w:rsidP="007E5F3F">
      <w:pPr>
        <w:pStyle w:val="Odsekzoznamu"/>
        <w:numPr>
          <w:ilvl w:val="0"/>
          <w:numId w:val="45"/>
        </w:numPr>
        <w:rPr>
          <w:ins w:id="4627" w:author="HP" w:date="2022-08-18T09:25:00Z"/>
          <w:rFonts w:ascii="Arial" w:hAnsi="Arial" w:cs="Arial"/>
          <w:sz w:val="24"/>
          <w:szCs w:val="24"/>
          <w:lang w:val="en-GB"/>
        </w:rPr>
      </w:pPr>
      <w:ins w:id="4628" w:author="HP" w:date="2022-08-18T09:20:00Z">
        <w:r>
          <w:rPr>
            <w:rFonts w:ascii="Arial" w:hAnsi="Arial" w:cs="Arial"/>
            <w:sz w:val="24"/>
            <w:szCs w:val="24"/>
            <w:lang w:val="en-GB"/>
          </w:rPr>
          <w:t>Compare social rules in the past and nowadays.</w:t>
        </w:r>
      </w:ins>
    </w:p>
    <w:p w:rsidR="00142925" w:rsidRDefault="00142925" w:rsidP="007E5F3F">
      <w:pPr>
        <w:pStyle w:val="Odsekzoznamu"/>
        <w:numPr>
          <w:ilvl w:val="0"/>
          <w:numId w:val="45"/>
        </w:numPr>
        <w:rPr>
          <w:ins w:id="4629" w:author="HP" w:date="2022-08-18T09:25:00Z"/>
          <w:rFonts w:ascii="Arial" w:hAnsi="Arial" w:cs="Arial"/>
          <w:sz w:val="24"/>
          <w:szCs w:val="24"/>
          <w:lang w:val="en-GB"/>
        </w:rPr>
      </w:pPr>
      <w:ins w:id="4630" w:author="HP" w:date="2022-08-18T09:21:00Z">
        <w:r>
          <w:rPr>
            <w:rFonts w:ascii="Arial" w:hAnsi="Arial" w:cs="Arial"/>
            <w:sz w:val="24"/>
            <w:szCs w:val="24"/>
            <w:lang w:val="en-GB"/>
          </w:rPr>
          <w:t>How</w:t>
        </w:r>
      </w:ins>
      <w:ins w:id="4631" w:author="HP" w:date="2022-08-18T09:22:00Z">
        <w:r>
          <w:rPr>
            <w:rFonts w:ascii="Arial" w:hAnsi="Arial" w:cs="Arial"/>
            <w:sz w:val="24"/>
            <w:szCs w:val="24"/>
            <w:lang w:val="en-GB"/>
          </w:rPr>
          <w:t xml:space="preserve"> and where</w:t>
        </w:r>
      </w:ins>
      <w:ins w:id="4632" w:author="HP" w:date="2022-08-18T09:21:00Z">
        <w:r>
          <w:rPr>
            <w:rFonts w:ascii="Arial" w:hAnsi="Arial" w:cs="Arial"/>
            <w:sz w:val="24"/>
            <w:szCs w:val="24"/>
            <w:lang w:val="en-GB"/>
          </w:rPr>
          <w:t xml:space="preserve"> do </w:t>
        </w:r>
        <w:r w:rsidRPr="00142925">
          <w:rPr>
            <w:rFonts w:ascii="Arial" w:hAnsi="Arial" w:cs="Arial"/>
            <w:b/>
            <w:sz w:val="24"/>
            <w:szCs w:val="24"/>
            <w:lang w:val="en-GB"/>
            <w:rPrChange w:id="4633" w:author="HP" w:date="2022-08-18T09:2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children learn social rules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142925" w:rsidRDefault="00142925" w:rsidP="007E5F3F">
      <w:pPr>
        <w:pStyle w:val="Odsekzoznamu"/>
        <w:numPr>
          <w:ilvl w:val="0"/>
          <w:numId w:val="45"/>
        </w:numPr>
        <w:rPr>
          <w:ins w:id="4634" w:author="HP" w:date="2022-08-18T09:21:00Z"/>
          <w:rFonts w:ascii="Arial" w:hAnsi="Arial" w:cs="Arial"/>
          <w:sz w:val="24"/>
          <w:szCs w:val="24"/>
          <w:lang w:val="en-GB"/>
        </w:rPr>
      </w:pPr>
      <w:ins w:id="4635" w:author="HP" w:date="2022-08-18T09:25:00Z">
        <w:r>
          <w:rPr>
            <w:rFonts w:ascii="Arial" w:hAnsi="Arial" w:cs="Arial"/>
            <w:sz w:val="24"/>
            <w:szCs w:val="24"/>
            <w:lang w:val="en-GB"/>
          </w:rPr>
          <w:t>What leads children</w:t>
        </w:r>
      </w:ins>
      <w:ins w:id="4636" w:author="HP" w:date="2022-08-18T09:26:00Z">
        <w:r>
          <w:rPr>
            <w:rFonts w:ascii="Arial" w:hAnsi="Arial" w:cs="Arial"/>
            <w:sz w:val="24"/>
            <w:szCs w:val="24"/>
            <w:lang w:val="en-GB"/>
          </w:rPr>
          <w:t xml:space="preserve"> to be ill-mannered?</w:t>
        </w:r>
      </w:ins>
    </w:p>
    <w:p w:rsidR="00142925" w:rsidRDefault="00142925" w:rsidP="007E5F3F">
      <w:pPr>
        <w:pStyle w:val="Odsekzoznamu"/>
        <w:numPr>
          <w:ilvl w:val="0"/>
          <w:numId w:val="45"/>
        </w:numPr>
        <w:rPr>
          <w:ins w:id="4637" w:author="HP" w:date="2022-08-18T09:23:00Z"/>
          <w:rFonts w:ascii="Arial" w:hAnsi="Arial" w:cs="Arial"/>
          <w:sz w:val="24"/>
          <w:szCs w:val="24"/>
          <w:lang w:val="en-GB"/>
        </w:rPr>
      </w:pPr>
      <w:ins w:id="4638" w:author="HP" w:date="2022-08-18T09:21:00Z">
        <w:r>
          <w:rPr>
            <w:rFonts w:ascii="Arial" w:hAnsi="Arial" w:cs="Arial"/>
            <w:sz w:val="24"/>
            <w:szCs w:val="24"/>
            <w:lang w:val="en-GB"/>
          </w:rPr>
          <w:t>What does it mean “practice what you preach”?</w:t>
        </w:r>
      </w:ins>
    </w:p>
    <w:p w:rsidR="00142925" w:rsidRDefault="00142925" w:rsidP="007E5F3F">
      <w:pPr>
        <w:pStyle w:val="Odsekzoznamu"/>
        <w:numPr>
          <w:ilvl w:val="0"/>
          <w:numId w:val="45"/>
        </w:numPr>
        <w:rPr>
          <w:ins w:id="4639" w:author="HP" w:date="2022-08-18T10:26:00Z"/>
          <w:rFonts w:ascii="Arial" w:hAnsi="Arial" w:cs="Arial"/>
          <w:sz w:val="24"/>
          <w:szCs w:val="24"/>
          <w:lang w:val="en-GB"/>
        </w:rPr>
      </w:pPr>
      <w:ins w:id="4640" w:author="HP" w:date="2022-08-18T09:23:00Z">
        <w:r>
          <w:rPr>
            <w:rFonts w:ascii="Arial" w:hAnsi="Arial" w:cs="Arial"/>
            <w:sz w:val="24"/>
            <w:szCs w:val="24"/>
            <w:lang w:val="en-GB"/>
          </w:rPr>
          <w:t>What is the role of parents and teachers in society?</w:t>
        </w:r>
      </w:ins>
    </w:p>
    <w:p w:rsidR="009D4097" w:rsidRDefault="009D4097" w:rsidP="007E5F3F">
      <w:pPr>
        <w:pStyle w:val="Odsekzoznamu"/>
        <w:numPr>
          <w:ilvl w:val="0"/>
          <w:numId w:val="45"/>
        </w:numPr>
        <w:rPr>
          <w:ins w:id="4641" w:author="HP" w:date="2022-08-18T10:26:00Z"/>
          <w:rFonts w:ascii="Arial" w:hAnsi="Arial" w:cs="Arial"/>
          <w:sz w:val="24"/>
          <w:szCs w:val="24"/>
          <w:lang w:val="en-GB"/>
        </w:rPr>
      </w:pPr>
      <w:ins w:id="4642" w:author="HP" w:date="2022-08-18T10:26:00Z">
        <w:r>
          <w:rPr>
            <w:rFonts w:ascii="Arial" w:hAnsi="Arial" w:cs="Arial"/>
            <w:sz w:val="24"/>
            <w:szCs w:val="24"/>
            <w:lang w:val="en-GB"/>
          </w:rPr>
          <w:t>Which rules did your parents teach you?</w:t>
        </w:r>
      </w:ins>
    </w:p>
    <w:p w:rsidR="009D4097" w:rsidRDefault="009D4097" w:rsidP="007E5F3F">
      <w:pPr>
        <w:pStyle w:val="Odsekzoznamu"/>
        <w:numPr>
          <w:ilvl w:val="0"/>
          <w:numId w:val="45"/>
        </w:numPr>
        <w:rPr>
          <w:ins w:id="4643" w:author="HP" w:date="2022-08-18T10:45:00Z"/>
          <w:rFonts w:ascii="Arial" w:hAnsi="Arial" w:cs="Arial"/>
          <w:sz w:val="24"/>
          <w:szCs w:val="24"/>
          <w:lang w:val="en-GB"/>
        </w:rPr>
      </w:pPr>
      <w:ins w:id="4644" w:author="HP" w:date="2022-08-18T10:26:00Z">
        <w:r>
          <w:rPr>
            <w:rFonts w:ascii="Arial" w:hAnsi="Arial" w:cs="Arial"/>
            <w:sz w:val="24"/>
            <w:szCs w:val="24"/>
            <w:lang w:val="en-GB"/>
          </w:rPr>
          <w:t>What do you want to teach your children?</w:t>
        </w:r>
      </w:ins>
    </w:p>
    <w:p w:rsidR="0083377A" w:rsidRDefault="0083377A" w:rsidP="007E5F3F">
      <w:pPr>
        <w:pStyle w:val="Odsekzoznamu"/>
        <w:numPr>
          <w:ilvl w:val="0"/>
          <w:numId w:val="45"/>
        </w:numPr>
        <w:rPr>
          <w:ins w:id="4645" w:author="HP" w:date="2022-08-18T10:48:00Z"/>
          <w:rFonts w:ascii="Arial" w:hAnsi="Arial" w:cs="Arial"/>
          <w:sz w:val="24"/>
          <w:szCs w:val="24"/>
          <w:lang w:val="en-GB"/>
        </w:rPr>
      </w:pPr>
      <w:ins w:id="4646" w:author="HP" w:date="2022-08-18T10:45:00Z">
        <w:r>
          <w:rPr>
            <w:rFonts w:ascii="Arial" w:hAnsi="Arial" w:cs="Arial"/>
            <w:sz w:val="24"/>
            <w:szCs w:val="24"/>
            <w:lang w:val="en-GB"/>
          </w:rPr>
          <w:t>What do students learn on ethics at school?</w:t>
        </w:r>
      </w:ins>
    </w:p>
    <w:p w:rsidR="0083377A" w:rsidRDefault="0083377A" w:rsidP="0083377A">
      <w:pPr>
        <w:pStyle w:val="Odsekzoznamu"/>
        <w:numPr>
          <w:ilvl w:val="0"/>
          <w:numId w:val="45"/>
        </w:numPr>
        <w:rPr>
          <w:ins w:id="4647" w:author="HP" w:date="2022-08-18T10:48:00Z"/>
          <w:rFonts w:ascii="Arial" w:hAnsi="Arial" w:cs="Arial"/>
          <w:sz w:val="24"/>
          <w:szCs w:val="24"/>
          <w:lang w:val="en-GB"/>
        </w:rPr>
      </w:pPr>
      <w:ins w:id="4648" w:author="HP" w:date="2022-08-18T10:48:00Z">
        <w:r>
          <w:rPr>
            <w:rFonts w:ascii="Arial" w:hAnsi="Arial" w:cs="Arial"/>
            <w:sz w:val="24"/>
            <w:szCs w:val="24"/>
            <w:lang w:val="en-GB"/>
          </w:rPr>
          <w:t>Which rules do teachers teach children at schools?</w:t>
        </w:r>
      </w:ins>
    </w:p>
    <w:p w:rsidR="00C22802" w:rsidRDefault="00C22802" w:rsidP="007E5F3F">
      <w:pPr>
        <w:pStyle w:val="Odsekzoznamu"/>
        <w:numPr>
          <w:ilvl w:val="0"/>
          <w:numId w:val="45"/>
        </w:numPr>
        <w:rPr>
          <w:ins w:id="4649" w:author="HP" w:date="2022-08-18T10:49:00Z"/>
          <w:rFonts w:ascii="Arial" w:hAnsi="Arial" w:cs="Arial"/>
          <w:sz w:val="24"/>
          <w:szCs w:val="24"/>
          <w:lang w:val="en-GB"/>
        </w:rPr>
      </w:pPr>
      <w:ins w:id="4650" w:author="HP" w:date="2022-08-18T10:43:00Z">
        <w:r>
          <w:rPr>
            <w:rFonts w:ascii="Arial" w:hAnsi="Arial" w:cs="Arial"/>
            <w:sz w:val="24"/>
            <w:szCs w:val="24"/>
            <w:lang w:val="en-GB"/>
          </w:rPr>
          <w:t xml:space="preserve">Compare behaviour </w:t>
        </w:r>
        <w:r w:rsidR="0083377A">
          <w:rPr>
            <w:rFonts w:ascii="Arial" w:hAnsi="Arial" w:cs="Arial"/>
            <w:sz w:val="24"/>
            <w:szCs w:val="24"/>
            <w:lang w:val="en-GB"/>
          </w:rPr>
          <w:t xml:space="preserve">of children, teenagers, adults and </w:t>
        </w:r>
        <w:r>
          <w:rPr>
            <w:rFonts w:ascii="Arial" w:hAnsi="Arial" w:cs="Arial"/>
            <w:sz w:val="24"/>
            <w:szCs w:val="24"/>
            <w:lang w:val="en-GB"/>
          </w:rPr>
          <w:t>old people.</w:t>
        </w:r>
      </w:ins>
    </w:p>
    <w:p w:rsidR="0083377A" w:rsidRDefault="0083377A" w:rsidP="007E5F3F">
      <w:pPr>
        <w:pStyle w:val="Odsekzoznamu"/>
        <w:numPr>
          <w:ilvl w:val="0"/>
          <w:numId w:val="45"/>
        </w:numPr>
        <w:rPr>
          <w:ins w:id="4651" w:author="HP" w:date="2022-08-18T10:49:00Z"/>
          <w:rFonts w:ascii="Arial" w:hAnsi="Arial" w:cs="Arial"/>
          <w:sz w:val="24"/>
          <w:szCs w:val="24"/>
          <w:lang w:val="en-GB"/>
        </w:rPr>
      </w:pPr>
      <w:ins w:id="4652" w:author="HP" w:date="2022-08-18T10:49:00Z">
        <w:r>
          <w:rPr>
            <w:rFonts w:ascii="Arial" w:hAnsi="Arial" w:cs="Arial"/>
            <w:sz w:val="24"/>
            <w:szCs w:val="24"/>
            <w:lang w:val="en-GB"/>
          </w:rPr>
          <w:t>Are you a good person?</w:t>
        </w:r>
      </w:ins>
    </w:p>
    <w:p w:rsidR="0083377A" w:rsidRDefault="0083377A" w:rsidP="007E5F3F">
      <w:pPr>
        <w:pStyle w:val="Odsekzoznamu"/>
        <w:numPr>
          <w:ilvl w:val="0"/>
          <w:numId w:val="45"/>
        </w:numPr>
        <w:rPr>
          <w:ins w:id="4653" w:author="HP" w:date="2022-08-18T10:49:00Z"/>
          <w:rFonts w:ascii="Arial" w:hAnsi="Arial" w:cs="Arial"/>
          <w:sz w:val="24"/>
          <w:szCs w:val="24"/>
          <w:lang w:val="en-GB"/>
        </w:rPr>
      </w:pPr>
      <w:ins w:id="4654" w:author="HP" w:date="2022-08-18T10:49:00Z">
        <w:r>
          <w:rPr>
            <w:rFonts w:ascii="Arial" w:hAnsi="Arial" w:cs="Arial"/>
            <w:sz w:val="24"/>
            <w:szCs w:val="24"/>
            <w:lang w:val="en-GB"/>
          </w:rPr>
          <w:t>Do you remember situation when you did not behave well?</w:t>
        </w:r>
      </w:ins>
      <w:ins w:id="4655" w:author="HP" w:date="2022-08-18T10:50:00Z">
        <w:r>
          <w:rPr>
            <w:rFonts w:ascii="Arial" w:hAnsi="Arial" w:cs="Arial"/>
            <w:sz w:val="24"/>
            <w:szCs w:val="24"/>
            <w:lang w:val="en-GB"/>
          </w:rPr>
          <w:t xml:space="preserve"> How do you feel about it?</w:t>
        </w:r>
      </w:ins>
    </w:p>
    <w:p w:rsidR="00BF5F7E" w:rsidRDefault="00BF5F7E">
      <w:pPr>
        <w:pStyle w:val="Odsekzoznamu"/>
        <w:numPr>
          <w:ilvl w:val="0"/>
          <w:numId w:val="45"/>
        </w:numPr>
        <w:rPr>
          <w:ins w:id="4656" w:author="HP" w:date="2022-08-18T10:51:00Z"/>
          <w:rFonts w:ascii="Arial" w:hAnsi="Arial" w:cs="Arial"/>
          <w:sz w:val="24"/>
          <w:szCs w:val="24"/>
          <w:lang w:val="en-GB"/>
        </w:rPr>
        <w:pPrChange w:id="4657" w:author="HP" w:date="2022-08-18T08:57:00Z">
          <w:pPr/>
        </w:pPrChange>
      </w:pPr>
      <w:ins w:id="4658" w:author="HP" w:date="2022-08-18T09:09:00Z">
        <w:r>
          <w:rPr>
            <w:rFonts w:ascii="Arial" w:hAnsi="Arial" w:cs="Arial"/>
            <w:sz w:val="24"/>
            <w:szCs w:val="24"/>
            <w:lang w:val="en-GB"/>
          </w:rPr>
          <w:t xml:space="preserve">Which rules should people follow in </w:t>
        </w:r>
        <w:r w:rsidRPr="00BF5F7E">
          <w:rPr>
            <w:rFonts w:ascii="Arial" w:hAnsi="Arial" w:cs="Arial"/>
            <w:b/>
            <w:sz w:val="24"/>
            <w:szCs w:val="24"/>
            <w:lang w:val="en-GB"/>
            <w:rPrChange w:id="4659" w:author="HP" w:date="2022-08-18T09:0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conversation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83377A" w:rsidRDefault="0083377A">
      <w:pPr>
        <w:pStyle w:val="Odsekzoznamu"/>
        <w:numPr>
          <w:ilvl w:val="0"/>
          <w:numId w:val="45"/>
        </w:numPr>
        <w:rPr>
          <w:ins w:id="4660" w:author="HP" w:date="2022-08-18T10:51:00Z"/>
          <w:rFonts w:ascii="Arial" w:hAnsi="Arial" w:cs="Arial"/>
          <w:sz w:val="24"/>
          <w:szCs w:val="24"/>
          <w:lang w:val="en-GB"/>
        </w:rPr>
        <w:pPrChange w:id="4661" w:author="HP" w:date="2022-08-18T08:57:00Z">
          <w:pPr/>
        </w:pPrChange>
      </w:pPr>
      <w:ins w:id="4662" w:author="HP" w:date="2022-08-18T10:51:00Z">
        <w:r>
          <w:rPr>
            <w:rFonts w:ascii="Arial" w:hAnsi="Arial" w:cs="Arial"/>
            <w:sz w:val="24"/>
            <w:szCs w:val="24"/>
            <w:lang w:val="en-GB"/>
          </w:rPr>
          <w:t>Do you prefer direct conversation or written form of communication? Why?</w:t>
        </w:r>
      </w:ins>
    </w:p>
    <w:p w:rsidR="0083377A" w:rsidRDefault="0083377A">
      <w:pPr>
        <w:pStyle w:val="Odsekzoznamu"/>
        <w:numPr>
          <w:ilvl w:val="0"/>
          <w:numId w:val="45"/>
        </w:numPr>
        <w:rPr>
          <w:ins w:id="4663" w:author="HP" w:date="2022-08-18T09:12:00Z"/>
          <w:rFonts w:ascii="Arial" w:hAnsi="Arial" w:cs="Arial"/>
          <w:sz w:val="24"/>
          <w:szCs w:val="24"/>
          <w:lang w:val="en-GB"/>
        </w:rPr>
        <w:pPrChange w:id="4664" w:author="HP" w:date="2022-08-18T08:57:00Z">
          <w:pPr/>
        </w:pPrChange>
      </w:pPr>
      <w:ins w:id="4665" w:author="HP" w:date="2022-08-18T10:51:00Z">
        <w:r>
          <w:rPr>
            <w:rFonts w:ascii="Arial" w:hAnsi="Arial" w:cs="Arial"/>
            <w:sz w:val="24"/>
            <w:szCs w:val="24"/>
            <w:lang w:val="en-GB"/>
          </w:rPr>
          <w:t>Is formal conversation difficult for you?</w:t>
        </w:r>
      </w:ins>
    </w:p>
    <w:p w:rsidR="007E5F3F" w:rsidRDefault="007E5F3F">
      <w:pPr>
        <w:pStyle w:val="Odsekzoznamu"/>
        <w:numPr>
          <w:ilvl w:val="0"/>
          <w:numId w:val="45"/>
        </w:numPr>
        <w:rPr>
          <w:ins w:id="4666" w:author="HP" w:date="2022-08-18T09:12:00Z"/>
          <w:rFonts w:ascii="Arial" w:hAnsi="Arial" w:cs="Arial"/>
          <w:sz w:val="24"/>
          <w:szCs w:val="24"/>
          <w:lang w:val="en-GB"/>
        </w:rPr>
        <w:pPrChange w:id="4667" w:author="HP" w:date="2022-08-18T08:57:00Z">
          <w:pPr/>
        </w:pPrChange>
      </w:pPr>
      <w:ins w:id="4668" w:author="HP" w:date="2022-08-18T09:12:00Z">
        <w:r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  <w:r w:rsidRPr="007E5F3F">
          <w:rPr>
            <w:rFonts w:ascii="Arial" w:hAnsi="Arial" w:cs="Arial"/>
            <w:b/>
            <w:sz w:val="24"/>
            <w:szCs w:val="24"/>
            <w:lang w:val="en-GB"/>
            <w:rPrChange w:id="4669" w:author="HP" w:date="2022-08-18T09:1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dining/hosting etiquette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7E5F3F" w:rsidRDefault="007E5F3F" w:rsidP="007E5F3F">
      <w:pPr>
        <w:pStyle w:val="Odsekzoznamu"/>
        <w:numPr>
          <w:ilvl w:val="0"/>
          <w:numId w:val="45"/>
        </w:numPr>
        <w:rPr>
          <w:ins w:id="4670" w:author="HP" w:date="2022-08-18T10:51:00Z"/>
          <w:rFonts w:ascii="Arial" w:hAnsi="Arial" w:cs="Arial"/>
          <w:sz w:val="24"/>
          <w:szCs w:val="24"/>
          <w:lang w:val="en-GB"/>
        </w:rPr>
      </w:pPr>
      <w:ins w:id="4671" w:author="HP" w:date="2022-08-18T09:12:00Z">
        <w:r>
          <w:rPr>
            <w:rFonts w:ascii="Arial" w:hAnsi="Arial" w:cs="Arial"/>
            <w:sz w:val="24"/>
            <w:szCs w:val="24"/>
            <w:lang w:val="en-GB"/>
          </w:rPr>
          <w:t>What do you know about table manners in our country?</w:t>
        </w:r>
      </w:ins>
    </w:p>
    <w:p w:rsidR="0083377A" w:rsidRDefault="0083377A" w:rsidP="007E5F3F">
      <w:pPr>
        <w:pStyle w:val="Odsekzoznamu"/>
        <w:numPr>
          <w:ilvl w:val="0"/>
          <w:numId w:val="45"/>
        </w:numPr>
        <w:rPr>
          <w:ins w:id="4672" w:author="HP" w:date="2022-08-18T09:12:00Z"/>
          <w:rFonts w:ascii="Arial" w:hAnsi="Arial" w:cs="Arial"/>
          <w:sz w:val="24"/>
          <w:szCs w:val="24"/>
          <w:lang w:val="en-GB"/>
        </w:rPr>
      </w:pPr>
      <w:ins w:id="4673" w:author="HP" w:date="2022-08-18T10:51:00Z">
        <w:r>
          <w:rPr>
            <w:rFonts w:ascii="Arial" w:hAnsi="Arial" w:cs="Arial"/>
            <w:sz w:val="24"/>
            <w:szCs w:val="24"/>
            <w:lang w:val="en-GB"/>
          </w:rPr>
          <w:t>Have you been to a luxurious restaurant which required special table manners?</w:t>
        </w:r>
      </w:ins>
    </w:p>
    <w:p w:rsidR="00BF5F7E" w:rsidRDefault="00BF5F7E">
      <w:pPr>
        <w:pStyle w:val="Odsekzoznamu"/>
        <w:numPr>
          <w:ilvl w:val="0"/>
          <w:numId w:val="45"/>
        </w:numPr>
        <w:rPr>
          <w:ins w:id="4674" w:author="HP" w:date="2022-08-18T10:53:00Z"/>
          <w:rFonts w:ascii="Arial" w:hAnsi="Arial" w:cs="Arial"/>
          <w:sz w:val="24"/>
          <w:szCs w:val="24"/>
          <w:lang w:val="en-GB"/>
        </w:rPr>
        <w:pPrChange w:id="4675" w:author="HP" w:date="2022-08-18T08:57:00Z">
          <w:pPr/>
        </w:pPrChange>
      </w:pPr>
      <w:ins w:id="4676" w:author="HP" w:date="2022-08-18T09:09:00Z">
        <w:r>
          <w:rPr>
            <w:rFonts w:ascii="Arial" w:hAnsi="Arial" w:cs="Arial"/>
            <w:sz w:val="24"/>
            <w:szCs w:val="24"/>
            <w:lang w:val="en-GB"/>
          </w:rPr>
          <w:t xml:space="preserve">How is </w:t>
        </w:r>
        <w:r w:rsidRPr="00BF5F7E">
          <w:rPr>
            <w:rFonts w:ascii="Arial" w:hAnsi="Arial" w:cs="Arial"/>
            <w:b/>
            <w:sz w:val="24"/>
            <w:szCs w:val="24"/>
            <w:lang w:val="en-GB"/>
            <w:rPrChange w:id="4677" w:author="HP" w:date="2022-08-18T09:1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clothing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important within </w:t>
        </w:r>
      </w:ins>
      <w:ins w:id="4678" w:author="HP" w:date="2022-08-18T09:10:00Z">
        <w:r>
          <w:rPr>
            <w:rFonts w:ascii="Arial" w:hAnsi="Arial" w:cs="Arial"/>
            <w:sz w:val="24"/>
            <w:szCs w:val="24"/>
            <w:lang w:val="en-GB"/>
          </w:rPr>
          <w:t xml:space="preserve">social conventions. </w:t>
        </w:r>
      </w:ins>
    </w:p>
    <w:p w:rsidR="0083377A" w:rsidRDefault="0083377A">
      <w:pPr>
        <w:pStyle w:val="Odsekzoznamu"/>
        <w:numPr>
          <w:ilvl w:val="0"/>
          <w:numId w:val="45"/>
        </w:numPr>
        <w:rPr>
          <w:ins w:id="4679" w:author="HP" w:date="2022-08-18T09:01:00Z"/>
          <w:rFonts w:ascii="Arial" w:hAnsi="Arial" w:cs="Arial"/>
          <w:sz w:val="24"/>
          <w:szCs w:val="24"/>
          <w:lang w:val="en-GB"/>
        </w:rPr>
        <w:pPrChange w:id="4680" w:author="HP" w:date="2022-08-18T08:57:00Z">
          <w:pPr/>
        </w:pPrChange>
      </w:pPr>
      <w:ins w:id="4681" w:author="HP" w:date="2022-08-18T10:53:00Z">
        <w:r>
          <w:rPr>
            <w:rFonts w:ascii="Arial" w:hAnsi="Arial" w:cs="Arial"/>
            <w:sz w:val="24"/>
            <w:szCs w:val="24"/>
            <w:lang w:val="en-GB"/>
          </w:rPr>
          <w:t>Which occasions require special clothing?</w:t>
        </w:r>
      </w:ins>
    </w:p>
    <w:p w:rsidR="00BF5F7E" w:rsidRDefault="00BF5F7E">
      <w:pPr>
        <w:pStyle w:val="Odsekzoznamu"/>
        <w:numPr>
          <w:ilvl w:val="0"/>
          <w:numId w:val="45"/>
        </w:numPr>
        <w:rPr>
          <w:ins w:id="4682" w:author="HP" w:date="2022-08-18T09:01:00Z"/>
          <w:rFonts w:ascii="Arial" w:hAnsi="Arial" w:cs="Arial"/>
          <w:sz w:val="24"/>
          <w:szCs w:val="24"/>
          <w:lang w:val="en-GB"/>
        </w:rPr>
        <w:pPrChange w:id="4683" w:author="HP" w:date="2022-08-18T08:57:00Z">
          <w:pPr/>
        </w:pPrChange>
      </w:pPr>
      <w:ins w:id="4684" w:author="HP" w:date="2022-08-18T09:01:00Z">
        <w:r>
          <w:rPr>
            <w:rFonts w:ascii="Arial" w:hAnsi="Arial" w:cs="Arial"/>
            <w:sz w:val="24"/>
            <w:szCs w:val="24"/>
            <w:lang w:val="en-GB"/>
          </w:rPr>
          <w:lastRenderedPageBreak/>
          <w:t xml:space="preserve">Are there any differences in </w:t>
        </w:r>
        <w:r w:rsidRPr="00BF5F7E">
          <w:rPr>
            <w:rFonts w:ascii="Arial" w:hAnsi="Arial" w:cs="Arial"/>
            <w:b/>
            <w:sz w:val="24"/>
            <w:szCs w:val="24"/>
            <w:lang w:val="en-GB"/>
            <w:rPrChange w:id="4685" w:author="HP" w:date="2022-08-18T09:0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social rules in different cultures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BF5F7E" w:rsidRDefault="00BF5F7E">
      <w:pPr>
        <w:pStyle w:val="Odsekzoznamu"/>
        <w:numPr>
          <w:ilvl w:val="0"/>
          <w:numId w:val="45"/>
        </w:numPr>
        <w:rPr>
          <w:ins w:id="4686" w:author="HP" w:date="2022-08-18T10:53:00Z"/>
          <w:rFonts w:ascii="Arial" w:hAnsi="Arial" w:cs="Arial"/>
          <w:sz w:val="24"/>
          <w:szCs w:val="24"/>
          <w:lang w:val="en-GB"/>
        </w:rPr>
        <w:pPrChange w:id="4687" w:author="HP" w:date="2022-08-18T08:57:00Z">
          <w:pPr/>
        </w:pPrChange>
      </w:pPr>
      <w:ins w:id="4688" w:author="HP" w:date="2022-08-18T09:01:00Z">
        <w:r>
          <w:rPr>
            <w:rFonts w:ascii="Arial" w:hAnsi="Arial" w:cs="Arial"/>
            <w:sz w:val="24"/>
            <w:szCs w:val="24"/>
            <w:lang w:val="en-GB"/>
          </w:rPr>
          <w:t>Give some examples of certain norms/behaviour typical for certain cultures.</w:t>
        </w:r>
      </w:ins>
    </w:p>
    <w:p w:rsidR="0083377A" w:rsidRDefault="0083377A">
      <w:pPr>
        <w:pStyle w:val="Odsekzoznamu"/>
        <w:numPr>
          <w:ilvl w:val="0"/>
          <w:numId w:val="45"/>
        </w:numPr>
        <w:rPr>
          <w:ins w:id="4689" w:author="HP" w:date="2022-08-18T10:54:00Z"/>
          <w:rFonts w:ascii="Arial" w:hAnsi="Arial" w:cs="Arial"/>
          <w:sz w:val="24"/>
          <w:szCs w:val="24"/>
          <w:lang w:val="en-GB"/>
        </w:rPr>
        <w:pPrChange w:id="4690" w:author="HP" w:date="2022-08-18T08:57:00Z">
          <w:pPr/>
        </w:pPrChange>
      </w:pPr>
      <w:ins w:id="4691" w:author="HP" w:date="2022-08-18T10:53:00Z">
        <w:r>
          <w:rPr>
            <w:rFonts w:ascii="Arial" w:hAnsi="Arial" w:cs="Arial"/>
            <w:sz w:val="24"/>
            <w:szCs w:val="24"/>
            <w:lang w:val="en-GB"/>
          </w:rPr>
          <w:t xml:space="preserve">Why are there wars, conflicts, racism, </w:t>
        </w:r>
      </w:ins>
      <w:ins w:id="4692" w:author="HP" w:date="2022-08-18T10:55:00Z">
        <w:r w:rsidR="00A86894">
          <w:rPr>
            <w:rFonts w:ascii="Arial" w:hAnsi="Arial" w:cs="Arial"/>
            <w:sz w:val="24"/>
            <w:szCs w:val="24"/>
            <w:lang w:val="en-GB"/>
          </w:rPr>
          <w:t>ethnic</w:t>
        </w:r>
      </w:ins>
      <w:ins w:id="4693" w:author="HP" w:date="2022-08-18T10:54:00Z">
        <w:r>
          <w:rPr>
            <w:rFonts w:ascii="Arial" w:hAnsi="Arial" w:cs="Arial"/>
            <w:sz w:val="24"/>
            <w:szCs w:val="24"/>
            <w:lang w:val="en-GB"/>
          </w:rPr>
          <w:t xml:space="preserve"> groups</w:t>
        </w:r>
        <w:r w:rsidR="00A86894"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A86894" w:rsidRDefault="00A86894">
      <w:pPr>
        <w:pStyle w:val="Odsekzoznamu"/>
        <w:numPr>
          <w:ilvl w:val="0"/>
          <w:numId w:val="45"/>
        </w:numPr>
        <w:rPr>
          <w:ins w:id="4694" w:author="HP" w:date="2022-08-18T09:12:00Z"/>
          <w:rFonts w:ascii="Arial" w:hAnsi="Arial" w:cs="Arial"/>
          <w:sz w:val="24"/>
          <w:szCs w:val="24"/>
          <w:lang w:val="en-GB"/>
        </w:rPr>
        <w:pPrChange w:id="4695" w:author="HP" w:date="2022-08-18T08:57:00Z">
          <w:pPr/>
        </w:pPrChange>
      </w:pPr>
      <w:ins w:id="4696" w:author="HP" w:date="2022-08-18T10:54:00Z">
        <w:r>
          <w:rPr>
            <w:rFonts w:ascii="Arial" w:hAnsi="Arial" w:cs="Arial"/>
            <w:sz w:val="24"/>
            <w:szCs w:val="24"/>
            <w:lang w:val="en-GB"/>
          </w:rPr>
          <w:t xml:space="preserve">Why do some people have problems with alcohol, drugs, vandalism, </w:t>
        </w:r>
      </w:ins>
      <w:proofErr w:type="gramStart"/>
      <w:ins w:id="4697" w:author="HP" w:date="2022-08-18T10:55:00Z">
        <w:r>
          <w:rPr>
            <w:rFonts w:ascii="Arial" w:hAnsi="Arial" w:cs="Arial"/>
            <w:sz w:val="24"/>
            <w:szCs w:val="24"/>
            <w:lang w:val="en-GB"/>
          </w:rPr>
          <w:t>sexual</w:t>
        </w:r>
      </w:ins>
      <w:proofErr w:type="gramEnd"/>
      <w:ins w:id="4698" w:author="HP" w:date="2022-08-18T10:54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4699" w:author="HP" w:date="2022-08-18T10:55:00Z">
        <w:r>
          <w:rPr>
            <w:rFonts w:ascii="Arial" w:hAnsi="Arial" w:cs="Arial"/>
            <w:sz w:val="24"/>
            <w:szCs w:val="24"/>
            <w:lang w:val="en-GB"/>
          </w:rPr>
          <w:t>harassment</w:t>
        </w:r>
      </w:ins>
      <w:ins w:id="4700" w:author="HP" w:date="2022-08-18T10:54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7E5F3F" w:rsidRDefault="007E5F3F">
      <w:pPr>
        <w:pStyle w:val="Odsekzoznamu"/>
        <w:numPr>
          <w:ilvl w:val="0"/>
          <w:numId w:val="45"/>
        </w:numPr>
        <w:rPr>
          <w:ins w:id="4701" w:author="HP" w:date="2022-08-18T09:15:00Z"/>
          <w:rFonts w:ascii="Arial" w:hAnsi="Arial" w:cs="Arial"/>
          <w:sz w:val="24"/>
          <w:szCs w:val="24"/>
          <w:lang w:val="en-GB"/>
        </w:rPr>
        <w:pPrChange w:id="4702" w:author="HP" w:date="2022-08-18T08:57:00Z">
          <w:pPr/>
        </w:pPrChange>
      </w:pPr>
      <w:ins w:id="4703" w:author="HP" w:date="2022-08-18T09:14:00Z">
        <w:r>
          <w:rPr>
            <w:rFonts w:ascii="Arial" w:hAnsi="Arial" w:cs="Arial"/>
            <w:sz w:val="24"/>
            <w:szCs w:val="24"/>
            <w:lang w:val="en-GB"/>
          </w:rPr>
          <w:t xml:space="preserve">Name groups of </w:t>
        </w:r>
        <w:r w:rsidRPr="007E5F3F">
          <w:rPr>
            <w:rFonts w:ascii="Arial" w:hAnsi="Arial" w:cs="Arial"/>
            <w:b/>
            <w:sz w:val="24"/>
            <w:szCs w:val="24"/>
            <w:lang w:val="en-GB"/>
            <w:rPrChange w:id="4704" w:author="HP" w:date="2022-08-18T09:1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people </w:t>
        </w:r>
        <w:r w:rsidRPr="007E5F3F">
          <w:rPr>
            <w:rFonts w:ascii="Arial" w:hAnsi="Arial" w:cs="Arial"/>
            <w:sz w:val="24"/>
            <w:szCs w:val="24"/>
            <w:lang w:val="en-GB"/>
          </w:rPr>
          <w:t>who are</w:t>
        </w:r>
        <w:r w:rsidRPr="007E5F3F">
          <w:rPr>
            <w:rFonts w:ascii="Arial" w:hAnsi="Arial" w:cs="Arial"/>
            <w:b/>
            <w:sz w:val="24"/>
            <w:szCs w:val="24"/>
            <w:lang w:val="en-GB"/>
            <w:rPrChange w:id="4705" w:author="HP" w:date="2022-08-18T09:1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in need</w:t>
        </w:r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7E5F3F" w:rsidRDefault="007E5F3F">
      <w:pPr>
        <w:pStyle w:val="Odsekzoznamu"/>
        <w:numPr>
          <w:ilvl w:val="0"/>
          <w:numId w:val="45"/>
        </w:numPr>
        <w:rPr>
          <w:ins w:id="4706" w:author="HP" w:date="2022-08-18T09:16:00Z"/>
          <w:rFonts w:ascii="Arial" w:hAnsi="Arial" w:cs="Arial"/>
          <w:sz w:val="24"/>
          <w:szCs w:val="24"/>
          <w:lang w:val="en-GB"/>
        </w:rPr>
        <w:pPrChange w:id="4707" w:author="HP" w:date="2022-08-18T08:57:00Z">
          <w:pPr/>
        </w:pPrChange>
      </w:pPr>
      <w:ins w:id="4708" w:author="HP" w:date="2022-08-18T09:15:00Z">
        <w:r>
          <w:rPr>
            <w:rFonts w:ascii="Arial" w:hAnsi="Arial" w:cs="Arial"/>
            <w:sz w:val="24"/>
            <w:szCs w:val="24"/>
            <w:lang w:val="en-GB"/>
          </w:rPr>
          <w:t>Where do people in need live?</w:t>
        </w:r>
      </w:ins>
    </w:p>
    <w:p w:rsidR="007E5F3F" w:rsidRDefault="007E5F3F">
      <w:pPr>
        <w:pStyle w:val="Odsekzoznamu"/>
        <w:numPr>
          <w:ilvl w:val="0"/>
          <w:numId w:val="45"/>
        </w:numPr>
        <w:rPr>
          <w:ins w:id="4709" w:author="HP" w:date="2022-08-18T09:15:00Z"/>
          <w:rFonts w:ascii="Arial" w:hAnsi="Arial" w:cs="Arial"/>
          <w:sz w:val="24"/>
          <w:szCs w:val="24"/>
          <w:lang w:val="en-GB"/>
        </w:rPr>
        <w:pPrChange w:id="4710" w:author="HP" w:date="2022-08-18T08:57:00Z">
          <w:pPr/>
        </w:pPrChange>
      </w:pPr>
      <w:ins w:id="4711" w:author="HP" w:date="2022-08-18T09:16:00Z">
        <w:r>
          <w:rPr>
            <w:rFonts w:ascii="Arial" w:hAnsi="Arial" w:cs="Arial"/>
            <w:sz w:val="24"/>
            <w:szCs w:val="24"/>
            <w:lang w:val="en-GB"/>
          </w:rPr>
          <w:t>Who helps people in need?</w:t>
        </w:r>
      </w:ins>
    </w:p>
    <w:p w:rsidR="007E5F3F" w:rsidRDefault="007E5F3F">
      <w:pPr>
        <w:pStyle w:val="Odsekzoznamu"/>
        <w:numPr>
          <w:ilvl w:val="0"/>
          <w:numId w:val="45"/>
        </w:numPr>
        <w:rPr>
          <w:ins w:id="4712" w:author="HP" w:date="2022-08-18T09:15:00Z"/>
          <w:rFonts w:ascii="Arial" w:hAnsi="Arial" w:cs="Arial"/>
          <w:sz w:val="24"/>
          <w:szCs w:val="24"/>
          <w:lang w:val="en-GB"/>
        </w:rPr>
        <w:pPrChange w:id="4713" w:author="HP" w:date="2022-08-18T08:57:00Z">
          <w:pPr/>
        </w:pPrChange>
      </w:pPr>
      <w:ins w:id="4714" w:author="HP" w:date="2022-08-18T09:15:00Z">
        <w:r>
          <w:rPr>
            <w:rFonts w:ascii="Arial" w:hAnsi="Arial" w:cs="Arial"/>
            <w:sz w:val="24"/>
            <w:szCs w:val="24"/>
            <w:lang w:val="en-GB"/>
          </w:rPr>
          <w:t>How can we help people in need?</w:t>
        </w:r>
      </w:ins>
    </w:p>
    <w:p w:rsidR="007E5F3F" w:rsidRDefault="007E5F3F">
      <w:pPr>
        <w:pStyle w:val="Odsekzoznamu"/>
        <w:numPr>
          <w:ilvl w:val="0"/>
          <w:numId w:val="45"/>
        </w:numPr>
        <w:rPr>
          <w:ins w:id="4715" w:author="HP" w:date="2022-08-18T09:18:00Z"/>
          <w:rFonts w:ascii="Arial" w:hAnsi="Arial" w:cs="Arial"/>
          <w:sz w:val="24"/>
          <w:szCs w:val="24"/>
          <w:lang w:val="en-GB"/>
        </w:rPr>
        <w:pPrChange w:id="4716" w:author="HP" w:date="2022-08-18T08:57:00Z">
          <w:pPr/>
        </w:pPrChange>
      </w:pPr>
      <w:ins w:id="4717" w:author="HP" w:date="2022-08-18T09:15:00Z">
        <w:r>
          <w:rPr>
            <w:rFonts w:ascii="Arial" w:hAnsi="Arial" w:cs="Arial"/>
            <w:sz w:val="24"/>
            <w:szCs w:val="24"/>
            <w:lang w:val="en-GB"/>
          </w:rPr>
          <w:t>Do you/your family help people in need? How</w:t>
        </w:r>
      </w:ins>
      <w:ins w:id="4718" w:author="HP" w:date="2022-08-18T09:16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7E5F3F" w:rsidRDefault="007E5F3F">
      <w:pPr>
        <w:pStyle w:val="Odsekzoznamu"/>
        <w:numPr>
          <w:ilvl w:val="0"/>
          <w:numId w:val="45"/>
        </w:numPr>
        <w:rPr>
          <w:ins w:id="4719" w:author="HP" w:date="2022-08-18T09:28:00Z"/>
          <w:rFonts w:ascii="Arial" w:hAnsi="Arial" w:cs="Arial"/>
          <w:sz w:val="24"/>
          <w:szCs w:val="24"/>
          <w:lang w:val="en-GB"/>
        </w:rPr>
        <w:pPrChange w:id="4720" w:author="HP" w:date="2022-08-18T08:57:00Z">
          <w:pPr/>
        </w:pPrChange>
      </w:pPr>
      <w:ins w:id="4721" w:author="HP" w:date="2022-08-18T09:18:00Z">
        <w:r>
          <w:rPr>
            <w:rFonts w:ascii="Arial" w:hAnsi="Arial" w:cs="Arial"/>
            <w:sz w:val="24"/>
            <w:szCs w:val="24"/>
            <w:lang w:val="en-GB"/>
          </w:rPr>
          <w:t>Do you now some charity organisations? How do they help?</w:t>
        </w:r>
      </w:ins>
    </w:p>
    <w:p w:rsidR="00142925" w:rsidRDefault="00142925">
      <w:pPr>
        <w:pStyle w:val="Odsekzoznamu"/>
        <w:numPr>
          <w:ilvl w:val="0"/>
          <w:numId w:val="45"/>
        </w:numPr>
        <w:rPr>
          <w:ins w:id="4722" w:author="HP" w:date="2022-08-18T09:01:00Z"/>
          <w:rFonts w:ascii="Arial" w:hAnsi="Arial" w:cs="Arial"/>
          <w:sz w:val="24"/>
          <w:szCs w:val="24"/>
          <w:lang w:val="en-GB"/>
        </w:rPr>
        <w:pPrChange w:id="4723" w:author="HP" w:date="2022-08-18T08:57:00Z">
          <w:pPr/>
        </w:pPrChange>
      </w:pPr>
      <w:ins w:id="4724" w:author="HP" w:date="2022-08-18T09:28:00Z">
        <w:r>
          <w:rPr>
            <w:rFonts w:ascii="Arial" w:hAnsi="Arial" w:cs="Arial"/>
            <w:sz w:val="24"/>
            <w:szCs w:val="24"/>
            <w:lang w:val="en-GB"/>
          </w:rPr>
          <w:t xml:space="preserve">How does the state help people in need? </w:t>
        </w:r>
      </w:ins>
    </w:p>
    <w:p w:rsidR="00BF5F7E" w:rsidRDefault="00BF5F7E">
      <w:pPr>
        <w:rPr>
          <w:ins w:id="4725" w:author="HP" w:date="2022-08-18T09:03:00Z"/>
          <w:rFonts w:ascii="Arial" w:hAnsi="Arial" w:cs="Arial"/>
          <w:sz w:val="24"/>
          <w:szCs w:val="24"/>
          <w:lang w:val="en-GB"/>
        </w:rPr>
      </w:pPr>
    </w:p>
    <w:p w:rsidR="00BF5F7E" w:rsidRDefault="00BF5F7E">
      <w:pPr>
        <w:rPr>
          <w:ins w:id="4726" w:author="HP" w:date="2022-08-18T09:03:00Z"/>
          <w:rFonts w:ascii="Arial" w:hAnsi="Arial" w:cs="Arial"/>
          <w:sz w:val="24"/>
          <w:szCs w:val="24"/>
          <w:lang w:val="en-GB"/>
        </w:rPr>
      </w:pPr>
    </w:p>
    <w:p w:rsidR="00BF5F7E" w:rsidRDefault="00BF5F7E">
      <w:pPr>
        <w:rPr>
          <w:ins w:id="4727" w:author="HP" w:date="2022-08-18T09:03:00Z"/>
          <w:rFonts w:ascii="Arial" w:hAnsi="Arial" w:cs="Arial"/>
          <w:sz w:val="24"/>
          <w:szCs w:val="24"/>
          <w:lang w:val="en-GB"/>
        </w:rPr>
      </w:pPr>
    </w:p>
    <w:p w:rsidR="00BF5F7E" w:rsidRDefault="00BF5F7E">
      <w:pPr>
        <w:rPr>
          <w:ins w:id="4728" w:author="HP" w:date="2022-08-18T09:03:00Z"/>
          <w:rFonts w:ascii="Arial" w:hAnsi="Arial" w:cs="Arial"/>
          <w:sz w:val="24"/>
          <w:szCs w:val="24"/>
          <w:lang w:val="en-GB"/>
        </w:rPr>
      </w:pPr>
    </w:p>
    <w:p w:rsidR="00BF5F7E" w:rsidRPr="00361630" w:rsidDel="00361630" w:rsidRDefault="00BF5F7E">
      <w:pPr>
        <w:jc w:val="center"/>
        <w:rPr>
          <w:del w:id="4729" w:author="HP" w:date="2022-08-18T10:55:00Z"/>
          <w:rFonts w:ascii="Arial" w:hAnsi="Arial" w:cs="Arial"/>
          <w:sz w:val="36"/>
          <w:szCs w:val="36"/>
          <w:lang w:val="en-GB"/>
          <w:rPrChange w:id="4730" w:author="HP" w:date="2022-08-18T10:56:00Z">
            <w:rPr>
              <w:del w:id="4731" w:author="HP" w:date="2022-08-18T10:55:00Z"/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4732" w:author="HP" w:date="2022-08-18T10:55:00Z">
          <w:pPr/>
        </w:pPrChange>
      </w:pPr>
    </w:p>
    <w:p w:rsidR="008D21C3" w:rsidRDefault="008D21C3">
      <w:pPr>
        <w:jc w:val="center"/>
        <w:rPr>
          <w:ins w:id="4733" w:author="HP" w:date="2022-08-15T23:01:00Z"/>
          <w:rFonts w:ascii="Arial" w:hAnsi="Arial" w:cs="Arial"/>
          <w:b/>
          <w:sz w:val="36"/>
          <w:szCs w:val="36"/>
          <w:lang w:val="en-GB"/>
          <w:rPrChange w:id="4734" w:author="HP" w:date="2022-08-18T10:56:00Z">
            <w:rPr>
              <w:ins w:id="4735" w:author="HP" w:date="2022-08-15T23:01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4736" w:author="HP" w:date="2022-08-18T10:55:00Z">
          <w:pPr/>
        </w:pPrChange>
      </w:pPr>
    </w:p>
    <w:p w:rsidR="008D21C3" w:rsidRDefault="008D21C3">
      <w:pPr>
        <w:jc w:val="center"/>
        <w:rPr>
          <w:ins w:id="4737" w:author="HP" w:date="2022-08-22T12:22:00Z"/>
          <w:rFonts w:ascii="Arial" w:hAnsi="Arial" w:cs="Arial"/>
          <w:b/>
          <w:sz w:val="36"/>
          <w:szCs w:val="36"/>
          <w:lang w:val="en-GB"/>
        </w:rPr>
        <w:pPrChange w:id="4738" w:author="HP" w:date="2022-08-18T10:55:00Z">
          <w:pPr/>
        </w:pPrChange>
      </w:pPr>
    </w:p>
    <w:p w:rsidR="008D21C3" w:rsidRDefault="008D21C3">
      <w:pPr>
        <w:jc w:val="center"/>
        <w:rPr>
          <w:ins w:id="4739" w:author="HP" w:date="2022-08-22T12:22:00Z"/>
          <w:rFonts w:ascii="Arial" w:hAnsi="Arial" w:cs="Arial"/>
          <w:b/>
          <w:sz w:val="36"/>
          <w:szCs w:val="36"/>
          <w:lang w:val="en-GB"/>
        </w:rPr>
        <w:pPrChange w:id="4740" w:author="HP" w:date="2022-08-18T10:55:00Z">
          <w:pPr/>
        </w:pPrChange>
      </w:pPr>
    </w:p>
    <w:p w:rsidR="008D21C3" w:rsidRDefault="008D21C3">
      <w:pPr>
        <w:jc w:val="center"/>
        <w:rPr>
          <w:ins w:id="4741" w:author="HP" w:date="2022-08-22T12:22:00Z"/>
          <w:rFonts w:ascii="Arial" w:hAnsi="Arial" w:cs="Arial"/>
          <w:b/>
          <w:sz w:val="36"/>
          <w:szCs w:val="36"/>
          <w:lang w:val="en-GB"/>
        </w:rPr>
        <w:pPrChange w:id="4742" w:author="HP" w:date="2022-08-18T10:55:00Z">
          <w:pPr/>
        </w:pPrChange>
      </w:pPr>
    </w:p>
    <w:p w:rsidR="008D21C3" w:rsidRDefault="008D21C3">
      <w:pPr>
        <w:jc w:val="center"/>
        <w:rPr>
          <w:ins w:id="4743" w:author="HP" w:date="2022-08-22T12:22:00Z"/>
          <w:rFonts w:ascii="Arial" w:hAnsi="Arial" w:cs="Arial"/>
          <w:b/>
          <w:sz w:val="36"/>
          <w:szCs w:val="36"/>
          <w:lang w:val="en-GB"/>
        </w:rPr>
        <w:pPrChange w:id="4744" w:author="HP" w:date="2022-08-18T10:55:00Z">
          <w:pPr/>
        </w:pPrChange>
      </w:pPr>
    </w:p>
    <w:p w:rsidR="008D21C3" w:rsidRDefault="008D21C3">
      <w:pPr>
        <w:jc w:val="center"/>
        <w:rPr>
          <w:ins w:id="4745" w:author="HP" w:date="2022-08-22T12:22:00Z"/>
          <w:rFonts w:ascii="Arial" w:hAnsi="Arial" w:cs="Arial"/>
          <w:b/>
          <w:sz w:val="36"/>
          <w:szCs w:val="36"/>
          <w:lang w:val="en-GB"/>
        </w:rPr>
        <w:pPrChange w:id="4746" w:author="HP" w:date="2022-08-18T10:55:00Z">
          <w:pPr/>
        </w:pPrChange>
      </w:pPr>
    </w:p>
    <w:p w:rsidR="008D21C3" w:rsidRDefault="008D21C3">
      <w:pPr>
        <w:jc w:val="center"/>
        <w:rPr>
          <w:ins w:id="4747" w:author="HP" w:date="2022-08-22T12:22:00Z"/>
          <w:rFonts w:ascii="Arial" w:hAnsi="Arial" w:cs="Arial"/>
          <w:b/>
          <w:sz w:val="36"/>
          <w:szCs w:val="36"/>
          <w:lang w:val="en-GB"/>
        </w:rPr>
        <w:pPrChange w:id="4748" w:author="HP" w:date="2022-08-18T10:55:00Z">
          <w:pPr/>
        </w:pPrChange>
      </w:pPr>
    </w:p>
    <w:p w:rsidR="008D21C3" w:rsidRDefault="008D21C3">
      <w:pPr>
        <w:jc w:val="center"/>
        <w:rPr>
          <w:ins w:id="4749" w:author="HP" w:date="2022-08-22T12:22:00Z"/>
          <w:rFonts w:ascii="Arial" w:hAnsi="Arial" w:cs="Arial"/>
          <w:b/>
          <w:sz w:val="36"/>
          <w:szCs w:val="36"/>
          <w:lang w:val="en-GB"/>
        </w:rPr>
        <w:pPrChange w:id="4750" w:author="HP" w:date="2022-08-18T10:55:00Z">
          <w:pPr/>
        </w:pPrChange>
      </w:pPr>
    </w:p>
    <w:p w:rsidR="008D21C3" w:rsidRDefault="008D21C3">
      <w:pPr>
        <w:jc w:val="center"/>
        <w:rPr>
          <w:ins w:id="4751" w:author="HP" w:date="2022-08-22T12:22:00Z"/>
          <w:rFonts w:ascii="Arial" w:hAnsi="Arial" w:cs="Arial"/>
          <w:b/>
          <w:sz w:val="36"/>
          <w:szCs w:val="36"/>
          <w:lang w:val="en-GB"/>
        </w:rPr>
        <w:pPrChange w:id="4752" w:author="HP" w:date="2022-08-18T10:55:00Z">
          <w:pPr/>
        </w:pPrChange>
      </w:pPr>
    </w:p>
    <w:p w:rsidR="008D21C3" w:rsidRDefault="008D21C3">
      <w:pPr>
        <w:jc w:val="center"/>
        <w:rPr>
          <w:ins w:id="4753" w:author="HP" w:date="2022-08-22T12:22:00Z"/>
          <w:rFonts w:ascii="Arial" w:hAnsi="Arial" w:cs="Arial"/>
          <w:b/>
          <w:sz w:val="36"/>
          <w:szCs w:val="36"/>
          <w:lang w:val="en-GB"/>
        </w:rPr>
        <w:pPrChange w:id="4754" w:author="HP" w:date="2022-08-18T10:55:00Z">
          <w:pPr/>
        </w:pPrChange>
      </w:pPr>
    </w:p>
    <w:p w:rsidR="008D21C3" w:rsidRDefault="008D21C3">
      <w:pPr>
        <w:jc w:val="center"/>
        <w:rPr>
          <w:ins w:id="4755" w:author="HP" w:date="2022-08-22T12:22:00Z"/>
          <w:rFonts w:ascii="Arial" w:hAnsi="Arial" w:cs="Arial"/>
          <w:b/>
          <w:sz w:val="36"/>
          <w:szCs w:val="36"/>
          <w:lang w:val="en-GB"/>
        </w:rPr>
        <w:pPrChange w:id="4756" w:author="HP" w:date="2022-08-18T10:55:00Z">
          <w:pPr/>
        </w:pPrChange>
      </w:pPr>
    </w:p>
    <w:p w:rsidR="008D21C3" w:rsidRDefault="008D21C3">
      <w:pPr>
        <w:jc w:val="center"/>
        <w:rPr>
          <w:ins w:id="4757" w:author="HP" w:date="2022-08-22T12:22:00Z"/>
          <w:rFonts w:ascii="Arial" w:hAnsi="Arial" w:cs="Arial"/>
          <w:b/>
          <w:sz w:val="36"/>
          <w:szCs w:val="36"/>
          <w:lang w:val="en-GB"/>
        </w:rPr>
        <w:pPrChange w:id="4758" w:author="HP" w:date="2022-08-18T10:55:00Z">
          <w:pPr/>
        </w:pPrChange>
      </w:pPr>
    </w:p>
    <w:p w:rsidR="008D21C3" w:rsidRDefault="008D21C3">
      <w:pPr>
        <w:jc w:val="center"/>
        <w:rPr>
          <w:ins w:id="4759" w:author="HP" w:date="2022-08-22T12:22:00Z"/>
          <w:rFonts w:ascii="Arial" w:hAnsi="Arial" w:cs="Arial"/>
          <w:b/>
          <w:sz w:val="36"/>
          <w:szCs w:val="36"/>
          <w:lang w:val="en-GB"/>
        </w:rPr>
        <w:pPrChange w:id="4760" w:author="HP" w:date="2022-08-18T10:55:00Z">
          <w:pPr/>
        </w:pPrChange>
      </w:pPr>
    </w:p>
    <w:p w:rsidR="008D21C3" w:rsidRDefault="008D21C3">
      <w:pPr>
        <w:jc w:val="center"/>
        <w:rPr>
          <w:ins w:id="4761" w:author="HP" w:date="2022-08-22T12:22:00Z"/>
          <w:rFonts w:ascii="Arial" w:hAnsi="Arial" w:cs="Arial"/>
          <w:b/>
          <w:sz w:val="36"/>
          <w:szCs w:val="36"/>
          <w:lang w:val="en-GB"/>
        </w:rPr>
        <w:pPrChange w:id="4762" w:author="HP" w:date="2022-08-18T10:55:00Z">
          <w:pPr/>
        </w:pPrChange>
      </w:pPr>
    </w:p>
    <w:p w:rsidR="008D21C3" w:rsidRDefault="008D21C3">
      <w:pPr>
        <w:jc w:val="center"/>
        <w:rPr>
          <w:ins w:id="4763" w:author="HP" w:date="2022-08-22T12:22:00Z"/>
          <w:rFonts w:ascii="Arial" w:hAnsi="Arial" w:cs="Arial"/>
          <w:b/>
          <w:sz w:val="36"/>
          <w:szCs w:val="36"/>
          <w:lang w:val="en-GB"/>
        </w:rPr>
        <w:pPrChange w:id="4764" w:author="HP" w:date="2022-08-18T10:55:00Z">
          <w:pPr/>
        </w:pPrChange>
      </w:pPr>
    </w:p>
    <w:p w:rsidR="008D21C3" w:rsidRDefault="008D21C3">
      <w:pPr>
        <w:jc w:val="center"/>
        <w:rPr>
          <w:ins w:id="4765" w:author="HP" w:date="2022-08-22T12:22:00Z"/>
          <w:rFonts w:ascii="Arial" w:hAnsi="Arial" w:cs="Arial"/>
          <w:b/>
          <w:sz w:val="36"/>
          <w:szCs w:val="36"/>
          <w:lang w:val="en-GB"/>
        </w:rPr>
        <w:pPrChange w:id="4766" w:author="HP" w:date="2022-08-18T10:55:00Z">
          <w:pPr/>
        </w:pPrChange>
      </w:pPr>
    </w:p>
    <w:p w:rsidR="008D21C3" w:rsidRDefault="008D21C3">
      <w:pPr>
        <w:jc w:val="center"/>
        <w:rPr>
          <w:ins w:id="4767" w:author="HP" w:date="2022-08-22T12:22:00Z"/>
          <w:rFonts w:ascii="Arial" w:hAnsi="Arial" w:cs="Arial"/>
          <w:b/>
          <w:sz w:val="36"/>
          <w:szCs w:val="36"/>
          <w:lang w:val="en-GB"/>
        </w:rPr>
        <w:pPrChange w:id="4768" w:author="HP" w:date="2022-08-18T10:55:00Z">
          <w:pPr/>
        </w:pPrChange>
      </w:pPr>
    </w:p>
    <w:p w:rsidR="00974306" w:rsidRDefault="00974306">
      <w:pPr>
        <w:jc w:val="center"/>
        <w:rPr>
          <w:ins w:id="4769" w:author="HP" w:date="2022-08-18T10:56:00Z"/>
          <w:rFonts w:ascii="Arial" w:hAnsi="Arial" w:cs="Arial"/>
          <w:b/>
          <w:sz w:val="36"/>
          <w:szCs w:val="36"/>
          <w:lang w:val="en-GB"/>
        </w:rPr>
        <w:pPrChange w:id="4770" w:author="HP" w:date="2022-08-18T10:55:00Z">
          <w:pPr/>
        </w:pPrChange>
      </w:pPr>
      <w:r w:rsidRPr="00361630">
        <w:rPr>
          <w:rFonts w:ascii="Arial" w:hAnsi="Arial" w:cs="Arial"/>
          <w:b/>
          <w:sz w:val="36"/>
          <w:szCs w:val="36"/>
          <w:lang w:val="en-GB"/>
          <w:rPrChange w:id="4771" w:author="HP" w:date="2022-08-18T10:56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MASS MEDIA</w:t>
      </w:r>
    </w:p>
    <w:p w:rsidR="00361630" w:rsidRDefault="00361630">
      <w:pPr>
        <w:jc w:val="center"/>
        <w:rPr>
          <w:ins w:id="4772" w:author="HP" w:date="2022-08-18T10:56:00Z"/>
          <w:rFonts w:ascii="Arial" w:hAnsi="Arial" w:cs="Arial"/>
          <w:b/>
          <w:sz w:val="36"/>
          <w:szCs w:val="36"/>
          <w:lang w:val="en-GB"/>
        </w:rPr>
        <w:pPrChange w:id="4773" w:author="HP" w:date="2022-08-18T10:55:00Z">
          <w:pPr/>
        </w:pPrChange>
      </w:pPr>
    </w:p>
    <w:p w:rsidR="00361630" w:rsidRDefault="00361630">
      <w:pPr>
        <w:pStyle w:val="Odsekzoznamu"/>
        <w:numPr>
          <w:ilvl w:val="0"/>
          <w:numId w:val="46"/>
        </w:numPr>
        <w:rPr>
          <w:ins w:id="4774" w:author="HP" w:date="2022-08-18T10:58:00Z"/>
          <w:rFonts w:ascii="Arial" w:hAnsi="Arial" w:cs="Arial"/>
          <w:sz w:val="24"/>
          <w:szCs w:val="24"/>
          <w:lang w:val="en-GB"/>
        </w:rPr>
        <w:pPrChange w:id="4775" w:author="HP" w:date="2022-08-18T10:56:00Z">
          <w:pPr/>
        </w:pPrChange>
      </w:pPr>
      <w:ins w:id="4776" w:author="HP" w:date="2022-08-18T10:56:00Z">
        <w:r w:rsidRPr="00361630">
          <w:rPr>
            <w:rFonts w:ascii="Arial" w:hAnsi="Arial" w:cs="Arial"/>
            <w:sz w:val="24"/>
            <w:szCs w:val="24"/>
            <w:lang w:val="en-GB"/>
            <w:rPrChange w:id="4777" w:author="HP" w:date="2022-08-18T10:56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Wh</w:t>
        </w:r>
      </w:ins>
      <w:ins w:id="4778" w:author="HP" w:date="2022-08-18T10:57:00Z">
        <w:r>
          <w:rPr>
            <w:rFonts w:ascii="Arial" w:hAnsi="Arial" w:cs="Arial"/>
            <w:sz w:val="24"/>
            <w:szCs w:val="24"/>
            <w:lang w:val="en-GB"/>
          </w:rPr>
          <w:t xml:space="preserve">at is </w:t>
        </w:r>
        <w:r w:rsidRPr="00361630">
          <w:rPr>
            <w:rFonts w:ascii="Arial" w:hAnsi="Arial" w:cs="Arial"/>
            <w:b/>
            <w:sz w:val="24"/>
            <w:szCs w:val="24"/>
            <w:lang w:val="en-GB"/>
            <w:rPrChange w:id="4779" w:author="HP" w:date="2022-08-18T11:0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mass media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361630" w:rsidRDefault="00361630">
      <w:pPr>
        <w:pStyle w:val="Odsekzoznamu"/>
        <w:numPr>
          <w:ilvl w:val="0"/>
          <w:numId w:val="46"/>
        </w:numPr>
        <w:rPr>
          <w:ins w:id="4780" w:author="HP" w:date="2022-08-18T10:58:00Z"/>
          <w:rFonts w:ascii="Arial" w:hAnsi="Arial" w:cs="Arial"/>
          <w:sz w:val="24"/>
          <w:szCs w:val="24"/>
          <w:lang w:val="en-GB"/>
        </w:rPr>
        <w:pPrChange w:id="4781" w:author="HP" w:date="2022-08-18T10:56:00Z">
          <w:pPr/>
        </w:pPrChange>
      </w:pPr>
      <w:ins w:id="4782" w:author="HP" w:date="2022-08-18T10:58:00Z">
        <w:r>
          <w:rPr>
            <w:rFonts w:ascii="Arial" w:hAnsi="Arial" w:cs="Arial"/>
            <w:sz w:val="24"/>
            <w:szCs w:val="24"/>
            <w:lang w:val="en-GB"/>
          </w:rPr>
          <w:t xml:space="preserve">Name </w:t>
        </w:r>
        <w:r w:rsidRPr="00361630">
          <w:rPr>
            <w:rFonts w:ascii="Arial" w:hAnsi="Arial" w:cs="Arial"/>
            <w:b/>
            <w:sz w:val="24"/>
            <w:szCs w:val="24"/>
            <w:lang w:val="en-GB"/>
            <w:rPrChange w:id="4783" w:author="HP" w:date="2022-08-18T11:0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types of mass media</w:t>
        </w:r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361630" w:rsidRDefault="00361630">
      <w:pPr>
        <w:pStyle w:val="Odsekzoznamu"/>
        <w:numPr>
          <w:ilvl w:val="0"/>
          <w:numId w:val="46"/>
        </w:numPr>
        <w:rPr>
          <w:ins w:id="4784" w:author="HP" w:date="2022-08-18T10:58:00Z"/>
          <w:rFonts w:ascii="Arial" w:hAnsi="Arial" w:cs="Arial"/>
          <w:sz w:val="24"/>
          <w:szCs w:val="24"/>
          <w:lang w:val="en-GB"/>
        </w:rPr>
        <w:pPrChange w:id="4785" w:author="HP" w:date="2022-08-18T10:56:00Z">
          <w:pPr/>
        </w:pPrChange>
      </w:pPr>
      <w:ins w:id="4786" w:author="HP" w:date="2022-08-18T10:58:00Z">
        <w:r>
          <w:rPr>
            <w:rFonts w:ascii="Arial" w:hAnsi="Arial" w:cs="Arial"/>
            <w:sz w:val="24"/>
            <w:szCs w:val="24"/>
            <w:lang w:val="en-GB"/>
          </w:rPr>
          <w:t xml:space="preserve">What are </w:t>
        </w:r>
        <w:r w:rsidRPr="00361630">
          <w:rPr>
            <w:rFonts w:ascii="Arial" w:hAnsi="Arial" w:cs="Arial"/>
            <w:b/>
            <w:sz w:val="24"/>
            <w:szCs w:val="24"/>
            <w:lang w:val="en-GB"/>
            <w:rPrChange w:id="4787" w:author="HP" w:date="2022-08-18T11:0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functions of mass media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361630" w:rsidRDefault="00361630">
      <w:pPr>
        <w:pStyle w:val="Odsekzoznamu"/>
        <w:numPr>
          <w:ilvl w:val="0"/>
          <w:numId w:val="46"/>
        </w:numPr>
        <w:rPr>
          <w:ins w:id="4788" w:author="HP" w:date="2022-08-18T11:19:00Z"/>
          <w:rFonts w:ascii="Arial" w:hAnsi="Arial" w:cs="Arial"/>
          <w:sz w:val="24"/>
          <w:szCs w:val="24"/>
          <w:lang w:val="en-GB"/>
        </w:rPr>
        <w:pPrChange w:id="4789" w:author="HP" w:date="2022-08-18T10:56:00Z">
          <w:pPr/>
        </w:pPrChange>
      </w:pPr>
      <w:ins w:id="4790" w:author="HP" w:date="2022-08-18T10:58:00Z">
        <w:r>
          <w:rPr>
            <w:rFonts w:ascii="Arial" w:hAnsi="Arial" w:cs="Arial"/>
            <w:sz w:val="24"/>
            <w:szCs w:val="24"/>
            <w:lang w:val="en-GB"/>
          </w:rPr>
          <w:t>Why do people need mass media?</w:t>
        </w:r>
      </w:ins>
    </w:p>
    <w:p w:rsidR="003174A1" w:rsidRDefault="003174A1">
      <w:pPr>
        <w:pStyle w:val="Odsekzoznamu"/>
        <w:numPr>
          <w:ilvl w:val="0"/>
          <w:numId w:val="46"/>
        </w:numPr>
        <w:rPr>
          <w:ins w:id="4791" w:author="HP" w:date="2022-08-18T11:19:00Z"/>
          <w:rFonts w:ascii="Arial" w:hAnsi="Arial" w:cs="Arial"/>
          <w:sz w:val="24"/>
          <w:szCs w:val="24"/>
          <w:lang w:val="en-GB"/>
        </w:rPr>
        <w:pPrChange w:id="4792" w:author="HP" w:date="2022-08-18T10:56:00Z">
          <w:pPr/>
        </w:pPrChange>
      </w:pPr>
      <w:ins w:id="4793" w:author="HP" w:date="2022-08-18T11:19:00Z">
        <w:r>
          <w:rPr>
            <w:rFonts w:ascii="Arial" w:hAnsi="Arial" w:cs="Arial"/>
            <w:sz w:val="24"/>
            <w:szCs w:val="24"/>
            <w:lang w:val="en-GB"/>
          </w:rPr>
          <w:t>Which mass media entertain people?</w:t>
        </w:r>
      </w:ins>
      <w:ins w:id="4794" w:author="HP" w:date="2022-08-18T11:20:00Z">
        <w:r>
          <w:rPr>
            <w:rFonts w:ascii="Arial" w:hAnsi="Arial" w:cs="Arial"/>
            <w:sz w:val="24"/>
            <w:szCs w:val="24"/>
            <w:lang w:val="en-GB"/>
          </w:rPr>
          <w:t xml:space="preserve"> Explain.</w:t>
        </w:r>
      </w:ins>
    </w:p>
    <w:p w:rsidR="003174A1" w:rsidRDefault="003174A1">
      <w:pPr>
        <w:pStyle w:val="Odsekzoznamu"/>
        <w:numPr>
          <w:ilvl w:val="0"/>
          <w:numId w:val="46"/>
        </w:numPr>
        <w:rPr>
          <w:ins w:id="4795" w:author="HP" w:date="2022-08-18T10:57:00Z"/>
          <w:rFonts w:ascii="Arial" w:hAnsi="Arial" w:cs="Arial"/>
          <w:sz w:val="24"/>
          <w:szCs w:val="24"/>
          <w:lang w:val="en-GB"/>
        </w:rPr>
        <w:pPrChange w:id="4796" w:author="HP" w:date="2022-08-18T10:56:00Z">
          <w:pPr/>
        </w:pPrChange>
      </w:pPr>
      <w:ins w:id="4797" w:author="HP" w:date="2022-08-18T11:19:00Z">
        <w:r>
          <w:rPr>
            <w:rFonts w:ascii="Arial" w:hAnsi="Arial" w:cs="Arial"/>
            <w:sz w:val="24"/>
            <w:szCs w:val="24"/>
            <w:lang w:val="en-GB"/>
          </w:rPr>
          <w:t>Which mass media serve as a source of information?</w:t>
        </w:r>
      </w:ins>
      <w:ins w:id="4798" w:author="HP" w:date="2022-08-18T11:20:00Z">
        <w:r>
          <w:rPr>
            <w:rFonts w:ascii="Arial" w:hAnsi="Arial" w:cs="Arial"/>
            <w:sz w:val="24"/>
            <w:szCs w:val="24"/>
            <w:lang w:val="en-GB"/>
          </w:rPr>
          <w:t xml:space="preserve"> Explain. </w:t>
        </w:r>
      </w:ins>
    </w:p>
    <w:p w:rsidR="00361630" w:rsidRDefault="00361630">
      <w:pPr>
        <w:pStyle w:val="Odsekzoznamu"/>
        <w:numPr>
          <w:ilvl w:val="0"/>
          <w:numId w:val="46"/>
        </w:numPr>
        <w:rPr>
          <w:ins w:id="4799" w:author="HP" w:date="2022-08-18T11:14:00Z"/>
          <w:rFonts w:ascii="Arial" w:hAnsi="Arial" w:cs="Arial"/>
          <w:sz w:val="24"/>
          <w:szCs w:val="24"/>
          <w:lang w:val="en-GB"/>
        </w:rPr>
        <w:pPrChange w:id="4800" w:author="HP" w:date="2022-08-18T10:56:00Z">
          <w:pPr/>
        </w:pPrChange>
      </w:pPr>
      <w:ins w:id="4801" w:author="HP" w:date="2022-08-18T10:57:00Z">
        <w:r>
          <w:rPr>
            <w:rFonts w:ascii="Arial" w:hAnsi="Arial" w:cs="Arial"/>
            <w:sz w:val="24"/>
            <w:szCs w:val="24"/>
            <w:lang w:val="en-GB"/>
          </w:rPr>
          <w:t>Wh</w:t>
        </w:r>
      </w:ins>
      <w:ins w:id="4802" w:author="HP" w:date="2022-08-18T10:56:00Z">
        <w:r w:rsidRPr="00361630">
          <w:rPr>
            <w:rFonts w:ascii="Arial" w:hAnsi="Arial" w:cs="Arial"/>
            <w:sz w:val="24"/>
            <w:szCs w:val="24"/>
            <w:lang w:val="en-GB"/>
            <w:rPrChange w:id="4803" w:author="HP" w:date="2022-08-18T10:56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ich mass media</w:t>
        </w:r>
        <w:r>
          <w:rPr>
            <w:rFonts w:ascii="Arial" w:hAnsi="Arial" w:cs="Arial"/>
            <w:sz w:val="24"/>
            <w:szCs w:val="24"/>
            <w:lang w:val="en-GB"/>
          </w:rPr>
          <w:t xml:space="preserve"> do people use daily?</w:t>
        </w:r>
      </w:ins>
    </w:p>
    <w:p w:rsidR="003174A1" w:rsidRDefault="003174A1">
      <w:pPr>
        <w:pStyle w:val="Odsekzoznamu"/>
        <w:numPr>
          <w:ilvl w:val="0"/>
          <w:numId w:val="46"/>
        </w:numPr>
        <w:rPr>
          <w:ins w:id="4804" w:author="HP" w:date="2022-08-18T11:14:00Z"/>
          <w:rFonts w:ascii="Arial" w:hAnsi="Arial" w:cs="Arial"/>
          <w:sz w:val="24"/>
          <w:szCs w:val="24"/>
          <w:lang w:val="en-GB"/>
        </w:rPr>
        <w:pPrChange w:id="4805" w:author="HP" w:date="2022-08-18T10:56:00Z">
          <w:pPr/>
        </w:pPrChange>
      </w:pPr>
      <w:ins w:id="4806" w:author="HP" w:date="2022-08-18T11:14:00Z">
        <w:r>
          <w:rPr>
            <w:rFonts w:ascii="Arial" w:hAnsi="Arial" w:cs="Arial"/>
            <w:sz w:val="24"/>
            <w:szCs w:val="24"/>
            <w:lang w:val="en-GB"/>
          </w:rPr>
          <w:t>Which mass media do you use?</w:t>
        </w:r>
      </w:ins>
    </w:p>
    <w:p w:rsidR="003174A1" w:rsidRDefault="003174A1">
      <w:pPr>
        <w:pStyle w:val="Odsekzoznamu"/>
        <w:numPr>
          <w:ilvl w:val="0"/>
          <w:numId w:val="46"/>
        </w:numPr>
        <w:rPr>
          <w:ins w:id="4807" w:author="HP" w:date="2022-08-18T11:01:00Z"/>
          <w:rFonts w:ascii="Arial" w:hAnsi="Arial" w:cs="Arial"/>
          <w:sz w:val="24"/>
          <w:szCs w:val="24"/>
          <w:lang w:val="en-GB"/>
        </w:rPr>
        <w:pPrChange w:id="4808" w:author="HP" w:date="2022-08-18T10:56:00Z">
          <w:pPr/>
        </w:pPrChange>
      </w:pPr>
      <w:ins w:id="4809" w:author="HP" w:date="2022-08-18T11:15:00Z">
        <w:r>
          <w:rPr>
            <w:rFonts w:ascii="Arial" w:hAnsi="Arial" w:cs="Arial"/>
            <w:sz w:val="24"/>
            <w:szCs w:val="24"/>
            <w:lang w:val="en-GB"/>
          </w:rPr>
          <w:t>Which mass media you do not need?</w:t>
        </w:r>
      </w:ins>
    </w:p>
    <w:p w:rsidR="00361630" w:rsidRDefault="00361630">
      <w:pPr>
        <w:pStyle w:val="Odsekzoznamu"/>
        <w:numPr>
          <w:ilvl w:val="0"/>
          <w:numId w:val="46"/>
        </w:numPr>
        <w:rPr>
          <w:ins w:id="4810" w:author="HP" w:date="2022-08-18T11:01:00Z"/>
          <w:rFonts w:ascii="Arial" w:hAnsi="Arial" w:cs="Arial"/>
          <w:sz w:val="24"/>
          <w:szCs w:val="24"/>
          <w:lang w:val="en-GB"/>
        </w:rPr>
        <w:pPrChange w:id="4811" w:author="HP" w:date="2022-08-18T10:56:00Z">
          <w:pPr/>
        </w:pPrChange>
      </w:pPr>
      <w:ins w:id="4812" w:author="HP" w:date="2022-08-18T11:01:00Z">
        <w:r>
          <w:rPr>
            <w:rFonts w:ascii="Arial" w:hAnsi="Arial" w:cs="Arial"/>
            <w:sz w:val="24"/>
            <w:szCs w:val="24"/>
            <w:lang w:val="en-GB"/>
          </w:rPr>
          <w:t>Which media, in your opinion, offer the highest objectivity and reliability for the public?</w:t>
        </w:r>
      </w:ins>
    </w:p>
    <w:p w:rsidR="00361630" w:rsidRDefault="00361630">
      <w:pPr>
        <w:pStyle w:val="Odsekzoznamu"/>
        <w:numPr>
          <w:ilvl w:val="0"/>
          <w:numId w:val="46"/>
        </w:numPr>
        <w:rPr>
          <w:ins w:id="4813" w:author="HP" w:date="2022-08-18T11:21:00Z"/>
          <w:rFonts w:ascii="Arial" w:hAnsi="Arial" w:cs="Arial"/>
          <w:sz w:val="24"/>
          <w:szCs w:val="24"/>
          <w:lang w:val="en-GB"/>
        </w:rPr>
        <w:pPrChange w:id="4814" w:author="HP" w:date="2022-08-18T11:03:00Z">
          <w:pPr/>
        </w:pPrChange>
      </w:pPr>
      <w:ins w:id="4815" w:author="HP" w:date="2022-08-18T11:02:00Z">
        <w:r>
          <w:rPr>
            <w:rFonts w:ascii="Arial" w:hAnsi="Arial" w:cs="Arial"/>
            <w:sz w:val="24"/>
            <w:szCs w:val="24"/>
            <w:lang w:val="en-GB"/>
          </w:rPr>
          <w:t>Do you believe everything that the media say?</w:t>
        </w:r>
      </w:ins>
      <w:ins w:id="4816" w:author="HP" w:date="2022-08-18T11:03:00Z">
        <w:r>
          <w:rPr>
            <w:rFonts w:ascii="Arial" w:hAnsi="Arial" w:cs="Arial"/>
            <w:sz w:val="24"/>
            <w:szCs w:val="24"/>
            <w:lang w:val="en-GB"/>
          </w:rPr>
          <w:t xml:space="preserve"> Give examples.</w:t>
        </w:r>
      </w:ins>
    </w:p>
    <w:p w:rsidR="003174A1" w:rsidRDefault="003174A1">
      <w:pPr>
        <w:pStyle w:val="Odsekzoznamu"/>
        <w:numPr>
          <w:ilvl w:val="0"/>
          <w:numId w:val="46"/>
        </w:numPr>
        <w:rPr>
          <w:ins w:id="4817" w:author="HP" w:date="2022-08-18T11:40:00Z"/>
          <w:rFonts w:ascii="Arial" w:hAnsi="Arial" w:cs="Arial"/>
          <w:sz w:val="24"/>
          <w:szCs w:val="24"/>
          <w:lang w:val="en-GB"/>
        </w:rPr>
        <w:pPrChange w:id="4818" w:author="HP" w:date="2022-08-18T11:21:00Z">
          <w:pPr/>
        </w:pPrChange>
      </w:pPr>
      <w:ins w:id="4819" w:author="HP" w:date="2022-08-18T11:21:00Z">
        <w:r w:rsidRPr="003174A1">
          <w:rPr>
            <w:rFonts w:ascii="Arial" w:hAnsi="Arial" w:cs="Arial"/>
            <w:sz w:val="24"/>
            <w:szCs w:val="24"/>
            <w:lang w:val="en-GB"/>
          </w:rPr>
          <w:t>Compare audience: children, young people, adults, old people and their prefe</w:t>
        </w:r>
      </w:ins>
      <w:ins w:id="4820" w:author="HP" w:date="2022-08-18T11:22:00Z">
        <w:r>
          <w:rPr>
            <w:rFonts w:ascii="Arial" w:hAnsi="Arial" w:cs="Arial"/>
            <w:sz w:val="24"/>
            <w:szCs w:val="24"/>
            <w:lang w:val="en-GB"/>
          </w:rPr>
          <w:t>r</w:t>
        </w:r>
      </w:ins>
      <w:ins w:id="4821" w:author="HP" w:date="2022-08-18T11:21:00Z">
        <w:r w:rsidRPr="003174A1">
          <w:rPr>
            <w:rFonts w:ascii="Arial" w:hAnsi="Arial" w:cs="Arial"/>
            <w:sz w:val="24"/>
            <w:szCs w:val="24"/>
            <w:lang w:val="en-GB"/>
          </w:rPr>
          <w:t>red type of mass</w:t>
        </w:r>
      </w:ins>
      <w:ins w:id="4822" w:author="HP" w:date="2022-08-18T11:22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4823" w:author="HP" w:date="2022-08-18T11:21:00Z">
        <w:r w:rsidRPr="003174A1">
          <w:rPr>
            <w:rFonts w:ascii="Arial" w:hAnsi="Arial" w:cs="Arial"/>
            <w:sz w:val="24"/>
            <w:szCs w:val="24"/>
            <w:lang w:val="en-GB"/>
          </w:rPr>
          <w:t>media.</w:t>
        </w:r>
      </w:ins>
    </w:p>
    <w:p w:rsidR="00FF60E1" w:rsidRPr="003174A1" w:rsidRDefault="00FF60E1">
      <w:pPr>
        <w:pStyle w:val="Odsekzoznamu"/>
        <w:numPr>
          <w:ilvl w:val="0"/>
          <w:numId w:val="46"/>
        </w:numPr>
        <w:rPr>
          <w:ins w:id="4824" w:author="HP" w:date="2022-08-18T10:58:00Z"/>
          <w:rFonts w:ascii="Arial" w:hAnsi="Arial" w:cs="Arial"/>
          <w:sz w:val="24"/>
          <w:szCs w:val="24"/>
          <w:lang w:val="en-GB"/>
          <w:rPrChange w:id="4825" w:author="HP" w:date="2022-08-18T11:22:00Z">
            <w:rPr>
              <w:ins w:id="4826" w:author="HP" w:date="2022-08-18T10:58:00Z"/>
              <w:lang w:val="en-GB"/>
            </w:rPr>
          </w:rPrChange>
        </w:rPr>
        <w:pPrChange w:id="4827" w:author="HP" w:date="2022-08-18T11:21:00Z">
          <w:pPr/>
        </w:pPrChange>
      </w:pPr>
      <w:ins w:id="4828" w:author="HP" w:date="2022-08-18T11:40:00Z">
        <w:r>
          <w:rPr>
            <w:rFonts w:ascii="Arial" w:hAnsi="Arial" w:cs="Arial"/>
            <w:sz w:val="24"/>
            <w:szCs w:val="24"/>
            <w:lang w:val="en-GB"/>
          </w:rPr>
          <w:t>Compare using mass media in the past and nowadays.</w:t>
        </w:r>
      </w:ins>
    </w:p>
    <w:p w:rsidR="00361630" w:rsidRDefault="00361630">
      <w:pPr>
        <w:pStyle w:val="Odsekzoznamu"/>
        <w:numPr>
          <w:ilvl w:val="0"/>
          <w:numId w:val="46"/>
        </w:numPr>
        <w:rPr>
          <w:ins w:id="4829" w:author="HP" w:date="2022-08-18T10:59:00Z"/>
          <w:rFonts w:ascii="Arial" w:hAnsi="Arial" w:cs="Arial"/>
          <w:sz w:val="24"/>
          <w:szCs w:val="24"/>
          <w:lang w:val="en-GB"/>
        </w:rPr>
        <w:pPrChange w:id="4830" w:author="HP" w:date="2022-08-18T10:56:00Z">
          <w:pPr/>
        </w:pPrChange>
      </w:pPr>
      <w:ins w:id="4831" w:author="HP" w:date="2022-08-18T10:58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</w:ins>
      <w:ins w:id="4832" w:author="HP" w:date="2022-08-18T10:59:00Z">
        <w:r>
          <w:rPr>
            <w:rFonts w:ascii="Arial" w:hAnsi="Arial" w:cs="Arial"/>
            <w:sz w:val="24"/>
            <w:szCs w:val="24"/>
            <w:lang w:val="en-GB"/>
          </w:rPr>
          <w:t xml:space="preserve">types of </w:t>
        </w:r>
        <w:r w:rsidRPr="00361630">
          <w:rPr>
            <w:rFonts w:ascii="Arial" w:hAnsi="Arial" w:cs="Arial"/>
            <w:b/>
            <w:sz w:val="24"/>
            <w:szCs w:val="24"/>
            <w:lang w:val="en-GB"/>
            <w:rPrChange w:id="4833" w:author="HP" w:date="2022-08-18T11:0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print media</w:t>
        </w:r>
        <w:r>
          <w:rPr>
            <w:rFonts w:ascii="Arial" w:hAnsi="Arial" w:cs="Arial"/>
            <w:sz w:val="24"/>
            <w:szCs w:val="24"/>
            <w:lang w:val="en-GB"/>
          </w:rPr>
          <w:t xml:space="preserve"> are there? </w:t>
        </w:r>
      </w:ins>
    </w:p>
    <w:p w:rsidR="00361630" w:rsidRDefault="00361630">
      <w:pPr>
        <w:pStyle w:val="Odsekzoznamu"/>
        <w:numPr>
          <w:ilvl w:val="0"/>
          <w:numId w:val="46"/>
        </w:numPr>
        <w:rPr>
          <w:ins w:id="4834" w:author="HP" w:date="2022-08-18T11:01:00Z"/>
          <w:rFonts w:ascii="Arial" w:hAnsi="Arial" w:cs="Arial"/>
          <w:sz w:val="24"/>
          <w:szCs w:val="24"/>
          <w:lang w:val="en-GB"/>
        </w:rPr>
        <w:pPrChange w:id="4835" w:author="HP" w:date="2022-08-18T10:56:00Z">
          <w:pPr/>
        </w:pPrChange>
      </w:pPr>
      <w:ins w:id="4836" w:author="HP" w:date="2022-08-18T10:59:00Z">
        <w:r>
          <w:rPr>
            <w:rFonts w:ascii="Arial" w:hAnsi="Arial" w:cs="Arial"/>
            <w:sz w:val="24"/>
            <w:szCs w:val="24"/>
            <w:lang w:val="en-GB"/>
          </w:rPr>
          <w:t>Which types of print media enjoy the greatest popularity?</w:t>
        </w:r>
      </w:ins>
    </w:p>
    <w:p w:rsidR="00361630" w:rsidRDefault="00361630">
      <w:pPr>
        <w:pStyle w:val="Odsekzoznamu"/>
        <w:numPr>
          <w:ilvl w:val="0"/>
          <w:numId w:val="46"/>
        </w:numPr>
        <w:rPr>
          <w:ins w:id="4837" w:author="HP" w:date="2022-08-18T11:31:00Z"/>
          <w:rFonts w:ascii="Arial" w:hAnsi="Arial" w:cs="Arial"/>
          <w:sz w:val="24"/>
          <w:szCs w:val="24"/>
          <w:lang w:val="en-GB"/>
        </w:rPr>
        <w:pPrChange w:id="4838" w:author="HP" w:date="2022-08-18T10:56:00Z">
          <w:pPr/>
        </w:pPrChange>
      </w:pPr>
      <w:ins w:id="4839" w:author="HP" w:date="2022-08-18T11:01:00Z">
        <w:r>
          <w:rPr>
            <w:rFonts w:ascii="Arial" w:hAnsi="Arial" w:cs="Arial"/>
            <w:sz w:val="24"/>
            <w:szCs w:val="24"/>
            <w:lang w:val="en-GB"/>
          </w:rPr>
          <w:t>Why do journalists create stories with little credibility?</w:t>
        </w:r>
      </w:ins>
    </w:p>
    <w:p w:rsidR="00CF78F4" w:rsidRDefault="00CF78F4" w:rsidP="00CF78F4">
      <w:pPr>
        <w:pStyle w:val="Odsekzoznamu"/>
        <w:numPr>
          <w:ilvl w:val="0"/>
          <w:numId w:val="46"/>
        </w:numPr>
        <w:rPr>
          <w:ins w:id="4840" w:author="HP" w:date="2022-08-18T11:31:00Z"/>
          <w:rFonts w:ascii="Arial" w:hAnsi="Arial" w:cs="Arial"/>
          <w:sz w:val="24"/>
          <w:szCs w:val="24"/>
          <w:lang w:val="en-GB"/>
        </w:rPr>
      </w:pPr>
      <w:ins w:id="4841" w:author="HP" w:date="2022-08-18T11:31:00Z">
        <w:r>
          <w:rPr>
            <w:rFonts w:ascii="Arial" w:hAnsi="Arial" w:cs="Arial"/>
            <w:sz w:val="24"/>
            <w:szCs w:val="24"/>
            <w:lang w:val="en-GB"/>
          </w:rPr>
          <w:t>Name some famous Slovak newspapers and magazines. What do they specialize for?</w:t>
        </w:r>
      </w:ins>
    </w:p>
    <w:p w:rsidR="00CF78F4" w:rsidRDefault="00CF78F4" w:rsidP="00CF78F4">
      <w:pPr>
        <w:pStyle w:val="Odsekzoznamu"/>
        <w:numPr>
          <w:ilvl w:val="0"/>
          <w:numId w:val="46"/>
        </w:numPr>
        <w:rPr>
          <w:ins w:id="4842" w:author="HP" w:date="2022-08-18T11:33:00Z"/>
          <w:rFonts w:ascii="Arial" w:hAnsi="Arial" w:cs="Arial"/>
          <w:sz w:val="24"/>
          <w:szCs w:val="24"/>
          <w:lang w:val="en-GB"/>
        </w:rPr>
      </w:pPr>
      <w:ins w:id="4843" w:author="HP" w:date="2022-08-18T11:31:00Z">
        <w:r>
          <w:rPr>
            <w:rFonts w:ascii="Arial" w:hAnsi="Arial" w:cs="Arial"/>
            <w:sz w:val="24"/>
            <w:szCs w:val="24"/>
            <w:lang w:val="en-GB"/>
          </w:rPr>
          <w:t>Name some famous British and American newspapers and magazines. What do they specialize for?</w:t>
        </w:r>
      </w:ins>
    </w:p>
    <w:p w:rsidR="00CF78F4" w:rsidRDefault="00CF78F4" w:rsidP="00CF78F4">
      <w:pPr>
        <w:pStyle w:val="Odsekzoznamu"/>
        <w:numPr>
          <w:ilvl w:val="0"/>
          <w:numId w:val="46"/>
        </w:numPr>
        <w:rPr>
          <w:ins w:id="4844" w:author="HP" w:date="2022-08-18T11:33:00Z"/>
          <w:rFonts w:ascii="Arial" w:hAnsi="Arial" w:cs="Arial"/>
          <w:sz w:val="24"/>
          <w:szCs w:val="24"/>
          <w:lang w:val="en-GB"/>
        </w:rPr>
      </w:pPr>
      <w:ins w:id="4845" w:author="HP" w:date="2022-08-18T11:33:00Z">
        <w:r>
          <w:rPr>
            <w:rFonts w:ascii="Arial" w:hAnsi="Arial" w:cs="Arial"/>
            <w:sz w:val="24"/>
            <w:szCs w:val="24"/>
            <w:lang w:val="en-GB"/>
          </w:rPr>
          <w:t>Do you read print media? Why? Why not?</w:t>
        </w:r>
      </w:ins>
    </w:p>
    <w:p w:rsidR="00CF78F4" w:rsidRDefault="00CF78F4" w:rsidP="00CF78F4">
      <w:pPr>
        <w:pStyle w:val="Odsekzoznamu"/>
        <w:numPr>
          <w:ilvl w:val="0"/>
          <w:numId w:val="46"/>
        </w:numPr>
        <w:rPr>
          <w:ins w:id="4846" w:author="HP" w:date="2022-08-18T11:33:00Z"/>
          <w:rFonts w:ascii="Arial" w:hAnsi="Arial" w:cs="Arial"/>
          <w:sz w:val="24"/>
          <w:szCs w:val="24"/>
          <w:lang w:val="en-GB"/>
        </w:rPr>
      </w:pPr>
      <w:ins w:id="4847" w:author="HP" w:date="2022-08-18T11:33:00Z">
        <w:r>
          <w:rPr>
            <w:rFonts w:ascii="Arial" w:hAnsi="Arial" w:cs="Arial"/>
            <w:sz w:val="24"/>
            <w:szCs w:val="24"/>
            <w:lang w:val="en-GB"/>
          </w:rPr>
          <w:t>Do you prefer newspapers or magazines?</w:t>
        </w:r>
      </w:ins>
    </w:p>
    <w:p w:rsidR="00CF78F4" w:rsidRDefault="00CF78F4" w:rsidP="00CF78F4">
      <w:pPr>
        <w:pStyle w:val="Odsekzoznamu"/>
        <w:numPr>
          <w:ilvl w:val="0"/>
          <w:numId w:val="46"/>
        </w:numPr>
        <w:rPr>
          <w:ins w:id="4848" w:author="HP" w:date="2022-08-18T11:40:00Z"/>
          <w:rFonts w:ascii="Arial" w:hAnsi="Arial" w:cs="Arial"/>
          <w:sz w:val="24"/>
          <w:szCs w:val="24"/>
          <w:lang w:val="en-GB"/>
        </w:rPr>
      </w:pPr>
      <w:ins w:id="4849" w:author="HP" w:date="2022-08-18T11:33:00Z">
        <w:r>
          <w:rPr>
            <w:rFonts w:ascii="Arial" w:hAnsi="Arial" w:cs="Arial"/>
            <w:sz w:val="24"/>
            <w:szCs w:val="24"/>
            <w:lang w:val="en-GB"/>
          </w:rPr>
          <w:t>Which type of newspapers/magazines do you read?</w:t>
        </w:r>
      </w:ins>
    </w:p>
    <w:p w:rsidR="00FF60E1" w:rsidRDefault="00FF60E1" w:rsidP="00CF78F4">
      <w:pPr>
        <w:pStyle w:val="Odsekzoznamu"/>
        <w:numPr>
          <w:ilvl w:val="0"/>
          <w:numId w:val="46"/>
        </w:numPr>
        <w:rPr>
          <w:ins w:id="4850" w:author="HP" w:date="2022-08-18T11:43:00Z"/>
          <w:rFonts w:ascii="Arial" w:hAnsi="Arial" w:cs="Arial"/>
          <w:sz w:val="24"/>
          <w:szCs w:val="24"/>
          <w:lang w:val="en-GB"/>
        </w:rPr>
      </w:pPr>
      <w:ins w:id="4851" w:author="HP" w:date="2022-08-18T11:40:00Z">
        <w:r>
          <w:rPr>
            <w:rFonts w:ascii="Arial" w:hAnsi="Arial" w:cs="Arial"/>
            <w:sz w:val="24"/>
            <w:szCs w:val="24"/>
            <w:lang w:val="en-GB"/>
          </w:rPr>
          <w:t>Do you think many people read print media? Why?</w:t>
        </w:r>
      </w:ins>
    </w:p>
    <w:p w:rsidR="00FF60E1" w:rsidRDefault="00FF60E1" w:rsidP="00CF78F4">
      <w:pPr>
        <w:pStyle w:val="Odsekzoznamu"/>
        <w:numPr>
          <w:ilvl w:val="0"/>
          <w:numId w:val="46"/>
        </w:numPr>
        <w:rPr>
          <w:ins w:id="4852" w:author="HP" w:date="2022-08-18T11:33:00Z"/>
          <w:rFonts w:ascii="Arial" w:hAnsi="Arial" w:cs="Arial"/>
          <w:sz w:val="24"/>
          <w:szCs w:val="24"/>
          <w:lang w:val="en-GB"/>
        </w:rPr>
      </w:pPr>
      <w:ins w:id="4853" w:author="HP" w:date="2022-08-18T11:43:00Z">
        <w:r>
          <w:rPr>
            <w:rFonts w:ascii="Arial" w:hAnsi="Arial" w:cs="Arial"/>
            <w:sz w:val="24"/>
            <w:szCs w:val="24"/>
            <w:lang w:val="en-GB"/>
          </w:rPr>
          <w:t>Compare and contrast serious newspapers and tabloids.</w:t>
        </w:r>
      </w:ins>
    </w:p>
    <w:p w:rsidR="00CF78F4" w:rsidRDefault="00CF78F4" w:rsidP="00CF78F4">
      <w:pPr>
        <w:pStyle w:val="Odsekzoznamu"/>
        <w:numPr>
          <w:ilvl w:val="0"/>
          <w:numId w:val="46"/>
        </w:numPr>
        <w:rPr>
          <w:ins w:id="4854" w:author="HP" w:date="2022-08-18T11:31:00Z"/>
          <w:rFonts w:ascii="Arial" w:hAnsi="Arial" w:cs="Arial"/>
          <w:sz w:val="24"/>
          <w:szCs w:val="24"/>
          <w:lang w:val="en-GB"/>
        </w:rPr>
      </w:pPr>
      <w:ins w:id="4855" w:author="HP" w:date="2022-08-18T11:32:00Z">
        <w:r>
          <w:rPr>
            <w:rFonts w:ascii="Arial" w:hAnsi="Arial" w:cs="Arial"/>
            <w:sz w:val="24"/>
            <w:szCs w:val="24"/>
            <w:lang w:val="en-GB"/>
          </w:rPr>
          <w:t xml:space="preserve">What is a </w:t>
        </w:r>
        <w:r w:rsidRPr="00CF78F4">
          <w:rPr>
            <w:rFonts w:ascii="Arial" w:hAnsi="Arial" w:cs="Arial"/>
            <w:b/>
            <w:sz w:val="24"/>
            <w:szCs w:val="24"/>
            <w:lang w:val="en-GB"/>
            <w:rPrChange w:id="4856" w:author="HP" w:date="2022-08-18T11:3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tabloid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CF78F4" w:rsidRDefault="00CF78F4">
      <w:pPr>
        <w:pStyle w:val="Odsekzoznamu"/>
        <w:numPr>
          <w:ilvl w:val="0"/>
          <w:numId w:val="46"/>
        </w:numPr>
        <w:rPr>
          <w:ins w:id="4857" w:author="HP" w:date="2022-08-18T11:34:00Z"/>
          <w:rFonts w:ascii="Arial" w:hAnsi="Arial" w:cs="Arial"/>
          <w:sz w:val="24"/>
          <w:szCs w:val="24"/>
          <w:lang w:val="en-GB"/>
        </w:rPr>
        <w:pPrChange w:id="4858" w:author="HP" w:date="2022-08-18T10:56:00Z">
          <w:pPr/>
        </w:pPrChange>
      </w:pPr>
      <w:ins w:id="4859" w:author="HP" w:date="2022-08-18T11:32:00Z">
        <w:r>
          <w:rPr>
            <w:rFonts w:ascii="Arial" w:hAnsi="Arial" w:cs="Arial"/>
            <w:sz w:val="24"/>
            <w:szCs w:val="24"/>
            <w:lang w:val="en-GB"/>
          </w:rPr>
          <w:t>What do tabloids focus on?</w:t>
        </w:r>
      </w:ins>
    </w:p>
    <w:p w:rsidR="00CF78F4" w:rsidRDefault="00CF78F4">
      <w:pPr>
        <w:pStyle w:val="Odsekzoznamu"/>
        <w:numPr>
          <w:ilvl w:val="0"/>
          <w:numId w:val="46"/>
        </w:numPr>
        <w:rPr>
          <w:ins w:id="4860" w:author="HP" w:date="2022-08-18T11:33:00Z"/>
          <w:rFonts w:ascii="Arial" w:hAnsi="Arial" w:cs="Arial"/>
          <w:sz w:val="24"/>
          <w:szCs w:val="24"/>
          <w:lang w:val="en-GB"/>
        </w:rPr>
        <w:pPrChange w:id="4861" w:author="HP" w:date="2022-08-18T10:56:00Z">
          <w:pPr/>
        </w:pPrChange>
      </w:pPr>
      <w:ins w:id="4862" w:author="HP" w:date="2022-08-18T11:34:00Z">
        <w:r>
          <w:rPr>
            <w:rFonts w:ascii="Arial" w:hAnsi="Arial" w:cs="Arial"/>
            <w:sz w:val="24"/>
            <w:szCs w:val="24"/>
            <w:lang w:val="en-GB"/>
          </w:rPr>
          <w:t xml:space="preserve">Name some Slovak tabloids. </w:t>
        </w:r>
      </w:ins>
    </w:p>
    <w:p w:rsidR="00FF60E1" w:rsidRDefault="00CF78F4">
      <w:pPr>
        <w:pStyle w:val="Odsekzoznamu"/>
        <w:numPr>
          <w:ilvl w:val="0"/>
          <w:numId w:val="46"/>
        </w:numPr>
        <w:rPr>
          <w:ins w:id="4863" w:author="HP" w:date="2022-08-18T11:41:00Z"/>
          <w:rFonts w:ascii="Arial" w:hAnsi="Arial" w:cs="Arial"/>
          <w:sz w:val="24"/>
          <w:szCs w:val="24"/>
          <w:lang w:val="en-GB"/>
        </w:rPr>
        <w:pPrChange w:id="4864" w:author="HP" w:date="2022-08-18T10:56:00Z">
          <w:pPr/>
        </w:pPrChange>
      </w:pPr>
      <w:ins w:id="4865" w:author="HP" w:date="2022-08-18T11:33:00Z">
        <w:r w:rsidRPr="00FF60E1">
          <w:rPr>
            <w:rFonts w:ascii="Arial" w:hAnsi="Arial" w:cs="Arial"/>
            <w:sz w:val="24"/>
            <w:szCs w:val="24"/>
            <w:lang w:val="en-GB"/>
          </w:rPr>
          <w:t>Do you read tabloids?</w:t>
        </w:r>
      </w:ins>
    </w:p>
    <w:p w:rsidR="00FF60E1" w:rsidRDefault="00FF60E1">
      <w:pPr>
        <w:pStyle w:val="Odsekzoznamu"/>
        <w:numPr>
          <w:ilvl w:val="0"/>
          <w:numId w:val="46"/>
        </w:numPr>
        <w:rPr>
          <w:ins w:id="4866" w:author="HP" w:date="2022-08-18T11:44:00Z"/>
          <w:rFonts w:ascii="Arial" w:hAnsi="Arial" w:cs="Arial"/>
          <w:sz w:val="24"/>
          <w:szCs w:val="24"/>
          <w:lang w:val="en-GB"/>
        </w:rPr>
        <w:pPrChange w:id="4867" w:author="HP" w:date="2022-08-18T10:56:00Z">
          <w:pPr/>
        </w:pPrChange>
      </w:pPr>
      <w:ins w:id="4868" w:author="HP" w:date="2022-08-18T11:41:00Z">
        <w:r>
          <w:rPr>
            <w:rFonts w:ascii="Arial" w:hAnsi="Arial" w:cs="Arial"/>
            <w:sz w:val="24"/>
            <w:szCs w:val="24"/>
            <w:lang w:val="en-GB"/>
          </w:rPr>
          <w:t>Why do some people read tabloids?</w:t>
        </w:r>
      </w:ins>
    </w:p>
    <w:p w:rsidR="00FF60E1" w:rsidRDefault="00FF60E1">
      <w:pPr>
        <w:pStyle w:val="Odsekzoznamu"/>
        <w:numPr>
          <w:ilvl w:val="0"/>
          <w:numId w:val="46"/>
        </w:numPr>
        <w:rPr>
          <w:ins w:id="4869" w:author="HP" w:date="2022-08-18T11:44:00Z"/>
          <w:rFonts w:ascii="Arial" w:hAnsi="Arial" w:cs="Arial"/>
          <w:sz w:val="24"/>
          <w:szCs w:val="24"/>
          <w:lang w:val="en-GB"/>
        </w:rPr>
        <w:pPrChange w:id="4870" w:author="HP" w:date="2022-08-18T10:56:00Z">
          <w:pPr/>
        </w:pPrChange>
      </w:pPr>
      <w:ins w:id="4871" w:author="HP" w:date="2022-08-18T11:44:00Z">
        <w:r>
          <w:rPr>
            <w:rFonts w:ascii="Arial" w:hAnsi="Arial" w:cs="Arial"/>
            <w:sz w:val="24"/>
            <w:szCs w:val="24"/>
            <w:lang w:val="en-GB"/>
          </w:rPr>
          <w:t>Which newspapers or magazines do women/men/children/older people read?</w:t>
        </w:r>
      </w:ins>
    </w:p>
    <w:p w:rsidR="00FF60E1" w:rsidRDefault="00FF60E1">
      <w:pPr>
        <w:pStyle w:val="Odsekzoznamu"/>
        <w:numPr>
          <w:ilvl w:val="0"/>
          <w:numId w:val="46"/>
        </w:numPr>
        <w:rPr>
          <w:ins w:id="4872" w:author="HP" w:date="2022-08-18T11:41:00Z"/>
          <w:rFonts w:ascii="Arial" w:hAnsi="Arial" w:cs="Arial"/>
          <w:sz w:val="24"/>
          <w:szCs w:val="24"/>
          <w:lang w:val="en-GB"/>
        </w:rPr>
        <w:pPrChange w:id="4873" w:author="HP" w:date="2022-08-18T10:56:00Z">
          <w:pPr/>
        </w:pPrChange>
      </w:pPr>
      <w:ins w:id="4874" w:author="HP" w:date="2022-08-18T11:44:00Z">
        <w:r>
          <w:rPr>
            <w:rFonts w:ascii="Arial" w:hAnsi="Arial" w:cs="Arial"/>
            <w:sz w:val="24"/>
            <w:szCs w:val="24"/>
            <w:lang w:val="en-GB"/>
          </w:rPr>
          <w:t xml:space="preserve">How do people choose their </w:t>
        </w:r>
      </w:ins>
      <w:ins w:id="4875" w:author="HP" w:date="2022-08-18T11:45:00Z">
        <w:r>
          <w:rPr>
            <w:rFonts w:ascii="Arial" w:hAnsi="Arial" w:cs="Arial"/>
            <w:sz w:val="24"/>
            <w:szCs w:val="24"/>
            <w:lang w:val="en-GB"/>
          </w:rPr>
          <w:t>magazines?</w:t>
        </w:r>
      </w:ins>
    </w:p>
    <w:p w:rsidR="00361630" w:rsidRDefault="00361630">
      <w:pPr>
        <w:pStyle w:val="Odsekzoznamu"/>
        <w:numPr>
          <w:ilvl w:val="0"/>
          <w:numId w:val="46"/>
        </w:numPr>
        <w:rPr>
          <w:ins w:id="4876" w:author="HP" w:date="2022-08-18T11:49:00Z"/>
          <w:rFonts w:ascii="Arial" w:hAnsi="Arial" w:cs="Arial"/>
          <w:sz w:val="24"/>
          <w:szCs w:val="24"/>
          <w:lang w:val="en-GB"/>
        </w:rPr>
        <w:pPrChange w:id="4877" w:author="HP" w:date="2022-08-18T10:56:00Z">
          <w:pPr/>
        </w:pPrChange>
      </w:pPr>
      <w:ins w:id="4878" w:author="HP" w:date="2022-08-18T11:00:00Z">
        <w:r w:rsidRPr="00FF60E1">
          <w:rPr>
            <w:rFonts w:ascii="Arial" w:hAnsi="Arial" w:cs="Arial"/>
            <w:sz w:val="24"/>
            <w:szCs w:val="24"/>
            <w:lang w:val="en-GB"/>
          </w:rPr>
          <w:t xml:space="preserve">What are your favourite </w:t>
        </w:r>
        <w:r w:rsidRPr="00FF60E1">
          <w:rPr>
            <w:rFonts w:ascii="Arial" w:hAnsi="Arial" w:cs="Arial"/>
            <w:b/>
            <w:sz w:val="24"/>
            <w:szCs w:val="24"/>
            <w:lang w:val="en-GB"/>
            <w:rPrChange w:id="4879" w:author="HP" w:date="2022-08-18T11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TV</w:t>
        </w:r>
      </w:ins>
      <w:ins w:id="4880" w:author="HP" w:date="2022-08-18T11:47:00Z">
        <w:r w:rsidR="00A33E25">
          <w:rPr>
            <w:rFonts w:ascii="Arial" w:hAnsi="Arial" w:cs="Arial"/>
            <w:b/>
            <w:sz w:val="24"/>
            <w:szCs w:val="24"/>
            <w:lang w:val="en-GB"/>
          </w:rPr>
          <w:t xml:space="preserve"> </w:t>
        </w:r>
        <w:r w:rsidR="00A33E25" w:rsidRPr="00A33E25">
          <w:rPr>
            <w:rFonts w:ascii="Arial" w:hAnsi="Arial" w:cs="Arial"/>
            <w:sz w:val="24"/>
            <w:szCs w:val="24"/>
            <w:lang w:val="en-GB"/>
            <w:rPrChange w:id="4881" w:author="HP" w:date="2022-08-18T11:47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programmes</w:t>
        </w:r>
      </w:ins>
      <w:ins w:id="4882" w:author="HP" w:date="2022-08-18T11:00:00Z">
        <w:r w:rsidRPr="00FF60E1">
          <w:rPr>
            <w:rFonts w:ascii="Arial" w:hAnsi="Arial" w:cs="Arial"/>
            <w:sz w:val="24"/>
            <w:szCs w:val="24"/>
            <w:lang w:val="en-GB"/>
          </w:rPr>
          <w:t>? Why?</w:t>
        </w:r>
      </w:ins>
    </w:p>
    <w:p w:rsidR="00A33E25" w:rsidRPr="00FF60E1" w:rsidRDefault="00A33E25">
      <w:pPr>
        <w:pStyle w:val="Odsekzoznamu"/>
        <w:numPr>
          <w:ilvl w:val="0"/>
          <w:numId w:val="46"/>
        </w:numPr>
        <w:rPr>
          <w:ins w:id="4883" w:author="HP" w:date="2022-08-18T11:25:00Z"/>
          <w:rFonts w:ascii="Arial" w:hAnsi="Arial" w:cs="Arial"/>
          <w:sz w:val="24"/>
          <w:szCs w:val="24"/>
          <w:lang w:val="en-GB"/>
        </w:rPr>
        <w:pPrChange w:id="4884" w:author="HP" w:date="2022-08-18T10:56:00Z">
          <w:pPr/>
        </w:pPrChange>
      </w:pPr>
      <w:ins w:id="4885" w:author="HP" w:date="2022-08-18T11:49:00Z">
        <w:r>
          <w:rPr>
            <w:rFonts w:ascii="Arial" w:hAnsi="Arial" w:cs="Arial"/>
            <w:sz w:val="24"/>
            <w:szCs w:val="24"/>
            <w:lang w:val="en-GB"/>
          </w:rPr>
          <w:t xml:space="preserve">Name other TV programmes. </w:t>
        </w:r>
      </w:ins>
    </w:p>
    <w:p w:rsidR="00CF78F4" w:rsidRDefault="00CF78F4">
      <w:pPr>
        <w:pStyle w:val="Odsekzoznamu"/>
        <w:numPr>
          <w:ilvl w:val="0"/>
          <w:numId w:val="46"/>
        </w:numPr>
        <w:rPr>
          <w:ins w:id="4886" w:author="HP" w:date="2022-08-18T11:25:00Z"/>
          <w:rFonts w:ascii="Arial" w:hAnsi="Arial" w:cs="Arial"/>
          <w:sz w:val="24"/>
          <w:szCs w:val="24"/>
          <w:lang w:val="en-GB"/>
        </w:rPr>
        <w:pPrChange w:id="4887" w:author="HP" w:date="2022-08-18T10:56:00Z">
          <w:pPr/>
        </w:pPrChange>
      </w:pPr>
      <w:ins w:id="4888" w:author="HP" w:date="2022-08-18T11:25:00Z">
        <w:r>
          <w:rPr>
            <w:rFonts w:ascii="Arial" w:hAnsi="Arial" w:cs="Arial"/>
            <w:sz w:val="24"/>
            <w:szCs w:val="24"/>
            <w:lang w:val="en-GB"/>
          </w:rPr>
          <w:t>How much time do you spend watching TV?</w:t>
        </w:r>
      </w:ins>
    </w:p>
    <w:p w:rsidR="00CF78F4" w:rsidRDefault="00CF78F4">
      <w:pPr>
        <w:pStyle w:val="Odsekzoznamu"/>
        <w:numPr>
          <w:ilvl w:val="0"/>
          <w:numId w:val="46"/>
        </w:numPr>
        <w:rPr>
          <w:ins w:id="4889" w:author="HP" w:date="2022-08-18T11:26:00Z"/>
          <w:rFonts w:ascii="Arial" w:hAnsi="Arial" w:cs="Arial"/>
          <w:sz w:val="24"/>
          <w:szCs w:val="24"/>
          <w:lang w:val="en-GB"/>
        </w:rPr>
        <w:pPrChange w:id="4890" w:author="HP" w:date="2022-08-18T10:56:00Z">
          <w:pPr/>
        </w:pPrChange>
      </w:pPr>
      <w:ins w:id="4891" w:author="HP" w:date="2022-08-18T11:25:00Z">
        <w:r>
          <w:rPr>
            <w:rFonts w:ascii="Arial" w:hAnsi="Arial" w:cs="Arial"/>
            <w:sz w:val="24"/>
            <w:szCs w:val="24"/>
            <w:lang w:val="en-GB"/>
          </w:rPr>
          <w:t xml:space="preserve">Compare your time spent on TV as a child and </w:t>
        </w:r>
      </w:ins>
      <w:ins w:id="4892" w:author="HP" w:date="2022-08-18T11:26:00Z">
        <w:r>
          <w:rPr>
            <w:rFonts w:ascii="Arial" w:hAnsi="Arial" w:cs="Arial"/>
            <w:sz w:val="24"/>
            <w:szCs w:val="24"/>
            <w:lang w:val="en-GB"/>
          </w:rPr>
          <w:t>nowadays</w:t>
        </w:r>
      </w:ins>
      <w:ins w:id="4893" w:author="HP" w:date="2022-08-18T11:25:00Z"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CF78F4" w:rsidRDefault="00CF78F4">
      <w:pPr>
        <w:pStyle w:val="Odsekzoznamu"/>
        <w:numPr>
          <w:ilvl w:val="0"/>
          <w:numId w:val="46"/>
        </w:numPr>
        <w:rPr>
          <w:ins w:id="4894" w:author="HP" w:date="2022-08-18T11:47:00Z"/>
          <w:rFonts w:ascii="Arial" w:hAnsi="Arial" w:cs="Arial"/>
          <w:sz w:val="24"/>
          <w:szCs w:val="24"/>
          <w:lang w:val="en-GB"/>
        </w:rPr>
        <w:pPrChange w:id="4895" w:author="HP" w:date="2022-08-18T10:56:00Z">
          <w:pPr/>
        </w:pPrChange>
      </w:pPr>
      <w:ins w:id="4896" w:author="HP" w:date="2022-08-18T11:26:00Z">
        <w:r>
          <w:rPr>
            <w:rFonts w:ascii="Arial" w:hAnsi="Arial" w:cs="Arial"/>
            <w:sz w:val="24"/>
            <w:szCs w:val="24"/>
            <w:lang w:val="en-GB"/>
          </w:rPr>
          <w:t xml:space="preserve">Name some famous Slovak TV channels. </w:t>
        </w:r>
      </w:ins>
      <w:ins w:id="4897" w:author="HP" w:date="2022-08-18T11:27:00Z">
        <w:r>
          <w:rPr>
            <w:rFonts w:ascii="Arial" w:hAnsi="Arial" w:cs="Arial"/>
            <w:sz w:val="24"/>
            <w:szCs w:val="24"/>
            <w:lang w:val="en-GB"/>
          </w:rPr>
          <w:t>What do they specialize for?</w:t>
        </w:r>
      </w:ins>
    </w:p>
    <w:p w:rsidR="00A33E25" w:rsidRDefault="00A33E25">
      <w:pPr>
        <w:pStyle w:val="Odsekzoznamu"/>
        <w:numPr>
          <w:ilvl w:val="0"/>
          <w:numId w:val="46"/>
        </w:numPr>
        <w:rPr>
          <w:ins w:id="4898" w:author="HP" w:date="2022-08-18T11:28:00Z"/>
          <w:rFonts w:ascii="Arial" w:hAnsi="Arial" w:cs="Arial"/>
          <w:sz w:val="24"/>
          <w:szCs w:val="24"/>
          <w:lang w:val="en-GB"/>
        </w:rPr>
        <w:pPrChange w:id="4899" w:author="HP" w:date="2022-08-18T10:56:00Z">
          <w:pPr/>
        </w:pPrChange>
      </w:pPr>
      <w:ins w:id="4900" w:author="HP" w:date="2022-08-18T11:47:00Z">
        <w:r>
          <w:rPr>
            <w:rFonts w:ascii="Arial" w:hAnsi="Arial" w:cs="Arial"/>
            <w:sz w:val="24"/>
            <w:szCs w:val="24"/>
            <w:lang w:val="en-GB"/>
          </w:rPr>
          <w:t>Which programmes do women/men/children/older people watch?</w:t>
        </w:r>
      </w:ins>
    </w:p>
    <w:p w:rsidR="00CF78F4" w:rsidRDefault="00CF78F4">
      <w:pPr>
        <w:pStyle w:val="Odsekzoznamu"/>
        <w:numPr>
          <w:ilvl w:val="0"/>
          <w:numId w:val="46"/>
        </w:numPr>
        <w:rPr>
          <w:ins w:id="4901" w:author="HP" w:date="2022-08-18T11:41:00Z"/>
          <w:rFonts w:ascii="Arial" w:hAnsi="Arial" w:cs="Arial"/>
          <w:sz w:val="24"/>
          <w:szCs w:val="24"/>
          <w:lang w:val="en-GB"/>
        </w:rPr>
        <w:pPrChange w:id="4902" w:author="HP" w:date="2022-08-18T10:56:00Z">
          <w:pPr/>
        </w:pPrChange>
      </w:pPr>
      <w:ins w:id="4903" w:author="HP" w:date="2022-08-18T11:28:00Z">
        <w:r>
          <w:rPr>
            <w:rFonts w:ascii="Arial" w:hAnsi="Arial" w:cs="Arial"/>
            <w:sz w:val="24"/>
            <w:szCs w:val="24"/>
            <w:lang w:val="en-GB"/>
          </w:rPr>
          <w:t>What are famous British and American channels?</w:t>
        </w:r>
      </w:ins>
    </w:p>
    <w:p w:rsidR="00FF60E1" w:rsidRDefault="00FF60E1">
      <w:pPr>
        <w:pStyle w:val="Odsekzoznamu"/>
        <w:numPr>
          <w:ilvl w:val="0"/>
          <w:numId w:val="46"/>
        </w:numPr>
        <w:rPr>
          <w:ins w:id="4904" w:author="HP" w:date="2022-08-18T11:50:00Z"/>
          <w:rFonts w:ascii="Arial" w:hAnsi="Arial" w:cs="Arial"/>
          <w:sz w:val="24"/>
          <w:szCs w:val="24"/>
          <w:lang w:val="en-GB"/>
        </w:rPr>
        <w:pPrChange w:id="4905" w:author="HP" w:date="2022-08-18T10:56:00Z">
          <w:pPr/>
        </w:pPrChange>
      </w:pPr>
      <w:ins w:id="4906" w:author="HP" w:date="2022-08-18T11:41:00Z">
        <w:r>
          <w:rPr>
            <w:rFonts w:ascii="Arial" w:hAnsi="Arial" w:cs="Arial"/>
            <w:sz w:val="24"/>
            <w:szCs w:val="24"/>
            <w:lang w:val="en-GB"/>
          </w:rPr>
          <w:t>Why is TV so important for people?</w:t>
        </w:r>
      </w:ins>
    </w:p>
    <w:p w:rsidR="00A33E25" w:rsidRDefault="00A33E25">
      <w:pPr>
        <w:pStyle w:val="Odsekzoznamu"/>
        <w:numPr>
          <w:ilvl w:val="0"/>
          <w:numId w:val="46"/>
        </w:numPr>
        <w:rPr>
          <w:ins w:id="4907" w:author="HP" w:date="2022-08-18T11:48:00Z"/>
          <w:rFonts w:ascii="Arial" w:hAnsi="Arial" w:cs="Arial"/>
          <w:sz w:val="24"/>
          <w:szCs w:val="24"/>
          <w:lang w:val="en-GB"/>
        </w:rPr>
        <w:pPrChange w:id="4908" w:author="HP" w:date="2022-08-18T10:56:00Z">
          <w:pPr/>
        </w:pPrChange>
      </w:pPr>
      <w:ins w:id="4909" w:author="HP" w:date="2022-08-18T11:50:00Z">
        <w:r>
          <w:rPr>
            <w:rFonts w:ascii="Arial" w:hAnsi="Arial" w:cs="Arial"/>
            <w:sz w:val="24"/>
            <w:szCs w:val="24"/>
            <w:lang w:val="en-GB"/>
          </w:rPr>
          <w:t xml:space="preserve">What dangers brings TV </w:t>
        </w:r>
      </w:ins>
      <w:ins w:id="4910" w:author="HP" w:date="2022-08-18T11:51:00Z">
        <w:r>
          <w:rPr>
            <w:rFonts w:ascii="Arial" w:hAnsi="Arial" w:cs="Arial"/>
            <w:sz w:val="24"/>
            <w:szCs w:val="24"/>
            <w:lang w:val="en-GB"/>
          </w:rPr>
          <w:t>to children and people?</w:t>
        </w:r>
      </w:ins>
    </w:p>
    <w:p w:rsidR="00A33E25" w:rsidRDefault="00A33E25">
      <w:pPr>
        <w:pStyle w:val="Odsekzoznamu"/>
        <w:numPr>
          <w:ilvl w:val="0"/>
          <w:numId w:val="46"/>
        </w:numPr>
        <w:rPr>
          <w:ins w:id="4911" w:author="HP" w:date="2022-08-18T11:20:00Z"/>
          <w:rFonts w:ascii="Arial" w:hAnsi="Arial" w:cs="Arial"/>
          <w:sz w:val="24"/>
          <w:szCs w:val="24"/>
          <w:lang w:val="en-GB"/>
        </w:rPr>
        <w:pPrChange w:id="4912" w:author="HP" w:date="2022-08-18T10:56:00Z">
          <w:pPr/>
        </w:pPrChange>
      </w:pPr>
      <w:ins w:id="4913" w:author="HP" w:date="2022-08-18T11:48:00Z">
        <w:r>
          <w:rPr>
            <w:rFonts w:ascii="Arial" w:hAnsi="Arial" w:cs="Arial"/>
            <w:sz w:val="24"/>
            <w:szCs w:val="24"/>
            <w:lang w:val="en-GB"/>
          </w:rPr>
          <w:t xml:space="preserve">What are the advantages and disadvantages of </w:t>
        </w:r>
      </w:ins>
      <w:ins w:id="4914" w:author="HP" w:date="2022-08-18T11:50:00Z">
        <w:r>
          <w:rPr>
            <w:rFonts w:ascii="Arial" w:hAnsi="Arial" w:cs="Arial"/>
            <w:sz w:val="24"/>
            <w:szCs w:val="24"/>
            <w:lang w:val="en-GB"/>
          </w:rPr>
          <w:t>TV?</w:t>
        </w:r>
      </w:ins>
    </w:p>
    <w:p w:rsidR="003174A1" w:rsidRDefault="003174A1">
      <w:pPr>
        <w:pStyle w:val="Odsekzoznamu"/>
        <w:numPr>
          <w:ilvl w:val="0"/>
          <w:numId w:val="46"/>
        </w:numPr>
        <w:rPr>
          <w:ins w:id="4915" w:author="HP" w:date="2022-08-18T11:20:00Z"/>
          <w:rFonts w:ascii="Arial" w:hAnsi="Arial" w:cs="Arial"/>
          <w:sz w:val="24"/>
          <w:szCs w:val="24"/>
          <w:lang w:val="en-GB"/>
        </w:rPr>
        <w:pPrChange w:id="4916" w:author="HP" w:date="2022-08-18T10:56:00Z">
          <w:pPr/>
        </w:pPrChange>
      </w:pPr>
      <w:ins w:id="4917" w:author="HP" w:date="2022-08-18T11:20:00Z">
        <w:r>
          <w:rPr>
            <w:rFonts w:ascii="Arial" w:hAnsi="Arial" w:cs="Arial"/>
            <w:sz w:val="24"/>
            <w:szCs w:val="24"/>
            <w:lang w:val="en-GB"/>
          </w:rPr>
          <w:t>Do you listen to</w:t>
        </w:r>
      </w:ins>
      <w:ins w:id="4918" w:author="HP" w:date="2022-08-18T11:49:00Z">
        <w:r w:rsidR="00A33E25">
          <w:rPr>
            <w:rFonts w:ascii="Arial" w:hAnsi="Arial" w:cs="Arial"/>
            <w:sz w:val="24"/>
            <w:szCs w:val="24"/>
            <w:lang w:val="en-GB"/>
          </w:rPr>
          <w:t xml:space="preserve"> the</w:t>
        </w:r>
      </w:ins>
      <w:ins w:id="4919" w:author="HP" w:date="2022-08-18T11:20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  <w:r w:rsidRPr="003174A1">
          <w:rPr>
            <w:rFonts w:ascii="Arial" w:hAnsi="Arial" w:cs="Arial"/>
            <w:b/>
            <w:sz w:val="24"/>
            <w:szCs w:val="24"/>
            <w:lang w:val="en-GB"/>
            <w:rPrChange w:id="4920" w:author="HP" w:date="2022-08-18T11:2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radio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  <w:ins w:id="4921" w:author="HP" w:date="2022-08-18T11:24:00Z">
        <w:r>
          <w:rPr>
            <w:rFonts w:ascii="Arial" w:hAnsi="Arial" w:cs="Arial"/>
            <w:sz w:val="24"/>
            <w:szCs w:val="24"/>
            <w:lang w:val="en-GB"/>
          </w:rPr>
          <w:t xml:space="preserve"> Why?</w:t>
        </w:r>
      </w:ins>
    </w:p>
    <w:p w:rsidR="00A33E25" w:rsidRDefault="003174A1">
      <w:pPr>
        <w:pStyle w:val="Odsekzoznamu"/>
        <w:numPr>
          <w:ilvl w:val="0"/>
          <w:numId w:val="46"/>
        </w:numPr>
        <w:rPr>
          <w:ins w:id="4922" w:author="HP" w:date="2022-08-18T11:46:00Z"/>
          <w:rFonts w:ascii="Arial" w:hAnsi="Arial" w:cs="Arial"/>
          <w:sz w:val="24"/>
          <w:szCs w:val="24"/>
          <w:lang w:val="en-GB"/>
        </w:rPr>
        <w:pPrChange w:id="4923" w:author="HP" w:date="2022-08-18T10:56:00Z">
          <w:pPr/>
        </w:pPrChange>
      </w:pPr>
      <w:ins w:id="4924" w:author="HP" w:date="2022-08-18T11:22:00Z">
        <w:r>
          <w:rPr>
            <w:rFonts w:ascii="Arial" w:hAnsi="Arial" w:cs="Arial"/>
            <w:sz w:val="24"/>
            <w:szCs w:val="24"/>
            <w:lang w:val="en-GB"/>
          </w:rPr>
          <w:t>Name some famous radios in Slovakia</w:t>
        </w:r>
      </w:ins>
      <w:ins w:id="4925" w:author="HP" w:date="2022-08-18T11:46:00Z">
        <w:r w:rsidR="00A33E25">
          <w:rPr>
            <w:rFonts w:ascii="Arial" w:hAnsi="Arial" w:cs="Arial"/>
            <w:sz w:val="24"/>
            <w:szCs w:val="24"/>
            <w:lang w:val="en-GB"/>
          </w:rPr>
          <w:t>. What do they broadcast?</w:t>
        </w:r>
      </w:ins>
    </w:p>
    <w:p w:rsidR="003174A1" w:rsidRDefault="00A33E25">
      <w:pPr>
        <w:pStyle w:val="Odsekzoznamu"/>
        <w:numPr>
          <w:ilvl w:val="0"/>
          <w:numId w:val="46"/>
        </w:numPr>
        <w:rPr>
          <w:ins w:id="4926" w:author="HP" w:date="2022-08-18T11:22:00Z"/>
          <w:rFonts w:ascii="Arial" w:hAnsi="Arial" w:cs="Arial"/>
          <w:sz w:val="24"/>
          <w:szCs w:val="24"/>
          <w:lang w:val="en-GB"/>
        </w:rPr>
        <w:pPrChange w:id="4927" w:author="HP" w:date="2022-08-18T10:56:00Z">
          <w:pPr/>
        </w:pPrChange>
      </w:pPr>
      <w:ins w:id="4928" w:author="HP" w:date="2022-08-18T11:46:00Z">
        <w:r>
          <w:rPr>
            <w:rFonts w:ascii="Arial" w:hAnsi="Arial" w:cs="Arial"/>
            <w:sz w:val="24"/>
            <w:szCs w:val="24"/>
            <w:lang w:val="en-GB"/>
          </w:rPr>
          <w:t xml:space="preserve">Name some famous radios </w:t>
        </w:r>
      </w:ins>
      <w:ins w:id="4929" w:author="HP" w:date="2022-08-18T11:22:00Z">
        <w:r w:rsidR="003174A1">
          <w:rPr>
            <w:rFonts w:ascii="Arial" w:hAnsi="Arial" w:cs="Arial"/>
            <w:sz w:val="24"/>
            <w:szCs w:val="24"/>
            <w:lang w:val="en-GB"/>
          </w:rPr>
          <w:t>in the world.</w:t>
        </w:r>
      </w:ins>
    </w:p>
    <w:p w:rsidR="003174A1" w:rsidRDefault="003174A1">
      <w:pPr>
        <w:pStyle w:val="Odsekzoznamu"/>
        <w:numPr>
          <w:ilvl w:val="0"/>
          <w:numId w:val="46"/>
        </w:numPr>
        <w:rPr>
          <w:ins w:id="4930" w:author="HP" w:date="2022-08-18T11:45:00Z"/>
          <w:rFonts w:ascii="Arial" w:hAnsi="Arial" w:cs="Arial"/>
          <w:sz w:val="24"/>
          <w:szCs w:val="24"/>
          <w:lang w:val="en-GB"/>
        </w:rPr>
        <w:pPrChange w:id="4931" w:author="HP" w:date="2022-08-18T10:56:00Z">
          <w:pPr/>
        </w:pPrChange>
      </w:pPr>
      <w:ins w:id="4932" w:author="HP" w:date="2022-08-18T11:23:00Z">
        <w:r>
          <w:rPr>
            <w:rFonts w:ascii="Arial" w:hAnsi="Arial" w:cs="Arial"/>
            <w:sz w:val="24"/>
            <w:szCs w:val="24"/>
            <w:lang w:val="en-GB"/>
          </w:rPr>
          <w:t xml:space="preserve">What do </w:t>
        </w:r>
      </w:ins>
      <w:ins w:id="4933" w:author="HP" w:date="2022-08-18T11:49:00Z">
        <w:r w:rsidR="00A33E25">
          <w:rPr>
            <w:rFonts w:ascii="Arial" w:hAnsi="Arial" w:cs="Arial"/>
            <w:sz w:val="24"/>
            <w:szCs w:val="24"/>
            <w:lang w:val="en-GB"/>
          </w:rPr>
          <w:t xml:space="preserve">the </w:t>
        </w:r>
      </w:ins>
      <w:ins w:id="4934" w:author="HP" w:date="2022-08-18T11:23:00Z">
        <w:r>
          <w:rPr>
            <w:rFonts w:ascii="Arial" w:hAnsi="Arial" w:cs="Arial"/>
            <w:sz w:val="24"/>
            <w:szCs w:val="24"/>
            <w:lang w:val="en-GB"/>
          </w:rPr>
          <w:t>radios broadcast?</w:t>
        </w:r>
      </w:ins>
    </w:p>
    <w:p w:rsidR="00A33E25" w:rsidRDefault="00A33E25">
      <w:pPr>
        <w:pStyle w:val="Odsekzoznamu"/>
        <w:numPr>
          <w:ilvl w:val="0"/>
          <w:numId w:val="46"/>
        </w:numPr>
        <w:rPr>
          <w:ins w:id="4935" w:author="HP" w:date="2022-08-18T11:03:00Z"/>
          <w:rFonts w:ascii="Arial" w:hAnsi="Arial" w:cs="Arial"/>
          <w:sz w:val="24"/>
          <w:szCs w:val="24"/>
          <w:lang w:val="en-GB"/>
        </w:rPr>
        <w:pPrChange w:id="4936" w:author="HP" w:date="2022-08-18T10:56:00Z">
          <w:pPr/>
        </w:pPrChange>
      </w:pPr>
      <w:ins w:id="4937" w:author="HP" w:date="2022-08-18T11:45:00Z">
        <w:r>
          <w:rPr>
            <w:rFonts w:ascii="Arial" w:hAnsi="Arial" w:cs="Arial"/>
            <w:sz w:val="24"/>
            <w:szCs w:val="24"/>
            <w:lang w:val="en-GB"/>
          </w:rPr>
          <w:t xml:space="preserve">Name </w:t>
        </w:r>
      </w:ins>
      <w:ins w:id="4938" w:author="HP" w:date="2022-08-18T11:48:00Z">
        <w:r>
          <w:rPr>
            <w:rFonts w:ascii="Arial" w:hAnsi="Arial" w:cs="Arial"/>
            <w:sz w:val="24"/>
            <w:szCs w:val="24"/>
            <w:lang w:val="en-GB"/>
          </w:rPr>
          <w:t xml:space="preserve">the </w:t>
        </w:r>
      </w:ins>
      <w:ins w:id="4939" w:author="HP" w:date="2022-08-18T11:45:00Z">
        <w:r>
          <w:rPr>
            <w:rFonts w:ascii="Arial" w:hAnsi="Arial" w:cs="Arial"/>
            <w:sz w:val="24"/>
            <w:szCs w:val="24"/>
            <w:lang w:val="en-GB"/>
          </w:rPr>
          <w:t xml:space="preserve">advantages and disadvantages of </w:t>
        </w:r>
      </w:ins>
      <w:ins w:id="4940" w:author="HP" w:date="2022-08-18T11:49:00Z">
        <w:r>
          <w:rPr>
            <w:rFonts w:ascii="Arial" w:hAnsi="Arial" w:cs="Arial"/>
            <w:sz w:val="24"/>
            <w:szCs w:val="24"/>
            <w:lang w:val="en-GB"/>
          </w:rPr>
          <w:t xml:space="preserve">the </w:t>
        </w:r>
      </w:ins>
      <w:ins w:id="4941" w:author="HP" w:date="2022-08-18T11:45:00Z">
        <w:r>
          <w:rPr>
            <w:rFonts w:ascii="Arial" w:hAnsi="Arial" w:cs="Arial"/>
            <w:sz w:val="24"/>
            <w:szCs w:val="24"/>
            <w:lang w:val="en-GB"/>
          </w:rPr>
          <w:t>radio.</w:t>
        </w:r>
      </w:ins>
    </w:p>
    <w:p w:rsidR="00361630" w:rsidRDefault="00361630">
      <w:pPr>
        <w:pStyle w:val="Odsekzoznamu"/>
        <w:numPr>
          <w:ilvl w:val="0"/>
          <w:numId w:val="46"/>
        </w:numPr>
        <w:rPr>
          <w:ins w:id="4942" w:author="HP" w:date="2022-08-18T11:00:00Z"/>
          <w:rFonts w:ascii="Arial" w:hAnsi="Arial" w:cs="Arial"/>
          <w:sz w:val="24"/>
          <w:szCs w:val="24"/>
          <w:lang w:val="en-GB"/>
        </w:rPr>
        <w:pPrChange w:id="4943" w:author="HP" w:date="2022-08-18T10:56:00Z">
          <w:pPr/>
        </w:pPrChange>
      </w:pPr>
      <w:ins w:id="4944" w:author="HP" w:date="2022-08-18T11:03:00Z">
        <w:r>
          <w:rPr>
            <w:rFonts w:ascii="Arial" w:hAnsi="Arial" w:cs="Arial"/>
            <w:sz w:val="24"/>
            <w:szCs w:val="24"/>
            <w:lang w:val="en-GB"/>
          </w:rPr>
          <w:lastRenderedPageBreak/>
          <w:t xml:space="preserve">How does </w:t>
        </w:r>
        <w:r w:rsidRPr="00361630">
          <w:rPr>
            <w:rFonts w:ascii="Arial" w:hAnsi="Arial" w:cs="Arial"/>
            <w:b/>
            <w:sz w:val="24"/>
            <w:szCs w:val="24"/>
            <w:lang w:val="en-GB"/>
            <w:rPrChange w:id="4945" w:author="HP" w:date="2022-08-18T11:0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the Internet</w:t>
        </w:r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4946" w:author="HP" w:date="2022-08-18T11:35:00Z">
        <w:r w:rsidR="00FF60E1">
          <w:rPr>
            <w:rFonts w:ascii="Arial" w:hAnsi="Arial" w:cs="Arial"/>
            <w:sz w:val="24"/>
            <w:szCs w:val="24"/>
            <w:lang w:val="en-GB"/>
          </w:rPr>
          <w:t>change</w:t>
        </w:r>
      </w:ins>
      <w:ins w:id="4947" w:author="HP" w:date="2022-08-18T11:03:00Z">
        <w:r>
          <w:rPr>
            <w:rFonts w:ascii="Arial" w:hAnsi="Arial" w:cs="Arial"/>
            <w:sz w:val="24"/>
            <w:szCs w:val="24"/>
            <w:lang w:val="en-GB"/>
          </w:rPr>
          <w:t xml:space="preserve"> our lives?</w:t>
        </w:r>
      </w:ins>
    </w:p>
    <w:p w:rsidR="00361630" w:rsidRDefault="00235EEE">
      <w:pPr>
        <w:pStyle w:val="Odsekzoznamu"/>
        <w:numPr>
          <w:ilvl w:val="0"/>
          <w:numId w:val="46"/>
        </w:numPr>
        <w:rPr>
          <w:ins w:id="4948" w:author="HP" w:date="2022-08-18T11:08:00Z"/>
          <w:rFonts w:ascii="Arial" w:hAnsi="Arial" w:cs="Arial"/>
          <w:sz w:val="24"/>
          <w:szCs w:val="24"/>
          <w:lang w:val="en-GB"/>
        </w:rPr>
        <w:pPrChange w:id="4949" w:author="HP" w:date="2022-08-18T10:56:00Z">
          <w:pPr/>
        </w:pPrChange>
      </w:pPr>
      <w:ins w:id="4950" w:author="HP" w:date="2022-08-18T11:08:00Z">
        <w:r>
          <w:rPr>
            <w:rFonts w:ascii="Arial" w:hAnsi="Arial" w:cs="Arial"/>
            <w:sz w:val="24"/>
            <w:szCs w:val="24"/>
            <w:lang w:val="en-GB"/>
          </w:rPr>
          <w:t>How should parents prevent their children from spending too much time in front of the TV or overusing the Internet?</w:t>
        </w:r>
      </w:ins>
    </w:p>
    <w:p w:rsidR="00235EEE" w:rsidRDefault="00235EEE">
      <w:pPr>
        <w:pStyle w:val="Odsekzoznamu"/>
        <w:numPr>
          <w:ilvl w:val="0"/>
          <w:numId w:val="46"/>
        </w:numPr>
        <w:rPr>
          <w:ins w:id="4951" w:author="HP" w:date="2022-08-18T11:08:00Z"/>
          <w:rFonts w:ascii="Arial" w:hAnsi="Arial" w:cs="Arial"/>
          <w:sz w:val="24"/>
          <w:szCs w:val="24"/>
          <w:lang w:val="en-GB"/>
        </w:rPr>
        <w:pPrChange w:id="4952" w:author="HP" w:date="2022-08-18T10:56:00Z">
          <w:pPr/>
        </w:pPrChange>
      </w:pPr>
      <w:ins w:id="4953" w:author="HP" w:date="2022-08-18T11:08:00Z">
        <w:r>
          <w:rPr>
            <w:rFonts w:ascii="Arial" w:hAnsi="Arial" w:cs="Arial"/>
            <w:sz w:val="24"/>
            <w:szCs w:val="24"/>
            <w:lang w:val="en-GB"/>
          </w:rPr>
          <w:t>How much time do you spend on the Internet?</w:t>
        </w:r>
      </w:ins>
    </w:p>
    <w:p w:rsidR="00235EEE" w:rsidRDefault="00235EEE">
      <w:pPr>
        <w:pStyle w:val="Odsekzoznamu"/>
        <w:numPr>
          <w:ilvl w:val="0"/>
          <w:numId w:val="46"/>
        </w:numPr>
        <w:rPr>
          <w:ins w:id="4954" w:author="HP" w:date="2022-08-18T11:51:00Z"/>
          <w:rFonts w:ascii="Arial" w:hAnsi="Arial" w:cs="Arial"/>
          <w:sz w:val="24"/>
          <w:szCs w:val="24"/>
          <w:lang w:val="en-GB"/>
        </w:rPr>
        <w:pPrChange w:id="4955" w:author="HP" w:date="2022-08-18T10:56:00Z">
          <w:pPr/>
        </w:pPrChange>
      </w:pPr>
      <w:ins w:id="4956" w:author="HP" w:date="2022-08-18T11:09:00Z">
        <w:r>
          <w:rPr>
            <w:rFonts w:ascii="Arial" w:hAnsi="Arial" w:cs="Arial"/>
            <w:sz w:val="24"/>
            <w:szCs w:val="24"/>
            <w:lang w:val="en-GB"/>
          </w:rPr>
          <w:t>Are you addicted to using your computer/mobile phone?</w:t>
        </w:r>
      </w:ins>
    </w:p>
    <w:p w:rsidR="00A33E25" w:rsidRDefault="00A33E25">
      <w:pPr>
        <w:pStyle w:val="Odsekzoznamu"/>
        <w:numPr>
          <w:ilvl w:val="0"/>
          <w:numId w:val="46"/>
        </w:numPr>
        <w:rPr>
          <w:ins w:id="4957" w:author="HP" w:date="2022-08-18T11:35:00Z"/>
          <w:rFonts w:ascii="Arial" w:hAnsi="Arial" w:cs="Arial"/>
          <w:sz w:val="24"/>
          <w:szCs w:val="24"/>
          <w:lang w:val="en-GB"/>
        </w:rPr>
        <w:pPrChange w:id="4958" w:author="HP" w:date="2022-08-18T10:56:00Z">
          <w:pPr/>
        </w:pPrChange>
      </w:pPr>
      <w:ins w:id="4959" w:author="HP" w:date="2022-08-18T11:51:00Z">
        <w:r>
          <w:rPr>
            <w:rFonts w:ascii="Arial" w:hAnsi="Arial" w:cs="Arial"/>
            <w:sz w:val="24"/>
            <w:szCs w:val="24"/>
            <w:lang w:val="en-GB"/>
          </w:rPr>
          <w:t>Which ap</w:t>
        </w:r>
      </w:ins>
      <w:ins w:id="4960" w:author="HP" w:date="2022-08-18T11:52:00Z">
        <w:r>
          <w:rPr>
            <w:rFonts w:ascii="Arial" w:hAnsi="Arial" w:cs="Arial"/>
            <w:sz w:val="24"/>
            <w:szCs w:val="24"/>
            <w:lang w:val="en-GB"/>
          </w:rPr>
          <w:t>p</w:t>
        </w:r>
      </w:ins>
      <w:ins w:id="4961" w:author="HP" w:date="2022-08-18T11:51:00Z">
        <w:r>
          <w:rPr>
            <w:rFonts w:ascii="Arial" w:hAnsi="Arial" w:cs="Arial"/>
            <w:sz w:val="24"/>
            <w:szCs w:val="24"/>
            <w:lang w:val="en-GB"/>
          </w:rPr>
          <w:t>lications/pages/social sites do you follow/use</w:t>
        </w:r>
      </w:ins>
      <w:ins w:id="4962" w:author="HP" w:date="2022-08-18T11:52:00Z">
        <w:r>
          <w:rPr>
            <w:rFonts w:ascii="Arial" w:hAnsi="Arial" w:cs="Arial"/>
            <w:sz w:val="24"/>
            <w:szCs w:val="24"/>
            <w:lang w:val="en-GB"/>
          </w:rPr>
          <w:t xml:space="preserve"> on the Internet</w:t>
        </w:r>
      </w:ins>
      <w:ins w:id="4963" w:author="HP" w:date="2022-08-18T11:51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FF60E1" w:rsidRDefault="00FF60E1">
      <w:pPr>
        <w:pStyle w:val="Odsekzoznamu"/>
        <w:numPr>
          <w:ilvl w:val="0"/>
          <w:numId w:val="46"/>
        </w:numPr>
        <w:rPr>
          <w:ins w:id="4964" w:author="HP" w:date="2022-08-18T11:36:00Z"/>
          <w:rFonts w:ascii="Arial" w:hAnsi="Arial" w:cs="Arial"/>
          <w:sz w:val="24"/>
          <w:szCs w:val="24"/>
          <w:lang w:val="en-GB"/>
        </w:rPr>
        <w:pPrChange w:id="4965" w:author="HP" w:date="2022-08-18T10:56:00Z">
          <w:pPr/>
        </w:pPrChange>
      </w:pPr>
      <w:ins w:id="4966" w:author="HP" w:date="2022-08-18T11:35:00Z">
        <w:r>
          <w:rPr>
            <w:rFonts w:ascii="Arial" w:hAnsi="Arial" w:cs="Arial"/>
            <w:sz w:val="24"/>
            <w:szCs w:val="24"/>
            <w:lang w:val="en-GB"/>
          </w:rPr>
          <w:t xml:space="preserve">Why is Internet safety </w:t>
        </w:r>
      </w:ins>
      <w:ins w:id="4967" w:author="HP" w:date="2022-08-18T11:36:00Z">
        <w:r>
          <w:rPr>
            <w:rFonts w:ascii="Arial" w:hAnsi="Arial" w:cs="Arial"/>
            <w:sz w:val="24"/>
            <w:szCs w:val="24"/>
            <w:lang w:val="en-GB"/>
          </w:rPr>
          <w:t>being</w:t>
        </w:r>
      </w:ins>
      <w:ins w:id="4968" w:author="HP" w:date="2022-08-18T11:35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4969" w:author="HP" w:date="2022-08-18T11:36:00Z">
        <w:r>
          <w:rPr>
            <w:rFonts w:ascii="Arial" w:hAnsi="Arial" w:cs="Arial"/>
            <w:sz w:val="24"/>
            <w:szCs w:val="24"/>
            <w:lang w:val="en-GB"/>
          </w:rPr>
          <w:t xml:space="preserve">discussed? </w:t>
        </w:r>
      </w:ins>
    </w:p>
    <w:p w:rsidR="00FF60E1" w:rsidRDefault="00FF60E1">
      <w:pPr>
        <w:pStyle w:val="Odsekzoznamu"/>
        <w:numPr>
          <w:ilvl w:val="0"/>
          <w:numId w:val="46"/>
        </w:numPr>
        <w:rPr>
          <w:ins w:id="4970" w:author="HP" w:date="2022-08-18T11:38:00Z"/>
          <w:rFonts w:ascii="Arial" w:hAnsi="Arial" w:cs="Arial"/>
          <w:sz w:val="24"/>
          <w:szCs w:val="24"/>
          <w:lang w:val="en-GB"/>
        </w:rPr>
        <w:pPrChange w:id="4971" w:author="HP" w:date="2022-08-18T10:56:00Z">
          <w:pPr/>
        </w:pPrChange>
      </w:pPr>
      <w:ins w:id="4972" w:author="HP" w:date="2022-08-18T11:36:00Z">
        <w:r>
          <w:rPr>
            <w:rFonts w:ascii="Arial" w:hAnsi="Arial" w:cs="Arial"/>
            <w:sz w:val="24"/>
            <w:szCs w:val="24"/>
            <w:lang w:val="en-GB"/>
          </w:rPr>
          <w:t>Do you feel safe on Internet? Explain?</w:t>
        </w:r>
      </w:ins>
    </w:p>
    <w:p w:rsidR="00FF60E1" w:rsidRDefault="00FF60E1">
      <w:pPr>
        <w:pStyle w:val="Odsekzoznamu"/>
        <w:numPr>
          <w:ilvl w:val="0"/>
          <w:numId w:val="46"/>
        </w:numPr>
        <w:rPr>
          <w:ins w:id="4973" w:author="HP" w:date="2022-08-18T11:11:00Z"/>
          <w:rFonts w:ascii="Arial" w:hAnsi="Arial" w:cs="Arial"/>
          <w:sz w:val="24"/>
          <w:szCs w:val="24"/>
          <w:lang w:val="en-GB"/>
        </w:rPr>
        <w:pPrChange w:id="4974" w:author="HP" w:date="2022-08-18T10:56:00Z">
          <w:pPr/>
        </w:pPrChange>
      </w:pPr>
      <w:ins w:id="4975" w:author="HP" w:date="2022-08-18T11:38:00Z">
        <w:r>
          <w:rPr>
            <w:rFonts w:ascii="Arial" w:hAnsi="Arial" w:cs="Arial"/>
            <w:sz w:val="24"/>
            <w:szCs w:val="24"/>
            <w:lang w:val="en-GB"/>
          </w:rPr>
          <w:t xml:space="preserve">Explain why is the direct communication among people weakened due to the overuse of the Internet. </w:t>
        </w:r>
      </w:ins>
    </w:p>
    <w:p w:rsidR="00235EEE" w:rsidRDefault="00235EEE">
      <w:pPr>
        <w:pStyle w:val="Odsekzoznamu"/>
        <w:numPr>
          <w:ilvl w:val="0"/>
          <w:numId w:val="46"/>
        </w:numPr>
        <w:rPr>
          <w:ins w:id="4976" w:author="HP" w:date="2022-08-18T11:37:00Z"/>
          <w:rFonts w:ascii="Arial" w:hAnsi="Arial" w:cs="Arial"/>
          <w:sz w:val="24"/>
          <w:szCs w:val="24"/>
          <w:lang w:val="en-GB"/>
        </w:rPr>
        <w:pPrChange w:id="4977" w:author="HP" w:date="2022-08-18T10:56:00Z">
          <w:pPr/>
        </w:pPrChange>
      </w:pPr>
      <w:ins w:id="4978" w:author="HP" w:date="2022-08-18T11:11:00Z">
        <w:r>
          <w:rPr>
            <w:rFonts w:ascii="Arial" w:hAnsi="Arial" w:cs="Arial"/>
            <w:sz w:val="24"/>
            <w:szCs w:val="24"/>
            <w:lang w:val="en-GB"/>
          </w:rPr>
          <w:t xml:space="preserve">What are the possible risks of </w:t>
        </w:r>
        <w:r w:rsidRPr="00FF60E1">
          <w:rPr>
            <w:rFonts w:ascii="Arial" w:hAnsi="Arial" w:cs="Arial"/>
            <w:b/>
            <w:sz w:val="24"/>
            <w:szCs w:val="24"/>
            <w:lang w:val="en-GB"/>
            <w:rPrChange w:id="4979" w:author="HP" w:date="2022-08-18T11:3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overusing mass media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FF60E1" w:rsidRDefault="00FF60E1">
      <w:pPr>
        <w:pStyle w:val="Odsekzoznamu"/>
        <w:numPr>
          <w:ilvl w:val="0"/>
          <w:numId w:val="46"/>
        </w:numPr>
        <w:rPr>
          <w:ins w:id="4980" w:author="HP" w:date="2022-08-18T11:37:00Z"/>
          <w:rFonts w:ascii="Arial" w:hAnsi="Arial" w:cs="Arial"/>
          <w:sz w:val="24"/>
          <w:szCs w:val="24"/>
          <w:lang w:val="en-GB"/>
        </w:rPr>
        <w:pPrChange w:id="4981" w:author="HP" w:date="2022-08-18T10:56:00Z">
          <w:pPr/>
        </w:pPrChange>
      </w:pPr>
      <w:ins w:id="4982" w:author="HP" w:date="2022-08-18T11:37:00Z">
        <w:r>
          <w:rPr>
            <w:rFonts w:ascii="Arial" w:hAnsi="Arial" w:cs="Arial"/>
            <w:sz w:val="24"/>
            <w:szCs w:val="24"/>
            <w:lang w:val="en-GB"/>
          </w:rPr>
          <w:t>What are cons and pros of mass media?</w:t>
        </w:r>
      </w:ins>
    </w:p>
    <w:p w:rsidR="00FF60E1" w:rsidRPr="00A33E25" w:rsidRDefault="00FF60E1">
      <w:pPr>
        <w:ind w:left="360"/>
        <w:rPr>
          <w:ins w:id="4983" w:author="HP" w:date="2022-08-18T10:57:00Z"/>
          <w:rFonts w:ascii="Arial" w:hAnsi="Arial" w:cs="Arial"/>
          <w:sz w:val="24"/>
          <w:szCs w:val="24"/>
          <w:lang w:val="en-GB"/>
          <w:rPrChange w:id="4984" w:author="HP" w:date="2022-08-18T11:51:00Z">
            <w:rPr>
              <w:ins w:id="4985" w:author="HP" w:date="2022-08-18T10:57:00Z"/>
              <w:lang w:val="en-GB"/>
            </w:rPr>
          </w:rPrChange>
        </w:rPr>
        <w:pPrChange w:id="4986" w:author="HP" w:date="2022-08-18T11:51:00Z">
          <w:pPr/>
        </w:pPrChange>
      </w:pPr>
    </w:p>
    <w:p w:rsidR="00361630" w:rsidRDefault="00361630">
      <w:pPr>
        <w:rPr>
          <w:ins w:id="4987" w:author="HP" w:date="2022-08-18T10:57:00Z"/>
          <w:rFonts w:ascii="Arial" w:hAnsi="Arial" w:cs="Arial"/>
          <w:sz w:val="24"/>
          <w:szCs w:val="24"/>
          <w:lang w:val="en-GB"/>
        </w:rPr>
      </w:pPr>
    </w:p>
    <w:p w:rsidR="00361630" w:rsidRDefault="00361630">
      <w:pPr>
        <w:rPr>
          <w:ins w:id="4988" w:author="HP" w:date="2022-08-18T10:57:00Z"/>
          <w:rFonts w:ascii="Arial" w:hAnsi="Arial" w:cs="Arial"/>
          <w:sz w:val="24"/>
          <w:szCs w:val="24"/>
          <w:lang w:val="en-GB"/>
        </w:rPr>
      </w:pPr>
    </w:p>
    <w:p w:rsidR="00361630" w:rsidRDefault="00361630">
      <w:pPr>
        <w:rPr>
          <w:ins w:id="4989" w:author="HP" w:date="2022-08-18T10:57:00Z"/>
          <w:rFonts w:ascii="Arial" w:hAnsi="Arial" w:cs="Arial"/>
          <w:sz w:val="24"/>
          <w:szCs w:val="24"/>
          <w:lang w:val="en-GB"/>
        </w:rPr>
      </w:pPr>
    </w:p>
    <w:p w:rsidR="00361630" w:rsidRDefault="00361630">
      <w:pPr>
        <w:rPr>
          <w:ins w:id="4990" w:author="HP" w:date="2022-08-18T10:57:00Z"/>
          <w:rFonts w:ascii="Arial" w:hAnsi="Arial" w:cs="Arial"/>
          <w:sz w:val="24"/>
          <w:szCs w:val="24"/>
          <w:lang w:val="en-GB"/>
        </w:rPr>
      </w:pPr>
    </w:p>
    <w:p w:rsidR="00361630" w:rsidRPr="00361630" w:rsidRDefault="00361630">
      <w:pPr>
        <w:rPr>
          <w:rFonts w:ascii="Arial" w:hAnsi="Arial" w:cs="Arial"/>
          <w:sz w:val="24"/>
          <w:szCs w:val="24"/>
          <w:lang w:val="en-GB"/>
          <w:rPrChange w:id="4991" w:author="HP" w:date="2022-08-18T10:57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</w:pPr>
    </w:p>
    <w:p w:rsidR="008D21C3" w:rsidRDefault="008D21C3">
      <w:pPr>
        <w:jc w:val="center"/>
        <w:rPr>
          <w:ins w:id="4992" w:author="HP" w:date="2022-08-15T23:02:00Z"/>
          <w:rFonts w:ascii="Arial" w:hAnsi="Arial" w:cs="Arial"/>
          <w:b/>
          <w:sz w:val="36"/>
          <w:szCs w:val="36"/>
          <w:lang w:val="en-GB"/>
          <w:rPrChange w:id="4993" w:author="HP" w:date="2022-08-18T11:53:00Z">
            <w:rPr>
              <w:ins w:id="4994" w:author="HP" w:date="2022-08-15T23:02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4995" w:author="HP" w:date="2022-08-18T11:53:00Z">
          <w:pPr/>
        </w:pPrChange>
      </w:pPr>
    </w:p>
    <w:p w:rsidR="008D21C3" w:rsidRDefault="008D21C3">
      <w:pPr>
        <w:jc w:val="center"/>
        <w:rPr>
          <w:ins w:id="4996" w:author="HP" w:date="2022-08-22T12:23:00Z"/>
          <w:rFonts w:ascii="Arial" w:hAnsi="Arial" w:cs="Arial"/>
          <w:b/>
          <w:sz w:val="36"/>
          <w:szCs w:val="36"/>
          <w:lang w:val="en-GB"/>
        </w:rPr>
        <w:pPrChange w:id="4997" w:author="HP" w:date="2022-08-18T11:53:00Z">
          <w:pPr/>
        </w:pPrChange>
      </w:pPr>
    </w:p>
    <w:p w:rsidR="008D21C3" w:rsidRDefault="008D21C3">
      <w:pPr>
        <w:jc w:val="center"/>
        <w:rPr>
          <w:ins w:id="4998" w:author="HP" w:date="2022-08-22T12:23:00Z"/>
          <w:rFonts w:ascii="Arial" w:hAnsi="Arial" w:cs="Arial"/>
          <w:b/>
          <w:sz w:val="36"/>
          <w:szCs w:val="36"/>
          <w:lang w:val="en-GB"/>
        </w:rPr>
        <w:pPrChange w:id="4999" w:author="HP" w:date="2022-08-18T11:53:00Z">
          <w:pPr/>
        </w:pPrChange>
      </w:pPr>
    </w:p>
    <w:p w:rsidR="008D21C3" w:rsidRDefault="008D21C3">
      <w:pPr>
        <w:jc w:val="center"/>
        <w:rPr>
          <w:ins w:id="5000" w:author="HP" w:date="2022-08-22T12:23:00Z"/>
          <w:rFonts w:ascii="Arial" w:hAnsi="Arial" w:cs="Arial"/>
          <w:b/>
          <w:sz w:val="36"/>
          <w:szCs w:val="36"/>
          <w:lang w:val="en-GB"/>
        </w:rPr>
        <w:pPrChange w:id="5001" w:author="HP" w:date="2022-08-18T11:53:00Z">
          <w:pPr/>
        </w:pPrChange>
      </w:pPr>
    </w:p>
    <w:p w:rsidR="008D21C3" w:rsidRDefault="008D21C3">
      <w:pPr>
        <w:jc w:val="center"/>
        <w:rPr>
          <w:ins w:id="5002" w:author="HP" w:date="2022-08-22T12:23:00Z"/>
          <w:rFonts w:ascii="Arial" w:hAnsi="Arial" w:cs="Arial"/>
          <w:b/>
          <w:sz w:val="36"/>
          <w:szCs w:val="36"/>
          <w:lang w:val="en-GB"/>
        </w:rPr>
        <w:pPrChange w:id="5003" w:author="HP" w:date="2022-08-18T11:53:00Z">
          <w:pPr/>
        </w:pPrChange>
      </w:pPr>
    </w:p>
    <w:p w:rsidR="008D21C3" w:rsidRDefault="008D21C3">
      <w:pPr>
        <w:jc w:val="center"/>
        <w:rPr>
          <w:ins w:id="5004" w:author="HP" w:date="2022-08-22T12:23:00Z"/>
          <w:rFonts w:ascii="Arial" w:hAnsi="Arial" w:cs="Arial"/>
          <w:b/>
          <w:sz w:val="36"/>
          <w:szCs w:val="36"/>
          <w:lang w:val="en-GB"/>
        </w:rPr>
        <w:pPrChange w:id="5005" w:author="HP" w:date="2022-08-18T11:53:00Z">
          <w:pPr/>
        </w:pPrChange>
      </w:pPr>
    </w:p>
    <w:p w:rsidR="008D21C3" w:rsidRDefault="008D21C3">
      <w:pPr>
        <w:jc w:val="center"/>
        <w:rPr>
          <w:ins w:id="5006" w:author="HP" w:date="2022-08-22T12:23:00Z"/>
          <w:rFonts w:ascii="Arial" w:hAnsi="Arial" w:cs="Arial"/>
          <w:b/>
          <w:sz w:val="36"/>
          <w:szCs w:val="36"/>
          <w:lang w:val="en-GB"/>
        </w:rPr>
        <w:pPrChange w:id="5007" w:author="HP" w:date="2022-08-18T11:53:00Z">
          <w:pPr/>
        </w:pPrChange>
      </w:pPr>
    </w:p>
    <w:p w:rsidR="008D21C3" w:rsidRDefault="008D21C3">
      <w:pPr>
        <w:jc w:val="center"/>
        <w:rPr>
          <w:ins w:id="5008" w:author="HP" w:date="2022-08-22T12:23:00Z"/>
          <w:rFonts w:ascii="Arial" w:hAnsi="Arial" w:cs="Arial"/>
          <w:b/>
          <w:sz w:val="36"/>
          <w:szCs w:val="36"/>
          <w:lang w:val="en-GB"/>
        </w:rPr>
        <w:pPrChange w:id="5009" w:author="HP" w:date="2022-08-18T11:53:00Z">
          <w:pPr/>
        </w:pPrChange>
      </w:pPr>
    </w:p>
    <w:p w:rsidR="008D21C3" w:rsidRDefault="008D21C3">
      <w:pPr>
        <w:jc w:val="center"/>
        <w:rPr>
          <w:ins w:id="5010" w:author="HP" w:date="2022-08-22T12:23:00Z"/>
          <w:rFonts w:ascii="Arial" w:hAnsi="Arial" w:cs="Arial"/>
          <w:b/>
          <w:sz w:val="36"/>
          <w:szCs w:val="36"/>
          <w:lang w:val="en-GB"/>
        </w:rPr>
        <w:pPrChange w:id="5011" w:author="HP" w:date="2022-08-18T11:53:00Z">
          <w:pPr/>
        </w:pPrChange>
      </w:pPr>
    </w:p>
    <w:p w:rsidR="008D21C3" w:rsidRDefault="008D21C3">
      <w:pPr>
        <w:jc w:val="center"/>
        <w:rPr>
          <w:ins w:id="5012" w:author="HP" w:date="2022-08-22T12:23:00Z"/>
          <w:rFonts w:ascii="Arial" w:hAnsi="Arial" w:cs="Arial"/>
          <w:b/>
          <w:sz w:val="36"/>
          <w:szCs w:val="36"/>
          <w:lang w:val="en-GB"/>
        </w:rPr>
        <w:pPrChange w:id="5013" w:author="HP" w:date="2022-08-18T11:53:00Z">
          <w:pPr/>
        </w:pPrChange>
      </w:pPr>
    </w:p>
    <w:p w:rsidR="008D21C3" w:rsidRDefault="008D21C3">
      <w:pPr>
        <w:jc w:val="center"/>
        <w:rPr>
          <w:ins w:id="5014" w:author="HP" w:date="2022-08-22T12:23:00Z"/>
          <w:rFonts w:ascii="Arial" w:hAnsi="Arial" w:cs="Arial"/>
          <w:b/>
          <w:sz w:val="36"/>
          <w:szCs w:val="36"/>
          <w:lang w:val="en-GB"/>
        </w:rPr>
        <w:pPrChange w:id="5015" w:author="HP" w:date="2022-08-18T11:53:00Z">
          <w:pPr/>
        </w:pPrChange>
      </w:pPr>
    </w:p>
    <w:p w:rsidR="008D21C3" w:rsidRDefault="008D21C3">
      <w:pPr>
        <w:jc w:val="center"/>
        <w:rPr>
          <w:ins w:id="5016" w:author="HP" w:date="2022-08-22T12:23:00Z"/>
          <w:rFonts w:ascii="Arial" w:hAnsi="Arial" w:cs="Arial"/>
          <w:b/>
          <w:sz w:val="36"/>
          <w:szCs w:val="36"/>
          <w:lang w:val="en-GB"/>
        </w:rPr>
        <w:pPrChange w:id="5017" w:author="HP" w:date="2022-08-18T11:53:00Z">
          <w:pPr/>
        </w:pPrChange>
      </w:pPr>
    </w:p>
    <w:p w:rsidR="008D21C3" w:rsidRDefault="008D21C3">
      <w:pPr>
        <w:jc w:val="center"/>
        <w:rPr>
          <w:ins w:id="5018" w:author="HP" w:date="2022-08-22T12:23:00Z"/>
          <w:rFonts w:ascii="Arial" w:hAnsi="Arial" w:cs="Arial"/>
          <w:b/>
          <w:sz w:val="36"/>
          <w:szCs w:val="36"/>
          <w:lang w:val="en-GB"/>
        </w:rPr>
        <w:pPrChange w:id="5019" w:author="HP" w:date="2022-08-18T11:53:00Z">
          <w:pPr/>
        </w:pPrChange>
      </w:pPr>
    </w:p>
    <w:p w:rsidR="008D21C3" w:rsidRDefault="008D21C3">
      <w:pPr>
        <w:jc w:val="center"/>
        <w:rPr>
          <w:ins w:id="5020" w:author="HP" w:date="2022-08-22T12:23:00Z"/>
          <w:rFonts w:ascii="Arial" w:hAnsi="Arial" w:cs="Arial"/>
          <w:b/>
          <w:sz w:val="36"/>
          <w:szCs w:val="36"/>
          <w:lang w:val="en-GB"/>
        </w:rPr>
        <w:pPrChange w:id="5021" w:author="HP" w:date="2022-08-18T11:53:00Z">
          <w:pPr/>
        </w:pPrChange>
      </w:pPr>
    </w:p>
    <w:p w:rsidR="008D21C3" w:rsidRDefault="008D21C3">
      <w:pPr>
        <w:jc w:val="center"/>
        <w:rPr>
          <w:ins w:id="5022" w:author="HP" w:date="2022-08-22T12:23:00Z"/>
          <w:rFonts w:ascii="Arial" w:hAnsi="Arial" w:cs="Arial"/>
          <w:b/>
          <w:sz w:val="36"/>
          <w:szCs w:val="36"/>
          <w:lang w:val="en-GB"/>
        </w:rPr>
        <w:pPrChange w:id="5023" w:author="HP" w:date="2022-08-18T11:53:00Z">
          <w:pPr/>
        </w:pPrChange>
      </w:pPr>
    </w:p>
    <w:p w:rsidR="00974306" w:rsidRPr="00A33E25" w:rsidRDefault="00974306">
      <w:pPr>
        <w:jc w:val="center"/>
        <w:rPr>
          <w:ins w:id="5024" w:author="HP" w:date="2022-08-18T11:53:00Z"/>
          <w:rFonts w:ascii="Arial" w:hAnsi="Arial" w:cs="Arial"/>
          <w:b/>
          <w:sz w:val="36"/>
          <w:szCs w:val="36"/>
          <w:lang w:val="en-GB"/>
          <w:rPrChange w:id="5025" w:author="HP" w:date="2022-08-18T11:53:00Z">
            <w:rPr>
              <w:ins w:id="5026" w:author="HP" w:date="2022-08-18T11:53:00Z"/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5027" w:author="HP" w:date="2022-08-18T11:53:00Z">
          <w:pPr/>
        </w:pPrChange>
      </w:pPr>
      <w:r w:rsidRPr="00A33E25">
        <w:rPr>
          <w:rFonts w:ascii="Arial" w:hAnsi="Arial" w:cs="Arial"/>
          <w:b/>
          <w:sz w:val="36"/>
          <w:szCs w:val="36"/>
          <w:lang w:val="en-GB"/>
          <w:rPrChange w:id="5028" w:author="HP" w:date="2022-08-18T11:53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THE YOUNG AND THEIR WORLD</w:t>
      </w:r>
      <w:ins w:id="5029" w:author="HP" w:date="2022-08-15T23:12:00Z">
        <w:r w:rsidR="002B5970" w:rsidRPr="00A33E25">
          <w:rPr>
            <w:rFonts w:ascii="Arial" w:hAnsi="Arial" w:cs="Arial"/>
            <w:b/>
            <w:sz w:val="36"/>
            <w:szCs w:val="36"/>
            <w:lang w:val="en-GB"/>
            <w:rPrChange w:id="5030" w:author="HP" w:date="2022-08-18T11:53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 xml:space="preserve"> (2 </w:t>
        </w:r>
        <w:proofErr w:type="spellStart"/>
        <w:r w:rsidR="002B5970" w:rsidRPr="00A33E25">
          <w:rPr>
            <w:rFonts w:ascii="Arial" w:hAnsi="Arial" w:cs="Arial"/>
            <w:b/>
            <w:sz w:val="36"/>
            <w:szCs w:val="36"/>
            <w:lang w:val="en-GB"/>
            <w:rPrChange w:id="5031" w:author="HP" w:date="2022-08-18T11:53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témy</w:t>
        </w:r>
        <w:proofErr w:type="spellEnd"/>
        <w:r w:rsidR="002B5970" w:rsidRPr="00A33E25">
          <w:rPr>
            <w:rFonts w:ascii="Arial" w:hAnsi="Arial" w:cs="Arial"/>
            <w:b/>
            <w:sz w:val="36"/>
            <w:szCs w:val="36"/>
            <w:lang w:val="en-GB"/>
            <w:rPrChange w:id="5032" w:author="HP" w:date="2022-08-18T11:53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)</w:t>
        </w:r>
      </w:ins>
    </w:p>
    <w:p w:rsidR="00A33E25" w:rsidRDefault="00A33E25" w:rsidP="00967053">
      <w:pPr>
        <w:rPr>
          <w:ins w:id="5033" w:author="HP" w:date="2022-08-18T11:53:00Z"/>
          <w:rFonts w:ascii="Arial" w:hAnsi="Arial" w:cs="Arial"/>
          <w:b/>
          <w:sz w:val="28"/>
          <w:szCs w:val="28"/>
          <w:lang w:val="en-GB"/>
        </w:rPr>
      </w:pPr>
    </w:p>
    <w:p w:rsidR="00F46EEA" w:rsidRDefault="00F46EEA">
      <w:pPr>
        <w:pStyle w:val="Odsekzoznamu"/>
        <w:numPr>
          <w:ilvl w:val="0"/>
          <w:numId w:val="47"/>
        </w:numPr>
        <w:rPr>
          <w:ins w:id="5034" w:author="HP" w:date="2022-08-18T11:56:00Z"/>
          <w:rFonts w:ascii="Arial" w:hAnsi="Arial" w:cs="Arial"/>
          <w:sz w:val="24"/>
          <w:szCs w:val="24"/>
          <w:lang w:val="en-GB"/>
        </w:rPr>
        <w:pPrChange w:id="5035" w:author="HP" w:date="2022-08-18T11:53:00Z">
          <w:pPr/>
        </w:pPrChange>
      </w:pPr>
      <w:ins w:id="5036" w:author="HP" w:date="2022-08-18T11:56:00Z">
        <w:r>
          <w:rPr>
            <w:rFonts w:ascii="Arial" w:hAnsi="Arial" w:cs="Arial"/>
            <w:sz w:val="24"/>
            <w:szCs w:val="24"/>
            <w:lang w:val="en-GB"/>
          </w:rPr>
          <w:t>In your opinion, who do you consider to be young?</w:t>
        </w:r>
      </w:ins>
    </w:p>
    <w:p w:rsidR="00A33E25" w:rsidRDefault="00A33E25">
      <w:pPr>
        <w:pStyle w:val="Odsekzoznamu"/>
        <w:numPr>
          <w:ilvl w:val="0"/>
          <w:numId w:val="47"/>
        </w:numPr>
        <w:rPr>
          <w:ins w:id="5037" w:author="HP" w:date="2022-08-18T13:16:00Z"/>
          <w:rFonts w:ascii="Arial" w:hAnsi="Arial" w:cs="Arial"/>
          <w:sz w:val="24"/>
          <w:szCs w:val="24"/>
          <w:lang w:val="en-GB"/>
        </w:rPr>
        <w:pPrChange w:id="5038" w:author="HP" w:date="2022-08-18T11:53:00Z">
          <w:pPr/>
        </w:pPrChange>
      </w:pPr>
      <w:ins w:id="5039" w:author="HP" w:date="2022-08-18T11:53:00Z">
        <w:r>
          <w:rPr>
            <w:rFonts w:ascii="Arial" w:hAnsi="Arial" w:cs="Arial"/>
            <w:sz w:val="24"/>
            <w:szCs w:val="24"/>
            <w:lang w:val="en-GB"/>
          </w:rPr>
          <w:t xml:space="preserve">What is it like to be a </w:t>
        </w:r>
        <w:r w:rsidRPr="00F46EEA">
          <w:rPr>
            <w:rFonts w:ascii="Arial" w:hAnsi="Arial" w:cs="Arial"/>
            <w:b/>
            <w:sz w:val="24"/>
            <w:szCs w:val="24"/>
            <w:lang w:val="en-GB"/>
            <w:rPrChange w:id="5040" w:author="HP" w:date="2022-08-18T12:0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teenager</w:t>
        </w:r>
        <w:r w:rsidRPr="00F46EEA">
          <w:rPr>
            <w:rFonts w:ascii="Arial" w:hAnsi="Arial" w:cs="Arial"/>
            <w:sz w:val="24"/>
            <w:szCs w:val="24"/>
            <w:lang w:val="en-GB"/>
          </w:rPr>
          <w:t>?</w:t>
        </w:r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323164" w:rsidRDefault="00323164">
      <w:pPr>
        <w:pStyle w:val="Odsekzoznamu"/>
        <w:numPr>
          <w:ilvl w:val="0"/>
          <w:numId w:val="47"/>
        </w:numPr>
        <w:rPr>
          <w:ins w:id="5041" w:author="HP" w:date="2022-08-18T13:23:00Z"/>
          <w:rFonts w:ascii="Arial" w:hAnsi="Arial" w:cs="Arial"/>
          <w:sz w:val="24"/>
          <w:szCs w:val="24"/>
          <w:lang w:val="en-GB"/>
        </w:rPr>
        <w:pPrChange w:id="5042" w:author="HP" w:date="2022-08-18T11:53:00Z">
          <w:pPr/>
        </w:pPrChange>
      </w:pPr>
      <w:ins w:id="5043" w:author="HP" w:date="2022-08-18T13:16:00Z">
        <w:r w:rsidRPr="00323164">
          <w:rPr>
            <w:rFonts w:ascii="Arial" w:hAnsi="Arial" w:cs="Arial"/>
            <w:sz w:val="24"/>
            <w:szCs w:val="24"/>
            <w:lang w:val="en-GB"/>
          </w:rPr>
          <w:t>Describe teenagers</w:t>
        </w:r>
      </w:ins>
      <w:ins w:id="5044" w:author="HP" w:date="2022-08-18T13:19:00Z">
        <w:r w:rsidRPr="00323164">
          <w:rPr>
            <w:rFonts w:ascii="Arial" w:hAnsi="Arial" w:cs="Arial"/>
            <w:sz w:val="24"/>
            <w:szCs w:val="24"/>
            <w:lang w:val="en-GB"/>
          </w:rPr>
          <w:t xml:space="preserve">. </w:t>
        </w:r>
      </w:ins>
    </w:p>
    <w:p w:rsidR="00323164" w:rsidRDefault="00323164">
      <w:pPr>
        <w:pStyle w:val="Odsekzoznamu"/>
        <w:numPr>
          <w:ilvl w:val="0"/>
          <w:numId w:val="47"/>
        </w:numPr>
        <w:rPr>
          <w:ins w:id="5045" w:author="HP" w:date="2022-08-18T13:26:00Z"/>
          <w:rFonts w:ascii="Arial" w:hAnsi="Arial" w:cs="Arial"/>
          <w:sz w:val="24"/>
          <w:szCs w:val="24"/>
          <w:lang w:val="en-GB"/>
        </w:rPr>
        <w:pPrChange w:id="5046" w:author="HP" w:date="2022-08-18T11:53:00Z">
          <w:pPr/>
        </w:pPrChange>
      </w:pPr>
      <w:ins w:id="5047" w:author="HP" w:date="2022-08-18T13:23:00Z">
        <w:r>
          <w:rPr>
            <w:rFonts w:ascii="Arial" w:hAnsi="Arial" w:cs="Arial"/>
            <w:sz w:val="24"/>
            <w:szCs w:val="24"/>
            <w:lang w:val="en-GB"/>
          </w:rPr>
          <w:t>Describe</w:t>
        </w:r>
      </w:ins>
      <w:ins w:id="5048" w:author="HP" w:date="2022-08-18T13:24:00Z">
        <w:r w:rsidR="00176E2F">
          <w:rPr>
            <w:rFonts w:ascii="Arial" w:hAnsi="Arial" w:cs="Arial"/>
            <w:sz w:val="24"/>
            <w:szCs w:val="24"/>
            <w:lang w:val="en-GB"/>
          </w:rPr>
          <w:t xml:space="preserve"> physical</w:t>
        </w:r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5049" w:author="HP" w:date="2022-08-18T13:25:00Z">
        <w:r w:rsidR="00176E2F">
          <w:rPr>
            <w:rFonts w:ascii="Arial" w:hAnsi="Arial" w:cs="Arial"/>
            <w:sz w:val="24"/>
            <w:szCs w:val="24"/>
            <w:lang w:val="en-GB"/>
          </w:rPr>
          <w:t>ch</w:t>
        </w:r>
      </w:ins>
      <w:ins w:id="5050" w:author="HP" w:date="2022-08-18T13:23:00Z">
        <w:r>
          <w:rPr>
            <w:rFonts w:ascii="Arial" w:hAnsi="Arial" w:cs="Arial"/>
            <w:sz w:val="24"/>
            <w:szCs w:val="24"/>
            <w:lang w:val="en-GB"/>
          </w:rPr>
          <w:t>anges teenagers go through.</w:t>
        </w:r>
      </w:ins>
    </w:p>
    <w:p w:rsidR="00176E2F" w:rsidRDefault="00176E2F">
      <w:pPr>
        <w:pStyle w:val="Odsekzoznamu"/>
        <w:numPr>
          <w:ilvl w:val="0"/>
          <w:numId w:val="47"/>
        </w:numPr>
        <w:rPr>
          <w:ins w:id="5051" w:author="HP" w:date="2022-08-18T13:22:00Z"/>
          <w:rFonts w:ascii="Arial" w:hAnsi="Arial" w:cs="Arial"/>
          <w:sz w:val="24"/>
          <w:szCs w:val="24"/>
          <w:lang w:val="en-GB"/>
        </w:rPr>
        <w:pPrChange w:id="5052" w:author="HP" w:date="2022-08-18T11:53:00Z">
          <w:pPr/>
        </w:pPrChange>
      </w:pPr>
      <w:ins w:id="5053" w:author="HP" w:date="2022-08-18T13:26:00Z">
        <w:r>
          <w:rPr>
            <w:rFonts w:ascii="Arial" w:hAnsi="Arial" w:cs="Arial"/>
            <w:sz w:val="24"/>
            <w:szCs w:val="24"/>
            <w:lang w:val="en-GB"/>
          </w:rPr>
          <w:t>How do adolescents change mentally?</w:t>
        </w:r>
      </w:ins>
    </w:p>
    <w:p w:rsidR="00323164" w:rsidRPr="00323164" w:rsidRDefault="00323164">
      <w:pPr>
        <w:pStyle w:val="Odsekzoznamu"/>
        <w:numPr>
          <w:ilvl w:val="0"/>
          <w:numId w:val="47"/>
        </w:numPr>
        <w:rPr>
          <w:ins w:id="5054" w:author="HP" w:date="2022-08-18T13:18:00Z"/>
          <w:rFonts w:ascii="Arial" w:hAnsi="Arial" w:cs="Arial"/>
          <w:sz w:val="24"/>
          <w:szCs w:val="24"/>
          <w:lang w:val="en-GB"/>
        </w:rPr>
        <w:pPrChange w:id="5055" w:author="HP" w:date="2022-08-18T11:53:00Z">
          <w:pPr/>
        </w:pPrChange>
      </w:pPr>
      <w:ins w:id="5056" w:author="HP" w:date="2022-08-18T13:18:00Z">
        <w:r w:rsidRPr="00323164">
          <w:rPr>
            <w:rFonts w:ascii="Arial" w:hAnsi="Arial" w:cs="Arial"/>
            <w:sz w:val="24"/>
            <w:szCs w:val="24"/>
            <w:lang w:val="en-GB"/>
          </w:rPr>
          <w:t>How do they dress, what styles do they follow?</w:t>
        </w:r>
      </w:ins>
    </w:p>
    <w:p w:rsidR="00323164" w:rsidRDefault="00323164">
      <w:pPr>
        <w:pStyle w:val="Odsekzoznamu"/>
        <w:numPr>
          <w:ilvl w:val="0"/>
          <w:numId w:val="47"/>
        </w:numPr>
        <w:rPr>
          <w:ins w:id="5057" w:author="HP" w:date="2022-08-18T13:18:00Z"/>
          <w:rFonts w:ascii="Arial" w:hAnsi="Arial" w:cs="Arial"/>
          <w:sz w:val="24"/>
          <w:szCs w:val="24"/>
          <w:lang w:val="en-GB"/>
        </w:rPr>
        <w:pPrChange w:id="5058" w:author="HP" w:date="2022-08-18T11:53:00Z">
          <w:pPr/>
        </w:pPrChange>
      </w:pPr>
      <w:ins w:id="5059" w:author="HP" w:date="2022-08-18T13:18:00Z">
        <w:r>
          <w:rPr>
            <w:rFonts w:ascii="Arial" w:hAnsi="Arial" w:cs="Arial"/>
            <w:sz w:val="24"/>
            <w:szCs w:val="24"/>
            <w:lang w:val="en-GB"/>
          </w:rPr>
          <w:t>What are their opinions?</w:t>
        </w:r>
      </w:ins>
    </w:p>
    <w:p w:rsidR="00323164" w:rsidRDefault="00323164">
      <w:pPr>
        <w:pStyle w:val="Odsekzoznamu"/>
        <w:numPr>
          <w:ilvl w:val="0"/>
          <w:numId w:val="47"/>
        </w:numPr>
        <w:rPr>
          <w:ins w:id="5060" w:author="HP" w:date="2022-08-18T13:30:00Z"/>
          <w:rFonts w:ascii="Arial" w:hAnsi="Arial" w:cs="Arial"/>
          <w:sz w:val="24"/>
          <w:szCs w:val="24"/>
          <w:lang w:val="en-GB"/>
        </w:rPr>
        <w:pPrChange w:id="5061" w:author="HP" w:date="2022-08-18T11:53:00Z">
          <w:pPr/>
        </w:pPrChange>
      </w:pPr>
      <w:ins w:id="5062" w:author="HP" w:date="2022-08-18T13:18:00Z">
        <w:r>
          <w:rPr>
            <w:rFonts w:ascii="Arial" w:hAnsi="Arial" w:cs="Arial"/>
            <w:sz w:val="24"/>
            <w:szCs w:val="24"/>
            <w:lang w:val="en-GB"/>
          </w:rPr>
          <w:t xml:space="preserve">Why do they have their changing </w:t>
        </w:r>
      </w:ins>
      <w:ins w:id="5063" w:author="HP" w:date="2022-08-18T13:19:00Z">
        <w:r>
          <w:rPr>
            <w:rFonts w:ascii="Arial" w:hAnsi="Arial" w:cs="Arial"/>
            <w:sz w:val="24"/>
            <w:szCs w:val="24"/>
            <w:lang w:val="en-GB"/>
          </w:rPr>
          <w:t xml:space="preserve">“moods”? </w:t>
        </w:r>
      </w:ins>
    </w:p>
    <w:p w:rsidR="00176E2F" w:rsidRDefault="00176E2F" w:rsidP="00176E2F">
      <w:pPr>
        <w:pStyle w:val="Odsekzoznamu"/>
        <w:numPr>
          <w:ilvl w:val="0"/>
          <w:numId w:val="47"/>
        </w:numPr>
        <w:rPr>
          <w:ins w:id="5064" w:author="HP" w:date="2022-08-18T13:30:00Z"/>
          <w:rFonts w:ascii="Arial" w:hAnsi="Arial" w:cs="Arial"/>
          <w:sz w:val="24"/>
          <w:szCs w:val="24"/>
          <w:lang w:val="en-GB"/>
        </w:rPr>
      </w:pPr>
      <w:ins w:id="5065" w:author="HP" w:date="2022-08-18T13:30:00Z">
        <w:r>
          <w:rPr>
            <w:rFonts w:ascii="Arial" w:hAnsi="Arial" w:cs="Arial"/>
            <w:sz w:val="24"/>
            <w:szCs w:val="24"/>
            <w:lang w:val="en-GB"/>
          </w:rPr>
          <w:t>What are their interests?</w:t>
        </w:r>
      </w:ins>
    </w:p>
    <w:p w:rsidR="00176E2F" w:rsidRDefault="00176E2F" w:rsidP="00176E2F">
      <w:pPr>
        <w:pStyle w:val="Odsekzoznamu"/>
        <w:numPr>
          <w:ilvl w:val="0"/>
          <w:numId w:val="47"/>
        </w:numPr>
        <w:rPr>
          <w:ins w:id="5066" w:author="HP" w:date="2022-08-18T13:30:00Z"/>
          <w:rFonts w:ascii="Arial" w:hAnsi="Arial" w:cs="Arial"/>
          <w:sz w:val="24"/>
          <w:szCs w:val="24"/>
          <w:lang w:val="en-GB"/>
        </w:rPr>
      </w:pPr>
      <w:ins w:id="5067" w:author="HP" w:date="2022-08-18T13:30:00Z">
        <w:r>
          <w:rPr>
            <w:rFonts w:ascii="Arial" w:hAnsi="Arial" w:cs="Arial"/>
            <w:sz w:val="24"/>
            <w:szCs w:val="24"/>
            <w:lang w:val="en-GB"/>
          </w:rPr>
          <w:t>What are their future plans?</w:t>
        </w:r>
      </w:ins>
    </w:p>
    <w:p w:rsidR="00176E2F" w:rsidRDefault="00176E2F" w:rsidP="00176E2F">
      <w:pPr>
        <w:pStyle w:val="Odsekzoznamu"/>
        <w:numPr>
          <w:ilvl w:val="0"/>
          <w:numId w:val="47"/>
        </w:numPr>
        <w:rPr>
          <w:ins w:id="5068" w:author="HP" w:date="2022-08-18T13:30:00Z"/>
          <w:rFonts w:ascii="Arial" w:hAnsi="Arial" w:cs="Arial"/>
          <w:sz w:val="24"/>
          <w:szCs w:val="24"/>
          <w:lang w:val="en-GB"/>
        </w:rPr>
      </w:pPr>
      <w:ins w:id="5069" w:author="HP" w:date="2022-08-18T13:30:00Z">
        <w:r>
          <w:rPr>
            <w:rFonts w:ascii="Arial" w:hAnsi="Arial" w:cs="Arial"/>
            <w:sz w:val="24"/>
            <w:szCs w:val="24"/>
            <w:lang w:val="en-GB"/>
          </w:rPr>
          <w:t>Which problems do they face?</w:t>
        </w:r>
      </w:ins>
    </w:p>
    <w:p w:rsidR="00323164" w:rsidRDefault="00323164">
      <w:pPr>
        <w:pStyle w:val="Odsekzoznamu"/>
        <w:numPr>
          <w:ilvl w:val="0"/>
          <w:numId w:val="47"/>
        </w:numPr>
        <w:rPr>
          <w:ins w:id="5070" w:author="HP" w:date="2022-08-18T13:52:00Z"/>
          <w:rFonts w:ascii="Arial" w:hAnsi="Arial" w:cs="Arial"/>
          <w:sz w:val="24"/>
          <w:szCs w:val="24"/>
          <w:lang w:val="en-GB"/>
        </w:rPr>
        <w:pPrChange w:id="5071" w:author="HP" w:date="2022-08-18T11:53:00Z">
          <w:pPr/>
        </w:pPrChange>
      </w:pPr>
      <w:ins w:id="5072" w:author="HP" w:date="2022-08-18T13:19:00Z">
        <w:r>
          <w:rPr>
            <w:rFonts w:ascii="Arial" w:hAnsi="Arial" w:cs="Arial"/>
            <w:sz w:val="24"/>
            <w:szCs w:val="24"/>
            <w:lang w:val="en-GB"/>
          </w:rPr>
          <w:t>What relationships do teenagers have</w:t>
        </w:r>
      </w:ins>
      <w:ins w:id="5073" w:author="HP" w:date="2022-08-18T13:22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  <w:ins w:id="5074" w:author="HP" w:date="2022-08-18T13:19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1850D1" w:rsidRDefault="001850D1">
      <w:pPr>
        <w:pStyle w:val="Odsekzoznamu"/>
        <w:numPr>
          <w:ilvl w:val="0"/>
          <w:numId w:val="47"/>
        </w:numPr>
        <w:rPr>
          <w:ins w:id="5075" w:author="HP" w:date="2022-08-18T13:29:00Z"/>
          <w:rFonts w:ascii="Arial" w:hAnsi="Arial" w:cs="Arial"/>
          <w:sz w:val="24"/>
          <w:szCs w:val="24"/>
          <w:lang w:val="en-GB"/>
        </w:rPr>
        <w:pPrChange w:id="5076" w:author="HP" w:date="2022-08-18T11:53:00Z">
          <w:pPr/>
        </w:pPrChange>
      </w:pPr>
      <w:ins w:id="5077" w:author="HP" w:date="2022-08-18T13:52:00Z">
        <w:r>
          <w:rPr>
            <w:rFonts w:ascii="Arial" w:hAnsi="Arial" w:cs="Arial"/>
            <w:sz w:val="24"/>
            <w:szCs w:val="24"/>
            <w:lang w:val="en-GB"/>
          </w:rPr>
          <w:t>Which social groups do they belong to?</w:t>
        </w:r>
      </w:ins>
    </w:p>
    <w:p w:rsidR="00176E2F" w:rsidRDefault="00176E2F" w:rsidP="00176E2F">
      <w:pPr>
        <w:pStyle w:val="Odsekzoznamu"/>
        <w:numPr>
          <w:ilvl w:val="0"/>
          <w:numId w:val="47"/>
        </w:numPr>
        <w:rPr>
          <w:ins w:id="5078" w:author="HP" w:date="2022-08-18T13:29:00Z"/>
          <w:rFonts w:ascii="Arial" w:hAnsi="Arial" w:cs="Arial"/>
          <w:sz w:val="24"/>
          <w:szCs w:val="24"/>
          <w:lang w:val="en-GB"/>
        </w:rPr>
      </w:pPr>
      <w:ins w:id="5079" w:author="HP" w:date="2022-08-18T13:29:00Z">
        <w:r>
          <w:rPr>
            <w:rFonts w:ascii="Arial" w:hAnsi="Arial" w:cs="Arial"/>
            <w:sz w:val="24"/>
            <w:szCs w:val="24"/>
            <w:lang w:val="en-GB"/>
          </w:rPr>
          <w:t>Why is there a tension between some parents and their teenage children?</w:t>
        </w:r>
      </w:ins>
    </w:p>
    <w:p w:rsidR="00176E2F" w:rsidRDefault="00176E2F" w:rsidP="00176E2F">
      <w:pPr>
        <w:pStyle w:val="Odsekzoznamu"/>
        <w:numPr>
          <w:ilvl w:val="0"/>
          <w:numId w:val="47"/>
        </w:numPr>
        <w:rPr>
          <w:ins w:id="5080" w:author="HP" w:date="2022-08-18T13:37:00Z"/>
          <w:rFonts w:ascii="Arial" w:hAnsi="Arial" w:cs="Arial"/>
          <w:sz w:val="24"/>
          <w:szCs w:val="24"/>
          <w:lang w:val="en-GB"/>
        </w:rPr>
      </w:pPr>
      <w:ins w:id="5081" w:author="HP" w:date="2022-08-18T13:29:00Z">
        <w:r>
          <w:rPr>
            <w:rFonts w:ascii="Arial" w:hAnsi="Arial" w:cs="Arial"/>
            <w:sz w:val="24"/>
            <w:szCs w:val="24"/>
            <w:lang w:val="en-GB"/>
          </w:rPr>
          <w:t xml:space="preserve">What would you define as a “normal” relationship between parents and their teenage children? </w:t>
        </w:r>
      </w:ins>
    </w:p>
    <w:p w:rsidR="00F10E32" w:rsidRDefault="00F10E32" w:rsidP="00176E2F">
      <w:pPr>
        <w:pStyle w:val="Odsekzoznamu"/>
        <w:numPr>
          <w:ilvl w:val="0"/>
          <w:numId w:val="47"/>
        </w:numPr>
        <w:rPr>
          <w:ins w:id="5082" w:author="HP" w:date="2022-08-18T13:38:00Z"/>
          <w:rFonts w:ascii="Arial" w:hAnsi="Arial" w:cs="Arial"/>
          <w:sz w:val="24"/>
          <w:szCs w:val="24"/>
          <w:lang w:val="en-GB"/>
        </w:rPr>
      </w:pPr>
      <w:ins w:id="5083" w:author="HP" w:date="2022-08-18T13:37:00Z">
        <w:r>
          <w:rPr>
            <w:rFonts w:ascii="Arial" w:hAnsi="Arial" w:cs="Arial"/>
            <w:sz w:val="24"/>
            <w:szCs w:val="24"/>
            <w:lang w:val="en-GB"/>
          </w:rPr>
          <w:t>How do you feel as a teenager?</w:t>
        </w:r>
      </w:ins>
    </w:p>
    <w:p w:rsidR="00F10E32" w:rsidRDefault="00F10E32" w:rsidP="00176E2F">
      <w:pPr>
        <w:pStyle w:val="Odsekzoznamu"/>
        <w:numPr>
          <w:ilvl w:val="0"/>
          <w:numId w:val="47"/>
        </w:numPr>
        <w:rPr>
          <w:ins w:id="5084" w:author="HP" w:date="2022-08-18T13:37:00Z"/>
          <w:rFonts w:ascii="Arial" w:hAnsi="Arial" w:cs="Arial"/>
          <w:sz w:val="24"/>
          <w:szCs w:val="24"/>
          <w:lang w:val="en-GB"/>
        </w:rPr>
      </w:pPr>
      <w:ins w:id="5085" w:author="HP" w:date="2022-08-18T13:38:00Z">
        <w:r>
          <w:rPr>
            <w:rFonts w:ascii="Arial" w:hAnsi="Arial" w:cs="Arial"/>
            <w:sz w:val="24"/>
            <w:szCs w:val="24"/>
            <w:lang w:val="en-GB"/>
          </w:rPr>
          <w:t>Did you behave like a typical teenager?</w:t>
        </w:r>
      </w:ins>
    </w:p>
    <w:p w:rsidR="00F10E32" w:rsidRDefault="00F10E32" w:rsidP="00176E2F">
      <w:pPr>
        <w:pStyle w:val="Odsekzoznamu"/>
        <w:numPr>
          <w:ilvl w:val="0"/>
          <w:numId w:val="47"/>
        </w:numPr>
        <w:rPr>
          <w:ins w:id="5086" w:author="HP" w:date="2022-08-18T13:42:00Z"/>
          <w:rFonts w:ascii="Arial" w:hAnsi="Arial" w:cs="Arial"/>
          <w:sz w:val="24"/>
          <w:szCs w:val="24"/>
          <w:lang w:val="en-GB"/>
        </w:rPr>
      </w:pPr>
      <w:ins w:id="5087" w:author="HP" w:date="2022-08-18T13:38:00Z">
        <w:r>
          <w:rPr>
            <w:rFonts w:ascii="Arial" w:hAnsi="Arial" w:cs="Arial"/>
            <w:sz w:val="24"/>
            <w:szCs w:val="24"/>
            <w:lang w:val="en-GB"/>
          </w:rPr>
          <w:t>Did you face some of typical teenage problems?</w:t>
        </w:r>
      </w:ins>
    </w:p>
    <w:p w:rsidR="00F10E32" w:rsidRDefault="00F10E32" w:rsidP="00176E2F">
      <w:pPr>
        <w:pStyle w:val="Odsekzoznamu"/>
        <w:numPr>
          <w:ilvl w:val="0"/>
          <w:numId w:val="47"/>
        </w:numPr>
        <w:rPr>
          <w:ins w:id="5088" w:author="HP" w:date="2022-08-18T13:39:00Z"/>
          <w:rFonts w:ascii="Arial" w:hAnsi="Arial" w:cs="Arial"/>
          <w:sz w:val="24"/>
          <w:szCs w:val="24"/>
          <w:lang w:val="en-GB"/>
        </w:rPr>
      </w:pPr>
      <w:ins w:id="5089" w:author="HP" w:date="2022-08-18T13:42:00Z">
        <w:r>
          <w:rPr>
            <w:rFonts w:ascii="Arial" w:hAnsi="Arial" w:cs="Arial"/>
            <w:sz w:val="24"/>
            <w:szCs w:val="24"/>
            <w:lang w:val="en-GB"/>
          </w:rPr>
          <w:t>How did your parents feel/what do they say about your teenage period</w:t>
        </w:r>
      </w:ins>
      <w:ins w:id="5090" w:author="HP" w:date="2022-08-18T13:43:00Z">
        <w:r>
          <w:rPr>
            <w:rFonts w:ascii="Arial" w:hAnsi="Arial" w:cs="Arial"/>
            <w:sz w:val="24"/>
            <w:szCs w:val="24"/>
            <w:lang w:val="en-GB"/>
          </w:rPr>
          <w:t xml:space="preserve"> of life</w:t>
        </w:r>
      </w:ins>
      <w:ins w:id="5091" w:author="HP" w:date="2022-08-18T13:42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1850D1" w:rsidRPr="001850D1" w:rsidRDefault="00F10E32">
      <w:pPr>
        <w:pStyle w:val="Odsekzoznamu"/>
        <w:numPr>
          <w:ilvl w:val="0"/>
          <w:numId w:val="47"/>
        </w:numPr>
        <w:rPr>
          <w:ins w:id="5092" w:author="HP" w:date="2022-08-18T13:39:00Z"/>
          <w:rFonts w:ascii="Arial" w:hAnsi="Arial" w:cs="Arial"/>
          <w:sz w:val="24"/>
          <w:szCs w:val="24"/>
          <w:lang w:val="en-GB"/>
          <w:rPrChange w:id="5093" w:author="HP" w:date="2022-08-18T13:54:00Z">
            <w:rPr>
              <w:ins w:id="5094" w:author="HP" w:date="2022-08-18T13:39:00Z"/>
              <w:lang w:val="en-GB"/>
            </w:rPr>
          </w:rPrChange>
        </w:rPr>
      </w:pPr>
      <w:ins w:id="5095" w:author="HP" w:date="2022-08-18T13:39:00Z">
        <w:r>
          <w:rPr>
            <w:rFonts w:ascii="Arial" w:hAnsi="Arial" w:cs="Arial"/>
            <w:sz w:val="24"/>
            <w:szCs w:val="24"/>
            <w:lang w:val="en-GB"/>
          </w:rPr>
          <w:t>Would you like to stay at this age?</w:t>
        </w:r>
      </w:ins>
      <w:ins w:id="5096" w:author="HP" w:date="2022-08-18T13:54:00Z">
        <w:r w:rsidR="001850D1">
          <w:rPr>
            <w:rFonts w:ascii="Arial" w:hAnsi="Arial" w:cs="Arial"/>
            <w:sz w:val="24"/>
            <w:szCs w:val="24"/>
            <w:lang w:val="en-GB"/>
          </w:rPr>
          <w:t xml:space="preserve"> Why?</w:t>
        </w:r>
      </w:ins>
    </w:p>
    <w:p w:rsidR="00F10E32" w:rsidRDefault="00F10E32" w:rsidP="00176E2F">
      <w:pPr>
        <w:pStyle w:val="Odsekzoznamu"/>
        <w:numPr>
          <w:ilvl w:val="0"/>
          <w:numId w:val="47"/>
        </w:numPr>
        <w:rPr>
          <w:ins w:id="5097" w:author="HP" w:date="2022-08-18T13:29:00Z"/>
          <w:rFonts w:ascii="Arial" w:hAnsi="Arial" w:cs="Arial"/>
          <w:sz w:val="24"/>
          <w:szCs w:val="24"/>
          <w:lang w:val="en-GB"/>
        </w:rPr>
      </w:pPr>
      <w:ins w:id="5098" w:author="HP" w:date="2022-08-18T13:39:00Z">
        <w:r>
          <w:rPr>
            <w:rFonts w:ascii="Arial" w:hAnsi="Arial" w:cs="Arial"/>
            <w:sz w:val="24"/>
            <w:szCs w:val="24"/>
            <w:lang w:val="en-GB"/>
          </w:rPr>
          <w:t>What are your plans for the future?</w:t>
        </w:r>
      </w:ins>
    </w:p>
    <w:p w:rsidR="00323164" w:rsidRPr="00323164" w:rsidRDefault="00E2373E">
      <w:pPr>
        <w:pStyle w:val="Odsekzoznamu"/>
        <w:numPr>
          <w:ilvl w:val="0"/>
          <w:numId w:val="47"/>
        </w:numPr>
        <w:rPr>
          <w:ins w:id="5099" w:author="HP" w:date="2022-08-18T13:20:00Z"/>
          <w:rFonts w:ascii="Arial" w:hAnsi="Arial" w:cs="Arial"/>
          <w:sz w:val="24"/>
          <w:szCs w:val="24"/>
          <w:lang w:val="en-GB"/>
          <w:rPrChange w:id="5100" w:author="HP" w:date="2022-08-18T13:20:00Z">
            <w:rPr>
              <w:ins w:id="5101" w:author="HP" w:date="2022-08-18T13:20:00Z"/>
              <w:rFonts w:ascii="Arial" w:hAnsi="Arial" w:cs="Arial"/>
              <w:b/>
              <w:sz w:val="24"/>
              <w:szCs w:val="24"/>
              <w:lang w:val="en-GB"/>
            </w:rPr>
          </w:rPrChange>
        </w:rPr>
        <w:pPrChange w:id="5102" w:author="HP" w:date="2022-08-18T11:53:00Z">
          <w:pPr/>
        </w:pPrChange>
      </w:pPr>
      <w:ins w:id="5103" w:author="HP" w:date="2022-08-18T12:06:00Z">
        <w:r>
          <w:rPr>
            <w:rFonts w:ascii="Arial" w:hAnsi="Arial" w:cs="Arial"/>
            <w:sz w:val="24"/>
            <w:szCs w:val="24"/>
            <w:lang w:val="en-GB"/>
          </w:rPr>
          <w:t xml:space="preserve">Describe people in the </w:t>
        </w:r>
        <w:r w:rsidRPr="00323164">
          <w:rPr>
            <w:rFonts w:ascii="Arial" w:hAnsi="Arial" w:cs="Arial"/>
            <w:b/>
            <w:sz w:val="24"/>
            <w:szCs w:val="24"/>
            <w:lang w:val="en-GB"/>
            <w:rPrChange w:id="5104" w:author="HP" w:date="2022-08-18T13:1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age of </w:t>
        </w:r>
        <w:r w:rsidR="00323164">
          <w:rPr>
            <w:rFonts w:ascii="Arial" w:hAnsi="Arial" w:cs="Arial"/>
            <w:b/>
            <w:sz w:val="24"/>
            <w:szCs w:val="24"/>
            <w:lang w:val="en-GB"/>
          </w:rPr>
          <w:t>20-3</w:t>
        </w:r>
      </w:ins>
      <w:ins w:id="5105" w:author="HP" w:date="2022-08-18T13:20:00Z">
        <w:r w:rsidR="00323164">
          <w:rPr>
            <w:rFonts w:ascii="Arial" w:hAnsi="Arial" w:cs="Arial"/>
            <w:b/>
            <w:sz w:val="24"/>
            <w:szCs w:val="24"/>
            <w:lang w:val="en-GB"/>
          </w:rPr>
          <w:t>0</w:t>
        </w:r>
      </w:ins>
      <w:ins w:id="5106" w:author="HP" w:date="2022-08-18T12:06:00Z">
        <w:r w:rsidR="00323164">
          <w:rPr>
            <w:rFonts w:ascii="Arial" w:hAnsi="Arial" w:cs="Arial"/>
            <w:b/>
            <w:sz w:val="24"/>
            <w:szCs w:val="24"/>
            <w:lang w:val="en-GB"/>
          </w:rPr>
          <w:t>.</w:t>
        </w:r>
      </w:ins>
    </w:p>
    <w:p w:rsidR="00323164" w:rsidRDefault="00323164" w:rsidP="00323164">
      <w:pPr>
        <w:pStyle w:val="Odsekzoznamu"/>
        <w:numPr>
          <w:ilvl w:val="0"/>
          <w:numId w:val="47"/>
        </w:numPr>
        <w:rPr>
          <w:ins w:id="5107" w:author="HP" w:date="2022-08-18T13:20:00Z"/>
          <w:rFonts w:ascii="Arial" w:hAnsi="Arial" w:cs="Arial"/>
          <w:sz w:val="24"/>
          <w:szCs w:val="24"/>
          <w:lang w:val="en-GB"/>
        </w:rPr>
      </w:pPr>
      <w:ins w:id="5108" w:author="HP" w:date="2022-08-18T13:20:00Z">
        <w:r>
          <w:rPr>
            <w:rFonts w:ascii="Arial" w:hAnsi="Arial" w:cs="Arial"/>
            <w:sz w:val="24"/>
            <w:szCs w:val="24"/>
            <w:lang w:val="en-GB"/>
          </w:rPr>
          <w:t>How do they dress, what styles do they follow?</w:t>
        </w:r>
      </w:ins>
    </w:p>
    <w:p w:rsidR="00323164" w:rsidRDefault="00323164" w:rsidP="00323164">
      <w:pPr>
        <w:pStyle w:val="Odsekzoznamu"/>
        <w:numPr>
          <w:ilvl w:val="0"/>
          <w:numId w:val="47"/>
        </w:numPr>
        <w:rPr>
          <w:ins w:id="5109" w:author="HP" w:date="2022-08-18T13:20:00Z"/>
          <w:rFonts w:ascii="Arial" w:hAnsi="Arial" w:cs="Arial"/>
          <w:sz w:val="24"/>
          <w:szCs w:val="24"/>
          <w:lang w:val="en-GB"/>
        </w:rPr>
      </w:pPr>
      <w:ins w:id="5110" w:author="HP" w:date="2022-08-18T13:20:00Z">
        <w:r>
          <w:rPr>
            <w:rFonts w:ascii="Arial" w:hAnsi="Arial" w:cs="Arial"/>
            <w:sz w:val="24"/>
            <w:szCs w:val="24"/>
            <w:lang w:val="en-GB"/>
          </w:rPr>
          <w:t>What are their opinions?</w:t>
        </w:r>
      </w:ins>
    </w:p>
    <w:p w:rsidR="00323164" w:rsidRDefault="00323164" w:rsidP="00323164">
      <w:pPr>
        <w:pStyle w:val="Odsekzoznamu"/>
        <w:numPr>
          <w:ilvl w:val="0"/>
          <w:numId w:val="47"/>
        </w:numPr>
        <w:rPr>
          <w:ins w:id="5111" w:author="HP" w:date="2022-08-18T13:20:00Z"/>
          <w:rFonts w:ascii="Arial" w:hAnsi="Arial" w:cs="Arial"/>
          <w:sz w:val="24"/>
          <w:szCs w:val="24"/>
          <w:lang w:val="en-GB"/>
        </w:rPr>
      </w:pPr>
      <w:ins w:id="5112" w:author="HP" w:date="2022-08-18T13:20:00Z">
        <w:r>
          <w:rPr>
            <w:rFonts w:ascii="Arial" w:hAnsi="Arial" w:cs="Arial"/>
            <w:sz w:val="24"/>
            <w:szCs w:val="24"/>
            <w:lang w:val="en-GB"/>
          </w:rPr>
          <w:t xml:space="preserve">What relationships do young people in this age have? </w:t>
        </w:r>
      </w:ins>
    </w:p>
    <w:p w:rsidR="00323164" w:rsidRDefault="00323164" w:rsidP="00323164">
      <w:pPr>
        <w:pStyle w:val="Odsekzoznamu"/>
        <w:numPr>
          <w:ilvl w:val="0"/>
          <w:numId w:val="47"/>
        </w:numPr>
        <w:rPr>
          <w:ins w:id="5113" w:author="HP" w:date="2022-08-18T13:20:00Z"/>
          <w:rFonts w:ascii="Arial" w:hAnsi="Arial" w:cs="Arial"/>
          <w:sz w:val="24"/>
          <w:szCs w:val="24"/>
          <w:lang w:val="en-GB"/>
        </w:rPr>
      </w:pPr>
      <w:ins w:id="5114" w:author="HP" w:date="2022-08-18T13:20:00Z">
        <w:r>
          <w:rPr>
            <w:rFonts w:ascii="Arial" w:hAnsi="Arial" w:cs="Arial"/>
            <w:sz w:val="24"/>
            <w:szCs w:val="24"/>
            <w:lang w:val="en-GB"/>
          </w:rPr>
          <w:t>What are their interests?</w:t>
        </w:r>
      </w:ins>
    </w:p>
    <w:p w:rsidR="00323164" w:rsidRDefault="00323164" w:rsidP="00323164">
      <w:pPr>
        <w:pStyle w:val="Odsekzoznamu"/>
        <w:numPr>
          <w:ilvl w:val="0"/>
          <w:numId w:val="47"/>
        </w:numPr>
        <w:rPr>
          <w:ins w:id="5115" w:author="HP" w:date="2022-08-18T13:20:00Z"/>
          <w:rFonts w:ascii="Arial" w:hAnsi="Arial" w:cs="Arial"/>
          <w:sz w:val="24"/>
          <w:szCs w:val="24"/>
          <w:lang w:val="en-GB"/>
        </w:rPr>
      </w:pPr>
      <w:ins w:id="5116" w:author="HP" w:date="2022-08-18T13:20:00Z">
        <w:r>
          <w:rPr>
            <w:rFonts w:ascii="Arial" w:hAnsi="Arial" w:cs="Arial"/>
            <w:sz w:val="24"/>
            <w:szCs w:val="24"/>
            <w:lang w:val="en-GB"/>
          </w:rPr>
          <w:t>What are their future plans?</w:t>
        </w:r>
      </w:ins>
    </w:p>
    <w:p w:rsidR="00323164" w:rsidRDefault="00323164" w:rsidP="00323164">
      <w:pPr>
        <w:pStyle w:val="Odsekzoznamu"/>
        <w:numPr>
          <w:ilvl w:val="0"/>
          <w:numId w:val="47"/>
        </w:numPr>
        <w:rPr>
          <w:ins w:id="5117" w:author="HP" w:date="2022-08-18T13:53:00Z"/>
          <w:rFonts w:ascii="Arial" w:hAnsi="Arial" w:cs="Arial"/>
          <w:sz w:val="24"/>
          <w:szCs w:val="24"/>
          <w:lang w:val="en-GB"/>
        </w:rPr>
      </w:pPr>
      <w:ins w:id="5118" w:author="HP" w:date="2022-08-18T13:20:00Z">
        <w:r>
          <w:rPr>
            <w:rFonts w:ascii="Arial" w:hAnsi="Arial" w:cs="Arial"/>
            <w:sz w:val="24"/>
            <w:szCs w:val="24"/>
            <w:lang w:val="en-GB"/>
          </w:rPr>
          <w:t>Which problems do they face?</w:t>
        </w:r>
      </w:ins>
    </w:p>
    <w:p w:rsidR="001850D1" w:rsidRDefault="001850D1" w:rsidP="001850D1">
      <w:pPr>
        <w:pStyle w:val="Odsekzoznamu"/>
        <w:numPr>
          <w:ilvl w:val="0"/>
          <w:numId w:val="47"/>
        </w:numPr>
        <w:rPr>
          <w:ins w:id="5119" w:author="HP" w:date="2022-08-18T13:53:00Z"/>
          <w:rFonts w:ascii="Arial" w:hAnsi="Arial" w:cs="Arial"/>
          <w:sz w:val="24"/>
          <w:szCs w:val="24"/>
          <w:lang w:val="en-GB"/>
        </w:rPr>
      </w:pPr>
      <w:ins w:id="5120" w:author="HP" w:date="2022-08-18T13:53:00Z">
        <w:r>
          <w:rPr>
            <w:rFonts w:ascii="Arial" w:hAnsi="Arial" w:cs="Arial"/>
            <w:sz w:val="24"/>
            <w:szCs w:val="24"/>
            <w:lang w:val="en-GB"/>
          </w:rPr>
          <w:t>Which social groups do they belong to?</w:t>
        </w:r>
      </w:ins>
    </w:p>
    <w:p w:rsidR="001850D1" w:rsidRDefault="001850D1" w:rsidP="001850D1">
      <w:pPr>
        <w:pStyle w:val="Odsekzoznamu"/>
        <w:numPr>
          <w:ilvl w:val="0"/>
          <w:numId w:val="47"/>
        </w:numPr>
        <w:rPr>
          <w:ins w:id="5121" w:author="HP" w:date="2022-08-18T13:56:00Z"/>
          <w:rFonts w:ascii="Arial" w:hAnsi="Arial" w:cs="Arial"/>
          <w:sz w:val="24"/>
          <w:szCs w:val="24"/>
          <w:lang w:val="en-GB"/>
        </w:rPr>
      </w:pPr>
      <w:ins w:id="5122" w:author="HP" w:date="2022-08-18T13:53:00Z">
        <w:r>
          <w:rPr>
            <w:rFonts w:ascii="Arial" w:hAnsi="Arial" w:cs="Arial"/>
            <w:sz w:val="24"/>
            <w:szCs w:val="24"/>
            <w:lang w:val="en-GB"/>
          </w:rPr>
          <w:t xml:space="preserve">What relationships do have? </w:t>
        </w:r>
      </w:ins>
    </w:p>
    <w:p w:rsidR="00716DA9" w:rsidRDefault="00716DA9" w:rsidP="001850D1">
      <w:pPr>
        <w:pStyle w:val="Odsekzoznamu"/>
        <w:numPr>
          <w:ilvl w:val="0"/>
          <w:numId w:val="47"/>
        </w:numPr>
        <w:rPr>
          <w:ins w:id="5123" w:author="HP" w:date="2022-08-18T13:57:00Z"/>
          <w:rFonts w:ascii="Arial" w:hAnsi="Arial" w:cs="Arial"/>
          <w:sz w:val="24"/>
          <w:szCs w:val="24"/>
          <w:lang w:val="en-GB"/>
        </w:rPr>
      </w:pPr>
      <w:ins w:id="5124" w:author="HP" w:date="2022-08-18T13:57:00Z">
        <w:r>
          <w:rPr>
            <w:rFonts w:ascii="Arial" w:hAnsi="Arial" w:cs="Arial"/>
            <w:sz w:val="24"/>
            <w:szCs w:val="24"/>
            <w:lang w:val="en-GB"/>
          </w:rPr>
          <w:t>How do they work?</w:t>
        </w:r>
      </w:ins>
    </w:p>
    <w:p w:rsidR="00716DA9" w:rsidRPr="00716DA9" w:rsidRDefault="00716DA9">
      <w:pPr>
        <w:pStyle w:val="Odsekzoznamu"/>
        <w:numPr>
          <w:ilvl w:val="0"/>
          <w:numId w:val="47"/>
        </w:numPr>
        <w:rPr>
          <w:ins w:id="5125" w:author="HP" w:date="2022-08-18T13:53:00Z"/>
          <w:rFonts w:ascii="Arial" w:hAnsi="Arial" w:cs="Arial"/>
          <w:sz w:val="24"/>
          <w:szCs w:val="24"/>
          <w:lang w:val="en-GB"/>
          <w:rPrChange w:id="5126" w:author="HP" w:date="2022-08-18T13:57:00Z">
            <w:rPr>
              <w:ins w:id="5127" w:author="HP" w:date="2022-08-18T13:53:00Z"/>
              <w:lang w:val="en-GB"/>
            </w:rPr>
          </w:rPrChange>
        </w:rPr>
      </w:pPr>
      <w:ins w:id="5128" w:author="HP" w:date="2022-08-18T13:57:00Z">
        <w:r>
          <w:rPr>
            <w:rFonts w:ascii="Arial" w:hAnsi="Arial" w:cs="Arial"/>
            <w:sz w:val="24"/>
            <w:szCs w:val="24"/>
            <w:lang w:val="en-GB"/>
          </w:rPr>
          <w:t xml:space="preserve">Describe a young family, how do they live, their free time. </w:t>
        </w:r>
      </w:ins>
    </w:p>
    <w:p w:rsidR="00F10E32" w:rsidRDefault="00F10E32" w:rsidP="00323164">
      <w:pPr>
        <w:pStyle w:val="Odsekzoznamu"/>
        <w:numPr>
          <w:ilvl w:val="0"/>
          <w:numId w:val="47"/>
        </w:numPr>
        <w:rPr>
          <w:ins w:id="5129" w:author="HP" w:date="2022-08-18T13:41:00Z"/>
          <w:rFonts w:ascii="Arial" w:hAnsi="Arial" w:cs="Arial"/>
          <w:sz w:val="24"/>
          <w:szCs w:val="24"/>
          <w:lang w:val="en-GB"/>
        </w:rPr>
      </w:pPr>
      <w:ins w:id="5130" w:author="HP" w:date="2022-08-18T13:40:00Z">
        <w:r>
          <w:rPr>
            <w:rFonts w:ascii="Arial" w:hAnsi="Arial" w:cs="Arial"/>
            <w:sz w:val="24"/>
            <w:szCs w:val="24"/>
            <w:lang w:val="en-GB"/>
          </w:rPr>
          <w:t xml:space="preserve">How do you feel about your following age period? </w:t>
        </w:r>
      </w:ins>
    </w:p>
    <w:p w:rsidR="00F10E32" w:rsidRDefault="00F10E32" w:rsidP="00323164">
      <w:pPr>
        <w:pStyle w:val="Odsekzoznamu"/>
        <w:numPr>
          <w:ilvl w:val="0"/>
          <w:numId w:val="47"/>
        </w:numPr>
        <w:rPr>
          <w:ins w:id="5131" w:author="HP" w:date="2022-08-18T13:41:00Z"/>
          <w:rFonts w:ascii="Arial" w:hAnsi="Arial" w:cs="Arial"/>
          <w:sz w:val="24"/>
          <w:szCs w:val="24"/>
          <w:lang w:val="en-GB"/>
        </w:rPr>
      </w:pPr>
      <w:ins w:id="5132" w:author="HP" w:date="2022-08-18T13:41:00Z">
        <w:r>
          <w:rPr>
            <w:rFonts w:ascii="Arial" w:hAnsi="Arial" w:cs="Arial"/>
            <w:sz w:val="24"/>
            <w:szCs w:val="24"/>
            <w:lang w:val="en-GB"/>
          </w:rPr>
          <w:t>Have you got any future fears?</w:t>
        </w:r>
      </w:ins>
    </w:p>
    <w:p w:rsidR="00F10E32" w:rsidRDefault="00F10E32" w:rsidP="00323164">
      <w:pPr>
        <w:pStyle w:val="Odsekzoznamu"/>
        <w:numPr>
          <w:ilvl w:val="0"/>
          <w:numId w:val="47"/>
        </w:numPr>
        <w:rPr>
          <w:ins w:id="5133" w:author="HP" w:date="2022-08-18T13:21:00Z"/>
          <w:rFonts w:ascii="Arial" w:hAnsi="Arial" w:cs="Arial"/>
          <w:sz w:val="24"/>
          <w:szCs w:val="24"/>
          <w:lang w:val="en-GB"/>
        </w:rPr>
      </w:pPr>
      <w:ins w:id="5134" w:author="HP" w:date="2022-08-18T13:41:00Z">
        <w:r>
          <w:rPr>
            <w:rFonts w:ascii="Arial" w:hAnsi="Arial" w:cs="Arial"/>
            <w:sz w:val="24"/>
            <w:szCs w:val="24"/>
            <w:lang w:val="en-GB"/>
          </w:rPr>
          <w:t>What are you looking for in the next 10 years?</w:t>
        </w:r>
      </w:ins>
    </w:p>
    <w:p w:rsidR="00323164" w:rsidRDefault="00323164" w:rsidP="00323164">
      <w:pPr>
        <w:pStyle w:val="Odsekzoznamu"/>
        <w:numPr>
          <w:ilvl w:val="0"/>
          <w:numId w:val="47"/>
        </w:numPr>
        <w:rPr>
          <w:ins w:id="5135" w:author="HP" w:date="2022-08-18T13:27:00Z"/>
          <w:rFonts w:ascii="Arial" w:hAnsi="Arial" w:cs="Arial"/>
          <w:sz w:val="24"/>
          <w:szCs w:val="24"/>
          <w:lang w:val="en-GB"/>
        </w:rPr>
      </w:pPr>
      <w:ins w:id="5136" w:author="HP" w:date="2022-08-18T13:21:00Z">
        <w:r>
          <w:rPr>
            <w:rFonts w:ascii="Arial" w:hAnsi="Arial" w:cs="Arial"/>
            <w:sz w:val="24"/>
            <w:szCs w:val="24"/>
            <w:lang w:val="en-GB"/>
          </w:rPr>
          <w:t>Are there any differences between these two age groups?</w:t>
        </w:r>
      </w:ins>
    </w:p>
    <w:p w:rsidR="00E2373E" w:rsidRDefault="00323164">
      <w:pPr>
        <w:pStyle w:val="Odsekzoznamu"/>
        <w:numPr>
          <w:ilvl w:val="0"/>
          <w:numId w:val="47"/>
        </w:numPr>
        <w:rPr>
          <w:ins w:id="5137" w:author="HP" w:date="2022-08-18T13:36:00Z"/>
          <w:rFonts w:ascii="Arial" w:hAnsi="Arial" w:cs="Arial"/>
          <w:sz w:val="24"/>
          <w:szCs w:val="24"/>
          <w:lang w:val="en-GB"/>
        </w:rPr>
        <w:pPrChange w:id="5138" w:author="HP" w:date="2022-08-18T11:53:00Z">
          <w:pPr/>
        </w:pPrChange>
      </w:pPr>
      <w:ins w:id="5139" w:author="HP" w:date="2022-08-18T13:21:00Z">
        <w:r w:rsidRPr="00323164">
          <w:rPr>
            <w:rFonts w:ascii="Arial" w:hAnsi="Arial" w:cs="Arial"/>
            <w:sz w:val="24"/>
            <w:szCs w:val="24"/>
            <w:lang w:val="en-GB"/>
          </w:rPr>
          <w:t xml:space="preserve">What similarities are </w:t>
        </w:r>
        <w:r>
          <w:rPr>
            <w:rFonts w:ascii="Arial" w:hAnsi="Arial" w:cs="Arial"/>
            <w:sz w:val="24"/>
            <w:szCs w:val="24"/>
            <w:lang w:val="en-GB"/>
          </w:rPr>
          <w:t>between these two age groups?</w:t>
        </w:r>
      </w:ins>
      <w:ins w:id="5140" w:author="HP" w:date="2022-08-18T12:06:00Z">
        <w:r w:rsidR="00E2373E" w:rsidRPr="00323164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F10E32" w:rsidRDefault="00F10E32">
      <w:pPr>
        <w:pStyle w:val="Odsekzoznamu"/>
        <w:numPr>
          <w:ilvl w:val="0"/>
          <w:numId w:val="47"/>
        </w:numPr>
        <w:rPr>
          <w:ins w:id="5141" w:author="HP" w:date="2022-08-18T13:32:00Z"/>
          <w:rFonts w:ascii="Arial" w:hAnsi="Arial" w:cs="Arial"/>
          <w:sz w:val="24"/>
          <w:szCs w:val="24"/>
          <w:lang w:val="en-GB"/>
        </w:rPr>
        <w:pPrChange w:id="5142" w:author="HP" w:date="2022-08-18T11:53:00Z">
          <w:pPr/>
        </w:pPrChange>
      </w:pPr>
      <w:ins w:id="5143" w:author="HP" w:date="2022-08-18T13:36:00Z">
        <w:r>
          <w:rPr>
            <w:rFonts w:ascii="Arial" w:hAnsi="Arial" w:cs="Arial"/>
            <w:sz w:val="24"/>
            <w:szCs w:val="24"/>
            <w:lang w:val="en-GB"/>
          </w:rPr>
          <w:t>How do the young feel about their future?</w:t>
        </w:r>
      </w:ins>
    </w:p>
    <w:p w:rsidR="00176E2F" w:rsidRDefault="00176E2F">
      <w:pPr>
        <w:pStyle w:val="Odsekzoznamu"/>
        <w:numPr>
          <w:ilvl w:val="0"/>
          <w:numId w:val="47"/>
        </w:numPr>
        <w:rPr>
          <w:ins w:id="5144" w:author="HP" w:date="2022-08-18T13:32:00Z"/>
          <w:rFonts w:ascii="Arial" w:hAnsi="Arial" w:cs="Arial"/>
          <w:sz w:val="24"/>
          <w:szCs w:val="24"/>
          <w:lang w:val="en-GB"/>
        </w:rPr>
        <w:pPrChange w:id="5145" w:author="HP" w:date="2022-08-18T11:53:00Z">
          <w:pPr/>
        </w:pPrChange>
      </w:pPr>
      <w:ins w:id="5146" w:author="HP" w:date="2022-08-18T13:32:00Z">
        <w:r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</w:ins>
      <w:ins w:id="5147" w:author="HP" w:date="2022-08-18T13:33:00Z">
        <w:r>
          <w:rPr>
            <w:rFonts w:ascii="Arial" w:hAnsi="Arial" w:cs="Arial"/>
            <w:sz w:val="24"/>
            <w:szCs w:val="24"/>
            <w:lang w:val="en-GB"/>
          </w:rPr>
          <w:t>a</w:t>
        </w:r>
      </w:ins>
      <w:ins w:id="5148" w:author="HP" w:date="2022-08-18T13:32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  <w:r w:rsidRPr="00176E2F">
          <w:rPr>
            <w:rFonts w:ascii="Arial" w:hAnsi="Arial" w:cs="Arial"/>
            <w:b/>
            <w:sz w:val="24"/>
            <w:szCs w:val="24"/>
            <w:lang w:val="en-GB"/>
            <w:rPrChange w:id="5149" w:author="HP" w:date="2022-08-18T13:3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generation gap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176E2F" w:rsidRDefault="00176E2F">
      <w:pPr>
        <w:pStyle w:val="Odsekzoznamu"/>
        <w:numPr>
          <w:ilvl w:val="0"/>
          <w:numId w:val="47"/>
        </w:numPr>
        <w:rPr>
          <w:ins w:id="5150" w:author="HP" w:date="2022-08-18T13:33:00Z"/>
          <w:rFonts w:ascii="Arial" w:hAnsi="Arial" w:cs="Arial"/>
          <w:sz w:val="24"/>
          <w:szCs w:val="24"/>
          <w:lang w:val="en-GB"/>
        </w:rPr>
        <w:pPrChange w:id="5151" w:author="HP" w:date="2022-08-18T11:53:00Z">
          <w:pPr/>
        </w:pPrChange>
      </w:pPr>
      <w:ins w:id="5152" w:author="HP" w:date="2022-08-18T13:32:00Z">
        <w:r>
          <w:rPr>
            <w:rFonts w:ascii="Arial" w:hAnsi="Arial" w:cs="Arial"/>
            <w:sz w:val="24"/>
            <w:szCs w:val="24"/>
            <w:lang w:val="en-GB"/>
          </w:rPr>
          <w:t>What is the generation gap caused by?</w:t>
        </w:r>
      </w:ins>
    </w:p>
    <w:p w:rsidR="00F10E32" w:rsidRDefault="00176E2F">
      <w:pPr>
        <w:pStyle w:val="Odsekzoznamu"/>
        <w:numPr>
          <w:ilvl w:val="0"/>
          <w:numId w:val="47"/>
        </w:numPr>
        <w:rPr>
          <w:ins w:id="5153" w:author="HP" w:date="2022-08-18T13:44:00Z"/>
          <w:rFonts w:ascii="Arial" w:hAnsi="Arial" w:cs="Arial"/>
          <w:sz w:val="24"/>
          <w:szCs w:val="24"/>
          <w:lang w:val="en-GB"/>
        </w:rPr>
        <w:pPrChange w:id="5154" w:author="HP" w:date="2022-08-18T11:53:00Z">
          <w:pPr/>
        </w:pPrChange>
      </w:pPr>
      <w:ins w:id="5155" w:author="HP" w:date="2022-08-18T13:33:00Z">
        <w:r>
          <w:rPr>
            <w:rFonts w:ascii="Arial" w:hAnsi="Arial" w:cs="Arial"/>
            <w:sz w:val="24"/>
            <w:szCs w:val="24"/>
            <w:lang w:val="en-GB"/>
          </w:rPr>
          <w:t>How do young people solve problems with their parents?</w:t>
        </w:r>
      </w:ins>
    </w:p>
    <w:p w:rsidR="00F10E32" w:rsidRDefault="00F10E32">
      <w:pPr>
        <w:pStyle w:val="Odsekzoznamu"/>
        <w:numPr>
          <w:ilvl w:val="0"/>
          <w:numId w:val="47"/>
        </w:numPr>
        <w:rPr>
          <w:ins w:id="5156" w:author="HP" w:date="2022-08-18T13:56:00Z"/>
          <w:rFonts w:ascii="Arial" w:hAnsi="Arial" w:cs="Arial"/>
          <w:sz w:val="24"/>
          <w:szCs w:val="24"/>
          <w:lang w:val="en-GB"/>
        </w:rPr>
        <w:pPrChange w:id="5157" w:author="HP" w:date="2022-08-18T11:53:00Z">
          <w:pPr/>
        </w:pPrChange>
      </w:pPr>
      <w:ins w:id="5158" w:author="HP" w:date="2022-08-18T13:44:00Z">
        <w:r>
          <w:rPr>
            <w:rFonts w:ascii="Arial" w:hAnsi="Arial" w:cs="Arial"/>
            <w:sz w:val="24"/>
            <w:szCs w:val="24"/>
            <w:lang w:val="en-GB"/>
          </w:rPr>
          <w:t>Do you feel any generation gap in your family?</w:t>
        </w:r>
      </w:ins>
    </w:p>
    <w:p w:rsidR="00716DA9" w:rsidRDefault="00716DA9">
      <w:pPr>
        <w:pStyle w:val="Odsekzoznamu"/>
        <w:numPr>
          <w:ilvl w:val="0"/>
          <w:numId w:val="47"/>
        </w:numPr>
        <w:rPr>
          <w:ins w:id="5159" w:author="HP" w:date="2022-08-18T13:44:00Z"/>
          <w:rFonts w:ascii="Arial" w:hAnsi="Arial" w:cs="Arial"/>
          <w:sz w:val="24"/>
          <w:szCs w:val="24"/>
          <w:lang w:val="en-GB"/>
        </w:rPr>
        <w:pPrChange w:id="5160" w:author="HP" w:date="2022-08-18T11:53:00Z">
          <w:pPr/>
        </w:pPrChange>
      </w:pPr>
      <w:ins w:id="5161" w:author="HP" w:date="2022-08-18T13:56:00Z">
        <w:r>
          <w:rPr>
            <w:rFonts w:ascii="Arial" w:hAnsi="Arial" w:cs="Arial"/>
            <w:sz w:val="24"/>
            <w:szCs w:val="24"/>
            <w:lang w:val="en-GB"/>
          </w:rPr>
          <w:t>Do you talk to your parents about your problems?</w:t>
        </w:r>
      </w:ins>
    </w:p>
    <w:p w:rsidR="00F10E32" w:rsidRDefault="00F10E32">
      <w:pPr>
        <w:pStyle w:val="Odsekzoznamu"/>
        <w:numPr>
          <w:ilvl w:val="0"/>
          <w:numId w:val="47"/>
        </w:numPr>
        <w:rPr>
          <w:ins w:id="5162" w:author="HP" w:date="2022-08-18T13:45:00Z"/>
          <w:rFonts w:ascii="Arial" w:hAnsi="Arial" w:cs="Arial"/>
          <w:sz w:val="24"/>
          <w:szCs w:val="24"/>
          <w:lang w:val="en-GB"/>
        </w:rPr>
        <w:pPrChange w:id="5163" w:author="HP" w:date="2022-08-18T11:53:00Z">
          <w:pPr/>
        </w:pPrChange>
      </w:pPr>
      <w:ins w:id="5164" w:author="HP" w:date="2022-08-18T13:44:00Z">
        <w:r>
          <w:rPr>
            <w:rFonts w:ascii="Arial" w:hAnsi="Arial" w:cs="Arial"/>
            <w:sz w:val="24"/>
            <w:szCs w:val="24"/>
            <w:lang w:val="en-GB"/>
          </w:rPr>
          <w:t>How do your parents describe their teenage/age of 20-30</w:t>
        </w:r>
      </w:ins>
      <w:ins w:id="5165" w:author="HP" w:date="2022-08-18T13:45:00Z"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176E2F" w:rsidRDefault="00F10E32">
      <w:pPr>
        <w:pStyle w:val="Odsekzoznamu"/>
        <w:numPr>
          <w:ilvl w:val="0"/>
          <w:numId w:val="47"/>
        </w:numPr>
        <w:rPr>
          <w:ins w:id="5166" w:author="HP" w:date="2022-08-18T13:28:00Z"/>
          <w:rFonts w:ascii="Arial" w:hAnsi="Arial" w:cs="Arial"/>
          <w:sz w:val="24"/>
          <w:szCs w:val="24"/>
          <w:lang w:val="en-GB"/>
        </w:rPr>
        <w:pPrChange w:id="5167" w:author="HP" w:date="2022-08-18T11:53:00Z">
          <w:pPr/>
        </w:pPrChange>
      </w:pPr>
      <w:ins w:id="5168" w:author="HP" w:date="2022-08-18T13:45:00Z">
        <w:r>
          <w:rPr>
            <w:rFonts w:ascii="Arial" w:hAnsi="Arial" w:cs="Arial"/>
            <w:sz w:val="24"/>
            <w:szCs w:val="24"/>
            <w:lang w:val="en-GB"/>
          </w:rPr>
          <w:t>How was the youth of your parents different?</w:t>
        </w:r>
      </w:ins>
      <w:ins w:id="5169" w:author="HP" w:date="2022-08-18T13:33:00Z">
        <w:r w:rsidR="00176E2F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176E2F" w:rsidRDefault="00176E2F" w:rsidP="00176E2F">
      <w:pPr>
        <w:pStyle w:val="Odsekzoznamu"/>
        <w:numPr>
          <w:ilvl w:val="0"/>
          <w:numId w:val="47"/>
        </w:numPr>
        <w:rPr>
          <w:ins w:id="5170" w:author="HP" w:date="2022-08-18T13:28:00Z"/>
          <w:rFonts w:ascii="Arial" w:hAnsi="Arial" w:cs="Arial"/>
          <w:sz w:val="24"/>
          <w:szCs w:val="24"/>
          <w:lang w:val="en-GB"/>
        </w:rPr>
      </w:pPr>
      <w:ins w:id="5171" w:author="HP" w:date="2022-08-18T13:28:00Z">
        <w:r>
          <w:rPr>
            <w:rFonts w:ascii="Arial" w:hAnsi="Arial" w:cs="Arial"/>
            <w:sz w:val="24"/>
            <w:szCs w:val="24"/>
            <w:lang w:val="en-GB"/>
          </w:rPr>
          <w:t xml:space="preserve">Why do the young people imitate their role </w:t>
        </w:r>
        <w:r w:rsidRPr="00356D58">
          <w:rPr>
            <w:rFonts w:ascii="Arial" w:hAnsi="Arial" w:cs="Arial"/>
            <w:b/>
            <w:sz w:val="24"/>
            <w:szCs w:val="24"/>
            <w:lang w:val="en-GB"/>
          </w:rPr>
          <w:t>models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176E2F" w:rsidRDefault="00176E2F" w:rsidP="00176E2F">
      <w:pPr>
        <w:pStyle w:val="Odsekzoznamu"/>
        <w:numPr>
          <w:ilvl w:val="0"/>
          <w:numId w:val="47"/>
        </w:numPr>
        <w:rPr>
          <w:ins w:id="5172" w:author="HP" w:date="2022-08-18T13:45:00Z"/>
          <w:rFonts w:ascii="Arial" w:hAnsi="Arial" w:cs="Arial"/>
          <w:sz w:val="24"/>
          <w:szCs w:val="24"/>
          <w:lang w:val="en-GB"/>
        </w:rPr>
      </w:pPr>
      <w:ins w:id="5173" w:author="HP" w:date="2022-08-18T13:28:00Z">
        <w:r>
          <w:rPr>
            <w:rFonts w:ascii="Arial" w:hAnsi="Arial" w:cs="Arial"/>
            <w:sz w:val="24"/>
            <w:szCs w:val="24"/>
            <w:lang w:val="en-GB"/>
          </w:rPr>
          <w:t>Who are usually idols for the young?</w:t>
        </w:r>
      </w:ins>
    </w:p>
    <w:p w:rsidR="00F10E32" w:rsidRDefault="00F10E32" w:rsidP="00176E2F">
      <w:pPr>
        <w:pStyle w:val="Odsekzoznamu"/>
        <w:numPr>
          <w:ilvl w:val="0"/>
          <w:numId w:val="47"/>
        </w:numPr>
        <w:rPr>
          <w:ins w:id="5174" w:author="HP" w:date="2022-08-18T13:45:00Z"/>
          <w:rFonts w:ascii="Arial" w:hAnsi="Arial" w:cs="Arial"/>
          <w:sz w:val="24"/>
          <w:szCs w:val="24"/>
          <w:lang w:val="en-GB"/>
        </w:rPr>
      </w:pPr>
      <w:ins w:id="5175" w:author="HP" w:date="2022-08-18T13:45:00Z">
        <w:r>
          <w:rPr>
            <w:rFonts w:ascii="Arial" w:hAnsi="Arial" w:cs="Arial"/>
            <w:sz w:val="24"/>
            <w:szCs w:val="24"/>
            <w:lang w:val="en-GB"/>
          </w:rPr>
          <w:lastRenderedPageBreak/>
          <w:t>Who is your idol?</w:t>
        </w:r>
      </w:ins>
    </w:p>
    <w:p w:rsidR="00F10E32" w:rsidRDefault="00F10E32" w:rsidP="00176E2F">
      <w:pPr>
        <w:pStyle w:val="Odsekzoznamu"/>
        <w:numPr>
          <w:ilvl w:val="0"/>
          <w:numId w:val="47"/>
        </w:numPr>
        <w:rPr>
          <w:ins w:id="5176" w:author="HP" w:date="2022-08-18T13:46:00Z"/>
          <w:rFonts w:ascii="Arial" w:hAnsi="Arial" w:cs="Arial"/>
          <w:sz w:val="24"/>
          <w:szCs w:val="24"/>
          <w:lang w:val="en-GB"/>
        </w:rPr>
      </w:pPr>
      <w:ins w:id="5177" w:author="HP" w:date="2022-08-18T13:45:00Z">
        <w:r>
          <w:rPr>
            <w:rFonts w:ascii="Arial" w:hAnsi="Arial" w:cs="Arial"/>
            <w:sz w:val="24"/>
            <w:szCs w:val="24"/>
            <w:lang w:val="en-GB"/>
          </w:rPr>
          <w:t>Have you got any real idol?</w:t>
        </w:r>
      </w:ins>
    </w:p>
    <w:p w:rsidR="00A33E25" w:rsidRDefault="00A33E25">
      <w:pPr>
        <w:pStyle w:val="Odsekzoznamu"/>
        <w:numPr>
          <w:ilvl w:val="0"/>
          <w:numId w:val="47"/>
        </w:numPr>
        <w:rPr>
          <w:ins w:id="5178" w:author="HP" w:date="2022-08-18T11:54:00Z"/>
          <w:rFonts w:ascii="Arial" w:hAnsi="Arial" w:cs="Arial"/>
          <w:sz w:val="24"/>
          <w:szCs w:val="24"/>
          <w:lang w:val="en-GB"/>
        </w:rPr>
        <w:pPrChange w:id="5179" w:author="HP" w:date="2022-08-18T11:53:00Z">
          <w:pPr/>
        </w:pPrChange>
      </w:pPr>
      <w:ins w:id="5180" w:author="HP" w:date="2022-08-18T11:53:00Z">
        <w:r>
          <w:rPr>
            <w:rFonts w:ascii="Arial" w:hAnsi="Arial" w:cs="Arial"/>
            <w:sz w:val="24"/>
            <w:szCs w:val="24"/>
            <w:lang w:val="en-GB"/>
          </w:rPr>
          <w:t xml:space="preserve">What are the most common </w:t>
        </w:r>
        <w:r w:rsidRPr="00176E2F">
          <w:rPr>
            <w:rFonts w:ascii="Arial" w:hAnsi="Arial" w:cs="Arial"/>
            <w:b/>
            <w:sz w:val="24"/>
            <w:szCs w:val="24"/>
            <w:lang w:val="en-GB"/>
            <w:rPrChange w:id="5181" w:author="HP" w:date="2022-08-18T13:2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worries and fears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that young people have? </w:t>
        </w:r>
      </w:ins>
    </w:p>
    <w:p w:rsidR="00A33E25" w:rsidRDefault="00A33E25">
      <w:pPr>
        <w:pStyle w:val="Odsekzoznamu"/>
        <w:numPr>
          <w:ilvl w:val="0"/>
          <w:numId w:val="47"/>
        </w:numPr>
        <w:rPr>
          <w:ins w:id="5182" w:author="HP" w:date="2022-08-18T13:30:00Z"/>
          <w:rFonts w:ascii="Arial" w:hAnsi="Arial" w:cs="Arial"/>
          <w:sz w:val="24"/>
          <w:szCs w:val="24"/>
          <w:lang w:val="en-GB"/>
        </w:rPr>
        <w:pPrChange w:id="5183" w:author="HP" w:date="2022-08-18T11:53:00Z">
          <w:pPr/>
        </w:pPrChange>
      </w:pPr>
      <w:ins w:id="5184" w:author="HP" w:date="2022-08-18T11:55:00Z">
        <w:r>
          <w:rPr>
            <w:rFonts w:ascii="Arial" w:hAnsi="Arial" w:cs="Arial"/>
            <w:sz w:val="24"/>
            <w:szCs w:val="24"/>
            <w:lang w:val="en-GB"/>
          </w:rPr>
          <w:t xml:space="preserve">What do you know about the </w:t>
        </w:r>
        <w:r w:rsidRPr="00176E2F">
          <w:rPr>
            <w:rFonts w:ascii="Arial" w:hAnsi="Arial" w:cs="Arial"/>
            <w:b/>
            <w:sz w:val="24"/>
            <w:szCs w:val="24"/>
            <w:lang w:val="en-GB"/>
            <w:rPrChange w:id="5185" w:author="HP" w:date="2022-08-18T13:2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legal rights</w:t>
        </w:r>
      </w:ins>
      <w:ins w:id="5186" w:author="HP" w:date="2022-08-18T11:57:00Z">
        <w:r w:rsidR="00F46EEA">
          <w:rPr>
            <w:rFonts w:ascii="Arial" w:hAnsi="Arial" w:cs="Arial"/>
            <w:sz w:val="24"/>
            <w:szCs w:val="24"/>
            <w:lang w:val="en-GB"/>
          </w:rPr>
          <w:t xml:space="preserve"> </w:t>
        </w:r>
        <w:r w:rsidR="00F46EEA" w:rsidRPr="00176E2F">
          <w:rPr>
            <w:rFonts w:ascii="Arial" w:hAnsi="Arial" w:cs="Arial"/>
            <w:b/>
            <w:sz w:val="24"/>
            <w:szCs w:val="24"/>
            <w:lang w:val="en-GB"/>
            <w:rPrChange w:id="5187" w:author="HP" w:date="2022-08-18T13:2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of the young</w:t>
        </w:r>
        <w:r w:rsidR="00F46EEA">
          <w:rPr>
            <w:rFonts w:ascii="Arial" w:hAnsi="Arial" w:cs="Arial"/>
            <w:sz w:val="24"/>
            <w:szCs w:val="24"/>
            <w:lang w:val="en-GB"/>
          </w:rPr>
          <w:t xml:space="preserve"> in Slovakia</w:t>
        </w:r>
      </w:ins>
      <w:ins w:id="5188" w:author="HP" w:date="2022-08-18T11:59:00Z">
        <w:r w:rsidR="00F46EEA">
          <w:rPr>
            <w:rFonts w:ascii="Arial" w:hAnsi="Arial" w:cs="Arial"/>
            <w:sz w:val="24"/>
            <w:szCs w:val="24"/>
            <w:lang w:val="en-GB"/>
          </w:rPr>
          <w:t xml:space="preserve"> and in other countries</w:t>
        </w:r>
      </w:ins>
      <w:ins w:id="5189" w:author="HP" w:date="2022-08-18T11:57:00Z">
        <w:r w:rsidR="00F46EEA"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176E2F" w:rsidRDefault="00176E2F" w:rsidP="00176E2F">
      <w:pPr>
        <w:pStyle w:val="Odsekzoznamu"/>
        <w:numPr>
          <w:ilvl w:val="0"/>
          <w:numId w:val="47"/>
        </w:numPr>
        <w:rPr>
          <w:ins w:id="5190" w:author="HP" w:date="2022-08-18T13:30:00Z"/>
          <w:rFonts w:ascii="Arial" w:hAnsi="Arial" w:cs="Arial"/>
          <w:sz w:val="24"/>
          <w:szCs w:val="24"/>
          <w:lang w:val="en-GB"/>
        </w:rPr>
      </w:pPr>
      <w:ins w:id="5191" w:author="HP" w:date="2022-08-18T13:30:00Z">
        <w:r>
          <w:rPr>
            <w:rFonts w:ascii="Arial" w:hAnsi="Arial" w:cs="Arial"/>
            <w:sz w:val="24"/>
            <w:szCs w:val="24"/>
            <w:lang w:val="en-GB"/>
          </w:rPr>
          <w:t xml:space="preserve">How should our society support the young?  </w:t>
        </w:r>
      </w:ins>
    </w:p>
    <w:p w:rsidR="00176E2F" w:rsidRDefault="00176E2F" w:rsidP="00176E2F">
      <w:pPr>
        <w:pStyle w:val="Odsekzoznamu"/>
        <w:numPr>
          <w:ilvl w:val="0"/>
          <w:numId w:val="47"/>
        </w:numPr>
        <w:rPr>
          <w:ins w:id="5192" w:author="HP" w:date="2022-08-18T13:47:00Z"/>
          <w:rFonts w:ascii="Arial" w:hAnsi="Arial" w:cs="Arial"/>
          <w:sz w:val="24"/>
          <w:szCs w:val="24"/>
          <w:lang w:val="en-GB"/>
        </w:rPr>
      </w:pPr>
      <w:ins w:id="5193" w:author="HP" w:date="2022-08-18T13:30:00Z">
        <w:r>
          <w:rPr>
            <w:rFonts w:ascii="Arial" w:hAnsi="Arial" w:cs="Arial"/>
            <w:sz w:val="24"/>
            <w:szCs w:val="24"/>
            <w:lang w:val="en-GB"/>
          </w:rPr>
          <w:t>What is the attitude of the young towards the authorities?</w:t>
        </w:r>
      </w:ins>
    </w:p>
    <w:p w:rsidR="001850D1" w:rsidRDefault="001850D1" w:rsidP="001850D1">
      <w:pPr>
        <w:pStyle w:val="Odsekzoznamu"/>
        <w:numPr>
          <w:ilvl w:val="0"/>
          <w:numId w:val="47"/>
        </w:numPr>
        <w:rPr>
          <w:ins w:id="5194" w:author="HP" w:date="2022-08-18T13:49:00Z"/>
          <w:rFonts w:ascii="Arial" w:hAnsi="Arial" w:cs="Arial"/>
          <w:sz w:val="24"/>
          <w:szCs w:val="24"/>
          <w:lang w:val="en-GB"/>
        </w:rPr>
      </w:pPr>
      <w:ins w:id="5195" w:author="HP" w:date="2022-08-18T13:47:00Z">
        <w:r>
          <w:rPr>
            <w:rFonts w:ascii="Arial" w:hAnsi="Arial" w:cs="Arial"/>
            <w:sz w:val="24"/>
            <w:szCs w:val="24"/>
            <w:lang w:val="en-GB"/>
          </w:rPr>
          <w:t>Name at least three good and three bad things about being young</w:t>
        </w:r>
      </w:ins>
    </w:p>
    <w:p w:rsidR="001850D1" w:rsidRDefault="001850D1" w:rsidP="001850D1">
      <w:pPr>
        <w:pStyle w:val="Odsekzoznamu"/>
        <w:numPr>
          <w:ilvl w:val="0"/>
          <w:numId w:val="47"/>
        </w:numPr>
        <w:rPr>
          <w:ins w:id="5196" w:author="HP" w:date="2022-08-18T13:51:00Z"/>
          <w:rFonts w:ascii="Arial" w:hAnsi="Arial" w:cs="Arial"/>
          <w:sz w:val="24"/>
          <w:szCs w:val="24"/>
          <w:lang w:val="en-GB"/>
        </w:rPr>
      </w:pPr>
      <w:ins w:id="5197" w:author="HP" w:date="2022-08-18T13:49:00Z">
        <w:r>
          <w:rPr>
            <w:rFonts w:ascii="Arial" w:hAnsi="Arial" w:cs="Arial"/>
            <w:sz w:val="24"/>
            <w:szCs w:val="24"/>
            <w:lang w:val="en-GB"/>
          </w:rPr>
          <w:t>How are the young different from the adults</w:t>
        </w:r>
      </w:ins>
      <w:ins w:id="5198" w:author="HP" w:date="2022-08-18T13:50:00Z">
        <w:r>
          <w:rPr>
            <w:rFonts w:ascii="Arial" w:hAnsi="Arial" w:cs="Arial"/>
            <w:sz w:val="24"/>
            <w:szCs w:val="24"/>
            <w:lang w:val="en-GB"/>
          </w:rPr>
          <w:t>/old people</w:t>
        </w:r>
      </w:ins>
      <w:ins w:id="5199" w:author="HP" w:date="2022-08-18T13:49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1850D1" w:rsidRPr="00356D58" w:rsidRDefault="001850D1">
      <w:pPr>
        <w:pStyle w:val="Odsekzoznamu"/>
        <w:numPr>
          <w:ilvl w:val="0"/>
          <w:numId w:val="47"/>
        </w:numPr>
        <w:rPr>
          <w:ins w:id="5200" w:author="HP" w:date="2022-08-18T13:51:00Z"/>
          <w:rFonts w:ascii="Arial" w:hAnsi="Arial" w:cs="Arial"/>
          <w:sz w:val="24"/>
          <w:szCs w:val="24"/>
          <w:lang w:val="en-GB"/>
        </w:rPr>
        <w:pPrChange w:id="5201" w:author="HP" w:date="2022-08-18T13:51:00Z">
          <w:pPr>
            <w:pStyle w:val="Odsekzoznamu"/>
            <w:numPr>
              <w:numId w:val="48"/>
            </w:numPr>
            <w:ind w:hanging="360"/>
          </w:pPr>
        </w:pPrChange>
      </w:pPr>
      <w:ins w:id="5202" w:author="HP" w:date="2022-08-18T13:51:00Z">
        <w:r w:rsidRPr="00356D58">
          <w:rPr>
            <w:rFonts w:ascii="Arial" w:hAnsi="Arial" w:cs="Arial"/>
            <w:sz w:val="24"/>
            <w:szCs w:val="24"/>
            <w:lang w:val="en-GB"/>
          </w:rPr>
          <w:t xml:space="preserve">What are common after-school </w:t>
        </w:r>
        <w:r w:rsidRPr="00356D58">
          <w:rPr>
            <w:rFonts w:ascii="Arial" w:hAnsi="Arial" w:cs="Arial"/>
            <w:b/>
            <w:sz w:val="24"/>
            <w:szCs w:val="24"/>
            <w:lang w:val="en-GB"/>
          </w:rPr>
          <w:t xml:space="preserve">activities </w:t>
        </w:r>
        <w:r w:rsidRPr="00356D58">
          <w:rPr>
            <w:rFonts w:ascii="Arial" w:hAnsi="Arial" w:cs="Arial"/>
            <w:sz w:val="24"/>
            <w:szCs w:val="24"/>
            <w:lang w:val="en-GB"/>
          </w:rPr>
          <w:t>for your peers?</w:t>
        </w:r>
      </w:ins>
    </w:p>
    <w:p w:rsidR="001850D1" w:rsidRDefault="001850D1">
      <w:pPr>
        <w:pStyle w:val="Odsekzoznamu"/>
        <w:numPr>
          <w:ilvl w:val="0"/>
          <w:numId w:val="47"/>
        </w:numPr>
        <w:rPr>
          <w:ins w:id="5203" w:author="HP" w:date="2022-08-18T13:48:00Z"/>
          <w:rFonts w:ascii="Arial" w:hAnsi="Arial" w:cs="Arial"/>
          <w:sz w:val="24"/>
          <w:szCs w:val="24"/>
          <w:lang w:val="en-GB"/>
        </w:rPr>
        <w:pPrChange w:id="5204" w:author="HP" w:date="2022-08-18T13:51:00Z">
          <w:pPr/>
        </w:pPrChange>
      </w:pPr>
      <w:ins w:id="5205" w:author="HP" w:date="2022-08-18T13:48:00Z">
        <w:r>
          <w:rPr>
            <w:rFonts w:ascii="Arial" w:hAnsi="Arial" w:cs="Arial"/>
            <w:sz w:val="24"/>
            <w:szCs w:val="24"/>
            <w:lang w:val="en-GB"/>
          </w:rPr>
          <w:t>What are their interests?</w:t>
        </w:r>
      </w:ins>
    </w:p>
    <w:p w:rsidR="001850D1" w:rsidRDefault="001850D1">
      <w:pPr>
        <w:pStyle w:val="Odsekzoznamu"/>
        <w:numPr>
          <w:ilvl w:val="0"/>
          <w:numId w:val="47"/>
        </w:numPr>
        <w:rPr>
          <w:ins w:id="5206" w:author="HP" w:date="2022-08-18T13:54:00Z"/>
          <w:rFonts w:ascii="Arial" w:hAnsi="Arial" w:cs="Arial"/>
          <w:sz w:val="24"/>
          <w:szCs w:val="24"/>
          <w:lang w:val="en-GB"/>
        </w:rPr>
        <w:pPrChange w:id="5207" w:author="HP" w:date="2022-08-18T13:51:00Z">
          <w:pPr/>
        </w:pPrChange>
      </w:pPr>
      <w:ins w:id="5208" w:author="HP" w:date="2022-08-18T13:48:00Z">
        <w:r>
          <w:rPr>
            <w:rFonts w:ascii="Arial" w:hAnsi="Arial" w:cs="Arial"/>
            <w:sz w:val="24"/>
            <w:szCs w:val="24"/>
            <w:lang w:val="en-GB"/>
          </w:rPr>
          <w:t>How do they communicate?</w:t>
        </w:r>
      </w:ins>
    </w:p>
    <w:p w:rsidR="001850D1" w:rsidRDefault="001850D1">
      <w:pPr>
        <w:pStyle w:val="Odsekzoznamu"/>
        <w:numPr>
          <w:ilvl w:val="0"/>
          <w:numId w:val="47"/>
        </w:numPr>
        <w:rPr>
          <w:ins w:id="5209" w:author="HP" w:date="2022-08-18T13:55:00Z"/>
          <w:rFonts w:ascii="Arial" w:hAnsi="Arial" w:cs="Arial"/>
          <w:sz w:val="24"/>
          <w:szCs w:val="24"/>
          <w:lang w:val="en-GB"/>
        </w:rPr>
        <w:pPrChange w:id="5210" w:author="HP" w:date="2022-08-18T13:51:00Z">
          <w:pPr/>
        </w:pPrChange>
      </w:pPr>
      <w:ins w:id="5211" w:author="HP" w:date="2022-08-18T13:54:00Z">
        <w:r>
          <w:rPr>
            <w:rFonts w:ascii="Arial" w:hAnsi="Arial" w:cs="Arial"/>
            <w:sz w:val="24"/>
            <w:szCs w:val="24"/>
            <w:lang w:val="en-GB"/>
          </w:rPr>
          <w:t>Where do they spend their free time?</w:t>
        </w:r>
      </w:ins>
    </w:p>
    <w:p w:rsidR="001850D1" w:rsidRDefault="001850D1">
      <w:pPr>
        <w:pStyle w:val="Odsekzoznamu"/>
        <w:numPr>
          <w:ilvl w:val="0"/>
          <w:numId w:val="47"/>
        </w:numPr>
        <w:rPr>
          <w:ins w:id="5212" w:author="HP" w:date="2022-08-18T13:48:00Z"/>
          <w:rFonts w:ascii="Arial" w:hAnsi="Arial" w:cs="Arial"/>
          <w:sz w:val="24"/>
          <w:szCs w:val="24"/>
          <w:lang w:val="en-GB"/>
        </w:rPr>
        <w:pPrChange w:id="5213" w:author="HP" w:date="2022-08-18T13:51:00Z">
          <w:pPr/>
        </w:pPrChange>
      </w:pPr>
      <w:ins w:id="5214" w:author="HP" w:date="2022-08-18T13:55:00Z">
        <w:r>
          <w:rPr>
            <w:rFonts w:ascii="Arial" w:hAnsi="Arial" w:cs="Arial"/>
            <w:sz w:val="24"/>
            <w:szCs w:val="24"/>
            <w:lang w:val="en-GB"/>
          </w:rPr>
          <w:t>Is there any difference between the young in our region and the young in big cities?</w:t>
        </w:r>
      </w:ins>
    </w:p>
    <w:p w:rsidR="001850D1" w:rsidRDefault="001850D1">
      <w:pPr>
        <w:pStyle w:val="Odsekzoznamu"/>
        <w:numPr>
          <w:ilvl w:val="0"/>
          <w:numId w:val="47"/>
        </w:numPr>
        <w:rPr>
          <w:ins w:id="5215" w:author="HP" w:date="2022-08-18T13:48:00Z"/>
          <w:rFonts w:ascii="Arial" w:hAnsi="Arial" w:cs="Arial"/>
          <w:sz w:val="24"/>
          <w:szCs w:val="24"/>
          <w:lang w:val="en-GB"/>
        </w:rPr>
        <w:pPrChange w:id="5216" w:author="HP" w:date="2022-08-18T13:51:00Z">
          <w:pPr/>
        </w:pPrChange>
      </w:pPr>
      <w:ins w:id="5217" w:author="HP" w:date="2022-08-18T13:48:00Z">
        <w:r>
          <w:rPr>
            <w:rFonts w:ascii="Arial" w:hAnsi="Arial" w:cs="Arial"/>
            <w:sz w:val="24"/>
            <w:szCs w:val="24"/>
            <w:lang w:val="en-GB"/>
          </w:rPr>
          <w:t>Which technologies are popular among the young people?</w:t>
        </w:r>
      </w:ins>
    </w:p>
    <w:p w:rsidR="001850D1" w:rsidRDefault="001850D1">
      <w:pPr>
        <w:pStyle w:val="Odsekzoznamu"/>
        <w:numPr>
          <w:ilvl w:val="0"/>
          <w:numId w:val="47"/>
        </w:numPr>
        <w:rPr>
          <w:ins w:id="5218" w:author="HP" w:date="2022-08-18T12:00:00Z"/>
          <w:rFonts w:ascii="Arial" w:hAnsi="Arial" w:cs="Arial"/>
          <w:sz w:val="24"/>
          <w:szCs w:val="24"/>
          <w:lang w:val="en-GB"/>
        </w:rPr>
        <w:pPrChange w:id="5219" w:author="HP" w:date="2022-08-18T13:51:00Z">
          <w:pPr/>
        </w:pPrChange>
      </w:pPr>
      <w:ins w:id="5220" w:author="HP" w:date="2022-08-18T13:49:00Z">
        <w:r>
          <w:rPr>
            <w:rFonts w:ascii="Arial" w:hAnsi="Arial" w:cs="Arial"/>
            <w:sz w:val="24"/>
            <w:szCs w:val="24"/>
            <w:lang w:val="en-GB"/>
          </w:rPr>
          <w:t>Why do young people like dangerous/adrenaline activities?</w:t>
        </w:r>
      </w:ins>
    </w:p>
    <w:p w:rsidR="00F46EEA" w:rsidRDefault="00F46EEA">
      <w:pPr>
        <w:pStyle w:val="Odsekzoznamu"/>
        <w:numPr>
          <w:ilvl w:val="0"/>
          <w:numId w:val="47"/>
        </w:numPr>
        <w:rPr>
          <w:ins w:id="5221" w:author="HP" w:date="2022-08-18T13:58:00Z"/>
          <w:rFonts w:ascii="Arial" w:hAnsi="Arial" w:cs="Arial"/>
          <w:sz w:val="24"/>
          <w:szCs w:val="24"/>
          <w:lang w:val="en-GB"/>
        </w:rPr>
        <w:pPrChange w:id="5222" w:author="HP" w:date="2022-08-18T13:51:00Z">
          <w:pPr/>
        </w:pPrChange>
      </w:pPr>
      <w:ins w:id="5223" w:author="HP" w:date="2022-08-18T12:02:00Z">
        <w:r>
          <w:rPr>
            <w:rFonts w:ascii="Arial" w:hAnsi="Arial" w:cs="Arial"/>
            <w:sz w:val="24"/>
            <w:szCs w:val="24"/>
            <w:lang w:val="en-GB"/>
          </w:rPr>
          <w:t>How do you think you will raise your children?</w:t>
        </w:r>
      </w:ins>
      <w:ins w:id="5224" w:author="HP" w:date="2022-08-18T12:03:00Z">
        <w:r>
          <w:rPr>
            <w:rFonts w:ascii="Arial" w:hAnsi="Arial" w:cs="Arial"/>
            <w:sz w:val="24"/>
            <w:szCs w:val="24"/>
            <w:lang w:val="en-GB"/>
          </w:rPr>
          <w:t xml:space="preserve"> In an authoritarian, democratic or a liberal way? Explain.</w:t>
        </w:r>
      </w:ins>
    </w:p>
    <w:p w:rsidR="00716DA9" w:rsidRDefault="00716DA9">
      <w:pPr>
        <w:pStyle w:val="Odsekzoznamu"/>
        <w:numPr>
          <w:ilvl w:val="0"/>
          <w:numId w:val="47"/>
        </w:numPr>
        <w:rPr>
          <w:ins w:id="5225" w:author="HP" w:date="2022-08-18T13:59:00Z"/>
          <w:rFonts w:ascii="Arial" w:hAnsi="Arial" w:cs="Arial"/>
          <w:sz w:val="24"/>
          <w:szCs w:val="24"/>
          <w:lang w:val="en-GB"/>
        </w:rPr>
        <w:pPrChange w:id="5226" w:author="HP" w:date="2022-08-18T13:51:00Z">
          <w:pPr/>
        </w:pPrChange>
      </w:pPr>
      <w:ins w:id="5227" w:author="HP" w:date="2022-08-18T13:59:00Z">
        <w:r>
          <w:rPr>
            <w:rFonts w:ascii="Arial" w:hAnsi="Arial" w:cs="Arial"/>
            <w:sz w:val="24"/>
            <w:szCs w:val="24"/>
            <w:lang w:val="en-GB"/>
          </w:rPr>
          <w:t>In your opinion, w</w:t>
        </w:r>
      </w:ins>
      <w:ins w:id="5228" w:author="HP" w:date="2022-08-18T13:58:00Z">
        <w:r>
          <w:rPr>
            <w:rFonts w:ascii="Arial" w:hAnsi="Arial" w:cs="Arial"/>
            <w:sz w:val="24"/>
            <w:szCs w:val="24"/>
            <w:lang w:val="en-GB"/>
          </w:rPr>
          <w:t>hat is an ideal life</w:t>
        </w:r>
      </w:ins>
      <w:ins w:id="5229" w:author="HP" w:date="2022-08-18T13:59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716DA9" w:rsidRDefault="00716DA9">
      <w:pPr>
        <w:pStyle w:val="Odsekzoznamu"/>
        <w:numPr>
          <w:ilvl w:val="0"/>
          <w:numId w:val="47"/>
        </w:numPr>
        <w:rPr>
          <w:ins w:id="5230" w:author="HP" w:date="2022-08-18T12:03:00Z"/>
          <w:rFonts w:ascii="Arial" w:hAnsi="Arial" w:cs="Arial"/>
          <w:sz w:val="24"/>
          <w:szCs w:val="24"/>
          <w:lang w:val="en-GB"/>
        </w:rPr>
        <w:pPrChange w:id="5231" w:author="HP" w:date="2022-08-18T13:51:00Z">
          <w:pPr/>
        </w:pPrChange>
      </w:pPr>
      <w:ins w:id="5232" w:author="HP" w:date="2022-08-18T13:59:00Z">
        <w:r>
          <w:rPr>
            <w:rFonts w:ascii="Arial" w:hAnsi="Arial" w:cs="Arial"/>
            <w:sz w:val="24"/>
            <w:szCs w:val="24"/>
            <w:lang w:val="en-GB"/>
          </w:rPr>
          <w:t>What are pros and cons of being young?</w:t>
        </w:r>
      </w:ins>
      <w:ins w:id="5233" w:author="HP" w:date="2022-08-18T13:58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A33E25" w:rsidRDefault="00A33E25" w:rsidP="00967053">
      <w:pPr>
        <w:rPr>
          <w:ins w:id="5234" w:author="HP" w:date="2022-08-18T11:53:00Z"/>
          <w:rFonts w:ascii="Arial" w:hAnsi="Arial" w:cs="Arial"/>
          <w:b/>
          <w:sz w:val="28"/>
          <w:szCs w:val="28"/>
          <w:lang w:val="en-GB"/>
        </w:rPr>
      </w:pPr>
    </w:p>
    <w:p w:rsidR="00A33E25" w:rsidRDefault="00A33E25" w:rsidP="00967053">
      <w:pPr>
        <w:rPr>
          <w:ins w:id="5235" w:author="HP" w:date="2022-08-18T11:53:00Z"/>
          <w:rFonts w:ascii="Arial" w:hAnsi="Arial" w:cs="Arial"/>
          <w:b/>
          <w:sz w:val="28"/>
          <w:szCs w:val="28"/>
          <w:lang w:val="en-GB"/>
        </w:rPr>
      </w:pPr>
    </w:p>
    <w:p w:rsidR="00A33E25" w:rsidRDefault="00A33E25" w:rsidP="00967053">
      <w:pPr>
        <w:rPr>
          <w:rFonts w:ascii="Arial" w:hAnsi="Arial" w:cs="Arial"/>
          <w:b/>
          <w:sz w:val="28"/>
          <w:szCs w:val="28"/>
          <w:lang w:val="en-GB"/>
        </w:rPr>
      </w:pPr>
    </w:p>
    <w:p w:rsidR="008D21C3" w:rsidRDefault="008D21C3">
      <w:pPr>
        <w:jc w:val="center"/>
        <w:rPr>
          <w:ins w:id="5236" w:author="HP" w:date="2022-08-15T23:02:00Z"/>
          <w:rFonts w:ascii="Arial" w:hAnsi="Arial" w:cs="Arial"/>
          <w:b/>
          <w:sz w:val="36"/>
          <w:szCs w:val="36"/>
          <w:lang w:val="en-GB"/>
          <w:rPrChange w:id="5237" w:author="HP" w:date="2022-08-18T14:01:00Z">
            <w:rPr>
              <w:ins w:id="5238" w:author="HP" w:date="2022-08-15T23:02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5239" w:author="HP" w:date="2022-08-18T14:01:00Z">
          <w:pPr/>
        </w:pPrChange>
      </w:pPr>
    </w:p>
    <w:p w:rsidR="008D21C3" w:rsidRDefault="008D21C3">
      <w:pPr>
        <w:jc w:val="center"/>
        <w:rPr>
          <w:ins w:id="5240" w:author="HP" w:date="2022-08-22T12:23:00Z"/>
          <w:rFonts w:ascii="Arial" w:hAnsi="Arial" w:cs="Arial"/>
          <w:b/>
          <w:sz w:val="36"/>
          <w:szCs w:val="36"/>
          <w:lang w:val="en-GB"/>
        </w:rPr>
        <w:pPrChange w:id="5241" w:author="HP" w:date="2022-08-18T14:01:00Z">
          <w:pPr/>
        </w:pPrChange>
      </w:pPr>
    </w:p>
    <w:p w:rsidR="008D21C3" w:rsidRDefault="008D21C3">
      <w:pPr>
        <w:jc w:val="center"/>
        <w:rPr>
          <w:ins w:id="5242" w:author="HP" w:date="2022-08-22T12:23:00Z"/>
          <w:rFonts w:ascii="Arial" w:hAnsi="Arial" w:cs="Arial"/>
          <w:b/>
          <w:sz w:val="36"/>
          <w:szCs w:val="36"/>
          <w:lang w:val="en-GB"/>
        </w:rPr>
        <w:pPrChange w:id="5243" w:author="HP" w:date="2022-08-18T14:01:00Z">
          <w:pPr/>
        </w:pPrChange>
      </w:pPr>
    </w:p>
    <w:p w:rsidR="008D21C3" w:rsidRDefault="008D21C3">
      <w:pPr>
        <w:jc w:val="center"/>
        <w:rPr>
          <w:ins w:id="5244" w:author="HP" w:date="2022-08-22T12:23:00Z"/>
          <w:rFonts w:ascii="Arial" w:hAnsi="Arial" w:cs="Arial"/>
          <w:b/>
          <w:sz w:val="36"/>
          <w:szCs w:val="36"/>
          <w:lang w:val="en-GB"/>
        </w:rPr>
        <w:pPrChange w:id="5245" w:author="HP" w:date="2022-08-18T14:01:00Z">
          <w:pPr/>
        </w:pPrChange>
      </w:pPr>
    </w:p>
    <w:p w:rsidR="008D21C3" w:rsidRDefault="008D21C3">
      <w:pPr>
        <w:jc w:val="center"/>
        <w:rPr>
          <w:ins w:id="5246" w:author="HP" w:date="2022-08-22T12:23:00Z"/>
          <w:rFonts w:ascii="Arial" w:hAnsi="Arial" w:cs="Arial"/>
          <w:b/>
          <w:sz w:val="36"/>
          <w:szCs w:val="36"/>
          <w:lang w:val="en-GB"/>
        </w:rPr>
        <w:pPrChange w:id="5247" w:author="HP" w:date="2022-08-18T14:01:00Z">
          <w:pPr/>
        </w:pPrChange>
      </w:pPr>
    </w:p>
    <w:p w:rsidR="008D21C3" w:rsidRDefault="008D21C3">
      <w:pPr>
        <w:jc w:val="center"/>
        <w:rPr>
          <w:ins w:id="5248" w:author="HP" w:date="2022-08-22T12:23:00Z"/>
          <w:rFonts w:ascii="Arial" w:hAnsi="Arial" w:cs="Arial"/>
          <w:b/>
          <w:sz w:val="36"/>
          <w:szCs w:val="36"/>
          <w:lang w:val="en-GB"/>
        </w:rPr>
        <w:pPrChange w:id="5249" w:author="HP" w:date="2022-08-18T14:01:00Z">
          <w:pPr/>
        </w:pPrChange>
      </w:pPr>
    </w:p>
    <w:p w:rsidR="008D21C3" w:rsidRDefault="008D21C3">
      <w:pPr>
        <w:jc w:val="center"/>
        <w:rPr>
          <w:ins w:id="5250" w:author="HP" w:date="2022-08-22T12:23:00Z"/>
          <w:rFonts w:ascii="Arial" w:hAnsi="Arial" w:cs="Arial"/>
          <w:b/>
          <w:sz w:val="36"/>
          <w:szCs w:val="36"/>
          <w:lang w:val="en-GB"/>
        </w:rPr>
        <w:pPrChange w:id="5251" w:author="HP" w:date="2022-08-18T14:01:00Z">
          <w:pPr/>
        </w:pPrChange>
      </w:pPr>
    </w:p>
    <w:p w:rsidR="008D21C3" w:rsidRDefault="008D21C3">
      <w:pPr>
        <w:jc w:val="center"/>
        <w:rPr>
          <w:ins w:id="5252" w:author="HP" w:date="2022-08-22T12:23:00Z"/>
          <w:rFonts w:ascii="Arial" w:hAnsi="Arial" w:cs="Arial"/>
          <w:b/>
          <w:sz w:val="36"/>
          <w:szCs w:val="36"/>
          <w:lang w:val="en-GB"/>
        </w:rPr>
        <w:pPrChange w:id="5253" w:author="HP" w:date="2022-08-18T14:01:00Z">
          <w:pPr/>
        </w:pPrChange>
      </w:pPr>
    </w:p>
    <w:p w:rsidR="008D21C3" w:rsidRDefault="008D21C3">
      <w:pPr>
        <w:jc w:val="center"/>
        <w:rPr>
          <w:ins w:id="5254" w:author="HP" w:date="2022-08-22T12:23:00Z"/>
          <w:rFonts w:ascii="Arial" w:hAnsi="Arial" w:cs="Arial"/>
          <w:b/>
          <w:sz w:val="36"/>
          <w:szCs w:val="36"/>
          <w:lang w:val="en-GB"/>
        </w:rPr>
        <w:pPrChange w:id="5255" w:author="HP" w:date="2022-08-18T14:01:00Z">
          <w:pPr/>
        </w:pPrChange>
      </w:pPr>
    </w:p>
    <w:p w:rsidR="008D21C3" w:rsidRDefault="008D21C3">
      <w:pPr>
        <w:jc w:val="center"/>
        <w:rPr>
          <w:ins w:id="5256" w:author="HP" w:date="2022-08-22T12:23:00Z"/>
          <w:rFonts w:ascii="Arial" w:hAnsi="Arial" w:cs="Arial"/>
          <w:b/>
          <w:sz w:val="36"/>
          <w:szCs w:val="36"/>
          <w:lang w:val="en-GB"/>
        </w:rPr>
        <w:pPrChange w:id="5257" w:author="HP" w:date="2022-08-18T14:01:00Z">
          <w:pPr/>
        </w:pPrChange>
      </w:pPr>
    </w:p>
    <w:p w:rsidR="008D21C3" w:rsidRDefault="008D21C3">
      <w:pPr>
        <w:jc w:val="center"/>
        <w:rPr>
          <w:ins w:id="5258" w:author="HP" w:date="2022-08-22T12:23:00Z"/>
          <w:rFonts w:ascii="Arial" w:hAnsi="Arial" w:cs="Arial"/>
          <w:b/>
          <w:sz w:val="36"/>
          <w:szCs w:val="36"/>
          <w:lang w:val="en-GB"/>
        </w:rPr>
        <w:pPrChange w:id="5259" w:author="HP" w:date="2022-08-18T14:01:00Z">
          <w:pPr/>
        </w:pPrChange>
      </w:pPr>
    </w:p>
    <w:p w:rsidR="008D21C3" w:rsidRDefault="008D21C3">
      <w:pPr>
        <w:jc w:val="center"/>
        <w:rPr>
          <w:ins w:id="5260" w:author="HP" w:date="2022-08-22T12:23:00Z"/>
          <w:rFonts w:ascii="Arial" w:hAnsi="Arial" w:cs="Arial"/>
          <w:b/>
          <w:sz w:val="36"/>
          <w:szCs w:val="36"/>
          <w:lang w:val="en-GB"/>
        </w:rPr>
        <w:pPrChange w:id="5261" w:author="HP" w:date="2022-08-18T14:01:00Z">
          <w:pPr/>
        </w:pPrChange>
      </w:pPr>
    </w:p>
    <w:p w:rsidR="008D21C3" w:rsidRDefault="008D21C3">
      <w:pPr>
        <w:jc w:val="center"/>
        <w:rPr>
          <w:ins w:id="5262" w:author="HP" w:date="2022-08-22T12:23:00Z"/>
          <w:rFonts w:ascii="Arial" w:hAnsi="Arial" w:cs="Arial"/>
          <w:b/>
          <w:sz w:val="36"/>
          <w:szCs w:val="36"/>
          <w:lang w:val="en-GB"/>
        </w:rPr>
        <w:pPrChange w:id="5263" w:author="HP" w:date="2022-08-18T14:01:00Z">
          <w:pPr/>
        </w:pPrChange>
      </w:pPr>
    </w:p>
    <w:p w:rsidR="00974306" w:rsidRDefault="00AB28CF">
      <w:pPr>
        <w:jc w:val="center"/>
        <w:rPr>
          <w:ins w:id="5264" w:author="HP" w:date="2022-08-22T12:23:00Z"/>
          <w:rFonts w:ascii="Arial" w:hAnsi="Arial" w:cs="Arial"/>
          <w:b/>
          <w:sz w:val="36"/>
          <w:szCs w:val="36"/>
          <w:lang w:val="en-GB"/>
        </w:rPr>
        <w:pPrChange w:id="5265" w:author="HP" w:date="2022-08-18T14:01:00Z">
          <w:pPr/>
        </w:pPrChange>
      </w:pPr>
      <w:ins w:id="5266" w:author="HP" w:date="2022-08-15T23:04:00Z">
        <w:r w:rsidRPr="00372141">
          <w:rPr>
            <w:rFonts w:ascii="Arial" w:hAnsi="Arial" w:cs="Arial"/>
            <w:b/>
            <w:sz w:val="36"/>
            <w:szCs w:val="36"/>
            <w:lang w:val="en-GB"/>
            <w:rPrChange w:id="5267" w:author="HP" w:date="2022-08-18T14:01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lastRenderedPageBreak/>
          <w:t xml:space="preserve">CLOTHING, </w:t>
        </w:r>
      </w:ins>
      <w:r w:rsidR="00974306" w:rsidRPr="00372141">
        <w:rPr>
          <w:rFonts w:ascii="Arial" w:hAnsi="Arial" w:cs="Arial"/>
          <w:b/>
          <w:sz w:val="36"/>
          <w:szCs w:val="36"/>
          <w:lang w:val="en-GB"/>
          <w:rPrChange w:id="5268" w:author="HP" w:date="2022-08-18T14:01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FASHION</w:t>
      </w:r>
    </w:p>
    <w:p w:rsidR="008D21C3" w:rsidRDefault="008D21C3">
      <w:pPr>
        <w:jc w:val="center"/>
        <w:rPr>
          <w:ins w:id="5269" w:author="HP" w:date="2022-08-18T14:01:00Z"/>
          <w:rFonts w:ascii="Arial" w:hAnsi="Arial" w:cs="Arial"/>
          <w:b/>
          <w:sz w:val="36"/>
          <w:szCs w:val="36"/>
          <w:lang w:val="en-GB"/>
        </w:rPr>
        <w:pPrChange w:id="5270" w:author="HP" w:date="2022-08-18T14:01:00Z">
          <w:pPr/>
        </w:pPrChange>
      </w:pPr>
    </w:p>
    <w:p w:rsidR="00372141" w:rsidRDefault="00372141">
      <w:pPr>
        <w:pStyle w:val="Odsekzoznamu"/>
        <w:numPr>
          <w:ilvl w:val="0"/>
          <w:numId w:val="49"/>
        </w:numPr>
        <w:rPr>
          <w:ins w:id="5271" w:author="HP" w:date="2022-08-18T14:02:00Z"/>
          <w:rFonts w:ascii="Arial" w:hAnsi="Arial" w:cs="Arial"/>
          <w:sz w:val="24"/>
          <w:szCs w:val="24"/>
          <w:lang w:val="en-GB"/>
        </w:rPr>
        <w:pPrChange w:id="5272" w:author="HP" w:date="2022-08-18T14:02:00Z">
          <w:pPr/>
        </w:pPrChange>
      </w:pPr>
      <w:ins w:id="5273" w:author="HP" w:date="2022-08-18T14:01:00Z">
        <w:r w:rsidRPr="00372141"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  <w:r w:rsidRPr="00A059CD">
          <w:rPr>
            <w:rFonts w:ascii="Arial" w:hAnsi="Arial" w:cs="Arial"/>
            <w:b/>
            <w:sz w:val="24"/>
            <w:szCs w:val="24"/>
            <w:lang w:val="en-GB"/>
            <w:rPrChange w:id="5274" w:author="HP" w:date="2022-08-18T14:2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fashion</w:t>
        </w:r>
        <w:r w:rsidRPr="00372141"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372141" w:rsidRDefault="00372141">
      <w:pPr>
        <w:pStyle w:val="Odsekzoznamu"/>
        <w:numPr>
          <w:ilvl w:val="0"/>
          <w:numId w:val="49"/>
        </w:numPr>
        <w:rPr>
          <w:ins w:id="5275" w:author="HP" w:date="2022-08-18T14:30:00Z"/>
          <w:rFonts w:ascii="Arial" w:hAnsi="Arial" w:cs="Arial"/>
          <w:sz w:val="24"/>
          <w:szCs w:val="24"/>
          <w:lang w:val="en-GB"/>
        </w:rPr>
        <w:pPrChange w:id="5276" w:author="HP" w:date="2022-08-18T14:02:00Z">
          <w:pPr/>
        </w:pPrChange>
      </w:pPr>
      <w:ins w:id="5277" w:author="HP" w:date="2022-08-18T14:02:00Z">
        <w:r>
          <w:rPr>
            <w:rFonts w:ascii="Arial" w:hAnsi="Arial" w:cs="Arial"/>
            <w:sz w:val="24"/>
            <w:szCs w:val="24"/>
            <w:lang w:val="en-GB"/>
          </w:rPr>
          <w:t>What do you think fashion reflects?</w:t>
        </w:r>
      </w:ins>
    </w:p>
    <w:p w:rsidR="00F60794" w:rsidRDefault="00F60794">
      <w:pPr>
        <w:pStyle w:val="Odsekzoznamu"/>
        <w:numPr>
          <w:ilvl w:val="0"/>
          <w:numId w:val="49"/>
        </w:numPr>
        <w:rPr>
          <w:ins w:id="5278" w:author="HP" w:date="2022-08-18T14:02:00Z"/>
          <w:rFonts w:ascii="Arial" w:hAnsi="Arial" w:cs="Arial"/>
          <w:sz w:val="24"/>
          <w:szCs w:val="24"/>
          <w:lang w:val="en-GB"/>
        </w:rPr>
        <w:pPrChange w:id="5279" w:author="HP" w:date="2022-08-18T14:02:00Z">
          <w:pPr/>
        </w:pPrChange>
      </w:pPr>
      <w:ins w:id="5280" w:author="HP" w:date="2022-08-18T14:30:00Z">
        <w:r>
          <w:rPr>
            <w:rFonts w:ascii="Arial" w:hAnsi="Arial" w:cs="Arial"/>
            <w:sz w:val="24"/>
            <w:szCs w:val="24"/>
            <w:lang w:val="en-GB"/>
          </w:rPr>
          <w:t>Do you agree that “</w:t>
        </w:r>
      </w:ins>
      <w:ins w:id="5281" w:author="HP" w:date="2022-08-18T14:31:00Z">
        <w:r>
          <w:rPr>
            <w:rFonts w:ascii="Arial" w:hAnsi="Arial" w:cs="Arial"/>
            <w:sz w:val="24"/>
            <w:szCs w:val="24"/>
            <w:lang w:val="en-GB"/>
          </w:rPr>
          <w:t>clothes make the man</w:t>
        </w:r>
      </w:ins>
      <w:ins w:id="5282" w:author="HP" w:date="2022-08-18T14:30:00Z">
        <w:r>
          <w:rPr>
            <w:rFonts w:ascii="Arial" w:hAnsi="Arial" w:cs="Arial"/>
            <w:sz w:val="24"/>
            <w:szCs w:val="24"/>
            <w:lang w:val="en-GB"/>
          </w:rPr>
          <w:t>”</w:t>
        </w:r>
      </w:ins>
      <w:ins w:id="5283" w:author="HP" w:date="2022-08-18T14:31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372141" w:rsidRDefault="00372141">
      <w:pPr>
        <w:pStyle w:val="Odsekzoznamu"/>
        <w:numPr>
          <w:ilvl w:val="0"/>
          <w:numId w:val="49"/>
        </w:numPr>
        <w:rPr>
          <w:ins w:id="5284" w:author="HP" w:date="2022-08-18T14:02:00Z"/>
          <w:rFonts w:ascii="Arial" w:hAnsi="Arial" w:cs="Arial"/>
          <w:sz w:val="24"/>
          <w:szCs w:val="24"/>
          <w:lang w:val="en-GB"/>
        </w:rPr>
        <w:pPrChange w:id="5285" w:author="HP" w:date="2022-08-18T14:02:00Z">
          <w:pPr/>
        </w:pPrChange>
      </w:pPr>
      <w:ins w:id="5286" w:author="HP" w:date="2022-08-18T14:02:00Z">
        <w:r>
          <w:rPr>
            <w:rFonts w:ascii="Arial" w:hAnsi="Arial" w:cs="Arial"/>
            <w:sz w:val="24"/>
            <w:szCs w:val="24"/>
            <w:lang w:val="en-GB"/>
          </w:rPr>
          <w:t xml:space="preserve">Do you follow </w:t>
        </w:r>
        <w:r w:rsidRPr="00A059CD">
          <w:rPr>
            <w:rFonts w:ascii="Arial" w:hAnsi="Arial" w:cs="Arial"/>
            <w:b/>
            <w:sz w:val="24"/>
            <w:szCs w:val="24"/>
            <w:lang w:val="en-GB"/>
            <w:rPrChange w:id="5287" w:author="HP" w:date="2022-08-18T14:2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fashion trends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372141" w:rsidRDefault="00372141">
      <w:pPr>
        <w:pStyle w:val="Odsekzoznamu"/>
        <w:numPr>
          <w:ilvl w:val="0"/>
          <w:numId w:val="49"/>
        </w:numPr>
        <w:rPr>
          <w:ins w:id="5288" w:author="HP" w:date="2022-08-18T14:22:00Z"/>
          <w:rFonts w:ascii="Arial" w:hAnsi="Arial" w:cs="Arial"/>
          <w:sz w:val="24"/>
          <w:szCs w:val="24"/>
          <w:lang w:val="en-GB"/>
        </w:rPr>
        <w:pPrChange w:id="5289" w:author="HP" w:date="2022-08-18T14:02:00Z">
          <w:pPr/>
        </w:pPrChange>
      </w:pPr>
      <w:ins w:id="5290" w:author="HP" w:date="2022-08-18T14:02:00Z">
        <w:r>
          <w:rPr>
            <w:rFonts w:ascii="Arial" w:hAnsi="Arial" w:cs="Arial"/>
            <w:sz w:val="24"/>
            <w:szCs w:val="24"/>
            <w:lang w:val="en-GB"/>
          </w:rPr>
          <w:t>What are the latest trends among the young?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291" w:author="HP" w:date="2022-08-18T14:02:00Z"/>
          <w:rFonts w:ascii="Arial" w:hAnsi="Arial" w:cs="Arial"/>
          <w:sz w:val="24"/>
          <w:szCs w:val="24"/>
          <w:lang w:val="en-GB"/>
        </w:rPr>
        <w:pPrChange w:id="5292" w:author="HP" w:date="2022-08-18T14:02:00Z">
          <w:pPr/>
        </w:pPrChange>
      </w:pPr>
      <w:ins w:id="5293" w:author="HP" w:date="2022-08-18T14:22:00Z">
        <w:r>
          <w:rPr>
            <w:rFonts w:ascii="Arial" w:hAnsi="Arial" w:cs="Arial"/>
            <w:sz w:val="24"/>
            <w:szCs w:val="24"/>
            <w:lang w:val="en-GB"/>
          </w:rPr>
          <w:t>Compare and contrast fashion trends among children, the young, the adults and old people.</w:t>
        </w:r>
      </w:ins>
    </w:p>
    <w:p w:rsidR="00372141" w:rsidRDefault="00372141">
      <w:pPr>
        <w:pStyle w:val="Odsekzoznamu"/>
        <w:numPr>
          <w:ilvl w:val="0"/>
          <w:numId w:val="49"/>
        </w:numPr>
        <w:rPr>
          <w:ins w:id="5294" w:author="HP" w:date="2022-08-18T14:57:00Z"/>
          <w:rFonts w:ascii="Arial" w:hAnsi="Arial" w:cs="Arial"/>
          <w:sz w:val="24"/>
          <w:szCs w:val="24"/>
          <w:lang w:val="en-GB"/>
        </w:rPr>
        <w:pPrChange w:id="5295" w:author="HP" w:date="2022-08-18T14:02:00Z">
          <w:pPr/>
        </w:pPrChange>
      </w:pPr>
      <w:ins w:id="5296" w:author="HP" w:date="2022-08-18T14:03:00Z">
        <w:r>
          <w:rPr>
            <w:rFonts w:ascii="Arial" w:hAnsi="Arial" w:cs="Arial"/>
            <w:sz w:val="24"/>
            <w:szCs w:val="24"/>
            <w:lang w:val="en-GB"/>
          </w:rPr>
          <w:t>Whom do you dress for?</w:t>
        </w:r>
      </w:ins>
    </w:p>
    <w:p w:rsidR="00591015" w:rsidRDefault="00591015">
      <w:pPr>
        <w:pStyle w:val="Odsekzoznamu"/>
        <w:numPr>
          <w:ilvl w:val="0"/>
          <w:numId w:val="49"/>
        </w:numPr>
        <w:rPr>
          <w:ins w:id="5297" w:author="HP" w:date="2022-08-18T14:03:00Z"/>
          <w:rFonts w:ascii="Arial" w:hAnsi="Arial" w:cs="Arial"/>
          <w:sz w:val="24"/>
          <w:szCs w:val="24"/>
          <w:lang w:val="en-GB"/>
        </w:rPr>
        <w:pPrChange w:id="5298" w:author="HP" w:date="2022-08-18T14:02:00Z">
          <w:pPr/>
        </w:pPrChange>
      </w:pPr>
      <w:ins w:id="5299" w:author="HP" w:date="2022-08-18T14:57:00Z">
        <w:r>
          <w:rPr>
            <w:rFonts w:ascii="Arial" w:hAnsi="Arial" w:cs="Arial"/>
            <w:sz w:val="24"/>
            <w:szCs w:val="24"/>
            <w:lang w:val="en-GB"/>
          </w:rPr>
          <w:t>Is it important for you to look good?</w:t>
        </w:r>
      </w:ins>
    </w:p>
    <w:p w:rsidR="00372141" w:rsidRDefault="00372141">
      <w:pPr>
        <w:pStyle w:val="Odsekzoznamu"/>
        <w:numPr>
          <w:ilvl w:val="0"/>
          <w:numId w:val="49"/>
        </w:numPr>
        <w:rPr>
          <w:ins w:id="5300" w:author="HP" w:date="2022-08-18T14:29:00Z"/>
          <w:rFonts w:ascii="Arial" w:hAnsi="Arial" w:cs="Arial"/>
          <w:sz w:val="24"/>
          <w:szCs w:val="24"/>
          <w:lang w:val="en-GB"/>
        </w:rPr>
        <w:pPrChange w:id="5301" w:author="HP" w:date="2022-08-18T14:02:00Z">
          <w:pPr/>
        </w:pPrChange>
      </w:pPr>
      <w:ins w:id="5302" w:author="HP" w:date="2022-08-18T14:03:00Z">
        <w:r>
          <w:rPr>
            <w:rFonts w:ascii="Arial" w:hAnsi="Arial" w:cs="Arial"/>
            <w:sz w:val="24"/>
            <w:szCs w:val="24"/>
            <w:lang w:val="en-GB"/>
          </w:rPr>
          <w:t xml:space="preserve">Which are </w:t>
        </w:r>
        <w:r w:rsidRPr="00A059CD">
          <w:rPr>
            <w:rFonts w:ascii="Arial" w:hAnsi="Arial" w:cs="Arial"/>
            <w:sz w:val="24"/>
            <w:szCs w:val="24"/>
            <w:lang w:val="en-GB"/>
          </w:rPr>
          <w:t xml:space="preserve">your favourite </w:t>
        </w:r>
        <w:r w:rsidRPr="00B80B2E">
          <w:rPr>
            <w:rFonts w:ascii="Arial" w:hAnsi="Arial" w:cs="Arial"/>
            <w:b/>
            <w:sz w:val="24"/>
            <w:szCs w:val="24"/>
            <w:lang w:val="en-GB"/>
            <w:rPrChange w:id="5303" w:author="HP" w:date="2022-08-18T14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clothes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F60794" w:rsidRDefault="00F60794">
      <w:pPr>
        <w:pStyle w:val="Odsekzoznamu"/>
        <w:numPr>
          <w:ilvl w:val="0"/>
          <w:numId w:val="49"/>
        </w:numPr>
        <w:rPr>
          <w:ins w:id="5304" w:author="HP" w:date="2022-08-18T14:29:00Z"/>
          <w:rFonts w:ascii="Arial" w:hAnsi="Arial" w:cs="Arial"/>
          <w:sz w:val="24"/>
          <w:szCs w:val="24"/>
          <w:lang w:val="en-GB"/>
        </w:rPr>
        <w:pPrChange w:id="5305" w:author="HP" w:date="2022-08-18T14:02:00Z">
          <w:pPr/>
        </w:pPrChange>
      </w:pPr>
      <w:ins w:id="5306" w:author="HP" w:date="2022-08-18T14:29:00Z">
        <w:r>
          <w:rPr>
            <w:rFonts w:ascii="Arial" w:hAnsi="Arial" w:cs="Arial"/>
            <w:sz w:val="24"/>
            <w:szCs w:val="24"/>
            <w:lang w:val="en-GB"/>
          </w:rPr>
          <w:t>Name fabric (material) clothes are made of. Which do you prefer?</w:t>
        </w:r>
      </w:ins>
    </w:p>
    <w:p w:rsidR="00F60794" w:rsidRDefault="00F60794" w:rsidP="00F60794">
      <w:pPr>
        <w:pStyle w:val="Odsekzoznamu"/>
        <w:numPr>
          <w:ilvl w:val="0"/>
          <w:numId w:val="49"/>
        </w:numPr>
        <w:rPr>
          <w:ins w:id="5307" w:author="HP" w:date="2022-08-18T14:31:00Z"/>
          <w:rFonts w:ascii="Arial" w:hAnsi="Arial" w:cs="Arial"/>
          <w:sz w:val="24"/>
          <w:szCs w:val="24"/>
          <w:lang w:val="en-GB"/>
        </w:rPr>
      </w:pPr>
      <w:ins w:id="5308" w:author="HP" w:date="2022-08-18T14:29:00Z">
        <w:r>
          <w:rPr>
            <w:rFonts w:ascii="Arial" w:hAnsi="Arial" w:cs="Arial"/>
            <w:sz w:val="24"/>
            <w:szCs w:val="24"/>
            <w:lang w:val="en-GB"/>
          </w:rPr>
          <w:t xml:space="preserve">Name </w:t>
        </w:r>
      </w:ins>
      <w:ins w:id="5309" w:author="HP" w:date="2022-08-18T14:30:00Z">
        <w:r>
          <w:rPr>
            <w:rFonts w:ascii="Arial" w:hAnsi="Arial" w:cs="Arial"/>
            <w:sz w:val="24"/>
            <w:szCs w:val="24"/>
            <w:lang w:val="en-GB"/>
          </w:rPr>
          <w:t xml:space="preserve">patterns </w:t>
        </w:r>
      </w:ins>
      <w:ins w:id="5310" w:author="HP" w:date="2022-08-18T14:31:00Z">
        <w:r>
          <w:rPr>
            <w:rFonts w:ascii="Arial" w:hAnsi="Arial" w:cs="Arial"/>
            <w:sz w:val="24"/>
            <w:szCs w:val="24"/>
            <w:lang w:val="en-GB"/>
          </w:rPr>
          <w:t>and state w</w:t>
        </w:r>
      </w:ins>
      <w:ins w:id="5311" w:author="HP" w:date="2022-08-18T14:30:00Z">
        <w:r>
          <w:rPr>
            <w:rFonts w:ascii="Arial" w:hAnsi="Arial" w:cs="Arial"/>
            <w:sz w:val="24"/>
            <w:szCs w:val="24"/>
            <w:lang w:val="en-GB"/>
          </w:rPr>
          <w:t>hich do you prefer</w:t>
        </w:r>
      </w:ins>
      <w:ins w:id="5312" w:author="HP" w:date="2022-08-18T14:31:00Z">
        <w:r>
          <w:rPr>
            <w:rFonts w:ascii="Arial" w:hAnsi="Arial" w:cs="Arial"/>
            <w:sz w:val="24"/>
            <w:szCs w:val="24"/>
            <w:lang w:val="en-GB"/>
          </w:rPr>
          <w:t xml:space="preserve"> on your clothes.</w:t>
        </w:r>
      </w:ins>
    </w:p>
    <w:p w:rsidR="00F60794" w:rsidRDefault="00F60794" w:rsidP="00F60794">
      <w:pPr>
        <w:pStyle w:val="Odsekzoznamu"/>
        <w:numPr>
          <w:ilvl w:val="0"/>
          <w:numId w:val="49"/>
        </w:numPr>
        <w:rPr>
          <w:ins w:id="5313" w:author="HP" w:date="2022-08-18T14:31:00Z"/>
          <w:rFonts w:ascii="Arial" w:hAnsi="Arial" w:cs="Arial"/>
          <w:sz w:val="24"/>
          <w:szCs w:val="24"/>
          <w:lang w:val="en-GB"/>
        </w:rPr>
      </w:pPr>
      <w:ins w:id="5314" w:author="HP" w:date="2022-08-18T14:31:00Z">
        <w:r>
          <w:rPr>
            <w:rFonts w:ascii="Arial" w:hAnsi="Arial" w:cs="Arial"/>
            <w:sz w:val="24"/>
            <w:szCs w:val="24"/>
            <w:lang w:val="en-GB"/>
          </w:rPr>
          <w:t>Name fabric (material) clothes are made of. Which do you prefer?</w:t>
        </w:r>
      </w:ins>
    </w:p>
    <w:p w:rsidR="00F60794" w:rsidRDefault="00F60794" w:rsidP="00F60794">
      <w:pPr>
        <w:pStyle w:val="Odsekzoznamu"/>
        <w:numPr>
          <w:ilvl w:val="0"/>
          <w:numId w:val="49"/>
        </w:numPr>
        <w:rPr>
          <w:ins w:id="5315" w:author="HP" w:date="2022-08-18T14:30:00Z"/>
          <w:rFonts w:ascii="Arial" w:hAnsi="Arial" w:cs="Arial"/>
          <w:sz w:val="24"/>
          <w:szCs w:val="24"/>
          <w:lang w:val="en-GB"/>
        </w:rPr>
      </w:pPr>
      <w:ins w:id="5316" w:author="HP" w:date="2022-08-18T14:31:00Z">
        <w:r>
          <w:rPr>
            <w:rFonts w:ascii="Arial" w:hAnsi="Arial" w:cs="Arial"/>
            <w:sz w:val="24"/>
            <w:szCs w:val="24"/>
            <w:lang w:val="en-GB"/>
          </w:rPr>
          <w:t>Divide clothes according to season of the year</w:t>
        </w:r>
      </w:ins>
      <w:ins w:id="5317" w:author="HP" w:date="2022-08-18T14:32:00Z">
        <w:r>
          <w:rPr>
            <w:rFonts w:ascii="Arial" w:hAnsi="Arial" w:cs="Arial"/>
            <w:sz w:val="24"/>
            <w:szCs w:val="24"/>
            <w:lang w:val="en-GB"/>
          </w:rPr>
          <w:t xml:space="preserve"> we wear them</w:t>
        </w:r>
      </w:ins>
      <w:ins w:id="5318" w:author="HP" w:date="2022-08-18T14:31:00Z"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F60794" w:rsidRDefault="00F60794">
      <w:pPr>
        <w:pStyle w:val="Odsekzoznamu"/>
        <w:numPr>
          <w:ilvl w:val="0"/>
          <w:numId w:val="49"/>
        </w:numPr>
        <w:rPr>
          <w:ins w:id="5319" w:author="HP" w:date="2022-08-18T14:33:00Z"/>
          <w:rFonts w:ascii="Arial" w:hAnsi="Arial" w:cs="Arial"/>
          <w:sz w:val="24"/>
          <w:szCs w:val="24"/>
          <w:lang w:val="en-GB"/>
        </w:rPr>
        <w:pPrChange w:id="5320" w:author="HP" w:date="2022-08-18T14:02:00Z">
          <w:pPr/>
        </w:pPrChange>
      </w:pPr>
      <w:ins w:id="5321" w:author="HP" w:date="2022-08-18T14:32:00Z">
        <w:r>
          <w:rPr>
            <w:rFonts w:ascii="Arial" w:hAnsi="Arial" w:cs="Arial"/>
            <w:sz w:val="24"/>
            <w:szCs w:val="24"/>
            <w:lang w:val="en-GB"/>
          </w:rPr>
          <w:t>Name some typical pieces of ladie</w:t>
        </w:r>
      </w:ins>
      <w:ins w:id="5322" w:author="HP" w:date="2022-08-18T14:33:00Z">
        <w:r>
          <w:rPr>
            <w:rFonts w:ascii="Arial" w:hAnsi="Arial" w:cs="Arial"/>
            <w:sz w:val="24"/>
            <w:szCs w:val="24"/>
            <w:lang w:val="en-GB"/>
          </w:rPr>
          <w:t>s</w:t>
        </w:r>
      </w:ins>
      <w:ins w:id="5323" w:author="HP" w:date="2022-08-18T14:32:00Z">
        <w:r>
          <w:rPr>
            <w:rFonts w:ascii="Arial" w:hAnsi="Arial" w:cs="Arial"/>
            <w:sz w:val="24"/>
            <w:szCs w:val="24"/>
            <w:lang w:val="en-GB"/>
          </w:rPr>
          <w:t>’ wear and men’s wear.</w:t>
        </w:r>
      </w:ins>
    </w:p>
    <w:p w:rsidR="00F60794" w:rsidRDefault="00F60794">
      <w:pPr>
        <w:pStyle w:val="Odsekzoznamu"/>
        <w:numPr>
          <w:ilvl w:val="0"/>
          <w:numId w:val="49"/>
        </w:numPr>
        <w:rPr>
          <w:ins w:id="5324" w:author="HP" w:date="2022-08-18T14:33:00Z"/>
          <w:rFonts w:ascii="Arial" w:hAnsi="Arial" w:cs="Arial"/>
          <w:sz w:val="24"/>
          <w:szCs w:val="24"/>
          <w:lang w:val="en-GB"/>
        </w:rPr>
        <w:pPrChange w:id="5325" w:author="HP" w:date="2022-08-18T14:02:00Z">
          <w:pPr/>
        </w:pPrChange>
      </w:pPr>
      <w:ins w:id="5326" w:author="HP" w:date="2022-08-18T14:33:00Z">
        <w:r>
          <w:rPr>
            <w:rFonts w:ascii="Arial" w:hAnsi="Arial" w:cs="Arial"/>
            <w:sz w:val="24"/>
            <w:szCs w:val="24"/>
            <w:lang w:val="en-GB"/>
          </w:rPr>
          <w:t>Name pieces of formal wear. When do people wear them?</w:t>
        </w:r>
      </w:ins>
    </w:p>
    <w:p w:rsidR="00F60794" w:rsidRDefault="00F60794">
      <w:pPr>
        <w:pStyle w:val="Odsekzoznamu"/>
        <w:numPr>
          <w:ilvl w:val="0"/>
          <w:numId w:val="49"/>
        </w:numPr>
        <w:rPr>
          <w:ins w:id="5327" w:author="HP" w:date="2022-08-18T14:34:00Z"/>
          <w:rFonts w:ascii="Arial" w:hAnsi="Arial" w:cs="Arial"/>
          <w:sz w:val="24"/>
          <w:szCs w:val="24"/>
          <w:lang w:val="en-GB"/>
        </w:rPr>
        <w:pPrChange w:id="5328" w:author="HP" w:date="2022-08-18T14:02:00Z">
          <w:pPr/>
        </w:pPrChange>
      </w:pPr>
      <w:ins w:id="5329" w:author="HP" w:date="2022-08-18T14:33:00Z">
        <w:r>
          <w:rPr>
            <w:rFonts w:ascii="Arial" w:hAnsi="Arial" w:cs="Arial"/>
            <w:sz w:val="24"/>
            <w:szCs w:val="24"/>
            <w:lang w:val="en-GB"/>
          </w:rPr>
          <w:t xml:space="preserve">Name pieces of casual wear. </w:t>
        </w:r>
      </w:ins>
      <w:ins w:id="5330" w:author="HP" w:date="2022-08-18T14:34:00Z">
        <w:r>
          <w:rPr>
            <w:rFonts w:ascii="Arial" w:hAnsi="Arial" w:cs="Arial"/>
            <w:sz w:val="24"/>
            <w:szCs w:val="24"/>
            <w:lang w:val="en-GB"/>
          </w:rPr>
          <w:t>When do people wear them?</w:t>
        </w:r>
      </w:ins>
    </w:p>
    <w:p w:rsidR="00F60794" w:rsidRDefault="00F60794">
      <w:pPr>
        <w:pStyle w:val="Odsekzoznamu"/>
        <w:numPr>
          <w:ilvl w:val="0"/>
          <w:numId w:val="49"/>
        </w:numPr>
        <w:rPr>
          <w:ins w:id="5331" w:author="HP" w:date="2022-08-18T14:35:00Z"/>
          <w:rFonts w:ascii="Arial" w:hAnsi="Arial" w:cs="Arial"/>
          <w:sz w:val="24"/>
          <w:szCs w:val="24"/>
          <w:lang w:val="en-GB"/>
        </w:rPr>
        <w:pPrChange w:id="5332" w:author="HP" w:date="2022-08-18T14:02:00Z">
          <w:pPr/>
        </w:pPrChange>
      </w:pPr>
      <w:ins w:id="5333" w:author="HP" w:date="2022-08-18T14:34:00Z">
        <w:r>
          <w:rPr>
            <w:rFonts w:ascii="Arial" w:hAnsi="Arial" w:cs="Arial"/>
            <w:sz w:val="24"/>
            <w:szCs w:val="24"/>
            <w:lang w:val="en-GB"/>
          </w:rPr>
          <w:t>Discuss which clothes</w:t>
        </w:r>
      </w:ins>
      <w:ins w:id="5334" w:author="HP" w:date="2022-08-18T14:35:00Z">
        <w:r>
          <w:rPr>
            <w:rFonts w:ascii="Arial" w:hAnsi="Arial" w:cs="Arial"/>
            <w:sz w:val="24"/>
            <w:szCs w:val="24"/>
            <w:lang w:val="en-GB"/>
          </w:rPr>
          <w:t xml:space="preserve"> do the young and the old people prefer. </w:t>
        </w:r>
      </w:ins>
    </w:p>
    <w:p w:rsidR="00F60794" w:rsidRDefault="00F60794">
      <w:pPr>
        <w:pStyle w:val="Odsekzoznamu"/>
        <w:numPr>
          <w:ilvl w:val="0"/>
          <w:numId w:val="49"/>
        </w:numPr>
        <w:rPr>
          <w:ins w:id="5335" w:author="HP" w:date="2022-08-18T14:36:00Z"/>
          <w:rFonts w:ascii="Arial" w:hAnsi="Arial" w:cs="Arial"/>
          <w:sz w:val="24"/>
          <w:szCs w:val="24"/>
          <w:lang w:val="en-GB"/>
        </w:rPr>
        <w:pPrChange w:id="5336" w:author="HP" w:date="2022-08-18T14:02:00Z">
          <w:pPr/>
        </w:pPrChange>
      </w:pPr>
      <w:ins w:id="5337" w:author="HP" w:date="2022-08-18T14:35:00Z">
        <w:r>
          <w:rPr>
            <w:rFonts w:ascii="Arial" w:hAnsi="Arial" w:cs="Arial"/>
            <w:sz w:val="24"/>
            <w:szCs w:val="24"/>
            <w:lang w:val="en-GB"/>
          </w:rPr>
          <w:t>Name some</w:t>
        </w:r>
      </w:ins>
      <w:ins w:id="5338" w:author="HP" w:date="2022-08-18T14:36:00Z">
        <w:r>
          <w:rPr>
            <w:rFonts w:ascii="Arial" w:hAnsi="Arial" w:cs="Arial"/>
            <w:sz w:val="24"/>
            <w:szCs w:val="24"/>
            <w:lang w:val="en-GB"/>
          </w:rPr>
          <w:t xml:space="preserve"> pieces of</w:t>
        </w:r>
      </w:ins>
      <w:ins w:id="5339" w:author="HP" w:date="2022-08-18T14:35:00Z">
        <w:r>
          <w:rPr>
            <w:rFonts w:ascii="Arial" w:hAnsi="Arial" w:cs="Arial"/>
            <w:sz w:val="24"/>
            <w:szCs w:val="24"/>
            <w:lang w:val="en-GB"/>
          </w:rPr>
          <w:t xml:space="preserve"> sleepwear.</w:t>
        </w:r>
      </w:ins>
      <w:ins w:id="5340" w:author="HP" w:date="2022-08-18T14:34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F60794" w:rsidRDefault="00F60794" w:rsidP="00F60794">
      <w:pPr>
        <w:pStyle w:val="Odsekzoznamu"/>
        <w:numPr>
          <w:ilvl w:val="0"/>
          <w:numId w:val="49"/>
        </w:numPr>
        <w:rPr>
          <w:ins w:id="5341" w:author="HP" w:date="2022-08-18T14:36:00Z"/>
          <w:rFonts w:ascii="Arial" w:hAnsi="Arial" w:cs="Arial"/>
          <w:sz w:val="24"/>
          <w:szCs w:val="24"/>
          <w:lang w:val="en-GB"/>
        </w:rPr>
      </w:pPr>
      <w:ins w:id="5342" w:author="HP" w:date="2022-08-18T14:36:00Z">
        <w:r>
          <w:rPr>
            <w:rFonts w:ascii="Arial" w:hAnsi="Arial" w:cs="Arial"/>
            <w:sz w:val="24"/>
            <w:szCs w:val="24"/>
            <w:lang w:val="en-GB"/>
          </w:rPr>
          <w:t xml:space="preserve">Name some pieces of workwear. </w:t>
        </w:r>
      </w:ins>
    </w:p>
    <w:p w:rsidR="00F60794" w:rsidRDefault="00F60794">
      <w:pPr>
        <w:pStyle w:val="Odsekzoznamu"/>
        <w:numPr>
          <w:ilvl w:val="0"/>
          <w:numId w:val="49"/>
        </w:numPr>
        <w:rPr>
          <w:ins w:id="5343" w:author="HP" w:date="2022-08-18T14:36:00Z"/>
          <w:rFonts w:ascii="Arial" w:hAnsi="Arial" w:cs="Arial"/>
          <w:sz w:val="24"/>
          <w:szCs w:val="24"/>
          <w:lang w:val="en-GB"/>
        </w:rPr>
        <w:pPrChange w:id="5344" w:author="HP" w:date="2022-08-18T14:02:00Z">
          <w:pPr/>
        </w:pPrChange>
      </w:pPr>
      <w:ins w:id="5345" w:author="HP" w:date="2022-08-18T14:36:00Z">
        <w:r w:rsidRPr="00F60794">
          <w:rPr>
            <w:rFonts w:ascii="Arial" w:hAnsi="Arial" w:cs="Arial"/>
            <w:sz w:val="24"/>
            <w:szCs w:val="24"/>
            <w:lang w:val="en-GB"/>
          </w:rPr>
          <w:t xml:space="preserve">Name </w:t>
        </w:r>
        <w:r>
          <w:rPr>
            <w:rFonts w:ascii="Arial" w:hAnsi="Arial" w:cs="Arial"/>
            <w:sz w:val="24"/>
            <w:szCs w:val="24"/>
            <w:lang w:val="en-GB"/>
          </w:rPr>
          <w:t>types of shoes. When do people wear them?</w:t>
        </w:r>
      </w:ins>
    </w:p>
    <w:p w:rsidR="00F60794" w:rsidRDefault="00B80B2E">
      <w:pPr>
        <w:pStyle w:val="Odsekzoznamu"/>
        <w:numPr>
          <w:ilvl w:val="0"/>
          <w:numId w:val="49"/>
        </w:numPr>
        <w:rPr>
          <w:ins w:id="5346" w:author="HP" w:date="2022-08-18T14:55:00Z"/>
          <w:rFonts w:ascii="Arial" w:hAnsi="Arial" w:cs="Arial"/>
          <w:sz w:val="24"/>
          <w:szCs w:val="24"/>
          <w:lang w:val="en-GB"/>
        </w:rPr>
        <w:pPrChange w:id="5347" w:author="HP" w:date="2022-08-18T14:02:00Z">
          <w:pPr/>
        </w:pPrChange>
      </w:pPr>
      <w:ins w:id="5348" w:author="HP" w:date="2022-08-18T14:37:00Z">
        <w:r>
          <w:rPr>
            <w:rFonts w:ascii="Arial" w:hAnsi="Arial" w:cs="Arial"/>
            <w:sz w:val="24"/>
            <w:szCs w:val="24"/>
            <w:lang w:val="en-GB"/>
          </w:rPr>
          <w:t>Name accessories, which are for man/woman, which are casual/for special occasions.</w:t>
        </w:r>
      </w:ins>
    </w:p>
    <w:p w:rsidR="004E7753" w:rsidRDefault="004E7753">
      <w:pPr>
        <w:pStyle w:val="Odsekzoznamu"/>
        <w:numPr>
          <w:ilvl w:val="0"/>
          <w:numId w:val="49"/>
        </w:numPr>
        <w:rPr>
          <w:ins w:id="5349" w:author="HP" w:date="2022-08-18T15:01:00Z"/>
          <w:rFonts w:ascii="Arial" w:hAnsi="Arial" w:cs="Arial"/>
          <w:sz w:val="24"/>
          <w:szCs w:val="24"/>
          <w:lang w:val="en-GB"/>
        </w:rPr>
        <w:pPrChange w:id="5350" w:author="HP" w:date="2022-08-18T14:02:00Z">
          <w:pPr/>
        </w:pPrChange>
      </w:pPr>
      <w:ins w:id="5351" w:author="HP" w:date="2022-08-18T14:55:00Z">
        <w:r>
          <w:rPr>
            <w:rFonts w:ascii="Arial" w:hAnsi="Arial" w:cs="Arial"/>
            <w:sz w:val="24"/>
            <w:szCs w:val="24"/>
            <w:lang w:val="en-GB"/>
          </w:rPr>
          <w:t>Which clothes do you often wear to school?</w:t>
        </w:r>
      </w:ins>
    </w:p>
    <w:p w:rsidR="00591015" w:rsidRDefault="00591015">
      <w:pPr>
        <w:pStyle w:val="Odsekzoznamu"/>
        <w:numPr>
          <w:ilvl w:val="0"/>
          <w:numId w:val="49"/>
        </w:numPr>
        <w:rPr>
          <w:ins w:id="5352" w:author="HP" w:date="2022-08-18T14:56:00Z"/>
          <w:rFonts w:ascii="Arial" w:hAnsi="Arial" w:cs="Arial"/>
          <w:sz w:val="24"/>
          <w:szCs w:val="24"/>
          <w:lang w:val="en-GB"/>
        </w:rPr>
        <w:pPrChange w:id="5353" w:author="HP" w:date="2022-08-18T14:02:00Z">
          <w:pPr/>
        </w:pPrChange>
      </w:pPr>
      <w:ins w:id="5354" w:author="HP" w:date="2022-08-18T15:01:00Z">
        <w:r>
          <w:rPr>
            <w:rFonts w:ascii="Arial" w:hAnsi="Arial" w:cs="Arial"/>
            <w:sz w:val="24"/>
            <w:szCs w:val="24"/>
            <w:lang w:val="en-GB"/>
          </w:rPr>
          <w:t>Would you mind wearing uniform at school?</w:t>
        </w:r>
      </w:ins>
    </w:p>
    <w:p w:rsidR="004E7753" w:rsidRDefault="004E7753">
      <w:pPr>
        <w:pStyle w:val="Odsekzoznamu"/>
        <w:numPr>
          <w:ilvl w:val="0"/>
          <w:numId w:val="49"/>
        </w:numPr>
        <w:rPr>
          <w:ins w:id="5355" w:author="HP" w:date="2022-08-18T14:56:00Z"/>
          <w:rFonts w:ascii="Arial" w:hAnsi="Arial" w:cs="Arial"/>
          <w:sz w:val="24"/>
          <w:szCs w:val="24"/>
          <w:lang w:val="en-GB"/>
        </w:rPr>
        <w:pPrChange w:id="5356" w:author="HP" w:date="2022-08-18T14:02:00Z">
          <w:pPr/>
        </w:pPrChange>
      </w:pPr>
      <w:ins w:id="5357" w:author="HP" w:date="2022-08-18T14:56:00Z">
        <w:r>
          <w:rPr>
            <w:rFonts w:ascii="Arial" w:hAnsi="Arial" w:cs="Arial"/>
            <w:sz w:val="24"/>
            <w:szCs w:val="24"/>
            <w:lang w:val="en-GB"/>
          </w:rPr>
          <w:t>Which clothes do you often wear at home?</w:t>
        </w:r>
      </w:ins>
    </w:p>
    <w:p w:rsidR="004E7753" w:rsidRDefault="004E7753">
      <w:pPr>
        <w:pStyle w:val="Odsekzoznamu"/>
        <w:numPr>
          <w:ilvl w:val="0"/>
          <w:numId w:val="49"/>
        </w:numPr>
        <w:rPr>
          <w:ins w:id="5358" w:author="HP" w:date="2022-08-18T14:59:00Z"/>
          <w:rFonts w:ascii="Arial" w:hAnsi="Arial" w:cs="Arial"/>
          <w:sz w:val="24"/>
          <w:szCs w:val="24"/>
          <w:lang w:val="en-GB"/>
        </w:rPr>
        <w:pPrChange w:id="5359" w:author="HP" w:date="2022-08-18T14:02:00Z">
          <w:pPr/>
        </w:pPrChange>
      </w:pPr>
      <w:ins w:id="5360" w:author="HP" w:date="2022-08-18T14:56:00Z">
        <w:r>
          <w:rPr>
            <w:rFonts w:ascii="Arial" w:hAnsi="Arial" w:cs="Arial"/>
            <w:sz w:val="24"/>
            <w:szCs w:val="24"/>
            <w:lang w:val="en-GB"/>
          </w:rPr>
          <w:t>Which clothes do you often wear out with your friends?</w:t>
        </w:r>
      </w:ins>
    </w:p>
    <w:p w:rsidR="00591015" w:rsidRDefault="00591015">
      <w:pPr>
        <w:pStyle w:val="Odsekzoznamu"/>
        <w:numPr>
          <w:ilvl w:val="0"/>
          <w:numId w:val="49"/>
        </w:numPr>
        <w:rPr>
          <w:ins w:id="5361" w:author="HP" w:date="2022-08-18T14:56:00Z"/>
          <w:rFonts w:ascii="Arial" w:hAnsi="Arial" w:cs="Arial"/>
          <w:sz w:val="24"/>
          <w:szCs w:val="24"/>
          <w:lang w:val="en-GB"/>
        </w:rPr>
        <w:pPrChange w:id="5362" w:author="HP" w:date="2022-08-18T14:02:00Z">
          <w:pPr/>
        </w:pPrChange>
      </w:pPr>
      <w:ins w:id="5363" w:author="HP" w:date="2022-08-18T14:59:00Z">
        <w:r>
          <w:rPr>
            <w:rFonts w:ascii="Arial" w:hAnsi="Arial" w:cs="Arial"/>
            <w:sz w:val="24"/>
            <w:szCs w:val="24"/>
            <w:lang w:val="en-GB"/>
          </w:rPr>
          <w:t>Do you prefer any colours of clothes?</w:t>
        </w:r>
      </w:ins>
    </w:p>
    <w:p w:rsidR="004E7753" w:rsidRDefault="004E7753">
      <w:pPr>
        <w:pStyle w:val="Odsekzoznamu"/>
        <w:numPr>
          <w:ilvl w:val="0"/>
          <w:numId w:val="49"/>
        </w:numPr>
        <w:rPr>
          <w:ins w:id="5364" w:author="HP" w:date="2022-08-18T14:58:00Z"/>
          <w:rFonts w:ascii="Arial" w:hAnsi="Arial" w:cs="Arial"/>
          <w:sz w:val="24"/>
          <w:szCs w:val="24"/>
          <w:lang w:val="en-GB"/>
        </w:rPr>
        <w:pPrChange w:id="5365" w:author="HP" w:date="2022-08-18T14:02:00Z">
          <w:pPr/>
        </w:pPrChange>
      </w:pPr>
      <w:ins w:id="5366" w:author="HP" w:date="2022-08-18T14:56:00Z">
        <w:r>
          <w:rPr>
            <w:rFonts w:ascii="Arial" w:hAnsi="Arial" w:cs="Arial"/>
            <w:sz w:val="24"/>
            <w:szCs w:val="24"/>
            <w:lang w:val="en-GB"/>
          </w:rPr>
          <w:t xml:space="preserve">Which special occasion </w:t>
        </w:r>
      </w:ins>
      <w:ins w:id="5367" w:author="HP" w:date="2022-08-18T14:57:00Z">
        <w:r>
          <w:rPr>
            <w:rFonts w:ascii="Arial" w:hAnsi="Arial" w:cs="Arial"/>
            <w:sz w:val="24"/>
            <w:szCs w:val="24"/>
            <w:lang w:val="en-GB"/>
          </w:rPr>
          <w:t xml:space="preserve">requiring special clothes </w:t>
        </w:r>
      </w:ins>
      <w:ins w:id="5368" w:author="HP" w:date="2022-08-18T14:56:00Z">
        <w:r>
          <w:rPr>
            <w:rFonts w:ascii="Arial" w:hAnsi="Arial" w:cs="Arial"/>
            <w:sz w:val="24"/>
            <w:szCs w:val="24"/>
            <w:lang w:val="en-GB"/>
          </w:rPr>
          <w:t>have you been to</w:t>
        </w:r>
      </w:ins>
      <w:ins w:id="5369" w:author="HP" w:date="2022-08-18T14:57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  <w:ins w:id="5370" w:author="HP" w:date="2022-08-18T14:56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591015" w:rsidRDefault="00591015">
      <w:pPr>
        <w:pStyle w:val="Odsekzoznamu"/>
        <w:numPr>
          <w:ilvl w:val="0"/>
          <w:numId w:val="49"/>
        </w:numPr>
        <w:rPr>
          <w:ins w:id="5371" w:author="HP" w:date="2022-08-18T14:40:00Z"/>
          <w:rFonts w:ascii="Arial" w:hAnsi="Arial" w:cs="Arial"/>
          <w:sz w:val="24"/>
          <w:szCs w:val="24"/>
          <w:lang w:val="en-GB"/>
        </w:rPr>
        <w:pPrChange w:id="5372" w:author="HP" w:date="2022-08-18T14:02:00Z">
          <w:pPr/>
        </w:pPrChange>
      </w:pPr>
      <w:ins w:id="5373" w:author="HP" w:date="2022-08-18T14:58:00Z">
        <w:r>
          <w:rPr>
            <w:rFonts w:ascii="Arial" w:hAnsi="Arial" w:cs="Arial"/>
            <w:sz w:val="24"/>
            <w:szCs w:val="24"/>
            <w:lang w:val="en-GB"/>
          </w:rPr>
          <w:t>Do you wear accessories?</w:t>
        </w:r>
      </w:ins>
    </w:p>
    <w:p w:rsidR="00B80B2E" w:rsidRPr="00356D58" w:rsidRDefault="00B80B2E" w:rsidP="00B80B2E">
      <w:pPr>
        <w:pStyle w:val="Odsekzoznamu"/>
        <w:numPr>
          <w:ilvl w:val="0"/>
          <w:numId w:val="49"/>
        </w:numPr>
        <w:rPr>
          <w:ins w:id="5374" w:author="HP" w:date="2022-08-18T14:40:00Z"/>
          <w:rFonts w:ascii="Arial" w:hAnsi="Arial" w:cs="Arial"/>
          <w:sz w:val="24"/>
          <w:szCs w:val="24"/>
          <w:lang w:val="en-GB"/>
        </w:rPr>
      </w:pPr>
      <w:ins w:id="5375" w:author="HP" w:date="2022-08-18T14:40:00Z">
        <w:r>
          <w:rPr>
            <w:rFonts w:ascii="Arial" w:hAnsi="Arial" w:cs="Arial"/>
            <w:sz w:val="24"/>
            <w:szCs w:val="24"/>
            <w:lang w:val="en-GB"/>
          </w:rPr>
          <w:t xml:space="preserve">Who is responsible for </w:t>
        </w:r>
        <w:r w:rsidRPr="00B80B2E">
          <w:rPr>
            <w:rFonts w:ascii="Arial" w:hAnsi="Arial" w:cs="Arial"/>
            <w:b/>
            <w:sz w:val="24"/>
            <w:szCs w:val="24"/>
            <w:lang w:val="en-GB"/>
            <w:rPrChange w:id="5376" w:author="HP" w:date="2022-08-18T14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washing duties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in your family?</w:t>
        </w:r>
      </w:ins>
    </w:p>
    <w:p w:rsidR="00B80B2E" w:rsidRDefault="00B80B2E">
      <w:pPr>
        <w:pStyle w:val="Odsekzoznamu"/>
        <w:numPr>
          <w:ilvl w:val="0"/>
          <w:numId w:val="49"/>
        </w:numPr>
        <w:rPr>
          <w:ins w:id="5377" w:author="HP" w:date="2022-08-18T14:38:00Z"/>
          <w:rFonts w:ascii="Arial" w:hAnsi="Arial" w:cs="Arial"/>
          <w:sz w:val="24"/>
          <w:szCs w:val="24"/>
          <w:lang w:val="en-GB"/>
        </w:rPr>
        <w:pPrChange w:id="5378" w:author="HP" w:date="2022-08-18T14:02:00Z">
          <w:pPr/>
        </w:pPrChange>
      </w:pPr>
      <w:ins w:id="5379" w:author="HP" w:date="2022-08-18T14:38:00Z">
        <w:r>
          <w:rPr>
            <w:rFonts w:ascii="Arial" w:hAnsi="Arial" w:cs="Arial"/>
            <w:sz w:val="24"/>
            <w:szCs w:val="24"/>
            <w:lang w:val="en-GB"/>
          </w:rPr>
          <w:t xml:space="preserve">How do we take care of clothes? </w:t>
        </w:r>
      </w:ins>
    </w:p>
    <w:p w:rsidR="00B80B2E" w:rsidRDefault="00B80B2E">
      <w:pPr>
        <w:pStyle w:val="Odsekzoznamu"/>
        <w:numPr>
          <w:ilvl w:val="0"/>
          <w:numId w:val="49"/>
        </w:numPr>
        <w:rPr>
          <w:ins w:id="5380" w:author="HP" w:date="2022-08-18T14:38:00Z"/>
          <w:rFonts w:ascii="Arial" w:hAnsi="Arial" w:cs="Arial"/>
          <w:sz w:val="24"/>
          <w:szCs w:val="24"/>
          <w:lang w:val="en-GB"/>
        </w:rPr>
        <w:pPrChange w:id="5381" w:author="HP" w:date="2022-08-18T14:02:00Z">
          <w:pPr/>
        </w:pPrChange>
      </w:pPr>
      <w:ins w:id="5382" w:author="HP" w:date="2022-08-18T14:38:00Z">
        <w:r>
          <w:rPr>
            <w:rFonts w:ascii="Arial" w:hAnsi="Arial" w:cs="Arial"/>
            <w:sz w:val="24"/>
            <w:szCs w:val="24"/>
            <w:lang w:val="en-GB"/>
          </w:rPr>
          <w:t>Do you know how to wash clothes?</w:t>
        </w:r>
      </w:ins>
    </w:p>
    <w:p w:rsidR="00B80B2E" w:rsidRDefault="00B80B2E">
      <w:pPr>
        <w:pStyle w:val="Odsekzoznamu"/>
        <w:numPr>
          <w:ilvl w:val="0"/>
          <w:numId w:val="49"/>
        </w:numPr>
        <w:rPr>
          <w:ins w:id="5383" w:author="HP" w:date="2022-08-18T14:39:00Z"/>
          <w:rFonts w:ascii="Arial" w:hAnsi="Arial" w:cs="Arial"/>
          <w:sz w:val="24"/>
          <w:szCs w:val="24"/>
          <w:lang w:val="en-GB"/>
        </w:rPr>
        <w:pPrChange w:id="5384" w:author="HP" w:date="2022-08-18T14:02:00Z">
          <w:pPr/>
        </w:pPrChange>
      </w:pPr>
      <w:ins w:id="5385" w:author="HP" w:date="2022-08-18T14:39:00Z">
        <w:r>
          <w:rPr>
            <w:rFonts w:ascii="Arial" w:hAnsi="Arial" w:cs="Arial"/>
            <w:sz w:val="24"/>
            <w:szCs w:val="24"/>
            <w:lang w:val="en-GB"/>
          </w:rPr>
          <w:t xml:space="preserve">Did some accident happen to you while washing? </w:t>
        </w:r>
      </w:ins>
    </w:p>
    <w:p w:rsidR="00B80B2E" w:rsidRDefault="00B80B2E">
      <w:pPr>
        <w:pStyle w:val="Odsekzoznamu"/>
        <w:numPr>
          <w:ilvl w:val="0"/>
          <w:numId w:val="49"/>
        </w:numPr>
        <w:rPr>
          <w:ins w:id="5386" w:author="HP" w:date="2022-08-18T14:39:00Z"/>
          <w:rFonts w:ascii="Arial" w:hAnsi="Arial" w:cs="Arial"/>
          <w:sz w:val="24"/>
          <w:szCs w:val="24"/>
          <w:lang w:val="en-GB"/>
        </w:rPr>
        <w:pPrChange w:id="5387" w:author="HP" w:date="2022-08-18T14:02:00Z">
          <w:pPr/>
        </w:pPrChange>
      </w:pPr>
      <w:ins w:id="5388" w:author="HP" w:date="2022-08-18T14:39:00Z">
        <w:r>
          <w:rPr>
            <w:rFonts w:ascii="Arial" w:hAnsi="Arial" w:cs="Arial"/>
            <w:sz w:val="24"/>
            <w:szCs w:val="24"/>
            <w:lang w:val="en-GB"/>
          </w:rPr>
          <w:t xml:space="preserve">What is stain remover used for? </w:t>
        </w:r>
      </w:ins>
    </w:p>
    <w:p w:rsidR="00B80B2E" w:rsidRDefault="00B80B2E">
      <w:pPr>
        <w:pStyle w:val="Odsekzoznamu"/>
        <w:numPr>
          <w:ilvl w:val="0"/>
          <w:numId w:val="49"/>
        </w:numPr>
        <w:rPr>
          <w:ins w:id="5389" w:author="HP" w:date="2022-08-18T14:40:00Z"/>
          <w:rFonts w:ascii="Arial" w:hAnsi="Arial" w:cs="Arial"/>
          <w:sz w:val="24"/>
          <w:szCs w:val="24"/>
          <w:lang w:val="en-GB"/>
        </w:rPr>
        <w:pPrChange w:id="5390" w:author="HP" w:date="2022-08-18T14:02:00Z">
          <w:pPr/>
        </w:pPrChange>
      </w:pPr>
      <w:ins w:id="5391" w:author="HP" w:date="2022-08-18T14:39:00Z">
        <w:r>
          <w:rPr>
            <w:rFonts w:ascii="Arial" w:hAnsi="Arial" w:cs="Arial"/>
            <w:sz w:val="24"/>
            <w:szCs w:val="24"/>
            <w:lang w:val="en-GB"/>
          </w:rPr>
          <w:t>Have you ever ironed?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392" w:author="HP" w:date="2022-08-18T14:17:00Z"/>
          <w:rFonts w:ascii="Arial" w:hAnsi="Arial" w:cs="Arial"/>
          <w:sz w:val="24"/>
          <w:szCs w:val="24"/>
          <w:lang w:val="en-GB"/>
        </w:rPr>
        <w:pPrChange w:id="5393" w:author="HP" w:date="2022-08-18T14:02:00Z">
          <w:pPr/>
        </w:pPrChange>
      </w:pPr>
      <w:ins w:id="5394" w:author="HP" w:date="2022-08-18T14:17:00Z">
        <w:r>
          <w:rPr>
            <w:rFonts w:ascii="Arial" w:hAnsi="Arial" w:cs="Arial"/>
            <w:sz w:val="24"/>
            <w:szCs w:val="24"/>
            <w:lang w:val="en-GB"/>
          </w:rPr>
          <w:t>What do you wear when you want to impress other people?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395" w:author="HP" w:date="2022-08-18T14:17:00Z"/>
          <w:rFonts w:ascii="Arial" w:hAnsi="Arial" w:cs="Arial"/>
          <w:sz w:val="24"/>
          <w:szCs w:val="24"/>
          <w:lang w:val="en-GB"/>
        </w:rPr>
        <w:pPrChange w:id="5396" w:author="HP" w:date="2022-08-18T14:02:00Z">
          <w:pPr/>
        </w:pPrChange>
      </w:pPr>
      <w:ins w:id="5397" w:author="HP" w:date="2022-08-18T14:17:00Z">
        <w:r>
          <w:rPr>
            <w:rFonts w:ascii="Arial" w:hAnsi="Arial" w:cs="Arial"/>
            <w:sz w:val="24"/>
            <w:szCs w:val="24"/>
            <w:lang w:val="en-GB"/>
          </w:rPr>
          <w:t>Which clothes would you never ever put on?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398" w:author="HP" w:date="2022-08-18T14:17:00Z"/>
          <w:rFonts w:ascii="Arial" w:hAnsi="Arial" w:cs="Arial"/>
          <w:sz w:val="24"/>
          <w:szCs w:val="24"/>
          <w:lang w:val="en-GB"/>
        </w:rPr>
        <w:pPrChange w:id="5399" w:author="HP" w:date="2022-08-18T14:02:00Z">
          <w:pPr/>
        </w:pPrChange>
      </w:pPr>
      <w:ins w:id="5400" w:author="HP" w:date="2022-08-18T14:17:00Z">
        <w:r>
          <w:rPr>
            <w:rFonts w:ascii="Arial" w:hAnsi="Arial" w:cs="Arial"/>
            <w:sz w:val="24"/>
            <w:szCs w:val="24"/>
            <w:lang w:val="en-GB"/>
          </w:rPr>
          <w:t>Which fashion magazines do you read?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401" w:author="HP" w:date="2022-08-18T14:17:00Z"/>
          <w:rFonts w:ascii="Arial" w:hAnsi="Arial" w:cs="Arial"/>
          <w:sz w:val="24"/>
          <w:szCs w:val="24"/>
          <w:lang w:val="en-GB"/>
        </w:rPr>
        <w:pPrChange w:id="5402" w:author="HP" w:date="2022-08-18T14:02:00Z">
          <w:pPr/>
        </w:pPrChange>
      </w:pPr>
      <w:ins w:id="5403" w:author="HP" w:date="2022-08-18T14:17:00Z">
        <w:r>
          <w:rPr>
            <w:rFonts w:ascii="Arial" w:hAnsi="Arial" w:cs="Arial"/>
            <w:sz w:val="24"/>
            <w:szCs w:val="24"/>
            <w:lang w:val="en-GB"/>
          </w:rPr>
          <w:t>Which are your favourite fashion brands?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404" w:author="HP" w:date="2022-08-18T15:02:00Z"/>
          <w:rFonts w:ascii="Arial" w:hAnsi="Arial" w:cs="Arial"/>
          <w:sz w:val="24"/>
          <w:szCs w:val="24"/>
          <w:lang w:val="en-GB"/>
        </w:rPr>
        <w:pPrChange w:id="5405" w:author="HP" w:date="2022-08-18T14:02:00Z">
          <w:pPr/>
        </w:pPrChange>
      </w:pPr>
      <w:ins w:id="5406" w:author="HP" w:date="2022-08-18T14:18:00Z">
        <w:r>
          <w:rPr>
            <w:rFonts w:ascii="Arial" w:hAnsi="Arial" w:cs="Arial"/>
            <w:sz w:val="24"/>
            <w:szCs w:val="24"/>
            <w:lang w:val="en-GB"/>
          </w:rPr>
          <w:t xml:space="preserve">How did </w:t>
        </w:r>
        <w:r w:rsidRPr="00A059CD">
          <w:rPr>
            <w:rFonts w:ascii="Arial" w:hAnsi="Arial" w:cs="Arial"/>
            <w:b/>
            <w:sz w:val="24"/>
            <w:szCs w:val="24"/>
            <w:lang w:val="en-GB"/>
            <w:rPrChange w:id="5407" w:author="HP" w:date="2022-08-18T14:1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fashion change</w:t>
        </w:r>
        <w:r>
          <w:rPr>
            <w:rFonts w:ascii="Arial" w:hAnsi="Arial" w:cs="Arial"/>
            <w:sz w:val="24"/>
            <w:szCs w:val="24"/>
            <w:lang w:val="en-GB"/>
          </w:rPr>
          <w:t xml:space="preserve"> over the years?</w:t>
        </w:r>
      </w:ins>
    </w:p>
    <w:p w:rsidR="00591015" w:rsidRDefault="00591015">
      <w:pPr>
        <w:pStyle w:val="Odsekzoznamu"/>
        <w:numPr>
          <w:ilvl w:val="0"/>
          <w:numId w:val="49"/>
        </w:numPr>
        <w:rPr>
          <w:ins w:id="5408" w:author="HP" w:date="2022-08-18T15:04:00Z"/>
          <w:rFonts w:ascii="Arial" w:hAnsi="Arial" w:cs="Arial"/>
          <w:sz w:val="24"/>
          <w:szCs w:val="24"/>
          <w:lang w:val="en-GB"/>
        </w:rPr>
        <w:pPrChange w:id="5409" w:author="HP" w:date="2022-08-18T14:02:00Z">
          <w:pPr/>
        </w:pPrChange>
      </w:pPr>
      <w:ins w:id="5410" w:author="HP" w:date="2022-08-18T15:02:00Z">
        <w:r>
          <w:rPr>
            <w:rFonts w:ascii="Arial" w:hAnsi="Arial" w:cs="Arial"/>
            <w:sz w:val="24"/>
            <w:szCs w:val="24"/>
            <w:lang w:val="en-GB"/>
          </w:rPr>
          <w:t>Which fashion styles from the past do you like the most?</w:t>
        </w:r>
      </w:ins>
    </w:p>
    <w:p w:rsidR="00591015" w:rsidRDefault="00591015">
      <w:pPr>
        <w:pStyle w:val="Odsekzoznamu"/>
        <w:numPr>
          <w:ilvl w:val="0"/>
          <w:numId w:val="49"/>
        </w:numPr>
        <w:rPr>
          <w:ins w:id="5411" w:author="HP" w:date="2022-08-18T15:06:00Z"/>
          <w:rFonts w:ascii="Arial" w:hAnsi="Arial" w:cs="Arial"/>
          <w:sz w:val="24"/>
          <w:szCs w:val="24"/>
          <w:lang w:val="en-GB"/>
        </w:rPr>
        <w:pPrChange w:id="5412" w:author="HP" w:date="2022-08-18T14:02:00Z">
          <w:pPr/>
        </w:pPrChange>
      </w:pPr>
      <w:ins w:id="5413" w:author="HP" w:date="2022-08-18T15:04:00Z">
        <w:r>
          <w:rPr>
            <w:rFonts w:ascii="Arial" w:hAnsi="Arial" w:cs="Arial"/>
            <w:sz w:val="24"/>
            <w:szCs w:val="24"/>
            <w:lang w:val="en-GB"/>
          </w:rPr>
          <w:t>Do you like traditional</w:t>
        </w:r>
      </w:ins>
      <w:ins w:id="5414" w:author="HP" w:date="2022-08-18T15:06:00Z">
        <w:r>
          <w:rPr>
            <w:rFonts w:ascii="Arial" w:hAnsi="Arial" w:cs="Arial"/>
            <w:sz w:val="24"/>
            <w:szCs w:val="24"/>
            <w:lang w:val="en-GB"/>
          </w:rPr>
          <w:t xml:space="preserve"> Slovak</w:t>
        </w:r>
      </w:ins>
      <w:ins w:id="5415" w:author="HP" w:date="2022-08-18T15:04:00Z">
        <w:r>
          <w:rPr>
            <w:rFonts w:ascii="Arial" w:hAnsi="Arial" w:cs="Arial"/>
            <w:sz w:val="24"/>
            <w:szCs w:val="24"/>
            <w:lang w:val="en-GB"/>
          </w:rPr>
          <w:t xml:space="preserve"> folk costume?</w:t>
        </w:r>
      </w:ins>
      <w:ins w:id="5416" w:author="HP" w:date="2022-08-18T15:05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5417" w:author="HP" w:date="2022-08-18T15:04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591015" w:rsidRDefault="0073755C">
      <w:pPr>
        <w:pStyle w:val="Odsekzoznamu"/>
        <w:numPr>
          <w:ilvl w:val="0"/>
          <w:numId w:val="49"/>
        </w:numPr>
        <w:rPr>
          <w:ins w:id="5418" w:author="HP" w:date="2022-08-18T14:44:00Z"/>
          <w:rFonts w:ascii="Arial" w:hAnsi="Arial" w:cs="Arial"/>
          <w:sz w:val="24"/>
          <w:szCs w:val="24"/>
          <w:lang w:val="en-GB"/>
        </w:rPr>
        <w:pPrChange w:id="5419" w:author="HP" w:date="2022-08-18T14:02:00Z">
          <w:pPr/>
        </w:pPrChange>
      </w:pPr>
      <w:ins w:id="5420" w:author="HP" w:date="2022-08-18T15:12:00Z">
        <w:r>
          <w:rPr>
            <w:rFonts w:ascii="Arial" w:hAnsi="Arial" w:cs="Arial"/>
            <w:sz w:val="24"/>
            <w:szCs w:val="24"/>
            <w:lang w:val="en-GB"/>
          </w:rPr>
          <w:t>How do folk costumes in Slovakia differ?</w:t>
        </w:r>
      </w:ins>
    </w:p>
    <w:p w:rsidR="00B80B2E" w:rsidRDefault="00B80B2E">
      <w:pPr>
        <w:pStyle w:val="Odsekzoznamu"/>
        <w:numPr>
          <w:ilvl w:val="0"/>
          <w:numId w:val="49"/>
        </w:numPr>
        <w:rPr>
          <w:ins w:id="5421" w:author="HP" w:date="2022-08-18T14:44:00Z"/>
          <w:rFonts w:ascii="Arial" w:hAnsi="Arial" w:cs="Arial"/>
          <w:sz w:val="24"/>
          <w:szCs w:val="24"/>
          <w:lang w:val="en-GB"/>
        </w:rPr>
        <w:pPrChange w:id="5422" w:author="HP" w:date="2022-08-18T14:02:00Z">
          <w:pPr/>
        </w:pPrChange>
      </w:pPr>
      <w:ins w:id="5423" w:author="HP" w:date="2022-08-18T14:44:00Z">
        <w:r>
          <w:rPr>
            <w:rFonts w:ascii="Arial" w:hAnsi="Arial" w:cs="Arial"/>
            <w:sz w:val="24"/>
            <w:szCs w:val="24"/>
            <w:lang w:val="en-GB"/>
          </w:rPr>
          <w:t>Who creates fashion?</w:t>
        </w:r>
      </w:ins>
    </w:p>
    <w:p w:rsidR="00B80B2E" w:rsidRDefault="00B80B2E">
      <w:pPr>
        <w:pStyle w:val="Odsekzoznamu"/>
        <w:numPr>
          <w:ilvl w:val="0"/>
          <w:numId w:val="49"/>
        </w:numPr>
        <w:rPr>
          <w:ins w:id="5424" w:author="HP" w:date="2022-08-18T14:25:00Z"/>
          <w:rFonts w:ascii="Arial" w:hAnsi="Arial" w:cs="Arial"/>
          <w:sz w:val="24"/>
          <w:szCs w:val="24"/>
          <w:lang w:val="en-GB"/>
        </w:rPr>
        <w:pPrChange w:id="5425" w:author="HP" w:date="2022-08-18T14:02:00Z">
          <w:pPr/>
        </w:pPrChange>
      </w:pPr>
      <w:ins w:id="5426" w:author="HP" w:date="2022-08-18T14:44:00Z">
        <w:r>
          <w:rPr>
            <w:rFonts w:ascii="Arial" w:hAnsi="Arial" w:cs="Arial"/>
            <w:sz w:val="24"/>
            <w:szCs w:val="24"/>
            <w:lang w:val="en-GB"/>
          </w:rPr>
          <w:t>In your opinion, why does fashion change?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427" w:author="HP" w:date="2022-08-18T14:25:00Z"/>
          <w:rFonts w:ascii="Arial" w:hAnsi="Arial" w:cs="Arial"/>
          <w:sz w:val="24"/>
          <w:szCs w:val="24"/>
          <w:lang w:val="en-GB"/>
        </w:rPr>
        <w:pPrChange w:id="5428" w:author="HP" w:date="2022-08-18T14:02:00Z">
          <w:pPr/>
        </w:pPrChange>
      </w:pPr>
      <w:ins w:id="5429" w:author="HP" w:date="2022-08-18T14:25:00Z">
        <w:r>
          <w:rPr>
            <w:rFonts w:ascii="Arial" w:hAnsi="Arial" w:cs="Arial"/>
            <w:sz w:val="24"/>
            <w:szCs w:val="24"/>
            <w:lang w:val="en-GB"/>
          </w:rPr>
          <w:t>Are you a fashion specialist?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430" w:author="HP" w:date="2022-08-18T14:25:00Z"/>
          <w:rFonts w:ascii="Arial" w:hAnsi="Arial" w:cs="Arial"/>
          <w:sz w:val="24"/>
          <w:szCs w:val="24"/>
          <w:lang w:val="en-GB"/>
        </w:rPr>
        <w:pPrChange w:id="5431" w:author="HP" w:date="2022-08-18T14:02:00Z">
          <w:pPr/>
        </w:pPrChange>
      </w:pPr>
      <w:ins w:id="5432" w:author="HP" w:date="2022-08-18T14:25:00Z">
        <w:r>
          <w:rPr>
            <w:rFonts w:ascii="Arial" w:hAnsi="Arial" w:cs="Arial"/>
            <w:sz w:val="24"/>
            <w:szCs w:val="24"/>
            <w:lang w:val="en-GB"/>
          </w:rPr>
          <w:t>Do you wear fashionable clothes?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433" w:author="HP" w:date="2022-08-18T14:47:00Z"/>
          <w:rFonts w:ascii="Arial" w:hAnsi="Arial" w:cs="Arial"/>
          <w:sz w:val="24"/>
          <w:szCs w:val="24"/>
          <w:lang w:val="en-GB"/>
        </w:rPr>
        <w:pPrChange w:id="5434" w:author="HP" w:date="2022-08-18T14:02:00Z">
          <w:pPr/>
        </w:pPrChange>
      </w:pPr>
      <w:ins w:id="5435" w:author="HP" w:date="2022-08-18T14:25:00Z">
        <w:r>
          <w:rPr>
            <w:rFonts w:ascii="Arial" w:hAnsi="Arial" w:cs="Arial"/>
            <w:sz w:val="24"/>
            <w:szCs w:val="24"/>
            <w:lang w:val="en-GB"/>
          </w:rPr>
          <w:t>Do you wear brands?</w:t>
        </w:r>
      </w:ins>
    </w:p>
    <w:p w:rsidR="00B80B2E" w:rsidRDefault="00B80B2E">
      <w:pPr>
        <w:pStyle w:val="Odsekzoznamu"/>
        <w:numPr>
          <w:ilvl w:val="0"/>
          <w:numId w:val="49"/>
        </w:numPr>
        <w:rPr>
          <w:ins w:id="5436" w:author="HP" w:date="2022-08-18T14:47:00Z"/>
          <w:rFonts w:ascii="Arial" w:hAnsi="Arial" w:cs="Arial"/>
          <w:sz w:val="24"/>
          <w:szCs w:val="24"/>
          <w:lang w:val="en-GB"/>
        </w:rPr>
        <w:pPrChange w:id="5437" w:author="HP" w:date="2022-08-18T14:02:00Z">
          <w:pPr/>
        </w:pPrChange>
      </w:pPr>
      <w:ins w:id="5438" w:author="HP" w:date="2022-08-18T14:47:00Z">
        <w:r>
          <w:rPr>
            <w:rFonts w:ascii="Arial" w:hAnsi="Arial" w:cs="Arial"/>
            <w:sz w:val="24"/>
            <w:szCs w:val="24"/>
            <w:lang w:val="en-GB"/>
          </w:rPr>
          <w:lastRenderedPageBreak/>
          <w:t>What is your opinion on second-hand clothes?</w:t>
        </w:r>
      </w:ins>
    </w:p>
    <w:p w:rsidR="00B80B2E" w:rsidRDefault="004E7753">
      <w:pPr>
        <w:pStyle w:val="Odsekzoznamu"/>
        <w:numPr>
          <w:ilvl w:val="0"/>
          <w:numId w:val="49"/>
        </w:numPr>
        <w:rPr>
          <w:ins w:id="5439" w:author="HP" w:date="2022-08-18T14:47:00Z"/>
          <w:rFonts w:ascii="Arial" w:hAnsi="Arial" w:cs="Arial"/>
          <w:sz w:val="24"/>
          <w:szCs w:val="24"/>
          <w:lang w:val="en-GB"/>
        </w:rPr>
        <w:pPrChange w:id="5440" w:author="HP" w:date="2022-08-18T14:02:00Z">
          <w:pPr/>
        </w:pPrChange>
      </w:pPr>
      <w:ins w:id="5441" w:author="HP" w:date="2022-08-18T14:47:00Z">
        <w:r>
          <w:rPr>
            <w:rFonts w:ascii="Arial" w:hAnsi="Arial" w:cs="Arial"/>
            <w:sz w:val="24"/>
            <w:szCs w:val="24"/>
            <w:lang w:val="en-GB"/>
          </w:rPr>
          <w:t>Do you like the idea of SWAPs?</w:t>
        </w:r>
      </w:ins>
    </w:p>
    <w:p w:rsidR="004E7753" w:rsidRDefault="004E7753">
      <w:pPr>
        <w:pStyle w:val="Odsekzoznamu"/>
        <w:numPr>
          <w:ilvl w:val="0"/>
          <w:numId w:val="49"/>
        </w:numPr>
        <w:rPr>
          <w:ins w:id="5442" w:author="HP" w:date="2022-08-18T14:42:00Z"/>
          <w:rFonts w:ascii="Arial" w:hAnsi="Arial" w:cs="Arial"/>
          <w:sz w:val="24"/>
          <w:szCs w:val="24"/>
          <w:lang w:val="en-GB"/>
        </w:rPr>
        <w:pPrChange w:id="5443" w:author="HP" w:date="2022-08-18T14:02:00Z">
          <w:pPr/>
        </w:pPrChange>
      </w:pPr>
      <w:ins w:id="5444" w:author="HP" w:date="2022-08-18T14:47:00Z">
        <w:r>
          <w:rPr>
            <w:rFonts w:ascii="Arial" w:hAnsi="Arial" w:cs="Arial"/>
            <w:sz w:val="24"/>
            <w:szCs w:val="24"/>
            <w:lang w:val="en-GB"/>
          </w:rPr>
          <w:t xml:space="preserve">What is a sustainable fashion? </w:t>
        </w:r>
      </w:ins>
    </w:p>
    <w:p w:rsidR="00B80B2E" w:rsidRDefault="00B80B2E">
      <w:pPr>
        <w:pStyle w:val="Odsekzoznamu"/>
        <w:numPr>
          <w:ilvl w:val="0"/>
          <w:numId w:val="49"/>
        </w:numPr>
        <w:rPr>
          <w:ins w:id="5445" w:author="HP" w:date="2022-08-18T14:45:00Z"/>
          <w:rFonts w:ascii="Arial" w:hAnsi="Arial" w:cs="Arial"/>
          <w:sz w:val="24"/>
          <w:szCs w:val="24"/>
          <w:lang w:val="en-GB"/>
        </w:rPr>
        <w:pPrChange w:id="5446" w:author="HP" w:date="2022-08-18T14:02:00Z">
          <w:pPr/>
        </w:pPrChange>
      </w:pPr>
      <w:ins w:id="5447" w:author="HP" w:date="2022-08-18T14:42:00Z">
        <w:r>
          <w:rPr>
            <w:rFonts w:ascii="Arial" w:hAnsi="Arial" w:cs="Arial"/>
            <w:sz w:val="24"/>
            <w:szCs w:val="24"/>
            <w:lang w:val="en-GB"/>
          </w:rPr>
          <w:t>How do people look at someone who is out of fashion</w:t>
        </w:r>
      </w:ins>
      <w:ins w:id="5448" w:author="HP" w:date="2022-08-18T14:43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B80B2E" w:rsidRDefault="00B80B2E">
      <w:pPr>
        <w:pStyle w:val="Odsekzoznamu"/>
        <w:numPr>
          <w:ilvl w:val="0"/>
          <w:numId w:val="49"/>
        </w:numPr>
        <w:rPr>
          <w:ins w:id="5449" w:author="HP" w:date="2022-08-18T14:48:00Z"/>
          <w:rFonts w:ascii="Arial" w:hAnsi="Arial" w:cs="Arial"/>
          <w:sz w:val="24"/>
          <w:szCs w:val="24"/>
          <w:lang w:val="en-GB"/>
        </w:rPr>
        <w:pPrChange w:id="5450" w:author="HP" w:date="2022-08-18T14:02:00Z">
          <w:pPr/>
        </w:pPrChange>
      </w:pPr>
      <w:ins w:id="5451" w:author="HP" w:date="2022-08-18T14:45:00Z">
        <w:r>
          <w:rPr>
            <w:rFonts w:ascii="Arial" w:hAnsi="Arial" w:cs="Arial"/>
            <w:sz w:val="24"/>
            <w:szCs w:val="24"/>
            <w:lang w:val="en-GB"/>
          </w:rPr>
          <w:t>What do clothes tell us about people?</w:t>
        </w:r>
      </w:ins>
    </w:p>
    <w:p w:rsidR="004E7753" w:rsidRDefault="004E7753">
      <w:pPr>
        <w:pStyle w:val="Odsekzoznamu"/>
        <w:numPr>
          <w:ilvl w:val="0"/>
          <w:numId w:val="49"/>
        </w:numPr>
        <w:rPr>
          <w:ins w:id="5452" w:author="HP" w:date="2022-08-18T14:25:00Z"/>
          <w:rFonts w:ascii="Arial" w:hAnsi="Arial" w:cs="Arial"/>
          <w:sz w:val="24"/>
          <w:szCs w:val="24"/>
          <w:lang w:val="en-GB"/>
        </w:rPr>
        <w:pPrChange w:id="5453" w:author="HP" w:date="2022-08-18T14:02:00Z">
          <w:pPr/>
        </w:pPrChange>
      </w:pPr>
      <w:ins w:id="5454" w:author="HP" w:date="2022-08-18T14:48:00Z">
        <w:r>
          <w:rPr>
            <w:rFonts w:ascii="Arial" w:hAnsi="Arial" w:cs="Arial"/>
            <w:sz w:val="24"/>
            <w:szCs w:val="24"/>
            <w:lang w:val="en-GB"/>
          </w:rPr>
          <w:t>Why is fashion a form of a self-expression?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455" w:author="HP" w:date="2022-08-18T14:27:00Z"/>
          <w:rFonts w:ascii="Arial" w:hAnsi="Arial" w:cs="Arial"/>
          <w:sz w:val="24"/>
          <w:szCs w:val="24"/>
          <w:lang w:val="en-GB"/>
        </w:rPr>
        <w:pPrChange w:id="5456" w:author="HP" w:date="2022-08-18T14:02:00Z">
          <w:pPr/>
        </w:pPrChange>
      </w:pPr>
      <w:ins w:id="5457" w:author="HP" w:date="2022-08-18T14:25:00Z">
        <w:r>
          <w:rPr>
            <w:rFonts w:ascii="Arial" w:hAnsi="Arial" w:cs="Arial"/>
            <w:sz w:val="24"/>
            <w:szCs w:val="24"/>
            <w:lang w:val="en-GB"/>
          </w:rPr>
          <w:t>Do you know some</w:t>
        </w:r>
      </w:ins>
      <w:ins w:id="5458" w:author="HP" w:date="2022-08-18T14:27:00Z">
        <w:r w:rsidR="00F60794">
          <w:rPr>
            <w:rFonts w:ascii="Arial" w:hAnsi="Arial" w:cs="Arial"/>
            <w:sz w:val="24"/>
            <w:szCs w:val="24"/>
            <w:lang w:val="en-GB"/>
          </w:rPr>
          <w:t xml:space="preserve"> world</w:t>
        </w:r>
      </w:ins>
      <w:ins w:id="5459" w:author="HP" w:date="2022-08-18T14:25:00Z">
        <w:r>
          <w:rPr>
            <w:rFonts w:ascii="Arial" w:hAnsi="Arial" w:cs="Arial"/>
            <w:sz w:val="24"/>
            <w:szCs w:val="24"/>
            <w:lang w:val="en-GB"/>
          </w:rPr>
          <w:t xml:space="preserve"> famous </w:t>
        </w:r>
        <w:r w:rsidRPr="004E7753">
          <w:rPr>
            <w:rFonts w:ascii="Arial" w:hAnsi="Arial" w:cs="Arial"/>
            <w:b/>
            <w:sz w:val="24"/>
            <w:szCs w:val="24"/>
            <w:lang w:val="en-GB"/>
            <w:rPrChange w:id="5460" w:author="HP" w:date="2022-08-18T14:4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fashion designers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F60794" w:rsidRDefault="00F60794">
      <w:pPr>
        <w:pStyle w:val="Odsekzoznamu"/>
        <w:numPr>
          <w:ilvl w:val="0"/>
          <w:numId w:val="49"/>
        </w:numPr>
        <w:rPr>
          <w:ins w:id="5461" w:author="HP" w:date="2022-08-18T14:25:00Z"/>
          <w:rFonts w:ascii="Arial" w:hAnsi="Arial" w:cs="Arial"/>
          <w:sz w:val="24"/>
          <w:szCs w:val="24"/>
          <w:lang w:val="en-GB"/>
        </w:rPr>
        <w:pPrChange w:id="5462" w:author="HP" w:date="2022-08-18T14:02:00Z">
          <w:pPr/>
        </w:pPrChange>
      </w:pPr>
      <w:ins w:id="5463" w:author="HP" w:date="2022-08-18T14:27:00Z">
        <w:r>
          <w:rPr>
            <w:rFonts w:ascii="Arial" w:hAnsi="Arial" w:cs="Arial"/>
            <w:sz w:val="24"/>
            <w:szCs w:val="24"/>
            <w:lang w:val="en-GB"/>
          </w:rPr>
          <w:t>Who are famous Slovak fashion designers?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464" w:author="HP" w:date="2022-08-18T14:26:00Z"/>
          <w:rFonts w:ascii="Arial" w:hAnsi="Arial" w:cs="Arial"/>
          <w:sz w:val="24"/>
          <w:szCs w:val="24"/>
          <w:lang w:val="en-GB"/>
        </w:rPr>
        <w:pPrChange w:id="5465" w:author="HP" w:date="2022-08-18T14:02:00Z">
          <w:pPr/>
        </w:pPrChange>
      </w:pPr>
      <w:ins w:id="5466" w:author="HP" w:date="2022-08-18T14:26:00Z">
        <w:r>
          <w:rPr>
            <w:rFonts w:ascii="Arial" w:hAnsi="Arial" w:cs="Arial"/>
            <w:sz w:val="24"/>
            <w:szCs w:val="24"/>
            <w:lang w:val="en-GB"/>
          </w:rPr>
          <w:t>Which brands are the most popular among the young?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467" w:author="HP" w:date="2022-08-18T14:26:00Z"/>
          <w:rFonts w:ascii="Arial" w:hAnsi="Arial" w:cs="Arial"/>
          <w:sz w:val="24"/>
          <w:szCs w:val="24"/>
          <w:lang w:val="en-GB"/>
        </w:rPr>
        <w:pPrChange w:id="5468" w:author="HP" w:date="2022-08-18T14:02:00Z">
          <w:pPr/>
        </w:pPrChange>
      </w:pPr>
      <w:ins w:id="5469" w:author="HP" w:date="2022-08-18T14:26:00Z">
        <w:r>
          <w:rPr>
            <w:rFonts w:ascii="Arial" w:hAnsi="Arial" w:cs="Arial"/>
            <w:sz w:val="24"/>
            <w:szCs w:val="24"/>
            <w:lang w:val="en-GB"/>
          </w:rPr>
          <w:t>Which brands are the most expensive?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470" w:author="HP" w:date="2022-08-18T14:26:00Z"/>
          <w:rFonts w:ascii="Arial" w:hAnsi="Arial" w:cs="Arial"/>
          <w:sz w:val="24"/>
          <w:szCs w:val="24"/>
          <w:lang w:val="en-GB"/>
        </w:rPr>
        <w:pPrChange w:id="5471" w:author="HP" w:date="2022-08-18T14:02:00Z">
          <w:pPr/>
        </w:pPrChange>
      </w:pPr>
      <w:ins w:id="5472" w:author="HP" w:date="2022-08-18T14:26:00Z">
        <w:r>
          <w:rPr>
            <w:rFonts w:ascii="Arial" w:hAnsi="Arial" w:cs="Arial"/>
            <w:sz w:val="24"/>
            <w:szCs w:val="24"/>
            <w:lang w:val="en-GB"/>
          </w:rPr>
          <w:t>Why are brand clothes expensive?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473" w:author="HP" w:date="2022-08-18T14:27:00Z"/>
          <w:rFonts w:ascii="Arial" w:hAnsi="Arial" w:cs="Arial"/>
          <w:sz w:val="24"/>
          <w:szCs w:val="24"/>
          <w:lang w:val="en-GB"/>
        </w:rPr>
        <w:pPrChange w:id="5474" w:author="HP" w:date="2022-08-18T14:02:00Z">
          <w:pPr/>
        </w:pPrChange>
      </w:pPr>
      <w:ins w:id="5475" w:author="HP" w:date="2022-08-18T14:26:00Z">
        <w:r>
          <w:rPr>
            <w:rFonts w:ascii="Arial" w:hAnsi="Arial" w:cs="Arial"/>
            <w:sz w:val="24"/>
            <w:szCs w:val="24"/>
            <w:lang w:val="en-GB"/>
          </w:rPr>
          <w:t>Is it important to wear brand clothes?</w:t>
        </w:r>
      </w:ins>
    </w:p>
    <w:p w:rsidR="00F60794" w:rsidRDefault="00F60794">
      <w:pPr>
        <w:pStyle w:val="Odsekzoznamu"/>
        <w:numPr>
          <w:ilvl w:val="0"/>
          <w:numId w:val="49"/>
        </w:numPr>
        <w:rPr>
          <w:ins w:id="5476" w:author="HP" w:date="2022-08-18T14:24:00Z"/>
          <w:rFonts w:ascii="Arial" w:hAnsi="Arial" w:cs="Arial"/>
          <w:sz w:val="24"/>
          <w:szCs w:val="24"/>
          <w:lang w:val="en-GB"/>
        </w:rPr>
        <w:pPrChange w:id="5477" w:author="HP" w:date="2022-08-18T14:02:00Z">
          <w:pPr/>
        </w:pPrChange>
      </w:pPr>
      <w:ins w:id="5478" w:author="HP" w:date="2022-08-18T14:27:00Z">
        <w:r>
          <w:rPr>
            <w:rFonts w:ascii="Arial" w:hAnsi="Arial" w:cs="Arial"/>
            <w:sz w:val="24"/>
            <w:szCs w:val="24"/>
            <w:lang w:val="en-GB"/>
          </w:rPr>
          <w:t xml:space="preserve">Have you been to a fashion show? </w:t>
        </w:r>
      </w:ins>
      <w:ins w:id="5479" w:author="HP" w:date="2022-08-18T14:28:00Z">
        <w:r>
          <w:rPr>
            <w:rFonts w:ascii="Arial" w:hAnsi="Arial" w:cs="Arial"/>
            <w:sz w:val="24"/>
            <w:szCs w:val="24"/>
            <w:lang w:val="en-GB"/>
          </w:rPr>
          <w:t>Would you like to see it? Why?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480" w:author="HP" w:date="2022-08-18T14:24:00Z"/>
          <w:rFonts w:ascii="Arial" w:hAnsi="Arial" w:cs="Arial"/>
          <w:sz w:val="24"/>
          <w:szCs w:val="24"/>
          <w:lang w:val="en-GB"/>
        </w:rPr>
        <w:pPrChange w:id="5481" w:author="HP" w:date="2022-08-18T14:02:00Z">
          <w:pPr/>
        </w:pPrChange>
      </w:pPr>
      <w:ins w:id="5482" w:author="HP" w:date="2022-08-18T14:24:00Z">
        <w:r>
          <w:rPr>
            <w:rFonts w:ascii="Arial" w:hAnsi="Arial" w:cs="Arial"/>
            <w:sz w:val="24"/>
            <w:szCs w:val="24"/>
            <w:lang w:val="en-GB"/>
          </w:rPr>
          <w:t xml:space="preserve">How do we change our </w:t>
        </w:r>
        <w:r w:rsidRPr="00A059CD">
          <w:rPr>
            <w:rFonts w:ascii="Arial" w:hAnsi="Arial" w:cs="Arial"/>
            <w:b/>
            <w:sz w:val="24"/>
            <w:szCs w:val="24"/>
            <w:lang w:val="en-GB"/>
            <w:rPrChange w:id="5483" w:author="HP" w:date="2022-08-18T14:2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clothing</w:t>
        </w:r>
        <w:r>
          <w:rPr>
            <w:rFonts w:ascii="Arial" w:hAnsi="Arial" w:cs="Arial"/>
            <w:sz w:val="24"/>
            <w:szCs w:val="24"/>
            <w:lang w:val="en-GB"/>
          </w:rPr>
          <w:t xml:space="preserve"> through the year?</w:t>
        </w:r>
      </w:ins>
    </w:p>
    <w:p w:rsidR="004E7753" w:rsidRDefault="004E7753">
      <w:pPr>
        <w:pStyle w:val="Odsekzoznamu"/>
        <w:numPr>
          <w:ilvl w:val="0"/>
          <w:numId w:val="49"/>
        </w:numPr>
        <w:rPr>
          <w:ins w:id="5484" w:author="HP" w:date="2022-08-18T14:52:00Z"/>
          <w:rFonts w:ascii="Arial" w:hAnsi="Arial" w:cs="Arial"/>
          <w:sz w:val="24"/>
          <w:szCs w:val="24"/>
          <w:lang w:val="en-GB"/>
        </w:rPr>
        <w:pPrChange w:id="5485" w:author="HP" w:date="2022-08-18T14:52:00Z">
          <w:pPr/>
        </w:pPrChange>
      </w:pPr>
      <w:ins w:id="5486" w:author="HP" w:date="2022-08-18T14:50:00Z">
        <w:r>
          <w:rPr>
            <w:rFonts w:ascii="Arial" w:hAnsi="Arial" w:cs="Arial"/>
            <w:sz w:val="24"/>
            <w:szCs w:val="24"/>
            <w:lang w:val="en-GB"/>
          </w:rPr>
          <w:t>Have you ever have any clothes</w:t>
        </w:r>
      </w:ins>
      <w:ins w:id="5487" w:author="HP" w:date="2022-08-18T14:51:00Z">
        <w:r>
          <w:rPr>
            <w:rFonts w:ascii="Arial" w:hAnsi="Arial" w:cs="Arial"/>
            <w:sz w:val="24"/>
            <w:szCs w:val="24"/>
            <w:lang w:val="en-GB"/>
          </w:rPr>
          <w:t xml:space="preserve"> made by a </w:t>
        </w:r>
      </w:ins>
      <w:ins w:id="5488" w:author="HP" w:date="2022-08-18T14:53:00Z">
        <w:r>
          <w:rPr>
            <w:rFonts w:ascii="Arial" w:hAnsi="Arial" w:cs="Arial"/>
            <w:sz w:val="24"/>
            <w:szCs w:val="24"/>
            <w:lang w:val="en-GB"/>
          </w:rPr>
          <w:t>tailor/</w:t>
        </w:r>
      </w:ins>
      <w:ins w:id="5489" w:author="HP" w:date="2022-08-18T14:51:00Z">
        <w:r>
          <w:rPr>
            <w:rFonts w:ascii="Arial" w:hAnsi="Arial" w:cs="Arial"/>
            <w:sz w:val="24"/>
            <w:szCs w:val="24"/>
            <w:lang w:val="en-GB"/>
          </w:rPr>
          <w:t>dressmaker?</w:t>
        </w:r>
      </w:ins>
      <w:ins w:id="5490" w:author="HP" w:date="2022-08-18T14:52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A059CD" w:rsidRDefault="004E7753">
      <w:pPr>
        <w:pStyle w:val="Odsekzoznamu"/>
        <w:numPr>
          <w:ilvl w:val="0"/>
          <w:numId w:val="49"/>
        </w:numPr>
        <w:rPr>
          <w:ins w:id="5491" w:author="HP" w:date="2022-08-18T14:54:00Z"/>
          <w:rFonts w:ascii="Arial" w:hAnsi="Arial" w:cs="Arial"/>
          <w:sz w:val="24"/>
          <w:szCs w:val="24"/>
          <w:lang w:val="en-GB"/>
        </w:rPr>
        <w:pPrChange w:id="5492" w:author="HP" w:date="2022-08-18T14:52:00Z">
          <w:pPr/>
        </w:pPrChange>
      </w:pPr>
      <w:ins w:id="5493" w:author="HP" w:date="2022-08-18T14:52:00Z">
        <w:r>
          <w:rPr>
            <w:rFonts w:ascii="Arial" w:hAnsi="Arial" w:cs="Arial"/>
            <w:sz w:val="24"/>
            <w:szCs w:val="24"/>
            <w:lang w:val="en-GB"/>
          </w:rPr>
          <w:t>Try to guess who prefers having</w:t>
        </w:r>
      </w:ins>
      <w:ins w:id="5494" w:author="HP" w:date="2022-08-18T14:53:00Z">
        <w:r>
          <w:rPr>
            <w:rFonts w:ascii="Arial" w:hAnsi="Arial" w:cs="Arial"/>
            <w:sz w:val="24"/>
            <w:szCs w:val="24"/>
            <w:lang w:val="en-GB"/>
          </w:rPr>
          <w:t xml:space="preserve"> his/her</w:t>
        </w:r>
      </w:ins>
      <w:ins w:id="5495" w:author="HP" w:date="2022-08-18T14:52:00Z">
        <w:r>
          <w:rPr>
            <w:rFonts w:ascii="Arial" w:hAnsi="Arial" w:cs="Arial"/>
            <w:sz w:val="24"/>
            <w:szCs w:val="24"/>
            <w:lang w:val="en-GB"/>
          </w:rPr>
          <w:t xml:space="preserve"> clothes made by a tailor</w:t>
        </w:r>
      </w:ins>
      <w:ins w:id="5496" w:author="HP" w:date="2022-08-18T14:54:00Z">
        <w:r>
          <w:rPr>
            <w:rFonts w:ascii="Arial" w:hAnsi="Arial" w:cs="Arial"/>
            <w:sz w:val="24"/>
            <w:szCs w:val="24"/>
            <w:lang w:val="en-GB"/>
          </w:rPr>
          <w:t>/dressmaker</w:t>
        </w:r>
      </w:ins>
      <w:ins w:id="5497" w:author="HP" w:date="2022-08-18T14:52:00Z">
        <w:r>
          <w:rPr>
            <w:rFonts w:ascii="Arial" w:hAnsi="Arial" w:cs="Arial"/>
            <w:sz w:val="24"/>
            <w:szCs w:val="24"/>
            <w:lang w:val="en-GB"/>
          </w:rPr>
          <w:t xml:space="preserve"> to the ready-made clothes.</w:t>
        </w:r>
      </w:ins>
      <w:ins w:id="5498" w:author="HP" w:date="2022-08-18T14:50:00Z">
        <w:r w:rsidRPr="004E7753">
          <w:rPr>
            <w:rFonts w:ascii="Arial" w:hAnsi="Arial" w:cs="Arial"/>
            <w:sz w:val="24"/>
            <w:szCs w:val="24"/>
            <w:lang w:val="en-GB"/>
            <w:rPrChange w:id="5499" w:author="HP" w:date="2022-08-18T14:52:00Z">
              <w:rPr>
                <w:lang w:val="en-GB"/>
              </w:rPr>
            </w:rPrChange>
          </w:rPr>
          <w:t xml:space="preserve"> </w:t>
        </w:r>
      </w:ins>
    </w:p>
    <w:p w:rsidR="004E7753" w:rsidRDefault="004E7753">
      <w:pPr>
        <w:pStyle w:val="Odsekzoznamu"/>
        <w:numPr>
          <w:ilvl w:val="0"/>
          <w:numId w:val="49"/>
        </w:numPr>
        <w:rPr>
          <w:ins w:id="5500" w:author="HP" w:date="2022-08-18T15:14:00Z"/>
          <w:rFonts w:ascii="Arial" w:hAnsi="Arial" w:cs="Arial"/>
          <w:sz w:val="24"/>
          <w:szCs w:val="24"/>
          <w:lang w:val="en-GB"/>
        </w:rPr>
        <w:pPrChange w:id="5501" w:author="HP" w:date="2022-08-18T14:52:00Z">
          <w:pPr/>
        </w:pPrChange>
      </w:pPr>
      <w:ins w:id="5502" w:author="HP" w:date="2022-08-18T14:54:00Z">
        <w:r>
          <w:rPr>
            <w:rFonts w:ascii="Arial" w:hAnsi="Arial" w:cs="Arial"/>
            <w:sz w:val="24"/>
            <w:szCs w:val="24"/>
            <w:lang w:val="en-GB"/>
          </w:rPr>
          <w:t>Which jobs require special clothes/uniforms?</w:t>
        </w:r>
      </w:ins>
    </w:p>
    <w:p w:rsidR="0073755C" w:rsidRDefault="0073755C">
      <w:pPr>
        <w:pStyle w:val="Odsekzoznamu"/>
        <w:numPr>
          <w:ilvl w:val="0"/>
          <w:numId w:val="49"/>
        </w:numPr>
        <w:rPr>
          <w:ins w:id="5503" w:author="HP" w:date="2022-08-18T15:14:00Z"/>
          <w:rFonts w:ascii="Arial" w:hAnsi="Arial" w:cs="Arial"/>
          <w:sz w:val="24"/>
          <w:szCs w:val="24"/>
          <w:lang w:val="en-GB"/>
        </w:rPr>
        <w:pPrChange w:id="5504" w:author="HP" w:date="2022-08-18T14:52:00Z">
          <w:pPr/>
        </w:pPrChange>
      </w:pPr>
      <w:ins w:id="5505" w:author="HP" w:date="2022-08-18T15:14:00Z">
        <w:r>
          <w:rPr>
            <w:rFonts w:ascii="Arial" w:hAnsi="Arial" w:cs="Arial"/>
            <w:sz w:val="24"/>
            <w:szCs w:val="24"/>
            <w:lang w:val="en-GB"/>
          </w:rPr>
          <w:t>Do you change your hairstyles?</w:t>
        </w:r>
      </w:ins>
    </w:p>
    <w:p w:rsidR="0073755C" w:rsidRDefault="0073755C">
      <w:pPr>
        <w:pStyle w:val="Odsekzoznamu"/>
        <w:numPr>
          <w:ilvl w:val="0"/>
          <w:numId w:val="49"/>
        </w:numPr>
        <w:rPr>
          <w:ins w:id="5506" w:author="HP" w:date="2022-08-18T15:22:00Z"/>
          <w:rFonts w:ascii="Arial" w:hAnsi="Arial" w:cs="Arial"/>
          <w:sz w:val="24"/>
          <w:szCs w:val="24"/>
          <w:lang w:val="en-GB"/>
        </w:rPr>
        <w:pPrChange w:id="5507" w:author="HP" w:date="2022-08-18T14:52:00Z">
          <w:pPr/>
        </w:pPrChange>
      </w:pPr>
      <w:ins w:id="5508" w:author="HP" w:date="2022-08-18T15:14:00Z">
        <w:r>
          <w:rPr>
            <w:rFonts w:ascii="Arial" w:hAnsi="Arial" w:cs="Arial"/>
            <w:sz w:val="24"/>
            <w:szCs w:val="24"/>
            <w:lang w:val="en-GB"/>
          </w:rPr>
          <w:t>Which hairstyles do you like/prefer?</w:t>
        </w:r>
      </w:ins>
    </w:p>
    <w:p w:rsidR="00F51DDD" w:rsidRDefault="00F51DDD">
      <w:pPr>
        <w:pStyle w:val="Odsekzoznamu"/>
        <w:numPr>
          <w:ilvl w:val="0"/>
          <w:numId w:val="49"/>
        </w:numPr>
        <w:rPr>
          <w:ins w:id="5509" w:author="HP" w:date="2022-08-18T15:17:00Z"/>
          <w:rFonts w:ascii="Arial" w:hAnsi="Arial" w:cs="Arial"/>
          <w:sz w:val="24"/>
          <w:szCs w:val="24"/>
          <w:lang w:val="en-GB"/>
        </w:rPr>
        <w:pPrChange w:id="5510" w:author="HP" w:date="2022-08-18T14:52:00Z">
          <w:pPr/>
        </w:pPrChange>
      </w:pPr>
      <w:ins w:id="5511" w:author="HP" w:date="2022-08-18T15:23:00Z">
        <w:r>
          <w:rPr>
            <w:rFonts w:ascii="Arial" w:hAnsi="Arial" w:cs="Arial"/>
            <w:sz w:val="24"/>
            <w:szCs w:val="24"/>
            <w:lang w:val="en-GB"/>
          </w:rPr>
          <w:t xml:space="preserve">What do you think of </w:t>
        </w:r>
      </w:ins>
      <w:ins w:id="5512" w:author="HP" w:date="2022-08-18T15:22:00Z">
        <w:r>
          <w:rPr>
            <w:rFonts w:ascii="Arial" w:hAnsi="Arial" w:cs="Arial"/>
            <w:sz w:val="24"/>
            <w:szCs w:val="24"/>
            <w:lang w:val="en-GB"/>
          </w:rPr>
          <w:t>dreadlocks</w:t>
        </w:r>
      </w:ins>
      <w:ins w:id="5513" w:author="HP" w:date="2022-08-18T15:23:00Z">
        <w:r>
          <w:rPr>
            <w:rFonts w:ascii="Arial" w:hAnsi="Arial" w:cs="Arial"/>
            <w:sz w:val="24"/>
            <w:szCs w:val="24"/>
            <w:lang w:val="en-GB"/>
          </w:rPr>
          <w:t xml:space="preserve">, piercing, </w:t>
        </w:r>
        <w:proofErr w:type="spellStart"/>
        <w:proofErr w:type="gramStart"/>
        <w:r>
          <w:rPr>
            <w:rFonts w:ascii="Arial" w:hAnsi="Arial" w:cs="Arial"/>
            <w:sz w:val="24"/>
            <w:szCs w:val="24"/>
            <w:lang w:val="en-GB"/>
          </w:rPr>
          <w:t>tatoos</w:t>
        </w:r>
      </w:ins>
      <w:proofErr w:type="spellEnd"/>
      <w:proofErr w:type="gramEnd"/>
      <w:ins w:id="5514" w:author="HP" w:date="2022-08-18T15:22:00Z"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73755C" w:rsidRDefault="0073755C">
      <w:pPr>
        <w:pStyle w:val="Odsekzoznamu"/>
        <w:numPr>
          <w:ilvl w:val="0"/>
          <w:numId w:val="49"/>
        </w:numPr>
        <w:rPr>
          <w:ins w:id="5515" w:author="HP" w:date="2022-08-18T15:18:00Z"/>
          <w:rFonts w:ascii="Arial" w:hAnsi="Arial" w:cs="Arial"/>
          <w:sz w:val="24"/>
          <w:szCs w:val="24"/>
          <w:lang w:val="en-GB"/>
        </w:rPr>
        <w:pPrChange w:id="5516" w:author="HP" w:date="2022-08-18T14:52:00Z">
          <w:pPr/>
        </w:pPrChange>
      </w:pPr>
      <w:ins w:id="5517" w:author="HP" w:date="2022-08-18T15:17:00Z">
        <w:r>
          <w:rPr>
            <w:rFonts w:ascii="Arial" w:hAnsi="Arial" w:cs="Arial"/>
            <w:sz w:val="24"/>
            <w:szCs w:val="24"/>
            <w:lang w:val="en-GB"/>
          </w:rPr>
          <w:t>Do you think clothes are expensive?</w:t>
        </w:r>
      </w:ins>
    </w:p>
    <w:p w:rsidR="00A059CD" w:rsidRDefault="00A059CD">
      <w:pPr>
        <w:pStyle w:val="Odsekzoznamu"/>
        <w:numPr>
          <w:ilvl w:val="0"/>
          <w:numId w:val="49"/>
        </w:numPr>
        <w:rPr>
          <w:ins w:id="5518" w:author="HP" w:date="2022-08-18T15:03:00Z"/>
          <w:rFonts w:ascii="Arial" w:hAnsi="Arial" w:cs="Arial"/>
          <w:sz w:val="24"/>
          <w:szCs w:val="24"/>
          <w:lang w:val="en-GB"/>
        </w:rPr>
        <w:pPrChange w:id="5519" w:author="HP" w:date="2022-08-18T14:02:00Z">
          <w:pPr/>
        </w:pPrChange>
      </w:pPr>
      <w:ins w:id="5520" w:author="HP" w:date="2022-08-18T14:18:00Z">
        <w:r>
          <w:rPr>
            <w:rFonts w:ascii="Arial" w:hAnsi="Arial" w:cs="Arial"/>
            <w:sz w:val="24"/>
            <w:szCs w:val="24"/>
            <w:lang w:val="en-GB"/>
          </w:rPr>
          <w:t>In your opinion, how will be</w:t>
        </w:r>
      </w:ins>
      <w:ins w:id="5521" w:author="HP" w:date="2022-08-18T14:19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5522" w:author="HP" w:date="2022-08-18T14:18:00Z">
        <w:r w:rsidRPr="00A059CD">
          <w:rPr>
            <w:rFonts w:ascii="Arial" w:hAnsi="Arial" w:cs="Arial"/>
            <w:b/>
            <w:sz w:val="24"/>
            <w:szCs w:val="24"/>
            <w:lang w:val="en-GB"/>
            <w:rPrChange w:id="5523" w:author="HP" w:date="2022-08-18T14:1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fashion</w:t>
        </w:r>
      </w:ins>
      <w:ins w:id="5524" w:author="HP" w:date="2022-08-18T14:19:00Z">
        <w:r w:rsidRPr="00A059CD">
          <w:rPr>
            <w:rFonts w:ascii="Arial" w:hAnsi="Arial" w:cs="Arial"/>
            <w:b/>
            <w:sz w:val="24"/>
            <w:szCs w:val="24"/>
            <w:lang w:val="en-GB"/>
            <w:rPrChange w:id="5525" w:author="HP" w:date="2022-08-18T14:1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in the future</w:t>
        </w:r>
        <w:r>
          <w:rPr>
            <w:rFonts w:ascii="Arial" w:hAnsi="Arial" w:cs="Arial"/>
            <w:sz w:val="24"/>
            <w:szCs w:val="24"/>
            <w:lang w:val="en-GB"/>
          </w:rPr>
          <w:t xml:space="preserve"> like?</w:t>
        </w:r>
      </w:ins>
    </w:p>
    <w:p w:rsidR="00591015" w:rsidRPr="00F51DDD" w:rsidRDefault="00591015">
      <w:pPr>
        <w:pStyle w:val="Odsekzoznamu"/>
        <w:rPr>
          <w:ins w:id="5526" w:author="HP" w:date="2022-08-18T15:03:00Z"/>
          <w:rFonts w:ascii="Arial" w:hAnsi="Arial" w:cs="Arial"/>
          <w:b/>
          <w:sz w:val="24"/>
          <w:szCs w:val="24"/>
          <w:lang w:val="en-GB"/>
          <w:rPrChange w:id="5527" w:author="HP" w:date="2022-08-18T15:24:00Z">
            <w:rPr>
              <w:ins w:id="5528" w:author="HP" w:date="2022-08-18T15:03:00Z"/>
              <w:rFonts w:ascii="Arial" w:hAnsi="Arial" w:cs="Arial"/>
              <w:sz w:val="24"/>
              <w:szCs w:val="24"/>
              <w:lang w:val="en-GB"/>
            </w:rPr>
          </w:rPrChange>
        </w:rPr>
        <w:pPrChange w:id="5529" w:author="HP" w:date="2022-08-18T15:03:00Z">
          <w:pPr/>
        </w:pPrChange>
      </w:pPr>
      <w:ins w:id="5530" w:author="HP" w:date="2022-08-18T15:03:00Z">
        <w:r w:rsidRPr="00F51DDD">
          <w:rPr>
            <w:rFonts w:ascii="Arial" w:hAnsi="Arial" w:cs="Arial"/>
            <w:b/>
            <w:sz w:val="24"/>
            <w:szCs w:val="24"/>
            <w:lang w:val="en-GB"/>
            <w:rPrChange w:id="5531" w:author="HP" w:date="2022-08-18T15:2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BOYS: </w:t>
        </w:r>
      </w:ins>
    </w:p>
    <w:p w:rsidR="00591015" w:rsidRDefault="00591015">
      <w:pPr>
        <w:pStyle w:val="Odsekzoznamu"/>
        <w:numPr>
          <w:ilvl w:val="0"/>
          <w:numId w:val="49"/>
        </w:numPr>
        <w:rPr>
          <w:ins w:id="5532" w:author="HP" w:date="2022-08-18T15:18:00Z"/>
          <w:rFonts w:ascii="Arial" w:hAnsi="Arial" w:cs="Arial"/>
          <w:sz w:val="24"/>
          <w:szCs w:val="24"/>
          <w:lang w:val="en-GB"/>
        </w:rPr>
        <w:pPrChange w:id="5533" w:author="HP" w:date="2022-08-18T15:03:00Z">
          <w:pPr/>
        </w:pPrChange>
      </w:pPr>
      <w:ins w:id="5534" w:author="HP" w:date="2022-08-18T15:03:00Z">
        <w:r>
          <w:rPr>
            <w:rFonts w:ascii="Arial" w:hAnsi="Arial" w:cs="Arial"/>
            <w:sz w:val="24"/>
            <w:szCs w:val="24"/>
            <w:lang w:val="en-GB"/>
          </w:rPr>
          <w:t>Do you like when people wear fashionable pieces?</w:t>
        </w:r>
      </w:ins>
    </w:p>
    <w:p w:rsidR="00F51DDD" w:rsidRDefault="00F51DDD">
      <w:pPr>
        <w:pStyle w:val="Odsekzoznamu"/>
        <w:numPr>
          <w:ilvl w:val="0"/>
          <w:numId w:val="49"/>
        </w:numPr>
        <w:rPr>
          <w:ins w:id="5535" w:author="HP" w:date="2022-08-18T15:19:00Z"/>
          <w:rFonts w:ascii="Arial" w:hAnsi="Arial" w:cs="Arial"/>
          <w:sz w:val="24"/>
          <w:szCs w:val="24"/>
          <w:lang w:val="en-GB"/>
        </w:rPr>
        <w:pPrChange w:id="5536" w:author="HP" w:date="2022-08-18T15:03:00Z">
          <w:pPr/>
        </w:pPrChange>
      </w:pPr>
      <w:ins w:id="5537" w:author="HP" w:date="2022-08-18T15:18:00Z">
        <w:r>
          <w:rPr>
            <w:rFonts w:ascii="Arial" w:hAnsi="Arial" w:cs="Arial"/>
            <w:sz w:val="24"/>
            <w:szCs w:val="24"/>
            <w:lang w:val="en-GB"/>
          </w:rPr>
          <w:t>Do you like girls who</w:t>
        </w:r>
      </w:ins>
      <w:ins w:id="5538" w:author="HP" w:date="2022-08-18T15:19:00Z">
        <w:r>
          <w:rPr>
            <w:rFonts w:ascii="Arial" w:hAnsi="Arial" w:cs="Arial"/>
            <w:sz w:val="24"/>
            <w:szCs w:val="24"/>
            <w:lang w:val="en-GB"/>
          </w:rPr>
          <w:t xml:space="preserve"> wear t</w:t>
        </w:r>
      </w:ins>
      <w:ins w:id="5539" w:author="HP" w:date="2022-08-18T15:18:00Z">
        <w:r>
          <w:rPr>
            <w:rFonts w:ascii="Arial" w:hAnsi="Arial" w:cs="Arial"/>
            <w:sz w:val="24"/>
            <w:szCs w:val="24"/>
            <w:lang w:val="en-GB"/>
          </w:rPr>
          <w:t>rendy</w:t>
        </w:r>
      </w:ins>
      <w:ins w:id="5540" w:author="HP" w:date="2022-08-18T15:19:00Z">
        <w:r>
          <w:rPr>
            <w:rFonts w:ascii="Arial" w:hAnsi="Arial" w:cs="Arial"/>
            <w:sz w:val="24"/>
            <w:szCs w:val="24"/>
            <w:lang w:val="en-GB"/>
          </w:rPr>
          <w:t xml:space="preserve"> clothes?</w:t>
        </w:r>
      </w:ins>
    </w:p>
    <w:p w:rsidR="00F51DDD" w:rsidRDefault="00F51DDD">
      <w:pPr>
        <w:pStyle w:val="Odsekzoznamu"/>
        <w:numPr>
          <w:ilvl w:val="0"/>
          <w:numId w:val="49"/>
        </w:numPr>
        <w:rPr>
          <w:ins w:id="5541" w:author="HP" w:date="2022-08-19T07:32:00Z"/>
          <w:rFonts w:ascii="Arial" w:hAnsi="Arial" w:cs="Arial"/>
          <w:sz w:val="24"/>
          <w:szCs w:val="24"/>
          <w:lang w:val="en-GB"/>
        </w:rPr>
        <w:pPrChange w:id="5542" w:author="HP" w:date="2022-08-18T15:03:00Z">
          <w:pPr/>
        </w:pPrChange>
      </w:pPr>
      <w:ins w:id="5543" w:author="HP" w:date="2022-08-18T15:19:00Z">
        <w:r>
          <w:rPr>
            <w:rFonts w:ascii="Arial" w:hAnsi="Arial" w:cs="Arial"/>
            <w:sz w:val="24"/>
            <w:szCs w:val="24"/>
            <w:lang w:val="en-GB"/>
          </w:rPr>
          <w:t>Do you mind when women spend a lot of money on clothes and shoes?</w:t>
        </w:r>
      </w:ins>
    </w:p>
    <w:p w:rsidR="009F4DAD" w:rsidRDefault="009F4DAD">
      <w:pPr>
        <w:pStyle w:val="Odsekzoznamu"/>
        <w:numPr>
          <w:ilvl w:val="0"/>
          <w:numId w:val="49"/>
        </w:numPr>
        <w:rPr>
          <w:ins w:id="5544" w:author="HP" w:date="2022-08-18T15:24:00Z"/>
          <w:rFonts w:ascii="Arial" w:hAnsi="Arial" w:cs="Arial"/>
          <w:sz w:val="24"/>
          <w:szCs w:val="24"/>
          <w:lang w:val="en-GB"/>
        </w:rPr>
        <w:pPrChange w:id="5545" w:author="HP" w:date="2022-08-18T15:03:00Z">
          <w:pPr/>
        </w:pPrChange>
      </w:pPr>
      <w:ins w:id="5546" w:author="HP" w:date="2022-08-19T07:32:00Z">
        <w:r>
          <w:rPr>
            <w:rFonts w:ascii="Arial" w:hAnsi="Arial" w:cs="Arial"/>
            <w:sz w:val="24"/>
            <w:szCs w:val="24"/>
            <w:lang w:val="en-GB"/>
          </w:rPr>
          <w:t>What do you think about men who spend a lot of time following fashion trends and buying clothes?</w:t>
        </w:r>
      </w:ins>
    </w:p>
    <w:p w:rsidR="00F51DDD" w:rsidRDefault="00F51DDD">
      <w:pPr>
        <w:pStyle w:val="Odsekzoznamu"/>
        <w:numPr>
          <w:ilvl w:val="0"/>
          <w:numId w:val="49"/>
        </w:numPr>
        <w:rPr>
          <w:ins w:id="5547" w:author="HP" w:date="2022-08-18T15:03:00Z"/>
          <w:rFonts w:ascii="Arial" w:hAnsi="Arial" w:cs="Arial"/>
          <w:sz w:val="24"/>
          <w:szCs w:val="24"/>
          <w:lang w:val="en-GB"/>
        </w:rPr>
        <w:pPrChange w:id="5548" w:author="HP" w:date="2022-08-18T15:03:00Z">
          <w:pPr/>
        </w:pPrChange>
      </w:pPr>
      <w:ins w:id="5549" w:author="HP" w:date="2022-08-18T15:24:00Z">
        <w:r>
          <w:rPr>
            <w:rFonts w:ascii="Arial" w:hAnsi="Arial" w:cs="Arial"/>
            <w:sz w:val="24"/>
            <w:szCs w:val="24"/>
            <w:lang w:val="en-GB"/>
          </w:rPr>
          <w:t>Which fashion style do you prefer?</w:t>
        </w:r>
      </w:ins>
    </w:p>
    <w:p w:rsidR="00591015" w:rsidRDefault="00591015">
      <w:pPr>
        <w:pStyle w:val="Odsekzoznamu"/>
        <w:numPr>
          <w:ilvl w:val="0"/>
          <w:numId w:val="49"/>
        </w:numPr>
        <w:rPr>
          <w:ins w:id="5550" w:author="HP" w:date="2022-08-18T15:19:00Z"/>
          <w:rFonts w:ascii="Arial" w:hAnsi="Arial" w:cs="Arial"/>
          <w:sz w:val="24"/>
          <w:szCs w:val="24"/>
          <w:lang w:val="en-GB"/>
        </w:rPr>
        <w:pPrChange w:id="5551" w:author="HP" w:date="2022-08-18T15:03:00Z">
          <w:pPr/>
        </w:pPrChange>
      </w:pPr>
      <w:ins w:id="5552" w:author="HP" w:date="2022-08-18T15:04:00Z">
        <w:r>
          <w:rPr>
            <w:rFonts w:ascii="Arial" w:hAnsi="Arial" w:cs="Arial"/>
            <w:sz w:val="24"/>
            <w:szCs w:val="24"/>
            <w:lang w:val="en-GB"/>
          </w:rPr>
          <w:t>Do you wear brands?</w:t>
        </w:r>
      </w:ins>
    </w:p>
    <w:p w:rsidR="00F51DDD" w:rsidRDefault="00F51DDD">
      <w:pPr>
        <w:pStyle w:val="Odsekzoznamu"/>
        <w:numPr>
          <w:ilvl w:val="0"/>
          <w:numId w:val="49"/>
        </w:numPr>
        <w:rPr>
          <w:ins w:id="5553" w:author="HP" w:date="2022-08-18T15:19:00Z"/>
          <w:rFonts w:ascii="Arial" w:hAnsi="Arial" w:cs="Arial"/>
          <w:sz w:val="24"/>
          <w:szCs w:val="24"/>
          <w:lang w:val="en-GB"/>
        </w:rPr>
        <w:pPrChange w:id="5554" w:author="HP" w:date="2022-08-18T15:03:00Z">
          <w:pPr/>
        </w:pPrChange>
      </w:pPr>
      <w:ins w:id="5555" w:author="HP" w:date="2022-08-18T15:19:00Z">
        <w:r>
          <w:rPr>
            <w:rFonts w:ascii="Arial" w:hAnsi="Arial" w:cs="Arial"/>
            <w:sz w:val="24"/>
            <w:szCs w:val="24"/>
            <w:lang w:val="en-GB"/>
          </w:rPr>
          <w:t>Do you wear accessories?</w:t>
        </w:r>
      </w:ins>
    </w:p>
    <w:p w:rsidR="00F51DDD" w:rsidRDefault="00F51DDD">
      <w:pPr>
        <w:pStyle w:val="Odsekzoznamu"/>
        <w:numPr>
          <w:ilvl w:val="0"/>
          <w:numId w:val="49"/>
        </w:numPr>
        <w:rPr>
          <w:ins w:id="5556" w:author="HP" w:date="2022-08-18T15:19:00Z"/>
          <w:rFonts w:ascii="Arial" w:hAnsi="Arial" w:cs="Arial"/>
          <w:sz w:val="24"/>
          <w:szCs w:val="24"/>
          <w:lang w:val="en-GB"/>
        </w:rPr>
        <w:pPrChange w:id="5557" w:author="HP" w:date="2022-08-18T15:03:00Z">
          <w:pPr/>
        </w:pPrChange>
      </w:pPr>
      <w:ins w:id="5558" w:author="HP" w:date="2022-08-18T15:19:00Z">
        <w:r>
          <w:rPr>
            <w:rFonts w:ascii="Arial" w:hAnsi="Arial" w:cs="Arial"/>
            <w:sz w:val="24"/>
            <w:szCs w:val="24"/>
            <w:lang w:val="en-GB"/>
          </w:rPr>
          <w:t>What do you wear today?</w:t>
        </w:r>
      </w:ins>
    </w:p>
    <w:p w:rsidR="00F51DDD" w:rsidRDefault="00F51DDD">
      <w:pPr>
        <w:pStyle w:val="Odsekzoznamu"/>
        <w:numPr>
          <w:ilvl w:val="0"/>
          <w:numId w:val="49"/>
        </w:numPr>
        <w:rPr>
          <w:ins w:id="5559" w:author="HP" w:date="2022-08-18T15:20:00Z"/>
          <w:rFonts w:ascii="Arial" w:hAnsi="Arial" w:cs="Arial"/>
          <w:sz w:val="24"/>
          <w:szCs w:val="24"/>
          <w:lang w:val="en-GB"/>
        </w:rPr>
        <w:pPrChange w:id="5560" w:author="HP" w:date="2022-08-18T15:03:00Z">
          <w:pPr/>
        </w:pPrChange>
      </w:pPr>
      <w:ins w:id="5561" w:author="HP" w:date="2022-08-18T15:20:00Z">
        <w:r>
          <w:rPr>
            <w:rFonts w:ascii="Arial" w:hAnsi="Arial" w:cs="Arial"/>
            <w:sz w:val="24"/>
            <w:szCs w:val="24"/>
            <w:lang w:val="en-GB"/>
          </w:rPr>
          <w:t>What are your favourite clothes?</w:t>
        </w:r>
      </w:ins>
    </w:p>
    <w:p w:rsidR="00F51DDD" w:rsidRDefault="00F51DDD">
      <w:pPr>
        <w:pStyle w:val="Odsekzoznamu"/>
        <w:numPr>
          <w:ilvl w:val="0"/>
          <w:numId w:val="49"/>
        </w:numPr>
        <w:rPr>
          <w:ins w:id="5562" w:author="HP" w:date="2022-08-18T15:24:00Z"/>
          <w:rFonts w:ascii="Arial" w:hAnsi="Arial" w:cs="Arial"/>
          <w:sz w:val="24"/>
          <w:szCs w:val="24"/>
          <w:lang w:val="en-GB"/>
        </w:rPr>
        <w:pPrChange w:id="5563" w:author="HP" w:date="2022-08-18T15:03:00Z">
          <w:pPr/>
        </w:pPrChange>
      </w:pPr>
      <w:ins w:id="5564" w:author="HP" w:date="2022-08-18T15:21:00Z">
        <w:r>
          <w:rPr>
            <w:rFonts w:ascii="Arial" w:hAnsi="Arial" w:cs="Arial"/>
            <w:sz w:val="24"/>
            <w:szCs w:val="24"/>
            <w:lang w:val="en-GB"/>
          </w:rPr>
          <w:t xml:space="preserve">What do you think </w:t>
        </w:r>
      </w:ins>
      <w:ins w:id="5565" w:author="HP" w:date="2022-08-18T15:24:00Z">
        <w:r>
          <w:rPr>
            <w:rFonts w:ascii="Arial" w:hAnsi="Arial" w:cs="Arial"/>
            <w:sz w:val="24"/>
            <w:szCs w:val="24"/>
            <w:lang w:val="en-GB"/>
          </w:rPr>
          <w:t>of</w:t>
        </w:r>
      </w:ins>
      <w:ins w:id="5566" w:author="HP" w:date="2022-08-18T15:21:00Z">
        <w:r>
          <w:rPr>
            <w:rFonts w:ascii="Arial" w:hAnsi="Arial" w:cs="Arial"/>
            <w:sz w:val="24"/>
            <w:szCs w:val="24"/>
            <w:lang w:val="en-GB"/>
          </w:rPr>
          <w:t xml:space="preserve"> Scottish skirts </w:t>
        </w:r>
      </w:ins>
      <w:ins w:id="5567" w:author="HP" w:date="2022-08-18T15:22:00Z">
        <w:r>
          <w:rPr>
            <w:rFonts w:ascii="Arial" w:hAnsi="Arial" w:cs="Arial"/>
            <w:sz w:val="24"/>
            <w:szCs w:val="24"/>
            <w:lang w:val="en-GB"/>
          </w:rPr>
          <w:t xml:space="preserve">for </w:t>
        </w:r>
      </w:ins>
      <w:ins w:id="5568" w:author="HP" w:date="2022-08-18T15:21:00Z">
        <w:r>
          <w:rPr>
            <w:rFonts w:ascii="Arial" w:hAnsi="Arial" w:cs="Arial"/>
            <w:sz w:val="24"/>
            <w:szCs w:val="24"/>
            <w:lang w:val="en-GB"/>
          </w:rPr>
          <w:t>men?</w:t>
        </w:r>
      </w:ins>
      <w:ins w:id="5569" w:author="HP" w:date="2022-08-18T15:22:00Z">
        <w:r>
          <w:rPr>
            <w:rFonts w:ascii="Arial" w:hAnsi="Arial" w:cs="Arial"/>
            <w:sz w:val="24"/>
            <w:szCs w:val="24"/>
            <w:lang w:val="en-GB"/>
          </w:rPr>
          <w:t xml:space="preserve"> Would you wear them?</w:t>
        </w:r>
      </w:ins>
    </w:p>
    <w:p w:rsidR="00F51DDD" w:rsidRDefault="00F51DDD">
      <w:pPr>
        <w:pStyle w:val="Odsekzoznamu"/>
        <w:numPr>
          <w:ilvl w:val="0"/>
          <w:numId w:val="49"/>
        </w:numPr>
        <w:rPr>
          <w:ins w:id="5570" w:author="HP" w:date="2022-08-18T14:55:00Z"/>
          <w:rFonts w:ascii="Arial" w:hAnsi="Arial" w:cs="Arial"/>
          <w:sz w:val="24"/>
          <w:szCs w:val="24"/>
          <w:lang w:val="en-GB"/>
        </w:rPr>
        <w:pPrChange w:id="5571" w:author="HP" w:date="2022-08-18T15:03:00Z">
          <w:pPr/>
        </w:pPrChange>
      </w:pPr>
      <w:ins w:id="5572" w:author="HP" w:date="2022-08-18T15:24:00Z">
        <w:r>
          <w:rPr>
            <w:rFonts w:ascii="Arial" w:hAnsi="Arial" w:cs="Arial"/>
            <w:sz w:val="24"/>
            <w:szCs w:val="24"/>
            <w:lang w:val="en-GB"/>
          </w:rPr>
          <w:t xml:space="preserve">How do you feel in a suit? </w:t>
        </w:r>
      </w:ins>
    </w:p>
    <w:p w:rsidR="004E7753" w:rsidRPr="00591015" w:rsidRDefault="004E7753">
      <w:pPr>
        <w:rPr>
          <w:ins w:id="5573" w:author="HP" w:date="2022-08-18T14:02:00Z"/>
          <w:rFonts w:ascii="Arial" w:hAnsi="Arial" w:cs="Arial"/>
          <w:sz w:val="24"/>
          <w:szCs w:val="24"/>
          <w:lang w:val="en-GB"/>
        </w:rPr>
      </w:pPr>
    </w:p>
    <w:p w:rsidR="00372141" w:rsidRDefault="00372141">
      <w:pPr>
        <w:rPr>
          <w:ins w:id="5574" w:author="HP" w:date="2022-08-18T14:02:00Z"/>
          <w:rFonts w:ascii="Arial" w:hAnsi="Arial" w:cs="Arial"/>
          <w:sz w:val="24"/>
          <w:szCs w:val="24"/>
          <w:lang w:val="en-GB"/>
        </w:rPr>
      </w:pPr>
    </w:p>
    <w:p w:rsidR="00372141" w:rsidRPr="00372141" w:rsidRDefault="00372141">
      <w:pPr>
        <w:rPr>
          <w:rFonts w:ascii="Arial" w:hAnsi="Arial" w:cs="Arial"/>
          <w:sz w:val="24"/>
          <w:szCs w:val="24"/>
          <w:lang w:val="en-GB"/>
          <w:rPrChange w:id="5575" w:author="HP" w:date="2022-08-18T14:02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</w:pPr>
    </w:p>
    <w:p w:rsidR="008D21C3" w:rsidRDefault="008D21C3">
      <w:pPr>
        <w:jc w:val="center"/>
        <w:rPr>
          <w:ins w:id="5576" w:author="HP" w:date="2022-08-15T23:15:00Z"/>
          <w:rFonts w:ascii="Arial" w:hAnsi="Arial" w:cs="Arial"/>
          <w:b/>
          <w:sz w:val="36"/>
          <w:szCs w:val="36"/>
          <w:lang w:val="en-GB"/>
          <w:rPrChange w:id="5577" w:author="HP" w:date="2022-08-19T07:34:00Z">
            <w:rPr>
              <w:ins w:id="5578" w:author="HP" w:date="2022-08-15T23:15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5579" w:author="HP" w:date="2022-08-19T07:34:00Z">
          <w:pPr/>
        </w:pPrChange>
      </w:pPr>
    </w:p>
    <w:p w:rsidR="008D21C3" w:rsidRDefault="008D21C3">
      <w:pPr>
        <w:jc w:val="center"/>
        <w:rPr>
          <w:ins w:id="5580" w:author="HP" w:date="2022-08-22T12:23:00Z"/>
          <w:rFonts w:ascii="Arial" w:hAnsi="Arial" w:cs="Arial"/>
          <w:b/>
          <w:sz w:val="36"/>
          <w:szCs w:val="36"/>
          <w:lang w:val="en-GB"/>
        </w:rPr>
        <w:pPrChange w:id="5581" w:author="HP" w:date="2022-08-19T07:34:00Z">
          <w:pPr/>
        </w:pPrChange>
      </w:pPr>
    </w:p>
    <w:p w:rsidR="008D21C3" w:rsidRDefault="008D21C3">
      <w:pPr>
        <w:jc w:val="center"/>
        <w:rPr>
          <w:ins w:id="5582" w:author="HP" w:date="2022-08-22T12:23:00Z"/>
          <w:rFonts w:ascii="Arial" w:hAnsi="Arial" w:cs="Arial"/>
          <w:b/>
          <w:sz w:val="36"/>
          <w:szCs w:val="36"/>
          <w:lang w:val="en-GB"/>
        </w:rPr>
        <w:pPrChange w:id="5583" w:author="HP" w:date="2022-08-19T07:34:00Z">
          <w:pPr/>
        </w:pPrChange>
      </w:pPr>
    </w:p>
    <w:p w:rsidR="008D21C3" w:rsidRDefault="008D21C3">
      <w:pPr>
        <w:jc w:val="center"/>
        <w:rPr>
          <w:ins w:id="5584" w:author="HP" w:date="2022-08-22T12:23:00Z"/>
          <w:rFonts w:ascii="Arial" w:hAnsi="Arial" w:cs="Arial"/>
          <w:b/>
          <w:sz w:val="36"/>
          <w:szCs w:val="36"/>
          <w:lang w:val="en-GB"/>
        </w:rPr>
        <w:pPrChange w:id="5585" w:author="HP" w:date="2022-08-19T07:34:00Z">
          <w:pPr/>
        </w:pPrChange>
      </w:pPr>
    </w:p>
    <w:p w:rsidR="008D21C3" w:rsidRDefault="008D21C3">
      <w:pPr>
        <w:jc w:val="center"/>
        <w:rPr>
          <w:ins w:id="5586" w:author="HP" w:date="2022-08-22T12:23:00Z"/>
          <w:rFonts w:ascii="Arial" w:hAnsi="Arial" w:cs="Arial"/>
          <w:b/>
          <w:sz w:val="36"/>
          <w:szCs w:val="36"/>
          <w:lang w:val="en-GB"/>
        </w:rPr>
        <w:pPrChange w:id="5587" w:author="HP" w:date="2022-08-19T07:34:00Z">
          <w:pPr/>
        </w:pPrChange>
      </w:pPr>
    </w:p>
    <w:p w:rsidR="00974306" w:rsidRDefault="00974306">
      <w:pPr>
        <w:jc w:val="center"/>
        <w:rPr>
          <w:ins w:id="5588" w:author="HP" w:date="2022-08-22T12:23:00Z"/>
          <w:rFonts w:ascii="Arial" w:hAnsi="Arial" w:cs="Arial"/>
          <w:b/>
          <w:sz w:val="36"/>
          <w:szCs w:val="36"/>
          <w:lang w:val="en-GB"/>
        </w:rPr>
        <w:pPrChange w:id="5589" w:author="HP" w:date="2022-08-19T07:34:00Z">
          <w:pPr/>
        </w:pPrChange>
      </w:pPr>
      <w:r w:rsidRPr="009F4DAD">
        <w:rPr>
          <w:rFonts w:ascii="Arial" w:hAnsi="Arial" w:cs="Arial"/>
          <w:b/>
          <w:sz w:val="36"/>
          <w:szCs w:val="36"/>
          <w:lang w:val="en-GB"/>
          <w:rPrChange w:id="5590" w:author="HP" w:date="2022-08-19T07:34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HOBBIES</w:t>
      </w:r>
      <w:ins w:id="5591" w:author="HP" w:date="2022-08-15T23:14:00Z">
        <w:r w:rsidR="002B5970" w:rsidRPr="009F4DAD">
          <w:rPr>
            <w:rFonts w:ascii="Arial" w:hAnsi="Arial" w:cs="Arial"/>
            <w:b/>
            <w:sz w:val="36"/>
            <w:szCs w:val="36"/>
            <w:lang w:val="en-GB"/>
            <w:rPrChange w:id="5592" w:author="HP" w:date="2022-08-19T07:34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 xml:space="preserve"> (2 </w:t>
        </w:r>
        <w:proofErr w:type="spellStart"/>
        <w:r w:rsidR="002B5970" w:rsidRPr="009F4DAD">
          <w:rPr>
            <w:rFonts w:ascii="Arial" w:hAnsi="Arial" w:cs="Arial"/>
            <w:b/>
            <w:sz w:val="36"/>
            <w:szCs w:val="36"/>
            <w:lang w:val="en-GB"/>
            <w:rPrChange w:id="5593" w:author="HP" w:date="2022-08-19T07:34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témy</w:t>
        </w:r>
        <w:proofErr w:type="spellEnd"/>
        <w:r w:rsidR="002B5970" w:rsidRPr="009F4DAD">
          <w:rPr>
            <w:rFonts w:ascii="Arial" w:hAnsi="Arial" w:cs="Arial"/>
            <w:b/>
            <w:sz w:val="36"/>
            <w:szCs w:val="36"/>
            <w:lang w:val="en-GB"/>
            <w:rPrChange w:id="5594" w:author="HP" w:date="2022-08-19T07:34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)</w:t>
        </w:r>
      </w:ins>
    </w:p>
    <w:p w:rsidR="008D21C3" w:rsidRDefault="008D21C3">
      <w:pPr>
        <w:jc w:val="center"/>
        <w:rPr>
          <w:ins w:id="5595" w:author="HP" w:date="2022-08-19T07:34:00Z"/>
          <w:rFonts w:ascii="Arial" w:hAnsi="Arial" w:cs="Arial"/>
          <w:b/>
          <w:sz w:val="36"/>
          <w:szCs w:val="36"/>
          <w:lang w:val="en-GB"/>
        </w:rPr>
        <w:pPrChange w:id="5596" w:author="HP" w:date="2022-08-19T07:34:00Z">
          <w:pPr/>
        </w:pPrChange>
      </w:pPr>
    </w:p>
    <w:p w:rsidR="00674644" w:rsidRDefault="00674644">
      <w:pPr>
        <w:pStyle w:val="Odsekzoznamu"/>
        <w:numPr>
          <w:ilvl w:val="0"/>
          <w:numId w:val="50"/>
        </w:numPr>
        <w:rPr>
          <w:ins w:id="5597" w:author="HP" w:date="2022-08-19T07:51:00Z"/>
          <w:rFonts w:ascii="Arial" w:hAnsi="Arial" w:cs="Arial"/>
          <w:sz w:val="24"/>
          <w:szCs w:val="24"/>
          <w:lang w:val="en-GB"/>
        </w:rPr>
        <w:pPrChange w:id="5598" w:author="HP" w:date="2022-08-19T07:34:00Z">
          <w:pPr/>
        </w:pPrChange>
      </w:pPr>
      <w:ins w:id="5599" w:author="HP" w:date="2022-08-19T07:51:00Z">
        <w:r w:rsidRPr="00674644">
          <w:rPr>
            <w:rFonts w:ascii="Arial" w:hAnsi="Arial" w:cs="Arial"/>
            <w:sz w:val="24"/>
            <w:szCs w:val="24"/>
            <w:lang w:val="en-GB"/>
            <w:rPrChange w:id="5600" w:author="HP" w:date="2022-08-19T07:51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What is leisure time?</w:t>
        </w:r>
      </w:ins>
    </w:p>
    <w:p w:rsidR="00674644" w:rsidRDefault="00674644">
      <w:pPr>
        <w:pStyle w:val="Odsekzoznamu"/>
        <w:numPr>
          <w:ilvl w:val="0"/>
          <w:numId w:val="50"/>
        </w:numPr>
        <w:rPr>
          <w:ins w:id="5601" w:author="HP" w:date="2022-08-19T07:51:00Z"/>
          <w:rFonts w:ascii="Arial" w:hAnsi="Arial" w:cs="Arial"/>
          <w:sz w:val="24"/>
          <w:szCs w:val="24"/>
          <w:lang w:val="en-GB"/>
        </w:rPr>
        <w:pPrChange w:id="5602" w:author="HP" w:date="2022-08-19T07:34:00Z">
          <w:pPr/>
        </w:pPrChange>
      </w:pPr>
      <w:ins w:id="5603" w:author="HP" w:date="2022-08-19T07:51:00Z">
        <w:r>
          <w:rPr>
            <w:rFonts w:ascii="Arial" w:hAnsi="Arial" w:cs="Arial"/>
            <w:sz w:val="24"/>
            <w:szCs w:val="24"/>
            <w:lang w:val="en-GB"/>
          </w:rPr>
          <w:t>What do people do in their leisure time?</w:t>
        </w:r>
      </w:ins>
    </w:p>
    <w:p w:rsidR="00674644" w:rsidRDefault="00674644">
      <w:pPr>
        <w:pStyle w:val="Odsekzoznamu"/>
        <w:numPr>
          <w:ilvl w:val="0"/>
          <w:numId w:val="50"/>
        </w:numPr>
        <w:rPr>
          <w:ins w:id="5604" w:author="HP" w:date="2022-08-19T08:10:00Z"/>
          <w:rFonts w:ascii="Arial" w:hAnsi="Arial" w:cs="Arial"/>
          <w:sz w:val="24"/>
          <w:szCs w:val="24"/>
          <w:lang w:val="en-GB"/>
        </w:rPr>
        <w:pPrChange w:id="5605" w:author="HP" w:date="2022-08-19T07:34:00Z">
          <w:pPr/>
        </w:pPrChange>
      </w:pPr>
      <w:ins w:id="5606" w:author="HP" w:date="2022-08-19T07:52:00Z">
        <w:r>
          <w:rPr>
            <w:rFonts w:ascii="Arial" w:hAnsi="Arial" w:cs="Arial"/>
            <w:sz w:val="24"/>
            <w:szCs w:val="24"/>
            <w:lang w:val="en-GB"/>
          </w:rPr>
          <w:t>What do you do in your leisure time?</w:t>
        </w:r>
      </w:ins>
    </w:p>
    <w:p w:rsidR="0078691D" w:rsidRDefault="0078691D">
      <w:pPr>
        <w:pStyle w:val="Odsekzoznamu"/>
        <w:numPr>
          <w:ilvl w:val="0"/>
          <w:numId w:val="50"/>
        </w:numPr>
        <w:rPr>
          <w:ins w:id="5607" w:author="HP" w:date="2022-08-19T08:10:00Z"/>
          <w:rFonts w:ascii="Arial" w:hAnsi="Arial" w:cs="Arial"/>
          <w:sz w:val="24"/>
          <w:szCs w:val="24"/>
          <w:lang w:val="en-GB"/>
        </w:rPr>
        <w:pPrChange w:id="5608" w:author="HP" w:date="2022-08-19T07:34:00Z">
          <w:pPr/>
        </w:pPrChange>
      </w:pPr>
      <w:ins w:id="5609" w:author="HP" w:date="2022-08-19T08:10:00Z">
        <w:r>
          <w:rPr>
            <w:rFonts w:ascii="Arial" w:hAnsi="Arial" w:cs="Arial"/>
            <w:sz w:val="24"/>
            <w:szCs w:val="24"/>
            <w:lang w:val="en-GB"/>
          </w:rPr>
          <w:t>Have you got a lot of free time?</w:t>
        </w:r>
      </w:ins>
    </w:p>
    <w:p w:rsidR="0078691D" w:rsidRDefault="0078691D">
      <w:pPr>
        <w:pStyle w:val="Odsekzoznamu"/>
        <w:numPr>
          <w:ilvl w:val="0"/>
          <w:numId w:val="50"/>
        </w:numPr>
        <w:rPr>
          <w:ins w:id="5610" w:author="HP" w:date="2022-08-19T08:04:00Z"/>
          <w:rFonts w:ascii="Arial" w:hAnsi="Arial" w:cs="Arial"/>
          <w:sz w:val="24"/>
          <w:szCs w:val="24"/>
          <w:lang w:val="en-GB"/>
        </w:rPr>
        <w:pPrChange w:id="5611" w:author="HP" w:date="2022-08-19T07:34:00Z">
          <w:pPr/>
        </w:pPrChange>
      </w:pPr>
      <w:ins w:id="5612" w:author="HP" w:date="2022-08-19T08:10:00Z">
        <w:r>
          <w:rPr>
            <w:rFonts w:ascii="Arial" w:hAnsi="Arial" w:cs="Arial"/>
            <w:sz w:val="24"/>
            <w:szCs w:val="24"/>
            <w:lang w:val="en-GB"/>
          </w:rPr>
          <w:t>Compare your free time as a child and nowadays.</w:t>
        </w:r>
      </w:ins>
    </w:p>
    <w:p w:rsidR="0078691D" w:rsidRPr="00674644" w:rsidRDefault="0078691D">
      <w:pPr>
        <w:pStyle w:val="Odsekzoznamu"/>
        <w:numPr>
          <w:ilvl w:val="0"/>
          <w:numId w:val="50"/>
        </w:numPr>
        <w:rPr>
          <w:ins w:id="5613" w:author="HP" w:date="2022-08-19T07:51:00Z"/>
          <w:rFonts w:ascii="Arial" w:hAnsi="Arial" w:cs="Arial"/>
          <w:sz w:val="24"/>
          <w:szCs w:val="24"/>
          <w:lang w:val="en-GB"/>
        </w:rPr>
        <w:pPrChange w:id="5614" w:author="HP" w:date="2022-08-19T07:34:00Z">
          <w:pPr/>
        </w:pPrChange>
      </w:pPr>
      <w:ins w:id="5615" w:author="HP" w:date="2022-08-19T08:04:00Z">
        <w:r>
          <w:rPr>
            <w:rFonts w:ascii="Arial" w:hAnsi="Arial" w:cs="Arial"/>
            <w:sz w:val="24"/>
            <w:szCs w:val="24"/>
            <w:lang w:val="en-GB"/>
          </w:rPr>
          <w:t>Have you got common hobbies with your friends?</w:t>
        </w:r>
      </w:ins>
    </w:p>
    <w:p w:rsidR="009F4DAD" w:rsidRPr="0078691D" w:rsidRDefault="009F4DAD">
      <w:pPr>
        <w:pStyle w:val="Odsekzoznamu"/>
        <w:numPr>
          <w:ilvl w:val="0"/>
          <w:numId w:val="50"/>
        </w:numPr>
        <w:rPr>
          <w:ins w:id="5616" w:author="HP" w:date="2022-08-19T08:05:00Z"/>
          <w:rFonts w:ascii="Arial" w:hAnsi="Arial" w:cs="Arial"/>
          <w:b/>
          <w:sz w:val="24"/>
          <w:szCs w:val="24"/>
          <w:lang w:val="en-GB"/>
          <w:rPrChange w:id="5617" w:author="HP" w:date="2022-08-19T08:05:00Z">
            <w:rPr>
              <w:ins w:id="5618" w:author="HP" w:date="2022-08-19T08:05:00Z"/>
              <w:rFonts w:ascii="Arial" w:hAnsi="Arial" w:cs="Arial"/>
              <w:sz w:val="24"/>
              <w:szCs w:val="24"/>
              <w:lang w:val="en-GB"/>
            </w:rPr>
          </w:rPrChange>
        </w:rPr>
        <w:pPrChange w:id="5619" w:author="HP" w:date="2022-08-19T07:34:00Z">
          <w:pPr/>
        </w:pPrChange>
      </w:pPr>
      <w:ins w:id="5620" w:author="HP" w:date="2022-08-19T07:35:00Z">
        <w:r>
          <w:rPr>
            <w:rFonts w:ascii="Arial" w:hAnsi="Arial" w:cs="Arial"/>
            <w:sz w:val="24"/>
            <w:szCs w:val="24"/>
            <w:lang w:val="en-GB"/>
          </w:rPr>
          <w:t>Why do people practice hobbies</w:t>
        </w:r>
      </w:ins>
      <w:ins w:id="5621" w:author="HP" w:date="2022-08-19T07:42:00Z">
        <w:r w:rsidR="00674644">
          <w:rPr>
            <w:rFonts w:ascii="Arial" w:hAnsi="Arial" w:cs="Arial"/>
            <w:sz w:val="24"/>
            <w:szCs w:val="24"/>
            <w:lang w:val="en-GB"/>
          </w:rPr>
          <w:t xml:space="preserve"> (reasons)</w:t>
        </w:r>
      </w:ins>
      <w:ins w:id="5622" w:author="HP" w:date="2022-08-19T07:35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78691D" w:rsidRPr="0078691D" w:rsidRDefault="0078691D">
      <w:pPr>
        <w:pStyle w:val="Odsekzoznamu"/>
        <w:numPr>
          <w:ilvl w:val="0"/>
          <w:numId w:val="50"/>
        </w:numPr>
        <w:rPr>
          <w:ins w:id="5623" w:author="HP" w:date="2022-08-19T08:05:00Z"/>
          <w:rFonts w:ascii="Arial" w:hAnsi="Arial" w:cs="Arial"/>
          <w:b/>
          <w:sz w:val="24"/>
          <w:szCs w:val="24"/>
          <w:lang w:val="en-GB"/>
          <w:rPrChange w:id="5624" w:author="HP" w:date="2022-08-19T08:05:00Z">
            <w:rPr>
              <w:ins w:id="5625" w:author="HP" w:date="2022-08-19T08:05:00Z"/>
              <w:rFonts w:ascii="Arial" w:hAnsi="Arial" w:cs="Arial"/>
              <w:sz w:val="24"/>
              <w:szCs w:val="24"/>
              <w:lang w:val="en-GB"/>
            </w:rPr>
          </w:rPrChange>
        </w:rPr>
        <w:pPrChange w:id="5626" w:author="HP" w:date="2022-08-19T07:34:00Z">
          <w:pPr/>
        </w:pPrChange>
      </w:pPr>
      <w:ins w:id="5627" w:author="HP" w:date="2022-08-19T08:05:00Z">
        <w:r>
          <w:rPr>
            <w:rFonts w:ascii="Arial" w:hAnsi="Arial" w:cs="Arial"/>
            <w:sz w:val="24"/>
            <w:szCs w:val="24"/>
            <w:lang w:val="en-GB"/>
          </w:rPr>
          <w:t>Why do you practice hobbies?</w:t>
        </w:r>
      </w:ins>
    </w:p>
    <w:p w:rsidR="0078691D" w:rsidRPr="00674644" w:rsidRDefault="0078691D">
      <w:pPr>
        <w:pStyle w:val="Odsekzoznamu"/>
        <w:numPr>
          <w:ilvl w:val="0"/>
          <w:numId w:val="50"/>
        </w:numPr>
        <w:rPr>
          <w:ins w:id="5628" w:author="HP" w:date="2022-08-19T07:43:00Z"/>
          <w:rFonts w:ascii="Arial" w:hAnsi="Arial" w:cs="Arial"/>
          <w:b/>
          <w:sz w:val="24"/>
          <w:szCs w:val="24"/>
          <w:lang w:val="en-GB"/>
          <w:rPrChange w:id="5629" w:author="HP" w:date="2022-08-19T07:43:00Z">
            <w:rPr>
              <w:ins w:id="5630" w:author="HP" w:date="2022-08-19T07:43:00Z"/>
              <w:rFonts w:ascii="Arial" w:hAnsi="Arial" w:cs="Arial"/>
              <w:sz w:val="24"/>
              <w:szCs w:val="24"/>
              <w:lang w:val="en-GB"/>
            </w:rPr>
          </w:rPrChange>
        </w:rPr>
        <w:pPrChange w:id="5631" w:author="HP" w:date="2022-08-19T07:34:00Z">
          <w:pPr/>
        </w:pPrChange>
      </w:pPr>
      <w:ins w:id="5632" w:author="HP" w:date="2022-08-19T08:05:00Z">
        <w:r>
          <w:rPr>
            <w:rFonts w:ascii="Arial" w:hAnsi="Arial" w:cs="Arial"/>
            <w:sz w:val="24"/>
            <w:szCs w:val="24"/>
            <w:lang w:val="en-GB"/>
          </w:rPr>
          <w:t>How did you start your hobbies?</w:t>
        </w:r>
      </w:ins>
    </w:p>
    <w:p w:rsidR="00674644" w:rsidRPr="0078691D" w:rsidRDefault="00674644">
      <w:pPr>
        <w:pStyle w:val="Odsekzoznamu"/>
        <w:numPr>
          <w:ilvl w:val="0"/>
          <w:numId w:val="50"/>
        </w:numPr>
        <w:rPr>
          <w:ins w:id="5633" w:author="HP" w:date="2022-08-19T08:11:00Z"/>
          <w:rFonts w:ascii="Arial" w:hAnsi="Arial" w:cs="Arial"/>
          <w:b/>
          <w:sz w:val="24"/>
          <w:szCs w:val="24"/>
          <w:lang w:val="en-GB"/>
          <w:rPrChange w:id="5634" w:author="HP" w:date="2022-08-19T08:11:00Z">
            <w:rPr>
              <w:ins w:id="5635" w:author="HP" w:date="2022-08-19T08:11:00Z"/>
              <w:rFonts w:ascii="Arial" w:hAnsi="Arial" w:cs="Arial"/>
              <w:sz w:val="24"/>
              <w:szCs w:val="24"/>
              <w:lang w:val="en-GB"/>
            </w:rPr>
          </w:rPrChange>
        </w:rPr>
        <w:pPrChange w:id="5636" w:author="HP" w:date="2022-08-19T07:34:00Z">
          <w:pPr/>
        </w:pPrChange>
      </w:pPr>
      <w:ins w:id="5637" w:author="HP" w:date="2022-08-19T07:43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  <w:r w:rsidRPr="0078691D">
          <w:rPr>
            <w:rFonts w:ascii="Arial" w:hAnsi="Arial" w:cs="Arial"/>
            <w:b/>
            <w:sz w:val="24"/>
            <w:szCs w:val="24"/>
            <w:lang w:val="en-GB"/>
            <w:rPrChange w:id="5638" w:author="HP" w:date="2022-08-19T08:0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types of hobbies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do you know? Give examples.</w:t>
        </w:r>
      </w:ins>
    </w:p>
    <w:p w:rsidR="0078691D" w:rsidRPr="00B1082E" w:rsidRDefault="0078691D">
      <w:pPr>
        <w:pStyle w:val="Odsekzoznamu"/>
        <w:numPr>
          <w:ilvl w:val="0"/>
          <w:numId w:val="50"/>
        </w:numPr>
        <w:rPr>
          <w:ins w:id="5639" w:author="HP" w:date="2022-08-19T08:14:00Z"/>
          <w:rFonts w:ascii="Arial" w:hAnsi="Arial" w:cs="Arial"/>
          <w:b/>
          <w:sz w:val="24"/>
          <w:szCs w:val="24"/>
          <w:lang w:val="en-GB"/>
          <w:rPrChange w:id="5640" w:author="HP" w:date="2022-08-19T08:14:00Z">
            <w:rPr>
              <w:ins w:id="5641" w:author="HP" w:date="2022-08-19T08:14:00Z"/>
              <w:rFonts w:ascii="Arial" w:hAnsi="Arial" w:cs="Arial"/>
              <w:sz w:val="24"/>
              <w:szCs w:val="24"/>
              <w:lang w:val="en-GB"/>
            </w:rPr>
          </w:rPrChange>
        </w:rPr>
        <w:pPrChange w:id="5642" w:author="HP" w:date="2022-08-19T07:34:00Z">
          <w:pPr/>
        </w:pPrChange>
      </w:pPr>
      <w:ins w:id="5643" w:author="HP" w:date="2022-08-19T08:11:00Z">
        <w:r>
          <w:rPr>
            <w:rFonts w:ascii="Arial" w:hAnsi="Arial" w:cs="Arial"/>
            <w:sz w:val="24"/>
            <w:szCs w:val="24"/>
            <w:lang w:val="en-GB"/>
          </w:rPr>
          <w:t>Name some collective and individual hobbies.</w:t>
        </w:r>
      </w:ins>
    </w:p>
    <w:p w:rsidR="00B1082E" w:rsidRPr="00674644" w:rsidRDefault="00B1082E">
      <w:pPr>
        <w:pStyle w:val="Odsekzoznamu"/>
        <w:numPr>
          <w:ilvl w:val="0"/>
          <w:numId w:val="50"/>
        </w:numPr>
        <w:rPr>
          <w:ins w:id="5644" w:author="HP" w:date="2022-08-19T07:43:00Z"/>
          <w:rFonts w:ascii="Arial" w:hAnsi="Arial" w:cs="Arial"/>
          <w:b/>
          <w:sz w:val="24"/>
          <w:szCs w:val="24"/>
          <w:lang w:val="en-GB"/>
          <w:rPrChange w:id="5645" w:author="HP" w:date="2022-08-19T07:43:00Z">
            <w:rPr>
              <w:ins w:id="5646" w:author="HP" w:date="2022-08-19T07:43:00Z"/>
              <w:rFonts w:ascii="Arial" w:hAnsi="Arial" w:cs="Arial"/>
              <w:sz w:val="24"/>
              <w:szCs w:val="24"/>
              <w:lang w:val="en-GB"/>
            </w:rPr>
          </w:rPrChange>
        </w:rPr>
        <w:pPrChange w:id="5647" w:author="HP" w:date="2022-08-19T07:34:00Z">
          <w:pPr/>
        </w:pPrChange>
      </w:pPr>
      <w:ins w:id="5648" w:author="HP" w:date="2022-08-19T08:14:00Z">
        <w:r>
          <w:rPr>
            <w:rFonts w:ascii="Arial" w:hAnsi="Arial" w:cs="Arial"/>
            <w:sz w:val="24"/>
            <w:szCs w:val="24"/>
            <w:lang w:val="en-GB"/>
          </w:rPr>
          <w:t xml:space="preserve">Do you prefer practicing activities with other people or alone? </w:t>
        </w:r>
      </w:ins>
    </w:p>
    <w:p w:rsidR="00674644" w:rsidRPr="00EB674A" w:rsidRDefault="00674644" w:rsidP="00674644">
      <w:pPr>
        <w:pStyle w:val="Odsekzoznamu"/>
        <w:numPr>
          <w:ilvl w:val="0"/>
          <w:numId w:val="50"/>
        </w:numPr>
        <w:rPr>
          <w:ins w:id="5649" w:author="HP" w:date="2022-08-19T07:49:00Z"/>
          <w:rFonts w:ascii="Arial" w:hAnsi="Arial" w:cs="Arial"/>
          <w:b/>
          <w:sz w:val="24"/>
          <w:szCs w:val="24"/>
          <w:lang w:val="en-GB"/>
        </w:rPr>
      </w:pPr>
      <w:ins w:id="5650" w:author="HP" w:date="2022-08-19T07:49:00Z">
        <w:r>
          <w:rPr>
            <w:rFonts w:ascii="Arial" w:hAnsi="Arial" w:cs="Arial"/>
            <w:sz w:val="24"/>
            <w:szCs w:val="24"/>
            <w:lang w:val="en-GB"/>
          </w:rPr>
          <w:t>Which hobbies do people practise to develop their talent for arts?</w:t>
        </w:r>
      </w:ins>
    </w:p>
    <w:p w:rsidR="00674644" w:rsidRPr="00674644" w:rsidRDefault="00674644">
      <w:pPr>
        <w:pStyle w:val="Odsekzoznamu"/>
        <w:numPr>
          <w:ilvl w:val="0"/>
          <w:numId w:val="50"/>
        </w:numPr>
        <w:rPr>
          <w:ins w:id="5651" w:author="HP" w:date="2022-08-19T07:43:00Z"/>
          <w:rFonts w:ascii="Arial" w:hAnsi="Arial" w:cs="Arial"/>
          <w:b/>
          <w:sz w:val="24"/>
          <w:szCs w:val="24"/>
          <w:lang w:val="en-GB"/>
          <w:rPrChange w:id="5652" w:author="HP" w:date="2022-08-19T07:44:00Z">
            <w:rPr>
              <w:ins w:id="5653" w:author="HP" w:date="2022-08-19T07:43:00Z"/>
              <w:rFonts w:ascii="Arial" w:hAnsi="Arial" w:cs="Arial"/>
              <w:sz w:val="24"/>
              <w:szCs w:val="24"/>
              <w:lang w:val="en-GB"/>
            </w:rPr>
          </w:rPrChange>
        </w:rPr>
        <w:pPrChange w:id="5654" w:author="HP" w:date="2022-08-19T07:34:00Z">
          <w:pPr/>
        </w:pPrChange>
      </w:pPr>
      <w:ins w:id="5655" w:author="HP" w:date="2022-08-19T07:43:00Z">
        <w:r>
          <w:rPr>
            <w:rFonts w:ascii="Arial" w:hAnsi="Arial" w:cs="Arial"/>
            <w:sz w:val="24"/>
            <w:szCs w:val="24"/>
            <w:lang w:val="en-GB"/>
          </w:rPr>
          <w:t>What do people collect?</w:t>
        </w:r>
      </w:ins>
    </w:p>
    <w:p w:rsidR="00674644" w:rsidRPr="00674644" w:rsidRDefault="00674644">
      <w:pPr>
        <w:pStyle w:val="Odsekzoznamu"/>
        <w:numPr>
          <w:ilvl w:val="0"/>
          <w:numId w:val="50"/>
        </w:numPr>
        <w:rPr>
          <w:ins w:id="5656" w:author="HP" w:date="2022-08-19T07:44:00Z"/>
          <w:rFonts w:ascii="Arial" w:hAnsi="Arial" w:cs="Arial"/>
          <w:b/>
          <w:sz w:val="24"/>
          <w:szCs w:val="24"/>
          <w:lang w:val="en-GB"/>
          <w:rPrChange w:id="5657" w:author="HP" w:date="2022-08-19T07:44:00Z">
            <w:rPr>
              <w:ins w:id="5658" w:author="HP" w:date="2022-08-19T07:44:00Z"/>
              <w:rFonts w:ascii="Arial" w:hAnsi="Arial" w:cs="Arial"/>
              <w:sz w:val="24"/>
              <w:szCs w:val="24"/>
              <w:lang w:val="en-GB"/>
            </w:rPr>
          </w:rPrChange>
        </w:rPr>
        <w:pPrChange w:id="5659" w:author="HP" w:date="2022-08-19T07:34:00Z">
          <w:pPr/>
        </w:pPrChange>
      </w:pPr>
      <w:ins w:id="5660" w:author="HP" w:date="2022-08-19T07:44:00Z">
        <w:r>
          <w:rPr>
            <w:rFonts w:ascii="Arial" w:hAnsi="Arial" w:cs="Arial"/>
            <w:sz w:val="24"/>
            <w:szCs w:val="24"/>
            <w:lang w:val="en-GB"/>
          </w:rPr>
          <w:t>Compare collecting in the past and nowadays.</w:t>
        </w:r>
      </w:ins>
    </w:p>
    <w:p w:rsidR="00674644" w:rsidRPr="00674644" w:rsidRDefault="00674644">
      <w:pPr>
        <w:pStyle w:val="Odsekzoznamu"/>
        <w:numPr>
          <w:ilvl w:val="0"/>
          <w:numId w:val="50"/>
        </w:numPr>
        <w:rPr>
          <w:ins w:id="5661" w:author="HP" w:date="2022-08-19T07:44:00Z"/>
          <w:rFonts w:ascii="Arial" w:hAnsi="Arial" w:cs="Arial"/>
          <w:b/>
          <w:sz w:val="24"/>
          <w:szCs w:val="24"/>
          <w:lang w:val="en-GB"/>
          <w:rPrChange w:id="5662" w:author="HP" w:date="2022-08-19T07:45:00Z">
            <w:rPr>
              <w:ins w:id="5663" w:author="HP" w:date="2022-08-19T07:44:00Z"/>
              <w:rFonts w:ascii="Arial" w:hAnsi="Arial" w:cs="Arial"/>
              <w:sz w:val="24"/>
              <w:szCs w:val="24"/>
              <w:lang w:val="en-GB"/>
            </w:rPr>
          </w:rPrChange>
        </w:rPr>
        <w:pPrChange w:id="5664" w:author="HP" w:date="2022-08-19T07:34:00Z">
          <w:pPr/>
        </w:pPrChange>
      </w:pPr>
      <w:ins w:id="5665" w:author="HP" w:date="2022-08-19T07:44:00Z">
        <w:r>
          <w:rPr>
            <w:rFonts w:ascii="Arial" w:hAnsi="Arial" w:cs="Arial"/>
            <w:sz w:val="24"/>
            <w:szCs w:val="24"/>
            <w:lang w:val="en-GB"/>
          </w:rPr>
          <w:t xml:space="preserve">Which hobbies </w:t>
        </w:r>
      </w:ins>
      <w:ins w:id="5666" w:author="HP" w:date="2022-08-19T07:53:00Z">
        <w:r w:rsidR="00D25BE8">
          <w:rPr>
            <w:rFonts w:ascii="Arial" w:hAnsi="Arial" w:cs="Arial"/>
            <w:sz w:val="24"/>
            <w:szCs w:val="24"/>
            <w:lang w:val="en-GB"/>
          </w:rPr>
          <w:t>are creative</w:t>
        </w:r>
      </w:ins>
      <w:ins w:id="5667" w:author="HP" w:date="2022-08-19T07:44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674644" w:rsidRPr="00B1082E" w:rsidRDefault="00674644">
      <w:pPr>
        <w:pStyle w:val="Odsekzoznamu"/>
        <w:numPr>
          <w:ilvl w:val="0"/>
          <w:numId w:val="50"/>
        </w:numPr>
        <w:rPr>
          <w:ins w:id="5668" w:author="HP" w:date="2022-08-19T08:12:00Z"/>
          <w:rFonts w:ascii="Arial" w:hAnsi="Arial" w:cs="Arial"/>
          <w:b/>
          <w:sz w:val="24"/>
          <w:szCs w:val="24"/>
          <w:lang w:val="en-GB"/>
          <w:rPrChange w:id="5669" w:author="HP" w:date="2022-08-19T08:12:00Z">
            <w:rPr>
              <w:ins w:id="5670" w:author="HP" w:date="2022-08-19T08:12:00Z"/>
              <w:rFonts w:ascii="Arial" w:hAnsi="Arial" w:cs="Arial"/>
              <w:sz w:val="24"/>
              <w:szCs w:val="24"/>
              <w:lang w:val="en-GB"/>
            </w:rPr>
          </w:rPrChange>
        </w:rPr>
        <w:pPrChange w:id="5671" w:author="HP" w:date="2022-08-19T07:34:00Z">
          <w:pPr/>
        </w:pPrChange>
      </w:pPr>
      <w:ins w:id="5672" w:author="HP" w:date="2022-08-19T07:45:00Z">
        <w:r>
          <w:rPr>
            <w:rFonts w:ascii="Arial" w:hAnsi="Arial" w:cs="Arial"/>
            <w:sz w:val="24"/>
            <w:szCs w:val="24"/>
            <w:lang w:val="en-GB"/>
          </w:rPr>
          <w:t>Which hobbies are preferred by men/women?</w:t>
        </w:r>
      </w:ins>
    </w:p>
    <w:p w:rsidR="00B1082E" w:rsidRPr="00B1082E" w:rsidRDefault="00B1082E">
      <w:pPr>
        <w:pStyle w:val="Odsekzoznamu"/>
        <w:numPr>
          <w:ilvl w:val="0"/>
          <w:numId w:val="50"/>
        </w:numPr>
        <w:rPr>
          <w:ins w:id="5673" w:author="HP" w:date="2022-08-19T08:12:00Z"/>
          <w:rFonts w:ascii="Arial" w:hAnsi="Arial" w:cs="Arial"/>
          <w:b/>
          <w:sz w:val="24"/>
          <w:szCs w:val="24"/>
          <w:lang w:val="en-GB"/>
          <w:rPrChange w:id="5674" w:author="HP" w:date="2022-08-19T08:13:00Z">
            <w:rPr>
              <w:ins w:id="5675" w:author="HP" w:date="2022-08-19T08:12:00Z"/>
              <w:rFonts w:ascii="Arial" w:hAnsi="Arial" w:cs="Arial"/>
              <w:sz w:val="24"/>
              <w:szCs w:val="24"/>
              <w:lang w:val="en-GB"/>
            </w:rPr>
          </w:rPrChange>
        </w:rPr>
        <w:pPrChange w:id="5676" w:author="HP" w:date="2022-08-19T07:34:00Z">
          <w:pPr/>
        </w:pPrChange>
      </w:pPr>
      <w:ins w:id="5677" w:author="HP" w:date="2022-08-19T08:12:00Z">
        <w:r>
          <w:rPr>
            <w:rFonts w:ascii="Arial" w:hAnsi="Arial" w:cs="Arial"/>
            <w:sz w:val="24"/>
            <w:szCs w:val="24"/>
            <w:lang w:val="en-GB"/>
          </w:rPr>
          <w:t>Wh</w:t>
        </w:r>
      </w:ins>
      <w:ins w:id="5678" w:author="HP" w:date="2022-08-19T08:13:00Z">
        <w:r>
          <w:rPr>
            <w:rFonts w:ascii="Arial" w:hAnsi="Arial" w:cs="Arial"/>
            <w:sz w:val="24"/>
            <w:szCs w:val="24"/>
            <w:lang w:val="en-GB"/>
          </w:rPr>
          <w:t xml:space="preserve">y do </w:t>
        </w:r>
      </w:ins>
      <w:ins w:id="5679" w:author="HP" w:date="2022-08-19T08:12:00Z">
        <w:r>
          <w:rPr>
            <w:rFonts w:ascii="Arial" w:hAnsi="Arial" w:cs="Arial"/>
            <w:sz w:val="24"/>
            <w:szCs w:val="24"/>
            <w:lang w:val="en-GB"/>
          </w:rPr>
          <w:t>people like gardening?</w:t>
        </w:r>
      </w:ins>
    </w:p>
    <w:p w:rsidR="00B1082E" w:rsidRPr="00674644" w:rsidRDefault="00B1082E">
      <w:pPr>
        <w:pStyle w:val="Odsekzoznamu"/>
        <w:numPr>
          <w:ilvl w:val="0"/>
          <w:numId w:val="50"/>
        </w:numPr>
        <w:rPr>
          <w:ins w:id="5680" w:author="HP" w:date="2022-08-19T07:45:00Z"/>
          <w:rFonts w:ascii="Arial" w:hAnsi="Arial" w:cs="Arial"/>
          <w:b/>
          <w:sz w:val="24"/>
          <w:szCs w:val="24"/>
          <w:lang w:val="en-GB"/>
          <w:rPrChange w:id="5681" w:author="HP" w:date="2022-08-19T07:45:00Z">
            <w:rPr>
              <w:ins w:id="5682" w:author="HP" w:date="2022-08-19T07:45:00Z"/>
              <w:rFonts w:ascii="Arial" w:hAnsi="Arial" w:cs="Arial"/>
              <w:sz w:val="24"/>
              <w:szCs w:val="24"/>
              <w:lang w:val="en-GB"/>
            </w:rPr>
          </w:rPrChange>
        </w:rPr>
        <w:pPrChange w:id="5683" w:author="HP" w:date="2022-08-19T07:34:00Z">
          <w:pPr/>
        </w:pPrChange>
      </w:pPr>
      <w:ins w:id="5684" w:author="HP" w:date="2022-08-19T08:13:00Z">
        <w:r w:rsidRPr="00B1082E">
          <w:rPr>
            <w:rFonts w:ascii="Arial" w:hAnsi="Arial" w:cs="Arial"/>
            <w:sz w:val="24"/>
            <w:szCs w:val="24"/>
            <w:lang w:val="en-GB"/>
            <w:rPrChange w:id="5685" w:author="HP" w:date="2022-08-19T08:13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What do they do in their gardens</w:t>
        </w:r>
        <w:r>
          <w:rPr>
            <w:rFonts w:ascii="Arial" w:hAnsi="Arial" w:cs="Arial"/>
            <w:b/>
            <w:sz w:val="24"/>
            <w:szCs w:val="24"/>
            <w:lang w:val="en-GB"/>
          </w:rPr>
          <w:t>?</w:t>
        </w:r>
      </w:ins>
    </w:p>
    <w:p w:rsidR="00674644" w:rsidRPr="00674644" w:rsidRDefault="00674644">
      <w:pPr>
        <w:pStyle w:val="Odsekzoznamu"/>
        <w:numPr>
          <w:ilvl w:val="0"/>
          <w:numId w:val="50"/>
        </w:numPr>
        <w:rPr>
          <w:ins w:id="5686" w:author="HP" w:date="2022-08-19T07:46:00Z"/>
          <w:rFonts w:ascii="Arial" w:hAnsi="Arial" w:cs="Arial"/>
          <w:b/>
          <w:sz w:val="24"/>
          <w:szCs w:val="24"/>
          <w:lang w:val="en-GB"/>
          <w:rPrChange w:id="5687" w:author="HP" w:date="2022-08-19T07:46:00Z">
            <w:rPr>
              <w:ins w:id="5688" w:author="HP" w:date="2022-08-19T07:46:00Z"/>
              <w:rFonts w:ascii="Arial" w:hAnsi="Arial" w:cs="Arial"/>
              <w:sz w:val="24"/>
              <w:szCs w:val="24"/>
              <w:lang w:val="en-GB"/>
            </w:rPr>
          </w:rPrChange>
        </w:rPr>
        <w:pPrChange w:id="5689" w:author="HP" w:date="2022-08-19T07:34:00Z">
          <w:pPr/>
        </w:pPrChange>
      </w:pPr>
      <w:ins w:id="5690" w:author="HP" w:date="2022-08-19T07:45:00Z">
        <w:r>
          <w:rPr>
            <w:rFonts w:ascii="Arial" w:hAnsi="Arial" w:cs="Arial"/>
            <w:sz w:val="24"/>
            <w:szCs w:val="24"/>
            <w:lang w:val="en-GB"/>
          </w:rPr>
          <w:t>Name sport hobbies.</w:t>
        </w:r>
      </w:ins>
    </w:p>
    <w:p w:rsidR="00674644" w:rsidRPr="0078691D" w:rsidRDefault="00674644">
      <w:pPr>
        <w:pStyle w:val="Odsekzoznamu"/>
        <w:numPr>
          <w:ilvl w:val="0"/>
          <w:numId w:val="50"/>
        </w:numPr>
        <w:rPr>
          <w:ins w:id="5691" w:author="HP" w:date="2022-08-19T08:07:00Z"/>
          <w:rFonts w:ascii="Arial" w:hAnsi="Arial" w:cs="Arial"/>
          <w:b/>
          <w:sz w:val="24"/>
          <w:szCs w:val="24"/>
          <w:lang w:val="en-GB"/>
          <w:rPrChange w:id="5692" w:author="HP" w:date="2022-08-19T08:07:00Z">
            <w:rPr>
              <w:ins w:id="5693" w:author="HP" w:date="2022-08-19T08:07:00Z"/>
              <w:rFonts w:ascii="Arial" w:hAnsi="Arial" w:cs="Arial"/>
              <w:sz w:val="24"/>
              <w:szCs w:val="24"/>
              <w:lang w:val="en-GB"/>
            </w:rPr>
          </w:rPrChange>
        </w:rPr>
        <w:pPrChange w:id="5694" w:author="HP" w:date="2022-08-19T07:34:00Z">
          <w:pPr/>
        </w:pPrChange>
      </w:pPr>
      <w:ins w:id="5695" w:author="HP" w:date="2022-08-19T07:46:00Z">
        <w:r>
          <w:rPr>
            <w:rFonts w:ascii="Arial" w:hAnsi="Arial" w:cs="Arial"/>
            <w:sz w:val="24"/>
            <w:szCs w:val="24"/>
            <w:lang w:val="en-GB"/>
          </w:rPr>
          <w:t>Name unusual hobbies.</w:t>
        </w:r>
      </w:ins>
    </w:p>
    <w:p w:rsidR="0078691D" w:rsidRPr="00674644" w:rsidRDefault="0078691D">
      <w:pPr>
        <w:pStyle w:val="Odsekzoznamu"/>
        <w:numPr>
          <w:ilvl w:val="0"/>
          <w:numId w:val="50"/>
        </w:numPr>
        <w:rPr>
          <w:ins w:id="5696" w:author="HP" w:date="2022-08-19T07:46:00Z"/>
          <w:rFonts w:ascii="Arial" w:hAnsi="Arial" w:cs="Arial"/>
          <w:b/>
          <w:sz w:val="24"/>
          <w:szCs w:val="24"/>
          <w:lang w:val="en-GB"/>
          <w:rPrChange w:id="5697" w:author="HP" w:date="2022-08-19T07:46:00Z">
            <w:rPr>
              <w:ins w:id="5698" w:author="HP" w:date="2022-08-19T07:46:00Z"/>
              <w:rFonts w:ascii="Arial" w:hAnsi="Arial" w:cs="Arial"/>
              <w:sz w:val="24"/>
              <w:szCs w:val="24"/>
              <w:lang w:val="en-GB"/>
            </w:rPr>
          </w:rPrChange>
        </w:rPr>
        <w:pPrChange w:id="5699" w:author="HP" w:date="2022-08-19T07:34:00Z">
          <w:pPr/>
        </w:pPrChange>
      </w:pPr>
      <w:ins w:id="5700" w:author="HP" w:date="2022-08-19T08:07:00Z">
        <w:r>
          <w:rPr>
            <w:rFonts w:ascii="Arial" w:hAnsi="Arial" w:cs="Arial"/>
            <w:sz w:val="24"/>
            <w:szCs w:val="24"/>
            <w:lang w:val="en-GB"/>
          </w:rPr>
          <w:t>Which hobbies are expensive?</w:t>
        </w:r>
      </w:ins>
    </w:p>
    <w:p w:rsidR="00674644" w:rsidRPr="0078691D" w:rsidRDefault="00674644" w:rsidP="00674644">
      <w:pPr>
        <w:pStyle w:val="Odsekzoznamu"/>
        <w:numPr>
          <w:ilvl w:val="0"/>
          <w:numId w:val="50"/>
        </w:numPr>
        <w:rPr>
          <w:ins w:id="5701" w:author="HP" w:date="2022-08-19T08:04:00Z"/>
          <w:rFonts w:ascii="Arial" w:hAnsi="Arial" w:cs="Arial"/>
          <w:b/>
          <w:sz w:val="24"/>
          <w:szCs w:val="24"/>
          <w:lang w:val="en-GB"/>
          <w:rPrChange w:id="5702" w:author="HP" w:date="2022-08-19T08:04:00Z">
            <w:rPr>
              <w:ins w:id="5703" w:author="HP" w:date="2022-08-19T08:04:00Z"/>
              <w:rFonts w:ascii="Arial" w:hAnsi="Arial" w:cs="Arial"/>
              <w:sz w:val="24"/>
              <w:szCs w:val="24"/>
              <w:lang w:val="en-GB"/>
            </w:rPr>
          </w:rPrChange>
        </w:rPr>
      </w:pPr>
      <w:ins w:id="5704" w:author="HP" w:date="2022-08-19T07:46:00Z">
        <w:r>
          <w:rPr>
            <w:rFonts w:ascii="Arial" w:hAnsi="Arial" w:cs="Arial"/>
            <w:sz w:val="24"/>
            <w:szCs w:val="24"/>
            <w:lang w:val="en-GB"/>
          </w:rPr>
          <w:t>Which hobbies can be dangerous? Why?</w:t>
        </w:r>
      </w:ins>
    </w:p>
    <w:p w:rsidR="0078691D" w:rsidRPr="00EB674A" w:rsidRDefault="0078691D" w:rsidP="0078691D">
      <w:pPr>
        <w:pStyle w:val="Odsekzoznamu"/>
        <w:numPr>
          <w:ilvl w:val="0"/>
          <w:numId w:val="50"/>
        </w:numPr>
        <w:rPr>
          <w:ins w:id="5705" w:author="HP" w:date="2022-08-19T08:04:00Z"/>
          <w:rFonts w:ascii="Arial" w:hAnsi="Arial" w:cs="Arial"/>
          <w:b/>
          <w:sz w:val="24"/>
          <w:szCs w:val="24"/>
          <w:lang w:val="en-GB"/>
        </w:rPr>
      </w:pPr>
      <w:ins w:id="5706" w:author="HP" w:date="2022-08-19T08:04:00Z">
        <w:r>
          <w:rPr>
            <w:rFonts w:ascii="Arial" w:hAnsi="Arial" w:cs="Arial"/>
            <w:sz w:val="24"/>
            <w:szCs w:val="24"/>
            <w:lang w:val="en-GB"/>
          </w:rPr>
          <w:t>What clubs/places where people can practice hobbies are there in our town?</w:t>
        </w:r>
      </w:ins>
    </w:p>
    <w:p w:rsidR="009F4DAD" w:rsidRPr="009F4DAD" w:rsidRDefault="009F4DAD">
      <w:pPr>
        <w:pStyle w:val="Odsekzoznamu"/>
        <w:numPr>
          <w:ilvl w:val="0"/>
          <w:numId w:val="50"/>
        </w:numPr>
        <w:rPr>
          <w:ins w:id="5707" w:author="HP" w:date="2022-08-19T07:35:00Z"/>
          <w:rFonts w:ascii="Arial" w:hAnsi="Arial" w:cs="Arial"/>
          <w:b/>
          <w:sz w:val="24"/>
          <w:szCs w:val="24"/>
          <w:lang w:val="en-GB"/>
          <w:rPrChange w:id="5708" w:author="HP" w:date="2022-08-19T07:35:00Z">
            <w:rPr>
              <w:ins w:id="5709" w:author="HP" w:date="2022-08-19T07:35:00Z"/>
              <w:rFonts w:ascii="Arial" w:hAnsi="Arial" w:cs="Arial"/>
              <w:sz w:val="24"/>
              <w:szCs w:val="24"/>
              <w:lang w:val="en-GB"/>
            </w:rPr>
          </w:rPrChange>
        </w:rPr>
        <w:pPrChange w:id="5710" w:author="HP" w:date="2022-08-19T07:34:00Z">
          <w:pPr/>
        </w:pPrChange>
      </w:pPr>
      <w:ins w:id="5711" w:author="HP" w:date="2022-08-19T07:35:00Z">
        <w:r>
          <w:rPr>
            <w:rFonts w:ascii="Arial" w:hAnsi="Arial" w:cs="Arial"/>
            <w:sz w:val="24"/>
            <w:szCs w:val="24"/>
            <w:lang w:val="en-GB"/>
          </w:rPr>
          <w:t xml:space="preserve">Which hobbies are very </w:t>
        </w:r>
        <w:r w:rsidRPr="00674644">
          <w:rPr>
            <w:rFonts w:ascii="Arial" w:hAnsi="Arial" w:cs="Arial"/>
            <w:b/>
            <w:sz w:val="24"/>
            <w:szCs w:val="24"/>
            <w:lang w:val="en-GB"/>
            <w:rPrChange w:id="5712" w:author="HP" w:date="2022-08-19T07:4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common among young people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9F4DAD" w:rsidRPr="0078691D" w:rsidRDefault="009F4DAD">
      <w:pPr>
        <w:pStyle w:val="Odsekzoznamu"/>
        <w:numPr>
          <w:ilvl w:val="0"/>
          <w:numId w:val="50"/>
        </w:numPr>
        <w:rPr>
          <w:ins w:id="5713" w:author="HP" w:date="2022-08-19T08:08:00Z"/>
          <w:rFonts w:ascii="Arial" w:hAnsi="Arial" w:cs="Arial"/>
          <w:b/>
          <w:sz w:val="24"/>
          <w:szCs w:val="24"/>
          <w:lang w:val="en-GB"/>
          <w:rPrChange w:id="5714" w:author="HP" w:date="2022-08-19T08:08:00Z">
            <w:rPr>
              <w:ins w:id="5715" w:author="HP" w:date="2022-08-19T08:08:00Z"/>
              <w:rFonts w:ascii="Arial" w:hAnsi="Arial" w:cs="Arial"/>
              <w:sz w:val="24"/>
              <w:szCs w:val="24"/>
              <w:lang w:val="en-GB"/>
            </w:rPr>
          </w:rPrChange>
        </w:rPr>
        <w:pPrChange w:id="5716" w:author="HP" w:date="2022-08-19T07:34:00Z">
          <w:pPr/>
        </w:pPrChange>
      </w:pPr>
      <w:ins w:id="5717" w:author="HP" w:date="2022-08-19T07:36:00Z">
        <w:r>
          <w:rPr>
            <w:rFonts w:ascii="Arial" w:hAnsi="Arial" w:cs="Arial"/>
            <w:sz w:val="24"/>
            <w:szCs w:val="24"/>
            <w:lang w:val="en-GB"/>
          </w:rPr>
          <w:t>Which hobbies are very common among your friends?</w:t>
        </w:r>
      </w:ins>
    </w:p>
    <w:p w:rsidR="0078691D" w:rsidRPr="00B1082E" w:rsidRDefault="0078691D">
      <w:pPr>
        <w:pStyle w:val="Odsekzoznamu"/>
        <w:numPr>
          <w:ilvl w:val="0"/>
          <w:numId w:val="50"/>
        </w:numPr>
        <w:rPr>
          <w:ins w:id="5718" w:author="HP" w:date="2022-08-19T08:19:00Z"/>
          <w:rFonts w:ascii="Arial" w:hAnsi="Arial" w:cs="Arial"/>
          <w:b/>
          <w:sz w:val="24"/>
          <w:szCs w:val="24"/>
          <w:lang w:val="en-GB"/>
          <w:rPrChange w:id="5719" w:author="HP" w:date="2022-08-19T08:19:00Z">
            <w:rPr>
              <w:ins w:id="5720" w:author="HP" w:date="2022-08-19T08:19:00Z"/>
              <w:rFonts w:ascii="Arial" w:hAnsi="Arial" w:cs="Arial"/>
              <w:sz w:val="24"/>
              <w:szCs w:val="24"/>
              <w:lang w:val="en-GB"/>
            </w:rPr>
          </w:rPrChange>
        </w:rPr>
        <w:pPrChange w:id="5721" w:author="HP" w:date="2022-08-19T07:34:00Z">
          <w:pPr/>
        </w:pPrChange>
      </w:pPr>
      <w:ins w:id="5722" w:author="HP" w:date="2022-08-19T08:08:00Z">
        <w:r>
          <w:rPr>
            <w:rFonts w:ascii="Arial" w:hAnsi="Arial" w:cs="Arial"/>
            <w:sz w:val="24"/>
            <w:szCs w:val="24"/>
            <w:lang w:val="en-GB"/>
          </w:rPr>
          <w:t xml:space="preserve">Why do </w:t>
        </w:r>
      </w:ins>
      <w:ins w:id="5723" w:author="HP" w:date="2022-08-19T08:09:00Z">
        <w:r>
          <w:rPr>
            <w:rFonts w:ascii="Arial" w:hAnsi="Arial" w:cs="Arial"/>
            <w:sz w:val="24"/>
            <w:szCs w:val="24"/>
            <w:lang w:val="en-GB"/>
          </w:rPr>
          <w:t xml:space="preserve">not </w:t>
        </w:r>
      </w:ins>
      <w:ins w:id="5724" w:author="HP" w:date="2022-08-19T08:08:00Z">
        <w:r>
          <w:rPr>
            <w:rFonts w:ascii="Arial" w:hAnsi="Arial" w:cs="Arial"/>
            <w:sz w:val="24"/>
            <w:szCs w:val="24"/>
            <w:lang w:val="en-GB"/>
          </w:rPr>
          <w:t>some young children practise any hobbies?</w:t>
        </w:r>
      </w:ins>
    </w:p>
    <w:p w:rsidR="00B1082E" w:rsidRPr="0078691D" w:rsidRDefault="00B1082E">
      <w:pPr>
        <w:pStyle w:val="Odsekzoznamu"/>
        <w:numPr>
          <w:ilvl w:val="0"/>
          <w:numId w:val="50"/>
        </w:numPr>
        <w:rPr>
          <w:ins w:id="5725" w:author="HP" w:date="2022-08-19T08:08:00Z"/>
          <w:rFonts w:ascii="Arial" w:hAnsi="Arial" w:cs="Arial"/>
          <w:b/>
          <w:sz w:val="24"/>
          <w:szCs w:val="24"/>
          <w:lang w:val="en-GB"/>
          <w:rPrChange w:id="5726" w:author="HP" w:date="2022-08-19T08:09:00Z">
            <w:rPr>
              <w:ins w:id="5727" w:author="HP" w:date="2022-08-19T08:08:00Z"/>
              <w:rFonts w:ascii="Arial" w:hAnsi="Arial" w:cs="Arial"/>
              <w:sz w:val="24"/>
              <w:szCs w:val="24"/>
              <w:lang w:val="en-GB"/>
            </w:rPr>
          </w:rPrChange>
        </w:rPr>
        <w:pPrChange w:id="5728" w:author="HP" w:date="2022-08-19T07:34:00Z">
          <w:pPr/>
        </w:pPrChange>
      </w:pPr>
      <w:ins w:id="5729" w:author="HP" w:date="2022-08-19T08:19:00Z">
        <w:r>
          <w:rPr>
            <w:rFonts w:ascii="Arial" w:hAnsi="Arial" w:cs="Arial"/>
            <w:sz w:val="24"/>
            <w:szCs w:val="24"/>
            <w:lang w:val="en-GB"/>
          </w:rPr>
          <w:t>What happens when young people have no activities in their free time?</w:t>
        </w:r>
      </w:ins>
    </w:p>
    <w:p w:rsidR="0078691D" w:rsidRPr="00B1082E" w:rsidRDefault="00B1082E">
      <w:pPr>
        <w:pStyle w:val="Odsekzoznamu"/>
        <w:numPr>
          <w:ilvl w:val="0"/>
          <w:numId w:val="50"/>
        </w:numPr>
        <w:rPr>
          <w:ins w:id="5730" w:author="HP" w:date="2022-08-19T08:15:00Z"/>
          <w:rFonts w:ascii="Arial" w:hAnsi="Arial" w:cs="Arial"/>
          <w:b/>
          <w:sz w:val="24"/>
          <w:szCs w:val="24"/>
          <w:lang w:val="en-GB"/>
          <w:rPrChange w:id="5731" w:author="HP" w:date="2022-08-19T08:15:00Z">
            <w:rPr>
              <w:ins w:id="5732" w:author="HP" w:date="2022-08-19T08:15:00Z"/>
              <w:rFonts w:ascii="Arial" w:hAnsi="Arial" w:cs="Arial"/>
              <w:sz w:val="24"/>
              <w:szCs w:val="24"/>
              <w:lang w:val="en-GB"/>
            </w:rPr>
          </w:rPrChange>
        </w:rPr>
        <w:pPrChange w:id="5733" w:author="HP" w:date="2022-08-19T07:34:00Z">
          <w:pPr/>
        </w:pPrChange>
      </w:pPr>
      <w:ins w:id="5734" w:author="HP" w:date="2022-08-19T08:09:00Z">
        <w:r>
          <w:rPr>
            <w:rFonts w:ascii="Arial" w:hAnsi="Arial" w:cs="Arial"/>
            <w:sz w:val="24"/>
            <w:szCs w:val="24"/>
            <w:lang w:val="en-GB"/>
          </w:rPr>
          <w:t>Which</w:t>
        </w:r>
      </w:ins>
      <w:ins w:id="5735" w:author="HP" w:date="2022-08-19T08:15:00Z">
        <w:r>
          <w:rPr>
            <w:rFonts w:ascii="Arial" w:hAnsi="Arial" w:cs="Arial"/>
            <w:sz w:val="24"/>
            <w:szCs w:val="24"/>
            <w:lang w:val="en-GB"/>
          </w:rPr>
          <w:t xml:space="preserve"> hobbies would you like to try? Why?</w:t>
        </w:r>
      </w:ins>
    </w:p>
    <w:p w:rsidR="00B1082E" w:rsidRPr="00D25BE8" w:rsidRDefault="00B1082E">
      <w:pPr>
        <w:pStyle w:val="Odsekzoznamu"/>
        <w:numPr>
          <w:ilvl w:val="0"/>
          <w:numId w:val="50"/>
        </w:numPr>
        <w:rPr>
          <w:ins w:id="5736" w:author="HP" w:date="2022-08-19T07:54:00Z"/>
          <w:rFonts w:ascii="Arial" w:hAnsi="Arial" w:cs="Arial"/>
          <w:b/>
          <w:sz w:val="24"/>
          <w:szCs w:val="24"/>
          <w:lang w:val="en-GB"/>
          <w:rPrChange w:id="5737" w:author="HP" w:date="2022-08-19T07:54:00Z">
            <w:rPr>
              <w:ins w:id="5738" w:author="HP" w:date="2022-08-19T07:54:00Z"/>
              <w:rFonts w:ascii="Arial" w:hAnsi="Arial" w:cs="Arial"/>
              <w:sz w:val="24"/>
              <w:szCs w:val="24"/>
              <w:lang w:val="en-GB"/>
            </w:rPr>
          </w:rPrChange>
        </w:rPr>
        <w:pPrChange w:id="5739" w:author="HP" w:date="2022-08-19T07:34:00Z">
          <w:pPr/>
        </w:pPrChange>
      </w:pPr>
      <w:ins w:id="5740" w:author="HP" w:date="2022-08-19T08:15:00Z">
        <w:r>
          <w:rPr>
            <w:rFonts w:ascii="Arial" w:hAnsi="Arial" w:cs="Arial"/>
            <w:sz w:val="24"/>
            <w:szCs w:val="24"/>
            <w:lang w:val="en-GB"/>
          </w:rPr>
          <w:t>Would you like to get a special training</w:t>
        </w:r>
      </w:ins>
      <w:ins w:id="5741" w:author="HP" w:date="2022-08-19T08:16:00Z">
        <w:r>
          <w:rPr>
            <w:rFonts w:ascii="Arial" w:hAnsi="Arial" w:cs="Arial"/>
            <w:sz w:val="24"/>
            <w:szCs w:val="24"/>
            <w:lang w:val="en-GB"/>
          </w:rPr>
          <w:t>/course</w:t>
        </w:r>
      </w:ins>
      <w:ins w:id="5742" w:author="HP" w:date="2022-08-19T08:17:00Z">
        <w:r>
          <w:rPr>
            <w:rFonts w:ascii="Arial" w:hAnsi="Arial" w:cs="Arial"/>
            <w:sz w:val="24"/>
            <w:szCs w:val="24"/>
            <w:lang w:val="en-GB"/>
          </w:rPr>
          <w:t xml:space="preserve"> or workshops</w:t>
        </w:r>
      </w:ins>
      <w:ins w:id="5743" w:author="HP" w:date="2022-08-19T08:15:00Z">
        <w:r>
          <w:rPr>
            <w:rFonts w:ascii="Arial" w:hAnsi="Arial" w:cs="Arial"/>
            <w:sz w:val="24"/>
            <w:szCs w:val="24"/>
            <w:lang w:val="en-GB"/>
          </w:rPr>
          <w:t xml:space="preserve"> for </w:t>
        </w:r>
      </w:ins>
      <w:ins w:id="5744" w:author="HP" w:date="2022-08-19T08:16:00Z">
        <w:r>
          <w:rPr>
            <w:rFonts w:ascii="Arial" w:hAnsi="Arial" w:cs="Arial"/>
            <w:sz w:val="24"/>
            <w:szCs w:val="24"/>
            <w:lang w:val="en-GB"/>
          </w:rPr>
          <w:t>any</w:t>
        </w:r>
      </w:ins>
      <w:ins w:id="5745" w:author="HP" w:date="2022-08-19T08:15:00Z">
        <w:r>
          <w:rPr>
            <w:rFonts w:ascii="Arial" w:hAnsi="Arial" w:cs="Arial"/>
            <w:sz w:val="24"/>
            <w:szCs w:val="24"/>
            <w:lang w:val="en-GB"/>
          </w:rPr>
          <w:t xml:space="preserve"> activities?</w:t>
        </w:r>
      </w:ins>
    </w:p>
    <w:p w:rsidR="00D25BE8" w:rsidRPr="00D25BE8" w:rsidRDefault="00D25BE8">
      <w:pPr>
        <w:pStyle w:val="Odsekzoznamu"/>
        <w:numPr>
          <w:ilvl w:val="0"/>
          <w:numId w:val="50"/>
        </w:numPr>
        <w:rPr>
          <w:ins w:id="5746" w:author="HP" w:date="2022-08-19T07:57:00Z"/>
          <w:rFonts w:ascii="Arial" w:hAnsi="Arial" w:cs="Arial"/>
          <w:b/>
          <w:sz w:val="24"/>
          <w:szCs w:val="24"/>
          <w:lang w:val="en-GB"/>
          <w:rPrChange w:id="5747" w:author="HP" w:date="2022-08-19T07:57:00Z">
            <w:rPr>
              <w:ins w:id="5748" w:author="HP" w:date="2022-08-19T07:57:00Z"/>
              <w:rFonts w:ascii="Arial" w:hAnsi="Arial" w:cs="Arial"/>
              <w:sz w:val="24"/>
              <w:szCs w:val="24"/>
              <w:lang w:val="en-GB"/>
            </w:rPr>
          </w:rPrChange>
        </w:rPr>
        <w:pPrChange w:id="5749" w:author="HP" w:date="2022-08-19T07:34:00Z">
          <w:pPr/>
        </w:pPrChange>
      </w:pPr>
      <w:ins w:id="5750" w:author="HP" w:date="2022-08-19T07:54:00Z">
        <w:r>
          <w:rPr>
            <w:rFonts w:ascii="Arial" w:hAnsi="Arial" w:cs="Arial"/>
            <w:sz w:val="24"/>
            <w:szCs w:val="24"/>
            <w:lang w:val="en-GB"/>
          </w:rPr>
          <w:t xml:space="preserve">Why do </w:t>
        </w:r>
        <w:r w:rsidRPr="00D25BE8">
          <w:rPr>
            <w:rFonts w:ascii="Arial" w:hAnsi="Arial" w:cs="Arial"/>
            <w:b/>
            <w:sz w:val="24"/>
            <w:szCs w:val="24"/>
            <w:lang w:val="en-GB"/>
            <w:rPrChange w:id="5751" w:author="HP" w:date="2022-08-19T07:5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parents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want their children to have hobbies?</w:t>
        </w:r>
      </w:ins>
    </w:p>
    <w:p w:rsidR="00D25BE8" w:rsidRPr="00D25BE8" w:rsidRDefault="00D25BE8">
      <w:pPr>
        <w:pStyle w:val="Odsekzoznamu"/>
        <w:numPr>
          <w:ilvl w:val="0"/>
          <w:numId w:val="50"/>
        </w:numPr>
        <w:rPr>
          <w:ins w:id="5752" w:author="HP" w:date="2022-08-19T07:57:00Z"/>
          <w:rFonts w:ascii="Arial" w:hAnsi="Arial" w:cs="Arial"/>
          <w:b/>
          <w:sz w:val="24"/>
          <w:szCs w:val="24"/>
          <w:lang w:val="en-GB"/>
          <w:rPrChange w:id="5753" w:author="HP" w:date="2022-08-19T07:57:00Z">
            <w:rPr>
              <w:ins w:id="5754" w:author="HP" w:date="2022-08-19T07:57:00Z"/>
              <w:rFonts w:ascii="Arial" w:hAnsi="Arial" w:cs="Arial"/>
              <w:sz w:val="24"/>
              <w:szCs w:val="24"/>
              <w:lang w:val="en-GB"/>
            </w:rPr>
          </w:rPrChange>
        </w:rPr>
        <w:pPrChange w:id="5755" w:author="HP" w:date="2022-08-19T07:34:00Z">
          <w:pPr/>
        </w:pPrChange>
      </w:pPr>
      <w:ins w:id="5756" w:author="HP" w:date="2022-08-19T07:57:00Z">
        <w:r>
          <w:rPr>
            <w:rFonts w:ascii="Arial" w:hAnsi="Arial" w:cs="Arial"/>
            <w:sz w:val="24"/>
            <w:szCs w:val="24"/>
            <w:lang w:val="en-GB"/>
          </w:rPr>
          <w:t>Did your parents force you into any hobbies?</w:t>
        </w:r>
      </w:ins>
    </w:p>
    <w:p w:rsidR="00D25BE8" w:rsidRPr="00B1082E" w:rsidRDefault="00D25BE8">
      <w:pPr>
        <w:pStyle w:val="Odsekzoznamu"/>
        <w:numPr>
          <w:ilvl w:val="0"/>
          <w:numId w:val="50"/>
        </w:numPr>
        <w:rPr>
          <w:ins w:id="5757" w:author="HP" w:date="2022-08-19T08:16:00Z"/>
          <w:rFonts w:ascii="Arial" w:hAnsi="Arial" w:cs="Arial"/>
          <w:b/>
          <w:sz w:val="24"/>
          <w:szCs w:val="24"/>
          <w:lang w:val="en-GB"/>
          <w:rPrChange w:id="5758" w:author="HP" w:date="2022-08-19T08:16:00Z">
            <w:rPr>
              <w:ins w:id="5759" w:author="HP" w:date="2022-08-19T08:16:00Z"/>
              <w:rFonts w:ascii="Arial" w:hAnsi="Arial" w:cs="Arial"/>
              <w:sz w:val="24"/>
              <w:szCs w:val="24"/>
              <w:lang w:val="en-GB"/>
            </w:rPr>
          </w:rPrChange>
        </w:rPr>
        <w:pPrChange w:id="5760" w:author="HP" w:date="2022-08-19T07:34:00Z">
          <w:pPr/>
        </w:pPrChange>
      </w:pPr>
      <w:ins w:id="5761" w:author="HP" w:date="2022-08-19T07:57:00Z">
        <w:r>
          <w:rPr>
            <w:rFonts w:ascii="Arial" w:hAnsi="Arial" w:cs="Arial"/>
            <w:sz w:val="24"/>
            <w:szCs w:val="24"/>
            <w:lang w:val="en-GB"/>
          </w:rPr>
          <w:t>Have you got any common hobbies with your parents?</w:t>
        </w:r>
      </w:ins>
    </w:p>
    <w:p w:rsidR="00B1082E" w:rsidRPr="00D25BE8" w:rsidRDefault="00B1082E">
      <w:pPr>
        <w:pStyle w:val="Odsekzoznamu"/>
        <w:numPr>
          <w:ilvl w:val="0"/>
          <w:numId w:val="50"/>
        </w:numPr>
        <w:rPr>
          <w:ins w:id="5762" w:author="HP" w:date="2022-08-19T07:54:00Z"/>
          <w:rFonts w:ascii="Arial" w:hAnsi="Arial" w:cs="Arial"/>
          <w:b/>
          <w:sz w:val="24"/>
          <w:szCs w:val="24"/>
          <w:lang w:val="en-GB"/>
          <w:rPrChange w:id="5763" w:author="HP" w:date="2022-08-19T07:55:00Z">
            <w:rPr>
              <w:ins w:id="5764" w:author="HP" w:date="2022-08-19T07:54:00Z"/>
              <w:rFonts w:ascii="Arial" w:hAnsi="Arial" w:cs="Arial"/>
              <w:sz w:val="24"/>
              <w:szCs w:val="24"/>
              <w:lang w:val="en-GB"/>
            </w:rPr>
          </w:rPrChange>
        </w:rPr>
        <w:pPrChange w:id="5765" w:author="HP" w:date="2022-08-19T07:34:00Z">
          <w:pPr/>
        </w:pPrChange>
      </w:pPr>
      <w:ins w:id="5766" w:author="HP" w:date="2022-08-19T08:16:00Z">
        <w:r>
          <w:rPr>
            <w:rFonts w:ascii="Arial" w:hAnsi="Arial" w:cs="Arial"/>
            <w:sz w:val="24"/>
            <w:szCs w:val="24"/>
            <w:lang w:val="en-GB"/>
          </w:rPr>
          <w:t>Describe hobbies of your parents and siblings.</w:t>
        </w:r>
      </w:ins>
    </w:p>
    <w:p w:rsidR="00D25BE8" w:rsidRPr="00D25BE8" w:rsidRDefault="00D25BE8">
      <w:pPr>
        <w:pStyle w:val="Odsekzoznamu"/>
        <w:numPr>
          <w:ilvl w:val="0"/>
          <w:numId w:val="50"/>
        </w:numPr>
        <w:rPr>
          <w:ins w:id="5767" w:author="HP" w:date="2022-08-19T07:56:00Z"/>
          <w:rFonts w:ascii="Arial" w:hAnsi="Arial" w:cs="Arial"/>
          <w:b/>
          <w:sz w:val="24"/>
          <w:szCs w:val="24"/>
          <w:lang w:val="en-GB"/>
          <w:rPrChange w:id="5768" w:author="HP" w:date="2022-08-19T07:56:00Z">
            <w:rPr>
              <w:ins w:id="5769" w:author="HP" w:date="2022-08-19T07:56:00Z"/>
              <w:rFonts w:ascii="Arial" w:hAnsi="Arial" w:cs="Arial"/>
              <w:sz w:val="24"/>
              <w:szCs w:val="24"/>
              <w:lang w:val="en-GB"/>
            </w:rPr>
          </w:rPrChange>
        </w:rPr>
        <w:pPrChange w:id="5770" w:author="HP" w:date="2022-08-19T07:34:00Z">
          <w:pPr/>
        </w:pPrChange>
      </w:pPr>
      <w:ins w:id="5771" w:author="HP" w:date="2022-08-19T07:55:00Z">
        <w:r>
          <w:rPr>
            <w:rFonts w:ascii="Arial" w:hAnsi="Arial" w:cs="Arial"/>
            <w:sz w:val="24"/>
            <w:szCs w:val="24"/>
            <w:lang w:val="en-GB"/>
          </w:rPr>
          <w:t xml:space="preserve">Why is playing any kind of </w:t>
        </w:r>
        <w:r w:rsidRPr="00D25BE8">
          <w:rPr>
            <w:rFonts w:ascii="Arial" w:hAnsi="Arial" w:cs="Arial"/>
            <w:b/>
            <w:sz w:val="24"/>
            <w:szCs w:val="24"/>
            <w:lang w:val="en-GB"/>
            <w:rPrChange w:id="5772" w:author="HP" w:date="2022-08-19T07:5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sport </w:t>
        </w:r>
        <w:r>
          <w:rPr>
            <w:rFonts w:ascii="Arial" w:hAnsi="Arial" w:cs="Arial"/>
            <w:sz w:val="24"/>
            <w:szCs w:val="24"/>
            <w:lang w:val="en-GB"/>
          </w:rPr>
          <w:t>so important for children?</w:t>
        </w:r>
      </w:ins>
    </w:p>
    <w:p w:rsidR="00D25BE8" w:rsidRDefault="00D25BE8">
      <w:pPr>
        <w:pStyle w:val="Odsekzoznamu"/>
        <w:numPr>
          <w:ilvl w:val="0"/>
          <w:numId w:val="50"/>
        </w:numPr>
        <w:rPr>
          <w:ins w:id="5773" w:author="HP" w:date="2022-08-19T07:57:00Z"/>
          <w:rFonts w:ascii="Arial" w:hAnsi="Arial" w:cs="Arial"/>
          <w:sz w:val="24"/>
          <w:szCs w:val="24"/>
          <w:lang w:val="en-GB"/>
        </w:rPr>
        <w:pPrChange w:id="5774" w:author="HP" w:date="2022-08-19T07:34:00Z">
          <w:pPr/>
        </w:pPrChange>
      </w:pPr>
      <w:ins w:id="5775" w:author="HP" w:date="2022-08-19T07:56:00Z">
        <w:r w:rsidRPr="00D25BE8">
          <w:rPr>
            <w:rFonts w:ascii="Arial" w:hAnsi="Arial" w:cs="Arial"/>
            <w:sz w:val="24"/>
            <w:szCs w:val="24"/>
            <w:lang w:val="en-GB"/>
            <w:rPrChange w:id="5776" w:author="HP" w:date="2022-08-19T07:56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Are you interested in sport?</w:t>
        </w:r>
        <w:r>
          <w:rPr>
            <w:rFonts w:ascii="Arial" w:hAnsi="Arial" w:cs="Arial"/>
            <w:sz w:val="24"/>
            <w:szCs w:val="24"/>
            <w:lang w:val="en-GB"/>
          </w:rPr>
          <w:t xml:space="preserve"> What kind of sport do you </w:t>
        </w:r>
      </w:ins>
      <w:ins w:id="5777" w:author="HP" w:date="2022-08-19T07:59:00Z">
        <w:r>
          <w:rPr>
            <w:rFonts w:ascii="Arial" w:hAnsi="Arial" w:cs="Arial"/>
            <w:sz w:val="24"/>
            <w:szCs w:val="24"/>
            <w:lang w:val="en-GB"/>
          </w:rPr>
          <w:t>do</w:t>
        </w:r>
      </w:ins>
      <w:ins w:id="5778" w:author="HP" w:date="2022-08-19T07:56:00Z"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D25BE8" w:rsidRDefault="00D25BE8">
      <w:pPr>
        <w:pStyle w:val="Odsekzoznamu"/>
        <w:numPr>
          <w:ilvl w:val="0"/>
          <w:numId w:val="50"/>
        </w:numPr>
        <w:rPr>
          <w:ins w:id="5779" w:author="HP" w:date="2022-08-19T07:58:00Z"/>
          <w:rFonts w:ascii="Arial" w:hAnsi="Arial" w:cs="Arial"/>
          <w:sz w:val="24"/>
          <w:szCs w:val="24"/>
          <w:lang w:val="en-GB"/>
        </w:rPr>
        <w:pPrChange w:id="5780" w:author="HP" w:date="2022-08-19T07:34:00Z">
          <w:pPr/>
        </w:pPrChange>
      </w:pPr>
      <w:ins w:id="5781" w:author="HP" w:date="2022-08-19T07:57:00Z">
        <w:r>
          <w:rPr>
            <w:rFonts w:ascii="Arial" w:hAnsi="Arial" w:cs="Arial"/>
            <w:sz w:val="24"/>
            <w:szCs w:val="24"/>
            <w:lang w:val="en-GB"/>
          </w:rPr>
          <w:t>What kind of sport do you prefer?</w:t>
        </w:r>
      </w:ins>
    </w:p>
    <w:p w:rsidR="00D25BE8" w:rsidRDefault="00D25BE8">
      <w:pPr>
        <w:pStyle w:val="Odsekzoznamu"/>
        <w:numPr>
          <w:ilvl w:val="0"/>
          <w:numId w:val="50"/>
        </w:numPr>
        <w:rPr>
          <w:ins w:id="5782" w:author="HP" w:date="2022-08-19T07:59:00Z"/>
          <w:rFonts w:ascii="Arial" w:hAnsi="Arial" w:cs="Arial"/>
          <w:sz w:val="24"/>
          <w:szCs w:val="24"/>
          <w:lang w:val="en-GB"/>
        </w:rPr>
        <w:pPrChange w:id="5783" w:author="HP" w:date="2022-08-19T07:34:00Z">
          <w:pPr/>
        </w:pPrChange>
      </w:pPr>
      <w:ins w:id="5784" w:author="HP" w:date="2022-08-19T07:58:00Z">
        <w:r>
          <w:rPr>
            <w:rFonts w:ascii="Arial" w:hAnsi="Arial" w:cs="Arial"/>
            <w:sz w:val="24"/>
            <w:szCs w:val="24"/>
            <w:lang w:val="en-GB"/>
          </w:rPr>
          <w:t xml:space="preserve">Why do people </w:t>
        </w:r>
      </w:ins>
      <w:ins w:id="5785" w:author="HP" w:date="2022-08-19T07:59:00Z">
        <w:r>
          <w:rPr>
            <w:rFonts w:ascii="Arial" w:hAnsi="Arial" w:cs="Arial"/>
            <w:sz w:val="24"/>
            <w:szCs w:val="24"/>
            <w:lang w:val="en-GB"/>
          </w:rPr>
          <w:t>do sports as a hobby?</w:t>
        </w:r>
      </w:ins>
    </w:p>
    <w:p w:rsidR="00D25BE8" w:rsidRPr="00D25BE8" w:rsidRDefault="00D25BE8">
      <w:pPr>
        <w:pStyle w:val="Odsekzoznamu"/>
        <w:numPr>
          <w:ilvl w:val="0"/>
          <w:numId w:val="50"/>
        </w:numPr>
        <w:rPr>
          <w:ins w:id="5786" w:author="HP" w:date="2022-08-19T07:55:00Z"/>
          <w:rFonts w:ascii="Arial" w:hAnsi="Arial" w:cs="Arial"/>
          <w:sz w:val="24"/>
          <w:szCs w:val="24"/>
          <w:lang w:val="en-GB"/>
        </w:rPr>
        <w:pPrChange w:id="5787" w:author="HP" w:date="2022-08-19T08:00:00Z">
          <w:pPr/>
        </w:pPrChange>
      </w:pPr>
      <w:ins w:id="5788" w:author="HP" w:date="2022-08-19T07:59:00Z">
        <w:r>
          <w:rPr>
            <w:rFonts w:ascii="Arial" w:hAnsi="Arial" w:cs="Arial"/>
            <w:sz w:val="24"/>
            <w:szCs w:val="24"/>
            <w:lang w:val="en-GB"/>
          </w:rPr>
          <w:t>Compare doing sports to collecting postcards.</w:t>
        </w:r>
      </w:ins>
    </w:p>
    <w:p w:rsidR="00D25BE8" w:rsidRPr="00D25BE8" w:rsidRDefault="00D25BE8">
      <w:pPr>
        <w:pStyle w:val="Odsekzoznamu"/>
        <w:numPr>
          <w:ilvl w:val="0"/>
          <w:numId w:val="50"/>
        </w:numPr>
        <w:rPr>
          <w:ins w:id="5789" w:author="HP" w:date="2022-08-19T07:55:00Z"/>
          <w:rFonts w:ascii="Arial" w:hAnsi="Arial" w:cs="Arial"/>
          <w:b/>
          <w:sz w:val="24"/>
          <w:szCs w:val="24"/>
          <w:lang w:val="en-GB"/>
          <w:rPrChange w:id="5790" w:author="HP" w:date="2022-08-19T07:55:00Z">
            <w:rPr>
              <w:ins w:id="5791" w:author="HP" w:date="2022-08-19T07:55:00Z"/>
              <w:rFonts w:ascii="Arial" w:hAnsi="Arial" w:cs="Arial"/>
              <w:sz w:val="24"/>
              <w:szCs w:val="24"/>
              <w:lang w:val="en-GB"/>
            </w:rPr>
          </w:rPrChange>
        </w:rPr>
        <w:pPrChange w:id="5792" w:author="HP" w:date="2022-08-19T07:34:00Z">
          <w:pPr/>
        </w:pPrChange>
      </w:pPr>
      <w:ins w:id="5793" w:author="HP" w:date="2022-08-19T07:55:00Z">
        <w:r>
          <w:rPr>
            <w:rFonts w:ascii="Arial" w:hAnsi="Arial" w:cs="Arial"/>
            <w:sz w:val="24"/>
            <w:szCs w:val="24"/>
            <w:lang w:val="en-GB"/>
          </w:rPr>
          <w:t xml:space="preserve">Is playing a </w:t>
        </w:r>
        <w:r w:rsidRPr="00D25BE8">
          <w:rPr>
            <w:rFonts w:ascii="Arial" w:hAnsi="Arial" w:cs="Arial"/>
            <w:b/>
            <w:sz w:val="24"/>
            <w:szCs w:val="24"/>
            <w:lang w:val="en-GB"/>
            <w:rPrChange w:id="5794" w:author="HP" w:date="2022-08-19T07:5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musical instrument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important?</w:t>
        </w:r>
      </w:ins>
    </w:p>
    <w:p w:rsidR="00D25BE8" w:rsidRPr="009F4DAD" w:rsidRDefault="00D25BE8">
      <w:pPr>
        <w:pStyle w:val="Odsekzoznamu"/>
        <w:numPr>
          <w:ilvl w:val="0"/>
          <w:numId w:val="50"/>
        </w:numPr>
        <w:rPr>
          <w:ins w:id="5795" w:author="HP" w:date="2022-08-19T07:36:00Z"/>
          <w:rFonts w:ascii="Arial" w:hAnsi="Arial" w:cs="Arial"/>
          <w:b/>
          <w:sz w:val="24"/>
          <w:szCs w:val="24"/>
          <w:lang w:val="en-GB"/>
          <w:rPrChange w:id="5796" w:author="HP" w:date="2022-08-19T07:36:00Z">
            <w:rPr>
              <w:ins w:id="5797" w:author="HP" w:date="2022-08-19T07:36:00Z"/>
              <w:rFonts w:ascii="Arial" w:hAnsi="Arial" w:cs="Arial"/>
              <w:sz w:val="24"/>
              <w:szCs w:val="24"/>
              <w:lang w:val="en-GB"/>
            </w:rPr>
          </w:rPrChange>
        </w:rPr>
        <w:pPrChange w:id="5798" w:author="HP" w:date="2022-08-19T07:34:00Z">
          <w:pPr/>
        </w:pPrChange>
      </w:pPr>
      <w:ins w:id="5799" w:author="HP" w:date="2022-08-19T07:55:00Z">
        <w:r>
          <w:rPr>
            <w:rFonts w:ascii="Arial" w:hAnsi="Arial" w:cs="Arial"/>
            <w:sz w:val="24"/>
            <w:szCs w:val="24"/>
            <w:lang w:val="en-GB"/>
          </w:rPr>
          <w:t>Do you play any musical instrument? Why?</w:t>
        </w:r>
      </w:ins>
    </w:p>
    <w:p w:rsidR="009F4DAD" w:rsidRPr="009F4DAD" w:rsidRDefault="009F4DAD">
      <w:pPr>
        <w:pStyle w:val="Odsekzoznamu"/>
        <w:numPr>
          <w:ilvl w:val="0"/>
          <w:numId w:val="50"/>
        </w:numPr>
        <w:rPr>
          <w:ins w:id="5800" w:author="HP" w:date="2022-08-19T07:37:00Z"/>
          <w:rFonts w:ascii="Arial" w:hAnsi="Arial" w:cs="Arial"/>
          <w:b/>
          <w:sz w:val="24"/>
          <w:szCs w:val="24"/>
          <w:lang w:val="en-GB"/>
          <w:rPrChange w:id="5801" w:author="HP" w:date="2022-08-19T07:37:00Z">
            <w:rPr>
              <w:ins w:id="5802" w:author="HP" w:date="2022-08-19T07:37:00Z"/>
              <w:rFonts w:ascii="Arial" w:hAnsi="Arial" w:cs="Arial"/>
              <w:sz w:val="24"/>
              <w:szCs w:val="24"/>
              <w:lang w:val="en-GB"/>
            </w:rPr>
          </w:rPrChange>
        </w:rPr>
        <w:pPrChange w:id="5803" w:author="HP" w:date="2022-08-19T07:34:00Z">
          <w:pPr/>
        </w:pPrChange>
      </w:pPr>
      <w:ins w:id="5804" w:author="HP" w:date="2022-08-19T07:36:00Z">
        <w:r>
          <w:rPr>
            <w:rFonts w:ascii="Arial" w:hAnsi="Arial" w:cs="Arial"/>
            <w:sz w:val="24"/>
            <w:szCs w:val="24"/>
            <w:lang w:val="en-GB"/>
          </w:rPr>
          <w:t>Which hobbies are preferred by children?</w:t>
        </w:r>
      </w:ins>
    </w:p>
    <w:p w:rsidR="009F4DAD" w:rsidRPr="009F4DAD" w:rsidRDefault="009F4DAD">
      <w:pPr>
        <w:pStyle w:val="Odsekzoznamu"/>
        <w:numPr>
          <w:ilvl w:val="0"/>
          <w:numId w:val="50"/>
        </w:numPr>
        <w:rPr>
          <w:ins w:id="5805" w:author="HP" w:date="2022-08-19T07:36:00Z"/>
          <w:rFonts w:ascii="Arial" w:hAnsi="Arial" w:cs="Arial"/>
          <w:b/>
          <w:sz w:val="24"/>
          <w:szCs w:val="24"/>
          <w:lang w:val="en-GB"/>
          <w:rPrChange w:id="5806" w:author="HP" w:date="2022-08-19T07:36:00Z">
            <w:rPr>
              <w:ins w:id="5807" w:author="HP" w:date="2022-08-19T07:36:00Z"/>
              <w:rFonts w:ascii="Arial" w:hAnsi="Arial" w:cs="Arial"/>
              <w:sz w:val="24"/>
              <w:szCs w:val="24"/>
              <w:lang w:val="en-GB"/>
            </w:rPr>
          </w:rPrChange>
        </w:rPr>
        <w:pPrChange w:id="5808" w:author="HP" w:date="2022-08-19T07:34:00Z">
          <w:pPr/>
        </w:pPrChange>
      </w:pPr>
      <w:ins w:id="5809" w:author="HP" w:date="2022-08-19T07:37:00Z">
        <w:r>
          <w:rPr>
            <w:rFonts w:ascii="Arial" w:hAnsi="Arial" w:cs="Arial"/>
            <w:sz w:val="24"/>
            <w:szCs w:val="24"/>
            <w:lang w:val="en-GB"/>
          </w:rPr>
          <w:t>Which hobbies did you have as a child?</w:t>
        </w:r>
      </w:ins>
    </w:p>
    <w:p w:rsidR="009F4DAD" w:rsidRPr="00EB674A" w:rsidRDefault="009F4DAD" w:rsidP="009F4DAD">
      <w:pPr>
        <w:pStyle w:val="Odsekzoznamu"/>
        <w:numPr>
          <w:ilvl w:val="0"/>
          <w:numId w:val="50"/>
        </w:numPr>
        <w:rPr>
          <w:ins w:id="5810" w:author="HP" w:date="2022-08-19T07:36:00Z"/>
          <w:rFonts w:ascii="Arial" w:hAnsi="Arial" w:cs="Arial"/>
          <w:b/>
          <w:sz w:val="24"/>
          <w:szCs w:val="24"/>
          <w:lang w:val="en-GB"/>
        </w:rPr>
      </w:pPr>
      <w:ins w:id="5811" w:author="HP" w:date="2022-08-19T07:36:00Z">
        <w:r>
          <w:rPr>
            <w:rFonts w:ascii="Arial" w:hAnsi="Arial" w:cs="Arial"/>
            <w:sz w:val="24"/>
            <w:szCs w:val="24"/>
            <w:lang w:val="en-GB"/>
          </w:rPr>
          <w:t>Which hobbies are preferred by adults?</w:t>
        </w:r>
      </w:ins>
    </w:p>
    <w:p w:rsidR="009F4DAD" w:rsidRPr="009F4DAD" w:rsidRDefault="009F4DAD" w:rsidP="009F4DAD">
      <w:pPr>
        <w:pStyle w:val="Odsekzoznamu"/>
        <w:numPr>
          <w:ilvl w:val="0"/>
          <w:numId w:val="50"/>
        </w:numPr>
        <w:rPr>
          <w:ins w:id="5812" w:author="HP" w:date="2022-08-19T07:37:00Z"/>
          <w:rFonts w:ascii="Arial" w:hAnsi="Arial" w:cs="Arial"/>
          <w:b/>
          <w:sz w:val="24"/>
          <w:szCs w:val="24"/>
          <w:lang w:val="en-GB"/>
          <w:rPrChange w:id="5813" w:author="HP" w:date="2022-08-19T07:37:00Z">
            <w:rPr>
              <w:ins w:id="5814" w:author="HP" w:date="2022-08-19T07:37:00Z"/>
              <w:rFonts w:ascii="Arial" w:hAnsi="Arial" w:cs="Arial"/>
              <w:sz w:val="24"/>
              <w:szCs w:val="24"/>
              <w:lang w:val="en-GB"/>
            </w:rPr>
          </w:rPrChange>
        </w:rPr>
      </w:pPr>
      <w:ins w:id="5815" w:author="HP" w:date="2022-08-19T07:36:00Z">
        <w:r>
          <w:rPr>
            <w:rFonts w:ascii="Arial" w:hAnsi="Arial" w:cs="Arial"/>
            <w:sz w:val="24"/>
            <w:szCs w:val="24"/>
            <w:lang w:val="en-GB"/>
          </w:rPr>
          <w:t>Which hobbies are preferred by old people?</w:t>
        </w:r>
      </w:ins>
    </w:p>
    <w:p w:rsidR="009F4DAD" w:rsidRPr="009F4DAD" w:rsidRDefault="009F4DAD" w:rsidP="009F4DAD">
      <w:pPr>
        <w:pStyle w:val="Odsekzoznamu"/>
        <w:numPr>
          <w:ilvl w:val="0"/>
          <w:numId w:val="50"/>
        </w:numPr>
        <w:rPr>
          <w:ins w:id="5816" w:author="HP" w:date="2022-08-19T07:37:00Z"/>
          <w:rFonts w:ascii="Arial" w:hAnsi="Arial" w:cs="Arial"/>
          <w:b/>
          <w:sz w:val="24"/>
          <w:szCs w:val="24"/>
          <w:lang w:val="en-GB"/>
          <w:rPrChange w:id="5817" w:author="HP" w:date="2022-08-19T07:37:00Z">
            <w:rPr>
              <w:ins w:id="5818" w:author="HP" w:date="2022-08-19T07:37:00Z"/>
              <w:rFonts w:ascii="Arial" w:hAnsi="Arial" w:cs="Arial"/>
              <w:sz w:val="24"/>
              <w:szCs w:val="24"/>
              <w:lang w:val="en-GB"/>
            </w:rPr>
          </w:rPrChange>
        </w:rPr>
      </w:pPr>
      <w:ins w:id="5819" w:author="HP" w:date="2022-08-19T07:37:00Z">
        <w:r>
          <w:rPr>
            <w:rFonts w:ascii="Arial" w:hAnsi="Arial" w:cs="Arial"/>
            <w:sz w:val="24"/>
            <w:szCs w:val="24"/>
            <w:lang w:val="en-GB"/>
          </w:rPr>
          <w:t>Why are hobbies connected to lifestyle?</w:t>
        </w:r>
      </w:ins>
      <w:ins w:id="5820" w:author="HP" w:date="2022-08-19T07:50:00Z">
        <w:r w:rsidR="00674644">
          <w:rPr>
            <w:rFonts w:ascii="Arial" w:hAnsi="Arial" w:cs="Arial"/>
            <w:sz w:val="24"/>
            <w:szCs w:val="24"/>
            <w:lang w:val="en-GB"/>
          </w:rPr>
          <w:t xml:space="preserve"> (age, interests, social relations)</w:t>
        </w:r>
      </w:ins>
    </w:p>
    <w:p w:rsidR="009F4DAD" w:rsidRPr="00674644" w:rsidRDefault="009F4DAD" w:rsidP="009F4DAD">
      <w:pPr>
        <w:pStyle w:val="Odsekzoznamu"/>
        <w:numPr>
          <w:ilvl w:val="0"/>
          <w:numId w:val="50"/>
        </w:numPr>
        <w:rPr>
          <w:ins w:id="5821" w:author="HP" w:date="2022-08-19T07:47:00Z"/>
          <w:rFonts w:ascii="Arial" w:hAnsi="Arial" w:cs="Arial"/>
          <w:b/>
          <w:sz w:val="24"/>
          <w:szCs w:val="24"/>
          <w:lang w:val="en-GB"/>
          <w:rPrChange w:id="5822" w:author="HP" w:date="2022-08-19T07:47:00Z">
            <w:rPr>
              <w:ins w:id="5823" w:author="HP" w:date="2022-08-19T07:47:00Z"/>
              <w:rFonts w:ascii="Arial" w:hAnsi="Arial" w:cs="Arial"/>
              <w:sz w:val="24"/>
              <w:szCs w:val="24"/>
              <w:lang w:val="en-GB"/>
            </w:rPr>
          </w:rPrChange>
        </w:rPr>
      </w:pPr>
      <w:ins w:id="5824" w:author="HP" w:date="2022-08-19T07:37:00Z">
        <w:r>
          <w:rPr>
            <w:rFonts w:ascii="Arial" w:hAnsi="Arial" w:cs="Arial"/>
            <w:sz w:val="24"/>
            <w:szCs w:val="24"/>
            <w:lang w:val="en-GB"/>
          </w:rPr>
          <w:t>How can people spend their leisu</w:t>
        </w:r>
      </w:ins>
      <w:ins w:id="5825" w:author="HP" w:date="2022-08-19T07:38:00Z">
        <w:r>
          <w:rPr>
            <w:rFonts w:ascii="Arial" w:hAnsi="Arial" w:cs="Arial"/>
            <w:sz w:val="24"/>
            <w:szCs w:val="24"/>
            <w:lang w:val="en-GB"/>
          </w:rPr>
          <w:t>re time at home?</w:t>
        </w:r>
      </w:ins>
    </w:p>
    <w:p w:rsidR="00674644" w:rsidRPr="00D25BE8" w:rsidRDefault="00674644" w:rsidP="009F4DAD">
      <w:pPr>
        <w:pStyle w:val="Odsekzoznamu"/>
        <w:numPr>
          <w:ilvl w:val="0"/>
          <w:numId w:val="50"/>
        </w:numPr>
        <w:rPr>
          <w:ins w:id="5826" w:author="HP" w:date="2022-08-19T07:52:00Z"/>
          <w:rFonts w:ascii="Arial" w:hAnsi="Arial" w:cs="Arial"/>
          <w:b/>
          <w:sz w:val="24"/>
          <w:szCs w:val="24"/>
          <w:lang w:val="en-GB"/>
          <w:rPrChange w:id="5827" w:author="HP" w:date="2022-08-19T07:52:00Z">
            <w:rPr>
              <w:ins w:id="5828" w:author="HP" w:date="2022-08-19T07:52:00Z"/>
              <w:rFonts w:ascii="Arial" w:hAnsi="Arial" w:cs="Arial"/>
              <w:sz w:val="24"/>
              <w:szCs w:val="24"/>
              <w:lang w:val="en-GB"/>
            </w:rPr>
          </w:rPrChange>
        </w:rPr>
      </w:pPr>
      <w:ins w:id="5829" w:author="HP" w:date="2022-08-19T07:47:00Z">
        <w:r>
          <w:rPr>
            <w:rFonts w:ascii="Arial" w:hAnsi="Arial" w:cs="Arial"/>
            <w:sz w:val="24"/>
            <w:szCs w:val="24"/>
            <w:lang w:val="en-GB"/>
          </w:rPr>
          <w:lastRenderedPageBreak/>
          <w:t>How do people spend their free time on holidays?</w:t>
        </w:r>
      </w:ins>
    </w:p>
    <w:p w:rsidR="00D25BE8" w:rsidRPr="00D25BE8" w:rsidRDefault="00D25BE8" w:rsidP="009F4DAD">
      <w:pPr>
        <w:pStyle w:val="Odsekzoznamu"/>
        <w:numPr>
          <w:ilvl w:val="0"/>
          <w:numId w:val="50"/>
        </w:numPr>
        <w:rPr>
          <w:ins w:id="5830" w:author="HP" w:date="2022-08-19T07:52:00Z"/>
          <w:rFonts w:ascii="Arial" w:hAnsi="Arial" w:cs="Arial"/>
          <w:b/>
          <w:sz w:val="24"/>
          <w:szCs w:val="24"/>
          <w:lang w:val="en-GB"/>
          <w:rPrChange w:id="5831" w:author="HP" w:date="2022-08-19T07:53:00Z">
            <w:rPr>
              <w:ins w:id="5832" w:author="HP" w:date="2022-08-19T07:52:00Z"/>
              <w:rFonts w:ascii="Arial" w:hAnsi="Arial" w:cs="Arial"/>
              <w:sz w:val="24"/>
              <w:szCs w:val="24"/>
              <w:lang w:val="en-GB"/>
            </w:rPr>
          </w:rPrChange>
        </w:rPr>
      </w:pPr>
      <w:ins w:id="5833" w:author="HP" w:date="2022-08-19T07:52:00Z">
        <w:r>
          <w:rPr>
            <w:rFonts w:ascii="Arial" w:hAnsi="Arial" w:cs="Arial"/>
            <w:sz w:val="24"/>
            <w:szCs w:val="24"/>
            <w:lang w:val="en-GB"/>
          </w:rPr>
          <w:t>Which hobbies do you consider old-fashioned?</w:t>
        </w:r>
      </w:ins>
    </w:p>
    <w:p w:rsidR="00D25BE8" w:rsidRPr="00674644" w:rsidRDefault="00D25BE8" w:rsidP="009F4DAD">
      <w:pPr>
        <w:pStyle w:val="Odsekzoznamu"/>
        <w:numPr>
          <w:ilvl w:val="0"/>
          <w:numId w:val="50"/>
        </w:numPr>
        <w:rPr>
          <w:ins w:id="5834" w:author="HP" w:date="2022-08-19T07:47:00Z"/>
          <w:rFonts w:ascii="Arial" w:hAnsi="Arial" w:cs="Arial"/>
          <w:b/>
          <w:sz w:val="24"/>
          <w:szCs w:val="24"/>
          <w:lang w:val="en-GB"/>
          <w:rPrChange w:id="5835" w:author="HP" w:date="2022-08-19T07:47:00Z">
            <w:rPr>
              <w:ins w:id="5836" w:author="HP" w:date="2022-08-19T07:47:00Z"/>
              <w:rFonts w:ascii="Arial" w:hAnsi="Arial" w:cs="Arial"/>
              <w:sz w:val="24"/>
              <w:szCs w:val="24"/>
              <w:lang w:val="en-GB"/>
            </w:rPr>
          </w:rPrChange>
        </w:rPr>
      </w:pPr>
      <w:ins w:id="5837" w:author="HP" w:date="2022-08-19T07:53:00Z">
        <w:r>
          <w:rPr>
            <w:rFonts w:ascii="Arial" w:hAnsi="Arial" w:cs="Arial"/>
            <w:sz w:val="24"/>
            <w:szCs w:val="24"/>
            <w:lang w:val="en-GB"/>
          </w:rPr>
          <w:t>What kind of people still practice old-fashioned hobbies?</w:t>
        </w:r>
      </w:ins>
    </w:p>
    <w:p w:rsidR="00674644" w:rsidRPr="00674644" w:rsidRDefault="00674644" w:rsidP="009F4DAD">
      <w:pPr>
        <w:pStyle w:val="Odsekzoznamu"/>
        <w:numPr>
          <w:ilvl w:val="0"/>
          <w:numId w:val="50"/>
        </w:numPr>
        <w:rPr>
          <w:ins w:id="5838" w:author="HP" w:date="2022-08-19T07:48:00Z"/>
          <w:rFonts w:ascii="Arial" w:hAnsi="Arial" w:cs="Arial"/>
          <w:b/>
          <w:sz w:val="24"/>
          <w:szCs w:val="24"/>
          <w:lang w:val="en-GB"/>
          <w:rPrChange w:id="5839" w:author="HP" w:date="2022-08-19T07:48:00Z">
            <w:rPr>
              <w:ins w:id="5840" w:author="HP" w:date="2022-08-19T07:48:00Z"/>
              <w:rFonts w:ascii="Arial" w:hAnsi="Arial" w:cs="Arial"/>
              <w:sz w:val="24"/>
              <w:szCs w:val="24"/>
              <w:lang w:val="en-GB"/>
            </w:rPr>
          </w:rPrChange>
        </w:rPr>
      </w:pPr>
      <w:ins w:id="5841" w:author="HP" w:date="2022-08-19T07:47:00Z">
        <w:r>
          <w:rPr>
            <w:rFonts w:ascii="Arial" w:hAnsi="Arial" w:cs="Arial"/>
            <w:sz w:val="24"/>
            <w:szCs w:val="24"/>
            <w:lang w:val="en-GB"/>
          </w:rPr>
          <w:t xml:space="preserve">Are hobbies different in </w:t>
        </w:r>
        <w:r w:rsidRPr="00674644">
          <w:rPr>
            <w:rFonts w:ascii="Arial" w:hAnsi="Arial" w:cs="Arial"/>
            <w:b/>
            <w:sz w:val="24"/>
            <w:szCs w:val="24"/>
            <w:lang w:val="en-GB"/>
            <w:rPrChange w:id="5842" w:author="HP" w:date="2022-08-19T07:4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summer and winter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674644" w:rsidRPr="00674644" w:rsidRDefault="00674644" w:rsidP="009F4DAD">
      <w:pPr>
        <w:pStyle w:val="Odsekzoznamu"/>
        <w:numPr>
          <w:ilvl w:val="0"/>
          <w:numId w:val="50"/>
        </w:numPr>
        <w:rPr>
          <w:ins w:id="5843" w:author="HP" w:date="2022-08-19T07:48:00Z"/>
          <w:rFonts w:ascii="Arial" w:hAnsi="Arial" w:cs="Arial"/>
          <w:b/>
          <w:sz w:val="24"/>
          <w:szCs w:val="24"/>
          <w:lang w:val="en-GB"/>
          <w:rPrChange w:id="5844" w:author="HP" w:date="2022-08-19T07:49:00Z">
            <w:rPr>
              <w:ins w:id="5845" w:author="HP" w:date="2022-08-19T07:48:00Z"/>
              <w:rFonts w:ascii="Arial" w:hAnsi="Arial" w:cs="Arial"/>
              <w:sz w:val="24"/>
              <w:szCs w:val="24"/>
              <w:lang w:val="en-GB"/>
            </w:rPr>
          </w:rPrChange>
        </w:rPr>
      </w:pPr>
      <w:ins w:id="5846" w:author="HP" w:date="2022-08-19T07:48:00Z">
        <w:r>
          <w:rPr>
            <w:rFonts w:ascii="Arial" w:hAnsi="Arial" w:cs="Arial"/>
            <w:sz w:val="24"/>
            <w:szCs w:val="24"/>
            <w:lang w:val="en-GB"/>
          </w:rPr>
          <w:t>How do you spend your time in summer?</w:t>
        </w:r>
      </w:ins>
    </w:p>
    <w:p w:rsidR="00674644" w:rsidRPr="00EB674A" w:rsidRDefault="00674644" w:rsidP="00674644">
      <w:pPr>
        <w:pStyle w:val="Odsekzoznamu"/>
        <w:numPr>
          <w:ilvl w:val="0"/>
          <w:numId w:val="50"/>
        </w:numPr>
        <w:rPr>
          <w:ins w:id="5847" w:author="HP" w:date="2022-08-19T07:49:00Z"/>
          <w:rFonts w:ascii="Arial" w:hAnsi="Arial" w:cs="Arial"/>
          <w:b/>
          <w:sz w:val="24"/>
          <w:szCs w:val="24"/>
          <w:lang w:val="en-GB"/>
        </w:rPr>
      </w:pPr>
      <w:ins w:id="5848" w:author="HP" w:date="2022-08-19T07:49:00Z">
        <w:r>
          <w:rPr>
            <w:rFonts w:ascii="Arial" w:hAnsi="Arial" w:cs="Arial"/>
            <w:sz w:val="24"/>
            <w:szCs w:val="24"/>
            <w:lang w:val="en-GB"/>
          </w:rPr>
          <w:t>How do you spend your time in winter?</w:t>
        </w:r>
      </w:ins>
    </w:p>
    <w:p w:rsidR="00674644" w:rsidRPr="009F4DAD" w:rsidRDefault="00674644" w:rsidP="009F4DAD">
      <w:pPr>
        <w:pStyle w:val="Odsekzoznamu"/>
        <w:numPr>
          <w:ilvl w:val="0"/>
          <w:numId w:val="50"/>
        </w:numPr>
        <w:rPr>
          <w:ins w:id="5849" w:author="HP" w:date="2022-08-19T07:38:00Z"/>
          <w:rFonts w:ascii="Arial" w:hAnsi="Arial" w:cs="Arial"/>
          <w:b/>
          <w:sz w:val="24"/>
          <w:szCs w:val="24"/>
          <w:lang w:val="en-GB"/>
          <w:rPrChange w:id="5850" w:author="HP" w:date="2022-08-19T07:38:00Z">
            <w:rPr>
              <w:ins w:id="5851" w:author="HP" w:date="2022-08-19T07:38:00Z"/>
              <w:rFonts w:ascii="Arial" w:hAnsi="Arial" w:cs="Arial"/>
              <w:sz w:val="24"/>
              <w:szCs w:val="24"/>
              <w:lang w:val="en-GB"/>
            </w:rPr>
          </w:rPrChange>
        </w:rPr>
      </w:pPr>
      <w:ins w:id="5852" w:author="HP" w:date="2022-08-19T07:48:00Z">
        <w:r>
          <w:rPr>
            <w:rFonts w:ascii="Arial" w:hAnsi="Arial" w:cs="Arial"/>
            <w:sz w:val="24"/>
            <w:szCs w:val="24"/>
            <w:lang w:val="en-GB"/>
          </w:rPr>
          <w:t xml:space="preserve">Which hobbies are connected with </w:t>
        </w:r>
        <w:r w:rsidRPr="00674644">
          <w:rPr>
            <w:rFonts w:ascii="Arial" w:hAnsi="Arial" w:cs="Arial"/>
            <w:b/>
            <w:sz w:val="24"/>
            <w:szCs w:val="24"/>
            <w:lang w:val="en-GB"/>
            <w:rPrChange w:id="5853" w:author="HP" w:date="2022-08-19T07:4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animals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9F4DAD" w:rsidRPr="009F4DAD" w:rsidRDefault="009F4DAD" w:rsidP="009F4DAD">
      <w:pPr>
        <w:pStyle w:val="Odsekzoznamu"/>
        <w:numPr>
          <w:ilvl w:val="0"/>
          <w:numId w:val="50"/>
        </w:numPr>
        <w:rPr>
          <w:ins w:id="5854" w:author="HP" w:date="2022-08-19T07:38:00Z"/>
          <w:rFonts w:ascii="Arial" w:hAnsi="Arial" w:cs="Arial"/>
          <w:b/>
          <w:sz w:val="24"/>
          <w:szCs w:val="24"/>
          <w:lang w:val="en-GB"/>
          <w:rPrChange w:id="5855" w:author="HP" w:date="2022-08-19T07:38:00Z">
            <w:rPr>
              <w:ins w:id="5856" w:author="HP" w:date="2022-08-19T07:38:00Z"/>
              <w:rFonts w:ascii="Arial" w:hAnsi="Arial" w:cs="Arial"/>
              <w:sz w:val="24"/>
              <w:szCs w:val="24"/>
              <w:lang w:val="en-GB"/>
            </w:rPr>
          </w:rPrChange>
        </w:rPr>
      </w:pPr>
      <w:ins w:id="5857" w:author="HP" w:date="2022-08-19T07:38:00Z">
        <w:r>
          <w:rPr>
            <w:rFonts w:ascii="Arial" w:hAnsi="Arial" w:cs="Arial"/>
            <w:sz w:val="24"/>
            <w:szCs w:val="24"/>
            <w:lang w:val="en-GB"/>
          </w:rPr>
          <w:t>What do you think of keeping pets as hobby?</w:t>
        </w:r>
      </w:ins>
    </w:p>
    <w:p w:rsidR="009F4DAD" w:rsidRPr="00674644" w:rsidRDefault="009F4DAD" w:rsidP="009F4DAD">
      <w:pPr>
        <w:pStyle w:val="Odsekzoznamu"/>
        <w:numPr>
          <w:ilvl w:val="0"/>
          <w:numId w:val="50"/>
        </w:numPr>
        <w:rPr>
          <w:ins w:id="5858" w:author="HP" w:date="2022-08-19T07:50:00Z"/>
          <w:rFonts w:ascii="Arial" w:hAnsi="Arial" w:cs="Arial"/>
          <w:b/>
          <w:sz w:val="24"/>
          <w:szCs w:val="24"/>
          <w:lang w:val="en-GB"/>
          <w:rPrChange w:id="5859" w:author="HP" w:date="2022-08-19T07:50:00Z">
            <w:rPr>
              <w:ins w:id="5860" w:author="HP" w:date="2022-08-19T07:50:00Z"/>
              <w:rFonts w:ascii="Arial" w:hAnsi="Arial" w:cs="Arial"/>
              <w:sz w:val="24"/>
              <w:szCs w:val="24"/>
              <w:lang w:val="en-GB"/>
            </w:rPr>
          </w:rPrChange>
        </w:rPr>
      </w:pPr>
      <w:ins w:id="5861" w:author="HP" w:date="2022-08-19T07:38:00Z">
        <w:r>
          <w:rPr>
            <w:rFonts w:ascii="Arial" w:hAnsi="Arial" w:cs="Arial"/>
            <w:sz w:val="24"/>
            <w:szCs w:val="24"/>
            <w:lang w:val="en-GB"/>
          </w:rPr>
          <w:t xml:space="preserve">Do you keep a </w:t>
        </w:r>
        <w:r w:rsidRPr="00674644">
          <w:rPr>
            <w:rFonts w:ascii="Arial" w:hAnsi="Arial" w:cs="Arial"/>
            <w:sz w:val="24"/>
            <w:szCs w:val="24"/>
            <w:lang w:val="en-GB"/>
          </w:rPr>
          <w:t>pet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  <w:ins w:id="5862" w:author="HP" w:date="2022-08-19T07:39:00Z">
        <w:r>
          <w:rPr>
            <w:rFonts w:ascii="Arial" w:hAnsi="Arial" w:cs="Arial"/>
            <w:sz w:val="24"/>
            <w:szCs w:val="24"/>
            <w:lang w:val="en-GB"/>
          </w:rPr>
          <w:t xml:space="preserve"> If so, how do you look after it?</w:t>
        </w:r>
      </w:ins>
    </w:p>
    <w:p w:rsidR="00674644" w:rsidRPr="009F4DAD" w:rsidRDefault="00674644" w:rsidP="009F4DAD">
      <w:pPr>
        <w:pStyle w:val="Odsekzoznamu"/>
        <w:numPr>
          <w:ilvl w:val="0"/>
          <w:numId w:val="50"/>
        </w:numPr>
        <w:rPr>
          <w:ins w:id="5863" w:author="HP" w:date="2022-08-19T07:39:00Z"/>
          <w:rFonts w:ascii="Arial" w:hAnsi="Arial" w:cs="Arial"/>
          <w:b/>
          <w:sz w:val="24"/>
          <w:szCs w:val="24"/>
          <w:lang w:val="en-GB"/>
          <w:rPrChange w:id="5864" w:author="HP" w:date="2022-08-19T07:39:00Z">
            <w:rPr>
              <w:ins w:id="5865" w:author="HP" w:date="2022-08-19T07:39:00Z"/>
              <w:rFonts w:ascii="Arial" w:hAnsi="Arial" w:cs="Arial"/>
              <w:sz w:val="24"/>
              <w:szCs w:val="24"/>
              <w:lang w:val="en-GB"/>
            </w:rPr>
          </w:rPrChange>
        </w:rPr>
      </w:pPr>
      <w:ins w:id="5866" w:author="HP" w:date="2022-08-19T07:50:00Z">
        <w:r w:rsidRPr="00674644">
          <w:rPr>
            <w:rFonts w:ascii="Arial" w:hAnsi="Arial" w:cs="Arial"/>
            <w:b/>
            <w:sz w:val="24"/>
            <w:szCs w:val="24"/>
            <w:lang w:val="en-GB"/>
            <w:rPrChange w:id="5867" w:author="HP" w:date="2022-08-19T07:5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Where</w:t>
        </w:r>
        <w:r>
          <w:rPr>
            <w:rFonts w:ascii="Arial" w:hAnsi="Arial" w:cs="Arial"/>
            <w:sz w:val="24"/>
            <w:szCs w:val="24"/>
            <w:lang w:val="en-GB"/>
          </w:rPr>
          <w:t xml:space="preserve"> do people practice their hobbies?</w:t>
        </w:r>
      </w:ins>
    </w:p>
    <w:p w:rsidR="009F4DAD" w:rsidRPr="009F4DAD" w:rsidRDefault="009F4DAD" w:rsidP="009F4DAD">
      <w:pPr>
        <w:pStyle w:val="Odsekzoznamu"/>
        <w:numPr>
          <w:ilvl w:val="0"/>
          <w:numId w:val="50"/>
        </w:numPr>
        <w:rPr>
          <w:ins w:id="5868" w:author="HP" w:date="2022-08-19T07:36:00Z"/>
          <w:rFonts w:ascii="Arial" w:hAnsi="Arial" w:cs="Arial"/>
          <w:sz w:val="24"/>
          <w:szCs w:val="24"/>
          <w:lang w:val="en-GB"/>
          <w:rPrChange w:id="5869" w:author="HP" w:date="2022-08-19T07:40:00Z">
            <w:rPr>
              <w:ins w:id="5870" w:author="HP" w:date="2022-08-19T07:36:00Z"/>
              <w:rFonts w:ascii="Arial" w:hAnsi="Arial" w:cs="Arial"/>
              <w:b/>
              <w:sz w:val="24"/>
              <w:szCs w:val="24"/>
              <w:lang w:val="en-GB"/>
            </w:rPr>
          </w:rPrChange>
        </w:rPr>
      </w:pPr>
      <w:ins w:id="5871" w:author="HP" w:date="2022-08-19T07:39:00Z">
        <w:r w:rsidRPr="009F4DAD">
          <w:rPr>
            <w:rFonts w:ascii="Arial" w:hAnsi="Arial" w:cs="Arial"/>
            <w:sz w:val="24"/>
            <w:szCs w:val="24"/>
            <w:lang w:val="en-GB"/>
            <w:rPrChange w:id="5872" w:author="HP" w:date="2022-08-19T07:40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 xml:space="preserve">Are there </w:t>
        </w:r>
      </w:ins>
      <w:ins w:id="5873" w:author="HP" w:date="2022-08-19T07:40:00Z">
        <w:r>
          <w:rPr>
            <w:rFonts w:ascii="Arial" w:hAnsi="Arial" w:cs="Arial"/>
            <w:sz w:val="24"/>
            <w:szCs w:val="24"/>
            <w:lang w:val="en-GB"/>
          </w:rPr>
          <w:t xml:space="preserve">enough </w:t>
        </w:r>
        <w:r w:rsidRPr="00674644">
          <w:rPr>
            <w:rFonts w:ascii="Arial" w:hAnsi="Arial" w:cs="Arial"/>
            <w:sz w:val="24"/>
            <w:szCs w:val="24"/>
            <w:lang w:val="en-GB"/>
          </w:rPr>
          <w:t>opportunities/facilities/clubs where</w:t>
        </w:r>
        <w:r>
          <w:rPr>
            <w:rFonts w:ascii="Arial" w:hAnsi="Arial" w:cs="Arial"/>
            <w:sz w:val="24"/>
            <w:szCs w:val="24"/>
            <w:lang w:val="en-GB"/>
          </w:rPr>
          <w:t xml:space="preserve"> you can practise your hobbies? Give examples.</w:t>
        </w:r>
      </w:ins>
    </w:p>
    <w:p w:rsidR="009F4DAD" w:rsidRDefault="009F4DAD">
      <w:pPr>
        <w:pStyle w:val="Odsekzoznamu"/>
        <w:numPr>
          <w:ilvl w:val="0"/>
          <w:numId w:val="50"/>
        </w:numPr>
        <w:rPr>
          <w:ins w:id="5874" w:author="HP" w:date="2022-08-19T07:42:00Z"/>
          <w:rFonts w:ascii="Arial" w:hAnsi="Arial" w:cs="Arial"/>
          <w:sz w:val="24"/>
          <w:szCs w:val="24"/>
          <w:lang w:val="en-GB"/>
        </w:rPr>
        <w:pPrChange w:id="5875" w:author="HP" w:date="2022-08-19T07:34:00Z">
          <w:pPr/>
        </w:pPrChange>
      </w:pPr>
      <w:ins w:id="5876" w:author="HP" w:date="2022-08-19T07:41:00Z">
        <w:r w:rsidRPr="009F4DAD">
          <w:rPr>
            <w:rFonts w:ascii="Arial" w:hAnsi="Arial" w:cs="Arial"/>
            <w:sz w:val="24"/>
            <w:szCs w:val="24"/>
            <w:lang w:val="en-GB"/>
            <w:rPrChange w:id="5877" w:author="HP" w:date="2022-08-19T07:41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Com</w:t>
        </w:r>
        <w:r>
          <w:rPr>
            <w:rFonts w:ascii="Arial" w:hAnsi="Arial" w:cs="Arial"/>
            <w:sz w:val="24"/>
            <w:szCs w:val="24"/>
            <w:lang w:val="en-GB"/>
          </w:rPr>
          <w:t>pare opportunities for hobbies in villages/small towns and in big cities.</w:t>
        </w:r>
      </w:ins>
    </w:p>
    <w:p w:rsidR="00674644" w:rsidRDefault="00D25BE8">
      <w:pPr>
        <w:pStyle w:val="Odsekzoznamu"/>
        <w:numPr>
          <w:ilvl w:val="0"/>
          <w:numId w:val="50"/>
        </w:numPr>
        <w:rPr>
          <w:ins w:id="5878" w:author="HP" w:date="2022-08-19T08:01:00Z"/>
          <w:rFonts w:ascii="Arial" w:hAnsi="Arial" w:cs="Arial"/>
          <w:sz w:val="24"/>
          <w:szCs w:val="24"/>
          <w:lang w:val="en-GB"/>
        </w:rPr>
        <w:pPrChange w:id="5879" w:author="HP" w:date="2022-08-19T07:34:00Z">
          <w:pPr/>
        </w:pPrChange>
      </w:pPr>
      <w:ins w:id="5880" w:author="HP" w:date="2022-08-19T08:00:00Z">
        <w:r>
          <w:rPr>
            <w:rFonts w:ascii="Arial" w:hAnsi="Arial" w:cs="Arial"/>
            <w:sz w:val="24"/>
            <w:szCs w:val="24"/>
            <w:lang w:val="en-GB"/>
          </w:rPr>
          <w:t xml:space="preserve">What are typical </w:t>
        </w:r>
        <w:r w:rsidRPr="00D25BE8">
          <w:rPr>
            <w:rFonts w:ascii="Arial" w:hAnsi="Arial" w:cs="Arial"/>
            <w:b/>
            <w:sz w:val="24"/>
            <w:szCs w:val="24"/>
            <w:lang w:val="en-GB"/>
            <w:rPrChange w:id="5881" w:author="HP" w:date="2022-08-19T08:0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British hobbies</w:t>
        </w:r>
        <w:r w:rsidRPr="00D25BE8"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D25BE8" w:rsidRDefault="00D25BE8">
      <w:pPr>
        <w:pStyle w:val="Odsekzoznamu"/>
        <w:numPr>
          <w:ilvl w:val="0"/>
          <w:numId w:val="50"/>
        </w:numPr>
        <w:rPr>
          <w:ins w:id="5882" w:author="HP" w:date="2022-08-19T08:02:00Z"/>
          <w:rFonts w:ascii="Arial" w:hAnsi="Arial" w:cs="Arial"/>
          <w:sz w:val="24"/>
          <w:szCs w:val="24"/>
          <w:lang w:val="en-GB"/>
        </w:rPr>
        <w:pPrChange w:id="5883" w:author="HP" w:date="2022-08-19T07:34:00Z">
          <w:pPr/>
        </w:pPrChange>
      </w:pPr>
      <w:ins w:id="5884" w:author="HP" w:date="2022-08-19T08:01:00Z">
        <w:r>
          <w:rPr>
            <w:rFonts w:ascii="Arial" w:hAnsi="Arial" w:cs="Arial"/>
            <w:sz w:val="24"/>
            <w:szCs w:val="24"/>
            <w:lang w:val="en-GB"/>
          </w:rPr>
          <w:t>What is DIY?</w:t>
        </w:r>
      </w:ins>
    </w:p>
    <w:p w:rsidR="00D25BE8" w:rsidRDefault="00D25BE8">
      <w:pPr>
        <w:pStyle w:val="Odsekzoznamu"/>
        <w:numPr>
          <w:ilvl w:val="0"/>
          <w:numId w:val="50"/>
        </w:numPr>
        <w:rPr>
          <w:ins w:id="5885" w:author="HP" w:date="2022-08-19T08:01:00Z"/>
          <w:rFonts w:ascii="Arial" w:hAnsi="Arial" w:cs="Arial"/>
          <w:sz w:val="24"/>
          <w:szCs w:val="24"/>
          <w:lang w:val="en-GB"/>
        </w:rPr>
        <w:pPrChange w:id="5886" w:author="HP" w:date="2022-08-19T07:34:00Z">
          <w:pPr/>
        </w:pPrChange>
      </w:pPr>
      <w:ins w:id="5887" w:author="HP" w:date="2022-08-19T08:02:00Z">
        <w:r>
          <w:rPr>
            <w:rFonts w:ascii="Arial" w:hAnsi="Arial" w:cs="Arial"/>
            <w:sz w:val="24"/>
            <w:szCs w:val="24"/>
            <w:lang w:val="en-GB"/>
          </w:rPr>
          <w:t xml:space="preserve">What are typical </w:t>
        </w:r>
        <w:r w:rsidRPr="0078691D">
          <w:rPr>
            <w:rFonts w:ascii="Arial" w:hAnsi="Arial" w:cs="Arial"/>
            <w:b/>
            <w:sz w:val="24"/>
            <w:szCs w:val="24"/>
            <w:lang w:val="en-GB"/>
            <w:rPrChange w:id="5888" w:author="HP" w:date="2022-08-19T08:0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Slovak hobbies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D25BE8" w:rsidRPr="009F4DAD" w:rsidRDefault="00D25BE8">
      <w:pPr>
        <w:pStyle w:val="Odsekzoznamu"/>
        <w:numPr>
          <w:ilvl w:val="0"/>
          <w:numId w:val="50"/>
        </w:numPr>
        <w:rPr>
          <w:rFonts w:ascii="Arial" w:hAnsi="Arial" w:cs="Arial"/>
          <w:sz w:val="24"/>
          <w:szCs w:val="24"/>
          <w:lang w:val="en-GB"/>
          <w:rPrChange w:id="5889" w:author="HP" w:date="2022-08-19T07:41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5890" w:author="HP" w:date="2022-08-19T07:34:00Z">
          <w:pPr/>
        </w:pPrChange>
      </w:pPr>
      <w:ins w:id="5891" w:author="HP" w:date="2022-08-19T08:01:00Z">
        <w:r>
          <w:rPr>
            <w:rFonts w:ascii="Arial" w:hAnsi="Arial" w:cs="Arial"/>
            <w:sz w:val="24"/>
            <w:szCs w:val="24"/>
            <w:lang w:val="en-GB"/>
          </w:rPr>
          <w:t>Compare Slovak hobbies to British hobbies.</w:t>
        </w:r>
      </w:ins>
    </w:p>
    <w:p w:rsidR="008D21C3" w:rsidRDefault="00974306">
      <w:pPr>
        <w:jc w:val="center"/>
        <w:rPr>
          <w:ins w:id="5892" w:author="HP" w:date="2022-08-22T12:24:00Z"/>
          <w:rFonts w:ascii="Arial" w:hAnsi="Arial" w:cs="Arial"/>
          <w:b/>
          <w:sz w:val="36"/>
          <w:szCs w:val="36"/>
          <w:lang w:val="en-GB"/>
        </w:rPr>
        <w:pPrChange w:id="5893" w:author="HP" w:date="2022-08-19T08:20:00Z">
          <w:pPr/>
        </w:pPrChange>
      </w:pPr>
      <w:r>
        <w:rPr>
          <w:rFonts w:ascii="Arial" w:hAnsi="Arial" w:cs="Arial"/>
          <w:b/>
          <w:sz w:val="28"/>
          <w:szCs w:val="28"/>
          <w:lang w:val="en-GB"/>
        </w:rPr>
        <w:br/>
      </w:r>
    </w:p>
    <w:p w:rsidR="008D21C3" w:rsidRDefault="008D21C3">
      <w:pPr>
        <w:jc w:val="center"/>
        <w:rPr>
          <w:ins w:id="5894" w:author="HP" w:date="2022-08-22T12:24:00Z"/>
          <w:rFonts w:ascii="Arial" w:hAnsi="Arial" w:cs="Arial"/>
          <w:b/>
          <w:sz w:val="36"/>
          <w:szCs w:val="36"/>
          <w:lang w:val="en-GB"/>
        </w:rPr>
        <w:pPrChange w:id="5895" w:author="HP" w:date="2022-08-19T08:20:00Z">
          <w:pPr/>
        </w:pPrChange>
      </w:pPr>
    </w:p>
    <w:p w:rsidR="008D21C3" w:rsidRDefault="008D21C3">
      <w:pPr>
        <w:jc w:val="center"/>
        <w:rPr>
          <w:ins w:id="5896" w:author="HP" w:date="2022-08-22T12:24:00Z"/>
          <w:rFonts w:ascii="Arial" w:hAnsi="Arial" w:cs="Arial"/>
          <w:b/>
          <w:sz w:val="36"/>
          <w:szCs w:val="36"/>
          <w:lang w:val="en-GB"/>
        </w:rPr>
        <w:pPrChange w:id="5897" w:author="HP" w:date="2022-08-19T08:20:00Z">
          <w:pPr/>
        </w:pPrChange>
      </w:pPr>
    </w:p>
    <w:p w:rsidR="008D21C3" w:rsidRDefault="008D21C3">
      <w:pPr>
        <w:jc w:val="center"/>
        <w:rPr>
          <w:ins w:id="5898" w:author="HP" w:date="2022-08-22T12:24:00Z"/>
          <w:rFonts w:ascii="Arial" w:hAnsi="Arial" w:cs="Arial"/>
          <w:b/>
          <w:sz w:val="36"/>
          <w:szCs w:val="36"/>
          <w:lang w:val="en-GB"/>
        </w:rPr>
        <w:pPrChange w:id="5899" w:author="HP" w:date="2022-08-19T08:20:00Z">
          <w:pPr/>
        </w:pPrChange>
      </w:pPr>
    </w:p>
    <w:p w:rsidR="008D21C3" w:rsidRDefault="008D21C3">
      <w:pPr>
        <w:jc w:val="center"/>
        <w:rPr>
          <w:ins w:id="5900" w:author="HP" w:date="2022-08-22T12:24:00Z"/>
          <w:rFonts w:ascii="Arial" w:hAnsi="Arial" w:cs="Arial"/>
          <w:b/>
          <w:sz w:val="36"/>
          <w:szCs w:val="36"/>
          <w:lang w:val="en-GB"/>
        </w:rPr>
        <w:pPrChange w:id="5901" w:author="HP" w:date="2022-08-19T08:20:00Z">
          <w:pPr/>
        </w:pPrChange>
      </w:pPr>
    </w:p>
    <w:p w:rsidR="008D21C3" w:rsidRDefault="008D21C3">
      <w:pPr>
        <w:jc w:val="center"/>
        <w:rPr>
          <w:ins w:id="5902" w:author="HP" w:date="2022-08-22T12:24:00Z"/>
          <w:rFonts w:ascii="Arial" w:hAnsi="Arial" w:cs="Arial"/>
          <w:b/>
          <w:sz w:val="36"/>
          <w:szCs w:val="36"/>
          <w:lang w:val="en-GB"/>
        </w:rPr>
        <w:pPrChange w:id="5903" w:author="HP" w:date="2022-08-19T08:20:00Z">
          <w:pPr/>
        </w:pPrChange>
      </w:pPr>
    </w:p>
    <w:p w:rsidR="008D21C3" w:rsidRDefault="008D21C3">
      <w:pPr>
        <w:jc w:val="center"/>
        <w:rPr>
          <w:ins w:id="5904" w:author="HP" w:date="2022-08-22T12:24:00Z"/>
          <w:rFonts w:ascii="Arial" w:hAnsi="Arial" w:cs="Arial"/>
          <w:b/>
          <w:sz w:val="36"/>
          <w:szCs w:val="36"/>
          <w:lang w:val="en-GB"/>
        </w:rPr>
        <w:pPrChange w:id="5905" w:author="HP" w:date="2022-08-19T08:20:00Z">
          <w:pPr/>
        </w:pPrChange>
      </w:pPr>
    </w:p>
    <w:p w:rsidR="008D21C3" w:rsidRDefault="008D21C3">
      <w:pPr>
        <w:jc w:val="center"/>
        <w:rPr>
          <w:ins w:id="5906" w:author="HP" w:date="2022-08-22T12:24:00Z"/>
          <w:rFonts w:ascii="Arial" w:hAnsi="Arial" w:cs="Arial"/>
          <w:b/>
          <w:sz w:val="36"/>
          <w:szCs w:val="36"/>
          <w:lang w:val="en-GB"/>
        </w:rPr>
        <w:pPrChange w:id="5907" w:author="HP" w:date="2022-08-19T08:20:00Z">
          <w:pPr/>
        </w:pPrChange>
      </w:pPr>
    </w:p>
    <w:p w:rsidR="008D21C3" w:rsidRDefault="008D21C3">
      <w:pPr>
        <w:jc w:val="center"/>
        <w:rPr>
          <w:ins w:id="5908" w:author="HP" w:date="2022-08-22T12:24:00Z"/>
          <w:rFonts w:ascii="Arial" w:hAnsi="Arial" w:cs="Arial"/>
          <w:b/>
          <w:sz w:val="36"/>
          <w:szCs w:val="36"/>
          <w:lang w:val="en-GB"/>
        </w:rPr>
        <w:pPrChange w:id="5909" w:author="HP" w:date="2022-08-19T08:20:00Z">
          <w:pPr/>
        </w:pPrChange>
      </w:pPr>
    </w:p>
    <w:p w:rsidR="008D21C3" w:rsidRDefault="008D21C3">
      <w:pPr>
        <w:jc w:val="center"/>
        <w:rPr>
          <w:ins w:id="5910" w:author="HP" w:date="2022-08-22T12:24:00Z"/>
          <w:rFonts w:ascii="Arial" w:hAnsi="Arial" w:cs="Arial"/>
          <w:b/>
          <w:sz w:val="36"/>
          <w:szCs w:val="36"/>
          <w:lang w:val="en-GB"/>
        </w:rPr>
        <w:pPrChange w:id="5911" w:author="HP" w:date="2022-08-19T08:20:00Z">
          <w:pPr/>
        </w:pPrChange>
      </w:pPr>
    </w:p>
    <w:p w:rsidR="008D21C3" w:rsidRDefault="008D21C3">
      <w:pPr>
        <w:jc w:val="center"/>
        <w:rPr>
          <w:ins w:id="5912" w:author="HP" w:date="2022-08-22T12:24:00Z"/>
          <w:rFonts w:ascii="Arial" w:hAnsi="Arial" w:cs="Arial"/>
          <w:b/>
          <w:sz w:val="36"/>
          <w:szCs w:val="36"/>
          <w:lang w:val="en-GB"/>
        </w:rPr>
        <w:pPrChange w:id="5913" w:author="HP" w:date="2022-08-19T08:20:00Z">
          <w:pPr/>
        </w:pPrChange>
      </w:pPr>
    </w:p>
    <w:p w:rsidR="008D21C3" w:rsidRDefault="008D21C3">
      <w:pPr>
        <w:jc w:val="center"/>
        <w:rPr>
          <w:ins w:id="5914" w:author="HP" w:date="2022-08-22T12:24:00Z"/>
          <w:rFonts w:ascii="Arial" w:hAnsi="Arial" w:cs="Arial"/>
          <w:b/>
          <w:sz w:val="36"/>
          <w:szCs w:val="36"/>
          <w:lang w:val="en-GB"/>
        </w:rPr>
        <w:pPrChange w:id="5915" w:author="HP" w:date="2022-08-19T08:20:00Z">
          <w:pPr/>
        </w:pPrChange>
      </w:pPr>
    </w:p>
    <w:p w:rsidR="008D21C3" w:rsidRDefault="008D21C3">
      <w:pPr>
        <w:jc w:val="center"/>
        <w:rPr>
          <w:ins w:id="5916" w:author="HP" w:date="2022-08-22T12:24:00Z"/>
          <w:rFonts w:ascii="Arial" w:hAnsi="Arial" w:cs="Arial"/>
          <w:b/>
          <w:sz w:val="36"/>
          <w:szCs w:val="36"/>
          <w:lang w:val="en-GB"/>
        </w:rPr>
        <w:pPrChange w:id="5917" w:author="HP" w:date="2022-08-19T08:20:00Z">
          <w:pPr/>
        </w:pPrChange>
      </w:pPr>
    </w:p>
    <w:p w:rsidR="008D21C3" w:rsidRDefault="008D21C3">
      <w:pPr>
        <w:jc w:val="center"/>
        <w:rPr>
          <w:ins w:id="5918" w:author="HP" w:date="2022-08-22T12:24:00Z"/>
          <w:rFonts w:ascii="Arial" w:hAnsi="Arial" w:cs="Arial"/>
          <w:b/>
          <w:sz w:val="36"/>
          <w:szCs w:val="36"/>
          <w:lang w:val="en-GB"/>
        </w:rPr>
        <w:pPrChange w:id="5919" w:author="HP" w:date="2022-08-19T08:20:00Z">
          <w:pPr/>
        </w:pPrChange>
      </w:pPr>
    </w:p>
    <w:p w:rsidR="008D21C3" w:rsidRDefault="008D21C3">
      <w:pPr>
        <w:jc w:val="center"/>
        <w:rPr>
          <w:ins w:id="5920" w:author="HP" w:date="2022-08-22T12:24:00Z"/>
          <w:rFonts w:ascii="Arial" w:hAnsi="Arial" w:cs="Arial"/>
          <w:b/>
          <w:sz w:val="36"/>
          <w:szCs w:val="36"/>
          <w:lang w:val="en-GB"/>
        </w:rPr>
        <w:pPrChange w:id="5921" w:author="HP" w:date="2022-08-19T08:20:00Z">
          <w:pPr/>
        </w:pPrChange>
      </w:pPr>
    </w:p>
    <w:p w:rsidR="008D21C3" w:rsidRDefault="008D21C3">
      <w:pPr>
        <w:jc w:val="center"/>
        <w:rPr>
          <w:ins w:id="5922" w:author="HP" w:date="2022-08-22T12:24:00Z"/>
          <w:rFonts w:ascii="Arial" w:hAnsi="Arial" w:cs="Arial"/>
          <w:b/>
          <w:sz w:val="36"/>
          <w:szCs w:val="36"/>
          <w:lang w:val="en-GB"/>
        </w:rPr>
        <w:pPrChange w:id="5923" w:author="HP" w:date="2022-08-19T08:20:00Z">
          <w:pPr/>
        </w:pPrChange>
      </w:pPr>
    </w:p>
    <w:p w:rsidR="00974306" w:rsidRDefault="00974306">
      <w:pPr>
        <w:jc w:val="center"/>
        <w:rPr>
          <w:ins w:id="5924" w:author="HP" w:date="2022-08-19T08:21:00Z"/>
          <w:rFonts w:ascii="Arial" w:hAnsi="Arial" w:cs="Arial"/>
          <w:b/>
          <w:sz w:val="36"/>
          <w:szCs w:val="36"/>
          <w:lang w:val="en-GB"/>
        </w:rPr>
        <w:pPrChange w:id="5925" w:author="HP" w:date="2022-08-19T08:20:00Z">
          <w:pPr/>
        </w:pPrChange>
      </w:pPr>
      <w:r w:rsidRPr="00BE0689">
        <w:rPr>
          <w:rFonts w:ascii="Arial" w:hAnsi="Arial" w:cs="Arial"/>
          <w:b/>
          <w:sz w:val="36"/>
          <w:szCs w:val="36"/>
          <w:lang w:val="en-GB"/>
          <w:rPrChange w:id="5926" w:author="HP" w:date="2022-08-19T08:20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TRAVELLING</w:t>
      </w:r>
    </w:p>
    <w:p w:rsidR="00BE0689" w:rsidRDefault="00BE0689">
      <w:pPr>
        <w:jc w:val="center"/>
        <w:rPr>
          <w:ins w:id="5927" w:author="HP" w:date="2022-08-19T08:20:00Z"/>
          <w:rFonts w:ascii="Arial" w:hAnsi="Arial" w:cs="Arial"/>
          <w:b/>
          <w:sz w:val="36"/>
          <w:szCs w:val="36"/>
          <w:lang w:val="en-GB"/>
        </w:rPr>
        <w:pPrChange w:id="5928" w:author="HP" w:date="2022-08-19T08:20:00Z">
          <w:pPr/>
        </w:pPrChange>
      </w:pPr>
    </w:p>
    <w:p w:rsidR="00356F71" w:rsidRDefault="00356F71">
      <w:pPr>
        <w:pStyle w:val="Odsekzoznamu"/>
        <w:numPr>
          <w:ilvl w:val="0"/>
          <w:numId w:val="51"/>
        </w:numPr>
        <w:rPr>
          <w:ins w:id="5929" w:author="HP" w:date="2022-08-19T08:48:00Z"/>
          <w:rFonts w:ascii="Arial" w:hAnsi="Arial" w:cs="Arial"/>
          <w:sz w:val="24"/>
          <w:szCs w:val="24"/>
          <w:lang w:val="en-GB"/>
        </w:rPr>
        <w:pPrChange w:id="5930" w:author="HP" w:date="2022-08-19T08:21:00Z">
          <w:pPr/>
        </w:pPrChange>
      </w:pPr>
      <w:ins w:id="5931" w:author="HP" w:date="2022-08-19T08:47:00Z">
        <w:r>
          <w:rPr>
            <w:rFonts w:ascii="Arial" w:hAnsi="Arial" w:cs="Arial"/>
            <w:sz w:val="24"/>
            <w:szCs w:val="24"/>
            <w:lang w:val="en-GB"/>
          </w:rPr>
          <w:t xml:space="preserve">Do you </w:t>
        </w:r>
        <w:r w:rsidRPr="00356F71">
          <w:rPr>
            <w:rFonts w:ascii="Arial" w:hAnsi="Arial" w:cs="Arial"/>
            <w:b/>
            <w:sz w:val="24"/>
            <w:szCs w:val="24"/>
            <w:lang w:val="en-GB"/>
            <w:rPrChange w:id="5932" w:author="HP" w:date="2022-08-19T08:4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like travelling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356F71" w:rsidRDefault="00356F71">
      <w:pPr>
        <w:pStyle w:val="Odsekzoznamu"/>
        <w:numPr>
          <w:ilvl w:val="0"/>
          <w:numId w:val="51"/>
        </w:numPr>
        <w:rPr>
          <w:ins w:id="5933" w:author="HP" w:date="2022-08-19T08:47:00Z"/>
          <w:rFonts w:ascii="Arial" w:hAnsi="Arial" w:cs="Arial"/>
          <w:sz w:val="24"/>
          <w:szCs w:val="24"/>
          <w:lang w:val="en-GB"/>
        </w:rPr>
        <w:pPrChange w:id="5934" w:author="HP" w:date="2022-08-19T08:21:00Z">
          <w:pPr/>
        </w:pPrChange>
      </w:pPr>
      <w:ins w:id="5935" w:author="HP" w:date="2022-08-19T08:48:00Z">
        <w:r>
          <w:rPr>
            <w:rFonts w:ascii="Arial" w:hAnsi="Arial" w:cs="Arial"/>
            <w:sz w:val="24"/>
            <w:szCs w:val="24"/>
            <w:lang w:val="en-GB"/>
          </w:rPr>
          <w:t xml:space="preserve">Do you </w:t>
        </w:r>
        <w:r w:rsidR="0096047E">
          <w:rPr>
            <w:rFonts w:ascii="Arial" w:hAnsi="Arial" w:cs="Arial"/>
            <w:sz w:val="24"/>
            <w:szCs w:val="24"/>
            <w:lang w:val="en-GB"/>
          </w:rPr>
          <w:t>prefer summer holidays or winter holidays?</w:t>
        </w:r>
      </w:ins>
    </w:p>
    <w:p w:rsidR="00356F71" w:rsidRDefault="00356F71">
      <w:pPr>
        <w:pStyle w:val="Odsekzoznamu"/>
        <w:numPr>
          <w:ilvl w:val="0"/>
          <w:numId w:val="51"/>
        </w:numPr>
        <w:rPr>
          <w:ins w:id="5936" w:author="HP" w:date="2022-08-19T08:47:00Z"/>
          <w:rFonts w:ascii="Arial" w:hAnsi="Arial" w:cs="Arial"/>
          <w:sz w:val="24"/>
          <w:szCs w:val="24"/>
          <w:lang w:val="en-GB"/>
        </w:rPr>
        <w:pPrChange w:id="5937" w:author="HP" w:date="2022-08-19T08:21:00Z">
          <w:pPr/>
        </w:pPrChange>
      </w:pPr>
      <w:ins w:id="5938" w:author="HP" w:date="2022-08-19T08:47:00Z">
        <w:r>
          <w:rPr>
            <w:rFonts w:ascii="Arial" w:hAnsi="Arial" w:cs="Arial"/>
            <w:sz w:val="24"/>
            <w:szCs w:val="24"/>
            <w:lang w:val="en-GB"/>
          </w:rPr>
          <w:t>Do you think there are people who do not like travelling?</w:t>
        </w:r>
      </w:ins>
    </w:p>
    <w:p w:rsidR="00356F71" w:rsidRDefault="00356F71">
      <w:pPr>
        <w:pStyle w:val="Odsekzoznamu"/>
        <w:numPr>
          <w:ilvl w:val="0"/>
          <w:numId w:val="51"/>
        </w:numPr>
        <w:rPr>
          <w:ins w:id="5939" w:author="HP" w:date="2022-08-19T08:47:00Z"/>
          <w:rFonts w:ascii="Arial" w:hAnsi="Arial" w:cs="Arial"/>
          <w:sz w:val="24"/>
          <w:szCs w:val="24"/>
          <w:lang w:val="en-GB"/>
        </w:rPr>
        <w:pPrChange w:id="5940" w:author="HP" w:date="2022-08-19T08:21:00Z">
          <w:pPr/>
        </w:pPrChange>
      </w:pPr>
      <w:ins w:id="5941" w:author="HP" w:date="2022-08-19T08:47:00Z">
        <w:r>
          <w:rPr>
            <w:rFonts w:ascii="Arial" w:hAnsi="Arial" w:cs="Arial"/>
            <w:sz w:val="24"/>
            <w:szCs w:val="24"/>
            <w:lang w:val="en-GB"/>
          </w:rPr>
          <w:t xml:space="preserve">What are the </w:t>
        </w:r>
        <w:r w:rsidRPr="0096047E">
          <w:rPr>
            <w:rFonts w:ascii="Arial" w:hAnsi="Arial" w:cs="Arial"/>
            <w:b/>
            <w:sz w:val="24"/>
            <w:szCs w:val="24"/>
            <w:lang w:val="en-GB"/>
            <w:rPrChange w:id="5942" w:author="HP" w:date="2022-08-19T08:4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reasons why people travel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BE0689" w:rsidRDefault="00BE0689">
      <w:pPr>
        <w:pStyle w:val="Odsekzoznamu"/>
        <w:numPr>
          <w:ilvl w:val="0"/>
          <w:numId w:val="51"/>
        </w:numPr>
        <w:rPr>
          <w:ins w:id="5943" w:author="HP" w:date="2022-08-19T08:21:00Z"/>
          <w:rFonts w:ascii="Arial" w:hAnsi="Arial" w:cs="Arial"/>
          <w:sz w:val="24"/>
          <w:szCs w:val="24"/>
          <w:lang w:val="en-GB"/>
        </w:rPr>
        <w:pPrChange w:id="5944" w:author="HP" w:date="2022-08-19T08:21:00Z">
          <w:pPr/>
        </w:pPrChange>
      </w:pPr>
      <w:ins w:id="5945" w:author="HP" w:date="2022-08-19T08:21:00Z">
        <w:r>
          <w:rPr>
            <w:rFonts w:ascii="Arial" w:hAnsi="Arial" w:cs="Arial"/>
            <w:sz w:val="24"/>
            <w:szCs w:val="24"/>
            <w:lang w:val="en-GB"/>
          </w:rPr>
          <w:t>Which places or country would you like to travel to?</w:t>
        </w:r>
      </w:ins>
    </w:p>
    <w:p w:rsidR="00BE0689" w:rsidRDefault="00BE0689">
      <w:pPr>
        <w:pStyle w:val="Odsekzoznamu"/>
        <w:numPr>
          <w:ilvl w:val="0"/>
          <w:numId w:val="51"/>
        </w:numPr>
        <w:rPr>
          <w:ins w:id="5946" w:author="HP" w:date="2022-08-19T09:26:00Z"/>
          <w:rFonts w:ascii="Arial" w:hAnsi="Arial" w:cs="Arial"/>
          <w:sz w:val="24"/>
          <w:szCs w:val="24"/>
          <w:lang w:val="en-GB"/>
        </w:rPr>
        <w:pPrChange w:id="5947" w:author="HP" w:date="2022-08-19T08:21:00Z">
          <w:pPr/>
        </w:pPrChange>
      </w:pPr>
      <w:ins w:id="5948" w:author="HP" w:date="2022-08-19T08:21:00Z">
        <w:r>
          <w:rPr>
            <w:rFonts w:ascii="Arial" w:hAnsi="Arial" w:cs="Arial"/>
            <w:sz w:val="24"/>
            <w:szCs w:val="24"/>
            <w:lang w:val="en-GB"/>
          </w:rPr>
          <w:t>What means</w:t>
        </w:r>
      </w:ins>
      <w:ins w:id="5949" w:author="HP" w:date="2022-08-19T08:38:00Z">
        <w:r w:rsidR="00356F71">
          <w:rPr>
            <w:rFonts w:ascii="Arial" w:hAnsi="Arial" w:cs="Arial"/>
            <w:sz w:val="24"/>
            <w:szCs w:val="24"/>
            <w:lang w:val="en-GB"/>
          </w:rPr>
          <w:t xml:space="preserve"> of transport would you use to get there?</w:t>
        </w:r>
      </w:ins>
    </w:p>
    <w:p w:rsidR="00564855" w:rsidRDefault="00564855">
      <w:pPr>
        <w:pStyle w:val="Odsekzoznamu"/>
        <w:numPr>
          <w:ilvl w:val="0"/>
          <w:numId w:val="51"/>
        </w:numPr>
        <w:rPr>
          <w:ins w:id="5950" w:author="HP" w:date="2022-08-19T08:50:00Z"/>
          <w:rFonts w:ascii="Arial" w:hAnsi="Arial" w:cs="Arial"/>
          <w:sz w:val="24"/>
          <w:szCs w:val="24"/>
          <w:lang w:val="en-GB"/>
        </w:rPr>
        <w:pPrChange w:id="5951" w:author="HP" w:date="2022-08-19T08:21:00Z">
          <w:pPr/>
        </w:pPrChange>
      </w:pPr>
      <w:ins w:id="5952" w:author="HP" w:date="2022-08-19T09:26:00Z">
        <w:r>
          <w:rPr>
            <w:rFonts w:ascii="Arial" w:hAnsi="Arial" w:cs="Arial"/>
            <w:sz w:val="24"/>
            <w:szCs w:val="24"/>
            <w:lang w:val="en-GB"/>
          </w:rPr>
          <w:t>Imagine your next holiday: destination, people/alone, means of transport, activities.</w:t>
        </w:r>
      </w:ins>
    </w:p>
    <w:p w:rsidR="0096047E" w:rsidRDefault="0096047E">
      <w:pPr>
        <w:pStyle w:val="Odsekzoznamu"/>
        <w:numPr>
          <w:ilvl w:val="0"/>
          <w:numId w:val="51"/>
        </w:numPr>
        <w:rPr>
          <w:ins w:id="5953" w:author="HP" w:date="2022-08-19T08:38:00Z"/>
          <w:rFonts w:ascii="Arial" w:hAnsi="Arial" w:cs="Arial"/>
          <w:sz w:val="24"/>
          <w:szCs w:val="24"/>
          <w:lang w:val="en-GB"/>
        </w:rPr>
        <w:pPrChange w:id="5954" w:author="HP" w:date="2022-08-19T08:21:00Z">
          <w:pPr/>
        </w:pPrChange>
      </w:pPr>
      <w:ins w:id="5955" w:author="HP" w:date="2022-08-19T08:50:00Z">
        <w:r>
          <w:rPr>
            <w:rFonts w:ascii="Arial" w:hAnsi="Arial" w:cs="Arial"/>
            <w:sz w:val="24"/>
            <w:szCs w:val="24"/>
            <w:lang w:val="en-GB"/>
          </w:rPr>
          <w:t xml:space="preserve">Name </w:t>
        </w:r>
        <w:r w:rsidRPr="00564855">
          <w:rPr>
            <w:rFonts w:ascii="Arial" w:hAnsi="Arial" w:cs="Arial"/>
            <w:b/>
            <w:sz w:val="24"/>
            <w:szCs w:val="24"/>
            <w:lang w:val="en-GB"/>
            <w:rPrChange w:id="5956" w:author="HP" w:date="2022-08-19T09:2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ways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how we can travel (</w:t>
        </w:r>
      </w:ins>
      <w:ins w:id="5957" w:author="HP" w:date="2022-08-19T08:51:00Z">
        <w:r>
          <w:rPr>
            <w:rFonts w:ascii="Arial" w:hAnsi="Arial" w:cs="Arial"/>
            <w:sz w:val="24"/>
            <w:szCs w:val="24"/>
            <w:lang w:val="en-GB"/>
          </w:rPr>
          <w:t>travel agencies, backpacker…</w:t>
        </w:r>
      </w:ins>
      <w:ins w:id="5958" w:author="HP" w:date="2022-08-19T08:50:00Z">
        <w:r>
          <w:rPr>
            <w:rFonts w:ascii="Arial" w:hAnsi="Arial" w:cs="Arial"/>
            <w:sz w:val="24"/>
            <w:szCs w:val="24"/>
            <w:lang w:val="en-GB"/>
          </w:rPr>
          <w:t>)</w:t>
        </w:r>
      </w:ins>
      <w:ins w:id="5959" w:author="HP" w:date="2022-08-19T08:51:00Z"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356F71" w:rsidRDefault="00356F71">
      <w:pPr>
        <w:pStyle w:val="Odsekzoznamu"/>
        <w:numPr>
          <w:ilvl w:val="0"/>
          <w:numId w:val="51"/>
        </w:numPr>
        <w:rPr>
          <w:ins w:id="5960" w:author="HP" w:date="2022-08-19T08:53:00Z"/>
          <w:rFonts w:ascii="Arial" w:hAnsi="Arial" w:cs="Arial"/>
          <w:sz w:val="24"/>
          <w:szCs w:val="24"/>
          <w:lang w:val="en-GB"/>
        </w:rPr>
        <w:pPrChange w:id="5961" w:author="HP" w:date="2022-08-19T08:21:00Z">
          <w:pPr/>
        </w:pPrChange>
      </w:pPr>
      <w:ins w:id="5962" w:author="HP" w:date="2022-08-19T08:39:00Z">
        <w:r>
          <w:rPr>
            <w:rFonts w:ascii="Arial" w:hAnsi="Arial" w:cs="Arial"/>
            <w:sz w:val="24"/>
            <w:szCs w:val="24"/>
            <w:lang w:val="en-GB"/>
          </w:rPr>
          <w:t xml:space="preserve">What experience do you have of travelling with </w:t>
        </w:r>
        <w:r w:rsidRPr="0096047E">
          <w:rPr>
            <w:rFonts w:ascii="Arial" w:hAnsi="Arial" w:cs="Arial"/>
            <w:b/>
            <w:sz w:val="24"/>
            <w:szCs w:val="24"/>
            <w:lang w:val="en-GB"/>
            <w:rPrChange w:id="5963" w:author="HP" w:date="2022-08-19T08:5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travel agencies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96047E" w:rsidRDefault="0096047E">
      <w:pPr>
        <w:pStyle w:val="Odsekzoznamu"/>
        <w:numPr>
          <w:ilvl w:val="0"/>
          <w:numId w:val="51"/>
        </w:numPr>
        <w:rPr>
          <w:ins w:id="5964" w:author="HP" w:date="2022-08-19T09:44:00Z"/>
          <w:rFonts w:ascii="Arial" w:hAnsi="Arial" w:cs="Arial"/>
          <w:sz w:val="24"/>
          <w:szCs w:val="24"/>
          <w:lang w:val="en-GB"/>
        </w:rPr>
        <w:pPrChange w:id="5965" w:author="HP" w:date="2022-08-19T08:21:00Z">
          <w:pPr/>
        </w:pPrChange>
      </w:pPr>
      <w:ins w:id="5966" w:author="HP" w:date="2022-08-19T08:54:00Z">
        <w:r>
          <w:rPr>
            <w:rFonts w:ascii="Arial" w:hAnsi="Arial" w:cs="Arial"/>
            <w:sz w:val="24"/>
            <w:szCs w:val="24"/>
            <w:lang w:val="en-GB"/>
          </w:rPr>
          <w:t xml:space="preserve">What kind of holidays can people get through travel agencies? </w:t>
        </w:r>
      </w:ins>
      <w:ins w:id="5967" w:author="HP" w:date="2022-08-19T08:55:00Z">
        <w:r>
          <w:rPr>
            <w:rFonts w:ascii="Arial" w:hAnsi="Arial" w:cs="Arial"/>
            <w:sz w:val="24"/>
            <w:szCs w:val="24"/>
            <w:lang w:val="en-GB"/>
          </w:rPr>
          <w:t>(</w:t>
        </w:r>
        <w:proofErr w:type="gramStart"/>
        <w:r>
          <w:rPr>
            <w:rFonts w:ascii="Arial" w:hAnsi="Arial" w:cs="Arial"/>
            <w:sz w:val="24"/>
            <w:szCs w:val="24"/>
            <w:lang w:val="en-GB"/>
          </w:rPr>
          <w:t>first/last</w:t>
        </w:r>
        <w:proofErr w:type="gramEnd"/>
        <w:r>
          <w:rPr>
            <w:rFonts w:ascii="Arial" w:hAnsi="Arial" w:cs="Arial"/>
            <w:sz w:val="24"/>
            <w:szCs w:val="24"/>
            <w:lang w:val="en-GB"/>
          </w:rPr>
          <w:t xml:space="preserve"> minute…)</w:t>
        </w:r>
      </w:ins>
    </w:p>
    <w:p w:rsidR="00753446" w:rsidRDefault="00753446">
      <w:pPr>
        <w:pStyle w:val="Odsekzoznamu"/>
        <w:numPr>
          <w:ilvl w:val="0"/>
          <w:numId w:val="51"/>
        </w:numPr>
        <w:rPr>
          <w:ins w:id="5968" w:author="HP" w:date="2022-08-19T08:39:00Z"/>
          <w:rFonts w:ascii="Arial" w:hAnsi="Arial" w:cs="Arial"/>
          <w:sz w:val="24"/>
          <w:szCs w:val="24"/>
          <w:lang w:val="en-GB"/>
        </w:rPr>
        <w:pPrChange w:id="5969" w:author="HP" w:date="2022-08-19T08:21:00Z">
          <w:pPr/>
        </w:pPrChange>
      </w:pPr>
      <w:ins w:id="5970" w:author="HP" w:date="2022-08-19T09:44:00Z">
        <w:r>
          <w:rPr>
            <w:rFonts w:ascii="Arial" w:hAnsi="Arial" w:cs="Arial"/>
            <w:sz w:val="24"/>
            <w:szCs w:val="24"/>
            <w:lang w:val="en-GB"/>
          </w:rPr>
          <w:t>What are the advantages of first/last minute holidays?</w:t>
        </w:r>
      </w:ins>
    </w:p>
    <w:p w:rsidR="00356F71" w:rsidRDefault="00356F71">
      <w:pPr>
        <w:pStyle w:val="Odsekzoznamu"/>
        <w:numPr>
          <w:ilvl w:val="0"/>
          <w:numId w:val="51"/>
        </w:numPr>
        <w:rPr>
          <w:ins w:id="5971" w:author="HP" w:date="2022-08-19T09:12:00Z"/>
          <w:rFonts w:ascii="Arial" w:hAnsi="Arial" w:cs="Arial"/>
          <w:sz w:val="24"/>
          <w:szCs w:val="24"/>
          <w:lang w:val="en-GB"/>
        </w:rPr>
        <w:pPrChange w:id="5972" w:author="HP" w:date="2022-08-19T08:21:00Z">
          <w:pPr/>
        </w:pPrChange>
      </w:pPr>
      <w:ins w:id="5973" w:author="HP" w:date="2022-08-19T08:40:00Z">
        <w:r>
          <w:rPr>
            <w:rFonts w:ascii="Arial" w:hAnsi="Arial" w:cs="Arial"/>
            <w:sz w:val="24"/>
            <w:szCs w:val="24"/>
            <w:lang w:val="en-GB"/>
          </w:rPr>
          <w:t>Would you like to travel to exotic destinations as a backpacker? Why? Why not?</w:t>
        </w:r>
      </w:ins>
    </w:p>
    <w:p w:rsidR="005B6BAB" w:rsidRDefault="005B6BAB">
      <w:pPr>
        <w:pStyle w:val="Odsekzoznamu"/>
        <w:numPr>
          <w:ilvl w:val="0"/>
          <w:numId w:val="51"/>
        </w:numPr>
        <w:rPr>
          <w:ins w:id="5974" w:author="HP" w:date="2022-08-19T09:36:00Z"/>
          <w:rFonts w:ascii="Arial" w:hAnsi="Arial" w:cs="Arial"/>
          <w:sz w:val="24"/>
          <w:szCs w:val="24"/>
          <w:lang w:val="en-GB"/>
        </w:rPr>
        <w:pPrChange w:id="5975" w:author="HP" w:date="2022-08-19T08:21:00Z">
          <w:pPr/>
        </w:pPrChange>
      </w:pPr>
      <w:ins w:id="5976" w:author="HP" w:date="2022-08-19T09:12:00Z">
        <w:r>
          <w:rPr>
            <w:rFonts w:ascii="Arial" w:hAnsi="Arial" w:cs="Arial"/>
            <w:sz w:val="24"/>
            <w:szCs w:val="24"/>
            <w:lang w:val="en-GB"/>
          </w:rPr>
          <w:t>What are the advantages and disadvantages of travelling with and without travel agency?</w:t>
        </w:r>
      </w:ins>
    </w:p>
    <w:p w:rsidR="007134B0" w:rsidRDefault="007134B0">
      <w:pPr>
        <w:pStyle w:val="Odsekzoznamu"/>
        <w:numPr>
          <w:ilvl w:val="0"/>
          <w:numId w:val="51"/>
        </w:numPr>
        <w:rPr>
          <w:ins w:id="5977" w:author="HP" w:date="2022-08-19T09:28:00Z"/>
          <w:rFonts w:ascii="Arial" w:hAnsi="Arial" w:cs="Arial"/>
          <w:sz w:val="24"/>
          <w:szCs w:val="24"/>
          <w:lang w:val="en-GB"/>
        </w:rPr>
        <w:pPrChange w:id="5978" w:author="HP" w:date="2022-08-19T08:21:00Z">
          <w:pPr/>
        </w:pPrChange>
      </w:pPr>
      <w:ins w:id="5979" w:author="HP" w:date="2022-08-19T09:36:00Z">
        <w:r>
          <w:rPr>
            <w:rFonts w:ascii="Arial" w:hAnsi="Arial" w:cs="Arial"/>
            <w:sz w:val="24"/>
            <w:szCs w:val="24"/>
            <w:lang w:val="en-GB"/>
          </w:rPr>
          <w:t>What do travel agencies arrange for people?</w:t>
        </w:r>
      </w:ins>
    </w:p>
    <w:p w:rsidR="00564855" w:rsidRDefault="00564855">
      <w:pPr>
        <w:pStyle w:val="Odsekzoznamu"/>
        <w:numPr>
          <w:ilvl w:val="0"/>
          <w:numId w:val="51"/>
        </w:numPr>
        <w:rPr>
          <w:ins w:id="5980" w:author="HP" w:date="2022-08-19T09:28:00Z"/>
          <w:rFonts w:ascii="Arial" w:hAnsi="Arial" w:cs="Arial"/>
          <w:sz w:val="24"/>
          <w:szCs w:val="24"/>
          <w:lang w:val="en-GB"/>
        </w:rPr>
        <w:pPrChange w:id="5981" w:author="HP" w:date="2022-08-19T08:21:00Z">
          <w:pPr/>
        </w:pPrChange>
      </w:pPr>
      <w:ins w:id="5982" w:author="HP" w:date="2022-08-19T09:28:00Z">
        <w:r>
          <w:rPr>
            <w:rFonts w:ascii="Arial" w:hAnsi="Arial" w:cs="Arial"/>
            <w:sz w:val="24"/>
            <w:szCs w:val="24"/>
            <w:lang w:val="en-GB"/>
          </w:rPr>
          <w:t>What problems do people have on holidays?</w:t>
        </w:r>
      </w:ins>
    </w:p>
    <w:p w:rsidR="00564855" w:rsidRDefault="00564855">
      <w:pPr>
        <w:pStyle w:val="Odsekzoznamu"/>
        <w:numPr>
          <w:ilvl w:val="0"/>
          <w:numId w:val="51"/>
        </w:numPr>
        <w:rPr>
          <w:ins w:id="5983" w:author="HP" w:date="2022-08-19T09:25:00Z"/>
          <w:rFonts w:ascii="Arial" w:hAnsi="Arial" w:cs="Arial"/>
          <w:sz w:val="24"/>
          <w:szCs w:val="24"/>
          <w:lang w:val="en-GB"/>
        </w:rPr>
        <w:pPrChange w:id="5984" w:author="HP" w:date="2022-08-19T08:21:00Z">
          <w:pPr/>
        </w:pPrChange>
      </w:pPr>
      <w:ins w:id="5985" w:author="HP" w:date="2022-08-19T09:28:00Z">
        <w:r>
          <w:rPr>
            <w:rFonts w:ascii="Arial" w:hAnsi="Arial" w:cs="Arial"/>
            <w:sz w:val="24"/>
            <w:szCs w:val="24"/>
            <w:lang w:val="en-GB"/>
          </w:rPr>
          <w:t>What problems do people have with travel agencies?</w:t>
        </w:r>
      </w:ins>
    </w:p>
    <w:p w:rsidR="00564855" w:rsidRDefault="00564855">
      <w:pPr>
        <w:pStyle w:val="Odsekzoznamu"/>
        <w:numPr>
          <w:ilvl w:val="0"/>
          <w:numId w:val="51"/>
        </w:numPr>
        <w:rPr>
          <w:ins w:id="5986" w:author="HP" w:date="2022-08-19T09:33:00Z"/>
          <w:rFonts w:ascii="Arial" w:hAnsi="Arial" w:cs="Arial"/>
          <w:sz w:val="24"/>
          <w:szCs w:val="24"/>
          <w:lang w:val="en-GB"/>
        </w:rPr>
        <w:pPrChange w:id="5987" w:author="HP" w:date="2022-08-19T08:21:00Z">
          <w:pPr/>
        </w:pPrChange>
      </w:pPr>
      <w:ins w:id="5988" w:author="HP" w:date="2022-08-19T09:25:00Z">
        <w:r>
          <w:rPr>
            <w:rFonts w:ascii="Arial" w:hAnsi="Arial" w:cs="Arial"/>
            <w:sz w:val="24"/>
            <w:szCs w:val="24"/>
            <w:lang w:val="en-GB"/>
          </w:rPr>
          <w:t xml:space="preserve">What is your unforgettable experience from holiday? </w:t>
        </w:r>
      </w:ins>
    </w:p>
    <w:p w:rsidR="007134B0" w:rsidRDefault="007134B0">
      <w:pPr>
        <w:pStyle w:val="Odsekzoznamu"/>
        <w:numPr>
          <w:ilvl w:val="0"/>
          <w:numId w:val="51"/>
        </w:numPr>
        <w:rPr>
          <w:ins w:id="5989" w:author="HP" w:date="2022-08-19T08:57:00Z"/>
          <w:rFonts w:ascii="Arial" w:hAnsi="Arial" w:cs="Arial"/>
          <w:sz w:val="24"/>
          <w:szCs w:val="24"/>
          <w:lang w:val="en-GB"/>
        </w:rPr>
        <w:pPrChange w:id="5990" w:author="HP" w:date="2022-08-19T08:21:00Z">
          <w:pPr/>
        </w:pPrChange>
      </w:pPr>
      <w:ins w:id="5991" w:author="HP" w:date="2022-08-19T09:33:00Z">
        <w:r>
          <w:rPr>
            <w:rFonts w:ascii="Arial" w:hAnsi="Arial" w:cs="Arial"/>
            <w:sz w:val="24"/>
            <w:szCs w:val="24"/>
            <w:lang w:val="en-GB"/>
          </w:rPr>
          <w:t xml:space="preserve">What was your worst experience from holiday? </w:t>
        </w:r>
      </w:ins>
    </w:p>
    <w:p w:rsidR="0096047E" w:rsidRDefault="0096047E">
      <w:pPr>
        <w:pStyle w:val="Odsekzoznamu"/>
        <w:numPr>
          <w:ilvl w:val="0"/>
          <w:numId w:val="51"/>
        </w:numPr>
        <w:rPr>
          <w:ins w:id="5992" w:author="HP" w:date="2022-08-19T08:57:00Z"/>
          <w:rFonts w:ascii="Arial" w:hAnsi="Arial" w:cs="Arial"/>
          <w:sz w:val="24"/>
          <w:szCs w:val="24"/>
          <w:lang w:val="en-GB"/>
        </w:rPr>
        <w:pPrChange w:id="5993" w:author="HP" w:date="2022-08-19T08:21:00Z">
          <w:pPr/>
        </w:pPrChange>
      </w:pPr>
      <w:ins w:id="5994" w:author="HP" w:date="2022-08-19T08:57:00Z">
        <w:r>
          <w:rPr>
            <w:rFonts w:ascii="Arial" w:hAnsi="Arial" w:cs="Arial"/>
            <w:sz w:val="24"/>
            <w:szCs w:val="24"/>
            <w:lang w:val="en-GB"/>
          </w:rPr>
          <w:t xml:space="preserve">How do people </w:t>
        </w:r>
        <w:r w:rsidRPr="001707B0">
          <w:rPr>
            <w:rFonts w:ascii="Arial" w:hAnsi="Arial" w:cs="Arial"/>
            <w:b/>
            <w:sz w:val="24"/>
            <w:szCs w:val="24"/>
            <w:lang w:val="en-GB"/>
            <w:rPrChange w:id="5995" w:author="HP" w:date="2022-08-19T08:5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prepare for holidays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96047E" w:rsidRDefault="0096047E">
      <w:pPr>
        <w:pStyle w:val="Odsekzoznamu"/>
        <w:numPr>
          <w:ilvl w:val="0"/>
          <w:numId w:val="51"/>
        </w:numPr>
        <w:rPr>
          <w:ins w:id="5996" w:author="HP" w:date="2022-08-19T09:01:00Z"/>
          <w:rFonts w:ascii="Arial" w:hAnsi="Arial" w:cs="Arial"/>
          <w:sz w:val="24"/>
          <w:szCs w:val="24"/>
          <w:lang w:val="en-GB"/>
        </w:rPr>
        <w:pPrChange w:id="5997" w:author="HP" w:date="2022-08-19T08:21:00Z">
          <w:pPr/>
        </w:pPrChange>
      </w:pPr>
      <w:ins w:id="5998" w:author="HP" w:date="2022-08-19T08:57:00Z">
        <w:r>
          <w:rPr>
            <w:rFonts w:ascii="Arial" w:hAnsi="Arial" w:cs="Arial"/>
            <w:sz w:val="24"/>
            <w:szCs w:val="24"/>
            <w:lang w:val="en-GB"/>
          </w:rPr>
          <w:t>What do we pack for holidays?</w:t>
        </w:r>
      </w:ins>
    </w:p>
    <w:p w:rsidR="001707B0" w:rsidRDefault="001707B0" w:rsidP="001707B0">
      <w:pPr>
        <w:pStyle w:val="Odsekzoznamu"/>
        <w:numPr>
          <w:ilvl w:val="0"/>
          <w:numId w:val="51"/>
        </w:numPr>
        <w:rPr>
          <w:ins w:id="5999" w:author="HP" w:date="2022-08-19T09:29:00Z"/>
          <w:rFonts w:ascii="Arial" w:hAnsi="Arial" w:cs="Arial"/>
          <w:sz w:val="24"/>
          <w:szCs w:val="24"/>
          <w:lang w:val="en-GB"/>
        </w:rPr>
      </w:pPr>
      <w:ins w:id="6000" w:author="HP" w:date="2022-08-19T09:01:00Z">
        <w:r>
          <w:rPr>
            <w:rFonts w:ascii="Arial" w:hAnsi="Arial" w:cs="Arial"/>
            <w:sz w:val="24"/>
            <w:szCs w:val="24"/>
            <w:lang w:val="en-GB"/>
          </w:rPr>
          <w:t>What three things do you always pack when you go on holiday?</w:t>
        </w:r>
      </w:ins>
    </w:p>
    <w:p w:rsidR="001707B0" w:rsidRDefault="005B6BAB">
      <w:pPr>
        <w:pStyle w:val="Odsekzoznamu"/>
        <w:numPr>
          <w:ilvl w:val="0"/>
          <w:numId w:val="51"/>
        </w:numPr>
        <w:rPr>
          <w:ins w:id="6001" w:author="HP" w:date="2022-08-19T09:09:00Z"/>
          <w:rFonts w:ascii="Arial" w:hAnsi="Arial" w:cs="Arial"/>
          <w:sz w:val="24"/>
          <w:szCs w:val="24"/>
          <w:lang w:val="en-GB"/>
        </w:rPr>
        <w:pPrChange w:id="6002" w:author="HP" w:date="2022-08-19T08:21:00Z">
          <w:pPr/>
        </w:pPrChange>
      </w:pPr>
      <w:ins w:id="6003" w:author="HP" w:date="2022-08-19T09:09:00Z">
        <w:r>
          <w:rPr>
            <w:rFonts w:ascii="Arial" w:hAnsi="Arial" w:cs="Arial"/>
            <w:sz w:val="24"/>
            <w:szCs w:val="24"/>
            <w:lang w:val="en-GB"/>
          </w:rPr>
          <w:t>What do people do on summer holiday?</w:t>
        </w:r>
      </w:ins>
    </w:p>
    <w:p w:rsidR="005B6BAB" w:rsidRDefault="005B6BAB">
      <w:pPr>
        <w:pStyle w:val="Odsekzoznamu"/>
        <w:numPr>
          <w:ilvl w:val="0"/>
          <w:numId w:val="51"/>
        </w:numPr>
        <w:rPr>
          <w:ins w:id="6004" w:author="HP" w:date="2022-08-19T09:30:00Z"/>
          <w:rFonts w:ascii="Arial" w:hAnsi="Arial" w:cs="Arial"/>
          <w:sz w:val="24"/>
          <w:szCs w:val="24"/>
          <w:lang w:val="en-GB"/>
        </w:rPr>
        <w:pPrChange w:id="6005" w:author="HP" w:date="2022-08-19T08:21:00Z">
          <w:pPr/>
        </w:pPrChange>
      </w:pPr>
      <w:ins w:id="6006" w:author="HP" w:date="2022-08-19T09:09:00Z">
        <w:r>
          <w:rPr>
            <w:rFonts w:ascii="Arial" w:hAnsi="Arial" w:cs="Arial"/>
            <w:sz w:val="24"/>
            <w:szCs w:val="24"/>
            <w:lang w:val="en-GB"/>
          </w:rPr>
          <w:t>What do people do in winter holiday?</w:t>
        </w:r>
      </w:ins>
    </w:p>
    <w:p w:rsidR="007134B0" w:rsidRDefault="007134B0">
      <w:pPr>
        <w:pStyle w:val="Odsekzoznamu"/>
        <w:numPr>
          <w:ilvl w:val="0"/>
          <w:numId w:val="51"/>
        </w:numPr>
        <w:rPr>
          <w:ins w:id="6007" w:author="HP" w:date="2022-08-19T08:57:00Z"/>
          <w:rFonts w:ascii="Arial" w:hAnsi="Arial" w:cs="Arial"/>
          <w:sz w:val="24"/>
          <w:szCs w:val="24"/>
          <w:lang w:val="en-GB"/>
        </w:rPr>
        <w:pPrChange w:id="6008" w:author="HP" w:date="2022-08-19T08:21:00Z">
          <w:pPr/>
        </w:pPrChange>
      </w:pPr>
      <w:ins w:id="6009" w:author="HP" w:date="2022-08-19T09:30:00Z">
        <w:r>
          <w:rPr>
            <w:rFonts w:ascii="Arial" w:hAnsi="Arial" w:cs="Arial"/>
            <w:sz w:val="24"/>
            <w:szCs w:val="24"/>
            <w:lang w:val="en-GB"/>
          </w:rPr>
          <w:t>What do you mostly do on your holidays?</w:t>
        </w:r>
      </w:ins>
    </w:p>
    <w:p w:rsidR="001707B0" w:rsidRDefault="001707B0" w:rsidP="001707B0">
      <w:pPr>
        <w:pStyle w:val="Odsekzoznamu"/>
        <w:numPr>
          <w:ilvl w:val="0"/>
          <w:numId w:val="51"/>
        </w:numPr>
        <w:rPr>
          <w:ins w:id="6010" w:author="HP" w:date="2022-08-19T08:59:00Z"/>
          <w:rFonts w:ascii="Arial" w:hAnsi="Arial" w:cs="Arial"/>
          <w:sz w:val="24"/>
          <w:szCs w:val="24"/>
          <w:lang w:val="en-GB"/>
        </w:rPr>
      </w:pPr>
      <w:ins w:id="6011" w:author="HP" w:date="2022-08-19T08:59:00Z">
        <w:r>
          <w:rPr>
            <w:rFonts w:ascii="Arial" w:hAnsi="Arial" w:cs="Arial"/>
            <w:sz w:val="24"/>
            <w:szCs w:val="24"/>
            <w:lang w:val="en-GB"/>
          </w:rPr>
          <w:t xml:space="preserve">Name </w:t>
        </w:r>
        <w:r w:rsidRPr="00EB674A">
          <w:rPr>
            <w:rFonts w:ascii="Arial" w:hAnsi="Arial" w:cs="Arial"/>
            <w:b/>
            <w:sz w:val="24"/>
            <w:szCs w:val="24"/>
            <w:lang w:val="en-GB"/>
          </w:rPr>
          <w:t>types of means of transport</w:t>
        </w:r>
        <w:r>
          <w:rPr>
            <w:rFonts w:ascii="Arial" w:hAnsi="Arial" w:cs="Arial"/>
            <w:sz w:val="24"/>
            <w:szCs w:val="24"/>
            <w:lang w:val="en-GB"/>
          </w:rPr>
          <w:t xml:space="preserve">. </w:t>
        </w:r>
      </w:ins>
    </w:p>
    <w:p w:rsidR="001707B0" w:rsidRDefault="001707B0" w:rsidP="001707B0">
      <w:pPr>
        <w:pStyle w:val="Odsekzoznamu"/>
        <w:numPr>
          <w:ilvl w:val="0"/>
          <w:numId w:val="51"/>
        </w:numPr>
        <w:rPr>
          <w:ins w:id="6012" w:author="HP" w:date="2022-08-19T08:59:00Z"/>
          <w:rFonts w:ascii="Arial" w:hAnsi="Arial" w:cs="Arial"/>
          <w:sz w:val="24"/>
          <w:szCs w:val="24"/>
          <w:lang w:val="en-GB"/>
        </w:rPr>
      </w:pPr>
      <w:ins w:id="6013" w:author="HP" w:date="2022-08-19T08:59:00Z">
        <w:r>
          <w:rPr>
            <w:rFonts w:ascii="Arial" w:hAnsi="Arial" w:cs="Arial"/>
            <w:sz w:val="24"/>
            <w:szCs w:val="24"/>
            <w:lang w:val="en-GB"/>
          </w:rPr>
          <w:t>Which means of transport is the most dangerous? Why?</w:t>
        </w:r>
      </w:ins>
    </w:p>
    <w:p w:rsidR="001707B0" w:rsidRDefault="001707B0" w:rsidP="001707B0">
      <w:pPr>
        <w:pStyle w:val="Odsekzoznamu"/>
        <w:numPr>
          <w:ilvl w:val="0"/>
          <w:numId w:val="51"/>
        </w:numPr>
        <w:rPr>
          <w:ins w:id="6014" w:author="HP" w:date="2022-08-19T08:59:00Z"/>
          <w:rFonts w:ascii="Arial" w:hAnsi="Arial" w:cs="Arial"/>
          <w:sz w:val="24"/>
          <w:szCs w:val="24"/>
          <w:lang w:val="en-GB"/>
        </w:rPr>
      </w:pPr>
      <w:ins w:id="6015" w:author="HP" w:date="2022-08-19T08:59:00Z">
        <w:r>
          <w:rPr>
            <w:rFonts w:ascii="Arial" w:hAnsi="Arial" w:cs="Arial"/>
            <w:sz w:val="24"/>
            <w:szCs w:val="24"/>
            <w:lang w:val="en-GB"/>
          </w:rPr>
          <w:t>Which means of transport do you use most often?</w:t>
        </w:r>
      </w:ins>
    </w:p>
    <w:p w:rsidR="001707B0" w:rsidRDefault="001707B0" w:rsidP="001707B0">
      <w:pPr>
        <w:pStyle w:val="Odsekzoznamu"/>
        <w:numPr>
          <w:ilvl w:val="0"/>
          <w:numId w:val="51"/>
        </w:numPr>
        <w:rPr>
          <w:ins w:id="6016" w:author="HP" w:date="2022-08-19T09:48:00Z"/>
          <w:rFonts w:ascii="Arial" w:hAnsi="Arial" w:cs="Arial"/>
          <w:sz w:val="24"/>
          <w:szCs w:val="24"/>
          <w:lang w:val="en-GB"/>
        </w:rPr>
      </w:pPr>
      <w:ins w:id="6017" w:author="HP" w:date="2022-08-19T08:59:00Z">
        <w:r>
          <w:rPr>
            <w:rFonts w:ascii="Arial" w:hAnsi="Arial" w:cs="Arial"/>
            <w:sz w:val="24"/>
            <w:szCs w:val="24"/>
            <w:lang w:val="en-GB"/>
          </w:rPr>
          <w:t>Which means of transport do you prefer to get on holiday?</w:t>
        </w:r>
      </w:ins>
    </w:p>
    <w:p w:rsidR="00753446" w:rsidRDefault="00753446" w:rsidP="001707B0">
      <w:pPr>
        <w:pStyle w:val="Odsekzoznamu"/>
        <w:numPr>
          <w:ilvl w:val="0"/>
          <w:numId w:val="51"/>
        </w:numPr>
        <w:rPr>
          <w:ins w:id="6018" w:author="HP" w:date="2022-08-19T09:30:00Z"/>
          <w:rFonts w:ascii="Arial" w:hAnsi="Arial" w:cs="Arial"/>
          <w:sz w:val="24"/>
          <w:szCs w:val="24"/>
          <w:lang w:val="en-GB"/>
        </w:rPr>
      </w:pPr>
      <w:ins w:id="6019" w:author="HP" w:date="2022-08-19T09:48:00Z">
        <w:r>
          <w:rPr>
            <w:rFonts w:ascii="Arial" w:hAnsi="Arial" w:cs="Arial"/>
            <w:sz w:val="24"/>
            <w:szCs w:val="24"/>
            <w:lang w:val="en-GB"/>
          </w:rPr>
          <w:t xml:space="preserve">What are advantages and disadvantages of </w:t>
        </w:r>
        <w:r w:rsidRPr="00753446">
          <w:rPr>
            <w:rFonts w:ascii="Arial" w:hAnsi="Arial" w:cs="Arial"/>
            <w:b/>
            <w:sz w:val="24"/>
            <w:szCs w:val="24"/>
            <w:lang w:val="en-GB"/>
            <w:rPrChange w:id="6020" w:author="HP" w:date="2022-08-19T09:4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public transport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96047E" w:rsidRDefault="0096047E">
      <w:pPr>
        <w:pStyle w:val="Odsekzoznamu"/>
        <w:numPr>
          <w:ilvl w:val="0"/>
          <w:numId w:val="51"/>
        </w:numPr>
        <w:rPr>
          <w:ins w:id="6021" w:author="HP" w:date="2022-08-19T08:40:00Z"/>
          <w:rFonts w:ascii="Arial" w:hAnsi="Arial" w:cs="Arial"/>
          <w:sz w:val="24"/>
          <w:szCs w:val="24"/>
          <w:lang w:val="en-GB"/>
        </w:rPr>
        <w:pPrChange w:id="6022" w:author="HP" w:date="2022-08-19T08:21:00Z">
          <w:pPr/>
        </w:pPrChange>
      </w:pPr>
      <w:ins w:id="6023" w:author="HP" w:date="2022-08-19T08:55:00Z">
        <w:r>
          <w:rPr>
            <w:rFonts w:ascii="Arial" w:hAnsi="Arial" w:cs="Arial"/>
            <w:sz w:val="24"/>
            <w:szCs w:val="24"/>
            <w:lang w:val="en-GB"/>
          </w:rPr>
          <w:t xml:space="preserve">Do you like flying </w:t>
        </w:r>
        <w:r w:rsidRPr="005B6BAB">
          <w:rPr>
            <w:rFonts w:ascii="Arial" w:hAnsi="Arial" w:cs="Arial"/>
            <w:b/>
            <w:sz w:val="24"/>
            <w:szCs w:val="24"/>
            <w:lang w:val="en-GB"/>
            <w:rPrChange w:id="6024" w:author="HP" w:date="2022-08-19T09:1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by</w:t>
        </w:r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  <w:r w:rsidRPr="0096047E">
          <w:rPr>
            <w:rFonts w:ascii="Arial" w:hAnsi="Arial" w:cs="Arial"/>
            <w:b/>
            <w:sz w:val="24"/>
            <w:szCs w:val="24"/>
            <w:lang w:val="en-GB"/>
            <w:rPrChange w:id="6025" w:author="HP" w:date="2022-08-19T08:5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plane</w:t>
        </w:r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356F71" w:rsidRDefault="00356F71">
      <w:pPr>
        <w:pStyle w:val="Odsekzoznamu"/>
        <w:numPr>
          <w:ilvl w:val="0"/>
          <w:numId w:val="51"/>
        </w:numPr>
        <w:rPr>
          <w:ins w:id="6026" w:author="HP" w:date="2022-08-19T08:56:00Z"/>
          <w:rFonts w:ascii="Arial" w:hAnsi="Arial" w:cs="Arial"/>
          <w:sz w:val="24"/>
          <w:szCs w:val="24"/>
          <w:lang w:val="en-GB"/>
        </w:rPr>
        <w:pPrChange w:id="6027" w:author="HP" w:date="2022-08-19T08:21:00Z">
          <w:pPr/>
        </w:pPrChange>
      </w:pPr>
      <w:ins w:id="6028" w:author="HP" w:date="2022-08-19T08:43:00Z">
        <w:r>
          <w:rPr>
            <w:rFonts w:ascii="Arial" w:hAnsi="Arial" w:cs="Arial"/>
            <w:sz w:val="24"/>
            <w:szCs w:val="24"/>
            <w:lang w:val="en-GB"/>
          </w:rPr>
          <w:t>Have you ever flown? What was it like?</w:t>
        </w:r>
      </w:ins>
    </w:p>
    <w:p w:rsidR="0096047E" w:rsidRDefault="005B6BAB">
      <w:pPr>
        <w:pStyle w:val="Odsekzoznamu"/>
        <w:numPr>
          <w:ilvl w:val="0"/>
          <w:numId w:val="51"/>
        </w:numPr>
        <w:rPr>
          <w:ins w:id="6029" w:author="HP" w:date="2022-08-19T09:14:00Z"/>
          <w:rFonts w:ascii="Arial" w:hAnsi="Arial" w:cs="Arial"/>
          <w:sz w:val="24"/>
          <w:szCs w:val="24"/>
          <w:lang w:val="en-GB"/>
        </w:rPr>
        <w:pPrChange w:id="6030" w:author="HP" w:date="2022-08-19T08:21:00Z">
          <w:pPr/>
        </w:pPrChange>
      </w:pPr>
      <w:ins w:id="6031" w:author="HP" w:date="2022-08-19T08:56:00Z">
        <w:r>
          <w:rPr>
            <w:rFonts w:ascii="Arial" w:hAnsi="Arial" w:cs="Arial"/>
            <w:sz w:val="24"/>
            <w:szCs w:val="24"/>
            <w:lang w:val="en-GB"/>
          </w:rPr>
          <w:t xml:space="preserve">Describe the process </w:t>
        </w:r>
      </w:ins>
      <w:ins w:id="6032" w:author="HP" w:date="2022-08-19T09:13:00Z">
        <w:r>
          <w:rPr>
            <w:rFonts w:ascii="Arial" w:hAnsi="Arial" w:cs="Arial"/>
            <w:sz w:val="24"/>
            <w:szCs w:val="24"/>
            <w:lang w:val="en-GB"/>
          </w:rPr>
          <w:t>at</w:t>
        </w:r>
      </w:ins>
      <w:ins w:id="6033" w:author="HP" w:date="2022-08-19T08:56:00Z">
        <w:r>
          <w:rPr>
            <w:rFonts w:ascii="Arial" w:hAnsi="Arial" w:cs="Arial"/>
            <w:sz w:val="24"/>
            <w:szCs w:val="24"/>
            <w:lang w:val="en-GB"/>
          </w:rPr>
          <w:t xml:space="preserve"> the airport before departure and after arrival.</w:t>
        </w:r>
      </w:ins>
    </w:p>
    <w:p w:rsidR="005B6BAB" w:rsidRDefault="005B6BAB">
      <w:pPr>
        <w:pStyle w:val="Odsekzoznamu"/>
        <w:numPr>
          <w:ilvl w:val="0"/>
          <w:numId w:val="51"/>
        </w:numPr>
        <w:rPr>
          <w:ins w:id="6034" w:author="HP" w:date="2022-08-19T09:39:00Z"/>
          <w:rFonts w:ascii="Arial" w:hAnsi="Arial" w:cs="Arial"/>
          <w:sz w:val="24"/>
          <w:szCs w:val="24"/>
          <w:lang w:val="en-GB"/>
        </w:rPr>
        <w:pPrChange w:id="6035" w:author="HP" w:date="2022-08-19T08:21:00Z">
          <w:pPr/>
        </w:pPrChange>
      </w:pPr>
      <w:ins w:id="6036" w:author="HP" w:date="2022-08-19T09:14:00Z">
        <w:r>
          <w:rPr>
            <w:rFonts w:ascii="Arial" w:hAnsi="Arial" w:cs="Arial"/>
            <w:sz w:val="24"/>
            <w:szCs w:val="24"/>
            <w:lang w:val="en-GB"/>
          </w:rPr>
          <w:t xml:space="preserve">What are the low-cost airlines? </w:t>
        </w:r>
      </w:ins>
    </w:p>
    <w:p w:rsidR="007134B0" w:rsidRDefault="007134B0">
      <w:pPr>
        <w:pStyle w:val="Odsekzoznamu"/>
        <w:numPr>
          <w:ilvl w:val="0"/>
          <w:numId w:val="51"/>
        </w:numPr>
        <w:rPr>
          <w:ins w:id="6037" w:author="HP" w:date="2022-08-19T09:15:00Z"/>
          <w:rFonts w:ascii="Arial" w:hAnsi="Arial" w:cs="Arial"/>
          <w:sz w:val="24"/>
          <w:szCs w:val="24"/>
          <w:lang w:val="en-GB"/>
        </w:rPr>
        <w:pPrChange w:id="6038" w:author="HP" w:date="2022-08-19T08:21:00Z">
          <w:pPr/>
        </w:pPrChange>
      </w:pPr>
      <w:ins w:id="6039" w:author="HP" w:date="2022-08-19T09:39:00Z">
        <w:r>
          <w:rPr>
            <w:rFonts w:ascii="Arial" w:hAnsi="Arial" w:cs="Arial"/>
            <w:sz w:val="24"/>
            <w:szCs w:val="24"/>
            <w:lang w:val="en-GB"/>
          </w:rPr>
          <w:t>What are the advantages and disadvantages of flying?</w:t>
        </w:r>
      </w:ins>
    </w:p>
    <w:p w:rsidR="005B6BAB" w:rsidRDefault="005B6BAB">
      <w:pPr>
        <w:pStyle w:val="Odsekzoznamu"/>
        <w:numPr>
          <w:ilvl w:val="0"/>
          <w:numId w:val="51"/>
        </w:numPr>
        <w:rPr>
          <w:ins w:id="6040" w:author="HP" w:date="2022-08-19T09:15:00Z"/>
          <w:rFonts w:ascii="Arial" w:hAnsi="Arial" w:cs="Arial"/>
          <w:sz w:val="24"/>
          <w:szCs w:val="24"/>
          <w:lang w:val="en-GB"/>
        </w:rPr>
        <w:pPrChange w:id="6041" w:author="HP" w:date="2022-08-19T08:21:00Z">
          <w:pPr/>
        </w:pPrChange>
      </w:pPr>
      <w:ins w:id="6042" w:author="HP" w:date="2022-08-19T09:15:00Z">
        <w:r>
          <w:rPr>
            <w:rFonts w:ascii="Arial" w:hAnsi="Arial" w:cs="Arial"/>
            <w:sz w:val="24"/>
            <w:szCs w:val="24"/>
            <w:lang w:val="en-GB"/>
          </w:rPr>
          <w:t xml:space="preserve">Where do people travel </w:t>
        </w:r>
        <w:r w:rsidRPr="005B6BAB">
          <w:rPr>
            <w:rFonts w:ascii="Arial" w:hAnsi="Arial" w:cs="Arial"/>
            <w:b/>
            <w:sz w:val="24"/>
            <w:szCs w:val="24"/>
            <w:lang w:val="en-GB"/>
            <w:rPrChange w:id="6043" w:author="HP" w:date="2022-08-19T09:1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by train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5B6BAB" w:rsidRDefault="005B6BAB">
      <w:pPr>
        <w:pStyle w:val="Odsekzoznamu"/>
        <w:numPr>
          <w:ilvl w:val="0"/>
          <w:numId w:val="51"/>
        </w:numPr>
        <w:rPr>
          <w:ins w:id="6044" w:author="HP" w:date="2022-08-19T09:15:00Z"/>
          <w:rFonts w:ascii="Arial" w:hAnsi="Arial" w:cs="Arial"/>
          <w:sz w:val="24"/>
          <w:szCs w:val="24"/>
          <w:lang w:val="en-GB"/>
        </w:rPr>
        <w:pPrChange w:id="6045" w:author="HP" w:date="2022-08-19T08:21:00Z">
          <w:pPr/>
        </w:pPrChange>
      </w:pPr>
      <w:ins w:id="6046" w:author="HP" w:date="2022-08-19T09:15:00Z">
        <w:r>
          <w:rPr>
            <w:rFonts w:ascii="Arial" w:hAnsi="Arial" w:cs="Arial"/>
            <w:sz w:val="24"/>
            <w:szCs w:val="24"/>
            <w:lang w:val="en-GB"/>
          </w:rPr>
          <w:t>What are pros and cons of travelling by train?</w:t>
        </w:r>
      </w:ins>
    </w:p>
    <w:p w:rsidR="005B6BAB" w:rsidRDefault="005B6BAB">
      <w:pPr>
        <w:pStyle w:val="Odsekzoznamu"/>
        <w:numPr>
          <w:ilvl w:val="0"/>
          <w:numId w:val="51"/>
        </w:numPr>
        <w:rPr>
          <w:ins w:id="6047" w:author="HP" w:date="2022-08-19T09:16:00Z"/>
          <w:rFonts w:ascii="Arial" w:hAnsi="Arial" w:cs="Arial"/>
          <w:sz w:val="24"/>
          <w:szCs w:val="24"/>
          <w:lang w:val="en-GB"/>
        </w:rPr>
        <w:pPrChange w:id="6048" w:author="HP" w:date="2022-08-19T08:21:00Z">
          <w:pPr/>
        </w:pPrChange>
      </w:pPr>
      <w:ins w:id="6049" w:author="HP" w:date="2022-08-19T09:15:00Z">
        <w:r>
          <w:rPr>
            <w:rFonts w:ascii="Arial" w:hAnsi="Arial" w:cs="Arial"/>
            <w:sz w:val="24"/>
            <w:szCs w:val="24"/>
            <w:lang w:val="en-GB"/>
          </w:rPr>
          <w:t>Which is the most eco-friendly means of transport?</w:t>
        </w:r>
      </w:ins>
      <w:ins w:id="6050" w:author="HP" w:date="2022-08-19T09:16:00Z">
        <w:r>
          <w:rPr>
            <w:rFonts w:ascii="Arial" w:hAnsi="Arial" w:cs="Arial"/>
            <w:sz w:val="24"/>
            <w:szCs w:val="24"/>
            <w:lang w:val="en-GB"/>
          </w:rPr>
          <w:t xml:space="preserve"> Explain.</w:t>
        </w:r>
      </w:ins>
    </w:p>
    <w:p w:rsidR="005B6BAB" w:rsidRDefault="005B6BAB">
      <w:pPr>
        <w:pStyle w:val="Odsekzoznamu"/>
        <w:numPr>
          <w:ilvl w:val="0"/>
          <w:numId w:val="51"/>
        </w:numPr>
        <w:rPr>
          <w:ins w:id="6051" w:author="HP" w:date="2022-08-19T09:18:00Z"/>
          <w:rFonts w:ascii="Arial" w:hAnsi="Arial" w:cs="Arial"/>
          <w:sz w:val="24"/>
          <w:szCs w:val="24"/>
          <w:lang w:val="en-GB"/>
        </w:rPr>
        <w:pPrChange w:id="6052" w:author="HP" w:date="2022-08-19T08:21:00Z">
          <w:pPr/>
        </w:pPrChange>
      </w:pPr>
      <w:ins w:id="6053" w:author="HP" w:date="2022-08-19T09:17:00Z">
        <w:r>
          <w:rPr>
            <w:rFonts w:ascii="Arial" w:hAnsi="Arial" w:cs="Arial"/>
            <w:sz w:val="24"/>
            <w:szCs w:val="24"/>
            <w:lang w:val="en-GB"/>
          </w:rPr>
          <w:t>What is a difference betwee</w:t>
        </w:r>
      </w:ins>
      <w:ins w:id="6054" w:author="HP" w:date="2022-08-19T09:18:00Z">
        <w:r>
          <w:rPr>
            <w:rFonts w:ascii="Arial" w:hAnsi="Arial" w:cs="Arial"/>
            <w:sz w:val="24"/>
            <w:szCs w:val="24"/>
            <w:lang w:val="en-GB"/>
          </w:rPr>
          <w:t>n</w:t>
        </w:r>
      </w:ins>
      <w:ins w:id="6055" w:author="HP" w:date="2022-08-19T09:17:00Z">
        <w:r>
          <w:rPr>
            <w:rFonts w:ascii="Arial" w:hAnsi="Arial" w:cs="Arial"/>
            <w:sz w:val="24"/>
            <w:szCs w:val="24"/>
            <w:lang w:val="en-GB"/>
          </w:rPr>
          <w:t xml:space="preserve"> the </w:t>
        </w:r>
        <w:r w:rsidRPr="005B6BAB">
          <w:rPr>
            <w:rFonts w:ascii="Arial" w:hAnsi="Arial" w:cs="Arial"/>
            <w:b/>
            <w:sz w:val="24"/>
            <w:szCs w:val="24"/>
            <w:lang w:val="en-GB"/>
            <w:rPrChange w:id="6056" w:author="HP" w:date="2022-08-19T09:1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bus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and a coach? </w:t>
        </w:r>
      </w:ins>
    </w:p>
    <w:p w:rsidR="005B6BAB" w:rsidRDefault="005B6BAB" w:rsidP="005B6BAB">
      <w:pPr>
        <w:pStyle w:val="Odsekzoznamu"/>
        <w:numPr>
          <w:ilvl w:val="0"/>
          <w:numId w:val="51"/>
        </w:numPr>
        <w:rPr>
          <w:ins w:id="6057" w:author="HP" w:date="2022-08-19T09:18:00Z"/>
          <w:rFonts w:ascii="Arial" w:hAnsi="Arial" w:cs="Arial"/>
          <w:sz w:val="24"/>
          <w:szCs w:val="24"/>
          <w:lang w:val="en-GB"/>
        </w:rPr>
      </w:pPr>
      <w:ins w:id="6058" w:author="HP" w:date="2022-08-19T09:18:00Z">
        <w:r>
          <w:rPr>
            <w:rFonts w:ascii="Arial" w:hAnsi="Arial" w:cs="Arial"/>
            <w:sz w:val="24"/>
            <w:szCs w:val="24"/>
            <w:lang w:val="en-GB"/>
          </w:rPr>
          <w:t>What are pros and cons of travelling by bus/coach?</w:t>
        </w:r>
      </w:ins>
    </w:p>
    <w:p w:rsidR="00564855" w:rsidRDefault="00564855" w:rsidP="00564855">
      <w:pPr>
        <w:pStyle w:val="Odsekzoznamu"/>
        <w:numPr>
          <w:ilvl w:val="0"/>
          <w:numId w:val="51"/>
        </w:numPr>
        <w:rPr>
          <w:ins w:id="6059" w:author="HP" w:date="2022-08-19T09:18:00Z"/>
          <w:rFonts w:ascii="Arial" w:hAnsi="Arial" w:cs="Arial"/>
          <w:sz w:val="24"/>
          <w:szCs w:val="24"/>
          <w:lang w:val="en-GB"/>
        </w:rPr>
      </w:pPr>
      <w:ins w:id="6060" w:author="HP" w:date="2022-08-19T09:18:00Z">
        <w:r>
          <w:rPr>
            <w:rFonts w:ascii="Arial" w:hAnsi="Arial" w:cs="Arial"/>
            <w:sz w:val="24"/>
            <w:szCs w:val="24"/>
            <w:lang w:val="en-GB"/>
          </w:rPr>
          <w:t xml:space="preserve">What are pros and cons of travelling by </w:t>
        </w:r>
        <w:r w:rsidRPr="00564855">
          <w:rPr>
            <w:rFonts w:ascii="Arial" w:hAnsi="Arial" w:cs="Arial"/>
            <w:b/>
            <w:sz w:val="24"/>
            <w:szCs w:val="24"/>
            <w:lang w:val="en-GB"/>
            <w:rPrChange w:id="6061" w:author="HP" w:date="2022-08-19T09:1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car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5B6BAB" w:rsidRDefault="00564855">
      <w:pPr>
        <w:pStyle w:val="Odsekzoznamu"/>
        <w:numPr>
          <w:ilvl w:val="0"/>
          <w:numId w:val="51"/>
        </w:numPr>
        <w:rPr>
          <w:ins w:id="6062" w:author="HP" w:date="2022-08-19T09:19:00Z"/>
          <w:rFonts w:ascii="Arial" w:hAnsi="Arial" w:cs="Arial"/>
          <w:sz w:val="24"/>
          <w:szCs w:val="24"/>
          <w:lang w:val="en-GB"/>
        </w:rPr>
        <w:pPrChange w:id="6063" w:author="HP" w:date="2022-08-19T08:21:00Z">
          <w:pPr/>
        </w:pPrChange>
      </w:pPr>
      <w:ins w:id="6064" w:author="HP" w:date="2022-08-19T09:19:00Z">
        <w:r>
          <w:rPr>
            <w:rFonts w:ascii="Arial" w:hAnsi="Arial" w:cs="Arial"/>
            <w:sz w:val="24"/>
            <w:szCs w:val="24"/>
            <w:lang w:val="en-GB"/>
          </w:rPr>
          <w:t>Have you/your parents got a car?</w:t>
        </w:r>
      </w:ins>
    </w:p>
    <w:p w:rsidR="00564855" w:rsidRDefault="00564855">
      <w:pPr>
        <w:pStyle w:val="Odsekzoznamu"/>
        <w:numPr>
          <w:ilvl w:val="0"/>
          <w:numId w:val="51"/>
        </w:numPr>
        <w:rPr>
          <w:ins w:id="6065" w:author="HP" w:date="2022-08-19T09:44:00Z"/>
          <w:rFonts w:ascii="Arial" w:hAnsi="Arial" w:cs="Arial"/>
          <w:sz w:val="24"/>
          <w:szCs w:val="24"/>
          <w:lang w:val="en-GB"/>
        </w:rPr>
        <w:pPrChange w:id="6066" w:author="HP" w:date="2022-08-19T08:21:00Z">
          <w:pPr/>
        </w:pPrChange>
      </w:pPr>
      <w:ins w:id="6067" w:author="HP" w:date="2022-08-19T09:19:00Z">
        <w:r>
          <w:rPr>
            <w:rFonts w:ascii="Arial" w:hAnsi="Arial" w:cs="Arial"/>
            <w:sz w:val="24"/>
            <w:szCs w:val="24"/>
            <w:lang w:val="en-GB"/>
          </w:rPr>
          <w:t>Can you imagine life without the car?</w:t>
        </w:r>
      </w:ins>
    </w:p>
    <w:p w:rsidR="00753446" w:rsidRDefault="00753446">
      <w:pPr>
        <w:pStyle w:val="Odsekzoznamu"/>
        <w:numPr>
          <w:ilvl w:val="0"/>
          <w:numId w:val="51"/>
        </w:numPr>
        <w:rPr>
          <w:ins w:id="6068" w:author="HP" w:date="2022-08-19T09:45:00Z"/>
          <w:rFonts w:ascii="Arial" w:hAnsi="Arial" w:cs="Arial"/>
          <w:sz w:val="24"/>
          <w:szCs w:val="24"/>
          <w:lang w:val="en-GB"/>
        </w:rPr>
        <w:pPrChange w:id="6069" w:author="HP" w:date="2022-08-19T08:21:00Z">
          <w:pPr/>
        </w:pPrChange>
      </w:pPr>
      <w:ins w:id="6070" w:author="HP" w:date="2022-08-19T09:44:00Z">
        <w:r>
          <w:rPr>
            <w:rFonts w:ascii="Arial" w:hAnsi="Arial" w:cs="Arial"/>
            <w:sz w:val="24"/>
            <w:szCs w:val="24"/>
            <w:lang w:val="en-GB"/>
          </w:rPr>
          <w:t xml:space="preserve">Do you like the idea of travelling by caravan? </w:t>
        </w:r>
      </w:ins>
    </w:p>
    <w:p w:rsidR="00753446" w:rsidRDefault="00753446">
      <w:pPr>
        <w:pStyle w:val="Odsekzoznamu"/>
        <w:numPr>
          <w:ilvl w:val="0"/>
          <w:numId w:val="51"/>
        </w:numPr>
        <w:rPr>
          <w:ins w:id="6071" w:author="HP" w:date="2022-08-19T09:19:00Z"/>
          <w:rFonts w:ascii="Arial" w:hAnsi="Arial" w:cs="Arial"/>
          <w:sz w:val="24"/>
          <w:szCs w:val="24"/>
          <w:lang w:val="en-GB"/>
        </w:rPr>
        <w:pPrChange w:id="6072" w:author="HP" w:date="2022-08-19T08:21:00Z">
          <w:pPr/>
        </w:pPrChange>
      </w:pPr>
      <w:ins w:id="6073" w:author="HP" w:date="2022-08-19T09:45:00Z">
        <w:r>
          <w:rPr>
            <w:rFonts w:ascii="Arial" w:hAnsi="Arial" w:cs="Arial"/>
            <w:sz w:val="24"/>
            <w:szCs w:val="24"/>
            <w:lang w:val="en-GB"/>
          </w:rPr>
          <w:t>What is nice on travelling by caravan?</w:t>
        </w:r>
      </w:ins>
    </w:p>
    <w:p w:rsidR="00564855" w:rsidRDefault="00564855">
      <w:pPr>
        <w:pStyle w:val="Odsekzoznamu"/>
        <w:numPr>
          <w:ilvl w:val="0"/>
          <w:numId w:val="51"/>
        </w:numPr>
        <w:rPr>
          <w:ins w:id="6074" w:author="HP" w:date="2022-08-19T09:20:00Z"/>
          <w:rFonts w:ascii="Arial" w:hAnsi="Arial" w:cs="Arial"/>
          <w:sz w:val="24"/>
          <w:szCs w:val="24"/>
          <w:lang w:val="en-GB"/>
        </w:rPr>
        <w:pPrChange w:id="6075" w:author="HP" w:date="2022-08-19T08:21:00Z">
          <w:pPr/>
        </w:pPrChange>
      </w:pPr>
      <w:ins w:id="6076" w:author="HP" w:date="2022-08-19T09:19:00Z">
        <w:r>
          <w:rPr>
            <w:rFonts w:ascii="Arial" w:hAnsi="Arial" w:cs="Arial"/>
            <w:sz w:val="24"/>
            <w:szCs w:val="24"/>
            <w:lang w:val="en-GB"/>
          </w:rPr>
          <w:t xml:space="preserve">Do you use </w:t>
        </w:r>
        <w:r w:rsidRPr="00564855">
          <w:rPr>
            <w:rFonts w:ascii="Arial" w:hAnsi="Arial" w:cs="Arial"/>
            <w:b/>
            <w:sz w:val="24"/>
            <w:szCs w:val="24"/>
            <w:lang w:val="en-GB"/>
            <w:rPrChange w:id="6077" w:author="HP" w:date="2022-08-19T09:1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bike</w:t>
        </w:r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564855" w:rsidRDefault="00564855">
      <w:pPr>
        <w:pStyle w:val="Odsekzoznamu"/>
        <w:numPr>
          <w:ilvl w:val="0"/>
          <w:numId w:val="51"/>
        </w:numPr>
        <w:rPr>
          <w:ins w:id="6078" w:author="HP" w:date="2022-08-19T09:20:00Z"/>
          <w:rFonts w:ascii="Arial" w:hAnsi="Arial" w:cs="Arial"/>
          <w:sz w:val="24"/>
          <w:szCs w:val="24"/>
          <w:lang w:val="en-GB"/>
        </w:rPr>
        <w:pPrChange w:id="6079" w:author="HP" w:date="2022-08-19T08:21:00Z">
          <w:pPr/>
        </w:pPrChange>
      </w:pPr>
      <w:ins w:id="6080" w:author="HP" w:date="2022-08-19T09:20:00Z">
        <w:r>
          <w:rPr>
            <w:rFonts w:ascii="Arial" w:hAnsi="Arial" w:cs="Arial"/>
            <w:sz w:val="24"/>
            <w:szCs w:val="24"/>
            <w:lang w:val="en-GB"/>
          </w:rPr>
          <w:t xml:space="preserve">Where do people travel by bike? </w:t>
        </w:r>
      </w:ins>
    </w:p>
    <w:p w:rsidR="00564855" w:rsidRDefault="00564855">
      <w:pPr>
        <w:pStyle w:val="Odsekzoznamu"/>
        <w:numPr>
          <w:ilvl w:val="0"/>
          <w:numId w:val="51"/>
        </w:numPr>
        <w:rPr>
          <w:ins w:id="6081" w:author="HP" w:date="2022-08-19T09:20:00Z"/>
          <w:rFonts w:ascii="Arial" w:hAnsi="Arial" w:cs="Arial"/>
          <w:sz w:val="24"/>
          <w:szCs w:val="24"/>
          <w:lang w:val="en-GB"/>
        </w:rPr>
        <w:pPrChange w:id="6082" w:author="HP" w:date="2022-08-19T08:21:00Z">
          <w:pPr/>
        </w:pPrChange>
      </w:pPr>
      <w:ins w:id="6083" w:author="HP" w:date="2022-08-19T09:20:00Z">
        <w:r>
          <w:rPr>
            <w:rFonts w:ascii="Arial" w:hAnsi="Arial" w:cs="Arial"/>
            <w:sz w:val="24"/>
            <w:szCs w:val="24"/>
            <w:lang w:val="en-GB"/>
          </w:rPr>
          <w:t xml:space="preserve">What kind of holiday by bike would you suggest to your friend? </w:t>
        </w:r>
      </w:ins>
    </w:p>
    <w:p w:rsidR="00564855" w:rsidRDefault="00564855">
      <w:pPr>
        <w:pStyle w:val="Odsekzoznamu"/>
        <w:numPr>
          <w:ilvl w:val="0"/>
          <w:numId w:val="51"/>
        </w:numPr>
        <w:rPr>
          <w:ins w:id="6084" w:author="HP" w:date="2022-08-19T09:41:00Z"/>
          <w:rFonts w:ascii="Arial" w:hAnsi="Arial" w:cs="Arial"/>
          <w:sz w:val="24"/>
          <w:szCs w:val="24"/>
          <w:lang w:val="en-GB"/>
        </w:rPr>
        <w:pPrChange w:id="6085" w:author="HP" w:date="2022-08-19T08:21:00Z">
          <w:pPr/>
        </w:pPrChange>
      </w:pPr>
      <w:ins w:id="6086" w:author="HP" w:date="2022-08-19T09:20:00Z">
        <w:r>
          <w:rPr>
            <w:rFonts w:ascii="Arial" w:hAnsi="Arial" w:cs="Arial"/>
            <w:sz w:val="24"/>
            <w:szCs w:val="24"/>
            <w:lang w:val="en-GB"/>
          </w:rPr>
          <w:lastRenderedPageBreak/>
          <w:t>Can you imagine holiday by bike?</w:t>
        </w:r>
      </w:ins>
    </w:p>
    <w:p w:rsidR="00753446" w:rsidRDefault="00753446">
      <w:pPr>
        <w:pStyle w:val="Odsekzoznamu"/>
        <w:numPr>
          <w:ilvl w:val="0"/>
          <w:numId w:val="51"/>
        </w:numPr>
        <w:rPr>
          <w:ins w:id="6087" w:author="HP" w:date="2022-08-19T09:41:00Z"/>
          <w:rFonts w:ascii="Arial" w:hAnsi="Arial" w:cs="Arial"/>
          <w:sz w:val="24"/>
          <w:szCs w:val="24"/>
          <w:lang w:val="en-GB"/>
        </w:rPr>
        <w:pPrChange w:id="6088" w:author="HP" w:date="2022-08-19T08:21:00Z">
          <w:pPr/>
        </w:pPrChange>
      </w:pPr>
      <w:ins w:id="6089" w:author="HP" w:date="2022-08-19T09:41:00Z">
        <w:r>
          <w:rPr>
            <w:rFonts w:ascii="Arial" w:hAnsi="Arial" w:cs="Arial"/>
            <w:sz w:val="24"/>
            <w:szCs w:val="24"/>
            <w:lang w:val="en-GB"/>
          </w:rPr>
          <w:t xml:space="preserve">Have you ever travelled by </w:t>
        </w:r>
        <w:r w:rsidRPr="00753446">
          <w:rPr>
            <w:rFonts w:ascii="Arial" w:hAnsi="Arial" w:cs="Arial"/>
            <w:b/>
            <w:sz w:val="24"/>
            <w:szCs w:val="24"/>
            <w:lang w:val="en-GB"/>
            <w:rPrChange w:id="6090" w:author="HP" w:date="2022-08-19T0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boat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753446" w:rsidRDefault="00753446">
      <w:pPr>
        <w:pStyle w:val="Odsekzoznamu"/>
        <w:numPr>
          <w:ilvl w:val="0"/>
          <w:numId w:val="51"/>
        </w:numPr>
        <w:rPr>
          <w:ins w:id="6091" w:author="HP" w:date="2022-08-19T09:41:00Z"/>
          <w:rFonts w:ascii="Arial" w:hAnsi="Arial" w:cs="Arial"/>
          <w:sz w:val="24"/>
          <w:szCs w:val="24"/>
          <w:lang w:val="en-GB"/>
        </w:rPr>
        <w:pPrChange w:id="6092" w:author="HP" w:date="2022-08-19T08:21:00Z">
          <w:pPr/>
        </w:pPrChange>
      </w:pPr>
      <w:ins w:id="6093" w:author="HP" w:date="2022-08-19T09:41:00Z">
        <w:r>
          <w:rPr>
            <w:rFonts w:ascii="Arial" w:hAnsi="Arial" w:cs="Arial"/>
            <w:sz w:val="24"/>
            <w:szCs w:val="24"/>
            <w:lang w:val="en-GB"/>
          </w:rPr>
          <w:t>What for do people travel by boats?</w:t>
        </w:r>
      </w:ins>
    </w:p>
    <w:p w:rsidR="00753446" w:rsidRDefault="00753446">
      <w:pPr>
        <w:pStyle w:val="Odsekzoznamu"/>
        <w:numPr>
          <w:ilvl w:val="0"/>
          <w:numId w:val="51"/>
        </w:numPr>
        <w:rPr>
          <w:ins w:id="6094" w:author="HP" w:date="2022-08-19T09:41:00Z"/>
          <w:rFonts w:ascii="Arial" w:hAnsi="Arial" w:cs="Arial"/>
          <w:sz w:val="24"/>
          <w:szCs w:val="24"/>
          <w:lang w:val="en-GB"/>
        </w:rPr>
        <w:pPrChange w:id="6095" w:author="HP" w:date="2022-08-19T08:21:00Z">
          <w:pPr/>
        </w:pPrChange>
      </w:pPr>
      <w:ins w:id="6096" w:author="HP" w:date="2022-08-19T09:41:00Z">
        <w:r>
          <w:rPr>
            <w:rFonts w:ascii="Arial" w:hAnsi="Arial" w:cs="Arial"/>
            <w:sz w:val="24"/>
            <w:szCs w:val="24"/>
            <w:lang w:val="en-GB"/>
          </w:rPr>
          <w:t>What is a ferry?</w:t>
        </w:r>
      </w:ins>
    </w:p>
    <w:p w:rsidR="007134B0" w:rsidRDefault="007134B0">
      <w:pPr>
        <w:pStyle w:val="Odsekzoznamu"/>
        <w:numPr>
          <w:ilvl w:val="0"/>
          <w:numId w:val="51"/>
        </w:numPr>
        <w:rPr>
          <w:ins w:id="6097" w:author="HP" w:date="2022-08-19T13:39:00Z"/>
          <w:rFonts w:ascii="Arial" w:hAnsi="Arial" w:cs="Arial"/>
          <w:sz w:val="24"/>
          <w:szCs w:val="24"/>
          <w:lang w:val="en-GB"/>
        </w:rPr>
        <w:pPrChange w:id="6098" w:author="HP" w:date="2022-08-19T08:21:00Z">
          <w:pPr/>
        </w:pPrChange>
      </w:pPr>
      <w:ins w:id="6099" w:author="HP" w:date="2022-08-19T09:32:00Z">
        <w:r>
          <w:rPr>
            <w:rFonts w:ascii="Arial" w:hAnsi="Arial" w:cs="Arial"/>
            <w:sz w:val="24"/>
            <w:szCs w:val="24"/>
            <w:lang w:val="en-GB"/>
          </w:rPr>
          <w:t xml:space="preserve">What is your opinion on </w:t>
        </w:r>
        <w:r w:rsidRPr="007134B0">
          <w:rPr>
            <w:rFonts w:ascii="Arial" w:hAnsi="Arial" w:cs="Arial"/>
            <w:b/>
            <w:sz w:val="24"/>
            <w:szCs w:val="24"/>
            <w:lang w:val="en-GB"/>
            <w:rPrChange w:id="6100" w:author="HP" w:date="2022-08-19T09:3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hitch-hiking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696B16" w:rsidRDefault="00696B16">
      <w:pPr>
        <w:pStyle w:val="Odsekzoznamu"/>
        <w:numPr>
          <w:ilvl w:val="0"/>
          <w:numId w:val="51"/>
        </w:numPr>
        <w:rPr>
          <w:ins w:id="6101" w:author="HP" w:date="2022-08-19T13:39:00Z"/>
          <w:rFonts w:ascii="Arial" w:hAnsi="Arial" w:cs="Arial"/>
          <w:sz w:val="24"/>
          <w:szCs w:val="24"/>
          <w:lang w:val="en-GB"/>
        </w:rPr>
        <w:pPrChange w:id="6102" w:author="HP" w:date="2022-08-19T08:21:00Z">
          <w:pPr/>
        </w:pPrChange>
      </w:pPr>
      <w:ins w:id="6103" w:author="HP" w:date="2022-08-19T13:39:00Z">
        <w:r>
          <w:rPr>
            <w:rFonts w:ascii="Arial" w:hAnsi="Arial" w:cs="Arial"/>
            <w:sz w:val="24"/>
            <w:szCs w:val="24"/>
            <w:lang w:val="en-GB"/>
          </w:rPr>
          <w:t xml:space="preserve">Do you like </w:t>
        </w:r>
        <w:r w:rsidRPr="00696B16">
          <w:rPr>
            <w:rFonts w:ascii="Arial" w:hAnsi="Arial" w:cs="Arial"/>
            <w:b/>
            <w:sz w:val="24"/>
            <w:szCs w:val="24"/>
            <w:lang w:val="en-GB"/>
            <w:rPrChange w:id="6104" w:author="HP" w:date="2022-08-19T13:3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motorbikes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696B16" w:rsidRDefault="00696B16">
      <w:pPr>
        <w:pStyle w:val="Odsekzoznamu"/>
        <w:numPr>
          <w:ilvl w:val="0"/>
          <w:numId w:val="51"/>
        </w:numPr>
        <w:rPr>
          <w:ins w:id="6105" w:author="HP" w:date="2022-08-19T13:39:00Z"/>
          <w:rFonts w:ascii="Arial" w:hAnsi="Arial" w:cs="Arial"/>
          <w:sz w:val="24"/>
          <w:szCs w:val="24"/>
          <w:lang w:val="en-GB"/>
        </w:rPr>
        <w:pPrChange w:id="6106" w:author="HP" w:date="2022-08-19T08:21:00Z">
          <w:pPr/>
        </w:pPrChange>
      </w:pPr>
      <w:ins w:id="6107" w:author="HP" w:date="2022-08-19T13:39:00Z">
        <w:r>
          <w:rPr>
            <w:rFonts w:ascii="Arial" w:hAnsi="Arial" w:cs="Arial"/>
            <w:sz w:val="24"/>
            <w:szCs w:val="24"/>
            <w:lang w:val="en-GB"/>
          </w:rPr>
          <w:t xml:space="preserve">Why do people love </w:t>
        </w:r>
      </w:ins>
      <w:ins w:id="6108" w:author="HP" w:date="2022-08-19T13:40:00Z">
        <w:r>
          <w:rPr>
            <w:rFonts w:ascii="Arial" w:hAnsi="Arial" w:cs="Arial"/>
            <w:sz w:val="24"/>
            <w:szCs w:val="24"/>
            <w:lang w:val="en-GB"/>
          </w:rPr>
          <w:t>motor biking</w:t>
        </w:r>
      </w:ins>
      <w:ins w:id="6109" w:author="HP" w:date="2022-08-19T13:39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696B16" w:rsidRDefault="00696B16">
      <w:pPr>
        <w:pStyle w:val="Odsekzoznamu"/>
        <w:numPr>
          <w:ilvl w:val="0"/>
          <w:numId w:val="51"/>
        </w:numPr>
        <w:rPr>
          <w:ins w:id="6110" w:author="HP" w:date="2022-08-19T09:20:00Z"/>
          <w:rFonts w:ascii="Arial" w:hAnsi="Arial" w:cs="Arial"/>
          <w:sz w:val="24"/>
          <w:szCs w:val="24"/>
          <w:lang w:val="en-GB"/>
        </w:rPr>
        <w:pPrChange w:id="6111" w:author="HP" w:date="2022-08-19T08:21:00Z">
          <w:pPr/>
        </w:pPrChange>
      </w:pPr>
      <w:ins w:id="6112" w:author="HP" w:date="2022-08-19T13:40:00Z">
        <w:r>
          <w:rPr>
            <w:rFonts w:ascii="Arial" w:hAnsi="Arial" w:cs="Arial"/>
            <w:sz w:val="24"/>
            <w:szCs w:val="24"/>
            <w:lang w:val="en-GB"/>
          </w:rPr>
          <w:t>Where do people travel by motorbikes?</w:t>
        </w:r>
      </w:ins>
    </w:p>
    <w:p w:rsidR="005B6BAB" w:rsidRDefault="005B6BAB">
      <w:pPr>
        <w:pStyle w:val="Odsekzoznamu"/>
        <w:numPr>
          <w:ilvl w:val="0"/>
          <w:numId w:val="51"/>
        </w:numPr>
        <w:rPr>
          <w:ins w:id="6113" w:author="HP" w:date="2022-08-19T08:49:00Z"/>
          <w:rFonts w:ascii="Arial" w:hAnsi="Arial" w:cs="Arial"/>
          <w:sz w:val="24"/>
          <w:szCs w:val="24"/>
          <w:lang w:val="en-GB"/>
        </w:rPr>
        <w:pPrChange w:id="6114" w:author="HP" w:date="2022-08-19T08:21:00Z">
          <w:pPr/>
        </w:pPrChange>
      </w:pPr>
      <w:ins w:id="6115" w:author="HP" w:date="2022-08-19T09:16:00Z">
        <w:r>
          <w:rPr>
            <w:rFonts w:ascii="Arial" w:hAnsi="Arial" w:cs="Arial"/>
            <w:sz w:val="24"/>
            <w:szCs w:val="24"/>
            <w:lang w:val="en-GB"/>
          </w:rPr>
          <w:t>How do you choose the means of transport? Do you think about the environment?</w:t>
        </w:r>
      </w:ins>
    </w:p>
    <w:p w:rsidR="00356F71" w:rsidRDefault="00356F71">
      <w:pPr>
        <w:pStyle w:val="Odsekzoznamu"/>
        <w:numPr>
          <w:ilvl w:val="0"/>
          <w:numId w:val="51"/>
        </w:numPr>
        <w:rPr>
          <w:ins w:id="6116" w:author="HP" w:date="2022-08-19T09:34:00Z"/>
          <w:rFonts w:ascii="Arial" w:hAnsi="Arial" w:cs="Arial"/>
          <w:sz w:val="24"/>
          <w:szCs w:val="24"/>
          <w:lang w:val="en-GB"/>
        </w:rPr>
        <w:pPrChange w:id="6117" w:author="HP" w:date="2022-08-19T08:21:00Z">
          <w:pPr/>
        </w:pPrChange>
      </w:pPr>
      <w:ins w:id="6118" w:author="HP" w:date="2022-08-19T08:44:00Z">
        <w:r>
          <w:rPr>
            <w:rFonts w:ascii="Arial" w:hAnsi="Arial" w:cs="Arial"/>
            <w:sz w:val="24"/>
            <w:szCs w:val="24"/>
            <w:lang w:val="en-GB"/>
          </w:rPr>
          <w:t xml:space="preserve">Which are the most popular </w:t>
        </w:r>
        <w:r w:rsidRPr="001707B0">
          <w:rPr>
            <w:rFonts w:ascii="Arial" w:hAnsi="Arial" w:cs="Arial"/>
            <w:b/>
            <w:sz w:val="24"/>
            <w:szCs w:val="24"/>
            <w:lang w:val="en-GB"/>
            <w:rPrChange w:id="6119" w:author="HP" w:date="2022-08-19T09:0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destinations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for summer and winter holidays for Slovaks?</w:t>
        </w:r>
      </w:ins>
    </w:p>
    <w:p w:rsidR="007134B0" w:rsidRDefault="007134B0">
      <w:pPr>
        <w:pStyle w:val="Odsekzoznamu"/>
        <w:numPr>
          <w:ilvl w:val="0"/>
          <w:numId w:val="51"/>
        </w:numPr>
        <w:rPr>
          <w:ins w:id="6120" w:author="HP" w:date="2022-08-19T09:34:00Z"/>
          <w:rFonts w:ascii="Arial" w:hAnsi="Arial" w:cs="Arial"/>
          <w:sz w:val="24"/>
          <w:szCs w:val="24"/>
          <w:lang w:val="en-GB"/>
        </w:rPr>
        <w:pPrChange w:id="6121" w:author="HP" w:date="2022-08-19T08:21:00Z">
          <w:pPr/>
        </w:pPrChange>
      </w:pPr>
      <w:ins w:id="6122" w:author="HP" w:date="2022-08-19T09:34:00Z">
        <w:r>
          <w:rPr>
            <w:rFonts w:ascii="Arial" w:hAnsi="Arial" w:cs="Arial"/>
            <w:sz w:val="24"/>
            <w:szCs w:val="24"/>
            <w:lang w:val="en-GB"/>
          </w:rPr>
          <w:t>Would you like to travel to exotic countries?</w:t>
        </w:r>
      </w:ins>
      <w:ins w:id="6123" w:author="HP" w:date="2022-08-19T09:35:00Z">
        <w:r>
          <w:rPr>
            <w:rFonts w:ascii="Arial" w:hAnsi="Arial" w:cs="Arial"/>
            <w:sz w:val="24"/>
            <w:szCs w:val="24"/>
            <w:lang w:val="en-GB"/>
          </w:rPr>
          <w:t xml:space="preserve"> Why?</w:t>
        </w:r>
      </w:ins>
    </w:p>
    <w:p w:rsidR="007134B0" w:rsidRDefault="007134B0">
      <w:pPr>
        <w:pStyle w:val="Odsekzoznamu"/>
        <w:numPr>
          <w:ilvl w:val="0"/>
          <w:numId w:val="51"/>
        </w:numPr>
        <w:rPr>
          <w:ins w:id="6124" w:author="HP" w:date="2022-08-19T09:35:00Z"/>
          <w:rFonts w:ascii="Arial" w:hAnsi="Arial" w:cs="Arial"/>
          <w:sz w:val="24"/>
          <w:szCs w:val="24"/>
          <w:lang w:val="en-GB"/>
        </w:rPr>
        <w:pPrChange w:id="6125" w:author="HP" w:date="2022-08-19T08:21:00Z">
          <w:pPr/>
        </w:pPrChange>
      </w:pPr>
      <w:ins w:id="6126" w:author="HP" w:date="2022-08-19T09:34:00Z">
        <w:r>
          <w:rPr>
            <w:rFonts w:ascii="Arial" w:hAnsi="Arial" w:cs="Arial"/>
            <w:sz w:val="24"/>
            <w:szCs w:val="24"/>
            <w:lang w:val="en-GB"/>
          </w:rPr>
          <w:t>Do you think exotic countries are saf</w:t>
        </w:r>
      </w:ins>
      <w:ins w:id="6127" w:author="HP" w:date="2022-08-19T09:35:00Z">
        <w:r>
          <w:rPr>
            <w:rFonts w:ascii="Arial" w:hAnsi="Arial" w:cs="Arial"/>
            <w:sz w:val="24"/>
            <w:szCs w:val="24"/>
            <w:lang w:val="en-GB"/>
          </w:rPr>
          <w:t>e/dangerous? Why?</w:t>
        </w:r>
      </w:ins>
    </w:p>
    <w:p w:rsidR="007134B0" w:rsidRDefault="007134B0">
      <w:pPr>
        <w:pStyle w:val="Odsekzoznamu"/>
        <w:numPr>
          <w:ilvl w:val="0"/>
          <w:numId w:val="51"/>
        </w:numPr>
        <w:rPr>
          <w:ins w:id="6128" w:author="HP" w:date="2022-08-19T09:00:00Z"/>
          <w:rFonts w:ascii="Arial" w:hAnsi="Arial" w:cs="Arial"/>
          <w:sz w:val="24"/>
          <w:szCs w:val="24"/>
          <w:lang w:val="en-GB"/>
        </w:rPr>
        <w:pPrChange w:id="6129" w:author="HP" w:date="2022-08-19T08:21:00Z">
          <w:pPr/>
        </w:pPrChange>
      </w:pPr>
      <w:ins w:id="6130" w:author="HP" w:date="2022-08-19T09:35:00Z">
        <w:r>
          <w:rPr>
            <w:rFonts w:ascii="Arial" w:hAnsi="Arial" w:cs="Arial"/>
            <w:sz w:val="24"/>
            <w:szCs w:val="24"/>
            <w:lang w:val="en-GB"/>
          </w:rPr>
          <w:t>Is travelling in Europe safe/dangerous?</w:t>
        </w:r>
      </w:ins>
    </w:p>
    <w:p w:rsidR="001707B0" w:rsidRDefault="001707B0">
      <w:pPr>
        <w:pStyle w:val="Odsekzoznamu"/>
        <w:numPr>
          <w:ilvl w:val="0"/>
          <w:numId w:val="51"/>
        </w:numPr>
        <w:rPr>
          <w:ins w:id="6131" w:author="HP" w:date="2022-08-19T08:44:00Z"/>
          <w:rFonts w:ascii="Arial" w:hAnsi="Arial" w:cs="Arial"/>
          <w:sz w:val="24"/>
          <w:szCs w:val="24"/>
          <w:lang w:val="en-GB"/>
        </w:rPr>
        <w:pPrChange w:id="6132" w:author="HP" w:date="2022-08-19T08:21:00Z">
          <w:pPr/>
        </w:pPrChange>
      </w:pPr>
      <w:ins w:id="6133" w:author="HP" w:date="2022-08-19T09:00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  <w:r w:rsidRPr="001707B0">
          <w:rPr>
            <w:rFonts w:ascii="Arial" w:hAnsi="Arial" w:cs="Arial"/>
            <w:b/>
            <w:sz w:val="24"/>
            <w:szCs w:val="24"/>
            <w:lang w:val="en-GB"/>
            <w:rPrChange w:id="6134" w:author="HP" w:date="2022-08-19T09:0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types of accommodation</w:t>
        </w:r>
        <w:r>
          <w:rPr>
            <w:rFonts w:ascii="Arial" w:hAnsi="Arial" w:cs="Arial"/>
            <w:sz w:val="24"/>
            <w:szCs w:val="24"/>
            <w:lang w:val="en-GB"/>
          </w:rPr>
          <w:t xml:space="preserve"> can we get?</w:t>
        </w:r>
      </w:ins>
    </w:p>
    <w:p w:rsidR="00356F71" w:rsidRDefault="00356F71">
      <w:pPr>
        <w:pStyle w:val="Odsekzoznamu"/>
        <w:numPr>
          <w:ilvl w:val="0"/>
          <w:numId w:val="51"/>
        </w:numPr>
        <w:rPr>
          <w:ins w:id="6135" w:author="HP" w:date="2022-08-19T09:43:00Z"/>
          <w:rFonts w:ascii="Arial" w:hAnsi="Arial" w:cs="Arial"/>
          <w:sz w:val="24"/>
          <w:szCs w:val="24"/>
          <w:lang w:val="en-GB"/>
        </w:rPr>
        <w:pPrChange w:id="6136" w:author="HP" w:date="2022-08-19T08:21:00Z">
          <w:pPr/>
        </w:pPrChange>
      </w:pPr>
      <w:ins w:id="6137" w:author="HP" w:date="2022-08-19T08:44:00Z">
        <w:r>
          <w:rPr>
            <w:rFonts w:ascii="Arial" w:hAnsi="Arial" w:cs="Arial"/>
            <w:sz w:val="24"/>
            <w:szCs w:val="24"/>
            <w:lang w:val="en-GB"/>
          </w:rPr>
          <w:t xml:space="preserve">When do you go on holiday with your parents, what kind of </w:t>
        </w:r>
      </w:ins>
      <w:ins w:id="6138" w:author="HP" w:date="2022-08-19T08:45:00Z">
        <w:r>
          <w:rPr>
            <w:rFonts w:ascii="Arial" w:hAnsi="Arial" w:cs="Arial"/>
            <w:sz w:val="24"/>
            <w:szCs w:val="24"/>
            <w:lang w:val="en-GB"/>
          </w:rPr>
          <w:t>accommodation</w:t>
        </w:r>
      </w:ins>
      <w:ins w:id="6139" w:author="HP" w:date="2022-08-19T08:44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6140" w:author="HP" w:date="2022-08-19T08:45:00Z">
        <w:r>
          <w:rPr>
            <w:rFonts w:ascii="Arial" w:hAnsi="Arial" w:cs="Arial"/>
            <w:sz w:val="24"/>
            <w:szCs w:val="24"/>
            <w:lang w:val="en-GB"/>
          </w:rPr>
          <w:t>do you arrange?</w:t>
        </w:r>
      </w:ins>
    </w:p>
    <w:p w:rsidR="00753446" w:rsidRDefault="00753446">
      <w:pPr>
        <w:pStyle w:val="Odsekzoznamu"/>
        <w:numPr>
          <w:ilvl w:val="0"/>
          <w:numId w:val="51"/>
        </w:numPr>
        <w:rPr>
          <w:ins w:id="6141" w:author="HP" w:date="2022-08-19T09:46:00Z"/>
          <w:rFonts w:ascii="Arial" w:hAnsi="Arial" w:cs="Arial"/>
          <w:sz w:val="24"/>
          <w:szCs w:val="24"/>
          <w:lang w:val="en-GB"/>
        </w:rPr>
        <w:pPrChange w:id="6142" w:author="HP" w:date="2022-08-19T08:21:00Z">
          <w:pPr/>
        </w:pPrChange>
      </w:pPr>
      <w:ins w:id="6143" w:author="HP" w:date="2022-08-19T09:43:00Z">
        <w:r>
          <w:rPr>
            <w:rFonts w:ascii="Arial" w:hAnsi="Arial" w:cs="Arial"/>
            <w:sz w:val="24"/>
            <w:szCs w:val="24"/>
            <w:lang w:val="en-GB"/>
          </w:rPr>
          <w:t xml:space="preserve">How do people book accommodation? </w:t>
        </w:r>
      </w:ins>
    </w:p>
    <w:p w:rsidR="00753446" w:rsidRDefault="00753446">
      <w:pPr>
        <w:pStyle w:val="Odsekzoznamu"/>
        <w:numPr>
          <w:ilvl w:val="0"/>
          <w:numId w:val="51"/>
        </w:numPr>
        <w:rPr>
          <w:ins w:id="6144" w:author="HP" w:date="2022-08-19T09:46:00Z"/>
          <w:rFonts w:ascii="Arial" w:hAnsi="Arial" w:cs="Arial"/>
          <w:sz w:val="24"/>
          <w:szCs w:val="24"/>
          <w:lang w:val="en-GB"/>
        </w:rPr>
        <w:pPrChange w:id="6145" w:author="HP" w:date="2022-08-19T08:21:00Z">
          <w:pPr/>
        </w:pPrChange>
      </w:pPr>
      <w:ins w:id="6146" w:author="HP" w:date="2022-08-19T09:46:00Z">
        <w:r>
          <w:rPr>
            <w:rFonts w:ascii="Arial" w:hAnsi="Arial" w:cs="Arial"/>
            <w:sz w:val="24"/>
            <w:szCs w:val="24"/>
            <w:lang w:val="en-GB"/>
          </w:rPr>
          <w:t>Have you ever been on holiday in a camp?</w:t>
        </w:r>
      </w:ins>
    </w:p>
    <w:p w:rsidR="00753446" w:rsidRDefault="00753446">
      <w:pPr>
        <w:pStyle w:val="Odsekzoznamu"/>
        <w:numPr>
          <w:ilvl w:val="0"/>
          <w:numId w:val="51"/>
        </w:numPr>
        <w:rPr>
          <w:ins w:id="6147" w:author="HP" w:date="2022-08-19T09:06:00Z"/>
          <w:rFonts w:ascii="Arial" w:hAnsi="Arial" w:cs="Arial"/>
          <w:sz w:val="24"/>
          <w:szCs w:val="24"/>
          <w:lang w:val="en-GB"/>
        </w:rPr>
        <w:pPrChange w:id="6148" w:author="HP" w:date="2022-08-19T08:21:00Z">
          <w:pPr/>
        </w:pPrChange>
      </w:pPr>
      <w:ins w:id="6149" w:author="HP" w:date="2022-08-19T09:46:00Z">
        <w:r>
          <w:rPr>
            <w:rFonts w:ascii="Arial" w:hAnsi="Arial" w:cs="Arial"/>
            <w:sz w:val="24"/>
            <w:szCs w:val="24"/>
            <w:lang w:val="en-GB"/>
          </w:rPr>
          <w:t xml:space="preserve">Have you slept in a tent? </w:t>
        </w:r>
      </w:ins>
    </w:p>
    <w:p w:rsidR="001707B0" w:rsidRDefault="001707B0">
      <w:pPr>
        <w:pStyle w:val="Odsekzoznamu"/>
        <w:numPr>
          <w:ilvl w:val="0"/>
          <w:numId w:val="51"/>
        </w:numPr>
        <w:rPr>
          <w:ins w:id="6150" w:author="HP" w:date="2022-08-19T09:06:00Z"/>
          <w:rFonts w:ascii="Arial" w:hAnsi="Arial" w:cs="Arial"/>
          <w:sz w:val="24"/>
          <w:szCs w:val="24"/>
          <w:lang w:val="en-GB"/>
        </w:rPr>
        <w:pPrChange w:id="6151" w:author="HP" w:date="2022-08-19T08:21:00Z">
          <w:pPr/>
        </w:pPrChange>
      </w:pPr>
      <w:ins w:id="6152" w:author="HP" w:date="2022-08-19T09:06:00Z">
        <w:r>
          <w:rPr>
            <w:rFonts w:ascii="Arial" w:hAnsi="Arial" w:cs="Arial"/>
            <w:sz w:val="24"/>
            <w:szCs w:val="24"/>
            <w:lang w:val="en-GB"/>
          </w:rPr>
          <w:t xml:space="preserve">Which countries do people </w:t>
        </w:r>
      </w:ins>
      <w:ins w:id="6153" w:author="HP" w:date="2022-08-19T09:07:00Z">
        <w:r>
          <w:rPr>
            <w:rFonts w:ascii="Arial" w:hAnsi="Arial" w:cs="Arial"/>
            <w:sz w:val="24"/>
            <w:szCs w:val="24"/>
            <w:lang w:val="en-GB"/>
          </w:rPr>
          <w:t>travel to</w:t>
        </w:r>
      </w:ins>
      <w:ins w:id="6154" w:author="HP" w:date="2022-08-19T09:06:00Z">
        <w:r>
          <w:rPr>
            <w:rFonts w:ascii="Arial" w:hAnsi="Arial" w:cs="Arial"/>
            <w:sz w:val="24"/>
            <w:szCs w:val="24"/>
            <w:lang w:val="en-GB"/>
          </w:rPr>
          <w:t xml:space="preserve"> for </w:t>
        </w:r>
        <w:r w:rsidRPr="001707B0">
          <w:rPr>
            <w:rFonts w:ascii="Arial" w:hAnsi="Arial" w:cs="Arial"/>
            <w:b/>
            <w:sz w:val="24"/>
            <w:szCs w:val="24"/>
            <w:lang w:val="en-GB"/>
            <w:rPrChange w:id="6155" w:author="HP" w:date="2022-08-19T09:0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work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1707B0" w:rsidRDefault="001707B0">
      <w:pPr>
        <w:pStyle w:val="Odsekzoznamu"/>
        <w:numPr>
          <w:ilvl w:val="0"/>
          <w:numId w:val="51"/>
        </w:numPr>
        <w:rPr>
          <w:ins w:id="6156" w:author="HP" w:date="2022-08-19T09:08:00Z"/>
          <w:rFonts w:ascii="Arial" w:hAnsi="Arial" w:cs="Arial"/>
          <w:sz w:val="24"/>
          <w:szCs w:val="24"/>
          <w:lang w:val="en-GB"/>
        </w:rPr>
        <w:pPrChange w:id="6157" w:author="HP" w:date="2022-08-19T08:21:00Z">
          <w:pPr/>
        </w:pPrChange>
      </w:pPr>
      <w:ins w:id="6158" w:author="HP" w:date="2022-08-19T09:06:00Z">
        <w:r>
          <w:rPr>
            <w:rFonts w:ascii="Arial" w:hAnsi="Arial" w:cs="Arial"/>
            <w:sz w:val="24"/>
            <w:szCs w:val="24"/>
            <w:lang w:val="en-GB"/>
          </w:rPr>
          <w:t>Why do people work abroad?</w:t>
        </w:r>
      </w:ins>
      <w:ins w:id="6159" w:author="HP" w:date="2022-08-19T09:07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5B6BAB" w:rsidRDefault="005B6BAB">
      <w:pPr>
        <w:pStyle w:val="Odsekzoznamu"/>
        <w:numPr>
          <w:ilvl w:val="0"/>
          <w:numId w:val="51"/>
        </w:numPr>
        <w:rPr>
          <w:ins w:id="6160" w:author="HP" w:date="2022-08-19T09:07:00Z"/>
          <w:rFonts w:ascii="Arial" w:hAnsi="Arial" w:cs="Arial"/>
          <w:sz w:val="24"/>
          <w:szCs w:val="24"/>
          <w:lang w:val="en-GB"/>
        </w:rPr>
        <w:pPrChange w:id="6161" w:author="HP" w:date="2022-08-19T08:21:00Z">
          <w:pPr/>
        </w:pPrChange>
      </w:pPr>
      <w:ins w:id="6162" w:author="HP" w:date="2022-08-19T09:08:00Z">
        <w:r>
          <w:rPr>
            <w:rFonts w:ascii="Arial" w:hAnsi="Arial" w:cs="Arial"/>
            <w:sz w:val="24"/>
            <w:szCs w:val="24"/>
            <w:lang w:val="en-GB"/>
          </w:rPr>
          <w:t>Which jobs do people have abroad?</w:t>
        </w:r>
      </w:ins>
    </w:p>
    <w:p w:rsidR="001707B0" w:rsidRDefault="001707B0">
      <w:pPr>
        <w:pStyle w:val="Odsekzoznamu"/>
        <w:numPr>
          <w:ilvl w:val="0"/>
          <w:numId w:val="51"/>
        </w:numPr>
        <w:rPr>
          <w:ins w:id="6163" w:author="HP" w:date="2022-08-19T09:03:00Z"/>
          <w:rFonts w:ascii="Arial" w:hAnsi="Arial" w:cs="Arial"/>
          <w:sz w:val="24"/>
          <w:szCs w:val="24"/>
          <w:lang w:val="en-GB"/>
        </w:rPr>
        <w:pPrChange w:id="6164" w:author="HP" w:date="2022-08-19T08:21:00Z">
          <w:pPr/>
        </w:pPrChange>
      </w:pPr>
      <w:ins w:id="6165" w:author="HP" w:date="2022-08-19T09:07:00Z">
        <w:r>
          <w:rPr>
            <w:rFonts w:ascii="Arial" w:hAnsi="Arial" w:cs="Arial"/>
            <w:sz w:val="24"/>
            <w:szCs w:val="24"/>
            <w:lang w:val="en-GB"/>
          </w:rPr>
          <w:t>Would you like to work abroad? Why?</w:t>
        </w:r>
      </w:ins>
    </w:p>
    <w:p w:rsidR="001707B0" w:rsidRDefault="001707B0">
      <w:pPr>
        <w:pStyle w:val="Odsekzoznamu"/>
        <w:numPr>
          <w:ilvl w:val="0"/>
          <w:numId w:val="51"/>
        </w:numPr>
        <w:rPr>
          <w:ins w:id="6166" w:author="HP" w:date="2022-08-19T09:03:00Z"/>
          <w:rFonts w:ascii="Arial" w:hAnsi="Arial" w:cs="Arial"/>
          <w:sz w:val="24"/>
          <w:szCs w:val="24"/>
          <w:lang w:val="en-GB"/>
        </w:rPr>
        <w:pPrChange w:id="6167" w:author="HP" w:date="2022-08-19T08:21:00Z">
          <w:pPr/>
        </w:pPrChange>
      </w:pPr>
      <w:ins w:id="6168" w:author="HP" w:date="2022-08-19T09:03:00Z">
        <w:r>
          <w:rPr>
            <w:rFonts w:ascii="Arial" w:hAnsi="Arial" w:cs="Arial"/>
            <w:sz w:val="24"/>
            <w:szCs w:val="24"/>
            <w:lang w:val="en-GB"/>
          </w:rPr>
          <w:t xml:space="preserve">Compare travelling </w:t>
        </w:r>
        <w:r w:rsidRPr="001707B0">
          <w:rPr>
            <w:rFonts w:ascii="Arial" w:hAnsi="Arial" w:cs="Arial"/>
            <w:b/>
            <w:sz w:val="24"/>
            <w:szCs w:val="24"/>
            <w:lang w:val="en-GB"/>
            <w:rPrChange w:id="6169" w:author="HP" w:date="2022-08-19T09:0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in the past</w:t>
        </w:r>
        <w:r>
          <w:rPr>
            <w:rFonts w:ascii="Arial" w:hAnsi="Arial" w:cs="Arial"/>
            <w:sz w:val="24"/>
            <w:szCs w:val="24"/>
            <w:lang w:val="en-GB"/>
          </w:rPr>
          <w:t xml:space="preserve"> and nowadays. </w:t>
        </w:r>
      </w:ins>
    </w:p>
    <w:p w:rsidR="001707B0" w:rsidRDefault="001707B0">
      <w:pPr>
        <w:pStyle w:val="Odsekzoznamu"/>
        <w:numPr>
          <w:ilvl w:val="0"/>
          <w:numId w:val="51"/>
        </w:numPr>
        <w:rPr>
          <w:ins w:id="6170" w:author="HP" w:date="2022-08-19T09:03:00Z"/>
          <w:rFonts w:ascii="Arial" w:hAnsi="Arial" w:cs="Arial"/>
          <w:sz w:val="24"/>
          <w:szCs w:val="24"/>
          <w:lang w:val="en-GB"/>
        </w:rPr>
        <w:pPrChange w:id="6171" w:author="HP" w:date="2022-08-19T08:21:00Z">
          <w:pPr/>
        </w:pPrChange>
      </w:pPr>
      <w:ins w:id="6172" w:author="HP" w:date="2022-08-19T09:03:00Z">
        <w:r>
          <w:rPr>
            <w:rFonts w:ascii="Arial" w:hAnsi="Arial" w:cs="Arial"/>
            <w:sz w:val="24"/>
            <w:szCs w:val="24"/>
            <w:lang w:val="en-GB"/>
          </w:rPr>
          <w:t>Did your grandparents tell you about their travelling possibilities?</w:t>
        </w:r>
      </w:ins>
    </w:p>
    <w:p w:rsidR="001707B0" w:rsidRDefault="001707B0">
      <w:pPr>
        <w:pStyle w:val="Odsekzoznamu"/>
        <w:numPr>
          <w:ilvl w:val="0"/>
          <w:numId w:val="51"/>
        </w:numPr>
        <w:rPr>
          <w:ins w:id="6173" w:author="HP" w:date="2022-08-19T09:47:00Z"/>
          <w:rFonts w:ascii="Arial" w:hAnsi="Arial" w:cs="Arial"/>
          <w:sz w:val="24"/>
          <w:szCs w:val="24"/>
          <w:lang w:val="en-GB"/>
        </w:rPr>
        <w:pPrChange w:id="6174" w:author="HP" w:date="2022-08-19T08:21:00Z">
          <w:pPr/>
        </w:pPrChange>
      </w:pPr>
      <w:ins w:id="6175" w:author="HP" w:date="2022-08-19T09:04:00Z">
        <w:r>
          <w:rPr>
            <w:rFonts w:ascii="Arial" w:hAnsi="Arial" w:cs="Arial"/>
            <w:sz w:val="24"/>
            <w:szCs w:val="24"/>
            <w:lang w:val="en-GB"/>
          </w:rPr>
          <w:t>How has entry into the EU made travel easier for Slovaks?</w:t>
        </w:r>
      </w:ins>
    </w:p>
    <w:p w:rsidR="00753446" w:rsidRDefault="00753446">
      <w:pPr>
        <w:pStyle w:val="Odsekzoznamu"/>
        <w:numPr>
          <w:ilvl w:val="0"/>
          <w:numId w:val="51"/>
        </w:numPr>
        <w:rPr>
          <w:ins w:id="6176" w:author="HP" w:date="2022-08-19T09:47:00Z"/>
          <w:rFonts w:ascii="Arial" w:hAnsi="Arial" w:cs="Arial"/>
          <w:sz w:val="24"/>
          <w:szCs w:val="24"/>
          <w:lang w:val="en-GB"/>
        </w:rPr>
        <w:pPrChange w:id="6177" w:author="HP" w:date="2022-08-19T08:21:00Z">
          <w:pPr/>
        </w:pPrChange>
      </w:pPr>
      <w:ins w:id="6178" w:author="HP" w:date="2022-08-19T09:47:00Z">
        <w:r>
          <w:rPr>
            <w:rFonts w:ascii="Arial" w:hAnsi="Arial" w:cs="Arial"/>
            <w:sz w:val="24"/>
            <w:szCs w:val="24"/>
            <w:lang w:val="en-GB"/>
          </w:rPr>
          <w:t>What kind of holiday do young people prefer?</w:t>
        </w:r>
      </w:ins>
    </w:p>
    <w:p w:rsidR="00753446" w:rsidRDefault="00753446">
      <w:pPr>
        <w:pStyle w:val="Odsekzoznamu"/>
        <w:numPr>
          <w:ilvl w:val="0"/>
          <w:numId w:val="51"/>
        </w:numPr>
        <w:rPr>
          <w:ins w:id="6179" w:author="HP" w:date="2022-08-19T08:45:00Z"/>
          <w:rFonts w:ascii="Arial" w:hAnsi="Arial" w:cs="Arial"/>
          <w:sz w:val="24"/>
          <w:szCs w:val="24"/>
          <w:lang w:val="en-GB"/>
        </w:rPr>
        <w:pPrChange w:id="6180" w:author="HP" w:date="2022-08-19T08:21:00Z">
          <w:pPr/>
        </w:pPrChange>
      </w:pPr>
      <w:ins w:id="6181" w:author="HP" w:date="2022-08-19T09:47:00Z">
        <w:r>
          <w:rPr>
            <w:rFonts w:ascii="Arial" w:hAnsi="Arial" w:cs="Arial"/>
            <w:sz w:val="24"/>
            <w:szCs w:val="24"/>
            <w:lang w:val="en-GB"/>
          </w:rPr>
          <w:t>What is a suitable holiday for older people?</w:t>
        </w:r>
      </w:ins>
    </w:p>
    <w:p w:rsidR="00356F71" w:rsidRDefault="00356F71">
      <w:pPr>
        <w:pStyle w:val="Odsekzoznamu"/>
        <w:numPr>
          <w:ilvl w:val="0"/>
          <w:numId w:val="51"/>
        </w:numPr>
        <w:rPr>
          <w:ins w:id="6182" w:author="HP" w:date="2022-08-19T09:01:00Z"/>
          <w:rFonts w:ascii="Arial" w:hAnsi="Arial" w:cs="Arial"/>
          <w:sz w:val="24"/>
          <w:szCs w:val="24"/>
          <w:lang w:val="en-GB"/>
        </w:rPr>
        <w:pPrChange w:id="6183" w:author="HP" w:date="2022-08-19T08:21:00Z">
          <w:pPr/>
        </w:pPrChange>
      </w:pPr>
      <w:ins w:id="6184" w:author="HP" w:date="2022-08-19T08:45:00Z">
        <w:r>
          <w:rPr>
            <w:rFonts w:ascii="Arial" w:hAnsi="Arial" w:cs="Arial"/>
            <w:sz w:val="24"/>
            <w:szCs w:val="24"/>
            <w:lang w:val="en-GB"/>
          </w:rPr>
          <w:t xml:space="preserve">How will people travel </w:t>
        </w:r>
        <w:r w:rsidRPr="001707B0">
          <w:rPr>
            <w:rFonts w:ascii="Arial" w:hAnsi="Arial" w:cs="Arial"/>
            <w:b/>
            <w:sz w:val="24"/>
            <w:szCs w:val="24"/>
            <w:lang w:val="en-GB"/>
            <w:rPrChange w:id="6185" w:author="HP" w:date="2022-08-19T09:0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in the future</w:t>
        </w:r>
        <w:r>
          <w:rPr>
            <w:rFonts w:ascii="Arial" w:hAnsi="Arial" w:cs="Arial"/>
            <w:sz w:val="24"/>
            <w:szCs w:val="24"/>
            <w:lang w:val="en-GB"/>
          </w:rPr>
          <w:t xml:space="preserve"> and where do you think they will travel to?</w:t>
        </w:r>
      </w:ins>
    </w:p>
    <w:p w:rsidR="001707B0" w:rsidRDefault="001707B0">
      <w:pPr>
        <w:pStyle w:val="Odsekzoznamu"/>
        <w:numPr>
          <w:ilvl w:val="0"/>
          <w:numId w:val="51"/>
        </w:numPr>
        <w:rPr>
          <w:ins w:id="6186" w:author="HP" w:date="2022-08-19T09:01:00Z"/>
          <w:rFonts w:ascii="Arial" w:hAnsi="Arial" w:cs="Arial"/>
          <w:sz w:val="24"/>
          <w:szCs w:val="24"/>
          <w:lang w:val="en-GB"/>
        </w:rPr>
        <w:pPrChange w:id="6187" w:author="HP" w:date="2022-08-19T08:21:00Z">
          <w:pPr/>
        </w:pPrChange>
      </w:pPr>
      <w:ins w:id="6188" w:author="HP" w:date="2022-08-19T09:01:00Z">
        <w:r>
          <w:rPr>
            <w:rFonts w:ascii="Arial" w:hAnsi="Arial" w:cs="Arial"/>
            <w:sz w:val="24"/>
            <w:szCs w:val="24"/>
            <w:lang w:val="en-GB"/>
          </w:rPr>
          <w:t>What destinations will people prefer in the future?</w:t>
        </w:r>
      </w:ins>
    </w:p>
    <w:p w:rsidR="001707B0" w:rsidRPr="00BE0689" w:rsidRDefault="001707B0">
      <w:pPr>
        <w:pStyle w:val="Odsekzoznamu"/>
        <w:numPr>
          <w:ilvl w:val="0"/>
          <w:numId w:val="51"/>
        </w:numPr>
        <w:rPr>
          <w:ins w:id="6189" w:author="HP" w:date="2022-08-19T08:20:00Z"/>
          <w:rFonts w:ascii="Arial" w:hAnsi="Arial" w:cs="Arial"/>
          <w:sz w:val="24"/>
          <w:szCs w:val="24"/>
          <w:lang w:val="en-GB"/>
          <w:rPrChange w:id="6190" w:author="HP" w:date="2022-08-19T08:21:00Z">
            <w:rPr>
              <w:ins w:id="6191" w:author="HP" w:date="2022-08-19T08:20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6192" w:author="HP" w:date="2022-08-19T08:21:00Z">
          <w:pPr/>
        </w:pPrChange>
      </w:pPr>
      <w:ins w:id="6193" w:author="HP" w:date="2022-08-19T09:02:00Z">
        <w:r>
          <w:rPr>
            <w:rFonts w:ascii="Arial" w:hAnsi="Arial" w:cs="Arial"/>
            <w:sz w:val="24"/>
            <w:szCs w:val="24"/>
            <w:lang w:val="en-GB"/>
          </w:rPr>
          <w:t>Which means of transport can you imagine people will use?</w:t>
        </w:r>
      </w:ins>
    </w:p>
    <w:p w:rsidR="00BE0689" w:rsidRPr="00BE0689" w:rsidRDefault="00BE0689">
      <w:pPr>
        <w:jc w:val="center"/>
        <w:rPr>
          <w:rFonts w:ascii="Arial" w:hAnsi="Arial" w:cs="Arial"/>
          <w:b/>
          <w:sz w:val="36"/>
          <w:szCs w:val="36"/>
          <w:lang w:val="en-GB"/>
          <w:rPrChange w:id="6194" w:author="HP" w:date="2022-08-19T08:20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6195" w:author="HP" w:date="2022-08-19T08:20:00Z">
          <w:pPr/>
        </w:pPrChange>
      </w:pPr>
    </w:p>
    <w:p w:rsidR="008D21C3" w:rsidRDefault="008D21C3">
      <w:pPr>
        <w:jc w:val="center"/>
        <w:rPr>
          <w:ins w:id="6196" w:author="HP" w:date="2022-08-15T23:03:00Z"/>
          <w:rFonts w:ascii="Arial" w:hAnsi="Arial" w:cs="Arial"/>
          <w:b/>
          <w:sz w:val="36"/>
          <w:szCs w:val="36"/>
          <w:lang w:val="en-GB"/>
          <w:rPrChange w:id="6197" w:author="HP" w:date="2022-08-19T13:40:00Z">
            <w:rPr>
              <w:ins w:id="6198" w:author="HP" w:date="2022-08-15T23:03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6199" w:author="HP" w:date="2022-08-19T13:40:00Z">
          <w:pPr/>
        </w:pPrChange>
      </w:pPr>
    </w:p>
    <w:p w:rsidR="008D21C3" w:rsidRDefault="008D21C3">
      <w:pPr>
        <w:jc w:val="center"/>
        <w:rPr>
          <w:ins w:id="6200" w:author="HP" w:date="2022-08-22T12:24:00Z"/>
          <w:rFonts w:ascii="Arial" w:hAnsi="Arial" w:cs="Arial"/>
          <w:b/>
          <w:sz w:val="36"/>
          <w:szCs w:val="36"/>
          <w:lang w:val="en-GB"/>
        </w:rPr>
        <w:pPrChange w:id="6201" w:author="HP" w:date="2022-08-19T13:40:00Z">
          <w:pPr/>
        </w:pPrChange>
      </w:pPr>
    </w:p>
    <w:p w:rsidR="008D21C3" w:rsidRDefault="008D21C3">
      <w:pPr>
        <w:jc w:val="center"/>
        <w:rPr>
          <w:ins w:id="6202" w:author="HP" w:date="2022-08-22T12:24:00Z"/>
          <w:rFonts w:ascii="Arial" w:hAnsi="Arial" w:cs="Arial"/>
          <w:b/>
          <w:sz w:val="36"/>
          <w:szCs w:val="36"/>
          <w:lang w:val="en-GB"/>
        </w:rPr>
        <w:pPrChange w:id="6203" w:author="HP" w:date="2022-08-19T13:40:00Z">
          <w:pPr/>
        </w:pPrChange>
      </w:pPr>
    </w:p>
    <w:p w:rsidR="008D21C3" w:rsidRDefault="008D21C3">
      <w:pPr>
        <w:jc w:val="center"/>
        <w:rPr>
          <w:ins w:id="6204" w:author="HP" w:date="2022-08-22T12:24:00Z"/>
          <w:rFonts w:ascii="Arial" w:hAnsi="Arial" w:cs="Arial"/>
          <w:b/>
          <w:sz w:val="36"/>
          <w:szCs w:val="36"/>
          <w:lang w:val="en-GB"/>
        </w:rPr>
        <w:pPrChange w:id="6205" w:author="HP" w:date="2022-08-19T13:40:00Z">
          <w:pPr/>
        </w:pPrChange>
      </w:pPr>
    </w:p>
    <w:p w:rsidR="008D21C3" w:rsidRDefault="008D21C3">
      <w:pPr>
        <w:jc w:val="center"/>
        <w:rPr>
          <w:ins w:id="6206" w:author="HP" w:date="2022-08-22T12:24:00Z"/>
          <w:rFonts w:ascii="Arial" w:hAnsi="Arial" w:cs="Arial"/>
          <w:b/>
          <w:sz w:val="36"/>
          <w:szCs w:val="36"/>
          <w:lang w:val="en-GB"/>
        </w:rPr>
        <w:pPrChange w:id="6207" w:author="HP" w:date="2022-08-19T13:40:00Z">
          <w:pPr/>
        </w:pPrChange>
      </w:pPr>
    </w:p>
    <w:p w:rsidR="008D21C3" w:rsidRDefault="008D21C3">
      <w:pPr>
        <w:jc w:val="center"/>
        <w:rPr>
          <w:ins w:id="6208" w:author="HP" w:date="2022-08-22T12:24:00Z"/>
          <w:rFonts w:ascii="Arial" w:hAnsi="Arial" w:cs="Arial"/>
          <w:b/>
          <w:sz w:val="36"/>
          <w:szCs w:val="36"/>
          <w:lang w:val="en-GB"/>
        </w:rPr>
        <w:pPrChange w:id="6209" w:author="HP" w:date="2022-08-19T13:40:00Z">
          <w:pPr/>
        </w:pPrChange>
      </w:pPr>
    </w:p>
    <w:p w:rsidR="008D21C3" w:rsidRDefault="008D21C3">
      <w:pPr>
        <w:jc w:val="center"/>
        <w:rPr>
          <w:ins w:id="6210" w:author="HP" w:date="2022-08-22T12:24:00Z"/>
          <w:rFonts w:ascii="Arial" w:hAnsi="Arial" w:cs="Arial"/>
          <w:b/>
          <w:sz w:val="36"/>
          <w:szCs w:val="36"/>
          <w:lang w:val="en-GB"/>
        </w:rPr>
        <w:pPrChange w:id="6211" w:author="HP" w:date="2022-08-19T13:40:00Z">
          <w:pPr/>
        </w:pPrChange>
      </w:pPr>
    </w:p>
    <w:p w:rsidR="008D21C3" w:rsidRDefault="008D21C3">
      <w:pPr>
        <w:jc w:val="center"/>
        <w:rPr>
          <w:ins w:id="6212" w:author="HP" w:date="2022-08-22T12:24:00Z"/>
          <w:rFonts w:ascii="Arial" w:hAnsi="Arial" w:cs="Arial"/>
          <w:b/>
          <w:sz w:val="36"/>
          <w:szCs w:val="36"/>
          <w:lang w:val="en-GB"/>
        </w:rPr>
        <w:pPrChange w:id="6213" w:author="HP" w:date="2022-08-19T13:40:00Z">
          <w:pPr/>
        </w:pPrChange>
      </w:pPr>
    </w:p>
    <w:p w:rsidR="008D21C3" w:rsidRDefault="008D21C3">
      <w:pPr>
        <w:jc w:val="center"/>
        <w:rPr>
          <w:ins w:id="6214" w:author="HP" w:date="2022-08-22T12:24:00Z"/>
          <w:rFonts w:ascii="Arial" w:hAnsi="Arial" w:cs="Arial"/>
          <w:b/>
          <w:sz w:val="36"/>
          <w:szCs w:val="36"/>
          <w:lang w:val="en-GB"/>
        </w:rPr>
        <w:pPrChange w:id="6215" w:author="HP" w:date="2022-08-19T13:40:00Z">
          <w:pPr/>
        </w:pPrChange>
      </w:pPr>
    </w:p>
    <w:p w:rsidR="00974306" w:rsidRDefault="00974306">
      <w:pPr>
        <w:jc w:val="center"/>
        <w:rPr>
          <w:ins w:id="6216" w:author="HP" w:date="2022-08-22T12:24:00Z"/>
          <w:rFonts w:ascii="Arial" w:hAnsi="Arial" w:cs="Arial"/>
          <w:b/>
          <w:sz w:val="36"/>
          <w:szCs w:val="36"/>
          <w:lang w:val="en-GB"/>
        </w:rPr>
        <w:pPrChange w:id="6217" w:author="HP" w:date="2022-08-19T13:40:00Z">
          <w:pPr/>
        </w:pPrChange>
      </w:pPr>
      <w:r w:rsidRPr="00696B16">
        <w:rPr>
          <w:rFonts w:ascii="Arial" w:hAnsi="Arial" w:cs="Arial"/>
          <w:b/>
          <w:sz w:val="36"/>
          <w:szCs w:val="36"/>
          <w:lang w:val="en-GB"/>
          <w:rPrChange w:id="6218" w:author="HP" w:date="2022-08-19T13:40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TOWNS AND PLACES</w:t>
      </w:r>
      <w:ins w:id="6219" w:author="HP" w:date="2022-08-15T23:16:00Z">
        <w:r w:rsidR="002B5970" w:rsidRPr="00696B16">
          <w:rPr>
            <w:rFonts w:ascii="Arial" w:hAnsi="Arial" w:cs="Arial"/>
            <w:b/>
            <w:sz w:val="36"/>
            <w:szCs w:val="36"/>
            <w:lang w:val="en-GB"/>
            <w:rPrChange w:id="6220" w:author="HP" w:date="2022-08-19T13:40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 xml:space="preserve"> (2 </w:t>
        </w:r>
        <w:proofErr w:type="spellStart"/>
        <w:r w:rsidR="002B5970" w:rsidRPr="00696B16">
          <w:rPr>
            <w:rFonts w:ascii="Arial" w:hAnsi="Arial" w:cs="Arial"/>
            <w:b/>
            <w:sz w:val="36"/>
            <w:szCs w:val="36"/>
            <w:lang w:val="en-GB"/>
            <w:rPrChange w:id="6221" w:author="HP" w:date="2022-08-19T13:40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témy</w:t>
        </w:r>
        <w:proofErr w:type="spellEnd"/>
        <w:r w:rsidR="002B5970" w:rsidRPr="00696B16">
          <w:rPr>
            <w:rFonts w:ascii="Arial" w:hAnsi="Arial" w:cs="Arial"/>
            <w:b/>
            <w:sz w:val="36"/>
            <w:szCs w:val="36"/>
            <w:lang w:val="en-GB"/>
            <w:rPrChange w:id="6222" w:author="HP" w:date="2022-08-19T13:40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)</w:t>
        </w:r>
      </w:ins>
    </w:p>
    <w:p w:rsidR="008D21C3" w:rsidRDefault="008D21C3">
      <w:pPr>
        <w:jc w:val="center"/>
        <w:rPr>
          <w:ins w:id="6223" w:author="HP" w:date="2022-08-19T13:42:00Z"/>
          <w:rFonts w:ascii="Arial" w:hAnsi="Arial" w:cs="Arial"/>
          <w:b/>
          <w:sz w:val="36"/>
          <w:szCs w:val="36"/>
          <w:lang w:val="en-GB"/>
        </w:rPr>
        <w:pPrChange w:id="6224" w:author="HP" w:date="2022-08-19T13:40:00Z">
          <w:pPr/>
        </w:pPrChange>
      </w:pPr>
    </w:p>
    <w:p w:rsidR="00696B16" w:rsidRPr="00696B16" w:rsidRDefault="00696B16">
      <w:pPr>
        <w:rPr>
          <w:ins w:id="6225" w:author="HP" w:date="2022-08-19T13:40:00Z"/>
          <w:rFonts w:ascii="Arial" w:hAnsi="Arial" w:cs="Arial"/>
          <w:b/>
          <w:sz w:val="32"/>
          <w:szCs w:val="32"/>
          <w:lang w:val="en-GB"/>
          <w:rPrChange w:id="6226" w:author="HP" w:date="2022-08-19T13:42:00Z">
            <w:rPr>
              <w:ins w:id="6227" w:author="HP" w:date="2022-08-19T13:40:00Z"/>
              <w:rFonts w:ascii="Arial" w:hAnsi="Arial" w:cs="Arial"/>
              <w:b/>
              <w:sz w:val="36"/>
              <w:szCs w:val="36"/>
              <w:lang w:val="en-GB"/>
            </w:rPr>
          </w:rPrChange>
        </w:rPr>
      </w:pPr>
      <w:ins w:id="6228" w:author="HP" w:date="2022-08-19T13:42:00Z">
        <w:r>
          <w:rPr>
            <w:rFonts w:ascii="Arial" w:hAnsi="Arial" w:cs="Arial"/>
            <w:b/>
            <w:sz w:val="32"/>
            <w:szCs w:val="32"/>
            <w:lang w:val="en-GB"/>
          </w:rPr>
          <w:t>MY TOWN</w:t>
        </w:r>
      </w:ins>
    </w:p>
    <w:p w:rsidR="00696B16" w:rsidRDefault="00696B16">
      <w:pPr>
        <w:pStyle w:val="Odsekzoznamu"/>
        <w:numPr>
          <w:ilvl w:val="0"/>
          <w:numId w:val="52"/>
        </w:numPr>
        <w:rPr>
          <w:ins w:id="6229" w:author="HP" w:date="2022-08-19T15:33:00Z"/>
          <w:rFonts w:ascii="Arial" w:hAnsi="Arial" w:cs="Arial"/>
          <w:sz w:val="24"/>
          <w:szCs w:val="24"/>
          <w:lang w:val="en-GB"/>
        </w:rPr>
        <w:pPrChange w:id="6230" w:author="HP" w:date="2022-08-19T13:40:00Z">
          <w:pPr/>
        </w:pPrChange>
      </w:pPr>
      <w:ins w:id="6231" w:author="HP" w:date="2022-08-19T13:40:00Z">
        <w:r>
          <w:rPr>
            <w:rFonts w:ascii="Arial" w:hAnsi="Arial" w:cs="Arial"/>
            <w:sz w:val="24"/>
            <w:szCs w:val="24"/>
            <w:lang w:val="en-GB"/>
          </w:rPr>
          <w:t>Where do you live?</w:t>
        </w:r>
      </w:ins>
    </w:p>
    <w:p w:rsidR="007B056D" w:rsidRDefault="007B056D" w:rsidP="007B056D">
      <w:pPr>
        <w:pStyle w:val="Odsekzoznamu"/>
        <w:numPr>
          <w:ilvl w:val="0"/>
          <w:numId w:val="52"/>
        </w:numPr>
        <w:rPr>
          <w:ins w:id="6232" w:author="HP" w:date="2022-08-19T15:33:00Z"/>
          <w:rFonts w:ascii="Arial" w:hAnsi="Arial" w:cs="Arial"/>
          <w:sz w:val="24"/>
          <w:szCs w:val="24"/>
          <w:lang w:val="en-GB"/>
        </w:rPr>
      </w:pPr>
      <w:ins w:id="6233" w:author="HP" w:date="2022-08-19T15:33:00Z">
        <w:r>
          <w:rPr>
            <w:rFonts w:ascii="Arial" w:hAnsi="Arial" w:cs="Arial"/>
            <w:sz w:val="24"/>
            <w:szCs w:val="24"/>
            <w:lang w:val="en-GB"/>
          </w:rPr>
          <w:t>Who is the town mayor?</w:t>
        </w:r>
      </w:ins>
    </w:p>
    <w:p w:rsidR="007B056D" w:rsidRDefault="007B056D">
      <w:pPr>
        <w:pStyle w:val="Odsekzoznamu"/>
        <w:numPr>
          <w:ilvl w:val="0"/>
          <w:numId w:val="52"/>
        </w:numPr>
        <w:rPr>
          <w:ins w:id="6234" w:author="HP" w:date="2022-08-19T15:29:00Z"/>
          <w:rFonts w:ascii="Arial" w:hAnsi="Arial" w:cs="Arial"/>
          <w:sz w:val="24"/>
          <w:szCs w:val="24"/>
          <w:lang w:val="en-GB"/>
        </w:rPr>
        <w:pPrChange w:id="6235" w:author="HP" w:date="2022-08-19T13:40:00Z">
          <w:pPr/>
        </w:pPrChange>
      </w:pPr>
      <w:ins w:id="6236" w:author="HP" w:date="2022-08-19T15:28:00Z">
        <w:r>
          <w:rPr>
            <w:rFonts w:ascii="Arial" w:hAnsi="Arial" w:cs="Arial"/>
            <w:sz w:val="24"/>
            <w:szCs w:val="24"/>
            <w:lang w:val="en-GB"/>
          </w:rPr>
          <w:t>Where is your town/village situated?</w:t>
        </w:r>
      </w:ins>
    </w:p>
    <w:p w:rsidR="007B056D" w:rsidRDefault="007B056D">
      <w:pPr>
        <w:pStyle w:val="Odsekzoznamu"/>
        <w:numPr>
          <w:ilvl w:val="0"/>
          <w:numId w:val="52"/>
        </w:numPr>
        <w:rPr>
          <w:ins w:id="6237" w:author="HP" w:date="2022-08-19T17:00:00Z"/>
          <w:rFonts w:ascii="Arial" w:hAnsi="Arial" w:cs="Arial"/>
          <w:sz w:val="24"/>
          <w:szCs w:val="24"/>
          <w:lang w:val="en-GB"/>
        </w:rPr>
        <w:pPrChange w:id="6238" w:author="HP" w:date="2022-08-19T13:40:00Z">
          <w:pPr/>
        </w:pPrChange>
      </w:pPr>
      <w:ins w:id="6239" w:author="HP" w:date="2022-08-19T15:29:00Z">
        <w:r>
          <w:rPr>
            <w:rFonts w:ascii="Arial" w:hAnsi="Arial" w:cs="Arial"/>
            <w:sz w:val="24"/>
            <w:szCs w:val="24"/>
            <w:lang w:val="en-GB"/>
          </w:rPr>
          <w:t xml:space="preserve">Describe </w:t>
        </w:r>
        <w:r w:rsidRPr="00880519">
          <w:rPr>
            <w:rFonts w:ascii="Arial" w:hAnsi="Arial" w:cs="Arial"/>
            <w:b/>
            <w:sz w:val="24"/>
            <w:szCs w:val="24"/>
            <w:lang w:val="en-GB"/>
            <w:rPrChange w:id="6240" w:author="HP" w:date="2022-08-19T17:0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natural beauties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of your town/village.</w:t>
        </w:r>
      </w:ins>
    </w:p>
    <w:p w:rsidR="00880519" w:rsidRDefault="00880519">
      <w:pPr>
        <w:pStyle w:val="Odsekzoznamu"/>
        <w:numPr>
          <w:ilvl w:val="0"/>
          <w:numId w:val="52"/>
        </w:numPr>
        <w:rPr>
          <w:ins w:id="6241" w:author="HP" w:date="2022-08-19T15:30:00Z"/>
          <w:rFonts w:ascii="Arial" w:hAnsi="Arial" w:cs="Arial"/>
          <w:sz w:val="24"/>
          <w:szCs w:val="24"/>
          <w:lang w:val="en-GB"/>
        </w:rPr>
        <w:pPrChange w:id="6242" w:author="HP" w:date="2022-08-19T13:40:00Z">
          <w:pPr/>
        </w:pPrChange>
      </w:pPr>
      <w:ins w:id="6243" w:author="HP" w:date="2022-08-19T17:00:00Z">
        <w:r>
          <w:rPr>
            <w:rFonts w:ascii="Arial" w:hAnsi="Arial" w:cs="Arial"/>
            <w:sz w:val="24"/>
            <w:szCs w:val="24"/>
            <w:lang w:val="en-GB"/>
          </w:rPr>
          <w:t>Which is your favourite place where you can relax?</w:t>
        </w:r>
      </w:ins>
    </w:p>
    <w:p w:rsidR="007B056D" w:rsidRDefault="007B056D">
      <w:pPr>
        <w:pStyle w:val="Odsekzoznamu"/>
        <w:numPr>
          <w:ilvl w:val="0"/>
          <w:numId w:val="52"/>
        </w:numPr>
        <w:rPr>
          <w:ins w:id="6244" w:author="HP" w:date="2022-08-19T15:28:00Z"/>
          <w:rFonts w:ascii="Arial" w:hAnsi="Arial" w:cs="Arial"/>
          <w:sz w:val="24"/>
          <w:szCs w:val="24"/>
          <w:lang w:val="en-GB"/>
        </w:rPr>
        <w:pPrChange w:id="6245" w:author="HP" w:date="2022-08-19T13:40:00Z">
          <w:pPr/>
        </w:pPrChange>
      </w:pPr>
      <w:ins w:id="6246" w:author="HP" w:date="2022-08-19T15:30:00Z">
        <w:r>
          <w:rPr>
            <w:rFonts w:ascii="Arial" w:hAnsi="Arial" w:cs="Arial"/>
            <w:sz w:val="24"/>
            <w:szCs w:val="24"/>
            <w:lang w:val="en-GB"/>
          </w:rPr>
          <w:t xml:space="preserve">Talk about </w:t>
        </w:r>
        <w:r w:rsidRPr="00880519">
          <w:rPr>
            <w:rFonts w:ascii="Arial" w:hAnsi="Arial" w:cs="Arial"/>
            <w:b/>
            <w:sz w:val="24"/>
            <w:szCs w:val="24"/>
            <w:lang w:val="en-GB"/>
            <w:rPrChange w:id="6247" w:author="HP" w:date="2022-08-19T17:0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citizens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who live in your town/village.</w:t>
        </w:r>
      </w:ins>
    </w:p>
    <w:p w:rsidR="007B056D" w:rsidRDefault="007B056D">
      <w:pPr>
        <w:pStyle w:val="Odsekzoznamu"/>
        <w:numPr>
          <w:ilvl w:val="0"/>
          <w:numId w:val="52"/>
        </w:numPr>
        <w:rPr>
          <w:ins w:id="6248" w:author="HP" w:date="2022-08-19T15:30:00Z"/>
          <w:rFonts w:ascii="Arial" w:hAnsi="Arial" w:cs="Arial"/>
          <w:sz w:val="24"/>
          <w:szCs w:val="24"/>
          <w:lang w:val="en-GB"/>
        </w:rPr>
        <w:pPrChange w:id="6249" w:author="HP" w:date="2022-08-19T13:40:00Z">
          <w:pPr/>
        </w:pPrChange>
      </w:pPr>
      <w:ins w:id="6250" w:author="HP" w:date="2022-08-19T15:28:00Z">
        <w:r>
          <w:rPr>
            <w:rFonts w:ascii="Arial" w:hAnsi="Arial" w:cs="Arial"/>
            <w:sz w:val="24"/>
            <w:szCs w:val="24"/>
            <w:lang w:val="en-GB"/>
          </w:rPr>
          <w:t xml:space="preserve">How many citizens does your </w:t>
        </w:r>
      </w:ins>
      <w:ins w:id="6251" w:author="HP" w:date="2022-08-19T15:29:00Z">
        <w:r>
          <w:rPr>
            <w:rFonts w:ascii="Arial" w:hAnsi="Arial" w:cs="Arial"/>
            <w:sz w:val="24"/>
            <w:szCs w:val="24"/>
            <w:lang w:val="en-GB"/>
          </w:rPr>
          <w:t>town/village have?</w:t>
        </w:r>
      </w:ins>
    </w:p>
    <w:p w:rsidR="007B056D" w:rsidRDefault="007B056D">
      <w:pPr>
        <w:pStyle w:val="Odsekzoznamu"/>
        <w:numPr>
          <w:ilvl w:val="0"/>
          <w:numId w:val="52"/>
        </w:numPr>
        <w:rPr>
          <w:ins w:id="6252" w:author="HP" w:date="2022-08-19T15:31:00Z"/>
          <w:rFonts w:ascii="Arial" w:hAnsi="Arial" w:cs="Arial"/>
          <w:sz w:val="24"/>
          <w:szCs w:val="24"/>
          <w:lang w:val="en-GB"/>
        </w:rPr>
        <w:pPrChange w:id="6253" w:author="HP" w:date="2022-08-19T13:40:00Z">
          <w:pPr/>
        </w:pPrChange>
      </w:pPr>
      <w:ins w:id="6254" w:author="HP" w:date="2022-08-19T15:30:00Z">
        <w:r>
          <w:rPr>
            <w:rFonts w:ascii="Arial" w:hAnsi="Arial" w:cs="Arial"/>
            <w:sz w:val="24"/>
            <w:szCs w:val="24"/>
            <w:lang w:val="en-GB"/>
          </w:rPr>
          <w:t xml:space="preserve">Talk about the </w:t>
        </w:r>
        <w:r w:rsidRPr="00880519">
          <w:rPr>
            <w:rFonts w:ascii="Arial" w:hAnsi="Arial" w:cs="Arial"/>
            <w:b/>
            <w:sz w:val="24"/>
            <w:szCs w:val="24"/>
            <w:lang w:val="en-GB"/>
            <w:rPrChange w:id="6255" w:author="HP" w:date="2022-08-19T17:0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history</w:t>
        </w:r>
        <w:r>
          <w:rPr>
            <w:rFonts w:ascii="Arial" w:hAnsi="Arial" w:cs="Arial"/>
            <w:sz w:val="24"/>
            <w:szCs w:val="24"/>
            <w:lang w:val="en-GB"/>
          </w:rPr>
          <w:t xml:space="preserve"> of your </w:t>
        </w:r>
      </w:ins>
      <w:ins w:id="6256" w:author="HP" w:date="2022-08-19T15:31:00Z">
        <w:r>
          <w:rPr>
            <w:rFonts w:ascii="Arial" w:hAnsi="Arial" w:cs="Arial"/>
            <w:sz w:val="24"/>
            <w:szCs w:val="24"/>
            <w:lang w:val="en-GB"/>
          </w:rPr>
          <w:t>town/village.</w:t>
        </w:r>
      </w:ins>
    </w:p>
    <w:p w:rsidR="007B056D" w:rsidRDefault="007B056D">
      <w:pPr>
        <w:pStyle w:val="Odsekzoznamu"/>
        <w:numPr>
          <w:ilvl w:val="0"/>
          <w:numId w:val="52"/>
        </w:numPr>
        <w:rPr>
          <w:ins w:id="6257" w:author="HP" w:date="2022-08-19T15:32:00Z"/>
          <w:rFonts w:ascii="Arial" w:hAnsi="Arial" w:cs="Arial"/>
          <w:sz w:val="24"/>
          <w:szCs w:val="24"/>
          <w:lang w:val="en-GB"/>
        </w:rPr>
        <w:pPrChange w:id="6258" w:author="HP" w:date="2022-08-19T13:40:00Z">
          <w:pPr/>
        </w:pPrChange>
      </w:pPr>
      <w:ins w:id="6259" w:author="HP" w:date="2022-08-19T15:31:00Z">
        <w:r>
          <w:rPr>
            <w:rFonts w:ascii="Arial" w:hAnsi="Arial" w:cs="Arial"/>
            <w:sz w:val="24"/>
            <w:szCs w:val="24"/>
            <w:lang w:val="en-GB"/>
          </w:rPr>
          <w:t>Which places would you show</w:t>
        </w:r>
      </w:ins>
      <w:ins w:id="6260" w:author="HP" w:date="2022-08-19T15:32:00Z">
        <w:r>
          <w:rPr>
            <w:rFonts w:ascii="Arial" w:hAnsi="Arial" w:cs="Arial"/>
            <w:sz w:val="24"/>
            <w:szCs w:val="24"/>
            <w:lang w:val="en-GB"/>
          </w:rPr>
          <w:t xml:space="preserve"> to</w:t>
        </w:r>
      </w:ins>
      <w:ins w:id="6261" w:author="HP" w:date="2022-08-19T15:31:00Z">
        <w:r>
          <w:rPr>
            <w:rFonts w:ascii="Arial" w:hAnsi="Arial" w:cs="Arial"/>
            <w:sz w:val="24"/>
            <w:szCs w:val="24"/>
            <w:lang w:val="en-GB"/>
          </w:rPr>
          <w:t xml:space="preserve"> visitors </w:t>
        </w:r>
      </w:ins>
      <w:ins w:id="6262" w:author="HP" w:date="2022-08-19T15:32:00Z">
        <w:r>
          <w:rPr>
            <w:rFonts w:ascii="Arial" w:hAnsi="Arial" w:cs="Arial"/>
            <w:sz w:val="24"/>
            <w:szCs w:val="24"/>
            <w:lang w:val="en-GB"/>
          </w:rPr>
          <w:t>of your town/village in one day?</w:t>
        </w:r>
      </w:ins>
    </w:p>
    <w:p w:rsidR="007B056D" w:rsidRDefault="007B056D">
      <w:pPr>
        <w:pStyle w:val="Odsekzoznamu"/>
        <w:numPr>
          <w:ilvl w:val="0"/>
          <w:numId w:val="52"/>
        </w:numPr>
        <w:rPr>
          <w:ins w:id="6263" w:author="HP" w:date="2022-08-19T17:02:00Z"/>
          <w:rFonts w:ascii="Arial" w:hAnsi="Arial" w:cs="Arial"/>
          <w:sz w:val="24"/>
          <w:szCs w:val="24"/>
          <w:lang w:val="en-GB"/>
        </w:rPr>
        <w:pPrChange w:id="6264" w:author="HP" w:date="2022-08-19T13:40:00Z">
          <w:pPr/>
        </w:pPrChange>
      </w:pPr>
      <w:ins w:id="6265" w:author="HP" w:date="2022-08-19T15:32:00Z">
        <w:r>
          <w:rPr>
            <w:rFonts w:ascii="Arial" w:hAnsi="Arial" w:cs="Arial"/>
            <w:sz w:val="24"/>
            <w:szCs w:val="24"/>
            <w:lang w:val="en-GB"/>
          </w:rPr>
          <w:t>Which places would you never show to tourists?</w:t>
        </w:r>
      </w:ins>
    </w:p>
    <w:p w:rsidR="00880519" w:rsidRDefault="00880519" w:rsidP="00880519">
      <w:pPr>
        <w:pStyle w:val="Odsekzoznamu"/>
        <w:numPr>
          <w:ilvl w:val="0"/>
          <w:numId w:val="52"/>
        </w:numPr>
        <w:rPr>
          <w:ins w:id="6266" w:author="HP" w:date="2022-08-19T17:02:00Z"/>
          <w:rFonts w:ascii="Arial" w:hAnsi="Arial" w:cs="Arial"/>
          <w:sz w:val="24"/>
          <w:szCs w:val="24"/>
          <w:lang w:val="en-GB"/>
        </w:rPr>
      </w:pPr>
      <w:ins w:id="6267" w:author="HP" w:date="2022-08-19T17:02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  <w:r w:rsidRPr="00880519">
          <w:rPr>
            <w:rFonts w:ascii="Arial" w:hAnsi="Arial" w:cs="Arial"/>
            <w:b/>
            <w:sz w:val="24"/>
            <w:szCs w:val="24"/>
            <w:lang w:val="en-GB"/>
            <w:rPrChange w:id="6268" w:author="HP" w:date="2022-08-19T17:0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cultural events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are there in your town/village?</w:t>
        </w:r>
      </w:ins>
    </w:p>
    <w:p w:rsidR="007B056D" w:rsidRDefault="007B056D">
      <w:pPr>
        <w:pStyle w:val="Odsekzoznamu"/>
        <w:numPr>
          <w:ilvl w:val="0"/>
          <w:numId w:val="52"/>
        </w:numPr>
        <w:rPr>
          <w:ins w:id="6269" w:author="HP" w:date="2022-08-19T15:33:00Z"/>
          <w:rFonts w:ascii="Arial" w:hAnsi="Arial" w:cs="Arial"/>
          <w:sz w:val="24"/>
          <w:szCs w:val="24"/>
          <w:lang w:val="en-GB"/>
        </w:rPr>
        <w:pPrChange w:id="6270" w:author="HP" w:date="2022-08-19T13:40:00Z">
          <w:pPr/>
        </w:pPrChange>
      </w:pPr>
      <w:ins w:id="6271" w:author="HP" w:date="2022-08-19T15:33:00Z">
        <w:r>
          <w:rPr>
            <w:rFonts w:ascii="Arial" w:hAnsi="Arial" w:cs="Arial"/>
            <w:sz w:val="24"/>
            <w:szCs w:val="24"/>
            <w:lang w:val="en-GB"/>
          </w:rPr>
          <w:t xml:space="preserve">Which new </w:t>
        </w:r>
        <w:r w:rsidRPr="00880519">
          <w:rPr>
            <w:rFonts w:ascii="Arial" w:hAnsi="Arial" w:cs="Arial"/>
            <w:sz w:val="24"/>
            <w:szCs w:val="24"/>
            <w:lang w:val="en-GB"/>
          </w:rPr>
          <w:t>attractions / events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in </w:t>
        </w:r>
      </w:ins>
      <w:ins w:id="6272" w:author="HP" w:date="2022-08-19T15:34:00Z">
        <w:r>
          <w:rPr>
            <w:rFonts w:ascii="Arial" w:hAnsi="Arial" w:cs="Arial"/>
            <w:sz w:val="24"/>
            <w:szCs w:val="24"/>
            <w:lang w:val="en-GB"/>
          </w:rPr>
          <w:t>y</w:t>
        </w:r>
      </w:ins>
      <w:ins w:id="6273" w:author="HP" w:date="2022-08-19T15:33:00Z">
        <w:r>
          <w:rPr>
            <w:rFonts w:ascii="Arial" w:hAnsi="Arial" w:cs="Arial"/>
            <w:sz w:val="24"/>
            <w:szCs w:val="24"/>
            <w:lang w:val="en-GB"/>
          </w:rPr>
          <w:t>our town</w:t>
        </w:r>
      </w:ins>
      <w:ins w:id="6274" w:author="HP" w:date="2022-08-19T15:34:00Z">
        <w:r>
          <w:rPr>
            <w:rFonts w:ascii="Arial" w:hAnsi="Arial" w:cs="Arial"/>
            <w:sz w:val="24"/>
            <w:szCs w:val="24"/>
            <w:lang w:val="en-GB"/>
          </w:rPr>
          <w:t>/village</w:t>
        </w:r>
      </w:ins>
      <w:ins w:id="6275" w:author="HP" w:date="2022-08-19T15:33:00Z">
        <w:r>
          <w:rPr>
            <w:rFonts w:ascii="Arial" w:hAnsi="Arial" w:cs="Arial"/>
            <w:sz w:val="24"/>
            <w:szCs w:val="24"/>
            <w:lang w:val="en-GB"/>
          </w:rPr>
          <w:t xml:space="preserve"> do you like?</w:t>
        </w:r>
      </w:ins>
    </w:p>
    <w:p w:rsidR="00696B16" w:rsidRDefault="00696B16">
      <w:pPr>
        <w:pStyle w:val="Odsekzoznamu"/>
        <w:numPr>
          <w:ilvl w:val="0"/>
          <w:numId w:val="52"/>
        </w:numPr>
        <w:rPr>
          <w:ins w:id="6276" w:author="HP" w:date="2022-08-19T15:16:00Z"/>
          <w:rFonts w:ascii="Arial" w:hAnsi="Arial" w:cs="Arial"/>
          <w:sz w:val="24"/>
          <w:szCs w:val="24"/>
          <w:lang w:val="en-GB"/>
        </w:rPr>
        <w:pPrChange w:id="6277" w:author="HP" w:date="2022-08-19T13:40:00Z">
          <w:pPr/>
        </w:pPrChange>
      </w:pPr>
      <w:ins w:id="6278" w:author="HP" w:date="2022-08-19T13:41:00Z">
        <w:r>
          <w:rPr>
            <w:rFonts w:ascii="Arial" w:hAnsi="Arial" w:cs="Arial"/>
            <w:sz w:val="24"/>
            <w:szCs w:val="24"/>
            <w:lang w:val="en-GB"/>
          </w:rPr>
          <w:t>What makes the place where you live special for you?</w:t>
        </w:r>
      </w:ins>
    </w:p>
    <w:p w:rsidR="007E6EE2" w:rsidRDefault="007E6EE2">
      <w:pPr>
        <w:pStyle w:val="Odsekzoznamu"/>
        <w:numPr>
          <w:ilvl w:val="0"/>
          <w:numId w:val="52"/>
        </w:numPr>
        <w:rPr>
          <w:ins w:id="6279" w:author="HP" w:date="2022-08-19T15:17:00Z"/>
          <w:rFonts w:ascii="Arial" w:hAnsi="Arial" w:cs="Arial"/>
          <w:sz w:val="24"/>
          <w:szCs w:val="24"/>
          <w:lang w:val="en-GB"/>
        </w:rPr>
        <w:pPrChange w:id="6280" w:author="HP" w:date="2022-08-19T13:40:00Z">
          <w:pPr/>
        </w:pPrChange>
      </w:pPr>
      <w:ins w:id="6281" w:author="HP" w:date="2022-08-19T15:17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  <w:r w:rsidRPr="008C236F">
          <w:rPr>
            <w:rFonts w:ascii="Arial" w:hAnsi="Arial" w:cs="Arial"/>
            <w:b/>
            <w:sz w:val="24"/>
            <w:szCs w:val="24"/>
            <w:lang w:val="en-GB"/>
            <w:rPrChange w:id="6282" w:author="HP" w:date="2022-08-19T17:0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sights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would you recommend to visitors of your town/village?</w:t>
        </w:r>
      </w:ins>
    </w:p>
    <w:p w:rsidR="007E6EE2" w:rsidRDefault="007E6EE2">
      <w:pPr>
        <w:pStyle w:val="Odsekzoznamu"/>
        <w:numPr>
          <w:ilvl w:val="0"/>
          <w:numId w:val="52"/>
        </w:numPr>
        <w:rPr>
          <w:ins w:id="6283" w:author="HP" w:date="2022-08-19T15:34:00Z"/>
          <w:rFonts w:ascii="Arial" w:hAnsi="Arial" w:cs="Arial"/>
          <w:sz w:val="24"/>
          <w:szCs w:val="24"/>
          <w:lang w:val="en-GB"/>
        </w:rPr>
        <w:pPrChange w:id="6284" w:author="HP" w:date="2022-08-19T13:40:00Z">
          <w:pPr/>
        </w:pPrChange>
      </w:pPr>
      <w:ins w:id="6285" w:author="HP" w:date="2022-08-19T15:18:00Z">
        <w:r>
          <w:rPr>
            <w:rFonts w:ascii="Arial" w:hAnsi="Arial" w:cs="Arial"/>
            <w:sz w:val="24"/>
            <w:szCs w:val="24"/>
            <w:lang w:val="en-GB"/>
          </w:rPr>
          <w:t xml:space="preserve">Are there any </w:t>
        </w:r>
        <w:r w:rsidRPr="008C236F">
          <w:rPr>
            <w:rFonts w:ascii="Arial" w:hAnsi="Arial" w:cs="Arial"/>
            <w:b/>
            <w:sz w:val="24"/>
            <w:szCs w:val="24"/>
            <w:lang w:val="en-GB"/>
            <w:rPrChange w:id="6286" w:author="HP" w:date="2022-08-19T17:0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shopping</w:t>
        </w:r>
        <w:r>
          <w:rPr>
            <w:rFonts w:ascii="Arial" w:hAnsi="Arial" w:cs="Arial"/>
            <w:sz w:val="24"/>
            <w:szCs w:val="24"/>
            <w:lang w:val="en-GB"/>
          </w:rPr>
          <w:t xml:space="preserve"> possibilities?</w:t>
        </w:r>
      </w:ins>
      <w:ins w:id="6287" w:author="HP" w:date="2022-08-19T15:19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7B056D" w:rsidRDefault="007B056D" w:rsidP="007B056D">
      <w:pPr>
        <w:pStyle w:val="Odsekzoznamu"/>
        <w:numPr>
          <w:ilvl w:val="0"/>
          <w:numId w:val="52"/>
        </w:numPr>
        <w:rPr>
          <w:ins w:id="6288" w:author="HP" w:date="2022-08-19T15:35:00Z"/>
          <w:rFonts w:ascii="Arial" w:hAnsi="Arial" w:cs="Arial"/>
          <w:sz w:val="24"/>
          <w:szCs w:val="24"/>
          <w:lang w:val="en-GB"/>
        </w:rPr>
      </w:pPr>
      <w:ins w:id="6289" w:author="HP" w:date="2022-08-19T15:35:00Z">
        <w:r>
          <w:rPr>
            <w:rFonts w:ascii="Arial" w:hAnsi="Arial" w:cs="Arial"/>
            <w:sz w:val="24"/>
            <w:szCs w:val="24"/>
            <w:lang w:val="en-GB"/>
          </w:rPr>
          <w:t>Which services are available for citizens of your</w:t>
        </w:r>
      </w:ins>
      <w:ins w:id="6290" w:author="HP" w:date="2022-08-19T15:36:00Z">
        <w:r>
          <w:rPr>
            <w:rFonts w:ascii="Arial" w:hAnsi="Arial" w:cs="Arial"/>
            <w:sz w:val="24"/>
            <w:szCs w:val="24"/>
            <w:lang w:val="en-GB"/>
          </w:rPr>
          <w:t xml:space="preserve"> town/village</w:t>
        </w:r>
      </w:ins>
      <w:ins w:id="6291" w:author="HP" w:date="2022-08-19T15:35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7B056D" w:rsidRDefault="00C50BFD">
      <w:pPr>
        <w:pStyle w:val="Odsekzoznamu"/>
        <w:numPr>
          <w:ilvl w:val="0"/>
          <w:numId w:val="52"/>
        </w:numPr>
        <w:rPr>
          <w:ins w:id="6292" w:author="HP" w:date="2022-08-19T15:19:00Z"/>
          <w:rFonts w:ascii="Arial" w:hAnsi="Arial" w:cs="Arial"/>
          <w:sz w:val="24"/>
          <w:szCs w:val="24"/>
          <w:lang w:val="en-GB"/>
        </w:rPr>
        <w:pPrChange w:id="6293" w:author="HP" w:date="2022-08-19T13:40:00Z">
          <w:pPr/>
        </w:pPrChange>
      </w:pPr>
      <w:ins w:id="6294" w:author="HP" w:date="2022-08-19T15:35:00Z">
        <w:r>
          <w:rPr>
            <w:rFonts w:ascii="Arial" w:hAnsi="Arial" w:cs="Arial"/>
            <w:sz w:val="24"/>
            <w:szCs w:val="24"/>
            <w:lang w:val="en-GB"/>
          </w:rPr>
          <w:t xml:space="preserve">Talk about </w:t>
        </w:r>
        <w:r w:rsidRPr="008C236F">
          <w:rPr>
            <w:rFonts w:ascii="Arial" w:hAnsi="Arial" w:cs="Arial"/>
            <w:b/>
            <w:sz w:val="24"/>
            <w:szCs w:val="24"/>
            <w:lang w:val="en-GB"/>
            <w:rPrChange w:id="6295" w:author="HP" w:date="2022-08-19T17:0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schools </w:t>
        </w:r>
        <w:r>
          <w:rPr>
            <w:rFonts w:ascii="Arial" w:hAnsi="Arial" w:cs="Arial"/>
            <w:sz w:val="24"/>
            <w:szCs w:val="24"/>
            <w:lang w:val="en-GB"/>
          </w:rPr>
          <w:t xml:space="preserve">and other educational institutions in your </w:t>
        </w:r>
      </w:ins>
      <w:ins w:id="6296" w:author="HP" w:date="2022-08-19T15:37:00Z">
        <w:r>
          <w:rPr>
            <w:rFonts w:ascii="Arial" w:hAnsi="Arial" w:cs="Arial"/>
            <w:sz w:val="24"/>
            <w:szCs w:val="24"/>
            <w:lang w:val="en-GB"/>
          </w:rPr>
          <w:t>town/village.</w:t>
        </w:r>
      </w:ins>
    </w:p>
    <w:p w:rsidR="007E6EE2" w:rsidRDefault="007E6EE2">
      <w:pPr>
        <w:pStyle w:val="Odsekzoznamu"/>
        <w:numPr>
          <w:ilvl w:val="0"/>
          <w:numId w:val="52"/>
        </w:numPr>
        <w:rPr>
          <w:ins w:id="6297" w:author="HP" w:date="2022-08-19T15:19:00Z"/>
          <w:rFonts w:ascii="Arial" w:hAnsi="Arial" w:cs="Arial"/>
          <w:sz w:val="24"/>
          <w:szCs w:val="24"/>
          <w:lang w:val="en-GB"/>
        </w:rPr>
        <w:pPrChange w:id="6298" w:author="HP" w:date="2022-08-19T13:40:00Z">
          <w:pPr/>
        </w:pPrChange>
      </w:pPr>
      <w:ins w:id="6299" w:author="HP" w:date="2022-08-19T15:19:00Z">
        <w:r>
          <w:rPr>
            <w:rFonts w:ascii="Arial" w:hAnsi="Arial" w:cs="Arial"/>
            <w:sz w:val="24"/>
            <w:szCs w:val="24"/>
            <w:lang w:val="en-GB"/>
          </w:rPr>
          <w:t xml:space="preserve">Which possibilities do </w:t>
        </w:r>
        <w:r w:rsidRPr="008C236F">
          <w:rPr>
            <w:rFonts w:ascii="Arial" w:hAnsi="Arial" w:cs="Arial"/>
            <w:b/>
            <w:sz w:val="24"/>
            <w:szCs w:val="24"/>
            <w:lang w:val="en-GB"/>
            <w:rPrChange w:id="6300" w:author="HP" w:date="2022-08-19T17:0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sport</w:t>
        </w:r>
        <w:r>
          <w:rPr>
            <w:rFonts w:ascii="Arial" w:hAnsi="Arial" w:cs="Arial"/>
            <w:sz w:val="24"/>
            <w:szCs w:val="24"/>
            <w:lang w:val="en-GB"/>
          </w:rPr>
          <w:t xml:space="preserve"> fans have in your town/village?</w:t>
        </w:r>
      </w:ins>
    </w:p>
    <w:p w:rsidR="007E6EE2" w:rsidRDefault="007E6EE2">
      <w:pPr>
        <w:pStyle w:val="Odsekzoznamu"/>
        <w:numPr>
          <w:ilvl w:val="0"/>
          <w:numId w:val="52"/>
        </w:numPr>
        <w:rPr>
          <w:ins w:id="6301" w:author="HP" w:date="2022-08-19T15:20:00Z"/>
          <w:rFonts w:ascii="Arial" w:hAnsi="Arial" w:cs="Arial"/>
          <w:sz w:val="24"/>
          <w:szCs w:val="24"/>
          <w:lang w:val="en-GB"/>
        </w:rPr>
        <w:pPrChange w:id="6302" w:author="HP" w:date="2022-08-19T13:40:00Z">
          <w:pPr/>
        </w:pPrChange>
      </w:pPr>
      <w:ins w:id="6303" w:author="HP" w:date="2022-08-19T15:17:00Z">
        <w:r>
          <w:rPr>
            <w:rFonts w:ascii="Arial" w:hAnsi="Arial" w:cs="Arial"/>
            <w:sz w:val="24"/>
            <w:szCs w:val="24"/>
            <w:lang w:val="en-GB"/>
          </w:rPr>
          <w:t>What is your favourite place in your native town/village?</w:t>
        </w:r>
      </w:ins>
    </w:p>
    <w:p w:rsidR="007E6EE2" w:rsidRDefault="007E6EE2">
      <w:pPr>
        <w:pStyle w:val="Odsekzoznamu"/>
        <w:numPr>
          <w:ilvl w:val="0"/>
          <w:numId w:val="52"/>
        </w:numPr>
        <w:rPr>
          <w:ins w:id="6304" w:author="HP" w:date="2022-08-19T15:24:00Z"/>
          <w:rFonts w:ascii="Arial" w:hAnsi="Arial" w:cs="Arial"/>
          <w:sz w:val="24"/>
          <w:szCs w:val="24"/>
          <w:lang w:val="en-GB"/>
        </w:rPr>
        <w:pPrChange w:id="6305" w:author="HP" w:date="2022-08-19T13:40:00Z">
          <w:pPr/>
        </w:pPrChange>
      </w:pPr>
      <w:ins w:id="6306" w:author="HP" w:date="2022-08-19T15:20:00Z">
        <w:r>
          <w:rPr>
            <w:rFonts w:ascii="Arial" w:hAnsi="Arial" w:cs="Arial"/>
            <w:sz w:val="24"/>
            <w:szCs w:val="24"/>
            <w:lang w:val="en-GB"/>
          </w:rPr>
          <w:t>What other activities can people perform in your town/village?</w:t>
        </w:r>
      </w:ins>
    </w:p>
    <w:p w:rsidR="007E6EE2" w:rsidRDefault="007E6EE2" w:rsidP="007E6EE2">
      <w:pPr>
        <w:pStyle w:val="Odsekzoznamu"/>
        <w:numPr>
          <w:ilvl w:val="0"/>
          <w:numId w:val="52"/>
        </w:numPr>
        <w:rPr>
          <w:ins w:id="6307" w:author="HP" w:date="2022-08-19T15:24:00Z"/>
          <w:rFonts w:ascii="Arial" w:hAnsi="Arial" w:cs="Arial"/>
          <w:sz w:val="24"/>
          <w:szCs w:val="24"/>
          <w:lang w:val="en-GB"/>
        </w:rPr>
      </w:pPr>
      <w:ins w:id="6308" w:author="HP" w:date="2022-08-19T15:24:00Z">
        <w:r>
          <w:rPr>
            <w:rFonts w:ascii="Arial" w:hAnsi="Arial" w:cs="Arial"/>
            <w:sz w:val="24"/>
            <w:szCs w:val="24"/>
            <w:lang w:val="en-GB"/>
          </w:rPr>
          <w:t xml:space="preserve">Describe </w:t>
        </w:r>
        <w:r w:rsidRPr="008C236F">
          <w:rPr>
            <w:rFonts w:ascii="Arial" w:hAnsi="Arial" w:cs="Arial"/>
            <w:b/>
            <w:sz w:val="24"/>
            <w:szCs w:val="24"/>
            <w:lang w:val="en-GB"/>
            <w:rPrChange w:id="6309" w:author="HP" w:date="2022-08-19T17:0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job</w:t>
        </w:r>
        <w:r>
          <w:rPr>
            <w:rFonts w:ascii="Arial" w:hAnsi="Arial" w:cs="Arial"/>
            <w:sz w:val="24"/>
            <w:szCs w:val="24"/>
            <w:lang w:val="en-GB"/>
          </w:rPr>
          <w:t xml:space="preserve"> opportunities in our region. </w:t>
        </w:r>
      </w:ins>
    </w:p>
    <w:p w:rsidR="007E6EE2" w:rsidRDefault="007E6EE2">
      <w:pPr>
        <w:pStyle w:val="Odsekzoznamu"/>
        <w:numPr>
          <w:ilvl w:val="0"/>
          <w:numId w:val="52"/>
        </w:numPr>
        <w:rPr>
          <w:ins w:id="6310" w:author="HP" w:date="2022-08-19T15:22:00Z"/>
          <w:rFonts w:ascii="Arial" w:hAnsi="Arial" w:cs="Arial"/>
          <w:sz w:val="24"/>
          <w:szCs w:val="24"/>
          <w:lang w:val="en-GB"/>
        </w:rPr>
        <w:pPrChange w:id="6311" w:author="HP" w:date="2022-08-19T13:40:00Z">
          <w:pPr/>
        </w:pPrChange>
      </w:pPr>
      <w:ins w:id="6312" w:author="HP" w:date="2022-08-19T15:21:00Z">
        <w:r>
          <w:rPr>
            <w:rFonts w:ascii="Arial" w:hAnsi="Arial" w:cs="Arial"/>
            <w:sz w:val="24"/>
            <w:szCs w:val="24"/>
            <w:lang w:val="en-GB"/>
          </w:rPr>
          <w:t xml:space="preserve">Do you consider living in </w:t>
        </w:r>
        <w:proofErr w:type="spellStart"/>
        <w:r>
          <w:rPr>
            <w:rFonts w:ascii="Arial" w:hAnsi="Arial" w:cs="Arial"/>
            <w:sz w:val="24"/>
            <w:szCs w:val="24"/>
            <w:lang w:val="en-GB"/>
          </w:rPr>
          <w:t>Gelnica</w:t>
        </w:r>
        <w:proofErr w:type="spellEnd"/>
        <w:r>
          <w:rPr>
            <w:rFonts w:ascii="Arial" w:hAnsi="Arial" w:cs="Arial"/>
            <w:sz w:val="24"/>
            <w:szCs w:val="24"/>
            <w:lang w:val="en-GB"/>
          </w:rPr>
          <w:t xml:space="preserve"> as living in the town or in the countryside? </w:t>
        </w:r>
      </w:ins>
    </w:p>
    <w:p w:rsidR="007E6EE2" w:rsidRDefault="007E6EE2">
      <w:pPr>
        <w:pStyle w:val="Odsekzoznamu"/>
        <w:numPr>
          <w:ilvl w:val="0"/>
          <w:numId w:val="52"/>
        </w:numPr>
        <w:rPr>
          <w:ins w:id="6313" w:author="HP" w:date="2022-08-19T15:23:00Z"/>
          <w:rFonts w:ascii="Arial" w:hAnsi="Arial" w:cs="Arial"/>
          <w:sz w:val="24"/>
          <w:szCs w:val="24"/>
          <w:lang w:val="en-GB"/>
        </w:rPr>
        <w:pPrChange w:id="6314" w:author="HP" w:date="2022-08-19T13:40:00Z">
          <w:pPr/>
        </w:pPrChange>
      </w:pPr>
      <w:ins w:id="6315" w:author="HP" w:date="2022-08-19T15:22:00Z">
        <w:r>
          <w:rPr>
            <w:rFonts w:ascii="Arial" w:hAnsi="Arial" w:cs="Arial"/>
            <w:sz w:val="24"/>
            <w:szCs w:val="24"/>
            <w:lang w:val="en-GB"/>
          </w:rPr>
          <w:t>Compare and contrast living in the city and in the country.</w:t>
        </w:r>
      </w:ins>
    </w:p>
    <w:p w:rsidR="007E6EE2" w:rsidRDefault="007E6EE2">
      <w:pPr>
        <w:pStyle w:val="Odsekzoznamu"/>
        <w:numPr>
          <w:ilvl w:val="0"/>
          <w:numId w:val="52"/>
        </w:numPr>
        <w:rPr>
          <w:ins w:id="6316" w:author="HP" w:date="2022-08-19T15:25:00Z"/>
          <w:rFonts w:ascii="Arial" w:hAnsi="Arial" w:cs="Arial"/>
          <w:sz w:val="24"/>
          <w:szCs w:val="24"/>
          <w:lang w:val="en-GB"/>
        </w:rPr>
        <w:pPrChange w:id="6317" w:author="HP" w:date="2022-08-19T13:40:00Z">
          <w:pPr/>
        </w:pPrChange>
      </w:pPr>
      <w:ins w:id="6318" w:author="HP" w:date="2022-08-19T15:25:00Z">
        <w:r>
          <w:rPr>
            <w:rFonts w:ascii="Arial" w:hAnsi="Arial" w:cs="Arial"/>
            <w:sz w:val="24"/>
            <w:szCs w:val="24"/>
            <w:lang w:val="en-GB"/>
          </w:rPr>
          <w:t>Compare pollution in the city and in the country.</w:t>
        </w:r>
      </w:ins>
    </w:p>
    <w:p w:rsidR="007E6EE2" w:rsidRDefault="007E6EE2">
      <w:pPr>
        <w:pStyle w:val="Odsekzoznamu"/>
        <w:numPr>
          <w:ilvl w:val="0"/>
          <w:numId w:val="52"/>
        </w:numPr>
        <w:rPr>
          <w:ins w:id="6319" w:author="HP" w:date="2022-08-19T15:25:00Z"/>
          <w:rFonts w:ascii="Arial" w:hAnsi="Arial" w:cs="Arial"/>
          <w:sz w:val="24"/>
          <w:szCs w:val="24"/>
          <w:lang w:val="en-GB"/>
        </w:rPr>
        <w:pPrChange w:id="6320" w:author="HP" w:date="2022-08-19T13:40:00Z">
          <w:pPr/>
        </w:pPrChange>
      </w:pPr>
      <w:ins w:id="6321" w:author="HP" w:date="2022-08-19T15:25:00Z">
        <w:r>
          <w:rPr>
            <w:rFonts w:ascii="Arial" w:hAnsi="Arial" w:cs="Arial"/>
            <w:sz w:val="24"/>
            <w:szCs w:val="24"/>
            <w:lang w:val="en-GB"/>
          </w:rPr>
          <w:t>Describe social life in the city and in the countryside.</w:t>
        </w:r>
      </w:ins>
    </w:p>
    <w:p w:rsidR="007E6EE2" w:rsidRDefault="007B056D">
      <w:pPr>
        <w:pStyle w:val="Odsekzoznamu"/>
        <w:numPr>
          <w:ilvl w:val="0"/>
          <w:numId w:val="52"/>
        </w:numPr>
        <w:rPr>
          <w:ins w:id="6322" w:author="HP" w:date="2022-08-19T15:26:00Z"/>
          <w:rFonts w:ascii="Arial" w:hAnsi="Arial" w:cs="Arial"/>
          <w:sz w:val="24"/>
          <w:szCs w:val="24"/>
          <w:lang w:val="en-GB"/>
        </w:rPr>
        <w:pPrChange w:id="6323" w:author="HP" w:date="2022-08-19T13:40:00Z">
          <w:pPr/>
        </w:pPrChange>
      </w:pPr>
      <w:ins w:id="6324" w:author="HP" w:date="2022-08-19T15:26:00Z">
        <w:r>
          <w:rPr>
            <w:rFonts w:ascii="Arial" w:hAnsi="Arial" w:cs="Arial"/>
            <w:sz w:val="24"/>
            <w:szCs w:val="24"/>
            <w:lang w:val="en-GB"/>
          </w:rPr>
          <w:t xml:space="preserve">What do you see as a </w:t>
        </w:r>
        <w:r w:rsidRPr="008C236F">
          <w:rPr>
            <w:rFonts w:ascii="Arial" w:hAnsi="Arial" w:cs="Arial"/>
            <w:b/>
            <w:sz w:val="24"/>
            <w:szCs w:val="24"/>
            <w:lang w:val="en-GB"/>
            <w:rPrChange w:id="6325" w:author="HP" w:date="2022-08-19T17:0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problem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in the place where you live?</w:t>
        </w:r>
      </w:ins>
    </w:p>
    <w:p w:rsidR="007B056D" w:rsidRDefault="007B056D">
      <w:pPr>
        <w:pStyle w:val="Odsekzoznamu"/>
        <w:numPr>
          <w:ilvl w:val="0"/>
          <w:numId w:val="52"/>
        </w:numPr>
        <w:rPr>
          <w:ins w:id="6326" w:author="HP" w:date="2022-08-19T17:08:00Z"/>
          <w:rFonts w:ascii="Arial" w:hAnsi="Arial" w:cs="Arial"/>
          <w:sz w:val="24"/>
          <w:szCs w:val="24"/>
          <w:lang w:val="en-GB"/>
        </w:rPr>
        <w:pPrChange w:id="6327" w:author="HP" w:date="2022-08-19T13:40:00Z">
          <w:pPr/>
        </w:pPrChange>
      </w:pPr>
      <w:ins w:id="6328" w:author="HP" w:date="2022-08-19T15:26:00Z">
        <w:r>
          <w:rPr>
            <w:rFonts w:ascii="Arial" w:hAnsi="Arial" w:cs="Arial"/>
            <w:sz w:val="24"/>
            <w:szCs w:val="24"/>
            <w:lang w:val="en-GB"/>
          </w:rPr>
          <w:t xml:space="preserve">What are possible solutions of mentioned problems? </w:t>
        </w:r>
      </w:ins>
    </w:p>
    <w:p w:rsidR="008C236F" w:rsidRDefault="008C236F" w:rsidP="008C236F">
      <w:pPr>
        <w:pStyle w:val="Odsekzoznamu"/>
        <w:numPr>
          <w:ilvl w:val="0"/>
          <w:numId w:val="52"/>
        </w:numPr>
        <w:rPr>
          <w:ins w:id="6329" w:author="HP" w:date="2022-08-19T17:08:00Z"/>
          <w:rFonts w:ascii="Arial" w:hAnsi="Arial" w:cs="Arial"/>
          <w:sz w:val="24"/>
          <w:szCs w:val="24"/>
          <w:lang w:val="en-GB"/>
        </w:rPr>
      </w:pPr>
      <w:ins w:id="6330" w:author="HP" w:date="2022-08-19T17:08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  <w:r w:rsidRPr="008C236F">
          <w:rPr>
            <w:rFonts w:ascii="Arial" w:hAnsi="Arial" w:cs="Arial"/>
            <w:sz w:val="24"/>
            <w:szCs w:val="24"/>
            <w:lang w:val="en-GB"/>
            <w:rPrChange w:id="6331" w:author="HP" w:date="2022-08-19T17:08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changes</w:t>
        </w:r>
        <w:r w:rsidRPr="008C236F">
          <w:rPr>
            <w:rFonts w:ascii="Arial" w:hAnsi="Arial" w:cs="Arial"/>
            <w:sz w:val="24"/>
            <w:szCs w:val="24"/>
            <w:lang w:val="en-GB"/>
          </w:rPr>
          <w:t xml:space="preserve"> </w:t>
        </w:r>
        <w:r>
          <w:rPr>
            <w:rFonts w:ascii="Arial" w:hAnsi="Arial" w:cs="Arial"/>
            <w:sz w:val="24"/>
            <w:szCs w:val="24"/>
            <w:lang w:val="en-GB"/>
          </w:rPr>
          <w:t>would you like to see here in the area of sport?</w:t>
        </w:r>
      </w:ins>
    </w:p>
    <w:p w:rsidR="008C236F" w:rsidRDefault="008C236F" w:rsidP="008C236F">
      <w:pPr>
        <w:pStyle w:val="Odsekzoznamu"/>
        <w:numPr>
          <w:ilvl w:val="0"/>
          <w:numId w:val="52"/>
        </w:numPr>
        <w:rPr>
          <w:ins w:id="6332" w:author="HP" w:date="2022-08-19T17:08:00Z"/>
          <w:rFonts w:ascii="Arial" w:hAnsi="Arial" w:cs="Arial"/>
          <w:sz w:val="24"/>
          <w:szCs w:val="24"/>
          <w:lang w:val="en-GB"/>
        </w:rPr>
      </w:pPr>
      <w:ins w:id="6333" w:author="HP" w:date="2022-08-19T17:08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  <w:r w:rsidRPr="00EB674A">
          <w:rPr>
            <w:rFonts w:ascii="Arial" w:hAnsi="Arial" w:cs="Arial"/>
            <w:sz w:val="24"/>
            <w:szCs w:val="24"/>
            <w:lang w:val="en-GB"/>
          </w:rPr>
          <w:t xml:space="preserve">changes </w:t>
        </w:r>
        <w:r>
          <w:rPr>
            <w:rFonts w:ascii="Arial" w:hAnsi="Arial" w:cs="Arial"/>
            <w:sz w:val="24"/>
            <w:szCs w:val="24"/>
            <w:lang w:val="en-GB"/>
          </w:rPr>
          <w:t>for young people would you like to see here?</w:t>
        </w:r>
      </w:ins>
    </w:p>
    <w:p w:rsidR="008C236F" w:rsidRDefault="008C236F" w:rsidP="008C236F">
      <w:pPr>
        <w:pStyle w:val="Odsekzoznamu"/>
        <w:numPr>
          <w:ilvl w:val="0"/>
          <w:numId w:val="52"/>
        </w:numPr>
        <w:rPr>
          <w:ins w:id="6334" w:author="HP" w:date="2022-08-19T17:09:00Z"/>
          <w:rFonts w:ascii="Arial" w:hAnsi="Arial" w:cs="Arial"/>
          <w:sz w:val="24"/>
          <w:szCs w:val="24"/>
          <w:lang w:val="en-GB"/>
        </w:rPr>
      </w:pPr>
      <w:ins w:id="6335" w:author="HP" w:date="2022-08-19T17:09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  <w:r w:rsidRPr="00EB674A">
          <w:rPr>
            <w:rFonts w:ascii="Arial" w:hAnsi="Arial" w:cs="Arial"/>
            <w:sz w:val="24"/>
            <w:szCs w:val="24"/>
            <w:lang w:val="en-GB"/>
          </w:rPr>
          <w:t xml:space="preserve">changes </w:t>
        </w:r>
        <w:r>
          <w:rPr>
            <w:rFonts w:ascii="Arial" w:hAnsi="Arial" w:cs="Arial"/>
            <w:sz w:val="24"/>
            <w:szCs w:val="24"/>
            <w:lang w:val="en-GB"/>
          </w:rPr>
          <w:t>would you like to see here in the area of education?</w:t>
        </w:r>
      </w:ins>
    </w:p>
    <w:p w:rsidR="008C236F" w:rsidRDefault="008C236F" w:rsidP="008C236F">
      <w:pPr>
        <w:pStyle w:val="Odsekzoznamu"/>
        <w:numPr>
          <w:ilvl w:val="0"/>
          <w:numId w:val="52"/>
        </w:numPr>
        <w:rPr>
          <w:ins w:id="6336" w:author="HP" w:date="2022-08-19T17:09:00Z"/>
          <w:rFonts w:ascii="Arial" w:hAnsi="Arial" w:cs="Arial"/>
          <w:sz w:val="24"/>
          <w:szCs w:val="24"/>
          <w:lang w:val="en-GB"/>
        </w:rPr>
      </w:pPr>
      <w:ins w:id="6337" w:author="HP" w:date="2022-08-19T17:09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  <w:r w:rsidRPr="00EB674A">
          <w:rPr>
            <w:rFonts w:ascii="Arial" w:hAnsi="Arial" w:cs="Arial"/>
            <w:sz w:val="24"/>
            <w:szCs w:val="24"/>
            <w:lang w:val="en-GB"/>
          </w:rPr>
          <w:t xml:space="preserve">changes </w:t>
        </w:r>
        <w:r>
          <w:rPr>
            <w:rFonts w:ascii="Arial" w:hAnsi="Arial" w:cs="Arial"/>
            <w:sz w:val="24"/>
            <w:szCs w:val="24"/>
            <w:lang w:val="en-GB"/>
          </w:rPr>
          <w:t>would you like to see here in the area of entertainment?</w:t>
        </w:r>
      </w:ins>
    </w:p>
    <w:p w:rsidR="007B056D" w:rsidRDefault="007B056D">
      <w:pPr>
        <w:pStyle w:val="Odsekzoznamu"/>
        <w:numPr>
          <w:ilvl w:val="0"/>
          <w:numId w:val="52"/>
        </w:numPr>
        <w:rPr>
          <w:ins w:id="6338" w:author="HP" w:date="2022-08-19T15:48:00Z"/>
          <w:rFonts w:ascii="Arial" w:hAnsi="Arial" w:cs="Arial"/>
          <w:sz w:val="24"/>
          <w:szCs w:val="24"/>
          <w:lang w:val="en-GB"/>
        </w:rPr>
        <w:pPrChange w:id="6339" w:author="HP" w:date="2022-08-19T13:40:00Z">
          <w:pPr/>
        </w:pPrChange>
      </w:pPr>
      <w:ins w:id="6340" w:author="HP" w:date="2022-08-19T15:28:00Z">
        <w:r>
          <w:rPr>
            <w:rFonts w:ascii="Arial" w:hAnsi="Arial" w:cs="Arial"/>
            <w:sz w:val="24"/>
            <w:szCs w:val="24"/>
            <w:lang w:val="en-GB"/>
          </w:rPr>
          <w:t>Why did your parents decide to live in our region?</w:t>
        </w:r>
      </w:ins>
    </w:p>
    <w:p w:rsidR="000C318E" w:rsidRDefault="000C318E">
      <w:pPr>
        <w:pStyle w:val="Odsekzoznamu"/>
        <w:numPr>
          <w:ilvl w:val="0"/>
          <w:numId w:val="52"/>
        </w:numPr>
        <w:rPr>
          <w:ins w:id="6341" w:author="HP" w:date="2022-08-19T15:48:00Z"/>
          <w:rFonts w:ascii="Arial" w:hAnsi="Arial" w:cs="Arial"/>
          <w:sz w:val="24"/>
          <w:szCs w:val="24"/>
          <w:lang w:val="en-GB"/>
        </w:rPr>
        <w:pPrChange w:id="6342" w:author="HP" w:date="2022-08-19T13:40:00Z">
          <w:pPr/>
        </w:pPrChange>
      </w:pPr>
      <w:ins w:id="6343" w:author="HP" w:date="2022-08-19T15:48:00Z">
        <w:r>
          <w:rPr>
            <w:rFonts w:ascii="Arial" w:hAnsi="Arial" w:cs="Arial"/>
            <w:sz w:val="24"/>
            <w:szCs w:val="24"/>
            <w:lang w:val="en-GB"/>
          </w:rPr>
          <w:t>Were you born to place where you live now?</w:t>
        </w:r>
      </w:ins>
    </w:p>
    <w:p w:rsidR="000C318E" w:rsidRDefault="000C318E">
      <w:pPr>
        <w:pStyle w:val="Odsekzoznamu"/>
        <w:numPr>
          <w:ilvl w:val="0"/>
          <w:numId w:val="52"/>
        </w:numPr>
        <w:rPr>
          <w:ins w:id="6344" w:author="HP" w:date="2022-08-19T15:27:00Z"/>
          <w:rFonts w:ascii="Arial" w:hAnsi="Arial" w:cs="Arial"/>
          <w:sz w:val="24"/>
          <w:szCs w:val="24"/>
          <w:lang w:val="en-GB"/>
        </w:rPr>
        <w:pPrChange w:id="6345" w:author="HP" w:date="2022-08-19T13:40:00Z">
          <w:pPr/>
        </w:pPrChange>
      </w:pPr>
      <w:ins w:id="6346" w:author="HP" w:date="2022-08-19T15:48:00Z">
        <w:r>
          <w:rPr>
            <w:rFonts w:ascii="Arial" w:hAnsi="Arial" w:cs="Arial"/>
            <w:sz w:val="24"/>
            <w:szCs w:val="24"/>
            <w:lang w:val="en-GB"/>
          </w:rPr>
          <w:t>Have you already moved since you were born?</w:t>
        </w:r>
      </w:ins>
    </w:p>
    <w:p w:rsidR="007B056D" w:rsidRDefault="00C50BFD">
      <w:pPr>
        <w:pStyle w:val="Odsekzoznamu"/>
        <w:numPr>
          <w:ilvl w:val="0"/>
          <w:numId w:val="52"/>
        </w:numPr>
        <w:rPr>
          <w:ins w:id="6347" w:author="HP" w:date="2022-08-19T17:07:00Z"/>
          <w:rFonts w:ascii="Arial" w:hAnsi="Arial" w:cs="Arial"/>
          <w:sz w:val="24"/>
          <w:szCs w:val="24"/>
          <w:lang w:val="en-GB"/>
        </w:rPr>
        <w:pPrChange w:id="6348" w:author="HP" w:date="2022-08-19T13:40:00Z">
          <w:pPr/>
        </w:pPrChange>
      </w:pPr>
      <w:ins w:id="6349" w:author="HP" w:date="2022-08-19T15:37:00Z">
        <w:r>
          <w:rPr>
            <w:rFonts w:ascii="Arial" w:hAnsi="Arial" w:cs="Arial"/>
            <w:sz w:val="24"/>
            <w:szCs w:val="24"/>
            <w:lang w:val="en-GB"/>
          </w:rPr>
          <w:t xml:space="preserve">Where would you like to live in the </w:t>
        </w:r>
        <w:r w:rsidRPr="008C236F">
          <w:rPr>
            <w:rFonts w:ascii="Arial" w:hAnsi="Arial" w:cs="Arial"/>
            <w:b/>
            <w:sz w:val="24"/>
            <w:szCs w:val="24"/>
            <w:lang w:val="en-GB"/>
            <w:rPrChange w:id="6350" w:author="HP" w:date="2022-08-19T17:0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future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8C236F" w:rsidRDefault="008C236F" w:rsidP="008C236F">
      <w:pPr>
        <w:pStyle w:val="Odsekzoznamu"/>
        <w:numPr>
          <w:ilvl w:val="0"/>
          <w:numId w:val="52"/>
        </w:numPr>
        <w:rPr>
          <w:ins w:id="6351" w:author="HP" w:date="2022-08-19T17:07:00Z"/>
          <w:rFonts w:ascii="Arial" w:hAnsi="Arial" w:cs="Arial"/>
          <w:sz w:val="24"/>
          <w:szCs w:val="24"/>
          <w:lang w:val="en-GB"/>
        </w:rPr>
      </w:pPr>
      <w:ins w:id="6352" w:author="HP" w:date="2022-08-19T17:07:00Z">
        <w:r>
          <w:rPr>
            <w:rFonts w:ascii="Arial" w:hAnsi="Arial" w:cs="Arial"/>
            <w:sz w:val="24"/>
            <w:szCs w:val="24"/>
            <w:lang w:val="en-GB"/>
          </w:rPr>
          <w:t>How do you imagine your ideal place for living?</w:t>
        </w:r>
      </w:ins>
    </w:p>
    <w:p w:rsidR="008C236F" w:rsidRDefault="008C236F" w:rsidP="008C236F">
      <w:pPr>
        <w:pStyle w:val="Odsekzoznamu"/>
        <w:numPr>
          <w:ilvl w:val="0"/>
          <w:numId w:val="52"/>
        </w:numPr>
        <w:rPr>
          <w:ins w:id="6353" w:author="HP" w:date="2022-08-19T17:07:00Z"/>
          <w:rFonts w:ascii="Arial" w:hAnsi="Arial" w:cs="Arial"/>
          <w:sz w:val="24"/>
          <w:szCs w:val="24"/>
          <w:lang w:val="en-GB"/>
        </w:rPr>
      </w:pPr>
      <w:ins w:id="6354" w:author="HP" w:date="2022-08-19T17:07:00Z">
        <w:r>
          <w:rPr>
            <w:rFonts w:ascii="Arial" w:hAnsi="Arial" w:cs="Arial"/>
            <w:sz w:val="24"/>
            <w:szCs w:val="24"/>
            <w:lang w:val="en-GB"/>
          </w:rPr>
          <w:t>Would you like to live on our town for your whole life? Why?</w:t>
        </w:r>
      </w:ins>
    </w:p>
    <w:p w:rsidR="00880519" w:rsidRPr="008D21C3" w:rsidRDefault="00880519" w:rsidP="008D21C3">
      <w:pPr>
        <w:pStyle w:val="Odsekzoznamu"/>
        <w:rPr>
          <w:ins w:id="6355" w:author="HP" w:date="2022-08-19T15:27:00Z"/>
          <w:rFonts w:ascii="Arial" w:hAnsi="Arial" w:cs="Arial"/>
          <w:sz w:val="24"/>
          <w:szCs w:val="24"/>
          <w:lang w:val="en-GB"/>
          <w:rPrChange w:id="6356" w:author="HP" w:date="2022-08-22T12:24:00Z">
            <w:rPr>
              <w:ins w:id="6357" w:author="HP" w:date="2022-08-19T15:27:00Z"/>
              <w:lang w:val="en-GB"/>
            </w:rPr>
          </w:rPrChange>
        </w:rPr>
        <w:pPrChange w:id="6358" w:author="HP" w:date="2022-08-22T12:24:00Z">
          <w:pPr/>
        </w:pPrChange>
      </w:pPr>
    </w:p>
    <w:p w:rsidR="007E6EE2" w:rsidRDefault="00CB64BE">
      <w:pPr>
        <w:rPr>
          <w:ins w:id="6359" w:author="HP" w:date="2022-08-19T15:44:00Z"/>
          <w:rFonts w:ascii="Arial" w:hAnsi="Arial" w:cs="Arial"/>
          <w:b/>
          <w:sz w:val="32"/>
          <w:szCs w:val="32"/>
          <w:lang w:val="en-GB"/>
        </w:rPr>
      </w:pPr>
      <w:ins w:id="6360" w:author="HP" w:date="2022-08-19T15:44:00Z">
        <w:r>
          <w:rPr>
            <w:rFonts w:ascii="Arial" w:hAnsi="Arial" w:cs="Arial"/>
            <w:b/>
            <w:sz w:val="32"/>
            <w:szCs w:val="32"/>
            <w:lang w:val="en-GB"/>
          </w:rPr>
          <w:t>TOWNS AND PLACES</w:t>
        </w:r>
      </w:ins>
    </w:p>
    <w:p w:rsidR="00CB64BE" w:rsidRDefault="00CB64BE">
      <w:pPr>
        <w:pStyle w:val="Odsekzoznamu"/>
        <w:numPr>
          <w:ilvl w:val="0"/>
          <w:numId w:val="54"/>
        </w:numPr>
        <w:rPr>
          <w:ins w:id="6361" w:author="HP" w:date="2022-08-19T15:45:00Z"/>
          <w:rFonts w:ascii="Arial" w:hAnsi="Arial" w:cs="Arial"/>
          <w:sz w:val="24"/>
          <w:szCs w:val="24"/>
          <w:lang w:val="en-GB"/>
        </w:rPr>
        <w:pPrChange w:id="6362" w:author="HP" w:date="2022-08-19T15:44:00Z">
          <w:pPr/>
        </w:pPrChange>
      </w:pPr>
      <w:ins w:id="6363" w:author="HP" w:date="2022-08-19T15:45:00Z">
        <w:r>
          <w:rPr>
            <w:rFonts w:ascii="Arial" w:hAnsi="Arial" w:cs="Arial"/>
            <w:sz w:val="24"/>
            <w:szCs w:val="24"/>
            <w:lang w:val="en-GB"/>
          </w:rPr>
          <w:t xml:space="preserve">Why do people </w:t>
        </w:r>
        <w:r w:rsidRPr="008C236F">
          <w:rPr>
            <w:rFonts w:ascii="Arial" w:hAnsi="Arial" w:cs="Arial"/>
            <w:b/>
            <w:sz w:val="24"/>
            <w:szCs w:val="24"/>
            <w:lang w:val="en-GB"/>
            <w:rPrChange w:id="6364" w:author="HP" w:date="2022-08-19T17:1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m</w:t>
        </w:r>
      </w:ins>
      <w:ins w:id="6365" w:author="HP" w:date="2022-08-19T17:12:00Z">
        <w:r w:rsidR="008C236F">
          <w:rPr>
            <w:rFonts w:ascii="Arial" w:hAnsi="Arial" w:cs="Arial"/>
            <w:b/>
            <w:sz w:val="24"/>
            <w:szCs w:val="24"/>
            <w:lang w:val="en-GB"/>
          </w:rPr>
          <w:t>igrate</w:t>
        </w:r>
      </w:ins>
      <w:ins w:id="6366" w:author="HP" w:date="2022-08-19T15:45:00Z">
        <w:r>
          <w:rPr>
            <w:rFonts w:ascii="Arial" w:hAnsi="Arial" w:cs="Arial"/>
            <w:sz w:val="24"/>
            <w:szCs w:val="24"/>
            <w:lang w:val="en-GB"/>
          </w:rPr>
          <w:t xml:space="preserve"> to other places in the world?</w:t>
        </w:r>
      </w:ins>
    </w:p>
    <w:p w:rsidR="00CB64BE" w:rsidRDefault="000C318E">
      <w:pPr>
        <w:pStyle w:val="Odsekzoznamu"/>
        <w:numPr>
          <w:ilvl w:val="0"/>
          <w:numId w:val="54"/>
        </w:numPr>
        <w:rPr>
          <w:ins w:id="6367" w:author="HP" w:date="2022-08-19T17:12:00Z"/>
          <w:rFonts w:ascii="Arial" w:hAnsi="Arial" w:cs="Arial"/>
          <w:sz w:val="24"/>
          <w:szCs w:val="24"/>
          <w:lang w:val="en-GB"/>
        </w:rPr>
        <w:pPrChange w:id="6368" w:author="HP" w:date="2022-08-19T15:44:00Z">
          <w:pPr/>
        </w:pPrChange>
      </w:pPr>
      <w:ins w:id="6369" w:author="HP" w:date="2022-08-19T15:46:00Z">
        <w:r>
          <w:rPr>
            <w:rFonts w:ascii="Arial" w:hAnsi="Arial" w:cs="Arial"/>
            <w:sz w:val="24"/>
            <w:szCs w:val="24"/>
            <w:lang w:val="en-GB"/>
          </w:rPr>
          <w:t>Would you like to move to other place from your home town/village?</w:t>
        </w:r>
      </w:ins>
    </w:p>
    <w:p w:rsidR="008C236F" w:rsidRDefault="008C236F">
      <w:pPr>
        <w:pStyle w:val="Odsekzoznamu"/>
        <w:numPr>
          <w:ilvl w:val="0"/>
          <w:numId w:val="54"/>
        </w:numPr>
        <w:rPr>
          <w:ins w:id="6370" w:author="HP" w:date="2022-08-19T15:49:00Z"/>
          <w:rFonts w:ascii="Arial" w:hAnsi="Arial" w:cs="Arial"/>
          <w:sz w:val="24"/>
          <w:szCs w:val="24"/>
          <w:lang w:val="en-GB"/>
        </w:rPr>
        <w:pPrChange w:id="6371" w:author="HP" w:date="2022-08-19T15:44:00Z">
          <w:pPr/>
        </w:pPrChange>
      </w:pPr>
      <w:ins w:id="6372" w:author="HP" w:date="2022-08-19T17:12:00Z">
        <w:r>
          <w:rPr>
            <w:rFonts w:ascii="Arial" w:hAnsi="Arial" w:cs="Arial"/>
            <w:sz w:val="24"/>
            <w:szCs w:val="24"/>
            <w:lang w:val="en-GB"/>
          </w:rPr>
          <w:t>Have your parents ever moved in their life?</w:t>
        </w:r>
      </w:ins>
    </w:p>
    <w:p w:rsidR="000C318E" w:rsidRDefault="000C318E">
      <w:pPr>
        <w:pStyle w:val="Odsekzoznamu"/>
        <w:numPr>
          <w:ilvl w:val="0"/>
          <w:numId w:val="54"/>
        </w:numPr>
        <w:rPr>
          <w:ins w:id="6373" w:author="HP" w:date="2022-08-19T15:49:00Z"/>
          <w:rFonts w:ascii="Arial" w:hAnsi="Arial" w:cs="Arial"/>
          <w:sz w:val="24"/>
          <w:szCs w:val="24"/>
          <w:lang w:val="en-GB"/>
        </w:rPr>
        <w:pPrChange w:id="6374" w:author="HP" w:date="2022-08-19T15:44:00Z">
          <w:pPr/>
        </w:pPrChange>
      </w:pPr>
      <w:ins w:id="6375" w:author="HP" w:date="2022-08-19T15:49:00Z">
        <w:r>
          <w:rPr>
            <w:rFonts w:ascii="Arial" w:hAnsi="Arial" w:cs="Arial"/>
            <w:sz w:val="24"/>
            <w:szCs w:val="24"/>
            <w:lang w:val="en-GB"/>
          </w:rPr>
          <w:t xml:space="preserve">What is a trend in Slovakia in the present, do people move to </w:t>
        </w:r>
      </w:ins>
      <w:ins w:id="6376" w:author="HP" w:date="2022-08-19T17:13:00Z">
        <w:r w:rsidR="008C236F">
          <w:rPr>
            <w:rFonts w:ascii="Arial" w:hAnsi="Arial" w:cs="Arial"/>
            <w:sz w:val="24"/>
            <w:szCs w:val="24"/>
            <w:lang w:val="en-GB"/>
          </w:rPr>
          <w:t xml:space="preserve">bigger </w:t>
        </w:r>
      </w:ins>
      <w:ins w:id="6377" w:author="HP" w:date="2022-08-19T15:49:00Z">
        <w:r>
          <w:rPr>
            <w:rFonts w:ascii="Arial" w:hAnsi="Arial" w:cs="Arial"/>
            <w:sz w:val="24"/>
            <w:szCs w:val="24"/>
            <w:lang w:val="en-GB"/>
          </w:rPr>
          <w:t>cities or to the countryside?</w:t>
        </w:r>
      </w:ins>
    </w:p>
    <w:p w:rsidR="000C318E" w:rsidRDefault="000C318E">
      <w:pPr>
        <w:pStyle w:val="Odsekzoznamu"/>
        <w:numPr>
          <w:ilvl w:val="0"/>
          <w:numId w:val="54"/>
        </w:numPr>
        <w:rPr>
          <w:ins w:id="6378" w:author="HP" w:date="2022-08-19T16:01:00Z"/>
          <w:rFonts w:ascii="Arial" w:hAnsi="Arial" w:cs="Arial"/>
          <w:sz w:val="24"/>
          <w:szCs w:val="24"/>
          <w:lang w:val="en-GB"/>
        </w:rPr>
        <w:pPrChange w:id="6379" w:author="HP" w:date="2022-08-19T15:44:00Z">
          <w:pPr/>
        </w:pPrChange>
      </w:pPr>
      <w:ins w:id="6380" w:author="HP" w:date="2022-08-19T15:50:00Z">
        <w:r>
          <w:rPr>
            <w:rFonts w:ascii="Arial" w:hAnsi="Arial" w:cs="Arial"/>
            <w:sz w:val="24"/>
            <w:szCs w:val="24"/>
            <w:lang w:val="en-GB"/>
          </w:rPr>
          <w:lastRenderedPageBreak/>
          <w:t>How was the trend like in the past?</w:t>
        </w:r>
      </w:ins>
    </w:p>
    <w:p w:rsidR="00F648AD" w:rsidRDefault="00F648AD">
      <w:pPr>
        <w:pStyle w:val="Odsekzoznamu"/>
        <w:numPr>
          <w:ilvl w:val="0"/>
          <w:numId w:val="54"/>
        </w:numPr>
        <w:rPr>
          <w:ins w:id="6381" w:author="HP" w:date="2022-08-19T15:50:00Z"/>
          <w:rFonts w:ascii="Arial" w:hAnsi="Arial" w:cs="Arial"/>
          <w:sz w:val="24"/>
          <w:szCs w:val="24"/>
          <w:lang w:val="en-GB"/>
        </w:rPr>
        <w:pPrChange w:id="6382" w:author="HP" w:date="2022-08-19T15:44:00Z">
          <w:pPr/>
        </w:pPrChange>
      </w:pPr>
      <w:ins w:id="6383" w:author="HP" w:date="2022-08-19T16:01:00Z">
        <w:r>
          <w:rPr>
            <w:rFonts w:ascii="Arial" w:hAnsi="Arial" w:cs="Arial"/>
            <w:sz w:val="24"/>
            <w:szCs w:val="24"/>
            <w:lang w:val="en-GB"/>
          </w:rPr>
          <w:t xml:space="preserve">What is the difference between </w:t>
        </w:r>
        <w:r w:rsidRPr="00D17C1A">
          <w:rPr>
            <w:rFonts w:ascii="Arial" w:hAnsi="Arial" w:cs="Arial"/>
            <w:b/>
            <w:sz w:val="24"/>
            <w:szCs w:val="24"/>
            <w:lang w:val="en-GB"/>
            <w:rPrChange w:id="6384" w:author="HP" w:date="2022-08-19T17:1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urban and rural areas</w:t>
        </w:r>
        <w:r>
          <w:rPr>
            <w:rFonts w:ascii="Arial" w:hAnsi="Arial" w:cs="Arial"/>
            <w:sz w:val="24"/>
            <w:szCs w:val="24"/>
            <w:lang w:val="en-GB"/>
          </w:rPr>
          <w:t>? Name examples?</w:t>
        </w:r>
      </w:ins>
    </w:p>
    <w:p w:rsidR="000C318E" w:rsidRDefault="000C318E">
      <w:pPr>
        <w:pStyle w:val="Odsekzoznamu"/>
        <w:numPr>
          <w:ilvl w:val="0"/>
          <w:numId w:val="54"/>
        </w:numPr>
        <w:rPr>
          <w:ins w:id="6385" w:author="HP" w:date="2022-08-19T15:51:00Z"/>
          <w:rFonts w:ascii="Arial" w:hAnsi="Arial" w:cs="Arial"/>
          <w:sz w:val="24"/>
          <w:szCs w:val="24"/>
          <w:lang w:val="en-GB"/>
        </w:rPr>
        <w:pPrChange w:id="6386" w:author="HP" w:date="2022-08-19T15:44:00Z">
          <w:pPr/>
        </w:pPrChange>
      </w:pPr>
      <w:ins w:id="6387" w:author="HP" w:date="2022-08-19T15:50:00Z">
        <w:r>
          <w:rPr>
            <w:rFonts w:ascii="Arial" w:hAnsi="Arial" w:cs="Arial"/>
            <w:sz w:val="24"/>
            <w:szCs w:val="24"/>
            <w:lang w:val="en-GB"/>
          </w:rPr>
          <w:t xml:space="preserve">What advantages and disadvantages are there of living in towns? </w:t>
        </w:r>
      </w:ins>
    </w:p>
    <w:p w:rsidR="000C318E" w:rsidRDefault="000C318E">
      <w:pPr>
        <w:pStyle w:val="Odsekzoznamu"/>
        <w:numPr>
          <w:ilvl w:val="0"/>
          <w:numId w:val="54"/>
        </w:numPr>
        <w:rPr>
          <w:ins w:id="6388" w:author="HP" w:date="2022-08-19T15:51:00Z"/>
          <w:rFonts w:ascii="Arial" w:hAnsi="Arial" w:cs="Arial"/>
          <w:sz w:val="24"/>
          <w:szCs w:val="24"/>
          <w:lang w:val="en-GB"/>
        </w:rPr>
        <w:pPrChange w:id="6389" w:author="HP" w:date="2022-08-19T15:44:00Z">
          <w:pPr/>
        </w:pPrChange>
      </w:pPr>
      <w:ins w:id="6390" w:author="HP" w:date="2022-08-19T15:51:00Z">
        <w:r>
          <w:rPr>
            <w:rFonts w:ascii="Arial" w:hAnsi="Arial" w:cs="Arial"/>
            <w:sz w:val="24"/>
            <w:szCs w:val="24"/>
            <w:lang w:val="en-GB"/>
          </w:rPr>
          <w:t>What advantages and disadvantages are there of living in the country?</w:t>
        </w:r>
      </w:ins>
    </w:p>
    <w:p w:rsidR="000C318E" w:rsidRDefault="000C318E">
      <w:pPr>
        <w:pStyle w:val="Odsekzoznamu"/>
        <w:numPr>
          <w:ilvl w:val="0"/>
          <w:numId w:val="54"/>
        </w:numPr>
        <w:rPr>
          <w:ins w:id="6391" w:author="HP" w:date="2022-08-19T15:51:00Z"/>
          <w:rFonts w:ascii="Arial" w:hAnsi="Arial" w:cs="Arial"/>
          <w:sz w:val="24"/>
          <w:szCs w:val="24"/>
          <w:lang w:val="en-GB"/>
        </w:rPr>
        <w:pPrChange w:id="6392" w:author="HP" w:date="2022-08-19T15:44:00Z">
          <w:pPr/>
        </w:pPrChange>
      </w:pPr>
      <w:ins w:id="6393" w:author="HP" w:date="2022-08-19T15:51:00Z">
        <w:r>
          <w:rPr>
            <w:rFonts w:ascii="Arial" w:hAnsi="Arial" w:cs="Arial"/>
            <w:sz w:val="24"/>
            <w:szCs w:val="24"/>
            <w:lang w:val="en-GB"/>
          </w:rPr>
          <w:t>What activities can people do in towns/cities and in the country?</w:t>
        </w:r>
      </w:ins>
    </w:p>
    <w:p w:rsidR="000C318E" w:rsidRDefault="000C318E">
      <w:pPr>
        <w:pStyle w:val="Odsekzoznamu"/>
        <w:numPr>
          <w:ilvl w:val="0"/>
          <w:numId w:val="54"/>
        </w:numPr>
        <w:rPr>
          <w:ins w:id="6394" w:author="HP" w:date="2022-08-19T15:52:00Z"/>
          <w:rFonts w:ascii="Arial" w:hAnsi="Arial" w:cs="Arial"/>
          <w:sz w:val="24"/>
          <w:szCs w:val="24"/>
          <w:lang w:val="en-GB"/>
        </w:rPr>
        <w:pPrChange w:id="6395" w:author="HP" w:date="2022-08-19T15:44:00Z">
          <w:pPr/>
        </w:pPrChange>
      </w:pPr>
      <w:ins w:id="6396" w:author="HP" w:date="2022-08-19T15:52:00Z">
        <w:r>
          <w:rPr>
            <w:rFonts w:ascii="Arial" w:hAnsi="Arial" w:cs="Arial"/>
            <w:sz w:val="24"/>
            <w:szCs w:val="24"/>
            <w:lang w:val="en-GB"/>
          </w:rPr>
          <w:t>Why do people move to cities?</w:t>
        </w:r>
      </w:ins>
    </w:p>
    <w:p w:rsidR="000C318E" w:rsidRDefault="000C318E">
      <w:pPr>
        <w:pStyle w:val="Odsekzoznamu"/>
        <w:numPr>
          <w:ilvl w:val="0"/>
          <w:numId w:val="54"/>
        </w:numPr>
        <w:rPr>
          <w:ins w:id="6397" w:author="HP" w:date="2022-08-19T17:14:00Z"/>
          <w:rFonts w:ascii="Arial" w:hAnsi="Arial" w:cs="Arial"/>
          <w:sz w:val="24"/>
          <w:szCs w:val="24"/>
          <w:lang w:val="en-GB"/>
        </w:rPr>
        <w:pPrChange w:id="6398" w:author="HP" w:date="2022-08-19T15:44:00Z">
          <w:pPr/>
        </w:pPrChange>
      </w:pPr>
      <w:ins w:id="6399" w:author="HP" w:date="2022-08-19T15:52:00Z">
        <w:r>
          <w:rPr>
            <w:rFonts w:ascii="Arial" w:hAnsi="Arial" w:cs="Arial"/>
            <w:sz w:val="24"/>
            <w:szCs w:val="24"/>
            <w:lang w:val="en-GB"/>
          </w:rPr>
          <w:t>Why do people move to villages?</w:t>
        </w:r>
      </w:ins>
    </w:p>
    <w:p w:rsidR="008C236F" w:rsidRDefault="008C236F">
      <w:pPr>
        <w:pStyle w:val="Odsekzoznamu"/>
        <w:numPr>
          <w:ilvl w:val="0"/>
          <w:numId w:val="54"/>
        </w:numPr>
        <w:rPr>
          <w:ins w:id="6400" w:author="HP" w:date="2022-08-19T17:16:00Z"/>
          <w:rFonts w:ascii="Arial" w:hAnsi="Arial" w:cs="Arial"/>
          <w:sz w:val="24"/>
          <w:szCs w:val="24"/>
          <w:lang w:val="en-GB"/>
        </w:rPr>
        <w:pPrChange w:id="6401" w:author="HP" w:date="2022-08-19T15:44:00Z">
          <w:pPr/>
        </w:pPrChange>
      </w:pPr>
      <w:ins w:id="6402" w:author="HP" w:date="2022-08-19T17:14:00Z">
        <w:r>
          <w:rPr>
            <w:rFonts w:ascii="Arial" w:hAnsi="Arial" w:cs="Arial"/>
            <w:sz w:val="24"/>
            <w:szCs w:val="24"/>
            <w:lang w:val="en-GB"/>
          </w:rPr>
          <w:t>Would you prefer living in the city or in the village?</w:t>
        </w:r>
      </w:ins>
    </w:p>
    <w:p w:rsidR="00D17C1A" w:rsidRDefault="00D17C1A" w:rsidP="00D17C1A">
      <w:pPr>
        <w:pStyle w:val="Odsekzoznamu"/>
        <w:numPr>
          <w:ilvl w:val="0"/>
          <w:numId w:val="54"/>
        </w:numPr>
        <w:rPr>
          <w:ins w:id="6403" w:author="HP" w:date="2022-08-19T17:16:00Z"/>
          <w:rFonts w:ascii="Arial" w:hAnsi="Arial" w:cs="Arial"/>
          <w:sz w:val="24"/>
          <w:szCs w:val="24"/>
          <w:lang w:val="en-GB"/>
        </w:rPr>
      </w:pPr>
      <w:ins w:id="6404" w:author="HP" w:date="2022-08-19T17:16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  <w:r w:rsidRPr="00D17C1A">
          <w:rPr>
            <w:rFonts w:ascii="Arial" w:hAnsi="Arial" w:cs="Arial"/>
            <w:b/>
            <w:sz w:val="24"/>
            <w:szCs w:val="24"/>
            <w:lang w:val="en-GB"/>
            <w:rPrChange w:id="6405" w:author="HP" w:date="2022-08-19T17:2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places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does majority of </w:t>
        </w:r>
        <w:r w:rsidRPr="00D17C1A">
          <w:rPr>
            <w:rFonts w:ascii="Arial" w:hAnsi="Arial" w:cs="Arial"/>
            <w:b/>
            <w:sz w:val="24"/>
            <w:szCs w:val="24"/>
            <w:lang w:val="en-GB"/>
            <w:rPrChange w:id="6406" w:author="HP" w:date="2022-08-19T17:2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people visit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D17C1A" w:rsidRDefault="00D17C1A" w:rsidP="00D17C1A">
      <w:pPr>
        <w:pStyle w:val="Odsekzoznamu"/>
        <w:numPr>
          <w:ilvl w:val="0"/>
          <w:numId w:val="54"/>
        </w:numPr>
        <w:rPr>
          <w:ins w:id="6407" w:author="HP" w:date="2022-08-19T17:16:00Z"/>
          <w:rFonts w:ascii="Arial" w:hAnsi="Arial" w:cs="Arial"/>
          <w:sz w:val="24"/>
          <w:szCs w:val="24"/>
          <w:lang w:val="en-GB"/>
        </w:rPr>
      </w:pPr>
      <w:ins w:id="6408" w:author="HP" w:date="2022-08-19T17:16:00Z">
        <w:r>
          <w:rPr>
            <w:rFonts w:ascii="Arial" w:hAnsi="Arial" w:cs="Arial"/>
            <w:sz w:val="24"/>
            <w:szCs w:val="24"/>
            <w:lang w:val="en-GB"/>
          </w:rPr>
          <w:t>Which abandoned places do people visit?</w:t>
        </w:r>
      </w:ins>
    </w:p>
    <w:p w:rsidR="000C318E" w:rsidRDefault="000C318E">
      <w:pPr>
        <w:pStyle w:val="Odsekzoznamu"/>
        <w:numPr>
          <w:ilvl w:val="0"/>
          <w:numId w:val="54"/>
        </w:numPr>
        <w:rPr>
          <w:ins w:id="6409" w:author="HP" w:date="2022-08-19T15:52:00Z"/>
          <w:rFonts w:ascii="Arial" w:hAnsi="Arial" w:cs="Arial"/>
          <w:sz w:val="24"/>
          <w:szCs w:val="24"/>
          <w:lang w:val="en-GB"/>
        </w:rPr>
        <w:pPrChange w:id="6410" w:author="HP" w:date="2022-08-19T15:44:00Z">
          <w:pPr/>
        </w:pPrChange>
      </w:pPr>
      <w:ins w:id="6411" w:author="HP" w:date="2022-08-19T15:52:00Z">
        <w:r>
          <w:rPr>
            <w:rFonts w:ascii="Arial" w:hAnsi="Arial" w:cs="Arial"/>
            <w:sz w:val="24"/>
            <w:szCs w:val="24"/>
            <w:lang w:val="en-GB"/>
          </w:rPr>
          <w:t>What are the most interesting places in the world for you?</w:t>
        </w:r>
      </w:ins>
      <w:ins w:id="6412" w:author="HP" w:date="2022-08-19T15:53:00Z">
        <w:r>
          <w:rPr>
            <w:rFonts w:ascii="Arial" w:hAnsi="Arial" w:cs="Arial"/>
            <w:sz w:val="24"/>
            <w:szCs w:val="24"/>
            <w:lang w:val="en-GB"/>
          </w:rPr>
          <w:t xml:space="preserve"> Why? </w:t>
        </w:r>
      </w:ins>
    </w:p>
    <w:p w:rsidR="000C318E" w:rsidRDefault="000C318E">
      <w:pPr>
        <w:pStyle w:val="Odsekzoznamu"/>
        <w:numPr>
          <w:ilvl w:val="0"/>
          <w:numId w:val="54"/>
        </w:numPr>
        <w:rPr>
          <w:ins w:id="6413" w:author="HP" w:date="2022-08-19T15:53:00Z"/>
          <w:rFonts w:ascii="Arial" w:hAnsi="Arial" w:cs="Arial"/>
          <w:sz w:val="24"/>
          <w:szCs w:val="24"/>
          <w:lang w:val="en-GB"/>
        </w:rPr>
        <w:pPrChange w:id="6414" w:author="HP" w:date="2022-08-19T15:44:00Z">
          <w:pPr/>
        </w:pPrChange>
      </w:pPr>
      <w:ins w:id="6415" w:author="HP" w:date="2022-08-19T15:52:00Z">
        <w:r>
          <w:rPr>
            <w:rFonts w:ascii="Arial" w:hAnsi="Arial" w:cs="Arial"/>
            <w:sz w:val="24"/>
            <w:szCs w:val="24"/>
            <w:lang w:val="en-GB"/>
          </w:rPr>
          <w:t xml:space="preserve">Where are the most dangerous places in the world? </w:t>
        </w:r>
      </w:ins>
      <w:ins w:id="6416" w:author="HP" w:date="2022-08-19T15:53:00Z">
        <w:r>
          <w:rPr>
            <w:rFonts w:ascii="Arial" w:hAnsi="Arial" w:cs="Arial"/>
            <w:sz w:val="24"/>
            <w:szCs w:val="24"/>
            <w:lang w:val="en-GB"/>
          </w:rPr>
          <w:t>Why?</w:t>
        </w:r>
      </w:ins>
    </w:p>
    <w:p w:rsidR="000C318E" w:rsidRDefault="000C318E">
      <w:pPr>
        <w:pStyle w:val="Odsekzoznamu"/>
        <w:numPr>
          <w:ilvl w:val="0"/>
          <w:numId w:val="54"/>
        </w:numPr>
        <w:rPr>
          <w:ins w:id="6417" w:author="HP" w:date="2022-08-19T17:23:00Z"/>
          <w:rFonts w:ascii="Arial" w:hAnsi="Arial" w:cs="Arial"/>
          <w:sz w:val="24"/>
          <w:szCs w:val="24"/>
          <w:lang w:val="en-GB"/>
        </w:rPr>
        <w:pPrChange w:id="6418" w:author="HP" w:date="2022-08-19T15:44:00Z">
          <w:pPr/>
        </w:pPrChange>
      </w:pPr>
      <w:ins w:id="6419" w:author="HP" w:date="2022-08-19T15:53:00Z">
        <w:r>
          <w:rPr>
            <w:rFonts w:ascii="Arial" w:hAnsi="Arial" w:cs="Arial"/>
            <w:sz w:val="24"/>
            <w:szCs w:val="24"/>
            <w:lang w:val="en-GB"/>
          </w:rPr>
          <w:t>Which destinations are unreachable? Why?</w:t>
        </w:r>
      </w:ins>
    </w:p>
    <w:p w:rsidR="00D17C1A" w:rsidRDefault="00D17C1A">
      <w:pPr>
        <w:pStyle w:val="Odsekzoznamu"/>
        <w:numPr>
          <w:ilvl w:val="0"/>
          <w:numId w:val="54"/>
        </w:numPr>
        <w:rPr>
          <w:ins w:id="6420" w:author="HP" w:date="2022-08-19T17:23:00Z"/>
          <w:rFonts w:ascii="Arial" w:hAnsi="Arial" w:cs="Arial"/>
          <w:sz w:val="24"/>
          <w:szCs w:val="24"/>
          <w:lang w:val="en-GB"/>
        </w:rPr>
        <w:pPrChange w:id="6421" w:author="HP" w:date="2022-08-19T15:44:00Z">
          <w:pPr/>
        </w:pPrChange>
      </w:pPr>
      <w:ins w:id="6422" w:author="HP" w:date="2022-08-19T17:23:00Z">
        <w:r>
          <w:rPr>
            <w:rFonts w:ascii="Arial" w:hAnsi="Arial" w:cs="Arial"/>
            <w:sz w:val="24"/>
            <w:szCs w:val="24"/>
            <w:lang w:val="en-GB"/>
          </w:rPr>
          <w:t>Which places/towns do you like most?</w:t>
        </w:r>
      </w:ins>
    </w:p>
    <w:p w:rsidR="00D952E7" w:rsidRPr="00D952E7" w:rsidRDefault="00D17C1A">
      <w:pPr>
        <w:pStyle w:val="Odsekzoznamu"/>
        <w:numPr>
          <w:ilvl w:val="0"/>
          <w:numId w:val="54"/>
        </w:numPr>
        <w:rPr>
          <w:ins w:id="6423" w:author="HP" w:date="2022-08-19T17:22:00Z"/>
          <w:rFonts w:ascii="Arial" w:hAnsi="Arial" w:cs="Arial"/>
          <w:sz w:val="24"/>
          <w:szCs w:val="24"/>
          <w:lang w:val="en-GB"/>
          <w:rPrChange w:id="6424" w:author="HP" w:date="2022-08-19T17:25:00Z">
            <w:rPr>
              <w:ins w:id="6425" w:author="HP" w:date="2022-08-19T17:22:00Z"/>
              <w:lang w:val="en-GB"/>
            </w:rPr>
          </w:rPrChange>
        </w:rPr>
        <w:pPrChange w:id="6426" w:author="HP" w:date="2022-08-19T17:25:00Z">
          <w:pPr/>
        </w:pPrChange>
      </w:pPr>
      <w:ins w:id="6427" w:author="HP" w:date="2022-08-19T17:24:00Z">
        <w:r>
          <w:rPr>
            <w:rFonts w:ascii="Arial" w:hAnsi="Arial" w:cs="Arial"/>
            <w:sz w:val="24"/>
            <w:szCs w:val="24"/>
            <w:lang w:val="en-GB"/>
          </w:rPr>
          <w:t>Where would you like to move?</w:t>
        </w:r>
      </w:ins>
    </w:p>
    <w:p w:rsidR="00F648AD" w:rsidRDefault="00F648AD">
      <w:pPr>
        <w:pStyle w:val="Odsekzoznamu"/>
        <w:numPr>
          <w:ilvl w:val="0"/>
          <w:numId w:val="54"/>
        </w:numPr>
        <w:rPr>
          <w:ins w:id="6428" w:author="HP" w:date="2022-08-19T15:59:00Z"/>
          <w:rFonts w:ascii="Arial" w:hAnsi="Arial" w:cs="Arial"/>
          <w:sz w:val="24"/>
          <w:szCs w:val="24"/>
          <w:lang w:val="en-GB"/>
        </w:rPr>
        <w:pPrChange w:id="6429" w:author="HP" w:date="2022-08-19T15:44:00Z">
          <w:pPr/>
        </w:pPrChange>
      </w:pPr>
      <w:ins w:id="6430" w:author="HP" w:date="2022-08-19T15:56:00Z">
        <w:r>
          <w:rPr>
            <w:rFonts w:ascii="Arial" w:hAnsi="Arial" w:cs="Arial"/>
            <w:sz w:val="24"/>
            <w:szCs w:val="24"/>
            <w:lang w:val="en-GB"/>
          </w:rPr>
          <w:t xml:space="preserve">Why do people travel on </w:t>
        </w:r>
        <w:r w:rsidRPr="00F648AD">
          <w:rPr>
            <w:rFonts w:ascii="Arial" w:hAnsi="Arial" w:cs="Arial"/>
            <w:b/>
            <w:sz w:val="24"/>
            <w:szCs w:val="24"/>
            <w:lang w:val="en-GB"/>
            <w:rPrChange w:id="6431" w:author="HP" w:date="2022-08-19T15:5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holidays</w:t>
        </w:r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F648AD" w:rsidRDefault="00F648AD">
      <w:pPr>
        <w:pStyle w:val="Odsekzoznamu"/>
        <w:numPr>
          <w:ilvl w:val="0"/>
          <w:numId w:val="54"/>
        </w:numPr>
        <w:rPr>
          <w:ins w:id="6432" w:author="HP" w:date="2022-08-19T17:23:00Z"/>
          <w:rFonts w:ascii="Arial" w:hAnsi="Arial" w:cs="Arial"/>
          <w:sz w:val="24"/>
          <w:szCs w:val="24"/>
          <w:lang w:val="en-GB"/>
        </w:rPr>
        <w:pPrChange w:id="6433" w:author="HP" w:date="2022-08-19T15:44:00Z">
          <w:pPr/>
        </w:pPrChange>
      </w:pPr>
      <w:ins w:id="6434" w:author="HP" w:date="2022-08-19T15:59:00Z">
        <w:r>
          <w:rPr>
            <w:rFonts w:ascii="Arial" w:hAnsi="Arial" w:cs="Arial"/>
            <w:sz w:val="24"/>
            <w:szCs w:val="24"/>
            <w:lang w:val="en-GB"/>
          </w:rPr>
          <w:t xml:space="preserve">Name attractions for tourists. </w:t>
        </w:r>
      </w:ins>
    </w:p>
    <w:p w:rsidR="00D17C1A" w:rsidRDefault="00D17C1A" w:rsidP="00D17C1A">
      <w:pPr>
        <w:pStyle w:val="Odsekzoznamu"/>
        <w:numPr>
          <w:ilvl w:val="0"/>
          <w:numId w:val="54"/>
        </w:numPr>
        <w:rPr>
          <w:ins w:id="6435" w:author="HP" w:date="2022-08-19T17:23:00Z"/>
          <w:rFonts w:ascii="Arial" w:hAnsi="Arial" w:cs="Arial"/>
          <w:sz w:val="24"/>
          <w:szCs w:val="24"/>
          <w:lang w:val="en-GB"/>
        </w:rPr>
      </w:pPr>
      <w:ins w:id="6436" w:author="HP" w:date="2022-08-19T17:23:00Z">
        <w:r>
          <w:rPr>
            <w:rFonts w:ascii="Arial" w:hAnsi="Arial" w:cs="Arial"/>
            <w:sz w:val="24"/>
            <w:szCs w:val="24"/>
            <w:lang w:val="en-GB"/>
          </w:rPr>
          <w:t>How do people chose places for their holidays?</w:t>
        </w:r>
      </w:ins>
    </w:p>
    <w:p w:rsidR="000C318E" w:rsidRDefault="000C318E">
      <w:pPr>
        <w:pStyle w:val="Odsekzoznamu"/>
        <w:numPr>
          <w:ilvl w:val="0"/>
          <w:numId w:val="54"/>
        </w:numPr>
        <w:rPr>
          <w:ins w:id="6437" w:author="HP" w:date="2022-08-19T17:26:00Z"/>
          <w:rFonts w:ascii="Arial" w:hAnsi="Arial" w:cs="Arial"/>
          <w:sz w:val="24"/>
          <w:szCs w:val="24"/>
          <w:lang w:val="en-GB"/>
        </w:rPr>
        <w:pPrChange w:id="6438" w:author="HP" w:date="2022-08-19T15:44:00Z">
          <w:pPr/>
        </w:pPrChange>
      </w:pPr>
      <w:ins w:id="6439" w:author="HP" w:date="2022-08-19T15:53:00Z">
        <w:r>
          <w:rPr>
            <w:rFonts w:ascii="Arial" w:hAnsi="Arial" w:cs="Arial"/>
            <w:sz w:val="24"/>
            <w:szCs w:val="24"/>
            <w:lang w:val="en-GB"/>
          </w:rPr>
          <w:t>Describe the place you have been to that you liked most?</w:t>
        </w:r>
      </w:ins>
    </w:p>
    <w:p w:rsidR="00D952E7" w:rsidRDefault="00D952E7">
      <w:pPr>
        <w:pStyle w:val="Odsekzoznamu"/>
        <w:numPr>
          <w:ilvl w:val="0"/>
          <w:numId w:val="54"/>
        </w:numPr>
        <w:rPr>
          <w:ins w:id="6440" w:author="HP" w:date="2022-08-19T17:26:00Z"/>
          <w:rFonts w:ascii="Arial" w:hAnsi="Arial" w:cs="Arial"/>
          <w:sz w:val="24"/>
          <w:szCs w:val="24"/>
          <w:lang w:val="en-GB"/>
        </w:rPr>
        <w:pPrChange w:id="6441" w:author="HP" w:date="2022-08-19T15:44:00Z">
          <w:pPr/>
        </w:pPrChange>
      </w:pPr>
      <w:ins w:id="6442" w:author="HP" w:date="2022-08-19T17:26:00Z">
        <w:r>
          <w:rPr>
            <w:rFonts w:ascii="Arial" w:hAnsi="Arial" w:cs="Arial"/>
            <w:sz w:val="24"/>
            <w:szCs w:val="24"/>
            <w:lang w:val="en-GB"/>
          </w:rPr>
          <w:t>Do you prefer summer or winter destinations?</w:t>
        </w:r>
      </w:ins>
    </w:p>
    <w:p w:rsidR="00D952E7" w:rsidRDefault="00D952E7">
      <w:pPr>
        <w:pStyle w:val="Odsekzoznamu"/>
        <w:numPr>
          <w:ilvl w:val="0"/>
          <w:numId w:val="54"/>
        </w:numPr>
        <w:rPr>
          <w:ins w:id="6443" w:author="HP" w:date="2022-08-19T17:25:00Z"/>
          <w:rFonts w:ascii="Arial" w:hAnsi="Arial" w:cs="Arial"/>
          <w:sz w:val="24"/>
          <w:szCs w:val="24"/>
          <w:lang w:val="en-GB"/>
        </w:rPr>
        <w:pPrChange w:id="6444" w:author="HP" w:date="2022-08-19T15:44:00Z">
          <w:pPr/>
        </w:pPrChange>
      </w:pPr>
      <w:ins w:id="6445" w:author="HP" w:date="2022-08-19T17:27:00Z">
        <w:r>
          <w:rPr>
            <w:rFonts w:ascii="Arial" w:hAnsi="Arial" w:cs="Arial"/>
            <w:sz w:val="24"/>
            <w:szCs w:val="24"/>
            <w:lang w:val="en-GB"/>
          </w:rPr>
          <w:t>Do you prefer sightseeing in towns or relaxing holidays at the sea?</w:t>
        </w:r>
      </w:ins>
    </w:p>
    <w:p w:rsidR="000C318E" w:rsidRDefault="000C318E">
      <w:pPr>
        <w:pStyle w:val="Odsekzoznamu"/>
        <w:numPr>
          <w:ilvl w:val="0"/>
          <w:numId w:val="54"/>
        </w:numPr>
        <w:rPr>
          <w:ins w:id="6446" w:author="HP" w:date="2022-08-19T15:54:00Z"/>
          <w:rFonts w:ascii="Arial" w:hAnsi="Arial" w:cs="Arial"/>
          <w:sz w:val="24"/>
          <w:szCs w:val="24"/>
          <w:lang w:val="en-GB"/>
        </w:rPr>
        <w:pPrChange w:id="6447" w:author="HP" w:date="2022-08-19T15:44:00Z">
          <w:pPr/>
        </w:pPrChange>
      </w:pPr>
      <w:ins w:id="6448" w:author="HP" w:date="2022-08-19T15:54:00Z">
        <w:r>
          <w:rPr>
            <w:rFonts w:ascii="Arial" w:hAnsi="Arial" w:cs="Arial"/>
            <w:sz w:val="24"/>
            <w:szCs w:val="24"/>
            <w:lang w:val="en-GB"/>
          </w:rPr>
          <w:t>Which town or place in the world would you most like to visit one day? Why?</w:t>
        </w:r>
      </w:ins>
    </w:p>
    <w:p w:rsidR="000C318E" w:rsidRDefault="000C318E">
      <w:pPr>
        <w:pStyle w:val="Odsekzoznamu"/>
        <w:numPr>
          <w:ilvl w:val="0"/>
          <w:numId w:val="54"/>
        </w:numPr>
        <w:rPr>
          <w:ins w:id="6449" w:author="HP" w:date="2022-08-19T15:55:00Z"/>
          <w:rFonts w:ascii="Arial" w:hAnsi="Arial" w:cs="Arial"/>
          <w:sz w:val="24"/>
          <w:szCs w:val="24"/>
          <w:lang w:val="en-GB"/>
        </w:rPr>
        <w:pPrChange w:id="6450" w:author="HP" w:date="2022-08-19T15:44:00Z">
          <w:pPr/>
        </w:pPrChange>
      </w:pPr>
      <w:ins w:id="6451" w:author="HP" w:date="2022-08-19T15:55:00Z">
        <w:r>
          <w:rPr>
            <w:rFonts w:ascii="Arial" w:hAnsi="Arial" w:cs="Arial"/>
            <w:sz w:val="24"/>
            <w:szCs w:val="24"/>
            <w:lang w:val="en-GB"/>
          </w:rPr>
          <w:t xml:space="preserve">Why do some people travel on their own as backpackers? </w:t>
        </w:r>
      </w:ins>
    </w:p>
    <w:p w:rsidR="000C318E" w:rsidRDefault="000C318E">
      <w:pPr>
        <w:pStyle w:val="Odsekzoznamu"/>
        <w:numPr>
          <w:ilvl w:val="0"/>
          <w:numId w:val="54"/>
        </w:numPr>
        <w:rPr>
          <w:ins w:id="6452" w:author="HP" w:date="2022-08-19T15:55:00Z"/>
          <w:rFonts w:ascii="Arial" w:hAnsi="Arial" w:cs="Arial"/>
          <w:sz w:val="24"/>
          <w:szCs w:val="24"/>
          <w:lang w:val="en-GB"/>
        </w:rPr>
        <w:pPrChange w:id="6453" w:author="HP" w:date="2022-08-19T15:44:00Z">
          <w:pPr/>
        </w:pPrChange>
      </w:pPr>
      <w:ins w:id="6454" w:author="HP" w:date="2022-08-19T15:55:00Z">
        <w:r>
          <w:rPr>
            <w:rFonts w:ascii="Arial" w:hAnsi="Arial" w:cs="Arial"/>
            <w:sz w:val="24"/>
            <w:szCs w:val="24"/>
            <w:lang w:val="en-GB"/>
          </w:rPr>
          <w:t>Would you like to try travelling as a backpacker</w:t>
        </w:r>
      </w:ins>
      <w:ins w:id="6455" w:author="HP" w:date="2022-08-19T17:26:00Z">
        <w:r w:rsidR="00D952E7">
          <w:rPr>
            <w:rFonts w:ascii="Arial" w:hAnsi="Arial" w:cs="Arial"/>
            <w:sz w:val="24"/>
            <w:szCs w:val="24"/>
            <w:lang w:val="en-GB"/>
          </w:rPr>
          <w:t>,</w:t>
        </w:r>
      </w:ins>
      <w:ins w:id="6456" w:author="HP" w:date="2022-08-19T15:55:00Z">
        <w:r>
          <w:rPr>
            <w:rFonts w:ascii="Arial" w:hAnsi="Arial" w:cs="Arial"/>
            <w:sz w:val="24"/>
            <w:szCs w:val="24"/>
            <w:lang w:val="en-GB"/>
          </w:rPr>
          <w:t xml:space="preserve"> too?</w:t>
        </w:r>
      </w:ins>
    </w:p>
    <w:p w:rsidR="00F648AD" w:rsidRDefault="00F648AD">
      <w:pPr>
        <w:pStyle w:val="Odsekzoznamu"/>
        <w:numPr>
          <w:ilvl w:val="0"/>
          <w:numId w:val="54"/>
        </w:numPr>
        <w:rPr>
          <w:ins w:id="6457" w:author="HP" w:date="2022-08-19T15:57:00Z"/>
          <w:rFonts w:ascii="Arial" w:hAnsi="Arial" w:cs="Arial"/>
          <w:sz w:val="24"/>
          <w:szCs w:val="24"/>
          <w:lang w:val="en-GB"/>
        </w:rPr>
        <w:pPrChange w:id="6458" w:author="HP" w:date="2022-08-19T15:44:00Z">
          <w:pPr/>
        </w:pPrChange>
      </w:pPr>
      <w:ins w:id="6459" w:author="HP" w:date="2022-08-19T15:55:00Z">
        <w:r>
          <w:rPr>
            <w:rFonts w:ascii="Arial" w:hAnsi="Arial" w:cs="Arial"/>
            <w:sz w:val="24"/>
            <w:szCs w:val="24"/>
            <w:lang w:val="en-GB"/>
          </w:rPr>
          <w:t xml:space="preserve">Would you like to </w:t>
        </w:r>
        <w:r w:rsidRPr="00F648AD">
          <w:rPr>
            <w:rFonts w:ascii="Arial" w:hAnsi="Arial" w:cs="Arial"/>
            <w:b/>
            <w:sz w:val="24"/>
            <w:szCs w:val="24"/>
            <w:lang w:val="en-GB"/>
            <w:rPrChange w:id="6460" w:author="HP" w:date="2022-08-19T15:5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study</w:t>
        </w:r>
        <w:r>
          <w:rPr>
            <w:rFonts w:ascii="Arial" w:hAnsi="Arial" w:cs="Arial"/>
            <w:sz w:val="24"/>
            <w:szCs w:val="24"/>
            <w:lang w:val="en-GB"/>
          </w:rPr>
          <w:t xml:space="preserve"> abroad?</w:t>
        </w:r>
      </w:ins>
      <w:ins w:id="6461" w:author="HP" w:date="2022-08-19T15:57:00Z">
        <w:r>
          <w:rPr>
            <w:rFonts w:ascii="Arial" w:hAnsi="Arial" w:cs="Arial"/>
            <w:sz w:val="24"/>
            <w:szCs w:val="24"/>
            <w:lang w:val="en-GB"/>
          </w:rPr>
          <w:t xml:space="preserve"> Why?</w:t>
        </w:r>
      </w:ins>
    </w:p>
    <w:p w:rsidR="007C78B0" w:rsidRDefault="00F648AD">
      <w:pPr>
        <w:pStyle w:val="Odsekzoznamu"/>
        <w:numPr>
          <w:ilvl w:val="0"/>
          <w:numId w:val="54"/>
        </w:numPr>
        <w:rPr>
          <w:ins w:id="6462" w:author="HP" w:date="2022-08-19T16:12:00Z"/>
          <w:rFonts w:ascii="Arial" w:hAnsi="Arial" w:cs="Arial"/>
          <w:sz w:val="24"/>
          <w:szCs w:val="24"/>
          <w:lang w:val="en-GB"/>
        </w:rPr>
        <w:pPrChange w:id="6463" w:author="HP" w:date="2022-08-19T15:44:00Z">
          <w:pPr/>
        </w:pPrChange>
      </w:pPr>
      <w:ins w:id="6464" w:author="HP" w:date="2022-08-19T15:57:00Z">
        <w:r>
          <w:rPr>
            <w:rFonts w:ascii="Arial" w:hAnsi="Arial" w:cs="Arial"/>
            <w:sz w:val="24"/>
            <w:szCs w:val="24"/>
            <w:lang w:val="en-GB"/>
          </w:rPr>
          <w:t>Which town would you choose</w:t>
        </w:r>
      </w:ins>
      <w:ins w:id="6465" w:author="HP" w:date="2022-08-19T16:12:00Z">
        <w:r w:rsidR="007C78B0">
          <w:rPr>
            <w:rFonts w:ascii="Arial" w:hAnsi="Arial" w:cs="Arial"/>
            <w:sz w:val="24"/>
            <w:szCs w:val="24"/>
            <w:lang w:val="en-GB"/>
          </w:rPr>
          <w:t xml:space="preserve"> to study in</w:t>
        </w:r>
      </w:ins>
      <w:ins w:id="6466" w:author="HP" w:date="2022-08-19T15:57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7C78B0" w:rsidRDefault="007C78B0">
      <w:pPr>
        <w:pStyle w:val="Odsekzoznamu"/>
        <w:numPr>
          <w:ilvl w:val="0"/>
          <w:numId w:val="54"/>
        </w:numPr>
        <w:rPr>
          <w:ins w:id="6467" w:author="HP" w:date="2022-08-19T16:13:00Z"/>
          <w:rFonts w:ascii="Arial" w:hAnsi="Arial" w:cs="Arial"/>
          <w:sz w:val="24"/>
          <w:szCs w:val="24"/>
          <w:lang w:val="en-GB"/>
        </w:rPr>
        <w:pPrChange w:id="6468" w:author="HP" w:date="2022-08-19T15:44:00Z">
          <w:pPr/>
        </w:pPrChange>
      </w:pPr>
      <w:ins w:id="6469" w:author="HP" w:date="2022-08-19T16:12:00Z">
        <w:r>
          <w:rPr>
            <w:rFonts w:ascii="Arial" w:hAnsi="Arial" w:cs="Arial"/>
            <w:sz w:val="24"/>
            <w:szCs w:val="24"/>
            <w:lang w:val="en-GB"/>
          </w:rPr>
          <w:t>Where do students usually study?</w:t>
        </w:r>
      </w:ins>
    </w:p>
    <w:p w:rsidR="00F648AD" w:rsidRDefault="007C78B0">
      <w:pPr>
        <w:pStyle w:val="Odsekzoznamu"/>
        <w:numPr>
          <w:ilvl w:val="0"/>
          <w:numId w:val="54"/>
        </w:numPr>
        <w:rPr>
          <w:ins w:id="6470" w:author="HP" w:date="2022-08-19T15:58:00Z"/>
          <w:rFonts w:ascii="Arial" w:hAnsi="Arial" w:cs="Arial"/>
          <w:sz w:val="24"/>
          <w:szCs w:val="24"/>
          <w:lang w:val="en-GB"/>
        </w:rPr>
        <w:pPrChange w:id="6471" w:author="HP" w:date="2022-08-19T15:44:00Z">
          <w:pPr/>
        </w:pPrChange>
      </w:pPr>
      <w:ins w:id="6472" w:author="HP" w:date="2022-08-19T16:13:00Z">
        <w:r>
          <w:rPr>
            <w:rFonts w:ascii="Arial" w:hAnsi="Arial" w:cs="Arial"/>
            <w:sz w:val="24"/>
            <w:szCs w:val="24"/>
            <w:lang w:val="en-GB"/>
          </w:rPr>
          <w:t>What pros and cons does it have to study abroad?</w:t>
        </w:r>
      </w:ins>
      <w:ins w:id="6473" w:author="HP" w:date="2022-08-19T15:57:00Z">
        <w:r w:rsidR="00F648AD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F648AD" w:rsidRDefault="00F648AD">
      <w:pPr>
        <w:pStyle w:val="Odsekzoznamu"/>
        <w:numPr>
          <w:ilvl w:val="0"/>
          <w:numId w:val="54"/>
        </w:numPr>
        <w:rPr>
          <w:ins w:id="6474" w:author="HP" w:date="2022-08-19T15:59:00Z"/>
          <w:rFonts w:ascii="Arial" w:hAnsi="Arial" w:cs="Arial"/>
          <w:sz w:val="24"/>
          <w:szCs w:val="24"/>
          <w:lang w:val="en-GB"/>
        </w:rPr>
        <w:pPrChange w:id="6475" w:author="HP" w:date="2022-08-19T15:44:00Z">
          <w:pPr/>
        </w:pPrChange>
      </w:pPr>
      <w:ins w:id="6476" w:author="HP" w:date="2022-08-19T15:58:00Z">
        <w:r>
          <w:rPr>
            <w:rFonts w:ascii="Arial" w:hAnsi="Arial" w:cs="Arial"/>
            <w:sz w:val="24"/>
            <w:szCs w:val="24"/>
            <w:lang w:val="en-GB"/>
          </w:rPr>
          <w:t xml:space="preserve">Which places do people choose for </w:t>
        </w:r>
        <w:r w:rsidRPr="00F648AD">
          <w:rPr>
            <w:rFonts w:ascii="Arial" w:hAnsi="Arial" w:cs="Arial"/>
            <w:b/>
            <w:sz w:val="24"/>
            <w:szCs w:val="24"/>
            <w:lang w:val="en-GB"/>
            <w:rPrChange w:id="6477" w:author="HP" w:date="2022-08-19T15:5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weekends</w:t>
        </w:r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7C78B0" w:rsidRDefault="007C78B0">
      <w:pPr>
        <w:pStyle w:val="Odsekzoznamu"/>
        <w:numPr>
          <w:ilvl w:val="0"/>
          <w:numId w:val="54"/>
        </w:numPr>
        <w:rPr>
          <w:ins w:id="6478" w:author="HP" w:date="2022-08-19T17:29:00Z"/>
          <w:rFonts w:ascii="Arial" w:hAnsi="Arial" w:cs="Arial"/>
          <w:sz w:val="24"/>
          <w:szCs w:val="24"/>
          <w:lang w:val="en-GB"/>
        </w:rPr>
        <w:pPrChange w:id="6479" w:author="HP" w:date="2022-08-19T15:44:00Z">
          <w:pPr/>
        </w:pPrChange>
      </w:pPr>
      <w:ins w:id="6480" w:author="HP" w:date="2022-08-19T16:09:00Z">
        <w:r>
          <w:rPr>
            <w:rFonts w:ascii="Arial" w:hAnsi="Arial" w:cs="Arial"/>
            <w:sz w:val="24"/>
            <w:szCs w:val="24"/>
            <w:lang w:val="en-GB"/>
          </w:rPr>
          <w:t xml:space="preserve">Name the most famous world known </w:t>
        </w:r>
        <w:r w:rsidRPr="00D952E7">
          <w:rPr>
            <w:rFonts w:ascii="Arial" w:hAnsi="Arial" w:cs="Arial"/>
            <w:b/>
            <w:sz w:val="24"/>
            <w:szCs w:val="24"/>
            <w:lang w:val="en-GB"/>
            <w:rPrChange w:id="6481" w:author="HP" w:date="2022-08-19T17:2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towns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often visited by tourists?</w:t>
        </w:r>
      </w:ins>
    </w:p>
    <w:p w:rsidR="00D952E7" w:rsidRDefault="00D952E7">
      <w:pPr>
        <w:pStyle w:val="Odsekzoznamu"/>
        <w:numPr>
          <w:ilvl w:val="0"/>
          <w:numId w:val="54"/>
        </w:numPr>
        <w:rPr>
          <w:ins w:id="6482" w:author="HP" w:date="2022-08-19T16:10:00Z"/>
          <w:rFonts w:ascii="Arial" w:hAnsi="Arial" w:cs="Arial"/>
          <w:sz w:val="24"/>
          <w:szCs w:val="24"/>
          <w:lang w:val="en-GB"/>
        </w:rPr>
        <w:pPrChange w:id="6483" w:author="HP" w:date="2022-08-19T15:44:00Z">
          <w:pPr/>
        </w:pPrChange>
      </w:pPr>
      <w:ins w:id="6484" w:author="HP" w:date="2022-08-19T17:29:00Z">
        <w:r>
          <w:rPr>
            <w:rFonts w:ascii="Arial" w:hAnsi="Arial" w:cs="Arial"/>
            <w:sz w:val="24"/>
            <w:szCs w:val="24"/>
            <w:lang w:val="en-GB"/>
          </w:rPr>
          <w:t xml:space="preserve">Which famous town would you like to visit? </w:t>
        </w:r>
      </w:ins>
      <w:ins w:id="6485" w:author="HP" w:date="2022-08-19T17:30:00Z">
        <w:r>
          <w:rPr>
            <w:rFonts w:ascii="Arial" w:hAnsi="Arial" w:cs="Arial"/>
            <w:sz w:val="24"/>
            <w:szCs w:val="24"/>
            <w:lang w:val="en-GB"/>
          </w:rPr>
          <w:t>Why?</w:t>
        </w:r>
      </w:ins>
    </w:p>
    <w:p w:rsidR="00880519" w:rsidRDefault="007C78B0">
      <w:pPr>
        <w:pStyle w:val="Odsekzoznamu"/>
        <w:numPr>
          <w:ilvl w:val="0"/>
          <w:numId w:val="54"/>
        </w:numPr>
        <w:rPr>
          <w:ins w:id="6486" w:author="HP" w:date="2022-08-19T16:55:00Z"/>
          <w:rFonts w:ascii="Arial" w:hAnsi="Arial" w:cs="Arial"/>
          <w:sz w:val="24"/>
          <w:szCs w:val="24"/>
          <w:lang w:val="en-GB"/>
        </w:rPr>
        <w:pPrChange w:id="6487" w:author="HP" w:date="2022-08-19T15:44:00Z">
          <w:pPr/>
        </w:pPrChange>
      </w:pPr>
      <w:ins w:id="6488" w:author="HP" w:date="2022-08-19T16:10:00Z">
        <w:r>
          <w:rPr>
            <w:rFonts w:ascii="Arial" w:hAnsi="Arial" w:cs="Arial"/>
            <w:sz w:val="24"/>
            <w:szCs w:val="24"/>
            <w:lang w:val="en-GB"/>
          </w:rPr>
          <w:t>What do historical cities offer to tourists?</w:t>
        </w:r>
      </w:ins>
    </w:p>
    <w:p w:rsidR="00880519" w:rsidRDefault="00880519">
      <w:pPr>
        <w:pStyle w:val="Odsekzoznamu"/>
        <w:numPr>
          <w:ilvl w:val="0"/>
          <w:numId w:val="54"/>
        </w:numPr>
        <w:rPr>
          <w:ins w:id="6489" w:author="HP" w:date="2022-08-19T16:56:00Z"/>
          <w:rFonts w:ascii="Arial" w:hAnsi="Arial" w:cs="Arial"/>
          <w:sz w:val="24"/>
          <w:szCs w:val="24"/>
          <w:lang w:val="en-GB"/>
        </w:rPr>
        <w:pPrChange w:id="6490" w:author="HP" w:date="2022-08-19T15:44:00Z">
          <w:pPr/>
        </w:pPrChange>
      </w:pPr>
      <w:ins w:id="6491" w:author="HP" w:date="2022-08-19T16:55:00Z">
        <w:r>
          <w:rPr>
            <w:rFonts w:ascii="Arial" w:hAnsi="Arial" w:cs="Arial"/>
            <w:sz w:val="24"/>
            <w:szCs w:val="24"/>
            <w:lang w:val="en-GB"/>
          </w:rPr>
          <w:t xml:space="preserve">To which world-known places in </w:t>
        </w:r>
        <w:r w:rsidRPr="00880519">
          <w:rPr>
            <w:rFonts w:ascii="Arial" w:hAnsi="Arial" w:cs="Arial"/>
            <w:b/>
            <w:sz w:val="24"/>
            <w:szCs w:val="24"/>
            <w:lang w:val="en-GB"/>
            <w:rPrChange w:id="6492" w:author="HP" w:date="2022-08-19T16:5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Slovakia</w:t>
        </w:r>
        <w:r>
          <w:rPr>
            <w:rFonts w:ascii="Arial" w:hAnsi="Arial" w:cs="Arial"/>
            <w:sz w:val="24"/>
            <w:szCs w:val="24"/>
            <w:lang w:val="en-GB"/>
          </w:rPr>
          <w:t xml:space="preserve"> would you </w:t>
        </w:r>
      </w:ins>
      <w:ins w:id="6493" w:author="HP" w:date="2022-08-19T16:56:00Z">
        <w:r>
          <w:rPr>
            <w:rFonts w:ascii="Arial" w:hAnsi="Arial" w:cs="Arial"/>
            <w:sz w:val="24"/>
            <w:szCs w:val="24"/>
            <w:lang w:val="en-GB"/>
          </w:rPr>
          <w:t>invite tourists?</w:t>
        </w:r>
      </w:ins>
    </w:p>
    <w:p w:rsidR="00880519" w:rsidRDefault="00880519">
      <w:pPr>
        <w:pStyle w:val="Odsekzoznamu"/>
        <w:numPr>
          <w:ilvl w:val="0"/>
          <w:numId w:val="54"/>
        </w:numPr>
        <w:rPr>
          <w:ins w:id="6494" w:author="HP" w:date="2022-08-19T16:57:00Z"/>
          <w:rFonts w:ascii="Arial" w:hAnsi="Arial" w:cs="Arial"/>
          <w:sz w:val="24"/>
          <w:szCs w:val="24"/>
          <w:lang w:val="en-GB"/>
        </w:rPr>
        <w:pPrChange w:id="6495" w:author="HP" w:date="2022-08-19T15:44:00Z">
          <w:pPr/>
        </w:pPrChange>
      </w:pPr>
      <w:ins w:id="6496" w:author="HP" w:date="2022-08-19T16:57:00Z">
        <w:r>
          <w:rPr>
            <w:rFonts w:ascii="Arial" w:hAnsi="Arial" w:cs="Arial"/>
            <w:sz w:val="24"/>
            <w:szCs w:val="24"/>
            <w:lang w:val="en-GB"/>
          </w:rPr>
          <w:t>Which places would you recommend for relaxation in Slovakia?</w:t>
        </w:r>
      </w:ins>
    </w:p>
    <w:p w:rsidR="00880519" w:rsidRDefault="00880519">
      <w:pPr>
        <w:pStyle w:val="Odsekzoznamu"/>
        <w:numPr>
          <w:ilvl w:val="0"/>
          <w:numId w:val="54"/>
        </w:numPr>
        <w:rPr>
          <w:ins w:id="6497" w:author="HP" w:date="2022-08-19T16:59:00Z"/>
          <w:rFonts w:ascii="Arial" w:hAnsi="Arial" w:cs="Arial"/>
          <w:sz w:val="24"/>
          <w:szCs w:val="24"/>
          <w:lang w:val="en-GB"/>
        </w:rPr>
        <w:pPrChange w:id="6498" w:author="HP" w:date="2022-08-19T15:44:00Z">
          <w:pPr/>
        </w:pPrChange>
      </w:pPr>
      <w:ins w:id="6499" w:author="HP" w:date="2022-08-19T16:58:00Z">
        <w:r>
          <w:rPr>
            <w:rFonts w:ascii="Arial" w:hAnsi="Arial" w:cs="Arial"/>
            <w:sz w:val="24"/>
            <w:szCs w:val="24"/>
            <w:lang w:val="en-GB"/>
          </w:rPr>
          <w:t>Which places are famous for social and cultural events?</w:t>
        </w:r>
      </w:ins>
    </w:p>
    <w:p w:rsidR="00880519" w:rsidRDefault="00880519">
      <w:pPr>
        <w:pStyle w:val="Odsekzoznamu"/>
        <w:numPr>
          <w:ilvl w:val="0"/>
          <w:numId w:val="54"/>
        </w:numPr>
        <w:rPr>
          <w:ins w:id="6500" w:author="HP" w:date="2022-08-19T16:59:00Z"/>
          <w:rFonts w:ascii="Arial" w:hAnsi="Arial" w:cs="Arial"/>
          <w:sz w:val="24"/>
          <w:szCs w:val="24"/>
          <w:lang w:val="en-GB"/>
        </w:rPr>
        <w:pPrChange w:id="6501" w:author="HP" w:date="2022-08-19T15:44:00Z">
          <w:pPr/>
        </w:pPrChange>
      </w:pPr>
      <w:ins w:id="6502" w:author="HP" w:date="2022-08-19T16:59:00Z">
        <w:r>
          <w:rPr>
            <w:rFonts w:ascii="Arial" w:hAnsi="Arial" w:cs="Arial"/>
            <w:sz w:val="24"/>
            <w:szCs w:val="24"/>
            <w:lang w:val="en-GB"/>
          </w:rPr>
          <w:t xml:space="preserve">What your dream </w:t>
        </w:r>
        <w:r w:rsidRPr="00880519">
          <w:rPr>
            <w:rFonts w:ascii="Arial" w:hAnsi="Arial" w:cs="Arial"/>
            <w:b/>
            <w:sz w:val="24"/>
            <w:szCs w:val="24"/>
            <w:lang w:val="en-GB"/>
            <w:rPrChange w:id="6503" w:author="HP" w:date="2022-08-19T16:5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place for future living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0C318E" w:rsidRDefault="000C318E">
      <w:pPr>
        <w:rPr>
          <w:ins w:id="6504" w:author="HP" w:date="2022-08-19T15:55:00Z"/>
          <w:rFonts w:ascii="Arial" w:hAnsi="Arial" w:cs="Arial"/>
          <w:sz w:val="24"/>
          <w:szCs w:val="24"/>
          <w:lang w:val="en-GB"/>
        </w:rPr>
      </w:pPr>
    </w:p>
    <w:p w:rsidR="000C318E" w:rsidRDefault="000C318E">
      <w:pPr>
        <w:rPr>
          <w:ins w:id="6505" w:author="HP" w:date="2022-08-19T15:55:00Z"/>
          <w:rFonts w:ascii="Arial" w:hAnsi="Arial" w:cs="Arial"/>
          <w:sz w:val="24"/>
          <w:szCs w:val="24"/>
          <w:lang w:val="en-GB"/>
        </w:rPr>
      </w:pPr>
    </w:p>
    <w:p w:rsidR="000C318E" w:rsidRDefault="000C318E">
      <w:pPr>
        <w:rPr>
          <w:ins w:id="6506" w:author="HP" w:date="2022-08-22T12:24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507" w:author="HP" w:date="2022-08-22T12:24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508" w:author="HP" w:date="2022-08-22T12:24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509" w:author="HP" w:date="2022-08-22T12:24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510" w:author="HP" w:date="2022-08-22T12:24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511" w:author="HP" w:date="2022-08-19T15:55:00Z"/>
          <w:rFonts w:ascii="Arial" w:hAnsi="Arial" w:cs="Arial"/>
          <w:sz w:val="24"/>
          <w:szCs w:val="24"/>
          <w:lang w:val="en-GB"/>
        </w:rPr>
      </w:pPr>
    </w:p>
    <w:p w:rsidR="000C318E" w:rsidRPr="000C318E" w:rsidRDefault="000C318E">
      <w:pPr>
        <w:rPr>
          <w:ins w:id="6512" w:author="HP" w:date="2022-08-19T15:46:00Z"/>
          <w:rFonts w:ascii="Arial" w:hAnsi="Arial" w:cs="Arial"/>
          <w:sz w:val="24"/>
          <w:szCs w:val="24"/>
          <w:lang w:val="en-GB"/>
          <w:rPrChange w:id="6513" w:author="HP" w:date="2022-08-19T15:55:00Z">
            <w:rPr>
              <w:ins w:id="6514" w:author="HP" w:date="2022-08-19T15:46:00Z"/>
              <w:lang w:val="en-GB"/>
            </w:rPr>
          </w:rPrChange>
        </w:rPr>
      </w:pPr>
      <w:ins w:id="6515" w:author="HP" w:date="2022-08-19T15:54:00Z">
        <w:r w:rsidRPr="000C318E">
          <w:rPr>
            <w:rFonts w:ascii="Arial" w:hAnsi="Arial" w:cs="Arial"/>
            <w:sz w:val="24"/>
            <w:szCs w:val="24"/>
            <w:lang w:val="en-GB"/>
            <w:rPrChange w:id="6516" w:author="HP" w:date="2022-08-19T15:55:00Z">
              <w:rPr>
                <w:lang w:val="en-GB"/>
              </w:rPr>
            </w:rPrChange>
          </w:rPr>
          <w:t xml:space="preserve"> </w:t>
        </w:r>
      </w:ins>
    </w:p>
    <w:p w:rsidR="00AB28CF" w:rsidRPr="00DB6A1E" w:rsidDel="002B5970" w:rsidRDefault="00AB28CF">
      <w:pPr>
        <w:jc w:val="center"/>
        <w:rPr>
          <w:del w:id="6517" w:author="HP" w:date="2022-08-15T23:16:00Z"/>
          <w:rFonts w:ascii="Arial" w:hAnsi="Arial" w:cs="Arial"/>
          <w:b/>
          <w:sz w:val="36"/>
          <w:szCs w:val="36"/>
          <w:lang w:val="en-GB"/>
          <w:rPrChange w:id="6518" w:author="HP" w:date="2022-08-19T17:30:00Z">
            <w:rPr>
              <w:del w:id="6519" w:author="HP" w:date="2022-08-15T23:16:00Z"/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6520" w:author="HP" w:date="2022-08-19T17:30:00Z">
          <w:pPr/>
        </w:pPrChange>
      </w:pPr>
    </w:p>
    <w:p w:rsidR="00974306" w:rsidRDefault="00974306">
      <w:pPr>
        <w:jc w:val="center"/>
        <w:rPr>
          <w:ins w:id="6521" w:author="HP" w:date="2022-08-22T12:25:00Z"/>
          <w:rFonts w:ascii="Arial" w:hAnsi="Arial" w:cs="Arial"/>
          <w:b/>
          <w:sz w:val="36"/>
          <w:szCs w:val="36"/>
          <w:lang w:val="en-GB"/>
        </w:rPr>
        <w:pPrChange w:id="6522" w:author="HP" w:date="2022-08-19T17:30:00Z">
          <w:pPr/>
        </w:pPrChange>
      </w:pPr>
      <w:r w:rsidRPr="00DB6A1E">
        <w:rPr>
          <w:rFonts w:ascii="Arial" w:hAnsi="Arial" w:cs="Arial"/>
          <w:b/>
          <w:sz w:val="36"/>
          <w:szCs w:val="36"/>
          <w:lang w:val="en-GB"/>
          <w:rPrChange w:id="6523" w:author="HP" w:date="2022-08-19T17:30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t>MULTICULTURAL SOCIETY</w:t>
      </w:r>
    </w:p>
    <w:p w:rsidR="002B0999" w:rsidRDefault="002B0999">
      <w:pPr>
        <w:jc w:val="center"/>
        <w:rPr>
          <w:ins w:id="6524" w:author="HP" w:date="2022-08-19T17:30:00Z"/>
          <w:rFonts w:ascii="Arial" w:hAnsi="Arial" w:cs="Arial"/>
          <w:b/>
          <w:sz w:val="36"/>
          <w:szCs w:val="36"/>
          <w:lang w:val="en-GB"/>
        </w:rPr>
        <w:pPrChange w:id="6525" w:author="HP" w:date="2022-08-19T17:30:00Z">
          <w:pPr/>
        </w:pPrChange>
      </w:pPr>
    </w:p>
    <w:p w:rsidR="00C07AA4" w:rsidRDefault="00C07AA4">
      <w:pPr>
        <w:pStyle w:val="Odsekzoznamu"/>
        <w:numPr>
          <w:ilvl w:val="0"/>
          <w:numId w:val="56"/>
        </w:numPr>
        <w:rPr>
          <w:ins w:id="6526" w:author="HP" w:date="2022-08-19T17:43:00Z"/>
          <w:rFonts w:ascii="Arial" w:hAnsi="Arial" w:cs="Arial"/>
          <w:sz w:val="24"/>
          <w:szCs w:val="24"/>
          <w:lang w:val="en-GB"/>
        </w:rPr>
        <w:pPrChange w:id="6527" w:author="HP" w:date="2022-08-19T17:30:00Z">
          <w:pPr/>
        </w:pPrChange>
      </w:pPr>
      <w:ins w:id="6528" w:author="HP" w:date="2022-08-19T17:41:00Z">
        <w:r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  <w:r w:rsidRPr="00C07AA4">
          <w:rPr>
            <w:rFonts w:ascii="Arial" w:hAnsi="Arial" w:cs="Arial"/>
            <w:b/>
            <w:sz w:val="24"/>
            <w:szCs w:val="24"/>
            <w:lang w:val="en-GB"/>
            <w:rPrChange w:id="6529" w:author="HP" w:date="2022-08-19T17:4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multiculturalism</w:t>
        </w:r>
      </w:ins>
      <w:ins w:id="6530" w:author="HP" w:date="2022-08-19T17:46:00Z">
        <w:r w:rsidR="00053F81">
          <w:rPr>
            <w:rFonts w:ascii="Arial" w:hAnsi="Arial" w:cs="Arial"/>
            <w:b/>
            <w:sz w:val="24"/>
            <w:szCs w:val="24"/>
            <w:lang w:val="en-GB"/>
          </w:rPr>
          <w:t xml:space="preserve"> </w:t>
        </w:r>
        <w:r w:rsidR="00053F81">
          <w:rPr>
            <w:rFonts w:ascii="Arial" w:hAnsi="Arial" w:cs="Arial"/>
            <w:sz w:val="24"/>
            <w:szCs w:val="24"/>
            <w:lang w:val="en-GB"/>
          </w:rPr>
          <w:t>“</w:t>
        </w:r>
        <w:r w:rsidR="00053F81" w:rsidRPr="00053F81">
          <w:rPr>
            <w:rFonts w:ascii="Arial" w:hAnsi="Arial" w:cs="Arial"/>
            <w:i/>
            <w:sz w:val="24"/>
            <w:szCs w:val="24"/>
            <w:lang w:val="en-GB"/>
            <w:rPrChange w:id="6531" w:author="HP" w:date="2022-08-19T17:4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cultural mosaic</w:t>
        </w:r>
        <w:r w:rsidR="00053F81">
          <w:rPr>
            <w:rFonts w:ascii="Arial" w:hAnsi="Arial" w:cs="Arial"/>
            <w:sz w:val="24"/>
            <w:szCs w:val="24"/>
            <w:lang w:val="en-GB"/>
          </w:rPr>
          <w:t>”</w:t>
        </w:r>
      </w:ins>
      <w:ins w:id="6532" w:author="HP" w:date="2022-08-19T17:41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C07AA4" w:rsidRDefault="00C07AA4" w:rsidP="00C07AA4">
      <w:pPr>
        <w:pStyle w:val="Odsekzoznamu"/>
        <w:numPr>
          <w:ilvl w:val="0"/>
          <w:numId w:val="56"/>
        </w:numPr>
        <w:rPr>
          <w:ins w:id="6533" w:author="HP" w:date="2022-08-19T17:43:00Z"/>
          <w:rFonts w:ascii="Arial" w:hAnsi="Arial" w:cs="Arial"/>
          <w:sz w:val="24"/>
          <w:szCs w:val="24"/>
          <w:lang w:val="en-GB"/>
        </w:rPr>
      </w:pPr>
      <w:ins w:id="6534" w:author="HP" w:date="2022-08-19T17:43:00Z">
        <w:r>
          <w:rPr>
            <w:rFonts w:ascii="Arial" w:hAnsi="Arial" w:cs="Arial"/>
            <w:sz w:val="24"/>
            <w:szCs w:val="24"/>
            <w:lang w:val="en-GB"/>
          </w:rPr>
          <w:t>Which countries/cities/megacities do you think are multicultural? Why?</w:t>
        </w:r>
      </w:ins>
    </w:p>
    <w:p w:rsidR="00C07AA4" w:rsidRDefault="00C07AA4" w:rsidP="00C07AA4">
      <w:pPr>
        <w:pStyle w:val="Odsekzoznamu"/>
        <w:numPr>
          <w:ilvl w:val="0"/>
          <w:numId w:val="56"/>
        </w:numPr>
        <w:rPr>
          <w:ins w:id="6535" w:author="HP" w:date="2022-08-19T17:43:00Z"/>
          <w:rFonts w:ascii="Arial" w:hAnsi="Arial" w:cs="Arial"/>
          <w:sz w:val="24"/>
          <w:szCs w:val="24"/>
          <w:lang w:val="en-GB"/>
        </w:rPr>
      </w:pPr>
      <w:ins w:id="6536" w:author="HP" w:date="2022-08-19T17:43:00Z">
        <w:r>
          <w:rPr>
            <w:rFonts w:ascii="Arial" w:hAnsi="Arial" w:cs="Arial"/>
            <w:sz w:val="24"/>
            <w:szCs w:val="24"/>
            <w:lang w:val="en-GB"/>
          </w:rPr>
          <w:t>Is our country multicultural?</w:t>
        </w:r>
      </w:ins>
    </w:p>
    <w:p w:rsidR="00C07AA4" w:rsidRDefault="00C07AA4" w:rsidP="00C07AA4">
      <w:pPr>
        <w:pStyle w:val="Odsekzoznamu"/>
        <w:numPr>
          <w:ilvl w:val="0"/>
          <w:numId w:val="56"/>
        </w:numPr>
        <w:rPr>
          <w:ins w:id="6537" w:author="HP" w:date="2022-08-19T18:13:00Z"/>
          <w:rFonts w:ascii="Arial" w:hAnsi="Arial" w:cs="Arial"/>
          <w:sz w:val="24"/>
          <w:szCs w:val="24"/>
          <w:lang w:val="en-GB"/>
        </w:rPr>
      </w:pPr>
      <w:ins w:id="6538" w:author="HP" w:date="2022-08-19T17:43:00Z">
        <w:r>
          <w:rPr>
            <w:rFonts w:ascii="Arial" w:hAnsi="Arial" w:cs="Arial"/>
            <w:sz w:val="24"/>
            <w:szCs w:val="24"/>
            <w:lang w:val="en-GB"/>
          </w:rPr>
          <w:t>What is your opinion on m</w:t>
        </w:r>
      </w:ins>
      <w:ins w:id="6539" w:author="HP" w:date="2022-08-19T18:11:00Z">
        <w:r w:rsidR="00A15D4A">
          <w:rPr>
            <w:rFonts w:ascii="Arial" w:hAnsi="Arial" w:cs="Arial"/>
            <w:sz w:val="24"/>
            <w:szCs w:val="24"/>
            <w:lang w:val="en-GB"/>
          </w:rPr>
          <w:t xml:space="preserve">ixed </w:t>
        </w:r>
      </w:ins>
      <w:ins w:id="6540" w:author="HP" w:date="2022-08-19T17:43:00Z">
        <w:r>
          <w:rPr>
            <w:rFonts w:ascii="Arial" w:hAnsi="Arial" w:cs="Arial"/>
            <w:sz w:val="24"/>
            <w:szCs w:val="24"/>
            <w:lang w:val="en-GB"/>
          </w:rPr>
          <w:t>marriages/couples?</w:t>
        </w:r>
      </w:ins>
    </w:p>
    <w:p w:rsidR="00A15D4A" w:rsidRDefault="00A15D4A" w:rsidP="00C07AA4">
      <w:pPr>
        <w:pStyle w:val="Odsekzoznamu"/>
        <w:numPr>
          <w:ilvl w:val="0"/>
          <w:numId w:val="56"/>
        </w:numPr>
        <w:rPr>
          <w:ins w:id="6541" w:author="HP" w:date="2022-08-19T17:43:00Z"/>
          <w:rFonts w:ascii="Arial" w:hAnsi="Arial" w:cs="Arial"/>
          <w:sz w:val="24"/>
          <w:szCs w:val="24"/>
          <w:lang w:val="en-GB"/>
        </w:rPr>
      </w:pPr>
      <w:ins w:id="6542" w:author="HP" w:date="2022-08-19T18:13:00Z">
        <w:r>
          <w:rPr>
            <w:rFonts w:ascii="Arial" w:hAnsi="Arial" w:cs="Arial"/>
            <w:sz w:val="24"/>
            <w:szCs w:val="24"/>
            <w:lang w:val="en-GB"/>
          </w:rPr>
          <w:t>Would you marry someone from another race?</w:t>
        </w:r>
      </w:ins>
    </w:p>
    <w:p w:rsidR="00C07AA4" w:rsidRDefault="00C07AA4">
      <w:pPr>
        <w:pStyle w:val="Odsekzoznamu"/>
        <w:numPr>
          <w:ilvl w:val="0"/>
          <w:numId w:val="56"/>
        </w:numPr>
        <w:rPr>
          <w:ins w:id="6543" w:author="HP" w:date="2022-08-19T17:47:00Z"/>
          <w:rFonts w:ascii="Arial" w:hAnsi="Arial" w:cs="Arial"/>
          <w:sz w:val="24"/>
          <w:szCs w:val="24"/>
          <w:lang w:val="en-GB"/>
        </w:rPr>
        <w:pPrChange w:id="6544" w:author="HP" w:date="2022-08-19T17:30:00Z">
          <w:pPr/>
        </w:pPrChange>
      </w:pPr>
      <w:ins w:id="6545" w:author="HP" w:date="2022-08-19T17:42:00Z">
        <w:r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  <w:r w:rsidRPr="00C07AA4">
          <w:rPr>
            <w:rFonts w:ascii="Arial" w:hAnsi="Arial" w:cs="Arial"/>
            <w:b/>
            <w:sz w:val="24"/>
            <w:szCs w:val="24"/>
            <w:lang w:val="en-GB"/>
            <w:rPrChange w:id="6546" w:author="HP" w:date="2022-08-19T17:4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assimilation</w:t>
        </w:r>
      </w:ins>
      <w:ins w:id="6547" w:author="HP" w:date="2022-08-19T17:46:00Z">
        <w:r w:rsidR="00053F81">
          <w:rPr>
            <w:rFonts w:ascii="Arial" w:hAnsi="Arial" w:cs="Arial"/>
            <w:b/>
            <w:sz w:val="24"/>
            <w:szCs w:val="24"/>
            <w:lang w:val="en-GB"/>
          </w:rPr>
          <w:t xml:space="preserve"> </w:t>
        </w:r>
        <w:r w:rsidR="00053F81">
          <w:rPr>
            <w:rFonts w:ascii="Arial" w:hAnsi="Arial" w:cs="Arial"/>
            <w:sz w:val="24"/>
            <w:szCs w:val="24"/>
            <w:lang w:val="en-GB"/>
          </w:rPr>
          <w:t>“</w:t>
        </w:r>
      </w:ins>
      <w:ins w:id="6548" w:author="HP" w:date="2022-08-19T17:47:00Z">
        <w:r w:rsidR="00053F81" w:rsidRPr="00053F81">
          <w:rPr>
            <w:rFonts w:ascii="Arial" w:hAnsi="Arial" w:cs="Arial"/>
            <w:i/>
            <w:sz w:val="24"/>
            <w:szCs w:val="24"/>
            <w:lang w:val="en-GB"/>
            <w:rPrChange w:id="6549" w:author="HP" w:date="2022-08-19T17:4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melting pot</w:t>
        </w:r>
      </w:ins>
      <w:ins w:id="6550" w:author="HP" w:date="2022-08-19T17:46:00Z">
        <w:r w:rsidR="00053F81">
          <w:rPr>
            <w:rFonts w:ascii="Arial" w:hAnsi="Arial" w:cs="Arial"/>
            <w:sz w:val="24"/>
            <w:szCs w:val="24"/>
            <w:lang w:val="en-GB"/>
          </w:rPr>
          <w:t>”</w:t>
        </w:r>
      </w:ins>
      <w:ins w:id="6551" w:author="HP" w:date="2022-08-19T17:42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053F81" w:rsidRDefault="00053F81">
      <w:pPr>
        <w:pStyle w:val="Odsekzoznamu"/>
        <w:numPr>
          <w:ilvl w:val="0"/>
          <w:numId w:val="56"/>
        </w:numPr>
        <w:rPr>
          <w:ins w:id="6552" w:author="HP" w:date="2022-08-19T17:48:00Z"/>
          <w:rFonts w:ascii="Arial" w:hAnsi="Arial" w:cs="Arial"/>
          <w:sz w:val="24"/>
          <w:szCs w:val="24"/>
          <w:lang w:val="en-GB"/>
        </w:rPr>
        <w:pPrChange w:id="6553" w:author="HP" w:date="2022-08-19T17:30:00Z">
          <w:pPr/>
        </w:pPrChange>
      </w:pPr>
      <w:ins w:id="6554" w:author="HP" w:date="2022-08-19T17:47:00Z">
        <w:r>
          <w:rPr>
            <w:rFonts w:ascii="Arial" w:hAnsi="Arial" w:cs="Arial"/>
            <w:sz w:val="24"/>
            <w:szCs w:val="24"/>
            <w:lang w:val="en-GB"/>
          </w:rPr>
          <w:t>Which country seem</w:t>
        </w:r>
      </w:ins>
      <w:ins w:id="6555" w:author="HP" w:date="2022-08-19T17:48:00Z">
        <w:r>
          <w:rPr>
            <w:rFonts w:ascii="Arial" w:hAnsi="Arial" w:cs="Arial"/>
            <w:sz w:val="24"/>
            <w:szCs w:val="24"/>
            <w:lang w:val="en-GB"/>
          </w:rPr>
          <w:t>s</w:t>
        </w:r>
      </w:ins>
      <w:ins w:id="6556" w:author="HP" w:date="2022-08-19T17:47:00Z">
        <w:r>
          <w:rPr>
            <w:rFonts w:ascii="Arial" w:hAnsi="Arial" w:cs="Arial"/>
            <w:sz w:val="24"/>
            <w:szCs w:val="24"/>
            <w:lang w:val="en-GB"/>
          </w:rPr>
          <w:t xml:space="preserve"> to be closer to a melting pot</w:t>
        </w:r>
      </w:ins>
      <w:ins w:id="6557" w:author="HP" w:date="2022-08-19T17:48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  <w:ins w:id="6558" w:author="HP" w:date="2022-08-19T17:47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6559" w:author="HP" w:date="2022-08-19T17:48:00Z">
        <w:r>
          <w:rPr>
            <w:rFonts w:ascii="Arial" w:hAnsi="Arial" w:cs="Arial"/>
            <w:sz w:val="24"/>
            <w:szCs w:val="24"/>
            <w:lang w:val="en-GB"/>
          </w:rPr>
          <w:t>Explain.</w:t>
        </w:r>
      </w:ins>
    </w:p>
    <w:p w:rsidR="00053F81" w:rsidRDefault="00053F81">
      <w:pPr>
        <w:pStyle w:val="Odsekzoznamu"/>
        <w:numPr>
          <w:ilvl w:val="0"/>
          <w:numId w:val="56"/>
        </w:numPr>
        <w:rPr>
          <w:ins w:id="6560" w:author="HP" w:date="2022-08-19T17:51:00Z"/>
          <w:rFonts w:ascii="Arial" w:hAnsi="Arial" w:cs="Arial"/>
          <w:sz w:val="24"/>
          <w:szCs w:val="24"/>
          <w:lang w:val="en-GB"/>
        </w:rPr>
        <w:pPrChange w:id="6561" w:author="HP" w:date="2022-08-19T17:30:00Z">
          <w:pPr/>
        </w:pPrChange>
      </w:pPr>
      <w:ins w:id="6562" w:author="HP" w:date="2022-08-19T17:50:00Z">
        <w:r>
          <w:rPr>
            <w:rFonts w:ascii="Arial" w:hAnsi="Arial" w:cs="Arial"/>
            <w:sz w:val="24"/>
            <w:szCs w:val="24"/>
            <w:lang w:val="en-GB"/>
          </w:rPr>
          <w:t>Which problems arise in an assimilation process?</w:t>
        </w:r>
      </w:ins>
    </w:p>
    <w:p w:rsidR="00053F81" w:rsidRDefault="00053F81">
      <w:pPr>
        <w:pStyle w:val="Odsekzoznamu"/>
        <w:numPr>
          <w:ilvl w:val="0"/>
          <w:numId w:val="56"/>
        </w:numPr>
        <w:rPr>
          <w:ins w:id="6563" w:author="HP" w:date="2022-08-19T17:43:00Z"/>
          <w:rFonts w:ascii="Arial" w:hAnsi="Arial" w:cs="Arial"/>
          <w:sz w:val="24"/>
          <w:szCs w:val="24"/>
          <w:lang w:val="en-GB"/>
        </w:rPr>
        <w:pPrChange w:id="6564" w:author="HP" w:date="2022-08-19T17:30:00Z">
          <w:pPr/>
        </w:pPrChange>
      </w:pPr>
      <w:ins w:id="6565" w:author="HP" w:date="2022-08-19T17:51:00Z">
        <w:r>
          <w:rPr>
            <w:rFonts w:ascii="Arial" w:hAnsi="Arial" w:cs="Arial"/>
            <w:sz w:val="24"/>
            <w:szCs w:val="24"/>
            <w:lang w:val="en-GB"/>
          </w:rPr>
          <w:t>Explain the saying: “When in Rome, do as the Romans do”.</w:t>
        </w:r>
      </w:ins>
    </w:p>
    <w:p w:rsidR="00C07AA4" w:rsidRDefault="00C07AA4">
      <w:pPr>
        <w:pStyle w:val="Odsekzoznamu"/>
        <w:numPr>
          <w:ilvl w:val="0"/>
          <w:numId w:val="56"/>
        </w:numPr>
        <w:rPr>
          <w:ins w:id="6566" w:author="HP" w:date="2022-08-19T17:52:00Z"/>
          <w:rFonts w:ascii="Arial" w:hAnsi="Arial" w:cs="Arial"/>
          <w:sz w:val="24"/>
          <w:szCs w:val="24"/>
          <w:lang w:val="en-GB"/>
        </w:rPr>
        <w:pPrChange w:id="6567" w:author="HP" w:date="2022-08-19T17:30:00Z">
          <w:pPr/>
        </w:pPrChange>
      </w:pPr>
      <w:ins w:id="6568" w:author="HP" w:date="2022-08-19T17:43:00Z">
        <w:r>
          <w:rPr>
            <w:rFonts w:ascii="Arial" w:hAnsi="Arial" w:cs="Arial"/>
            <w:sz w:val="24"/>
            <w:szCs w:val="24"/>
            <w:lang w:val="en-GB"/>
          </w:rPr>
          <w:t xml:space="preserve">What are </w:t>
        </w:r>
        <w:r w:rsidRPr="00C07AA4">
          <w:rPr>
            <w:rFonts w:ascii="Arial" w:hAnsi="Arial" w:cs="Arial"/>
            <w:b/>
            <w:sz w:val="24"/>
            <w:szCs w:val="24"/>
            <w:lang w:val="en-GB"/>
            <w:rPrChange w:id="6569" w:author="HP" w:date="2022-08-19T17:4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reasons for migration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053F81" w:rsidRDefault="00053F81">
      <w:pPr>
        <w:pStyle w:val="Odsekzoznamu"/>
        <w:numPr>
          <w:ilvl w:val="0"/>
          <w:numId w:val="56"/>
        </w:numPr>
        <w:rPr>
          <w:ins w:id="6570" w:author="HP" w:date="2022-08-19T17:56:00Z"/>
          <w:rFonts w:ascii="Arial" w:hAnsi="Arial" w:cs="Arial"/>
          <w:sz w:val="24"/>
          <w:szCs w:val="24"/>
          <w:lang w:val="en-GB"/>
        </w:rPr>
        <w:pPrChange w:id="6571" w:author="HP" w:date="2022-08-19T17:30:00Z">
          <w:pPr/>
        </w:pPrChange>
      </w:pPr>
      <w:ins w:id="6572" w:author="HP" w:date="2022-08-19T17:52:00Z">
        <w:r>
          <w:rPr>
            <w:rFonts w:ascii="Arial" w:hAnsi="Arial" w:cs="Arial"/>
            <w:sz w:val="24"/>
            <w:szCs w:val="24"/>
            <w:lang w:val="en-GB"/>
          </w:rPr>
          <w:t xml:space="preserve">Describe recent migrations into European countries. </w:t>
        </w:r>
      </w:ins>
    </w:p>
    <w:p w:rsidR="008432EA" w:rsidRDefault="008432EA">
      <w:pPr>
        <w:pStyle w:val="Odsekzoznamu"/>
        <w:numPr>
          <w:ilvl w:val="0"/>
          <w:numId w:val="56"/>
        </w:numPr>
        <w:rPr>
          <w:ins w:id="6573" w:author="HP" w:date="2022-08-19T17:56:00Z"/>
          <w:rFonts w:ascii="Arial" w:hAnsi="Arial" w:cs="Arial"/>
          <w:sz w:val="24"/>
          <w:szCs w:val="24"/>
          <w:lang w:val="en-GB"/>
        </w:rPr>
        <w:pPrChange w:id="6574" w:author="HP" w:date="2022-08-19T17:30:00Z">
          <w:pPr/>
        </w:pPrChange>
      </w:pPr>
      <w:ins w:id="6575" w:author="HP" w:date="2022-08-19T17:56:00Z">
        <w:r>
          <w:rPr>
            <w:rFonts w:ascii="Arial" w:hAnsi="Arial" w:cs="Arial"/>
            <w:sz w:val="24"/>
            <w:szCs w:val="24"/>
            <w:lang w:val="en-GB"/>
          </w:rPr>
          <w:t>What advantages and disadvantages does migration have?</w:t>
        </w:r>
      </w:ins>
    </w:p>
    <w:p w:rsidR="00366128" w:rsidRDefault="008432EA">
      <w:pPr>
        <w:pStyle w:val="Odsekzoznamu"/>
        <w:numPr>
          <w:ilvl w:val="0"/>
          <w:numId w:val="56"/>
        </w:numPr>
        <w:rPr>
          <w:ins w:id="6576" w:author="HP" w:date="2022-08-19T19:24:00Z"/>
          <w:rFonts w:ascii="Arial" w:hAnsi="Arial" w:cs="Arial"/>
          <w:sz w:val="24"/>
          <w:szCs w:val="24"/>
          <w:lang w:val="en-GB"/>
        </w:rPr>
        <w:pPrChange w:id="6577" w:author="HP" w:date="2022-08-19T17:30:00Z">
          <w:pPr/>
        </w:pPrChange>
      </w:pPr>
      <w:ins w:id="6578" w:author="HP" w:date="2022-08-19T17:56:00Z">
        <w:r w:rsidRPr="00366128">
          <w:rPr>
            <w:rFonts w:ascii="Arial" w:hAnsi="Arial" w:cs="Arial"/>
            <w:sz w:val="24"/>
            <w:szCs w:val="24"/>
            <w:lang w:val="en-GB"/>
          </w:rPr>
          <w:t xml:space="preserve">Would you like to move to another country? </w:t>
        </w:r>
      </w:ins>
      <w:ins w:id="6579" w:author="HP" w:date="2022-08-19T17:57:00Z">
        <w:r w:rsidRPr="00366128">
          <w:rPr>
            <w:rFonts w:ascii="Arial" w:hAnsi="Arial" w:cs="Arial"/>
            <w:sz w:val="24"/>
            <w:szCs w:val="24"/>
            <w:lang w:val="en-GB"/>
          </w:rPr>
          <w:t>Why?</w:t>
        </w:r>
      </w:ins>
    </w:p>
    <w:p w:rsidR="00366128" w:rsidRDefault="00366128" w:rsidP="00366128">
      <w:pPr>
        <w:pStyle w:val="Odsekzoznamu"/>
        <w:numPr>
          <w:ilvl w:val="0"/>
          <w:numId w:val="56"/>
        </w:numPr>
        <w:rPr>
          <w:ins w:id="6580" w:author="HP" w:date="2022-08-19T19:24:00Z"/>
          <w:rFonts w:ascii="Arial" w:hAnsi="Arial" w:cs="Arial"/>
          <w:sz w:val="24"/>
          <w:szCs w:val="24"/>
          <w:lang w:val="en-GB"/>
        </w:rPr>
      </w:pPr>
      <w:ins w:id="6581" w:author="HP" w:date="2022-08-19T19:24:00Z">
        <w:r>
          <w:rPr>
            <w:rFonts w:ascii="Arial" w:hAnsi="Arial" w:cs="Arial"/>
            <w:sz w:val="24"/>
            <w:szCs w:val="24"/>
            <w:lang w:val="en-GB"/>
          </w:rPr>
          <w:t>If you were an immigrant in a foreign country, would you try to adjust to the culture of the country? How?</w:t>
        </w:r>
      </w:ins>
    </w:p>
    <w:p w:rsidR="008432EA" w:rsidRPr="00366128" w:rsidRDefault="008432EA">
      <w:pPr>
        <w:pStyle w:val="Odsekzoznamu"/>
        <w:numPr>
          <w:ilvl w:val="0"/>
          <w:numId w:val="56"/>
        </w:numPr>
        <w:rPr>
          <w:ins w:id="6582" w:author="HP" w:date="2022-08-19T18:04:00Z"/>
          <w:rFonts w:ascii="Arial" w:hAnsi="Arial" w:cs="Arial"/>
          <w:sz w:val="24"/>
          <w:szCs w:val="24"/>
          <w:lang w:val="en-GB"/>
        </w:rPr>
        <w:pPrChange w:id="6583" w:author="HP" w:date="2022-08-19T17:30:00Z">
          <w:pPr/>
        </w:pPrChange>
      </w:pPr>
      <w:ins w:id="6584" w:author="HP" w:date="2022-08-19T18:04:00Z">
        <w:r w:rsidRPr="00366128">
          <w:rPr>
            <w:rFonts w:ascii="Arial" w:hAnsi="Arial" w:cs="Arial"/>
            <w:sz w:val="24"/>
            <w:szCs w:val="24"/>
            <w:lang w:val="en-GB"/>
          </w:rPr>
          <w:t xml:space="preserve">What is </w:t>
        </w:r>
        <w:r w:rsidRPr="00366128">
          <w:rPr>
            <w:rFonts w:ascii="Arial" w:hAnsi="Arial" w:cs="Arial"/>
            <w:b/>
            <w:sz w:val="24"/>
            <w:szCs w:val="24"/>
            <w:lang w:val="en-GB"/>
            <w:rPrChange w:id="6585" w:author="HP" w:date="2022-08-19T19:2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minority</w:t>
        </w:r>
        <w:r w:rsidRPr="00366128"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8432EA" w:rsidRDefault="008432EA" w:rsidP="008432EA">
      <w:pPr>
        <w:pStyle w:val="Odsekzoznamu"/>
        <w:numPr>
          <w:ilvl w:val="0"/>
          <w:numId w:val="56"/>
        </w:numPr>
        <w:rPr>
          <w:ins w:id="6586" w:author="HP" w:date="2022-08-19T18:04:00Z"/>
          <w:rFonts w:ascii="Arial" w:hAnsi="Arial" w:cs="Arial"/>
          <w:sz w:val="24"/>
          <w:szCs w:val="24"/>
          <w:lang w:val="en-GB"/>
        </w:rPr>
      </w:pPr>
      <w:ins w:id="6587" w:author="HP" w:date="2022-08-19T18:04:00Z">
        <w:r>
          <w:rPr>
            <w:rFonts w:ascii="Arial" w:hAnsi="Arial" w:cs="Arial"/>
            <w:sz w:val="24"/>
            <w:szCs w:val="24"/>
            <w:lang w:val="en-GB"/>
          </w:rPr>
          <w:t xml:space="preserve">What kinds of </w:t>
        </w:r>
        <w:r w:rsidRPr="008432EA">
          <w:rPr>
            <w:rFonts w:ascii="Arial" w:hAnsi="Arial" w:cs="Arial"/>
            <w:sz w:val="24"/>
            <w:szCs w:val="24"/>
            <w:lang w:val="en-GB"/>
            <w:rPrChange w:id="6588" w:author="HP" w:date="2022-08-19T18:04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minorities</w:t>
        </w:r>
        <w:r w:rsidRPr="00EB674A">
          <w:rPr>
            <w:rFonts w:ascii="Arial" w:hAnsi="Arial" w:cs="Arial"/>
            <w:b/>
            <w:sz w:val="24"/>
            <w:szCs w:val="24"/>
            <w:lang w:val="en-GB"/>
          </w:rPr>
          <w:t xml:space="preserve"> </w:t>
        </w:r>
        <w:r w:rsidRPr="00EB674A">
          <w:rPr>
            <w:rFonts w:ascii="Arial" w:hAnsi="Arial" w:cs="Arial"/>
            <w:sz w:val="24"/>
            <w:szCs w:val="24"/>
            <w:lang w:val="en-GB"/>
          </w:rPr>
          <w:t>live in the world?</w:t>
        </w:r>
      </w:ins>
    </w:p>
    <w:p w:rsidR="00DB6A1E" w:rsidRDefault="008432EA">
      <w:pPr>
        <w:pStyle w:val="Odsekzoznamu"/>
        <w:numPr>
          <w:ilvl w:val="0"/>
          <w:numId w:val="56"/>
        </w:numPr>
        <w:rPr>
          <w:ins w:id="6589" w:author="HP" w:date="2022-08-19T18:21:00Z"/>
          <w:rFonts w:ascii="Arial" w:hAnsi="Arial" w:cs="Arial"/>
          <w:sz w:val="24"/>
          <w:szCs w:val="24"/>
          <w:lang w:val="en-GB"/>
        </w:rPr>
        <w:pPrChange w:id="6590" w:author="HP" w:date="2022-08-19T17:30:00Z">
          <w:pPr/>
        </w:pPrChange>
      </w:pPr>
      <w:ins w:id="6591" w:author="HP" w:date="2022-08-19T18:03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  <w:r w:rsidRPr="008432EA">
          <w:rPr>
            <w:rFonts w:ascii="Arial" w:hAnsi="Arial" w:cs="Arial"/>
            <w:sz w:val="24"/>
            <w:szCs w:val="24"/>
            <w:lang w:val="en-GB"/>
            <w:rPrChange w:id="6592" w:author="HP" w:date="2022-08-19T18:03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 xml:space="preserve">minorities </w:t>
        </w:r>
      </w:ins>
      <w:ins w:id="6593" w:author="HP" w:date="2022-08-19T17:32:00Z">
        <w:r w:rsidR="00053F81" w:rsidRPr="008432EA">
          <w:rPr>
            <w:rFonts w:ascii="Arial" w:hAnsi="Arial" w:cs="Arial"/>
            <w:sz w:val="24"/>
            <w:szCs w:val="24"/>
            <w:lang w:val="en-GB"/>
            <w:rPrChange w:id="6594" w:author="HP" w:date="2022-08-19T18:03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live</w:t>
        </w:r>
        <w:r w:rsidR="00DB6A1E" w:rsidRPr="008432EA">
          <w:rPr>
            <w:rFonts w:ascii="Arial" w:hAnsi="Arial" w:cs="Arial"/>
            <w:sz w:val="24"/>
            <w:szCs w:val="24"/>
            <w:lang w:val="en-GB"/>
          </w:rPr>
          <w:t xml:space="preserve"> in Slovakia</w:t>
        </w:r>
        <w:r w:rsidR="00DB6A1E"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1840B3" w:rsidRDefault="001840B3">
      <w:pPr>
        <w:pStyle w:val="Odsekzoznamu"/>
        <w:numPr>
          <w:ilvl w:val="0"/>
          <w:numId w:val="56"/>
        </w:numPr>
        <w:rPr>
          <w:ins w:id="6595" w:author="HP" w:date="2022-08-19T18:21:00Z"/>
          <w:rFonts w:ascii="Arial" w:hAnsi="Arial" w:cs="Arial"/>
          <w:sz w:val="24"/>
          <w:szCs w:val="24"/>
          <w:lang w:val="en-GB"/>
        </w:rPr>
        <w:pPrChange w:id="6596" w:author="HP" w:date="2022-08-19T17:30:00Z">
          <w:pPr/>
        </w:pPrChange>
      </w:pPr>
      <w:ins w:id="6597" w:author="HP" w:date="2022-08-19T18:21:00Z">
        <w:r>
          <w:rPr>
            <w:rFonts w:ascii="Arial" w:hAnsi="Arial" w:cs="Arial"/>
            <w:sz w:val="24"/>
            <w:szCs w:val="24"/>
            <w:lang w:val="en-GB"/>
          </w:rPr>
          <w:t>Does our country treat minorities well?</w:t>
        </w:r>
      </w:ins>
    </w:p>
    <w:p w:rsidR="001840B3" w:rsidRDefault="001840B3">
      <w:pPr>
        <w:pStyle w:val="Odsekzoznamu"/>
        <w:numPr>
          <w:ilvl w:val="0"/>
          <w:numId w:val="56"/>
        </w:numPr>
        <w:rPr>
          <w:ins w:id="6598" w:author="HP" w:date="2022-08-19T18:22:00Z"/>
          <w:rFonts w:ascii="Arial" w:hAnsi="Arial" w:cs="Arial"/>
          <w:sz w:val="24"/>
          <w:szCs w:val="24"/>
          <w:lang w:val="en-GB"/>
        </w:rPr>
        <w:pPrChange w:id="6599" w:author="HP" w:date="2022-08-19T17:30:00Z">
          <w:pPr/>
        </w:pPrChange>
      </w:pPr>
      <w:ins w:id="6600" w:author="HP" w:date="2022-08-19T18:21:00Z">
        <w:r>
          <w:rPr>
            <w:rFonts w:ascii="Arial" w:hAnsi="Arial" w:cs="Arial"/>
            <w:sz w:val="24"/>
            <w:szCs w:val="24"/>
            <w:lang w:val="en-GB"/>
          </w:rPr>
          <w:t>How do people behave t</w:t>
        </w:r>
      </w:ins>
      <w:ins w:id="6601" w:author="HP" w:date="2022-08-19T18:22:00Z">
        <w:r>
          <w:rPr>
            <w:rFonts w:ascii="Arial" w:hAnsi="Arial" w:cs="Arial"/>
            <w:sz w:val="24"/>
            <w:szCs w:val="24"/>
            <w:lang w:val="en-GB"/>
          </w:rPr>
          <w:t>o minorities in Slovakia?</w:t>
        </w:r>
      </w:ins>
    </w:p>
    <w:p w:rsidR="001840B3" w:rsidRDefault="001840B3">
      <w:pPr>
        <w:pStyle w:val="Odsekzoznamu"/>
        <w:numPr>
          <w:ilvl w:val="0"/>
          <w:numId w:val="56"/>
        </w:numPr>
        <w:rPr>
          <w:ins w:id="6602" w:author="HP" w:date="2022-08-19T18:22:00Z"/>
          <w:rFonts w:ascii="Arial" w:hAnsi="Arial" w:cs="Arial"/>
          <w:sz w:val="24"/>
          <w:szCs w:val="24"/>
          <w:lang w:val="en-GB"/>
        </w:rPr>
        <w:pPrChange w:id="6603" w:author="HP" w:date="2022-08-19T17:30:00Z">
          <w:pPr/>
        </w:pPrChange>
      </w:pPr>
      <w:ins w:id="6604" w:author="HP" w:date="2022-08-19T18:22:00Z">
        <w:r>
          <w:rPr>
            <w:rFonts w:ascii="Arial" w:hAnsi="Arial" w:cs="Arial"/>
            <w:sz w:val="24"/>
            <w:szCs w:val="24"/>
            <w:lang w:val="en-GB"/>
          </w:rPr>
          <w:t>Are there any problems with minorities in Slovakia?</w:t>
        </w:r>
      </w:ins>
    </w:p>
    <w:p w:rsidR="001840B3" w:rsidRDefault="001840B3">
      <w:pPr>
        <w:pStyle w:val="Odsekzoznamu"/>
        <w:numPr>
          <w:ilvl w:val="0"/>
          <w:numId w:val="56"/>
        </w:numPr>
        <w:rPr>
          <w:ins w:id="6605" w:author="HP" w:date="2022-08-19T18:23:00Z"/>
          <w:rFonts w:ascii="Arial" w:hAnsi="Arial" w:cs="Arial"/>
          <w:sz w:val="24"/>
          <w:szCs w:val="24"/>
          <w:lang w:val="en-GB"/>
        </w:rPr>
        <w:pPrChange w:id="6606" w:author="HP" w:date="2022-08-19T17:30:00Z">
          <w:pPr/>
        </w:pPrChange>
      </w:pPr>
      <w:ins w:id="6607" w:author="HP" w:date="2022-08-19T18:22:00Z">
        <w:r>
          <w:rPr>
            <w:rFonts w:ascii="Arial" w:hAnsi="Arial" w:cs="Arial"/>
            <w:sz w:val="24"/>
            <w:szCs w:val="24"/>
            <w:lang w:val="en-GB"/>
          </w:rPr>
          <w:t>What do you think of Ukrainian minorit</w:t>
        </w:r>
      </w:ins>
      <w:ins w:id="6608" w:author="HP" w:date="2022-08-19T18:23:00Z">
        <w:r>
          <w:rPr>
            <w:rFonts w:ascii="Arial" w:hAnsi="Arial" w:cs="Arial"/>
            <w:sz w:val="24"/>
            <w:szCs w:val="24"/>
            <w:lang w:val="en-GB"/>
          </w:rPr>
          <w:t>y in Slovakia</w:t>
        </w:r>
      </w:ins>
      <w:ins w:id="6609" w:author="HP" w:date="2022-08-19T18:22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  <w:ins w:id="6610" w:author="HP" w:date="2022-08-19T18:24:00Z">
        <w:r>
          <w:rPr>
            <w:rFonts w:ascii="Arial" w:hAnsi="Arial" w:cs="Arial"/>
            <w:sz w:val="24"/>
            <w:szCs w:val="24"/>
            <w:lang w:val="en-GB"/>
          </w:rPr>
          <w:t xml:space="preserve"> Why did they move to Slovakia?</w:t>
        </w:r>
      </w:ins>
      <w:ins w:id="6611" w:author="HP" w:date="2022-08-19T18:22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1840B3" w:rsidRDefault="001840B3" w:rsidP="001840B3">
      <w:pPr>
        <w:pStyle w:val="Odsekzoznamu"/>
        <w:numPr>
          <w:ilvl w:val="0"/>
          <w:numId w:val="56"/>
        </w:numPr>
        <w:rPr>
          <w:ins w:id="6612" w:author="HP" w:date="2022-08-19T18:23:00Z"/>
          <w:rFonts w:ascii="Arial" w:hAnsi="Arial" w:cs="Arial"/>
          <w:sz w:val="24"/>
          <w:szCs w:val="24"/>
          <w:lang w:val="en-GB"/>
        </w:rPr>
      </w:pPr>
      <w:ins w:id="6613" w:author="HP" w:date="2022-08-19T18:23:00Z">
        <w:r>
          <w:rPr>
            <w:rFonts w:ascii="Arial" w:hAnsi="Arial" w:cs="Arial"/>
            <w:sz w:val="24"/>
            <w:szCs w:val="24"/>
            <w:lang w:val="en-GB"/>
          </w:rPr>
          <w:t xml:space="preserve">What do you think of Vietnamese minority? </w:t>
        </w:r>
      </w:ins>
      <w:ins w:id="6614" w:author="HP" w:date="2022-08-19T18:24:00Z">
        <w:r>
          <w:rPr>
            <w:rFonts w:ascii="Arial" w:hAnsi="Arial" w:cs="Arial"/>
            <w:sz w:val="24"/>
            <w:szCs w:val="24"/>
            <w:lang w:val="en-GB"/>
          </w:rPr>
          <w:t>Why did they move to Slovakia?</w:t>
        </w:r>
      </w:ins>
    </w:p>
    <w:p w:rsidR="00053F81" w:rsidRDefault="00053F81">
      <w:pPr>
        <w:pStyle w:val="Odsekzoznamu"/>
        <w:numPr>
          <w:ilvl w:val="0"/>
          <w:numId w:val="56"/>
        </w:numPr>
        <w:rPr>
          <w:ins w:id="6615" w:author="HP" w:date="2022-08-19T17:54:00Z"/>
          <w:rFonts w:ascii="Arial" w:hAnsi="Arial" w:cs="Arial"/>
          <w:sz w:val="24"/>
          <w:szCs w:val="24"/>
          <w:lang w:val="en-GB"/>
        </w:rPr>
        <w:pPrChange w:id="6616" w:author="HP" w:date="2022-08-19T17:30:00Z">
          <w:pPr/>
        </w:pPrChange>
      </w:pPr>
      <w:ins w:id="6617" w:author="HP" w:date="2022-08-19T17:54:00Z">
        <w:r>
          <w:rPr>
            <w:rFonts w:ascii="Arial" w:hAnsi="Arial" w:cs="Arial"/>
            <w:sz w:val="24"/>
            <w:szCs w:val="24"/>
            <w:lang w:val="en-GB"/>
          </w:rPr>
          <w:t xml:space="preserve">What </w:t>
        </w:r>
      </w:ins>
      <w:ins w:id="6618" w:author="HP" w:date="2022-08-19T17:53:00Z">
        <w:r>
          <w:rPr>
            <w:rFonts w:ascii="Arial" w:hAnsi="Arial" w:cs="Arial"/>
            <w:sz w:val="24"/>
            <w:szCs w:val="24"/>
            <w:lang w:val="en-GB"/>
          </w:rPr>
          <w:t>are the rights of</w:t>
        </w:r>
      </w:ins>
      <w:ins w:id="6619" w:author="HP" w:date="2022-08-19T17:54:00Z">
        <w:r>
          <w:rPr>
            <w:rFonts w:ascii="Arial" w:hAnsi="Arial" w:cs="Arial"/>
            <w:sz w:val="24"/>
            <w:szCs w:val="24"/>
            <w:lang w:val="en-GB"/>
          </w:rPr>
          <w:t xml:space="preserve"> minorities in Slovakia? </w:t>
        </w:r>
      </w:ins>
    </w:p>
    <w:p w:rsidR="00053F81" w:rsidRDefault="00053F81">
      <w:pPr>
        <w:pStyle w:val="Odsekzoznamu"/>
        <w:numPr>
          <w:ilvl w:val="0"/>
          <w:numId w:val="56"/>
        </w:numPr>
        <w:rPr>
          <w:ins w:id="6620" w:author="HP" w:date="2022-08-19T17:54:00Z"/>
          <w:rFonts w:ascii="Arial" w:hAnsi="Arial" w:cs="Arial"/>
          <w:sz w:val="24"/>
          <w:szCs w:val="24"/>
          <w:lang w:val="en-GB"/>
        </w:rPr>
        <w:pPrChange w:id="6621" w:author="HP" w:date="2022-08-19T17:30:00Z">
          <w:pPr/>
        </w:pPrChange>
      </w:pPr>
      <w:ins w:id="6622" w:author="HP" w:date="2022-08-19T17:54:00Z">
        <w:r>
          <w:rPr>
            <w:rFonts w:ascii="Arial" w:hAnsi="Arial" w:cs="Arial"/>
            <w:sz w:val="24"/>
            <w:szCs w:val="24"/>
            <w:lang w:val="en-GB"/>
          </w:rPr>
          <w:t>Do you mind minorities?</w:t>
        </w:r>
      </w:ins>
    </w:p>
    <w:p w:rsidR="00053F81" w:rsidRDefault="00053F81">
      <w:pPr>
        <w:pStyle w:val="Odsekzoznamu"/>
        <w:numPr>
          <w:ilvl w:val="0"/>
          <w:numId w:val="56"/>
        </w:numPr>
        <w:rPr>
          <w:ins w:id="6623" w:author="HP" w:date="2022-08-19T18:20:00Z"/>
          <w:rFonts w:ascii="Arial" w:hAnsi="Arial" w:cs="Arial"/>
          <w:sz w:val="24"/>
          <w:szCs w:val="24"/>
          <w:lang w:val="en-GB"/>
        </w:rPr>
        <w:pPrChange w:id="6624" w:author="HP" w:date="2022-08-19T17:30:00Z">
          <w:pPr/>
        </w:pPrChange>
      </w:pPr>
      <w:ins w:id="6625" w:author="HP" w:date="2022-08-19T17:54:00Z">
        <w:r>
          <w:rPr>
            <w:rFonts w:ascii="Arial" w:hAnsi="Arial" w:cs="Arial"/>
            <w:sz w:val="24"/>
            <w:szCs w:val="24"/>
            <w:lang w:val="en-GB"/>
          </w:rPr>
          <w:t>How do you cope with minorities in our town?</w:t>
        </w:r>
      </w:ins>
    </w:p>
    <w:p w:rsidR="00A15D4A" w:rsidRDefault="00A15D4A">
      <w:pPr>
        <w:pStyle w:val="Odsekzoznamu"/>
        <w:numPr>
          <w:ilvl w:val="0"/>
          <w:numId w:val="56"/>
        </w:numPr>
        <w:rPr>
          <w:ins w:id="6626" w:author="HP" w:date="2022-08-19T18:25:00Z"/>
          <w:rFonts w:ascii="Arial" w:hAnsi="Arial" w:cs="Arial"/>
          <w:sz w:val="24"/>
          <w:szCs w:val="24"/>
          <w:lang w:val="en-GB"/>
        </w:rPr>
        <w:pPrChange w:id="6627" w:author="HP" w:date="2022-08-19T17:30:00Z">
          <w:pPr/>
        </w:pPrChange>
      </w:pPr>
      <w:ins w:id="6628" w:author="HP" w:date="2022-08-19T18:09:00Z">
        <w:r>
          <w:rPr>
            <w:rFonts w:ascii="Arial" w:hAnsi="Arial" w:cs="Arial"/>
            <w:sz w:val="24"/>
            <w:szCs w:val="24"/>
            <w:lang w:val="en-GB"/>
          </w:rPr>
          <w:t>Which races</w:t>
        </w:r>
      </w:ins>
      <w:ins w:id="6629" w:author="HP" w:date="2022-08-19T18:11:00Z">
        <w:r>
          <w:rPr>
            <w:rFonts w:ascii="Arial" w:hAnsi="Arial" w:cs="Arial"/>
            <w:sz w:val="24"/>
            <w:szCs w:val="24"/>
            <w:lang w:val="en-GB"/>
          </w:rPr>
          <w:t xml:space="preserve"> are there in the world?</w:t>
        </w:r>
      </w:ins>
    </w:p>
    <w:p w:rsidR="001840B3" w:rsidRDefault="001840B3">
      <w:pPr>
        <w:pStyle w:val="Odsekzoznamu"/>
        <w:numPr>
          <w:ilvl w:val="0"/>
          <w:numId w:val="56"/>
        </w:numPr>
        <w:rPr>
          <w:ins w:id="6630" w:author="HP" w:date="2022-08-19T19:24:00Z"/>
          <w:rFonts w:ascii="Arial" w:hAnsi="Arial" w:cs="Arial"/>
          <w:sz w:val="24"/>
          <w:szCs w:val="24"/>
          <w:lang w:val="en-GB"/>
        </w:rPr>
        <w:pPrChange w:id="6631" w:author="HP" w:date="2022-08-19T17:30:00Z">
          <w:pPr/>
        </w:pPrChange>
      </w:pPr>
      <w:ins w:id="6632" w:author="HP" w:date="2022-08-19T18:25:00Z">
        <w:r>
          <w:rPr>
            <w:rFonts w:ascii="Arial" w:hAnsi="Arial" w:cs="Arial"/>
            <w:sz w:val="24"/>
            <w:szCs w:val="24"/>
            <w:lang w:val="en-GB"/>
          </w:rPr>
          <w:t xml:space="preserve">What is racism? </w:t>
        </w:r>
      </w:ins>
    </w:p>
    <w:p w:rsidR="00A15D4A" w:rsidRDefault="00A15D4A">
      <w:pPr>
        <w:pStyle w:val="Odsekzoznamu"/>
        <w:numPr>
          <w:ilvl w:val="0"/>
          <w:numId w:val="56"/>
        </w:numPr>
        <w:rPr>
          <w:ins w:id="6633" w:author="HP" w:date="2022-08-19T18:10:00Z"/>
          <w:rFonts w:ascii="Arial" w:hAnsi="Arial" w:cs="Arial"/>
          <w:sz w:val="24"/>
          <w:szCs w:val="24"/>
          <w:lang w:val="en-GB"/>
        </w:rPr>
        <w:pPrChange w:id="6634" w:author="HP" w:date="2022-08-19T17:30:00Z">
          <w:pPr/>
        </w:pPrChange>
      </w:pPr>
      <w:ins w:id="6635" w:author="HP" w:date="2022-08-19T18:09:00Z">
        <w:r>
          <w:rPr>
            <w:rFonts w:ascii="Arial" w:hAnsi="Arial" w:cs="Arial"/>
            <w:sz w:val="24"/>
            <w:szCs w:val="24"/>
            <w:lang w:val="en-GB"/>
          </w:rPr>
          <w:t>Which nationalities</w:t>
        </w:r>
      </w:ins>
      <w:ins w:id="6636" w:author="HP" w:date="2022-08-19T18:11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ins w:id="6637" w:author="HP" w:date="2022-08-19T18:12:00Z">
        <w:r>
          <w:rPr>
            <w:rFonts w:ascii="Arial" w:hAnsi="Arial" w:cs="Arial"/>
            <w:sz w:val="24"/>
            <w:szCs w:val="24"/>
            <w:lang w:val="en-GB"/>
          </w:rPr>
          <w:t>live in Slovakia?</w:t>
        </w:r>
      </w:ins>
    </w:p>
    <w:p w:rsidR="00A15D4A" w:rsidRDefault="00A15D4A">
      <w:pPr>
        <w:pStyle w:val="Odsekzoznamu"/>
        <w:numPr>
          <w:ilvl w:val="0"/>
          <w:numId w:val="56"/>
        </w:numPr>
        <w:rPr>
          <w:ins w:id="6638" w:author="HP" w:date="2022-08-19T18:09:00Z"/>
          <w:rFonts w:ascii="Arial" w:hAnsi="Arial" w:cs="Arial"/>
          <w:sz w:val="24"/>
          <w:szCs w:val="24"/>
          <w:lang w:val="en-GB"/>
        </w:rPr>
        <w:pPrChange w:id="6639" w:author="HP" w:date="2022-08-19T17:30:00Z">
          <w:pPr/>
        </w:pPrChange>
      </w:pPr>
      <w:ins w:id="6640" w:author="HP" w:date="2022-08-19T18:10:00Z">
        <w:r>
          <w:rPr>
            <w:rFonts w:ascii="Arial" w:hAnsi="Arial" w:cs="Arial"/>
            <w:sz w:val="24"/>
            <w:szCs w:val="24"/>
            <w:lang w:val="en-GB"/>
          </w:rPr>
          <w:t xml:space="preserve">Which ethnic groups </w:t>
        </w:r>
      </w:ins>
      <w:ins w:id="6641" w:author="HP" w:date="2022-08-19T18:12:00Z">
        <w:r>
          <w:rPr>
            <w:rFonts w:ascii="Arial" w:hAnsi="Arial" w:cs="Arial"/>
            <w:sz w:val="24"/>
            <w:szCs w:val="24"/>
            <w:lang w:val="en-GB"/>
          </w:rPr>
          <w:t>live in Slovakia?</w:t>
        </w:r>
      </w:ins>
    </w:p>
    <w:p w:rsidR="00A15D4A" w:rsidRDefault="00A15D4A">
      <w:pPr>
        <w:pStyle w:val="Odsekzoznamu"/>
        <w:numPr>
          <w:ilvl w:val="0"/>
          <w:numId w:val="56"/>
        </w:numPr>
        <w:rPr>
          <w:ins w:id="6642" w:author="HP" w:date="2022-08-19T19:24:00Z"/>
          <w:rFonts w:ascii="Arial" w:hAnsi="Arial" w:cs="Arial"/>
          <w:sz w:val="24"/>
          <w:szCs w:val="24"/>
          <w:lang w:val="en-GB"/>
        </w:rPr>
        <w:pPrChange w:id="6643" w:author="HP" w:date="2022-08-19T17:30:00Z">
          <w:pPr/>
        </w:pPrChange>
      </w:pPr>
      <w:ins w:id="6644" w:author="HP" w:date="2022-08-19T18:10:00Z">
        <w:r>
          <w:rPr>
            <w:rFonts w:ascii="Arial" w:hAnsi="Arial" w:cs="Arial"/>
            <w:sz w:val="24"/>
            <w:szCs w:val="24"/>
            <w:lang w:val="en-GB"/>
          </w:rPr>
          <w:t>Which religions</w:t>
        </w:r>
      </w:ins>
      <w:ins w:id="6645" w:author="HP" w:date="2022-08-19T18:12:00Z">
        <w:r>
          <w:rPr>
            <w:rFonts w:ascii="Arial" w:hAnsi="Arial" w:cs="Arial"/>
            <w:sz w:val="24"/>
            <w:szCs w:val="24"/>
            <w:lang w:val="en-GB"/>
          </w:rPr>
          <w:t xml:space="preserve"> are there in Slovakia?</w:t>
        </w:r>
      </w:ins>
    </w:p>
    <w:p w:rsidR="00366128" w:rsidRDefault="00366128" w:rsidP="00366128">
      <w:pPr>
        <w:pStyle w:val="Odsekzoznamu"/>
        <w:numPr>
          <w:ilvl w:val="0"/>
          <w:numId w:val="56"/>
        </w:numPr>
        <w:rPr>
          <w:ins w:id="6646" w:author="HP" w:date="2022-08-19T19:24:00Z"/>
          <w:rFonts w:ascii="Arial" w:hAnsi="Arial" w:cs="Arial"/>
          <w:sz w:val="24"/>
          <w:szCs w:val="24"/>
          <w:lang w:val="en-GB"/>
        </w:rPr>
      </w:pPr>
      <w:ins w:id="6647" w:author="HP" w:date="2022-08-19T19:24:00Z">
        <w:r>
          <w:rPr>
            <w:rFonts w:ascii="Arial" w:hAnsi="Arial" w:cs="Arial"/>
            <w:sz w:val="24"/>
            <w:szCs w:val="24"/>
            <w:lang w:val="en-GB"/>
          </w:rPr>
          <w:t xml:space="preserve">Give examples from the past on: racism, terrorism, religious and political conflicts. </w:t>
        </w:r>
      </w:ins>
    </w:p>
    <w:p w:rsidR="008432EA" w:rsidRDefault="008432EA" w:rsidP="008432EA">
      <w:pPr>
        <w:pStyle w:val="Odsekzoznamu"/>
        <w:numPr>
          <w:ilvl w:val="0"/>
          <w:numId w:val="56"/>
        </w:numPr>
        <w:rPr>
          <w:ins w:id="6648" w:author="HP" w:date="2022-08-19T18:14:00Z"/>
          <w:rFonts w:ascii="Arial" w:hAnsi="Arial" w:cs="Arial"/>
          <w:sz w:val="24"/>
          <w:szCs w:val="24"/>
          <w:lang w:val="en-GB"/>
        </w:rPr>
      </w:pPr>
      <w:ins w:id="6649" w:author="HP" w:date="2022-08-19T17:55:00Z">
        <w:r>
          <w:rPr>
            <w:rFonts w:ascii="Arial" w:hAnsi="Arial" w:cs="Arial"/>
            <w:sz w:val="24"/>
            <w:szCs w:val="24"/>
            <w:lang w:val="en-GB"/>
          </w:rPr>
          <w:t xml:space="preserve">Try to explain the word </w:t>
        </w:r>
        <w:r>
          <w:rPr>
            <w:rFonts w:ascii="Arial" w:hAnsi="Arial" w:cs="Arial"/>
            <w:i/>
            <w:sz w:val="24"/>
            <w:szCs w:val="24"/>
            <w:lang w:val="en-GB"/>
          </w:rPr>
          <w:t>prejudice</w:t>
        </w:r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A15D4A" w:rsidRDefault="00A15D4A" w:rsidP="008432EA">
      <w:pPr>
        <w:pStyle w:val="Odsekzoznamu"/>
        <w:numPr>
          <w:ilvl w:val="0"/>
          <w:numId w:val="56"/>
        </w:numPr>
        <w:rPr>
          <w:ins w:id="6650" w:author="HP" w:date="2022-08-19T17:55:00Z"/>
          <w:rFonts w:ascii="Arial" w:hAnsi="Arial" w:cs="Arial"/>
          <w:sz w:val="24"/>
          <w:szCs w:val="24"/>
          <w:lang w:val="en-GB"/>
        </w:rPr>
      </w:pPr>
      <w:ins w:id="6651" w:author="HP" w:date="2022-08-19T18:15:00Z">
        <w:r>
          <w:rPr>
            <w:rFonts w:ascii="Arial" w:hAnsi="Arial" w:cs="Arial"/>
            <w:sz w:val="24"/>
            <w:szCs w:val="24"/>
            <w:lang w:val="en-GB"/>
          </w:rPr>
          <w:t>Have you got prejudice against people from different races/religions/nationalities?</w:t>
        </w:r>
      </w:ins>
    </w:p>
    <w:p w:rsidR="008432EA" w:rsidRDefault="008432EA" w:rsidP="008432EA">
      <w:pPr>
        <w:pStyle w:val="Odsekzoznamu"/>
        <w:numPr>
          <w:ilvl w:val="0"/>
          <w:numId w:val="56"/>
        </w:numPr>
        <w:rPr>
          <w:ins w:id="6652" w:author="HP" w:date="2022-08-19T19:17:00Z"/>
          <w:rFonts w:ascii="Arial" w:hAnsi="Arial" w:cs="Arial"/>
          <w:sz w:val="24"/>
          <w:szCs w:val="24"/>
          <w:lang w:val="en-GB"/>
        </w:rPr>
      </w:pPr>
      <w:ins w:id="6653" w:author="HP" w:date="2022-08-19T17:55:00Z">
        <w:r>
          <w:rPr>
            <w:rFonts w:ascii="Arial" w:hAnsi="Arial" w:cs="Arial"/>
            <w:sz w:val="24"/>
            <w:szCs w:val="24"/>
            <w:lang w:val="en-GB"/>
          </w:rPr>
          <w:t>What prejudices do people have against the Roma minority living in Slovakia?</w:t>
        </w:r>
      </w:ins>
    </w:p>
    <w:p w:rsidR="00366128" w:rsidRDefault="00366128" w:rsidP="008432EA">
      <w:pPr>
        <w:pStyle w:val="Odsekzoznamu"/>
        <w:numPr>
          <w:ilvl w:val="0"/>
          <w:numId w:val="56"/>
        </w:numPr>
        <w:rPr>
          <w:ins w:id="6654" w:author="HP" w:date="2022-08-19T19:19:00Z"/>
          <w:rFonts w:ascii="Arial" w:hAnsi="Arial" w:cs="Arial"/>
          <w:sz w:val="24"/>
          <w:szCs w:val="24"/>
          <w:lang w:val="en-GB"/>
        </w:rPr>
      </w:pPr>
      <w:ins w:id="6655" w:author="HP" w:date="2022-08-19T19:18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  <w:r w:rsidRPr="00366128">
          <w:rPr>
            <w:rFonts w:ascii="Arial" w:hAnsi="Arial" w:cs="Arial"/>
            <w:b/>
            <w:sz w:val="24"/>
            <w:szCs w:val="24"/>
            <w:lang w:val="en-GB"/>
            <w:rPrChange w:id="6656" w:author="HP" w:date="2022-08-19T19:1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customs and traditions are typical for Slovakia</w:t>
        </w:r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  <w:ins w:id="6657" w:author="HP" w:date="2022-08-19T19:19:00Z">
        <w:r>
          <w:rPr>
            <w:rFonts w:ascii="Arial" w:hAnsi="Arial" w:cs="Arial"/>
            <w:sz w:val="24"/>
            <w:szCs w:val="24"/>
            <w:lang w:val="en-GB"/>
          </w:rPr>
          <w:t>(Easter, Christmas, All Saints’</w:t>
        </w:r>
      </w:ins>
      <w:ins w:id="6658" w:author="HP" w:date="2022-08-19T19:27:00Z">
        <w:r w:rsidR="00972FDB">
          <w:rPr>
            <w:rFonts w:ascii="Arial" w:hAnsi="Arial" w:cs="Arial"/>
            <w:sz w:val="24"/>
            <w:szCs w:val="24"/>
            <w:lang w:val="en-GB"/>
          </w:rPr>
          <w:t>...</w:t>
        </w:r>
      </w:ins>
      <w:ins w:id="6659" w:author="HP" w:date="2022-08-19T19:19:00Z">
        <w:r>
          <w:rPr>
            <w:rFonts w:ascii="Arial" w:hAnsi="Arial" w:cs="Arial"/>
            <w:sz w:val="24"/>
            <w:szCs w:val="24"/>
            <w:lang w:val="en-GB"/>
          </w:rPr>
          <w:t>)</w:t>
        </w:r>
      </w:ins>
    </w:p>
    <w:p w:rsidR="00366128" w:rsidRDefault="00366128" w:rsidP="008432EA">
      <w:pPr>
        <w:pStyle w:val="Odsekzoznamu"/>
        <w:numPr>
          <w:ilvl w:val="0"/>
          <w:numId w:val="56"/>
        </w:numPr>
        <w:rPr>
          <w:ins w:id="6660" w:author="HP" w:date="2022-08-19T19:21:00Z"/>
          <w:rFonts w:ascii="Arial" w:hAnsi="Arial" w:cs="Arial"/>
          <w:sz w:val="24"/>
          <w:szCs w:val="24"/>
          <w:lang w:val="en-GB"/>
        </w:rPr>
      </w:pPr>
      <w:ins w:id="6661" w:author="HP" w:date="2022-08-19T19:21:00Z">
        <w:r>
          <w:rPr>
            <w:rFonts w:ascii="Arial" w:hAnsi="Arial" w:cs="Arial"/>
            <w:sz w:val="24"/>
            <w:szCs w:val="24"/>
            <w:lang w:val="en-GB"/>
          </w:rPr>
          <w:t>Which Slovak traditions do you like most?</w:t>
        </w:r>
      </w:ins>
    </w:p>
    <w:p w:rsidR="00366128" w:rsidRDefault="00366128" w:rsidP="008432EA">
      <w:pPr>
        <w:pStyle w:val="Odsekzoznamu"/>
        <w:numPr>
          <w:ilvl w:val="0"/>
          <w:numId w:val="56"/>
        </w:numPr>
        <w:rPr>
          <w:ins w:id="6662" w:author="HP" w:date="2022-08-19T19:22:00Z"/>
          <w:rFonts w:ascii="Arial" w:hAnsi="Arial" w:cs="Arial"/>
          <w:sz w:val="24"/>
          <w:szCs w:val="24"/>
          <w:lang w:val="en-GB"/>
        </w:rPr>
      </w:pPr>
      <w:ins w:id="6663" w:author="HP" w:date="2022-08-19T19:21:00Z">
        <w:r>
          <w:rPr>
            <w:rFonts w:ascii="Arial" w:hAnsi="Arial" w:cs="Arial"/>
            <w:sz w:val="24"/>
            <w:szCs w:val="24"/>
            <w:lang w:val="en-GB"/>
          </w:rPr>
          <w:t>Which British traditions do you know?</w:t>
        </w:r>
      </w:ins>
      <w:ins w:id="6664" w:author="HP" w:date="2022-08-19T19:22:00Z">
        <w:r>
          <w:rPr>
            <w:rFonts w:ascii="Arial" w:hAnsi="Arial" w:cs="Arial"/>
            <w:sz w:val="24"/>
            <w:szCs w:val="24"/>
            <w:lang w:val="en-GB"/>
          </w:rPr>
          <w:t xml:space="preserve">  </w:t>
        </w:r>
      </w:ins>
      <w:ins w:id="6665" w:author="HP" w:date="2022-08-19T19:23:00Z">
        <w:r>
          <w:rPr>
            <w:rFonts w:ascii="Arial" w:hAnsi="Arial" w:cs="Arial"/>
            <w:sz w:val="24"/>
            <w:szCs w:val="24"/>
            <w:lang w:val="en-GB"/>
          </w:rPr>
          <w:t>(</w:t>
        </w:r>
      </w:ins>
      <w:ins w:id="6666" w:author="HP" w:date="2022-08-19T19:22:00Z">
        <w:r>
          <w:rPr>
            <w:rFonts w:ascii="Arial" w:hAnsi="Arial" w:cs="Arial"/>
            <w:sz w:val="24"/>
            <w:szCs w:val="24"/>
            <w:lang w:val="en-GB"/>
          </w:rPr>
          <w:t>Christmas, Halloween</w:t>
        </w:r>
      </w:ins>
      <w:ins w:id="6667" w:author="HP" w:date="2022-08-19T19:23:00Z">
        <w:r>
          <w:rPr>
            <w:rFonts w:ascii="Arial" w:hAnsi="Arial" w:cs="Arial"/>
            <w:sz w:val="24"/>
            <w:szCs w:val="24"/>
            <w:lang w:val="en-GB"/>
          </w:rPr>
          <w:t>, St. Patrick’s Day</w:t>
        </w:r>
      </w:ins>
      <w:ins w:id="6668" w:author="HP" w:date="2022-08-19T19:27:00Z">
        <w:r w:rsidR="00972FDB">
          <w:rPr>
            <w:rFonts w:ascii="Arial" w:hAnsi="Arial" w:cs="Arial"/>
            <w:sz w:val="24"/>
            <w:szCs w:val="24"/>
            <w:lang w:val="en-GB"/>
          </w:rPr>
          <w:t>…</w:t>
        </w:r>
      </w:ins>
      <w:ins w:id="6669" w:author="HP" w:date="2022-08-19T19:23:00Z">
        <w:r>
          <w:rPr>
            <w:rFonts w:ascii="Arial" w:hAnsi="Arial" w:cs="Arial"/>
            <w:sz w:val="24"/>
            <w:szCs w:val="24"/>
            <w:lang w:val="en-GB"/>
          </w:rPr>
          <w:t>)</w:t>
        </w:r>
      </w:ins>
    </w:p>
    <w:p w:rsidR="00366128" w:rsidRDefault="00366128" w:rsidP="008432EA">
      <w:pPr>
        <w:pStyle w:val="Odsekzoznamu"/>
        <w:numPr>
          <w:ilvl w:val="0"/>
          <w:numId w:val="56"/>
        </w:numPr>
        <w:rPr>
          <w:ins w:id="6670" w:author="HP" w:date="2022-08-19T19:28:00Z"/>
          <w:rFonts w:ascii="Arial" w:hAnsi="Arial" w:cs="Arial"/>
          <w:sz w:val="24"/>
          <w:szCs w:val="24"/>
          <w:lang w:val="en-GB"/>
        </w:rPr>
      </w:pPr>
      <w:ins w:id="6671" w:author="HP" w:date="2022-08-19T19:22:00Z">
        <w:r>
          <w:rPr>
            <w:rFonts w:ascii="Arial" w:hAnsi="Arial" w:cs="Arial"/>
            <w:sz w:val="24"/>
            <w:szCs w:val="24"/>
            <w:lang w:val="en-GB"/>
          </w:rPr>
          <w:t xml:space="preserve">Compare Slovak to British traditions. </w:t>
        </w:r>
      </w:ins>
    </w:p>
    <w:p w:rsidR="00972FDB" w:rsidRDefault="00972FDB" w:rsidP="008432EA">
      <w:pPr>
        <w:pStyle w:val="Odsekzoznamu"/>
        <w:numPr>
          <w:ilvl w:val="0"/>
          <w:numId w:val="56"/>
        </w:numPr>
        <w:rPr>
          <w:ins w:id="6672" w:author="HP" w:date="2022-08-19T19:28:00Z"/>
          <w:rFonts w:ascii="Arial" w:hAnsi="Arial" w:cs="Arial"/>
          <w:sz w:val="24"/>
          <w:szCs w:val="24"/>
          <w:lang w:val="en-GB"/>
        </w:rPr>
      </w:pPr>
      <w:ins w:id="6673" w:author="HP" w:date="2022-08-19T19:28:00Z">
        <w:r>
          <w:rPr>
            <w:rFonts w:ascii="Arial" w:hAnsi="Arial" w:cs="Arial"/>
            <w:sz w:val="24"/>
            <w:szCs w:val="24"/>
            <w:lang w:val="en-GB"/>
          </w:rPr>
          <w:t>Which patriotic holidays do you know?</w:t>
        </w:r>
      </w:ins>
      <w:ins w:id="6674" w:author="HP" w:date="2022-08-19T19:29:00Z">
        <w:r>
          <w:rPr>
            <w:rFonts w:ascii="Arial" w:hAnsi="Arial" w:cs="Arial"/>
            <w:sz w:val="24"/>
            <w:szCs w:val="24"/>
            <w:lang w:val="en-GB"/>
          </w:rPr>
          <w:t xml:space="preserve"> Describe each closely.</w:t>
        </w:r>
      </w:ins>
    </w:p>
    <w:p w:rsidR="00972FDB" w:rsidRDefault="00972FDB" w:rsidP="008432EA">
      <w:pPr>
        <w:pStyle w:val="Odsekzoznamu"/>
        <w:numPr>
          <w:ilvl w:val="0"/>
          <w:numId w:val="56"/>
        </w:numPr>
        <w:rPr>
          <w:ins w:id="6675" w:author="HP" w:date="2022-08-19T19:29:00Z"/>
          <w:rFonts w:ascii="Arial" w:hAnsi="Arial" w:cs="Arial"/>
          <w:sz w:val="24"/>
          <w:szCs w:val="24"/>
          <w:lang w:val="en-GB"/>
        </w:rPr>
      </w:pPr>
      <w:ins w:id="6676" w:author="HP" w:date="2022-08-19T19:28:00Z">
        <w:r>
          <w:rPr>
            <w:rFonts w:ascii="Arial" w:hAnsi="Arial" w:cs="Arial"/>
            <w:sz w:val="24"/>
            <w:szCs w:val="24"/>
            <w:lang w:val="en-GB"/>
          </w:rPr>
          <w:t xml:space="preserve">Which saint’s holidays do you know? </w:t>
        </w:r>
      </w:ins>
      <w:ins w:id="6677" w:author="HP" w:date="2022-08-19T19:29:00Z">
        <w:r>
          <w:rPr>
            <w:rFonts w:ascii="Arial" w:hAnsi="Arial" w:cs="Arial"/>
            <w:sz w:val="24"/>
            <w:szCs w:val="24"/>
            <w:lang w:val="en-GB"/>
          </w:rPr>
          <w:t xml:space="preserve">Describe each closely. </w:t>
        </w:r>
      </w:ins>
    </w:p>
    <w:p w:rsidR="00972FDB" w:rsidRDefault="00972FDB" w:rsidP="008432EA">
      <w:pPr>
        <w:pStyle w:val="Odsekzoznamu"/>
        <w:numPr>
          <w:ilvl w:val="0"/>
          <w:numId w:val="56"/>
        </w:numPr>
        <w:rPr>
          <w:ins w:id="6678" w:author="HP" w:date="2022-08-19T17:55:00Z"/>
          <w:rFonts w:ascii="Arial" w:hAnsi="Arial" w:cs="Arial"/>
          <w:sz w:val="24"/>
          <w:szCs w:val="24"/>
          <w:lang w:val="en-GB"/>
        </w:rPr>
      </w:pPr>
      <w:ins w:id="6679" w:author="HP" w:date="2022-08-19T19:30:00Z">
        <w:r>
          <w:rPr>
            <w:rFonts w:ascii="Arial" w:hAnsi="Arial" w:cs="Arial"/>
            <w:sz w:val="24"/>
            <w:szCs w:val="24"/>
            <w:lang w:val="en-GB"/>
          </w:rPr>
          <w:t>Which holidays do people celebrate in the USA?</w:t>
        </w:r>
      </w:ins>
    </w:p>
    <w:p w:rsidR="00053F81" w:rsidRDefault="00053F81">
      <w:pPr>
        <w:pStyle w:val="Odsekzoznamu"/>
        <w:numPr>
          <w:ilvl w:val="0"/>
          <w:numId w:val="56"/>
        </w:numPr>
        <w:rPr>
          <w:ins w:id="6680" w:author="HP" w:date="2022-08-19T17:34:00Z"/>
          <w:rFonts w:ascii="Arial" w:hAnsi="Arial" w:cs="Arial"/>
          <w:sz w:val="24"/>
          <w:szCs w:val="24"/>
          <w:lang w:val="en-GB"/>
        </w:rPr>
        <w:pPrChange w:id="6681" w:author="HP" w:date="2022-08-19T17:30:00Z">
          <w:pPr/>
        </w:pPrChange>
      </w:pPr>
      <w:ins w:id="6682" w:author="HP" w:date="2022-08-19T17:54:00Z">
        <w:r>
          <w:rPr>
            <w:rFonts w:ascii="Arial" w:hAnsi="Arial" w:cs="Arial"/>
            <w:sz w:val="24"/>
            <w:szCs w:val="24"/>
            <w:lang w:val="en-GB"/>
          </w:rPr>
          <w:t>What is mean by “</w:t>
        </w:r>
        <w:r w:rsidRPr="00053F81">
          <w:rPr>
            <w:rFonts w:ascii="Arial" w:hAnsi="Arial" w:cs="Arial"/>
            <w:b/>
            <w:sz w:val="24"/>
            <w:szCs w:val="24"/>
            <w:lang w:val="en-GB"/>
            <w:rPrChange w:id="6683" w:author="HP" w:date="2022-08-19T17:5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brain drain</w:t>
        </w:r>
        <w:r>
          <w:rPr>
            <w:rFonts w:ascii="Arial" w:hAnsi="Arial" w:cs="Arial"/>
            <w:sz w:val="24"/>
            <w:szCs w:val="24"/>
            <w:lang w:val="en-GB"/>
          </w:rPr>
          <w:t>”?</w:t>
        </w:r>
      </w:ins>
    </w:p>
    <w:p w:rsidR="00C07AA4" w:rsidRDefault="00C07AA4">
      <w:pPr>
        <w:pStyle w:val="Odsekzoznamu"/>
        <w:numPr>
          <w:ilvl w:val="0"/>
          <w:numId w:val="56"/>
        </w:numPr>
        <w:rPr>
          <w:ins w:id="6684" w:author="HP" w:date="2022-08-19T18:26:00Z"/>
          <w:rFonts w:ascii="Arial" w:hAnsi="Arial" w:cs="Arial"/>
          <w:sz w:val="24"/>
          <w:szCs w:val="24"/>
          <w:lang w:val="en-GB"/>
        </w:rPr>
        <w:pPrChange w:id="6685" w:author="HP" w:date="2022-08-19T17:30:00Z">
          <w:pPr/>
        </w:pPrChange>
      </w:pPr>
      <w:ins w:id="6686" w:author="HP" w:date="2022-08-19T17:40:00Z">
        <w:r>
          <w:rPr>
            <w:rFonts w:ascii="Arial" w:hAnsi="Arial" w:cs="Arial"/>
            <w:sz w:val="24"/>
            <w:szCs w:val="24"/>
            <w:lang w:val="en-GB"/>
          </w:rPr>
          <w:t xml:space="preserve">What is the </w:t>
        </w:r>
        <w:r w:rsidRPr="008432EA">
          <w:rPr>
            <w:rFonts w:ascii="Arial" w:hAnsi="Arial" w:cs="Arial"/>
            <w:b/>
            <w:sz w:val="24"/>
            <w:szCs w:val="24"/>
            <w:lang w:val="en-GB"/>
            <w:rPrChange w:id="6687" w:author="HP" w:date="2022-08-19T17:5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future of multiculturalism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in the world? </w:t>
        </w:r>
      </w:ins>
    </w:p>
    <w:p w:rsidR="00E977B8" w:rsidRDefault="00E977B8">
      <w:pPr>
        <w:pStyle w:val="Odsekzoznamu"/>
        <w:numPr>
          <w:ilvl w:val="0"/>
          <w:numId w:val="56"/>
        </w:numPr>
        <w:rPr>
          <w:ins w:id="6688" w:author="HP" w:date="2022-08-19T17:57:00Z"/>
          <w:rFonts w:ascii="Arial" w:hAnsi="Arial" w:cs="Arial"/>
          <w:sz w:val="24"/>
          <w:szCs w:val="24"/>
          <w:lang w:val="en-GB"/>
        </w:rPr>
        <w:pPrChange w:id="6689" w:author="HP" w:date="2022-08-19T17:30:00Z">
          <w:pPr/>
        </w:pPrChange>
      </w:pPr>
      <w:ins w:id="6690" w:author="HP" w:date="2022-08-19T18:26:00Z">
        <w:r>
          <w:rPr>
            <w:rFonts w:ascii="Arial" w:hAnsi="Arial" w:cs="Arial"/>
            <w:sz w:val="24"/>
            <w:szCs w:val="24"/>
            <w:lang w:val="en-GB"/>
          </w:rPr>
          <w:t xml:space="preserve">In your opinion, will people be more tolerated do multiculturalism or there will be more cultural problems? </w:t>
        </w:r>
      </w:ins>
    </w:p>
    <w:p w:rsidR="008432EA" w:rsidRDefault="008432EA">
      <w:pPr>
        <w:pStyle w:val="Odsekzoznamu"/>
        <w:numPr>
          <w:ilvl w:val="0"/>
          <w:numId w:val="56"/>
        </w:numPr>
        <w:rPr>
          <w:ins w:id="6691" w:author="HP" w:date="2022-08-19T18:32:00Z"/>
          <w:rFonts w:ascii="Arial" w:hAnsi="Arial" w:cs="Arial"/>
          <w:sz w:val="24"/>
          <w:szCs w:val="24"/>
          <w:lang w:val="en-GB"/>
        </w:rPr>
        <w:pPrChange w:id="6692" w:author="HP" w:date="2022-08-19T17:30:00Z">
          <w:pPr/>
        </w:pPrChange>
      </w:pPr>
      <w:ins w:id="6693" w:author="HP" w:date="2022-08-19T17:57:00Z">
        <w:r>
          <w:rPr>
            <w:rFonts w:ascii="Arial" w:hAnsi="Arial" w:cs="Arial"/>
            <w:sz w:val="24"/>
            <w:szCs w:val="24"/>
            <w:lang w:val="en-GB"/>
          </w:rPr>
          <w:t>What will be the reasons why will people in the future migrate?</w:t>
        </w:r>
      </w:ins>
    </w:p>
    <w:p w:rsidR="00DB6A1E" w:rsidDel="002B0999" w:rsidRDefault="00DB6A1E">
      <w:pPr>
        <w:jc w:val="center"/>
        <w:rPr>
          <w:del w:id="6694" w:author="HP" w:date="2022-08-22T12:28:00Z"/>
          <w:rFonts w:ascii="Arial" w:hAnsi="Arial" w:cs="Arial"/>
          <w:sz w:val="24"/>
          <w:szCs w:val="24"/>
          <w:lang w:val="en-GB"/>
        </w:rPr>
        <w:pPrChange w:id="6695" w:author="HP" w:date="2022-08-19T19:25:00Z">
          <w:pPr/>
        </w:pPrChange>
      </w:pPr>
    </w:p>
    <w:p w:rsidR="002B0999" w:rsidRDefault="002B0999">
      <w:pPr>
        <w:rPr>
          <w:ins w:id="6696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697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698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699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00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01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02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03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04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05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06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07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08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09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10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11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12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13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14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15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16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17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18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19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20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21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22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23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24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25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26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6727" w:author="HP" w:date="2022-08-22T12:31:00Z"/>
          <w:rFonts w:ascii="Arial" w:hAnsi="Arial" w:cs="Arial"/>
          <w:sz w:val="24"/>
          <w:szCs w:val="24"/>
          <w:lang w:val="en-GB"/>
        </w:rPr>
      </w:pPr>
    </w:p>
    <w:p w:rsidR="002B0999" w:rsidRPr="00DB6A1E" w:rsidRDefault="002B0999">
      <w:pPr>
        <w:rPr>
          <w:ins w:id="6728" w:author="HP" w:date="2022-08-22T12:31:00Z"/>
          <w:rFonts w:ascii="Arial" w:hAnsi="Arial" w:cs="Arial"/>
          <w:sz w:val="24"/>
          <w:szCs w:val="24"/>
          <w:lang w:val="en-GB"/>
          <w:rPrChange w:id="6729" w:author="HP" w:date="2022-08-19T17:34:00Z">
            <w:rPr>
              <w:ins w:id="6730" w:author="HP" w:date="2022-08-22T12:31:00Z"/>
              <w:rFonts w:ascii="Arial" w:hAnsi="Arial" w:cs="Arial"/>
              <w:b/>
              <w:sz w:val="28"/>
              <w:szCs w:val="28"/>
              <w:lang w:val="en-GB"/>
            </w:rPr>
          </w:rPrChange>
        </w:rPr>
      </w:pPr>
    </w:p>
    <w:p w:rsidR="00974306" w:rsidRDefault="00974306">
      <w:pPr>
        <w:jc w:val="center"/>
        <w:rPr>
          <w:ins w:id="6731" w:author="HP" w:date="2022-08-22T12:28:00Z"/>
          <w:rFonts w:ascii="Arial" w:hAnsi="Arial" w:cs="Arial"/>
          <w:b/>
          <w:sz w:val="36"/>
          <w:szCs w:val="36"/>
          <w:lang w:val="en-GB"/>
        </w:rPr>
        <w:pPrChange w:id="6732" w:author="HP" w:date="2022-08-19T19:25:00Z">
          <w:pPr/>
        </w:pPrChange>
      </w:pPr>
      <w:r w:rsidRPr="00682A46">
        <w:rPr>
          <w:rFonts w:ascii="Arial" w:hAnsi="Arial" w:cs="Arial"/>
          <w:b/>
          <w:sz w:val="36"/>
          <w:szCs w:val="36"/>
          <w:lang w:val="en-GB"/>
          <w:rPrChange w:id="6733" w:author="HP" w:date="2022-08-19T19:25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READING</w:t>
      </w:r>
    </w:p>
    <w:p w:rsidR="002B0999" w:rsidRDefault="002B0999">
      <w:pPr>
        <w:jc w:val="center"/>
        <w:rPr>
          <w:ins w:id="6734" w:author="HP" w:date="2022-08-19T19:39:00Z"/>
          <w:rFonts w:ascii="Arial" w:hAnsi="Arial" w:cs="Arial"/>
          <w:b/>
          <w:sz w:val="36"/>
          <w:szCs w:val="36"/>
          <w:lang w:val="en-GB"/>
        </w:rPr>
        <w:pPrChange w:id="6735" w:author="HP" w:date="2022-08-19T19:25:00Z">
          <w:pPr/>
        </w:pPrChange>
      </w:pPr>
    </w:p>
    <w:p w:rsidR="008F1374" w:rsidRPr="008F1374" w:rsidRDefault="008F1374">
      <w:pPr>
        <w:jc w:val="both"/>
        <w:rPr>
          <w:ins w:id="6736" w:author="HP" w:date="2022-08-19T19:25:00Z"/>
          <w:rFonts w:ascii="Arial" w:hAnsi="Arial" w:cs="Arial"/>
          <w:b/>
          <w:i/>
          <w:sz w:val="24"/>
          <w:szCs w:val="24"/>
          <w:lang w:val="en-GB"/>
          <w:rPrChange w:id="6737" w:author="HP" w:date="2022-08-19T19:41:00Z">
            <w:rPr>
              <w:ins w:id="6738" w:author="HP" w:date="2022-08-19T19:25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6739" w:author="HP" w:date="2022-08-19T19:39:00Z">
          <w:pPr/>
        </w:pPrChange>
      </w:pPr>
      <w:ins w:id="6740" w:author="HP" w:date="2022-08-19T19:39:00Z">
        <w:r>
          <w:rPr>
            <w:rFonts w:ascii="Arial" w:hAnsi="Arial" w:cs="Arial"/>
            <w:b/>
            <w:sz w:val="24"/>
            <w:szCs w:val="24"/>
            <w:lang w:val="en-GB"/>
          </w:rPr>
          <w:t xml:space="preserve">FOR </w:t>
        </w:r>
        <w:r w:rsidRPr="008F1374">
          <w:rPr>
            <w:rFonts w:ascii="Arial" w:hAnsi="Arial" w:cs="Arial"/>
            <w:b/>
            <w:sz w:val="24"/>
            <w:szCs w:val="24"/>
            <w:lang w:val="en-GB"/>
          </w:rPr>
          <w:t xml:space="preserve">NO BOOK LOVERS - </w:t>
        </w:r>
        <w:r w:rsidRPr="008F1374">
          <w:rPr>
            <w:rFonts w:ascii="Arial" w:hAnsi="Arial" w:cs="Arial"/>
            <w:i/>
            <w:sz w:val="24"/>
            <w:szCs w:val="24"/>
            <w:lang w:val="en-GB"/>
            <w:rPrChange w:id="6741" w:author="HP" w:date="2022-08-19T19:41:00Z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rPrChange>
          </w:rPr>
          <w:t>questions</w:t>
        </w:r>
        <w:r w:rsidRPr="008F1374">
          <w:rPr>
            <w:rFonts w:ascii="Arial" w:hAnsi="Arial" w:cs="Arial"/>
            <w:i/>
            <w:sz w:val="24"/>
            <w:szCs w:val="24"/>
            <w:lang w:val="en-GB"/>
          </w:rPr>
          <w:t xml:space="preserve"> in Italics</w:t>
        </w:r>
      </w:ins>
    </w:p>
    <w:p w:rsidR="00972FDB" w:rsidRDefault="00972FDB">
      <w:pPr>
        <w:pStyle w:val="Odsekzoznamu"/>
        <w:numPr>
          <w:ilvl w:val="0"/>
          <w:numId w:val="57"/>
        </w:numPr>
        <w:rPr>
          <w:ins w:id="6742" w:author="HP" w:date="2022-08-19T20:11:00Z"/>
          <w:rFonts w:ascii="Arial" w:hAnsi="Arial" w:cs="Arial"/>
          <w:i/>
          <w:lang w:val="en-GB"/>
        </w:rPr>
        <w:pPrChange w:id="6743" w:author="HP" w:date="2022-08-19T19:25:00Z">
          <w:pPr/>
        </w:pPrChange>
      </w:pPr>
      <w:ins w:id="6744" w:author="HP" w:date="2022-08-19T19:33:00Z">
        <w:r w:rsidRPr="008F1374">
          <w:rPr>
            <w:rFonts w:ascii="Arial" w:hAnsi="Arial" w:cs="Arial"/>
            <w:i/>
            <w:lang w:val="en-GB"/>
            <w:rPrChange w:id="6745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Why do people read?</w:t>
        </w:r>
      </w:ins>
    </w:p>
    <w:p w:rsidR="000019C2" w:rsidRPr="008F1374" w:rsidRDefault="000019C2">
      <w:pPr>
        <w:pStyle w:val="Odsekzoznamu"/>
        <w:numPr>
          <w:ilvl w:val="0"/>
          <w:numId w:val="57"/>
        </w:numPr>
        <w:rPr>
          <w:ins w:id="6746" w:author="HP" w:date="2022-08-19T19:33:00Z"/>
          <w:rFonts w:ascii="Arial" w:hAnsi="Arial" w:cs="Arial"/>
          <w:i/>
          <w:lang w:val="en-GB"/>
          <w:rPrChange w:id="6747" w:author="HP" w:date="2022-08-19T19:41:00Z">
            <w:rPr>
              <w:ins w:id="6748" w:author="HP" w:date="2022-08-19T19:33:00Z"/>
              <w:rFonts w:ascii="Arial" w:hAnsi="Arial" w:cs="Arial"/>
              <w:sz w:val="24"/>
              <w:szCs w:val="24"/>
              <w:lang w:val="en-GB"/>
            </w:rPr>
          </w:rPrChange>
        </w:rPr>
        <w:pPrChange w:id="6749" w:author="HP" w:date="2022-08-19T19:25:00Z">
          <w:pPr/>
        </w:pPrChange>
      </w:pPr>
      <w:ins w:id="6750" w:author="HP" w:date="2022-08-19T20:11:00Z">
        <w:r>
          <w:rPr>
            <w:rFonts w:ascii="Arial" w:hAnsi="Arial" w:cs="Arial"/>
            <w:i/>
            <w:lang w:val="en-GB"/>
          </w:rPr>
          <w:t>How does reading enrich our personality?</w:t>
        </w:r>
      </w:ins>
    </w:p>
    <w:p w:rsidR="00972FDB" w:rsidRDefault="00972FDB">
      <w:pPr>
        <w:pStyle w:val="Odsekzoznamu"/>
        <w:numPr>
          <w:ilvl w:val="0"/>
          <w:numId w:val="57"/>
        </w:numPr>
        <w:rPr>
          <w:ins w:id="6751" w:author="HP" w:date="2022-08-19T19:49:00Z"/>
          <w:rFonts w:ascii="Arial" w:hAnsi="Arial" w:cs="Arial"/>
          <w:i/>
          <w:lang w:val="en-GB"/>
        </w:rPr>
        <w:pPrChange w:id="6752" w:author="HP" w:date="2022-08-19T19:25:00Z">
          <w:pPr/>
        </w:pPrChange>
      </w:pPr>
      <w:ins w:id="6753" w:author="HP" w:date="2022-08-19T19:33:00Z">
        <w:r w:rsidRPr="008F1374">
          <w:rPr>
            <w:rFonts w:ascii="Arial" w:hAnsi="Arial" w:cs="Arial"/>
            <w:i/>
            <w:lang w:val="en-GB"/>
            <w:rPrChange w:id="6754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What are the </w:t>
        </w:r>
        <w:r w:rsidRPr="00185682">
          <w:rPr>
            <w:rFonts w:ascii="Arial" w:hAnsi="Arial" w:cs="Arial"/>
            <w:b/>
            <w:i/>
            <w:lang w:val="en-GB"/>
            <w:rPrChange w:id="6755" w:author="HP" w:date="2022-08-19T19:4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reasons</w:t>
        </w:r>
        <w:r w:rsidRPr="008F1374">
          <w:rPr>
            <w:rFonts w:ascii="Arial" w:hAnsi="Arial" w:cs="Arial"/>
            <w:i/>
            <w:lang w:val="en-GB"/>
            <w:rPrChange w:id="6756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why people do not read?</w:t>
        </w:r>
      </w:ins>
    </w:p>
    <w:p w:rsidR="00972FDB" w:rsidRDefault="00972FDB">
      <w:pPr>
        <w:pStyle w:val="Odsekzoznamu"/>
        <w:numPr>
          <w:ilvl w:val="0"/>
          <w:numId w:val="57"/>
        </w:numPr>
        <w:rPr>
          <w:ins w:id="6757" w:author="HP" w:date="2022-08-19T19:47:00Z"/>
          <w:rFonts w:ascii="Arial" w:hAnsi="Arial" w:cs="Arial"/>
          <w:i/>
          <w:lang w:val="en-GB"/>
        </w:rPr>
        <w:pPrChange w:id="6758" w:author="HP" w:date="2022-08-19T19:25:00Z">
          <w:pPr/>
        </w:pPrChange>
      </w:pPr>
      <w:ins w:id="6759" w:author="HP" w:date="2022-08-19T19:33:00Z">
        <w:r w:rsidRPr="00185682">
          <w:rPr>
            <w:rFonts w:ascii="Arial" w:hAnsi="Arial" w:cs="Arial"/>
            <w:i/>
            <w:lang w:val="en-GB"/>
            <w:rPrChange w:id="6760" w:author="HP" w:date="2022-08-19T19:4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Name main </w:t>
        </w:r>
        <w:r w:rsidRPr="00185682">
          <w:rPr>
            <w:rFonts w:ascii="Arial" w:hAnsi="Arial" w:cs="Arial"/>
            <w:b/>
            <w:i/>
            <w:lang w:val="en-GB"/>
            <w:rPrChange w:id="6761" w:author="HP" w:date="2022-08-19T19:4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literary genres</w:t>
        </w:r>
        <w:r w:rsidRPr="00185682">
          <w:rPr>
            <w:rFonts w:ascii="Arial" w:hAnsi="Arial" w:cs="Arial"/>
            <w:i/>
            <w:lang w:val="en-GB"/>
            <w:rPrChange w:id="6762" w:author="HP" w:date="2022-08-19T19:4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.</w:t>
        </w:r>
      </w:ins>
    </w:p>
    <w:p w:rsidR="00185682" w:rsidRDefault="00185682">
      <w:pPr>
        <w:pStyle w:val="Odsekzoznamu"/>
        <w:numPr>
          <w:ilvl w:val="0"/>
          <w:numId w:val="57"/>
        </w:numPr>
        <w:rPr>
          <w:ins w:id="6763" w:author="HP" w:date="2022-08-19T20:02:00Z"/>
          <w:rFonts w:ascii="Arial" w:hAnsi="Arial" w:cs="Arial"/>
          <w:i/>
          <w:lang w:val="en-GB"/>
        </w:rPr>
        <w:pPrChange w:id="6764" w:author="HP" w:date="2022-08-19T19:25:00Z">
          <w:pPr/>
        </w:pPrChange>
      </w:pPr>
      <w:ins w:id="6765" w:author="HP" w:date="2022-08-19T19:47:00Z">
        <w:r>
          <w:rPr>
            <w:rFonts w:ascii="Arial" w:hAnsi="Arial" w:cs="Arial"/>
            <w:i/>
            <w:lang w:val="en-GB"/>
          </w:rPr>
          <w:t xml:space="preserve">What other literary genres do </w:t>
        </w:r>
      </w:ins>
      <w:ins w:id="6766" w:author="HP" w:date="2022-08-19T20:01:00Z">
        <w:r w:rsidR="00C84B72">
          <w:rPr>
            <w:rFonts w:ascii="Arial" w:hAnsi="Arial" w:cs="Arial"/>
            <w:i/>
            <w:lang w:val="en-GB"/>
          </w:rPr>
          <w:t>people read</w:t>
        </w:r>
      </w:ins>
      <w:ins w:id="6767" w:author="HP" w:date="2022-08-19T19:47:00Z">
        <w:r>
          <w:rPr>
            <w:rFonts w:ascii="Arial" w:hAnsi="Arial" w:cs="Arial"/>
            <w:i/>
            <w:lang w:val="en-GB"/>
          </w:rPr>
          <w:t>?</w:t>
        </w:r>
      </w:ins>
    </w:p>
    <w:p w:rsidR="00C84B72" w:rsidRPr="00185682" w:rsidRDefault="00C84B72">
      <w:pPr>
        <w:pStyle w:val="Odsekzoznamu"/>
        <w:numPr>
          <w:ilvl w:val="0"/>
          <w:numId w:val="57"/>
        </w:numPr>
        <w:rPr>
          <w:ins w:id="6768" w:author="HP" w:date="2022-08-19T19:35:00Z"/>
          <w:rFonts w:ascii="Arial" w:hAnsi="Arial" w:cs="Arial"/>
          <w:i/>
          <w:lang w:val="en-GB"/>
          <w:rPrChange w:id="6769" w:author="HP" w:date="2022-08-19T19:47:00Z">
            <w:rPr>
              <w:ins w:id="6770" w:author="HP" w:date="2022-08-19T19:35:00Z"/>
              <w:rFonts w:ascii="Arial" w:hAnsi="Arial" w:cs="Arial"/>
              <w:sz w:val="24"/>
              <w:szCs w:val="24"/>
              <w:lang w:val="en-GB"/>
            </w:rPr>
          </w:rPrChange>
        </w:rPr>
        <w:pPrChange w:id="6771" w:author="HP" w:date="2022-08-19T19:25:00Z">
          <w:pPr/>
        </w:pPrChange>
      </w:pPr>
      <w:ins w:id="6772" w:author="HP" w:date="2022-08-19T20:02:00Z">
        <w:r>
          <w:rPr>
            <w:rFonts w:ascii="Arial" w:hAnsi="Arial" w:cs="Arial"/>
            <w:i/>
            <w:lang w:val="en-GB"/>
          </w:rPr>
          <w:t>Which genres are popular among men and women?</w:t>
        </w:r>
      </w:ins>
    </w:p>
    <w:p w:rsidR="00972FDB" w:rsidRDefault="00972FDB">
      <w:pPr>
        <w:pStyle w:val="Odsekzoznamu"/>
        <w:numPr>
          <w:ilvl w:val="0"/>
          <w:numId w:val="57"/>
        </w:numPr>
        <w:rPr>
          <w:ins w:id="6773" w:author="HP" w:date="2022-08-19T19:55:00Z"/>
          <w:rFonts w:ascii="Arial" w:hAnsi="Arial" w:cs="Arial"/>
          <w:i/>
          <w:lang w:val="en-GB"/>
        </w:rPr>
        <w:pPrChange w:id="6774" w:author="HP" w:date="2022-08-19T19:25:00Z">
          <w:pPr/>
        </w:pPrChange>
      </w:pPr>
      <w:ins w:id="6775" w:author="HP" w:date="2022-08-19T19:35:00Z">
        <w:r w:rsidRPr="008F1374">
          <w:rPr>
            <w:rFonts w:ascii="Arial" w:hAnsi="Arial" w:cs="Arial"/>
            <w:i/>
            <w:lang w:val="en-GB"/>
            <w:rPrChange w:id="6776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Do you</w:t>
        </w:r>
      </w:ins>
      <w:ins w:id="6777" w:author="HP" w:date="2022-08-19T19:36:00Z">
        <w:r w:rsidRPr="008F1374">
          <w:rPr>
            <w:rFonts w:ascii="Arial" w:hAnsi="Arial" w:cs="Arial"/>
            <w:i/>
            <w:lang w:val="en-GB"/>
            <w:rPrChange w:id="6778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like </w:t>
        </w:r>
      </w:ins>
      <w:ins w:id="6779" w:author="HP" w:date="2022-08-19T19:35:00Z">
        <w:r w:rsidRPr="008F1374">
          <w:rPr>
            <w:rFonts w:ascii="Arial" w:hAnsi="Arial" w:cs="Arial"/>
            <w:i/>
            <w:lang w:val="en-GB"/>
            <w:rPrChange w:id="6780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read</w:t>
        </w:r>
      </w:ins>
      <w:ins w:id="6781" w:author="HP" w:date="2022-08-19T19:36:00Z">
        <w:r w:rsidRPr="008F1374">
          <w:rPr>
            <w:rFonts w:ascii="Arial" w:hAnsi="Arial" w:cs="Arial"/>
            <w:i/>
            <w:lang w:val="en-GB"/>
            <w:rPrChange w:id="6782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ing</w:t>
        </w:r>
      </w:ins>
      <w:ins w:id="6783" w:author="HP" w:date="2022-08-19T19:35:00Z">
        <w:r w:rsidRPr="008F1374">
          <w:rPr>
            <w:rFonts w:ascii="Arial" w:hAnsi="Arial" w:cs="Arial"/>
            <w:i/>
            <w:lang w:val="en-GB"/>
            <w:rPrChange w:id="6784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?</w:t>
        </w:r>
      </w:ins>
      <w:ins w:id="6785" w:author="HP" w:date="2022-08-19T19:39:00Z">
        <w:r w:rsidR="008F1374" w:rsidRPr="008F1374">
          <w:rPr>
            <w:rFonts w:ascii="Arial" w:hAnsi="Arial" w:cs="Arial"/>
            <w:i/>
            <w:lang w:val="en-GB"/>
            <w:rPrChange w:id="6786" w:author="HP" w:date="2022-08-19T19:41:00Z">
              <w:rPr>
                <w:rFonts w:ascii="Arial" w:hAnsi="Arial" w:cs="Arial"/>
                <w:i/>
                <w:sz w:val="24"/>
                <w:szCs w:val="24"/>
                <w:lang w:val="en-GB"/>
              </w:rPr>
            </w:rPrChange>
          </w:rPr>
          <w:t xml:space="preserve"> Why?</w:t>
        </w:r>
      </w:ins>
    </w:p>
    <w:p w:rsidR="00185682" w:rsidRPr="008F1374" w:rsidRDefault="00185682">
      <w:pPr>
        <w:pStyle w:val="Odsekzoznamu"/>
        <w:numPr>
          <w:ilvl w:val="0"/>
          <w:numId w:val="57"/>
        </w:numPr>
        <w:rPr>
          <w:ins w:id="6787" w:author="HP" w:date="2022-08-19T19:33:00Z"/>
          <w:rFonts w:ascii="Arial" w:hAnsi="Arial" w:cs="Arial"/>
          <w:i/>
          <w:lang w:val="en-GB"/>
          <w:rPrChange w:id="6788" w:author="HP" w:date="2022-08-19T19:41:00Z">
            <w:rPr>
              <w:ins w:id="6789" w:author="HP" w:date="2022-08-19T19:33:00Z"/>
              <w:rFonts w:ascii="Arial" w:hAnsi="Arial" w:cs="Arial"/>
              <w:sz w:val="24"/>
              <w:szCs w:val="24"/>
              <w:lang w:val="en-GB"/>
            </w:rPr>
          </w:rPrChange>
        </w:rPr>
        <w:pPrChange w:id="6790" w:author="HP" w:date="2022-08-19T19:25:00Z">
          <w:pPr/>
        </w:pPrChange>
      </w:pPr>
      <w:ins w:id="6791" w:author="HP" w:date="2022-08-19T19:55:00Z">
        <w:r>
          <w:rPr>
            <w:rFonts w:ascii="Arial" w:hAnsi="Arial" w:cs="Arial"/>
            <w:i/>
            <w:lang w:val="en-GB"/>
          </w:rPr>
          <w:t>Do your parents read?</w:t>
        </w:r>
      </w:ins>
    </w:p>
    <w:p w:rsidR="00972FDB" w:rsidRDefault="00972FDB">
      <w:pPr>
        <w:pStyle w:val="Odsekzoznamu"/>
        <w:numPr>
          <w:ilvl w:val="0"/>
          <w:numId w:val="57"/>
        </w:numPr>
        <w:rPr>
          <w:ins w:id="6792" w:author="HP" w:date="2022-08-19T20:05:00Z"/>
          <w:rFonts w:ascii="Arial" w:hAnsi="Arial" w:cs="Arial"/>
          <w:sz w:val="24"/>
          <w:szCs w:val="24"/>
          <w:lang w:val="en-GB"/>
        </w:rPr>
        <w:pPrChange w:id="6793" w:author="HP" w:date="2022-08-19T19:25:00Z">
          <w:pPr/>
        </w:pPrChange>
      </w:pPr>
      <w:ins w:id="6794" w:author="HP" w:date="2022-08-19T19:34:00Z">
        <w:r>
          <w:rPr>
            <w:rFonts w:ascii="Arial" w:hAnsi="Arial" w:cs="Arial"/>
            <w:sz w:val="24"/>
            <w:szCs w:val="24"/>
            <w:lang w:val="en-GB"/>
          </w:rPr>
          <w:t>Which literary genres do you prefer?</w:t>
        </w:r>
      </w:ins>
    </w:p>
    <w:p w:rsidR="00C84B72" w:rsidRPr="00C84B72" w:rsidRDefault="00C84B72">
      <w:pPr>
        <w:pStyle w:val="Odsekzoznamu"/>
        <w:numPr>
          <w:ilvl w:val="0"/>
          <w:numId w:val="57"/>
        </w:numPr>
        <w:rPr>
          <w:ins w:id="6795" w:author="HP" w:date="2022-08-19T20:03:00Z"/>
          <w:rFonts w:ascii="Arial" w:hAnsi="Arial" w:cs="Arial"/>
          <w:i/>
          <w:lang w:val="en-GB"/>
          <w:rPrChange w:id="6796" w:author="HP" w:date="2022-08-19T20:05:00Z">
            <w:rPr>
              <w:ins w:id="6797" w:author="HP" w:date="2022-08-19T20:03:00Z"/>
              <w:rFonts w:ascii="Arial" w:hAnsi="Arial" w:cs="Arial"/>
              <w:sz w:val="24"/>
              <w:szCs w:val="24"/>
              <w:lang w:val="en-GB"/>
            </w:rPr>
          </w:rPrChange>
        </w:rPr>
        <w:pPrChange w:id="6798" w:author="HP" w:date="2022-08-19T19:25:00Z">
          <w:pPr/>
        </w:pPrChange>
      </w:pPr>
      <w:ins w:id="6799" w:author="HP" w:date="2022-08-19T20:05:00Z">
        <w:r w:rsidRPr="00C84B72">
          <w:rPr>
            <w:rFonts w:ascii="Arial" w:hAnsi="Arial" w:cs="Arial"/>
            <w:i/>
            <w:lang w:val="en-GB"/>
            <w:rPrChange w:id="6800" w:author="HP" w:date="2022-08-19T20:0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What are comic books?</w:t>
        </w:r>
      </w:ins>
    </w:p>
    <w:p w:rsidR="00C84B72" w:rsidRPr="00C84B72" w:rsidRDefault="00C84B72">
      <w:pPr>
        <w:pStyle w:val="Odsekzoznamu"/>
        <w:numPr>
          <w:ilvl w:val="0"/>
          <w:numId w:val="57"/>
        </w:numPr>
        <w:rPr>
          <w:ins w:id="6801" w:author="HP" w:date="2022-08-19T19:33:00Z"/>
          <w:rFonts w:ascii="Arial" w:hAnsi="Arial" w:cs="Arial"/>
          <w:i/>
          <w:lang w:val="en-GB"/>
          <w:rPrChange w:id="6802" w:author="HP" w:date="2022-08-19T20:04:00Z">
            <w:rPr>
              <w:ins w:id="6803" w:author="HP" w:date="2022-08-19T19:33:00Z"/>
              <w:rFonts w:ascii="Arial" w:hAnsi="Arial" w:cs="Arial"/>
              <w:sz w:val="24"/>
              <w:szCs w:val="24"/>
              <w:lang w:val="en-GB"/>
            </w:rPr>
          </w:rPrChange>
        </w:rPr>
        <w:pPrChange w:id="6804" w:author="HP" w:date="2022-08-19T19:25:00Z">
          <w:pPr/>
        </w:pPrChange>
      </w:pPr>
      <w:ins w:id="6805" w:author="HP" w:date="2022-08-19T20:04:00Z">
        <w:r w:rsidRPr="00C84B72">
          <w:rPr>
            <w:rFonts w:ascii="Arial" w:hAnsi="Arial" w:cs="Arial"/>
            <w:i/>
            <w:lang w:val="en-GB"/>
            <w:rPrChange w:id="6806" w:author="HP" w:date="2022-08-19T20:0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Are </w:t>
        </w:r>
      </w:ins>
      <w:ins w:id="6807" w:author="HP" w:date="2022-08-19T20:03:00Z">
        <w:r w:rsidRPr="00C84B72">
          <w:rPr>
            <w:rFonts w:ascii="Arial" w:hAnsi="Arial" w:cs="Arial"/>
            <w:i/>
            <w:lang w:val="en-GB"/>
            <w:rPrChange w:id="6808" w:author="HP" w:date="2022-08-19T20:0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comic books</w:t>
        </w:r>
      </w:ins>
      <w:ins w:id="6809" w:author="HP" w:date="2022-08-19T20:04:00Z">
        <w:r w:rsidRPr="00C84B72">
          <w:rPr>
            <w:rFonts w:ascii="Arial" w:hAnsi="Arial" w:cs="Arial"/>
            <w:i/>
            <w:lang w:val="en-GB"/>
            <w:rPrChange w:id="6810" w:author="HP" w:date="2022-08-19T20:0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popular among Slovak readers</w:t>
        </w:r>
      </w:ins>
      <w:ins w:id="6811" w:author="HP" w:date="2022-08-19T20:03:00Z">
        <w:r w:rsidRPr="00C84B72">
          <w:rPr>
            <w:rFonts w:ascii="Arial" w:hAnsi="Arial" w:cs="Arial"/>
            <w:i/>
            <w:lang w:val="en-GB"/>
            <w:rPrChange w:id="6812" w:author="HP" w:date="2022-08-19T20:0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? </w:t>
        </w:r>
      </w:ins>
      <w:ins w:id="6813" w:author="HP" w:date="2022-08-19T20:04:00Z">
        <w:r>
          <w:rPr>
            <w:rFonts w:ascii="Arial" w:hAnsi="Arial" w:cs="Arial"/>
            <w:i/>
            <w:lang w:val="en-GB"/>
          </w:rPr>
          <w:t>Why?</w:t>
        </w:r>
      </w:ins>
    </w:p>
    <w:p w:rsidR="00682A46" w:rsidRPr="008F1374" w:rsidRDefault="00972FDB">
      <w:pPr>
        <w:pStyle w:val="Odsekzoznamu"/>
        <w:numPr>
          <w:ilvl w:val="0"/>
          <w:numId w:val="57"/>
        </w:numPr>
        <w:rPr>
          <w:ins w:id="6814" w:author="HP" w:date="2022-08-19T19:37:00Z"/>
          <w:rFonts w:ascii="Arial" w:hAnsi="Arial" w:cs="Arial"/>
          <w:i/>
          <w:lang w:val="en-GB"/>
          <w:rPrChange w:id="6815" w:author="HP" w:date="2022-08-19T19:41:00Z">
            <w:rPr>
              <w:ins w:id="6816" w:author="HP" w:date="2022-08-19T19:37:00Z"/>
              <w:rFonts w:ascii="Arial" w:hAnsi="Arial" w:cs="Arial"/>
              <w:sz w:val="24"/>
              <w:szCs w:val="24"/>
              <w:lang w:val="en-GB"/>
            </w:rPr>
          </w:rPrChange>
        </w:rPr>
        <w:pPrChange w:id="6817" w:author="HP" w:date="2022-08-19T19:25:00Z">
          <w:pPr/>
        </w:pPrChange>
      </w:pPr>
      <w:ins w:id="6818" w:author="HP" w:date="2022-08-19T19:31:00Z">
        <w:r w:rsidRPr="008F1374">
          <w:rPr>
            <w:rFonts w:ascii="Arial" w:hAnsi="Arial" w:cs="Arial"/>
            <w:i/>
            <w:lang w:val="en-GB"/>
            <w:rPrChange w:id="6819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Did you read a lot as a child?</w:t>
        </w:r>
      </w:ins>
    </w:p>
    <w:p w:rsidR="008F1374" w:rsidRDefault="008F1374">
      <w:pPr>
        <w:pStyle w:val="Odsekzoznamu"/>
        <w:numPr>
          <w:ilvl w:val="0"/>
          <w:numId w:val="57"/>
        </w:numPr>
        <w:rPr>
          <w:ins w:id="6820" w:author="HP" w:date="2022-08-19T19:38:00Z"/>
          <w:rFonts w:ascii="Arial" w:hAnsi="Arial" w:cs="Arial"/>
          <w:sz w:val="24"/>
          <w:szCs w:val="24"/>
          <w:lang w:val="en-GB"/>
        </w:rPr>
        <w:pPrChange w:id="6821" w:author="HP" w:date="2022-08-19T19:25:00Z">
          <w:pPr/>
        </w:pPrChange>
      </w:pPr>
      <w:ins w:id="6822" w:author="HP" w:date="2022-08-19T19:37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</w:ins>
      <w:ins w:id="6823" w:author="HP" w:date="2022-08-19T19:38:00Z">
        <w:r>
          <w:rPr>
            <w:rFonts w:ascii="Arial" w:hAnsi="Arial" w:cs="Arial"/>
            <w:sz w:val="24"/>
            <w:szCs w:val="24"/>
            <w:lang w:val="en-GB"/>
          </w:rPr>
          <w:t xml:space="preserve">was the best </w:t>
        </w:r>
      </w:ins>
      <w:ins w:id="6824" w:author="HP" w:date="2022-08-19T19:37:00Z">
        <w:r>
          <w:rPr>
            <w:rFonts w:ascii="Arial" w:hAnsi="Arial" w:cs="Arial"/>
            <w:sz w:val="24"/>
            <w:szCs w:val="24"/>
            <w:lang w:val="en-GB"/>
          </w:rPr>
          <w:t xml:space="preserve">book you </w:t>
        </w:r>
      </w:ins>
      <w:ins w:id="6825" w:author="HP" w:date="2022-08-19T19:38:00Z">
        <w:r>
          <w:rPr>
            <w:rFonts w:ascii="Arial" w:hAnsi="Arial" w:cs="Arial"/>
            <w:sz w:val="24"/>
            <w:szCs w:val="24"/>
            <w:lang w:val="en-GB"/>
          </w:rPr>
          <w:t xml:space="preserve">have </w:t>
        </w:r>
      </w:ins>
      <w:ins w:id="6826" w:author="HP" w:date="2022-08-19T19:37:00Z">
        <w:r>
          <w:rPr>
            <w:rFonts w:ascii="Arial" w:hAnsi="Arial" w:cs="Arial"/>
            <w:sz w:val="24"/>
            <w:szCs w:val="24"/>
            <w:lang w:val="en-GB"/>
          </w:rPr>
          <w:t xml:space="preserve">read. </w:t>
        </w:r>
      </w:ins>
    </w:p>
    <w:p w:rsidR="008F1374" w:rsidRDefault="008F1374">
      <w:pPr>
        <w:pStyle w:val="Odsekzoznamu"/>
        <w:numPr>
          <w:ilvl w:val="0"/>
          <w:numId w:val="57"/>
        </w:numPr>
        <w:rPr>
          <w:ins w:id="6827" w:author="HP" w:date="2022-08-19T19:40:00Z"/>
          <w:rFonts w:ascii="Arial" w:hAnsi="Arial" w:cs="Arial"/>
          <w:sz w:val="24"/>
          <w:szCs w:val="24"/>
          <w:lang w:val="en-GB"/>
        </w:rPr>
        <w:pPrChange w:id="6828" w:author="HP" w:date="2022-08-19T19:25:00Z">
          <w:pPr/>
        </w:pPrChange>
      </w:pPr>
      <w:ins w:id="6829" w:author="HP" w:date="2022-08-19T19:38:00Z">
        <w:r>
          <w:rPr>
            <w:rFonts w:ascii="Arial" w:hAnsi="Arial" w:cs="Arial"/>
            <w:sz w:val="24"/>
            <w:szCs w:val="24"/>
            <w:lang w:val="en-GB"/>
          </w:rPr>
          <w:t xml:space="preserve">Which was the worst book you have read? </w:t>
        </w:r>
      </w:ins>
    </w:p>
    <w:p w:rsidR="008F1374" w:rsidRDefault="008F1374">
      <w:pPr>
        <w:pStyle w:val="Odsekzoznamu"/>
        <w:numPr>
          <w:ilvl w:val="0"/>
          <w:numId w:val="57"/>
        </w:numPr>
        <w:rPr>
          <w:ins w:id="6830" w:author="HP" w:date="2022-08-19T19:42:00Z"/>
          <w:rFonts w:ascii="Arial" w:hAnsi="Arial" w:cs="Arial"/>
          <w:sz w:val="24"/>
          <w:szCs w:val="24"/>
          <w:lang w:val="en-GB"/>
        </w:rPr>
        <w:pPrChange w:id="6831" w:author="HP" w:date="2022-08-19T19:25:00Z">
          <w:pPr/>
        </w:pPrChange>
      </w:pPr>
      <w:ins w:id="6832" w:author="HP" w:date="2022-08-19T19:40:00Z">
        <w:r>
          <w:rPr>
            <w:rFonts w:ascii="Arial" w:hAnsi="Arial" w:cs="Arial"/>
            <w:sz w:val="24"/>
            <w:szCs w:val="24"/>
            <w:lang w:val="en-GB"/>
          </w:rPr>
          <w:t>Which place do you choose for reading?</w:t>
        </w:r>
      </w:ins>
    </w:p>
    <w:p w:rsidR="008F1374" w:rsidRDefault="008F1374">
      <w:pPr>
        <w:pStyle w:val="Odsekzoznamu"/>
        <w:numPr>
          <w:ilvl w:val="0"/>
          <w:numId w:val="57"/>
        </w:numPr>
        <w:rPr>
          <w:ins w:id="6833" w:author="HP" w:date="2022-08-19T19:34:00Z"/>
          <w:rFonts w:ascii="Arial" w:hAnsi="Arial" w:cs="Arial"/>
          <w:sz w:val="24"/>
          <w:szCs w:val="24"/>
          <w:lang w:val="en-GB"/>
        </w:rPr>
        <w:pPrChange w:id="6834" w:author="HP" w:date="2022-08-19T19:25:00Z">
          <w:pPr/>
        </w:pPrChange>
      </w:pPr>
      <w:ins w:id="6835" w:author="HP" w:date="2022-08-19T19:42:00Z">
        <w:r>
          <w:rPr>
            <w:rFonts w:ascii="Arial" w:hAnsi="Arial" w:cs="Arial"/>
            <w:sz w:val="24"/>
            <w:szCs w:val="24"/>
            <w:lang w:val="en-GB"/>
          </w:rPr>
          <w:t xml:space="preserve">Which book are you going to read in the near future? </w:t>
        </w:r>
      </w:ins>
    </w:p>
    <w:p w:rsidR="00972FDB" w:rsidRDefault="00972FDB">
      <w:pPr>
        <w:pStyle w:val="Odsekzoznamu"/>
        <w:numPr>
          <w:ilvl w:val="0"/>
          <w:numId w:val="57"/>
        </w:numPr>
        <w:rPr>
          <w:ins w:id="6836" w:author="HP" w:date="2022-08-19T19:59:00Z"/>
          <w:rFonts w:ascii="Arial" w:hAnsi="Arial" w:cs="Arial"/>
          <w:i/>
          <w:lang w:val="en-GB"/>
        </w:rPr>
        <w:pPrChange w:id="6837" w:author="HP" w:date="2022-08-19T19:25:00Z">
          <w:pPr/>
        </w:pPrChange>
      </w:pPr>
      <w:ins w:id="6838" w:author="HP" w:date="2022-08-19T19:34:00Z">
        <w:r w:rsidRPr="008F1374">
          <w:rPr>
            <w:rFonts w:ascii="Arial" w:hAnsi="Arial" w:cs="Arial"/>
            <w:i/>
            <w:lang w:val="en-GB"/>
            <w:rPrChange w:id="6839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What do </w:t>
        </w:r>
        <w:r w:rsidRPr="008F1374">
          <w:rPr>
            <w:rFonts w:ascii="Arial" w:hAnsi="Arial" w:cs="Arial"/>
            <w:b/>
            <w:i/>
            <w:lang w:val="en-GB"/>
            <w:rPrChange w:id="6840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children</w:t>
        </w:r>
        <w:r w:rsidRPr="008F1374">
          <w:rPr>
            <w:rFonts w:ascii="Arial" w:hAnsi="Arial" w:cs="Arial"/>
            <w:i/>
            <w:lang w:val="en-GB"/>
            <w:rPrChange w:id="6841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read?</w:t>
        </w:r>
      </w:ins>
    </w:p>
    <w:p w:rsidR="00C84B72" w:rsidRDefault="00C84B72">
      <w:pPr>
        <w:pStyle w:val="Odsekzoznamu"/>
        <w:numPr>
          <w:ilvl w:val="0"/>
          <w:numId w:val="57"/>
        </w:numPr>
        <w:rPr>
          <w:ins w:id="6842" w:author="HP" w:date="2022-08-19T19:59:00Z"/>
          <w:rFonts w:ascii="Arial" w:hAnsi="Arial" w:cs="Arial"/>
          <w:i/>
          <w:lang w:val="en-GB"/>
        </w:rPr>
        <w:pPrChange w:id="6843" w:author="HP" w:date="2022-08-19T19:25:00Z">
          <w:pPr/>
        </w:pPrChange>
      </w:pPr>
      <w:ins w:id="6844" w:author="HP" w:date="2022-08-19T19:59:00Z">
        <w:r>
          <w:rPr>
            <w:rFonts w:ascii="Arial" w:hAnsi="Arial" w:cs="Arial"/>
            <w:i/>
            <w:lang w:val="en-GB"/>
          </w:rPr>
          <w:t>Who are world famous children’s authors?</w:t>
        </w:r>
      </w:ins>
    </w:p>
    <w:p w:rsidR="00C84B72" w:rsidRDefault="00C84B72" w:rsidP="00C84B72">
      <w:pPr>
        <w:pStyle w:val="Odsekzoznamu"/>
        <w:numPr>
          <w:ilvl w:val="0"/>
          <w:numId w:val="57"/>
        </w:numPr>
        <w:rPr>
          <w:ins w:id="6845" w:author="HP" w:date="2022-08-19T20:00:00Z"/>
          <w:rFonts w:ascii="Arial" w:hAnsi="Arial" w:cs="Arial"/>
          <w:i/>
          <w:lang w:val="en-GB"/>
        </w:rPr>
      </w:pPr>
      <w:ins w:id="6846" w:author="HP" w:date="2022-08-19T20:00:00Z">
        <w:r>
          <w:rPr>
            <w:rFonts w:ascii="Arial" w:hAnsi="Arial" w:cs="Arial"/>
            <w:i/>
            <w:lang w:val="en-GB"/>
          </w:rPr>
          <w:t>Which are world famous children’s fairy</w:t>
        </w:r>
      </w:ins>
      <w:ins w:id="6847" w:author="HP" w:date="2022-08-19T20:14:00Z">
        <w:r w:rsidR="000019C2">
          <w:rPr>
            <w:rFonts w:ascii="Arial" w:hAnsi="Arial" w:cs="Arial"/>
            <w:i/>
            <w:lang w:val="en-GB"/>
          </w:rPr>
          <w:t xml:space="preserve"> </w:t>
        </w:r>
      </w:ins>
      <w:ins w:id="6848" w:author="HP" w:date="2022-08-19T20:00:00Z">
        <w:r>
          <w:rPr>
            <w:rFonts w:ascii="Arial" w:hAnsi="Arial" w:cs="Arial"/>
            <w:i/>
            <w:lang w:val="en-GB"/>
          </w:rPr>
          <w:t>tales?</w:t>
        </w:r>
      </w:ins>
    </w:p>
    <w:p w:rsidR="00972FDB" w:rsidRPr="008F1374" w:rsidRDefault="00972FDB">
      <w:pPr>
        <w:pStyle w:val="Odsekzoznamu"/>
        <w:numPr>
          <w:ilvl w:val="0"/>
          <w:numId w:val="57"/>
        </w:numPr>
        <w:rPr>
          <w:ins w:id="6849" w:author="HP" w:date="2022-08-19T19:31:00Z"/>
          <w:rFonts w:ascii="Arial" w:hAnsi="Arial" w:cs="Arial"/>
          <w:i/>
          <w:lang w:val="en-GB"/>
          <w:rPrChange w:id="6850" w:author="HP" w:date="2022-08-19T19:41:00Z">
            <w:rPr>
              <w:ins w:id="6851" w:author="HP" w:date="2022-08-19T19:31:00Z"/>
              <w:rFonts w:ascii="Arial" w:hAnsi="Arial" w:cs="Arial"/>
              <w:sz w:val="24"/>
              <w:szCs w:val="24"/>
              <w:lang w:val="en-GB"/>
            </w:rPr>
          </w:rPrChange>
        </w:rPr>
        <w:pPrChange w:id="6852" w:author="HP" w:date="2022-08-19T19:25:00Z">
          <w:pPr/>
        </w:pPrChange>
      </w:pPr>
      <w:ins w:id="6853" w:author="HP" w:date="2022-08-19T19:31:00Z">
        <w:r w:rsidRPr="008F1374">
          <w:rPr>
            <w:rFonts w:ascii="Arial" w:hAnsi="Arial" w:cs="Arial"/>
            <w:i/>
            <w:lang w:val="en-GB"/>
            <w:rPrChange w:id="6854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Do you remember your first book?</w:t>
        </w:r>
      </w:ins>
    </w:p>
    <w:p w:rsidR="00972FDB" w:rsidRPr="008F1374" w:rsidRDefault="00972FDB">
      <w:pPr>
        <w:pStyle w:val="Odsekzoznamu"/>
        <w:numPr>
          <w:ilvl w:val="0"/>
          <w:numId w:val="57"/>
        </w:numPr>
        <w:rPr>
          <w:ins w:id="6855" w:author="HP" w:date="2022-08-19T19:31:00Z"/>
          <w:rFonts w:ascii="Arial" w:hAnsi="Arial" w:cs="Arial"/>
          <w:i/>
          <w:lang w:val="en-GB"/>
          <w:rPrChange w:id="6856" w:author="HP" w:date="2022-08-19T19:41:00Z">
            <w:rPr>
              <w:ins w:id="6857" w:author="HP" w:date="2022-08-19T19:31:00Z"/>
              <w:lang w:val="en-GB"/>
            </w:rPr>
          </w:rPrChange>
        </w:rPr>
        <w:pPrChange w:id="6858" w:author="HP" w:date="2022-08-19T19:32:00Z">
          <w:pPr/>
        </w:pPrChange>
      </w:pPr>
      <w:ins w:id="6859" w:author="HP" w:date="2022-08-19T19:31:00Z">
        <w:r w:rsidRPr="008F1374">
          <w:rPr>
            <w:rFonts w:ascii="Arial" w:hAnsi="Arial" w:cs="Arial"/>
            <w:i/>
            <w:lang w:val="en-GB"/>
            <w:rPrChange w:id="6860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Do </w:t>
        </w:r>
        <w:r w:rsidRPr="008F1374">
          <w:rPr>
            <w:rFonts w:ascii="Arial" w:hAnsi="Arial" w:cs="Arial"/>
            <w:b/>
            <w:i/>
            <w:lang w:val="en-GB"/>
            <w:rPrChange w:id="6861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young people</w:t>
        </w:r>
        <w:r w:rsidRPr="008F1374">
          <w:rPr>
            <w:rFonts w:ascii="Arial" w:hAnsi="Arial" w:cs="Arial"/>
            <w:i/>
            <w:lang w:val="en-GB"/>
            <w:rPrChange w:id="6862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in Slovakia read</w:t>
        </w:r>
      </w:ins>
      <w:ins w:id="6863" w:author="HP" w:date="2022-08-19T19:32:00Z">
        <w:r w:rsidRPr="008F1374">
          <w:rPr>
            <w:rFonts w:ascii="Arial" w:hAnsi="Arial" w:cs="Arial"/>
            <w:i/>
            <w:lang w:val="en-GB"/>
            <w:rPrChange w:id="6864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a lot</w:t>
        </w:r>
      </w:ins>
      <w:ins w:id="6865" w:author="HP" w:date="2022-08-19T19:31:00Z">
        <w:r w:rsidRPr="008F1374">
          <w:rPr>
            <w:rFonts w:ascii="Arial" w:hAnsi="Arial" w:cs="Arial"/>
            <w:i/>
            <w:lang w:val="en-GB"/>
            <w:rPrChange w:id="6866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?</w:t>
        </w:r>
      </w:ins>
    </w:p>
    <w:p w:rsidR="00972FDB" w:rsidRPr="008F1374" w:rsidRDefault="00972FDB">
      <w:pPr>
        <w:pStyle w:val="Odsekzoznamu"/>
        <w:numPr>
          <w:ilvl w:val="0"/>
          <w:numId w:val="57"/>
        </w:numPr>
        <w:rPr>
          <w:ins w:id="6867" w:author="HP" w:date="2022-08-19T19:34:00Z"/>
          <w:rFonts w:ascii="Arial" w:hAnsi="Arial" w:cs="Arial"/>
          <w:i/>
          <w:lang w:val="en-GB"/>
          <w:rPrChange w:id="6868" w:author="HP" w:date="2022-08-19T19:41:00Z">
            <w:rPr>
              <w:ins w:id="6869" w:author="HP" w:date="2022-08-19T19:34:00Z"/>
              <w:rFonts w:ascii="Arial" w:hAnsi="Arial" w:cs="Arial"/>
              <w:sz w:val="24"/>
              <w:szCs w:val="24"/>
              <w:lang w:val="en-GB"/>
            </w:rPr>
          </w:rPrChange>
        </w:rPr>
        <w:pPrChange w:id="6870" w:author="HP" w:date="2022-08-19T19:25:00Z">
          <w:pPr/>
        </w:pPrChange>
      </w:pPr>
      <w:ins w:id="6871" w:author="HP" w:date="2022-08-19T19:31:00Z">
        <w:r w:rsidRPr="008F1374">
          <w:rPr>
            <w:rFonts w:ascii="Arial" w:hAnsi="Arial" w:cs="Arial"/>
            <w:i/>
            <w:lang w:val="en-GB"/>
            <w:rPrChange w:id="6872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What kind of books do young Slovaks read?</w:t>
        </w:r>
      </w:ins>
    </w:p>
    <w:p w:rsidR="00972FDB" w:rsidRDefault="00972FDB">
      <w:pPr>
        <w:pStyle w:val="Odsekzoznamu"/>
        <w:numPr>
          <w:ilvl w:val="0"/>
          <w:numId w:val="57"/>
        </w:numPr>
        <w:rPr>
          <w:ins w:id="6873" w:author="HP" w:date="2022-08-19T20:14:00Z"/>
          <w:rFonts w:ascii="Arial" w:hAnsi="Arial" w:cs="Arial"/>
          <w:i/>
          <w:lang w:val="en-GB"/>
        </w:rPr>
        <w:pPrChange w:id="6874" w:author="HP" w:date="2022-08-19T19:25:00Z">
          <w:pPr/>
        </w:pPrChange>
      </w:pPr>
      <w:ins w:id="6875" w:author="HP" w:date="2022-08-19T19:35:00Z">
        <w:r w:rsidRPr="008F1374">
          <w:rPr>
            <w:rFonts w:ascii="Arial" w:hAnsi="Arial" w:cs="Arial"/>
            <w:i/>
            <w:lang w:val="en-GB"/>
            <w:rPrChange w:id="6876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What do </w:t>
        </w:r>
        <w:r w:rsidRPr="008F1374">
          <w:rPr>
            <w:rFonts w:ascii="Arial" w:hAnsi="Arial" w:cs="Arial"/>
            <w:b/>
            <w:i/>
            <w:lang w:val="en-GB"/>
            <w:rPrChange w:id="6877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adults and older people</w:t>
        </w:r>
        <w:r w:rsidRPr="008F1374">
          <w:rPr>
            <w:rFonts w:ascii="Arial" w:hAnsi="Arial" w:cs="Arial"/>
            <w:i/>
            <w:lang w:val="en-GB"/>
            <w:rPrChange w:id="6878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read?</w:t>
        </w:r>
      </w:ins>
    </w:p>
    <w:p w:rsidR="000019C2" w:rsidRPr="008F1374" w:rsidRDefault="000019C2">
      <w:pPr>
        <w:pStyle w:val="Odsekzoznamu"/>
        <w:numPr>
          <w:ilvl w:val="0"/>
          <w:numId w:val="57"/>
        </w:numPr>
        <w:rPr>
          <w:ins w:id="6879" w:author="HP" w:date="2022-08-19T19:32:00Z"/>
          <w:rFonts w:ascii="Arial" w:hAnsi="Arial" w:cs="Arial"/>
          <w:i/>
          <w:lang w:val="en-GB"/>
          <w:rPrChange w:id="6880" w:author="HP" w:date="2022-08-19T19:41:00Z">
            <w:rPr>
              <w:ins w:id="6881" w:author="HP" w:date="2022-08-19T19:32:00Z"/>
              <w:rFonts w:ascii="Arial" w:hAnsi="Arial" w:cs="Arial"/>
              <w:sz w:val="24"/>
              <w:szCs w:val="24"/>
              <w:lang w:val="en-GB"/>
            </w:rPr>
          </w:rPrChange>
        </w:rPr>
        <w:pPrChange w:id="6882" w:author="HP" w:date="2022-08-19T19:25:00Z">
          <w:pPr/>
        </w:pPrChange>
      </w:pPr>
      <w:ins w:id="6883" w:author="HP" w:date="2022-08-19T20:14:00Z">
        <w:r>
          <w:rPr>
            <w:rFonts w:ascii="Arial" w:hAnsi="Arial" w:cs="Arial"/>
            <w:i/>
            <w:lang w:val="en-GB"/>
          </w:rPr>
          <w:t>Name some famous Slovak writers.</w:t>
        </w:r>
      </w:ins>
    </w:p>
    <w:p w:rsidR="00972FDB" w:rsidRPr="008F1374" w:rsidRDefault="00972FDB">
      <w:pPr>
        <w:pStyle w:val="Odsekzoznamu"/>
        <w:numPr>
          <w:ilvl w:val="0"/>
          <w:numId w:val="57"/>
        </w:numPr>
        <w:rPr>
          <w:ins w:id="6884" w:author="HP" w:date="2022-08-19T19:35:00Z"/>
          <w:rFonts w:ascii="Arial" w:hAnsi="Arial" w:cs="Arial"/>
          <w:i/>
          <w:lang w:val="en-GB"/>
          <w:rPrChange w:id="6885" w:author="HP" w:date="2022-08-19T19:41:00Z">
            <w:rPr>
              <w:ins w:id="6886" w:author="HP" w:date="2022-08-19T19:35:00Z"/>
              <w:rFonts w:ascii="Arial" w:hAnsi="Arial" w:cs="Arial"/>
              <w:sz w:val="24"/>
              <w:szCs w:val="24"/>
              <w:lang w:val="en-GB"/>
            </w:rPr>
          </w:rPrChange>
        </w:rPr>
        <w:pPrChange w:id="6887" w:author="HP" w:date="2022-08-19T19:25:00Z">
          <w:pPr/>
        </w:pPrChange>
      </w:pPr>
      <w:ins w:id="6888" w:author="HP" w:date="2022-08-19T19:32:00Z">
        <w:r w:rsidRPr="008F1374">
          <w:rPr>
            <w:rFonts w:ascii="Arial" w:hAnsi="Arial" w:cs="Arial"/>
            <w:b/>
            <w:i/>
            <w:lang w:val="en-GB"/>
            <w:rPrChange w:id="6889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Where</w:t>
        </w:r>
        <w:r w:rsidRPr="008F1374">
          <w:rPr>
            <w:rFonts w:ascii="Arial" w:hAnsi="Arial" w:cs="Arial"/>
            <w:i/>
            <w:lang w:val="en-GB"/>
            <w:rPrChange w:id="6890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can you buy/borrow books? </w:t>
        </w:r>
      </w:ins>
    </w:p>
    <w:p w:rsidR="00972FDB" w:rsidRPr="008F1374" w:rsidRDefault="00972FDB">
      <w:pPr>
        <w:pStyle w:val="Odsekzoznamu"/>
        <w:numPr>
          <w:ilvl w:val="0"/>
          <w:numId w:val="57"/>
        </w:numPr>
        <w:rPr>
          <w:ins w:id="6891" w:author="HP" w:date="2022-08-19T19:37:00Z"/>
          <w:rFonts w:ascii="Arial" w:hAnsi="Arial" w:cs="Arial"/>
          <w:i/>
          <w:lang w:val="en-GB"/>
          <w:rPrChange w:id="6892" w:author="HP" w:date="2022-08-19T19:41:00Z">
            <w:rPr>
              <w:ins w:id="6893" w:author="HP" w:date="2022-08-19T19:37:00Z"/>
              <w:rFonts w:ascii="Arial" w:hAnsi="Arial" w:cs="Arial"/>
              <w:sz w:val="24"/>
              <w:szCs w:val="24"/>
              <w:lang w:val="en-GB"/>
            </w:rPr>
          </w:rPrChange>
        </w:rPr>
        <w:pPrChange w:id="6894" w:author="HP" w:date="2022-08-19T19:25:00Z">
          <w:pPr/>
        </w:pPrChange>
      </w:pPr>
      <w:ins w:id="6895" w:author="HP" w:date="2022-08-19T19:35:00Z">
        <w:r w:rsidRPr="008F1374">
          <w:rPr>
            <w:rFonts w:ascii="Arial" w:hAnsi="Arial" w:cs="Arial"/>
            <w:i/>
            <w:lang w:val="en-GB"/>
            <w:rPrChange w:id="6896" w:author="HP" w:date="2022-08-19T19:41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In which places do people read?</w:t>
        </w:r>
      </w:ins>
    </w:p>
    <w:p w:rsidR="008F1374" w:rsidRPr="008F1374" w:rsidRDefault="008F1374">
      <w:pPr>
        <w:pStyle w:val="Odsekzoznamu"/>
        <w:numPr>
          <w:ilvl w:val="0"/>
          <w:numId w:val="57"/>
        </w:numPr>
        <w:rPr>
          <w:ins w:id="6897" w:author="HP" w:date="2022-08-19T19:43:00Z"/>
          <w:rFonts w:ascii="Arial" w:hAnsi="Arial" w:cs="Arial"/>
          <w:i/>
          <w:lang w:val="en-GB"/>
          <w:rPrChange w:id="6898" w:author="HP" w:date="2022-08-19T19:44:00Z">
            <w:rPr>
              <w:ins w:id="6899" w:author="HP" w:date="2022-08-19T19:43:00Z"/>
              <w:rFonts w:ascii="Arial" w:hAnsi="Arial" w:cs="Arial"/>
              <w:sz w:val="24"/>
              <w:szCs w:val="24"/>
              <w:lang w:val="en-GB"/>
            </w:rPr>
          </w:rPrChange>
        </w:rPr>
        <w:pPrChange w:id="6900" w:author="HP" w:date="2022-08-19T19:25:00Z">
          <w:pPr/>
        </w:pPrChange>
      </w:pPr>
      <w:ins w:id="6901" w:author="HP" w:date="2022-08-19T19:37:00Z">
        <w:r w:rsidRPr="008F1374">
          <w:rPr>
            <w:rFonts w:ascii="Arial" w:hAnsi="Arial" w:cs="Arial"/>
            <w:i/>
            <w:lang w:val="en-GB"/>
            <w:rPrChange w:id="6902" w:author="HP" w:date="2022-08-19T19:4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What </w:t>
        </w:r>
      </w:ins>
      <w:ins w:id="6903" w:author="HP" w:date="2022-08-19T19:43:00Z">
        <w:r w:rsidRPr="008F1374">
          <w:rPr>
            <w:rFonts w:ascii="Arial" w:hAnsi="Arial" w:cs="Arial"/>
            <w:i/>
            <w:lang w:val="en-GB"/>
            <w:rPrChange w:id="6904" w:author="HP" w:date="2022-08-19T19:4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can</w:t>
        </w:r>
      </w:ins>
      <w:ins w:id="6905" w:author="HP" w:date="2022-08-19T19:37:00Z">
        <w:r w:rsidRPr="008F1374">
          <w:rPr>
            <w:rFonts w:ascii="Arial" w:hAnsi="Arial" w:cs="Arial"/>
            <w:i/>
            <w:lang w:val="en-GB"/>
            <w:rPrChange w:id="6906" w:author="HP" w:date="2022-08-19T19:4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</w:t>
        </w:r>
      </w:ins>
      <w:ins w:id="6907" w:author="HP" w:date="2022-08-19T19:43:00Z">
        <w:r w:rsidRPr="008F1374">
          <w:rPr>
            <w:rFonts w:ascii="Arial" w:hAnsi="Arial" w:cs="Arial"/>
            <w:i/>
            <w:lang w:val="en-GB"/>
            <w:rPrChange w:id="6908" w:author="HP" w:date="2022-08-19T19:4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people who are </w:t>
        </w:r>
        <w:r w:rsidRPr="008F1374">
          <w:rPr>
            <w:rFonts w:ascii="Arial" w:hAnsi="Arial" w:cs="Arial"/>
            <w:b/>
            <w:i/>
            <w:lang w:val="en-GB"/>
            <w:rPrChange w:id="6909" w:author="HP" w:date="2022-08-19T19:4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not </w:t>
        </w:r>
      </w:ins>
      <w:ins w:id="6910" w:author="HP" w:date="2022-08-19T19:37:00Z">
        <w:r w:rsidRPr="008F1374">
          <w:rPr>
            <w:rFonts w:ascii="Arial" w:hAnsi="Arial" w:cs="Arial"/>
            <w:b/>
            <w:i/>
            <w:lang w:val="en-GB"/>
            <w:rPrChange w:id="6911" w:author="HP" w:date="2022-08-19T19:4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book lovers</w:t>
        </w:r>
        <w:r w:rsidRPr="008F1374">
          <w:rPr>
            <w:rFonts w:ascii="Arial" w:hAnsi="Arial" w:cs="Arial"/>
            <w:i/>
            <w:lang w:val="en-GB"/>
            <w:rPrChange w:id="6912" w:author="HP" w:date="2022-08-19T19:4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read?</w:t>
        </w:r>
      </w:ins>
    </w:p>
    <w:p w:rsidR="008F1374" w:rsidRDefault="008F1374">
      <w:pPr>
        <w:pStyle w:val="Odsekzoznamu"/>
        <w:numPr>
          <w:ilvl w:val="0"/>
          <w:numId w:val="57"/>
        </w:numPr>
        <w:rPr>
          <w:ins w:id="6913" w:author="HP" w:date="2022-08-19T19:43:00Z"/>
          <w:rFonts w:ascii="Arial" w:hAnsi="Arial" w:cs="Arial"/>
          <w:sz w:val="24"/>
          <w:szCs w:val="24"/>
          <w:lang w:val="en-GB"/>
        </w:rPr>
        <w:pPrChange w:id="6914" w:author="HP" w:date="2022-08-19T19:25:00Z">
          <w:pPr/>
        </w:pPrChange>
      </w:pPr>
      <w:ins w:id="6915" w:author="HP" w:date="2022-08-19T19:43:00Z">
        <w:r>
          <w:rPr>
            <w:rFonts w:ascii="Arial" w:hAnsi="Arial" w:cs="Arial"/>
            <w:sz w:val="24"/>
            <w:szCs w:val="24"/>
            <w:lang w:val="en-GB"/>
          </w:rPr>
          <w:t>Have you ever read an e-book?</w:t>
        </w:r>
      </w:ins>
      <w:ins w:id="6916" w:author="HP" w:date="2022-08-19T19:44:00Z">
        <w:r>
          <w:rPr>
            <w:rFonts w:ascii="Arial" w:hAnsi="Arial" w:cs="Arial"/>
            <w:sz w:val="24"/>
            <w:szCs w:val="24"/>
            <w:lang w:val="en-GB"/>
          </w:rPr>
          <w:t xml:space="preserve"> What was it like? </w:t>
        </w:r>
      </w:ins>
    </w:p>
    <w:p w:rsidR="008F1374" w:rsidRPr="008F1374" w:rsidRDefault="008F1374">
      <w:pPr>
        <w:pStyle w:val="Odsekzoznamu"/>
        <w:numPr>
          <w:ilvl w:val="0"/>
          <w:numId w:val="57"/>
        </w:numPr>
        <w:rPr>
          <w:ins w:id="6917" w:author="HP" w:date="2022-08-19T19:45:00Z"/>
          <w:rFonts w:ascii="Arial" w:hAnsi="Arial" w:cs="Arial"/>
          <w:i/>
          <w:lang w:val="en-GB"/>
          <w:rPrChange w:id="6918" w:author="HP" w:date="2022-08-19T19:45:00Z">
            <w:rPr>
              <w:ins w:id="6919" w:author="HP" w:date="2022-08-19T19:45:00Z"/>
              <w:rFonts w:ascii="Arial" w:hAnsi="Arial" w:cs="Arial"/>
              <w:lang w:val="en-GB"/>
            </w:rPr>
          </w:rPrChange>
        </w:rPr>
        <w:pPrChange w:id="6920" w:author="HP" w:date="2022-08-19T19:25:00Z">
          <w:pPr/>
        </w:pPrChange>
      </w:pPr>
      <w:ins w:id="6921" w:author="HP" w:date="2022-08-19T19:43:00Z">
        <w:r w:rsidRPr="008F1374">
          <w:rPr>
            <w:rFonts w:ascii="Arial" w:hAnsi="Arial" w:cs="Arial"/>
            <w:i/>
            <w:lang w:val="en-GB"/>
            <w:rPrChange w:id="6922" w:author="HP" w:date="2022-08-19T19:4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What are pros and cons of online reading?</w:t>
        </w:r>
      </w:ins>
      <w:ins w:id="6923" w:author="HP" w:date="2022-08-19T19:37:00Z">
        <w:r w:rsidRPr="008F1374">
          <w:rPr>
            <w:rFonts w:ascii="Arial" w:hAnsi="Arial" w:cs="Arial"/>
            <w:i/>
            <w:lang w:val="en-GB"/>
            <w:rPrChange w:id="6924" w:author="HP" w:date="2022-08-19T19:4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</w:t>
        </w:r>
      </w:ins>
    </w:p>
    <w:p w:rsidR="008F1374" w:rsidRPr="00185682" w:rsidRDefault="008F1374">
      <w:pPr>
        <w:pStyle w:val="Odsekzoznamu"/>
        <w:numPr>
          <w:ilvl w:val="0"/>
          <w:numId w:val="57"/>
        </w:numPr>
        <w:rPr>
          <w:ins w:id="6925" w:author="HP" w:date="2022-08-19T19:46:00Z"/>
          <w:rFonts w:ascii="Arial" w:hAnsi="Arial" w:cs="Arial"/>
          <w:i/>
          <w:lang w:val="en-GB"/>
          <w:rPrChange w:id="6926" w:author="HP" w:date="2022-08-19T19:55:00Z">
            <w:rPr>
              <w:ins w:id="6927" w:author="HP" w:date="2022-08-19T19:46:00Z"/>
              <w:rFonts w:ascii="Arial" w:hAnsi="Arial" w:cs="Arial"/>
              <w:sz w:val="24"/>
              <w:szCs w:val="24"/>
              <w:lang w:val="en-GB"/>
            </w:rPr>
          </w:rPrChange>
        </w:rPr>
        <w:pPrChange w:id="6928" w:author="HP" w:date="2022-08-19T19:25:00Z">
          <w:pPr/>
        </w:pPrChange>
      </w:pPr>
      <w:ins w:id="6929" w:author="HP" w:date="2022-08-19T19:45:00Z">
        <w:r w:rsidRPr="00185682">
          <w:rPr>
            <w:rFonts w:ascii="Arial" w:hAnsi="Arial" w:cs="Arial"/>
            <w:i/>
            <w:lang w:val="en-GB"/>
            <w:rPrChange w:id="6930" w:author="HP" w:date="2022-08-19T19:55:00Z">
              <w:rPr>
                <w:rFonts w:ascii="Arial" w:hAnsi="Arial" w:cs="Arial"/>
                <w:lang w:val="en-GB"/>
              </w:rPr>
            </w:rPrChange>
          </w:rPr>
          <w:t>In the case you do not read</w:t>
        </w:r>
      </w:ins>
      <w:ins w:id="6931" w:author="HP" w:date="2022-08-19T19:46:00Z">
        <w:r w:rsidRPr="00185682">
          <w:rPr>
            <w:rFonts w:ascii="Arial" w:hAnsi="Arial" w:cs="Arial"/>
            <w:i/>
            <w:lang w:val="en-GB"/>
            <w:rPrChange w:id="6932" w:author="HP" w:date="2022-08-19T19:55:00Z">
              <w:rPr>
                <w:rFonts w:ascii="Arial" w:hAnsi="Arial" w:cs="Arial"/>
                <w:lang w:val="en-GB"/>
              </w:rPr>
            </w:rPrChange>
          </w:rPr>
          <w:t xml:space="preserve"> books</w:t>
        </w:r>
      </w:ins>
      <w:ins w:id="6933" w:author="HP" w:date="2022-08-19T19:45:00Z">
        <w:r w:rsidRPr="00185682">
          <w:rPr>
            <w:rFonts w:ascii="Arial" w:hAnsi="Arial" w:cs="Arial"/>
            <w:i/>
            <w:lang w:val="en-GB"/>
            <w:rPrChange w:id="6934" w:author="HP" w:date="2022-08-19T19:55:00Z">
              <w:rPr>
                <w:rFonts w:ascii="Arial" w:hAnsi="Arial" w:cs="Arial"/>
                <w:lang w:val="en-GB"/>
              </w:rPr>
            </w:rPrChange>
          </w:rPr>
          <w:t>, what else do yo</w:t>
        </w:r>
      </w:ins>
      <w:ins w:id="6935" w:author="HP" w:date="2022-08-19T19:46:00Z">
        <w:r w:rsidRPr="00185682">
          <w:rPr>
            <w:rFonts w:ascii="Arial" w:hAnsi="Arial" w:cs="Arial"/>
            <w:i/>
            <w:lang w:val="en-GB"/>
            <w:rPrChange w:id="6936" w:author="HP" w:date="2022-08-19T19:55:00Z">
              <w:rPr>
                <w:rFonts w:ascii="Arial" w:hAnsi="Arial" w:cs="Arial"/>
                <w:lang w:val="en-GB"/>
              </w:rPr>
            </w:rPrChange>
          </w:rPr>
          <w:t>u</w:t>
        </w:r>
      </w:ins>
      <w:ins w:id="6937" w:author="HP" w:date="2022-08-19T19:45:00Z">
        <w:r w:rsidRPr="00185682">
          <w:rPr>
            <w:rFonts w:ascii="Arial" w:hAnsi="Arial" w:cs="Arial"/>
            <w:i/>
            <w:lang w:val="en-GB"/>
            <w:rPrChange w:id="6938" w:author="HP" w:date="2022-08-19T19:55:00Z">
              <w:rPr>
                <w:rFonts w:ascii="Arial" w:hAnsi="Arial" w:cs="Arial"/>
                <w:lang w:val="en-GB"/>
              </w:rPr>
            </w:rPrChange>
          </w:rPr>
          <w:t xml:space="preserve"> read?</w:t>
        </w:r>
      </w:ins>
    </w:p>
    <w:p w:rsidR="008F1374" w:rsidRDefault="00185682">
      <w:pPr>
        <w:pStyle w:val="Odsekzoznamu"/>
        <w:numPr>
          <w:ilvl w:val="0"/>
          <w:numId w:val="57"/>
        </w:numPr>
        <w:rPr>
          <w:ins w:id="6939" w:author="HP" w:date="2022-08-19T20:13:00Z"/>
          <w:rFonts w:ascii="Arial" w:hAnsi="Arial" w:cs="Arial"/>
          <w:i/>
          <w:lang w:val="en-GB"/>
        </w:rPr>
        <w:pPrChange w:id="6940" w:author="HP" w:date="2022-08-19T19:25:00Z">
          <w:pPr/>
        </w:pPrChange>
      </w:pPr>
      <w:ins w:id="6941" w:author="HP" w:date="2022-08-19T19:51:00Z">
        <w:r w:rsidRPr="00185682">
          <w:rPr>
            <w:rFonts w:ascii="Arial" w:hAnsi="Arial" w:cs="Arial"/>
            <w:i/>
            <w:lang w:val="en-GB"/>
            <w:rPrChange w:id="6942" w:author="HP" w:date="2022-08-19T19:5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What do you know about the winners of the </w:t>
        </w:r>
        <w:r w:rsidRPr="000019C2">
          <w:rPr>
            <w:rFonts w:ascii="Arial" w:hAnsi="Arial" w:cs="Arial"/>
            <w:b/>
            <w:i/>
            <w:lang w:val="en-GB"/>
            <w:rPrChange w:id="6943" w:author="HP" w:date="2022-08-19T20:1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Nobel Prize for literature</w:t>
        </w:r>
        <w:r w:rsidRPr="00185682">
          <w:rPr>
            <w:rFonts w:ascii="Arial" w:hAnsi="Arial" w:cs="Arial"/>
            <w:i/>
            <w:lang w:val="en-GB"/>
            <w:rPrChange w:id="6944" w:author="HP" w:date="2022-08-19T19:5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?</w:t>
        </w:r>
      </w:ins>
    </w:p>
    <w:p w:rsidR="000019C2" w:rsidRDefault="000019C2">
      <w:pPr>
        <w:pStyle w:val="Odsekzoznamu"/>
        <w:numPr>
          <w:ilvl w:val="0"/>
          <w:numId w:val="57"/>
        </w:numPr>
        <w:rPr>
          <w:ins w:id="6945" w:author="HP" w:date="2022-08-19T20:26:00Z"/>
          <w:rFonts w:ascii="Arial" w:hAnsi="Arial" w:cs="Arial"/>
          <w:i/>
          <w:lang w:val="en-GB"/>
        </w:rPr>
        <w:pPrChange w:id="6946" w:author="HP" w:date="2022-08-19T19:25:00Z">
          <w:pPr/>
        </w:pPrChange>
      </w:pPr>
      <w:ins w:id="6947" w:author="HP" w:date="2022-08-19T20:13:00Z">
        <w:r>
          <w:rPr>
            <w:rFonts w:ascii="Arial" w:hAnsi="Arial" w:cs="Arial"/>
            <w:i/>
            <w:lang w:val="en-GB"/>
          </w:rPr>
          <w:t xml:space="preserve">Why do writers get the Nobel Prize? </w:t>
        </w:r>
      </w:ins>
    </w:p>
    <w:p w:rsidR="007304EB" w:rsidRPr="00185682" w:rsidRDefault="007304EB">
      <w:pPr>
        <w:pStyle w:val="Odsekzoznamu"/>
        <w:numPr>
          <w:ilvl w:val="0"/>
          <w:numId w:val="57"/>
        </w:numPr>
        <w:rPr>
          <w:ins w:id="6948" w:author="HP" w:date="2022-08-19T19:51:00Z"/>
          <w:rFonts w:ascii="Arial" w:hAnsi="Arial" w:cs="Arial"/>
          <w:i/>
          <w:lang w:val="en-GB"/>
          <w:rPrChange w:id="6949" w:author="HP" w:date="2022-08-19T19:55:00Z">
            <w:rPr>
              <w:ins w:id="6950" w:author="HP" w:date="2022-08-19T19:51:00Z"/>
              <w:rFonts w:ascii="Arial" w:hAnsi="Arial" w:cs="Arial"/>
              <w:sz w:val="24"/>
              <w:szCs w:val="24"/>
              <w:lang w:val="en-GB"/>
            </w:rPr>
          </w:rPrChange>
        </w:rPr>
        <w:pPrChange w:id="6951" w:author="HP" w:date="2022-08-19T19:25:00Z">
          <w:pPr/>
        </w:pPrChange>
      </w:pPr>
      <w:ins w:id="6952" w:author="HP" w:date="2022-08-19T20:26:00Z">
        <w:r>
          <w:rPr>
            <w:rFonts w:ascii="Arial" w:hAnsi="Arial" w:cs="Arial"/>
            <w:i/>
            <w:lang w:val="en-GB"/>
          </w:rPr>
          <w:t xml:space="preserve">Name some famous </w:t>
        </w:r>
        <w:r w:rsidRPr="007304EB">
          <w:rPr>
            <w:rFonts w:ascii="Arial" w:hAnsi="Arial" w:cs="Arial"/>
            <w:b/>
            <w:i/>
            <w:lang w:val="en-GB"/>
            <w:rPrChange w:id="6953" w:author="HP" w:date="2022-08-19T20:27:00Z">
              <w:rPr>
                <w:rFonts w:ascii="Arial" w:hAnsi="Arial" w:cs="Arial"/>
                <w:i/>
                <w:lang w:val="en-GB"/>
              </w:rPr>
            </w:rPrChange>
          </w:rPr>
          <w:t>British and American writers</w:t>
        </w:r>
        <w:r>
          <w:rPr>
            <w:rFonts w:ascii="Arial" w:hAnsi="Arial" w:cs="Arial"/>
            <w:i/>
            <w:lang w:val="en-GB"/>
          </w:rPr>
          <w:t xml:space="preserve"> and their famous works. </w:t>
        </w:r>
      </w:ins>
    </w:p>
    <w:p w:rsidR="00185682" w:rsidRDefault="00185682">
      <w:pPr>
        <w:pStyle w:val="Odsekzoznamu"/>
        <w:numPr>
          <w:ilvl w:val="0"/>
          <w:numId w:val="57"/>
        </w:numPr>
        <w:rPr>
          <w:ins w:id="6954" w:author="HP" w:date="2022-08-19T19:53:00Z"/>
          <w:rFonts w:ascii="Arial" w:hAnsi="Arial" w:cs="Arial"/>
          <w:sz w:val="24"/>
          <w:szCs w:val="24"/>
          <w:lang w:val="en-GB"/>
        </w:rPr>
        <w:pPrChange w:id="6955" w:author="HP" w:date="2022-08-19T19:25:00Z">
          <w:pPr/>
        </w:pPrChange>
      </w:pPr>
      <w:ins w:id="6956" w:author="HP" w:date="2022-08-19T19:51:00Z">
        <w:r w:rsidRPr="00185682">
          <w:rPr>
            <w:rFonts w:ascii="Arial" w:hAnsi="Arial" w:cs="Arial"/>
            <w:sz w:val="24"/>
            <w:szCs w:val="24"/>
            <w:lang w:val="en-GB"/>
            <w:rPrChange w:id="6957" w:author="HP" w:date="2022-08-19T19:52:00Z">
              <w:rPr>
                <w:rFonts w:ascii="Arial" w:hAnsi="Arial" w:cs="Arial"/>
                <w:i/>
                <w:sz w:val="24"/>
                <w:szCs w:val="24"/>
                <w:lang w:val="en-GB"/>
              </w:rPr>
            </w:rPrChange>
          </w:rPr>
          <w:t xml:space="preserve">Have you ever read a book written by </w:t>
        </w:r>
      </w:ins>
      <w:ins w:id="6958" w:author="HP" w:date="2022-08-19T19:52:00Z">
        <w:r>
          <w:rPr>
            <w:rFonts w:ascii="Arial" w:hAnsi="Arial" w:cs="Arial"/>
            <w:sz w:val="24"/>
            <w:szCs w:val="24"/>
            <w:lang w:val="en-GB"/>
          </w:rPr>
          <w:t xml:space="preserve">an English or American writer? </w:t>
        </w:r>
      </w:ins>
      <w:ins w:id="6959" w:author="HP" w:date="2022-08-19T19:53:00Z">
        <w:r>
          <w:rPr>
            <w:rFonts w:ascii="Arial" w:hAnsi="Arial" w:cs="Arial"/>
            <w:sz w:val="24"/>
            <w:szCs w:val="24"/>
            <w:lang w:val="en-GB"/>
          </w:rPr>
          <w:t>Which writer and which book it was?</w:t>
        </w:r>
      </w:ins>
    </w:p>
    <w:p w:rsidR="00185682" w:rsidRPr="00185682" w:rsidRDefault="00185682">
      <w:pPr>
        <w:pStyle w:val="Odsekzoznamu"/>
        <w:numPr>
          <w:ilvl w:val="0"/>
          <w:numId w:val="57"/>
        </w:numPr>
        <w:rPr>
          <w:ins w:id="6960" w:author="HP" w:date="2022-08-19T19:53:00Z"/>
          <w:rFonts w:ascii="Arial" w:hAnsi="Arial" w:cs="Arial"/>
          <w:i/>
          <w:lang w:val="en-GB"/>
          <w:rPrChange w:id="6961" w:author="HP" w:date="2022-08-19T19:54:00Z">
            <w:rPr>
              <w:ins w:id="6962" w:author="HP" w:date="2022-08-19T19:53:00Z"/>
              <w:rFonts w:ascii="Arial" w:hAnsi="Arial" w:cs="Arial"/>
              <w:sz w:val="24"/>
              <w:szCs w:val="24"/>
              <w:lang w:val="en-GB"/>
            </w:rPr>
          </w:rPrChange>
        </w:rPr>
        <w:pPrChange w:id="6963" w:author="HP" w:date="2022-08-19T19:25:00Z">
          <w:pPr/>
        </w:pPrChange>
      </w:pPr>
      <w:ins w:id="6964" w:author="HP" w:date="2022-08-19T19:53:00Z">
        <w:r w:rsidRPr="00185682">
          <w:rPr>
            <w:rFonts w:ascii="Arial" w:hAnsi="Arial" w:cs="Arial"/>
            <w:i/>
            <w:lang w:val="en-GB"/>
            <w:rPrChange w:id="6965" w:author="HP" w:date="2022-08-19T19:5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Why do some people prefer watching a filmed version of a book instead of reading the book?</w:t>
        </w:r>
      </w:ins>
    </w:p>
    <w:p w:rsidR="00185682" w:rsidRDefault="00185682">
      <w:pPr>
        <w:pStyle w:val="Odsekzoznamu"/>
        <w:numPr>
          <w:ilvl w:val="0"/>
          <w:numId w:val="57"/>
        </w:numPr>
        <w:rPr>
          <w:ins w:id="6966" w:author="HP" w:date="2022-08-19T20:19:00Z"/>
          <w:rFonts w:ascii="Arial" w:hAnsi="Arial" w:cs="Arial"/>
          <w:sz w:val="24"/>
          <w:szCs w:val="24"/>
          <w:lang w:val="en-GB"/>
        </w:rPr>
        <w:pPrChange w:id="6967" w:author="HP" w:date="2022-08-19T19:25:00Z">
          <w:pPr/>
        </w:pPrChange>
      </w:pPr>
      <w:ins w:id="6968" w:author="HP" w:date="2022-08-19T19:54:00Z">
        <w:r>
          <w:rPr>
            <w:rFonts w:ascii="Arial" w:hAnsi="Arial" w:cs="Arial"/>
            <w:sz w:val="24"/>
            <w:szCs w:val="24"/>
            <w:lang w:val="en-GB"/>
          </w:rPr>
          <w:t>Can you compare any filmed version of a book and the book?</w:t>
        </w:r>
      </w:ins>
    </w:p>
    <w:p w:rsidR="007304EB" w:rsidRDefault="007304EB" w:rsidP="007304EB">
      <w:pPr>
        <w:pStyle w:val="Odsekzoznamu"/>
        <w:numPr>
          <w:ilvl w:val="0"/>
          <w:numId w:val="57"/>
        </w:numPr>
        <w:rPr>
          <w:ins w:id="6969" w:author="HP" w:date="2022-08-19T20:23:00Z"/>
          <w:rFonts w:ascii="Arial" w:hAnsi="Arial" w:cs="Arial"/>
          <w:i/>
          <w:lang w:val="en-GB"/>
        </w:rPr>
      </w:pPr>
      <w:ins w:id="6970" w:author="HP" w:date="2022-08-19T20:19:00Z">
        <w:r>
          <w:rPr>
            <w:rFonts w:ascii="Arial" w:hAnsi="Arial" w:cs="Arial"/>
            <w:i/>
            <w:lang w:val="en-GB"/>
          </w:rPr>
          <w:t xml:space="preserve">How do we </w:t>
        </w:r>
        <w:r w:rsidRPr="007304EB">
          <w:rPr>
            <w:rFonts w:ascii="Arial" w:hAnsi="Arial" w:cs="Arial"/>
            <w:b/>
            <w:i/>
            <w:lang w:val="en-GB"/>
            <w:rPrChange w:id="6971" w:author="HP" w:date="2022-08-19T20:19:00Z">
              <w:rPr>
                <w:rFonts w:ascii="Arial" w:hAnsi="Arial" w:cs="Arial"/>
                <w:i/>
                <w:lang w:val="en-GB"/>
              </w:rPr>
            </w:rPrChange>
          </w:rPr>
          <w:t>analyse a book</w:t>
        </w:r>
        <w:r>
          <w:rPr>
            <w:rFonts w:ascii="Arial" w:hAnsi="Arial" w:cs="Arial"/>
            <w:i/>
            <w:lang w:val="en-GB"/>
          </w:rPr>
          <w:t xml:space="preserve">? </w:t>
        </w:r>
      </w:ins>
    </w:p>
    <w:p w:rsidR="007304EB" w:rsidRPr="007304EB" w:rsidRDefault="007304EB" w:rsidP="007304EB">
      <w:pPr>
        <w:pStyle w:val="Odsekzoznamu"/>
        <w:numPr>
          <w:ilvl w:val="0"/>
          <w:numId w:val="57"/>
        </w:numPr>
        <w:rPr>
          <w:ins w:id="6972" w:author="HP" w:date="2022-08-19T20:19:00Z"/>
          <w:rFonts w:ascii="Arial" w:hAnsi="Arial" w:cs="Arial"/>
          <w:sz w:val="24"/>
          <w:szCs w:val="24"/>
          <w:lang w:val="en-GB"/>
          <w:rPrChange w:id="6973" w:author="HP" w:date="2022-08-19T20:24:00Z">
            <w:rPr>
              <w:ins w:id="6974" w:author="HP" w:date="2022-08-19T20:19:00Z"/>
              <w:rFonts w:ascii="Arial" w:hAnsi="Arial" w:cs="Arial"/>
              <w:i/>
              <w:lang w:val="en-GB"/>
            </w:rPr>
          </w:rPrChange>
        </w:rPr>
      </w:pPr>
      <w:ins w:id="6975" w:author="HP" w:date="2022-08-19T20:23:00Z">
        <w:r w:rsidRPr="007304EB">
          <w:rPr>
            <w:rFonts w:ascii="Arial" w:hAnsi="Arial" w:cs="Arial"/>
            <w:sz w:val="24"/>
            <w:szCs w:val="24"/>
            <w:lang w:val="en-GB"/>
            <w:rPrChange w:id="6976" w:author="HP" w:date="2022-08-19T20:24:00Z">
              <w:rPr>
                <w:rFonts w:ascii="Arial" w:hAnsi="Arial" w:cs="Arial"/>
                <w:i/>
                <w:lang w:val="en-GB"/>
              </w:rPr>
            </w:rPrChange>
          </w:rPr>
          <w:t>Do you read a content of a book</w:t>
        </w:r>
      </w:ins>
      <w:ins w:id="6977" w:author="HP" w:date="2022-08-19T20:24:00Z">
        <w:r w:rsidRPr="007304EB">
          <w:rPr>
            <w:rFonts w:ascii="Arial" w:hAnsi="Arial" w:cs="Arial"/>
            <w:sz w:val="24"/>
            <w:szCs w:val="24"/>
            <w:lang w:val="en-GB"/>
            <w:rPrChange w:id="6978" w:author="HP" w:date="2022-08-19T20:24:00Z">
              <w:rPr>
                <w:rFonts w:ascii="Arial" w:hAnsi="Arial" w:cs="Arial"/>
                <w:i/>
                <w:lang w:val="en-GB"/>
              </w:rPr>
            </w:rPrChange>
          </w:rPr>
          <w:t xml:space="preserve"> before you read it</w:t>
        </w:r>
      </w:ins>
      <w:ins w:id="6979" w:author="HP" w:date="2022-08-19T20:23:00Z">
        <w:r w:rsidRPr="007304EB">
          <w:rPr>
            <w:rFonts w:ascii="Arial" w:hAnsi="Arial" w:cs="Arial"/>
            <w:sz w:val="24"/>
            <w:szCs w:val="24"/>
            <w:lang w:val="en-GB"/>
            <w:rPrChange w:id="6980" w:author="HP" w:date="2022-08-19T20:24:00Z">
              <w:rPr>
                <w:rFonts w:ascii="Arial" w:hAnsi="Arial" w:cs="Arial"/>
                <w:i/>
                <w:lang w:val="en-GB"/>
              </w:rPr>
            </w:rPrChange>
          </w:rPr>
          <w:t>?</w:t>
        </w:r>
      </w:ins>
    </w:p>
    <w:p w:rsidR="00185682" w:rsidRPr="007304EB" w:rsidRDefault="00185682">
      <w:pPr>
        <w:pStyle w:val="Odsekzoznamu"/>
        <w:numPr>
          <w:ilvl w:val="0"/>
          <w:numId w:val="57"/>
        </w:numPr>
        <w:rPr>
          <w:ins w:id="6981" w:author="HP" w:date="2022-08-19T20:22:00Z"/>
          <w:rFonts w:ascii="Arial" w:hAnsi="Arial" w:cs="Arial"/>
          <w:sz w:val="24"/>
          <w:szCs w:val="24"/>
          <w:lang w:val="en-GB"/>
          <w:rPrChange w:id="6982" w:author="HP" w:date="2022-08-19T20:22:00Z">
            <w:rPr>
              <w:ins w:id="6983" w:author="HP" w:date="2022-08-19T20:22:00Z"/>
              <w:rFonts w:ascii="Arial" w:hAnsi="Arial" w:cs="Arial"/>
              <w:i/>
              <w:lang w:val="en-GB"/>
            </w:rPr>
          </w:rPrChange>
        </w:rPr>
        <w:pPrChange w:id="6984" w:author="HP" w:date="2022-08-19T19:25:00Z">
          <w:pPr/>
        </w:pPrChange>
      </w:pPr>
      <w:ins w:id="6985" w:author="HP" w:date="2022-08-19T19:56:00Z">
        <w:r>
          <w:rPr>
            <w:rFonts w:ascii="Arial" w:hAnsi="Arial" w:cs="Arial"/>
            <w:i/>
            <w:lang w:val="en-GB"/>
          </w:rPr>
          <w:t xml:space="preserve">Explain the principles and rules of borrowing books from the </w:t>
        </w:r>
        <w:r w:rsidRPr="00185682">
          <w:rPr>
            <w:rFonts w:ascii="Arial" w:hAnsi="Arial" w:cs="Arial"/>
            <w:b/>
            <w:i/>
            <w:lang w:val="en-GB"/>
            <w:rPrChange w:id="6986" w:author="HP" w:date="2022-08-19T19:56:00Z">
              <w:rPr>
                <w:rFonts w:ascii="Arial" w:hAnsi="Arial" w:cs="Arial"/>
                <w:i/>
                <w:lang w:val="en-GB"/>
              </w:rPr>
            </w:rPrChange>
          </w:rPr>
          <w:t>library.</w:t>
        </w:r>
        <w:r>
          <w:rPr>
            <w:rFonts w:ascii="Arial" w:hAnsi="Arial" w:cs="Arial"/>
            <w:i/>
            <w:lang w:val="en-GB"/>
          </w:rPr>
          <w:t xml:space="preserve"> </w:t>
        </w:r>
      </w:ins>
    </w:p>
    <w:p w:rsidR="007304EB" w:rsidRPr="007304EB" w:rsidRDefault="007304EB">
      <w:pPr>
        <w:pStyle w:val="Odsekzoznamu"/>
        <w:numPr>
          <w:ilvl w:val="0"/>
          <w:numId w:val="57"/>
        </w:numPr>
        <w:rPr>
          <w:ins w:id="6987" w:author="HP" w:date="2022-08-19T20:22:00Z"/>
          <w:rFonts w:ascii="Arial" w:hAnsi="Arial" w:cs="Arial"/>
          <w:sz w:val="24"/>
          <w:szCs w:val="24"/>
          <w:lang w:val="en-GB"/>
          <w:rPrChange w:id="6988" w:author="HP" w:date="2022-08-19T20:22:00Z">
            <w:rPr>
              <w:ins w:id="6989" w:author="HP" w:date="2022-08-19T20:22:00Z"/>
              <w:rFonts w:ascii="Arial" w:hAnsi="Arial" w:cs="Arial"/>
              <w:i/>
              <w:lang w:val="en-GB"/>
            </w:rPr>
          </w:rPrChange>
        </w:rPr>
        <w:pPrChange w:id="6990" w:author="HP" w:date="2022-08-19T19:25:00Z">
          <w:pPr/>
        </w:pPrChange>
      </w:pPr>
      <w:ins w:id="6991" w:author="HP" w:date="2022-08-19T20:22:00Z">
        <w:r>
          <w:rPr>
            <w:rFonts w:ascii="Arial" w:hAnsi="Arial" w:cs="Arial"/>
            <w:i/>
            <w:lang w:val="en-GB"/>
          </w:rPr>
          <w:t>Are libraries important? Why?</w:t>
        </w:r>
      </w:ins>
    </w:p>
    <w:p w:rsidR="007304EB" w:rsidRPr="007304EB" w:rsidRDefault="007304EB">
      <w:pPr>
        <w:pStyle w:val="Odsekzoznamu"/>
        <w:numPr>
          <w:ilvl w:val="0"/>
          <w:numId w:val="57"/>
        </w:numPr>
        <w:rPr>
          <w:ins w:id="6992" w:author="HP" w:date="2022-08-19T19:56:00Z"/>
          <w:rFonts w:ascii="Arial" w:hAnsi="Arial" w:cs="Arial"/>
          <w:sz w:val="24"/>
          <w:szCs w:val="24"/>
          <w:lang w:val="en-GB"/>
          <w:rPrChange w:id="6993" w:author="HP" w:date="2022-08-19T20:24:00Z">
            <w:rPr>
              <w:ins w:id="6994" w:author="HP" w:date="2022-08-19T19:56:00Z"/>
              <w:rFonts w:ascii="Arial" w:hAnsi="Arial" w:cs="Arial"/>
              <w:i/>
              <w:lang w:val="en-GB"/>
            </w:rPr>
          </w:rPrChange>
        </w:rPr>
        <w:pPrChange w:id="6995" w:author="HP" w:date="2022-08-19T19:25:00Z">
          <w:pPr/>
        </w:pPrChange>
      </w:pPr>
      <w:ins w:id="6996" w:author="HP" w:date="2022-08-19T20:22:00Z">
        <w:r w:rsidRPr="007304EB">
          <w:rPr>
            <w:rFonts w:ascii="Arial" w:hAnsi="Arial" w:cs="Arial"/>
            <w:sz w:val="24"/>
            <w:szCs w:val="24"/>
            <w:lang w:val="en-GB"/>
            <w:rPrChange w:id="6997" w:author="HP" w:date="2022-08-19T20:24:00Z">
              <w:rPr>
                <w:rFonts w:ascii="Arial" w:hAnsi="Arial" w:cs="Arial"/>
                <w:i/>
                <w:lang w:val="en-GB"/>
              </w:rPr>
            </w:rPrChange>
          </w:rPr>
          <w:t xml:space="preserve">Do you prefer buying a book or borrowing a book? </w:t>
        </w:r>
      </w:ins>
      <w:ins w:id="6998" w:author="HP" w:date="2022-08-19T20:23:00Z">
        <w:r w:rsidRPr="007304EB">
          <w:rPr>
            <w:rFonts w:ascii="Arial" w:hAnsi="Arial" w:cs="Arial"/>
            <w:sz w:val="24"/>
            <w:szCs w:val="24"/>
            <w:lang w:val="en-GB"/>
            <w:rPrChange w:id="6999" w:author="HP" w:date="2022-08-19T20:24:00Z">
              <w:rPr>
                <w:rFonts w:ascii="Arial" w:hAnsi="Arial" w:cs="Arial"/>
                <w:i/>
                <w:lang w:val="en-GB"/>
              </w:rPr>
            </w:rPrChange>
          </w:rPr>
          <w:t>Why?</w:t>
        </w:r>
      </w:ins>
    </w:p>
    <w:p w:rsidR="00185682" w:rsidRDefault="00185682">
      <w:pPr>
        <w:pStyle w:val="Odsekzoznamu"/>
        <w:numPr>
          <w:ilvl w:val="0"/>
          <w:numId w:val="57"/>
        </w:numPr>
        <w:rPr>
          <w:ins w:id="7000" w:author="HP" w:date="2022-08-19T19:57:00Z"/>
          <w:rFonts w:ascii="Arial" w:hAnsi="Arial" w:cs="Arial"/>
          <w:sz w:val="24"/>
          <w:szCs w:val="24"/>
          <w:lang w:val="en-GB"/>
        </w:rPr>
        <w:pPrChange w:id="7001" w:author="HP" w:date="2022-08-19T19:25:00Z">
          <w:pPr/>
        </w:pPrChange>
      </w:pPr>
      <w:ins w:id="7002" w:author="HP" w:date="2022-08-19T19:56:00Z">
        <w:r w:rsidRPr="00C84B72">
          <w:rPr>
            <w:rFonts w:ascii="Arial" w:hAnsi="Arial" w:cs="Arial"/>
            <w:sz w:val="24"/>
            <w:szCs w:val="24"/>
            <w:lang w:val="en-GB"/>
            <w:rPrChange w:id="7003" w:author="HP" w:date="2022-08-19T19:57:00Z">
              <w:rPr>
                <w:rFonts w:ascii="Arial" w:hAnsi="Arial" w:cs="Arial"/>
                <w:i/>
                <w:lang w:val="en-GB"/>
              </w:rPr>
            </w:rPrChange>
          </w:rPr>
          <w:t>Do you borrow books from the library?</w:t>
        </w:r>
      </w:ins>
    </w:p>
    <w:p w:rsidR="00C84B72" w:rsidRDefault="00C84B72">
      <w:pPr>
        <w:pStyle w:val="Odsekzoznamu"/>
        <w:numPr>
          <w:ilvl w:val="0"/>
          <w:numId w:val="57"/>
        </w:numPr>
        <w:rPr>
          <w:ins w:id="7004" w:author="HP" w:date="2022-08-19T20:05:00Z"/>
          <w:rFonts w:ascii="Arial" w:hAnsi="Arial" w:cs="Arial"/>
          <w:i/>
          <w:lang w:val="en-GB"/>
        </w:rPr>
        <w:pPrChange w:id="7005" w:author="HP" w:date="2022-08-19T19:25:00Z">
          <w:pPr/>
        </w:pPrChange>
      </w:pPr>
      <w:ins w:id="7006" w:author="HP" w:date="2022-08-19T19:57:00Z">
        <w:r w:rsidRPr="00C84B72">
          <w:rPr>
            <w:rFonts w:ascii="Arial" w:hAnsi="Arial" w:cs="Arial"/>
            <w:i/>
            <w:lang w:val="en-GB"/>
            <w:rPrChange w:id="7007" w:author="HP" w:date="2022-08-19T19:5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Where else can people get books from? </w:t>
        </w:r>
      </w:ins>
    </w:p>
    <w:p w:rsidR="00C84B72" w:rsidRDefault="00C84B72">
      <w:pPr>
        <w:pStyle w:val="Odsekzoznamu"/>
        <w:numPr>
          <w:ilvl w:val="0"/>
          <w:numId w:val="57"/>
        </w:numPr>
        <w:rPr>
          <w:ins w:id="7008" w:author="HP" w:date="2022-08-19T20:05:00Z"/>
          <w:rFonts w:ascii="Arial" w:hAnsi="Arial" w:cs="Arial"/>
          <w:i/>
          <w:lang w:val="en-GB"/>
        </w:rPr>
        <w:pPrChange w:id="7009" w:author="HP" w:date="2022-08-19T19:25:00Z">
          <w:pPr/>
        </w:pPrChange>
      </w:pPr>
      <w:ins w:id="7010" w:author="HP" w:date="2022-08-19T20:05:00Z">
        <w:r>
          <w:rPr>
            <w:rFonts w:ascii="Arial" w:hAnsi="Arial" w:cs="Arial"/>
            <w:i/>
            <w:lang w:val="en-GB"/>
          </w:rPr>
          <w:t>Compare bookshops in the past and nowadays.</w:t>
        </w:r>
      </w:ins>
    </w:p>
    <w:p w:rsidR="00C84B72" w:rsidRDefault="00C84B72">
      <w:pPr>
        <w:pStyle w:val="Odsekzoznamu"/>
        <w:numPr>
          <w:ilvl w:val="0"/>
          <w:numId w:val="57"/>
        </w:numPr>
        <w:rPr>
          <w:ins w:id="7011" w:author="HP" w:date="2022-08-19T20:06:00Z"/>
          <w:rFonts w:ascii="Arial" w:hAnsi="Arial" w:cs="Arial"/>
          <w:i/>
          <w:lang w:val="en-GB"/>
        </w:rPr>
        <w:pPrChange w:id="7012" w:author="HP" w:date="2022-08-19T19:25:00Z">
          <w:pPr/>
        </w:pPrChange>
      </w:pPr>
      <w:ins w:id="7013" w:author="HP" w:date="2022-08-19T20:06:00Z">
        <w:r>
          <w:rPr>
            <w:rFonts w:ascii="Arial" w:hAnsi="Arial" w:cs="Arial"/>
            <w:i/>
            <w:lang w:val="en-GB"/>
          </w:rPr>
          <w:t>What are the advantages and disadvantages of buying books on Internet?</w:t>
        </w:r>
      </w:ins>
    </w:p>
    <w:p w:rsidR="00C84B72" w:rsidRPr="000019C2" w:rsidRDefault="00C84B72">
      <w:pPr>
        <w:pStyle w:val="Odsekzoznamu"/>
        <w:numPr>
          <w:ilvl w:val="0"/>
          <w:numId w:val="57"/>
        </w:numPr>
        <w:rPr>
          <w:ins w:id="7014" w:author="HP" w:date="2022-08-19T20:09:00Z"/>
          <w:rFonts w:ascii="Arial" w:hAnsi="Arial" w:cs="Arial"/>
          <w:i/>
          <w:sz w:val="24"/>
          <w:szCs w:val="24"/>
          <w:lang w:val="en-GB"/>
          <w:rPrChange w:id="7015" w:author="HP" w:date="2022-08-19T20:09:00Z">
            <w:rPr>
              <w:ins w:id="7016" w:author="HP" w:date="2022-08-19T20:09:00Z"/>
              <w:rFonts w:ascii="Arial" w:hAnsi="Arial" w:cs="Arial"/>
              <w:sz w:val="24"/>
              <w:szCs w:val="24"/>
              <w:lang w:val="en-GB"/>
            </w:rPr>
          </w:rPrChange>
        </w:rPr>
        <w:pPrChange w:id="7017" w:author="HP" w:date="2022-08-19T19:25:00Z">
          <w:pPr/>
        </w:pPrChange>
      </w:pPr>
      <w:ins w:id="7018" w:author="HP" w:date="2022-08-19T20:07:00Z">
        <w:r w:rsidRPr="00C84B72">
          <w:rPr>
            <w:rFonts w:ascii="Arial" w:hAnsi="Arial" w:cs="Arial"/>
            <w:sz w:val="24"/>
            <w:szCs w:val="24"/>
            <w:lang w:val="en-GB"/>
            <w:rPrChange w:id="7019" w:author="HP" w:date="2022-08-19T20:07:00Z">
              <w:rPr>
                <w:rFonts w:ascii="Arial" w:hAnsi="Arial" w:cs="Arial"/>
                <w:lang w:val="en-GB"/>
              </w:rPr>
            </w:rPrChange>
          </w:rPr>
          <w:t>How do you prefer buying books?</w:t>
        </w:r>
      </w:ins>
    </w:p>
    <w:p w:rsidR="000019C2" w:rsidRPr="00BA0619" w:rsidRDefault="000019C2" w:rsidP="000019C2">
      <w:pPr>
        <w:pStyle w:val="Odsekzoznamu"/>
        <w:numPr>
          <w:ilvl w:val="0"/>
          <w:numId w:val="57"/>
        </w:numPr>
        <w:rPr>
          <w:ins w:id="7020" w:author="HP" w:date="2022-08-19T20:09:00Z"/>
          <w:rFonts w:ascii="Arial" w:hAnsi="Arial" w:cs="Arial"/>
          <w:i/>
          <w:lang w:val="en-GB"/>
        </w:rPr>
      </w:pPr>
      <w:ins w:id="7021" w:author="HP" w:date="2022-08-19T20:09:00Z">
        <w:r>
          <w:rPr>
            <w:rFonts w:ascii="Arial" w:hAnsi="Arial" w:cs="Arial"/>
            <w:i/>
            <w:lang w:val="en-GB"/>
          </w:rPr>
          <w:t xml:space="preserve">Why is there a </w:t>
        </w:r>
        <w:r w:rsidRPr="00BA0619">
          <w:rPr>
            <w:rFonts w:ascii="Arial" w:hAnsi="Arial" w:cs="Arial"/>
            <w:b/>
            <w:i/>
            <w:lang w:val="en-GB"/>
          </w:rPr>
          <w:t>crisis</w:t>
        </w:r>
        <w:r>
          <w:rPr>
            <w:rFonts w:ascii="Arial" w:hAnsi="Arial" w:cs="Arial"/>
            <w:i/>
            <w:lang w:val="en-GB"/>
          </w:rPr>
          <w:t xml:space="preserve"> in reading in our country?</w:t>
        </w:r>
      </w:ins>
    </w:p>
    <w:p w:rsidR="000019C2" w:rsidRDefault="000019C2">
      <w:pPr>
        <w:pStyle w:val="Odsekzoznamu"/>
        <w:numPr>
          <w:ilvl w:val="0"/>
          <w:numId w:val="57"/>
        </w:numPr>
        <w:rPr>
          <w:ins w:id="7022" w:author="HP" w:date="2022-08-19T20:10:00Z"/>
          <w:rFonts w:ascii="Arial" w:hAnsi="Arial" w:cs="Arial"/>
          <w:i/>
          <w:lang w:val="en-GB"/>
        </w:rPr>
        <w:pPrChange w:id="7023" w:author="HP" w:date="2022-08-19T19:25:00Z">
          <w:pPr/>
        </w:pPrChange>
      </w:pPr>
      <w:ins w:id="7024" w:author="HP" w:date="2022-08-19T20:09:00Z">
        <w:r w:rsidRPr="000019C2">
          <w:rPr>
            <w:rFonts w:ascii="Arial" w:hAnsi="Arial" w:cs="Arial"/>
            <w:i/>
            <w:lang w:val="en-GB"/>
            <w:rPrChange w:id="7025" w:author="HP" w:date="2022-08-19T20:10:00Z">
              <w:rPr>
                <w:rFonts w:ascii="Arial" w:hAnsi="Arial" w:cs="Arial"/>
                <w:i/>
                <w:sz w:val="24"/>
                <w:szCs w:val="24"/>
                <w:lang w:val="en-GB"/>
              </w:rPr>
            </w:rPrChange>
          </w:rPr>
          <w:t>What are the main consequences of the reading crisis?</w:t>
        </w:r>
      </w:ins>
    </w:p>
    <w:p w:rsidR="000019C2" w:rsidRDefault="000019C2">
      <w:pPr>
        <w:pStyle w:val="Odsekzoznamu"/>
        <w:numPr>
          <w:ilvl w:val="0"/>
          <w:numId w:val="57"/>
        </w:numPr>
        <w:rPr>
          <w:ins w:id="7026" w:author="HP" w:date="2022-08-19T20:15:00Z"/>
          <w:rFonts w:ascii="Arial" w:hAnsi="Arial" w:cs="Arial"/>
          <w:i/>
          <w:lang w:val="en-GB"/>
        </w:rPr>
        <w:pPrChange w:id="7027" w:author="HP" w:date="2022-08-19T19:25:00Z">
          <w:pPr/>
        </w:pPrChange>
      </w:pPr>
      <w:ins w:id="7028" w:author="HP" w:date="2022-08-19T20:10:00Z">
        <w:r>
          <w:rPr>
            <w:rFonts w:ascii="Arial" w:hAnsi="Arial" w:cs="Arial"/>
            <w:i/>
            <w:lang w:val="en-GB"/>
          </w:rPr>
          <w:lastRenderedPageBreak/>
          <w:t>What is the future of books?</w:t>
        </w:r>
      </w:ins>
    </w:p>
    <w:p w:rsidR="000019C2" w:rsidRDefault="000019C2">
      <w:pPr>
        <w:pStyle w:val="Odsekzoznamu"/>
        <w:numPr>
          <w:ilvl w:val="0"/>
          <w:numId w:val="57"/>
        </w:numPr>
        <w:rPr>
          <w:ins w:id="7029" w:author="HP" w:date="2022-08-19T20:19:00Z"/>
          <w:rFonts w:ascii="Arial" w:hAnsi="Arial" w:cs="Arial"/>
          <w:i/>
          <w:lang w:val="en-GB"/>
        </w:rPr>
        <w:pPrChange w:id="7030" w:author="HP" w:date="2022-08-19T19:25:00Z">
          <w:pPr/>
        </w:pPrChange>
      </w:pPr>
      <w:ins w:id="7031" w:author="HP" w:date="2022-08-19T20:15:00Z">
        <w:r>
          <w:rPr>
            <w:rFonts w:ascii="Arial" w:hAnsi="Arial" w:cs="Arial"/>
            <w:i/>
            <w:lang w:val="en-GB"/>
          </w:rPr>
          <w:t>Have you read any biography of a sport</w:t>
        </w:r>
      </w:ins>
      <w:ins w:id="7032" w:author="HP" w:date="2022-08-19T20:16:00Z">
        <w:r>
          <w:rPr>
            <w:rFonts w:ascii="Arial" w:hAnsi="Arial" w:cs="Arial"/>
            <w:i/>
            <w:lang w:val="en-GB"/>
          </w:rPr>
          <w:t>s</w:t>
        </w:r>
      </w:ins>
      <w:ins w:id="7033" w:author="HP" w:date="2022-08-19T20:15:00Z">
        <w:r>
          <w:rPr>
            <w:rFonts w:ascii="Arial" w:hAnsi="Arial" w:cs="Arial"/>
            <w:i/>
            <w:lang w:val="en-GB"/>
          </w:rPr>
          <w:t>person?</w:t>
        </w:r>
      </w:ins>
    </w:p>
    <w:p w:rsidR="007304EB" w:rsidRDefault="007304EB">
      <w:pPr>
        <w:pStyle w:val="Odsekzoznamu"/>
        <w:numPr>
          <w:ilvl w:val="0"/>
          <w:numId w:val="57"/>
        </w:numPr>
        <w:rPr>
          <w:ins w:id="7034" w:author="HP" w:date="2022-08-19T20:17:00Z"/>
          <w:rFonts w:ascii="Arial" w:hAnsi="Arial" w:cs="Arial"/>
          <w:i/>
          <w:lang w:val="en-GB"/>
        </w:rPr>
        <w:pPrChange w:id="7035" w:author="HP" w:date="2022-08-19T19:25:00Z">
          <w:pPr/>
        </w:pPrChange>
      </w:pPr>
      <w:ins w:id="7036" w:author="HP" w:date="2022-08-19T20:19:00Z">
        <w:r>
          <w:rPr>
            <w:rFonts w:ascii="Arial" w:hAnsi="Arial" w:cs="Arial"/>
            <w:i/>
            <w:lang w:val="en-GB"/>
          </w:rPr>
          <w:t xml:space="preserve">Do you read </w:t>
        </w:r>
        <w:r w:rsidRPr="007304EB">
          <w:rPr>
            <w:rFonts w:ascii="Arial" w:hAnsi="Arial" w:cs="Arial"/>
            <w:b/>
            <w:i/>
            <w:lang w:val="en-GB"/>
            <w:rPrChange w:id="7037" w:author="HP" w:date="2022-08-19T20:25:00Z">
              <w:rPr>
                <w:rFonts w:ascii="Arial" w:hAnsi="Arial" w:cs="Arial"/>
                <w:i/>
                <w:lang w:val="en-GB"/>
              </w:rPr>
            </w:rPrChange>
          </w:rPr>
          <w:t>magazines or newspapers</w:t>
        </w:r>
        <w:r>
          <w:rPr>
            <w:rFonts w:ascii="Arial" w:hAnsi="Arial" w:cs="Arial"/>
            <w:i/>
            <w:lang w:val="en-GB"/>
          </w:rPr>
          <w:t>?</w:t>
        </w:r>
      </w:ins>
    </w:p>
    <w:p w:rsidR="000019C2" w:rsidRDefault="007304EB">
      <w:pPr>
        <w:pStyle w:val="Odsekzoznamu"/>
        <w:numPr>
          <w:ilvl w:val="0"/>
          <w:numId w:val="57"/>
        </w:numPr>
        <w:rPr>
          <w:ins w:id="7038" w:author="HP" w:date="2022-08-19T20:25:00Z"/>
          <w:rFonts w:ascii="Arial" w:hAnsi="Arial" w:cs="Arial"/>
          <w:i/>
          <w:lang w:val="en-GB"/>
        </w:rPr>
        <w:pPrChange w:id="7039" w:author="HP" w:date="2022-08-19T19:25:00Z">
          <w:pPr/>
        </w:pPrChange>
      </w:pPr>
      <w:ins w:id="7040" w:author="HP" w:date="2022-08-19T20:17:00Z">
        <w:r>
          <w:rPr>
            <w:rFonts w:ascii="Arial" w:hAnsi="Arial" w:cs="Arial"/>
            <w:i/>
            <w:lang w:val="en-GB"/>
          </w:rPr>
          <w:t>What is your favourite magazine</w:t>
        </w:r>
      </w:ins>
      <w:ins w:id="7041" w:author="HP" w:date="2022-08-19T20:19:00Z">
        <w:r>
          <w:rPr>
            <w:rFonts w:ascii="Arial" w:hAnsi="Arial" w:cs="Arial"/>
            <w:i/>
            <w:lang w:val="en-GB"/>
          </w:rPr>
          <w:t>/newspaper</w:t>
        </w:r>
      </w:ins>
      <w:ins w:id="7042" w:author="HP" w:date="2022-08-19T20:17:00Z">
        <w:r>
          <w:rPr>
            <w:rFonts w:ascii="Arial" w:hAnsi="Arial" w:cs="Arial"/>
            <w:i/>
            <w:lang w:val="en-GB"/>
          </w:rPr>
          <w:t xml:space="preserve"> and why?</w:t>
        </w:r>
      </w:ins>
    </w:p>
    <w:p w:rsidR="007304EB" w:rsidRDefault="007304EB">
      <w:pPr>
        <w:pStyle w:val="Odsekzoznamu"/>
        <w:numPr>
          <w:ilvl w:val="0"/>
          <w:numId w:val="57"/>
        </w:numPr>
        <w:rPr>
          <w:ins w:id="7043" w:author="HP" w:date="2022-08-19T20:17:00Z"/>
          <w:rFonts w:ascii="Arial" w:hAnsi="Arial" w:cs="Arial"/>
          <w:i/>
          <w:lang w:val="en-GB"/>
        </w:rPr>
        <w:pPrChange w:id="7044" w:author="HP" w:date="2022-08-19T19:25:00Z">
          <w:pPr/>
        </w:pPrChange>
      </w:pPr>
      <w:ins w:id="7045" w:author="HP" w:date="2022-08-19T20:25:00Z">
        <w:r>
          <w:rPr>
            <w:rFonts w:ascii="Arial" w:hAnsi="Arial" w:cs="Arial"/>
            <w:i/>
            <w:lang w:val="en-GB"/>
          </w:rPr>
          <w:t xml:space="preserve">Name some Slovak, British and American magazines and newspapers. </w:t>
        </w:r>
      </w:ins>
    </w:p>
    <w:p w:rsidR="007304EB" w:rsidRDefault="007304EB">
      <w:pPr>
        <w:pStyle w:val="Odsekzoznamu"/>
        <w:numPr>
          <w:ilvl w:val="0"/>
          <w:numId w:val="57"/>
        </w:numPr>
        <w:rPr>
          <w:ins w:id="7046" w:author="HP" w:date="2022-08-19T20:20:00Z"/>
          <w:rFonts w:ascii="Arial" w:hAnsi="Arial" w:cs="Arial"/>
          <w:i/>
          <w:lang w:val="en-GB"/>
        </w:rPr>
        <w:pPrChange w:id="7047" w:author="HP" w:date="2022-08-19T19:25:00Z">
          <w:pPr/>
        </w:pPrChange>
      </w:pPr>
      <w:ins w:id="7048" w:author="HP" w:date="2022-08-19T20:17:00Z">
        <w:r>
          <w:rPr>
            <w:rFonts w:ascii="Arial" w:hAnsi="Arial" w:cs="Arial"/>
            <w:i/>
            <w:lang w:val="en-GB"/>
          </w:rPr>
          <w:t>Wh</w:t>
        </w:r>
      </w:ins>
      <w:ins w:id="7049" w:author="HP" w:date="2022-08-19T20:18:00Z">
        <w:r>
          <w:rPr>
            <w:rFonts w:ascii="Arial" w:hAnsi="Arial" w:cs="Arial"/>
            <w:i/>
            <w:lang w:val="en-GB"/>
          </w:rPr>
          <w:t xml:space="preserve">ich articles </w:t>
        </w:r>
      </w:ins>
      <w:ins w:id="7050" w:author="HP" w:date="2022-08-19T20:17:00Z">
        <w:r>
          <w:rPr>
            <w:rFonts w:ascii="Arial" w:hAnsi="Arial" w:cs="Arial"/>
            <w:i/>
            <w:lang w:val="en-GB"/>
          </w:rPr>
          <w:t xml:space="preserve">do you read </w:t>
        </w:r>
      </w:ins>
      <w:ins w:id="7051" w:author="HP" w:date="2022-08-19T20:18:00Z">
        <w:r>
          <w:rPr>
            <w:rFonts w:ascii="Arial" w:hAnsi="Arial" w:cs="Arial"/>
            <w:i/>
            <w:lang w:val="en-GB"/>
          </w:rPr>
          <w:t>on the Internet? Why?</w:t>
        </w:r>
      </w:ins>
    </w:p>
    <w:p w:rsidR="007304EB" w:rsidRDefault="007304EB">
      <w:pPr>
        <w:pStyle w:val="Odsekzoznamu"/>
        <w:numPr>
          <w:ilvl w:val="0"/>
          <w:numId w:val="57"/>
        </w:numPr>
        <w:rPr>
          <w:ins w:id="7052" w:author="HP" w:date="2022-08-19T20:20:00Z"/>
          <w:rFonts w:ascii="Arial" w:hAnsi="Arial" w:cs="Arial"/>
          <w:i/>
          <w:lang w:val="en-GB"/>
        </w:rPr>
        <w:pPrChange w:id="7053" w:author="HP" w:date="2022-08-19T19:25:00Z">
          <w:pPr/>
        </w:pPrChange>
      </w:pPr>
      <w:ins w:id="7054" w:author="HP" w:date="2022-08-19T20:20:00Z">
        <w:r>
          <w:rPr>
            <w:rFonts w:ascii="Arial" w:hAnsi="Arial" w:cs="Arial"/>
            <w:i/>
            <w:lang w:val="en-GB"/>
          </w:rPr>
          <w:t xml:space="preserve">What two kinds of press do we know? Explain the difference. </w:t>
        </w:r>
      </w:ins>
    </w:p>
    <w:p w:rsidR="007304EB" w:rsidRDefault="007304EB">
      <w:pPr>
        <w:pStyle w:val="Odsekzoznamu"/>
        <w:numPr>
          <w:ilvl w:val="0"/>
          <w:numId w:val="57"/>
        </w:numPr>
        <w:rPr>
          <w:ins w:id="7055" w:author="HP" w:date="2022-08-19T20:20:00Z"/>
          <w:rFonts w:ascii="Arial" w:hAnsi="Arial" w:cs="Arial"/>
          <w:i/>
          <w:lang w:val="en-GB"/>
        </w:rPr>
        <w:pPrChange w:id="7056" w:author="HP" w:date="2022-08-19T19:25:00Z">
          <w:pPr/>
        </w:pPrChange>
      </w:pPr>
      <w:ins w:id="7057" w:author="HP" w:date="2022-08-19T20:21:00Z">
        <w:r>
          <w:rPr>
            <w:rFonts w:ascii="Arial" w:hAnsi="Arial" w:cs="Arial"/>
            <w:i/>
            <w:lang w:val="en-GB"/>
          </w:rPr>
          <w:t>Which of them do you prefer?</w:t>
        </w:r>
      </w:ins>
    </w:p>
    <w:p w:rsidR="007304EB" w:rsidRPr="00EA1B38" w:rsidRDefault="007304EB">
      <w:pPr>
        <w:ind w:left="360"/>
        <w:rPr>
          <w:ins w:id="7058" w:author="HP" w:date="2022-08-19T20:15:00Z"/>
          <w:rFonts w:ascii="Arial" w:hAnsi="Arial" w:cs="Arial"/>
          <w:i/>
          <w:lang w:val="en-GB"/>
          <w:rPrChange w:id="7059" w:author="HP" w:date="2022-08-19T20:28:00Z">
            <w:rPr>
              <w:ins w:id="7060" w:author="HP" w:date="2022-08-19T20:15:00Z"/>
              <w:lang w:val="en-GB"/>
            </w:rPr>
          </w:rPrChange>
        </w:rPr>
        <w:pPrChange w:id="7061" w:author="HP" w:date="2022-08-19T20:28:00Z">
          <w:pPr/>
        </w:pPrChange>
      </w:pPr>
    </w:p>
    <w:p w:rsidR="00972FDB" w:rsidRDefault="00972FDB">
      <w:pPr>
        <w:rPr>
          <w:ins w:id="7062" w:author="HP" w:date="2022-08-19T19:32:00Z"/>
          <w:rFonts w:ascii="Arial" w:hAnsi="Arial" w:cs="Arial"/>
          <w:sz w:val="24"/>
          <w:szCs w:val="24"/>
          <w:lang w:val="en-GB"/>
        </w:rPr>
      </w:pPr>
    </w:p>
    <w:p w:rsidR="00972FDB" w:rsidDel="002B0999" w:rsidRDefault="00972FDB">
      <w:pPr>
        <w:jc w:val="center"/>
        <w:rPr>
          <w:del w:id="7063" w:author="HP" w:date="2022-08-19T20:28:00Z"/>
          <w:rFonts w:ascii="Arial" w:hAnsi="Arial" w:cs="Arial"/>
          <w:sz w:val="24"/>
          <w:szCs w:val="24"/>
          <w:lang w:val="en-GB"/>
        </w:rPr>
        <w:pPrChange w:id="7064" w:author="HP" w:date="2022-08-19T19:25:00Z">
          <w:pPr/>
        </w:pPrChange>
      </w:pPr>
    </w:p>
    <w:p w:rsidR="002B0999" w:rsidRDefault="002B0999">
      <w:pPr>
        <w:rPr>
          <w:ins w:id="7065" w:author="HP" w:date="2022-08-22T12:28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66" w:author="HP" w:date="2022-08-22T12:28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67" w:author="HP" w:date="2022-08-22T12:28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68" w:author="HP" w:date="2022-08-22T12:28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69" w:author="HP" w:date="2022-08-22T12:28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70" w:author="HP" w:date="2022-08-22T12:28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71" w:author="HP" w:date="2022-08-22T12:28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72" w:author="HP" w:date="2022-08-22T12:28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73" w:author="HP" w:date="2022-08-22T12:28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74" w:author="HP" w:date="2022-08-22T12:28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75" w:author="HP" w:date="2022-08-22T12:28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76" w:author="HP" w:date="2022-08-22T12:29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77" w:author="HP" w:date="2022-08-22T12:29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78" w:author="HP" w:date="2022-08-22T12:29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79" w:author="HP" w:date="2022-08-22T12:29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80" w:author="HP" w:date="2022-08-22T12:29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81" w:author="HP" w:date="2022-08-22T12:29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82" w:author="HP" w:date="2022-08-22T12:29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83" w:author="HP" w:date="2022-08-22T12:29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84" w:author="HP" w:date="2022-08-22T12:29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85" w:author="HP" w:date="2022-08-22T12:29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86" w:author="HP" w:date="2022-08-22T12:29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87" w:author="HP" w:date="2022-08-22T12:29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88" w:author="HP" w:date="2022-08-22T12:29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89" w:author="HP" w:date="2022-08-22T12:29:00Z"/>
          <w:rFonts w:ascii="Arial" w:hAnsi="Arial" w:cs="Arial"/>
          <w:sz w:val="24"/>
          <w:szCs w:val="24"/>
          <w:lang w:val="en-GB"/>
        </w:rPr>
      </w:pPr>
    </w:p>
    <w:p w:rsidR="002B0999" w:rsidRDefault="002B0999">
      <w:pPr>
        <w:rPr>
          <w:ins w:id="7090" w:author="HP" w:date="2022-08-22T12:29:00Z"/>
          <w:rFonts w:ascii="Arial" w:hAnsi="Arial" w:cs="Arial"/>
          <w:sz w:val="24"/>
          <w:szCs w:val="24"/>
          <w:lang w:val="en-GB"/>
        </w:rPr>
      </w:pPr>
    </w:p>
    <w:p w:rsidR="00974306" w:rsidRDefault="00974306">
      <w:pPr>
        <w:jc w:val="center"/>
        <w:rPr>
          <w:ins w:id="7091" w:author="HP" w:date="2022-08-22T12:29:00Z"/>
          <w:rFonts w:ascii="Arial" w:hAnsi="Arial" w:cs="Arial"/>
          <w:b/>
          <w:sz w:val="36"/>
          <w:szCs w:val="36"/>
          <w:lang w:val="en-GB"/>
        </w:rPr>
        <w:pPrChange w:id="7092" w:author="HP" w:date="2022-08-19T19:25:00Z">
          <w:pPr/>
        </w:pPrChange>
      </w:pPr>
      <w:r w:rsidRPr="00682A46">
        <w:rPr>
          <w:rFonts w:ascii="Arial" w:hAnsi="Arial" w:cs="Arial"/>
          <w:b/>
          <w:sz w:val="36"/>
          <w:szCs w:val="36"/>
          <w:lang w:val="en-GB"/>
          <w:rPrChange w:id="7093" w:author="HP" w:date="2022-08-19T19:25:00Z">
            <w:rPr>
              <w:rFonts w:ascii="Arial" w:hAnsi="Arial" w:cs="Arial"/>
              <w:b/>
              <w:sz w:val="28"/>
              <w:szCs w:val="28"/>
              <w:lang w:val="en-GB"/>
            </w:rPr>
          </w:rPrChange>
        </w:rPr>
        <w:lastRenderedPageBreak/>
        <w:t>IDOLS</w:t>
      </w:r>
      <w:ins w:id="7094" w:author="HP" w:date="2022-08-22T10:45:00Z">
        <w:r w:rsidR="001C4735">
          <w:rPr>
            <w:rFonts w:ascii="Arial" w:hAnsi="Arial" w:cs="Arial"/>
            <w:b/>
            <w:sz w:val="36"/>
            <w:szCs w:val="36"/>
            <w:lang w:val="en-GB"/>
          </w:rPr>
          <w:t>, CELEBRITIES AND FAMOUS PERSONALITIES</w:t>
        </w:r>
      </w:ins>
    </w:p>
    <w:p w:rsidR="002B0999" w:rsidRDefault="002B0999">
      <w:pPr>
        <w:jc w:val="center"/>
        <w:rPr>
          <w:ins w:id="7095" w:author="HP" w:date="2022-08-22T10:43:00Z"/>
          <w:rFonts w:ascii="Arial" w:hAnsi="Arial" w:cs="Arial"/>
          <w:b/>
          <w:sz w:val="36"/>
          <w:szCs w:val="36"/>
          <w:lang w:val="en-GB"/>
        </w:rPr>
        <w:pPrChange w:id="7096" w:author="HP" w:date="2022-08-19T19:25:00Z">
          <w:pPr/>
        </w:pPrChange>
      </w:pPr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097" w:author="HP" w:date="2022-08-22T10:47:00Z"/>
          <w:rFonts w:ascii="Arial" w:hAnsi="Arial" w:cs="Arial"/>
          <w:sz w:val="24"/>
          <w:szCs w:val="24"/>
          <w:lang w:val="en-GB"/>
        </w:rPr>
        <w:pPrChange w:id="7098" w:author="HP" w:date="2022-08-22T10:43:00Z">
          <w:pPr/>
        </w:pPrChange>
      </w:pPr>
      <w:ins w:id="7099" w:author="HP" w:date="2022-08-22T10:45:00Z">
        <w:r>
          <w:rPr>
            <w:rFonts w:ascii="Arial" w:hAnsi="Arial" w:cs="Arial"/>
            <w:sz w:val="24"/>
            <w:szCs w:val="24"/>
            <w:lang w:val="en-GB"/>
          </w:rPr>
          <w:t xml:space="preserve">What is an </w:t>
        </w:r>
        <w:r w:rsidRPr="001C4735">
          <w:rPr>
            <w:rFonts w:ascii="Arial" w:hAnsi="Arial" w:cs="Arial"/>
            <w:b/>
            <w:sz w:val="24"/>
            <w:szCs w:val="24"/>
            <w:lang w:val="en-GB"/>
            <w:rPrChange w:id="7100" w:author="HP" w:date="2022-08-22T10:4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idol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101" w:author="HP" w:date="2022-08-22T10:48:00Z"/>
          <w:rFonts w:ascii="Arial" w:hAnsi="Arial" w:cs="Arial"/>
          <w:sz w:val="24"/>
          <w:szCs w:val="24"/>
          <w:lang w:val="en-GB"/>
        </w:rPr>
        <w:pPrChange w:id="7102" w:author="HP" w:date="2022-08-22T10:43:00Z">
          <w:pPr/>
        </w:pPrChange>
      </w:pPr>
      <w:ins w:id="7103" w:author="HP" w:date="2022-08-22T10:47:00Z">
        <w:r>
          <w:rPr>
            <w:rFonts w:ascii="Arial" w:hAnsi="Arial" w:cs="Arial"/>
            <w:sz w:val="24"/>
            <w:szCs w:val="24"/>
            <w:lang w:val="en-GB"/>
          </w:rPr>
          <w:t>How would you describe an idol?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104" w:author="HP" w:date="2022-08-22T10:47:00Z"/>
          <w:rFonts w:ascii="Arial" w:hAnsi="Arial" w:cs="Arial"/>
          <w:sz w:val="24"/>
          <w:szCs w:val="24"/>
          <w:lang w:val="en-GB"/>
        </w:rPr>
        <w:pPrChange w:id="7105" w:author="HP" w:date="2022-08-22T10:43:00Z">
          <w:pPr/>
        </w:pPrChange>
      </w:pPr>
      <w:ins w:id="7106" w:author="HP" w:date="2022-08-22T10:48:00Z">
        <w:r>
          <w:rPr>
            <w:rFonts w:ascii="Arial" w:hAnsi="Arial" w:cs="Arial"/>
            <w:sz w:val="24"/>
            <w:szCs w:val="24"/>
            <w:lang w:val="en-GB"/>
          </w:rPr>
          <w:t>Why do people need idols?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107" w:author="HP" w:date="2022-08-22T11:05:00Z"/>
          <w:rFonts w:ascii="Arial" w:hAnsi="Arial" w:cs="Arial"/>
          <w:sz w:val="24"/>
          <w:szCs w:val="24"/>
          <w:lang w:val="en-GB"/>
        </w:rPr>
        <w:pPrChange w:id="7108" w:author="HP" w:date="2022-08-22T10:43:00Z">
          <w:pPr/>
        </w:pPrChange>
      </w:pPr>
      <w:ins w:id="7109" w:author="HP" w:date="2022-08-22T10:48:00Z">
        <w:r>
          <w:rPr>
            <w:rFonts w:ascii="Arial" w:hAnsi="Arial" w:cs="Arial"/>
            <w:sz w:val="24"/>
            <w:szCs w:val="24"/>
            <w:lang w:val="en-GB"/>
          </w:rPr>
          <w:t>Which human traits does an idol have?</w:t>
        </w:r>
      </w:ins>
    </w:p>
    <w:p w:rsidR="00B610E6" w:rsidRDefault="00B610E6" w:rsidP="001C4735">
      <w:pPr>
        <w:pStyle w:val="Odsekzoznamu"/>
        <w:numPr>
          <w:ilvl w:val="0"/>
          <w:numId w:val="58"/>
        </w:numPr>
        <w:rPr>
          <w:ins w:id="7110" w:author="HP" w:date="2022-08-22T10:52:00Z"/>
          <w:rFonts w:ascii="Arial" w:hAnsi="Arial" w:cs="Arial"/>
          <w:sz w:val="24"/>
          <w:szCs w:val="24"/>
          <w:lang w:val="en-GB"/>
        </w:rPr>
        <w:pPrChange w:id="7111" w:author="HP" w:date="2022-08-22T10:43:00Z">
          <w:pPr/>
        </w:pPrChange>
      </w:pPr>
      <w:ins w:id="7112" w:author="HP" w:date="2022-08-22T11:05:00Z">
        <w:r>
          <w:rPr>
            <w:rFonts w:ascii="Arial" w:hAnsi="Arial" w:cs="Arial"/>
            <w:sz w:val="24"/>
            <w:szCs w:val="24"/>
            <w:lang w:val="en-GB"/>
          </w:rPr>
          <w:t>Describe an ideal person.</w:t>
        </w:r>
      </w:ins>
    </w:p>
    <w:p w:rsidR="008169B1" w:rsidRDefault="008169B1" w:rsidP="001C4735">
      <w:pPr>
        <w:pStyle w:val="Odsekzoznamu"/>
        <w:numPr>
          <w:ilvl w:val="0"/>
          <w:numId w:val="58"/>
        </w:numPr>
        <w:rPr>
          <w:ins w:id="7113" w:author="HP" w:date="2022-08-22T10:49:00Z"/>
          <w:rFonts w:ascii="Arial" w:hAnsi="Arial" w:cs="Arial"/>
          <w:sz w:val="24"/>
          <w:szCs w:val="24"/>
          <w:lang w:val="en-GB"/>
        </w:rPr>
        <w:pPrChange w:id="7114" w:author="HP" w:date="2022-08-22T10:43:00Z">
          <w:pPr/>
        </w:pPrChange>
      </w:pPr>
      <w:ins w:id="7115" w:author="HP" w:date="2022-08-22T10:52:00Z">
        <w:r>
          <w:rPr>
            <w:rFonts w:ascii="Arial" w:hAnsi="Arial" w:cs="Arial"/>
            <w:sz w:val="24"/>
            <w:szCs w:val="24"/>
            <w:lang w:val="en-GB"/>
          </w:rPr>
          <w:t xml:space="preserve">Does an ideal person exist? </w:t>
        </w:r>
      </w:ins>
      <w:ins w:id="7116" w:author="HP" w:date="2022-08-22T10:53:00Z">
        <w:r>
          <w:rPr>
            <w:rFonts w:ascii="Arial" w:hAnsi="Arial" w:cs="Arial"/>
            <w:sz w:val="24"/>
            <w:szCs w:val="24"/>
            <w:lang w:val="en-GB"/>
          </w:rPr>
          <w:t>Explain.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117" w:author="HP" w:date="2022-08-22T11:22:00Z"/>
          <w:rFonts w:ascii="Arial" w:hAnsi="Arial" w:cs="Arial"/>
          <w:sz w:val="24"/>
          <w:szCs w:val="24"/>
          <w:lang w:val="en-GB"/>
        </w:rPr>
        <w:pPrChange w:id="7118" w:author="HP" w:date="2022-08-22T10:43:00Z">
          <w:pPr/>
        </w:pPrChange>
      </w:pPr>
      <w:ins w:id="7119" w:author="HP" w:date="2022-08-22T10:49:00Z">
        <w:r>
          <w:rPr>
            <w:rFonts w:ascii="Arial" w:hAnsi="Arial" w:cs="Arial"/>
            <w:sz w:val="24"/>
            <w:szCs w:val="24"/>
            <w:lang w:val="en-GB"/>
          </w:rPr>
          <w:t xml:space="preserve">What human traits do you consider </w:t>
        </w:r>
        <w:r w:rsidRPr="00460405">
          <w:rPr>
            <w:rFonts w:ascii="Arial" w:hAnsi="Arial" w:cs="Arial"/>
            <w:b/>
            <w:sz w:val="24"/>
            <w:szCs w:val="24"/>
            <w:lang w:val="en-GB"/>
            <w:rPrChange w:id="7120" w:author="HP" w:date="2022-08-22T11:0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negative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CA1F45" w:rsidRDefault="00CA1F45" w:rsidP="001C4735">
      <w:pPr>
        <w:pStyle w:val="Odsekzoznamu"/>
        <w:numPr>
          <w:ilvl w:val="0"/>
          <w:numId w:val="58"/>
        </w:numPr>
        <w:rPr>
          <w:ins w:id="7121" w:author="HP" w:date="2022-08-22T11:02:00Z"/>
          <w:rFonts w:ascii="Arial" w:hAnsi="Arial" w:cs="Arial"/>
          <w:sz w:val="24"/>
          <w:szCs w:val="24"/>
          <w:lang w:val="en-GB"/>
        </w:rPr>
        <w:pPrChange w:id="7122" w:author="HP" w:date="2022-08-22T10:43:00Z">
          <w:pPr/>
        </w:pPrChange>
      </w:pPr>
      <w:ins w:id="7123" w:author="HP" w:date="2022-08-22T11:22:00Z">
        <w:r>
          <w:rPr>
            <w:rFonts w:ascii="Arial" w:hAnsi="Arial" w:cs="Arial"/>
            <w:sz w:val="24"/>
            <w:szCs w:val="24"/>
            <w:lang w:val="en-GB"/>
          </w:rPr>
          <w:t>Which are your negative qualities?</w:t>
        </w:r>
      </w:ins>
    </w:p>
    <w:p w:rsidR="00460405" w:rsidRDefault="00460405" w:rsidP="00460405">
      <w:pPr>
        <w:pStyle w:val="Odsekzoznamu"/>
        <w:numPr>
          <w:ilvl w:val="0"/>
          <w:numId w:val="58"/>
        </w:numPr>
        <w:rPr>
          <w:ins w:id="7124" w:author="HP" w:date="2022-08-22T11:22:00Z"/>
          <w:rFonts w:ascii="Arial" w:hAnsi="Arial" w:cs="Arial"/>
          <w:sz w:val="24"/>
          <w:szCs w:val="24"/>
          <w:lang w:val="en-GB"/>
        </w:rPr>
      </w:pPr>
      <w:ins w:id="7125" w:author="HP" w:date="2022-08-22T11:02:00Z">
        <w:r>
          <w:rPr>
            <w:rFonts w:ascii="Arial" w:hAnsi="Arial" w:cs="Arial"/>
            <w:sz w:val="24"/>
            <w:szCs w:val="24"/>
            <w:lang w:val="en-GB"/>
          </w:rPr>
          <w:t xml:space="preserve">What human traits do you consider </w:t>
        </w:r>
      </w:ins>
      <w:ins w:id="7126" w:author="HP" w:date="2022-08-22T11:03:00Z">
        <w:r>
          <w:rPr>
            <w:rFonts w:ascii="Arial" w:hAnsi="Arial" w:cs="Arial"/>
            <w:b/>
            <w:sz w:val="24"/>
            <w:szCs w:val="24"/>
            <w:lang w:val="en-GB"/>
          </w:rPr>
          <w:t>positive</w:t>
        </w:r>
      </w:ins>
      <w:ins w:id="7127" w:author="HP" w:date="2022-08-22T11:02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CA1F45" w:rsidRDefault="00CA1F45" w:rsidP="00CA1F45">
      <w:pPr>
        <w:pStyle w:val="Odsekzoznamu"/>
        <w:numPr>
          <w:ilvl w:val="0"/>
          <w:numId w:val="58"/>
        </w:numPr>
        <w:rPr>
          <w:ins w:id="7128" w:author="HP" w:date="2022-08-22T11:22:00Z"/>
          <w:rFonts w:ascii="Arial" w:hAnsi="Arial" w:cs="Arial"/>
          <w:sz w:val="24"/>
          <w:szCs w:val="24"/>
          <w:lang w:val="en-GB"/>
        </w:rPr>
      </w:pPr>
      <w:ins w:id="7129" w:author="HP" w:date="2022-08-22T11:22:00Z">
        <w:r>
          <w:rPr>
            <w:rFonts w:ascii="Arial" w:hAnsi="Arial" w:cs="Arial"/>
            <w:sz w:val="24"/>
            <w:szCs w:val="24"/>
            <w:lang w:val="en-GB"/>
          </w:rPr>
          <w:t xml:space="preserve">Which are your </w:t>
        </w:r>
      </w:ins>
      <w:ins w:id="7130" w:author="HP" w:date="2022-08-22T11:23:00Z">
        <w:r>
          <w:rPr>
            <w:rFonts w:ascii="Arial" w:hAnsi="Arial" w:cs="Arial"/>
            <w:sz w:val="24"/>
            <w:szCs w:val="24"/>
            <w:lang w:val="en-GB"/>
          </w:rPr>
          <w:t>positive</w:t>
        </w:r>
      </w:ins>
      <w:ins w:id="7131" w:author="HP" w:date="2022-08-22T11:22:00Z">
        <w:r>
          <w:rPr>
            <w:rFonts w:ascii="Arial" w:hAnsi="Arial" w:cs="Arial"/>
            <w:sz w:val="24"/>
            <w:szCs w:val="24"/>
            <w:lang w:val="en-GB"/>
          </w:rPr>
          <w:t xml:space="preserve"> qualities?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132" w:author="HP" w:date="2022-08-22T10:49:00Z"/>
          <w:rFonts w:ascii="Arial" w:hAnsi="Arial" w:cs="Arial"/>
          <w:sz w:val="24"/>
          <w:szCs w:val="24"/>
          <w:lang w:val="en-GB"/>
        </w:rPr>
      </w:pPr>
      <w:ins w:id="7133" w:author="HP" w:date="2022-08-22T10:49:00Z">
        <w:r>
          <w:rPr>
            <w:rFonts w:ascii="Arial" w:hAnsi="Arial" w:cs="Arial"/>
            <w:sz w:val="24"/>
            <w:szCs w:val="24"/>
            <w:lang w:val="en-GB"/>
          </w:rPr>
          <w:t>What human traits do you admire?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134" w:author="HP" w:date="2022-08-22T10:45:00Z"/>
          <w:rFonts w:ascii="Arial" w:hAnsi="Arial" w:cs="Arial"/>
          <w:sz w:val="24"/>
          <w:szCs w:val="24"/>
          <w:lang w:val="en-GB"/>
        </w:rPr>
        <w:pPrChange w:id="7135" w:author="HP" w:date="2022-08-22T10:43:00Z">
          <w:pPr/>
        </w:pPrChange>
      </w:pPr>
      <w:ins w:id="7136" w:author="HP" w:date="2022-08-22T10:45:00Z">
        <w:r>
          <w:rPr>
            <w:rFonts w:ascii="Arial" w:hAnsi="Arial" w:cs="Arial"/>
            <w:sz w:val="24"/>
            <w:szCs w:val="24"/>
            <w:lang w:val="en-GB"/>
          </w:rPr>
          <w:t>Who can be an idol for people?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137" w:author="HP" w:date="2022-08-22T10:50:00Z"/>
          <w:rFonts w:ascii="Arial" w:hAnsi="Arial" w:cs="Arial"/>
          <w:sz w:val="24"/>
          <w:szCs w:val="24"/>
          <w:lang w:val="en-GB"/>
        </w:rPr>
        <w:pPrChange w:id="7138" w:author="HP" w:date="2022-08-22T10:43:00Z">
          <w:pPr/>
        </w:pPrChange>
      </w:pPr>
      <w:ins w:id="7139" w:author="HP" w:date="2022-08-22T10:45:00Z">
        <w:r>
          <w:rPr>
            <w:rFonts w:ascii="Arial" w:hAnsi="Arial" w:cs="Arial"/>
            <w:sz w:val="24"/>
            <w:szCs w:val="24"/>
            <w:lang w:val="en-GB"/>
          </w:rPr>
          <w:t xml:space="preserve">How do people choose idols? </w:t>
        </w:r>
      </w:ins>
    </w:p>
    <w:p w:rsidR="008169B1" w:rsidRDefault="008169B1" w:rsidP="001C4735">
      <w:pPr>
        <w:pStyle w:val="Odsekzoznamu"/>
        <w:numPr>
          <w:ilvl w:val="0"/>
          <w:numId w:val="58"/>
        </w:numPr>
        <w:rPr>
          <w:ins w:id="7140" w:author="HP" w:date="2022-08-22T10:55:00Z"/>
          <w:rFonts w:ascii="Arial" w:hAnsi="Arial" w:cs="Arial"/>
          <w:sz w:val="24"/>
          <w:szCs w:val="24"/>
          <w:lang w:val="en-GB"/>
        </w:rPr>
        <w:pPrChange w:id="7141" w:author="HP" w:date="2022-08-22T10:43:00Z">
          <w:pPr/>
        </w:pPrChange>
      </w:pPr>
      <w:ins w:id="7142" w:author="HP" w:date="2022-08-22T10:53:00Z">
        <w:r>
          <w:rPr>
            <w:rFonts w:ascii="Arial" w:hAnsi="Arial" w:cs="Arial"/>
            <w:sz w:val="24"/>
            <w:szCs w:val="24"/>
            <w:lang w:val="en-GB"/>
          </w:rPr>
          <w:t xml:space="preserve">Why do </w:t>
        </w:r>
        <w:r w:rsidRPr="008169B1">
          <w:rPr>
            <w:rFonts w:ascii="Arial" w:hAnsi="Arial" w:cs="Arial"/>
            <w:b/>
            <w:sz w:val="24"/>
            <w:szCs w:val="24"/>
            <w:lang w:val="en-GB"/>
            <w:rPrChange w:id="7143" w:author="HP" w:date="2022-08-22T10:5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teenagers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have their role models?</w:t>
        </w:r>
      </w:ins>
    </w:p>
    <w:p w:rsidR="008169B1" w:rsidRDefault="008169B1" w:rsidP="001C4735">
      <w:pPr>
        <w:pStyle w:val="Odsekzoznamu"/>
        <w:numPr>
          <w:ilvl w:val="0"/>
          <w:numId w:val="58"/>
        </w:numPr>
        <w:rPr>
          <w:ins w:id="7144" w:author="HP" w:date="2022-08-22T10:56:00Z"/>
          <w:rFonts w:ascii="Arial" w:hAnsi="Arial" w:cs="Arial"/>
          <w:sz w:val="24"/>
          <w:szCs w:val="24"/>
          <w:lang w:val="en-GB"/>
        </w:rPr>
        <w:pPrChange w:id="7145" w:author="HP" w:date="2022-08-22T10:43:00Z">
          <w:pPr/>
        </w:pPrChange>
      </w:pPr>
      <w:ins w:id="7146" w:author="HP" w:date="2022-08-22T10:55:00Z">
        <w:r>
          <w:rPr>
            <w:rFonts w:ascii="Arial" w:hAnsi="Arial" w:cs="Arial"/>
            <w:sz w:val="24"/>
            <w:szCs w:val="24"/>
            <w:lang w:val="en-GB"/>
          </w:rPr>
          <w:t>What qualities of role models are often admired by the young?</w:t>
        </w:r>
      </w:ins>
    </w:p>
    <w:p w:rsidR="008169B1" w:rsidRDefault="008169B1" w:rsidP="001C4735">
      <w:pPr>
        <w:pStyle w:val="Odsekzoznamu"/>
        <w:numPr>
          <w:ilvl w:val="0"/>
          <w:numId w:val="58"/>
        </w:numPr>
        <w:rPr>
          <w:ins w:id="7147" w:author="HP" w:date="2022-08-22T10:57:00Z"/>
          <w:rFonts w:ascii="Arial" w:hAnsi="Arial" w:cs="Arial"/>
          <w:sz w:val="24"/>
          <w:szCs w:val="24"/>
          <w:lang w:val="en-GB"/>
        </w:rPr>
        <w:pPrChange w:id="7148" w:author="HP" w:date="2022-08-22T10:43:00Z">
          <w:pPr/>
        </w:pPrChange>
      </w:pPr>
      <w:ins w:id="7149" w:author="HP" w:date="2022-08-22T10:56:00Z">
        <w:r>
          <w:rPr>
            <w:rFonts w:ascii="Arial" w:hAnsi="Arial" w:cs="Arial"/>
            <w:sz w:val="24"/>
            <w:szCs w:val="24"/>
            <w:lang w:val="en-GB"/>
          </w:rPr>
          <w:t xml:space="preserve">What is a pseudo-idol? </w:t>
        </w:r>
      </w:ins>
    </w:p>
    <w:p w:rsidR="008169B1" w:rsidRDefault="008169B1" w:rsidP="001C4735">
      <w:pPr>
        <w:pStyle w:val="Odsekzoznamu"/>
        <w:numPr>
          <w:ilvl w:val="0"/>
          <w:numId w:val="58"/>
        </w:numPr>
        <w:rPr>
          <w:ins w:id="7150" w:author="HP" w:date="2022-08-22T10:57:00Z"/>
          <w:rFonts w:ascii="Arial" w:hAnsi="Arial" w:cs="Arial"/>
          <w:sz w:val="24"/>
          <w:szCs w:val="24"/>
          <w:lang w:val="en-GB"/>
        </w:rPr>
        <w:pPrChange w:id="7151" w:author="HP" w:date="2022-08-22T10:43:00Z">
          <w:pPr/>
        </w:pPrChange>
      </w:pPr>
      <w:ins w:id="7152" w:author="HP" w:date="2022-08-22T10:57:00Z">
        <w:r>
          <w:rPr>
            <w:rFonts w:ascii="Arial" w:hAnsi="Arial" w:cs="Arial"/>
            <w:sz w:val="24"/>
            <w:szCs w:val="24"/>
            <w:lang w:val="en-GB"/>
          </w:rPr>
          <w:t xml:space="preserve">What idols do </w:t>
        </w:r>
        <w:r w:rsidRPr="008169B1">
          <w:rPr>
            <w:rFonts w:ascii="Arial" w:hAnsi="Arial" w:cs="Arial"/>
            <w:b/>
            <w:sz w:val="24"/>
            <w:szCs w:val="24"/>
            <w:lang w:val="en-GB"/>
            <w:rPrChange w:id="7153" w:author="HP" w:date="2022-08-22T10:5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adults or older people </w:t>
        </w:r>
        <w:r>
          <w:rPr>
            <w:rFonts w:ascii="Arial" w:hAnsi="Arial" w:cs="Arial"/>
            <w:sz w:val="24"/>
            <w:szCs w:val="24"/>
            <w:lang w:val="en-GB"/>
          </w:rPr>
          <w:t xml:space="preserve">have? </w:t>
        </w:r>
      </w:ins>
    </w:p>
    <w:p w:rsidR="008169B1" w:rsidRDefault="008169B1" w:rsidP="001C4735">
      <w:pPr>
        <w:pStyle w:val="Odsekzoznamu"/>
        <w:numPr>
          <w:ilvl w:val="0"/>
          <w:numId w:val="58"/>
        </w:numPr>
        <w:rPr>
          <w:ins w:id="7154" w:author="HP" w:date="2022-08-22T10:57:00Z"/>
          <w:rFonts w:ascii="Arial" w:hAnsi="Arial" w:cs="Arial"/>
          <w:sz w:val="24"/>
          <w:szCs w:val="24"/>
          <w:lang w:val="en-GB"/>
        </w:rPr>
        <w:pPrChange w:id="7155" w:author="HP" w:date="2022-08-22T10:43:00Z">
          <w:pPr/>
        </w:pPrChange>
      </w:pPr>
      <w:ins w:id="7156" w:author="HP" w:date="2022-08-22T10:57:00Z">
        <w:r>
          <w:rPr>
            <w:rFonts w:ascii="Arial" w:hAnsi="Arial" w:cs="Arial"/>
            <w:sz w:val="24"/>
            <w:szCs w:val="24"/>
            <w:lang w:val="en-GB"/>
          </w:rPr>
          <w:t xml:space="preserve">Who are real heroes? </w:t>
        </w:r>
      </w:ins>
    </w:p>
    <w:p w:rsidR="008169B1" w:rsidRDefault="008169B1" w:rsidP="001C4735">
      <w:pPr>
        <w:pStyle w:val="Odsekzoznamu"/>
        <w:numPr>
          <w:ilvl w:val="0"/>
          <w:numId w:val="58"/>
        </w:numPr>
        <w:rPr>
          <w:ins w:id="7157" w:author="HP" w:date="2022-08-22T10:58:00Z"/>
          <w:rFonts w:ascii="Arial" w:hAnsi="Arial" w:cs="Arial"/>
          <w:sz w:val="24"/>
          <w:szCs w:val="24"/>
          <w:lang w:val="en-GB"/>
        </w:rPr>
        <w:pPrChange w:id="7158" w:author="HP" w:date="2022-08-22T10:43:00Z">
          <w:pPr/>
        </w:pPrChange>
      </w:pPr>
      <w:ins w:id="7159" w:author="HP" w:date="2022-08-22T10:58:00Z">
        <w:r>
          <w:rPr>
            <w:rFonts w:ascii="Arial" w:hAnsi="Arial" w:cs="Arial"/>
            <w:sz w:val="24"/>
            <w:szCs w:val="24"/>
            <w:lang w:val="en-GB"/>
          </w:rPr>
          <w:t>What qualities are applied to heroes?</w:t>
        </w:r>
      </w:ins>
    </w:p>
    <w:p w:rsidR="008169B1" w:rsidRDefault="008169B1" w:rsidP="001C4735">
      <w:pPr>
        <w:pStyle w:val="Odsekzoznamu"/>
        <w:numPr>
          <w:ilvl w:val="0"/>
          <w:numId w:val="58"/>
        </w:numPr>
        <w:rPr>
          <w:ins w:id="7160" w:author="HP" w:date="2022-08-22T10:59:00Z"/>
          <w:rFonts w:ascii="Arial" w:hAnsi="Arial" w:cs="Arial"/>
          <w:sz w:val="24"/>
          <w:szCs w:val="24"/>
          <w:lang w:val="en-GB"/>
        </w:rPr>
        <w:pPrChange w:id="7161" w:author="HP" w:date="2022-08-22T10:43:00Z">
          <w:pPr/>
        </w:pPrChange>
      </w:pPr>
      <w:ins w:id="7162" w:author="HP" w:date="2022-08-22T10:59:00Z">
        <w:r>
          <w:rPr>
            <w:rFonts w:ascii="Arial" w:hAnsi="Arial" w:cs="Arial"/>
            <w:sz w:val="24"/>
            <w:szCs w:val="24"/>
            <w:lang w:val="en-GB"/>
          </w:rPr>
          <w:t xml:space="preserve">Who are </w:t>
        </w:r>
        <w:r w:rsidRPr="008169B1">
          <w:rPr>
            <w:rFonts w:ascii="Arial" w:hAnsi="Arial" w:cs="Arial"/>
            <w:b/>
            <w:sz w:val="24"/>
            <w:szCs w:val="24"/>
            <w:lang w:val="en-GB"/>
            <w:rPrChange w:id="7163" w:author="HP" w:date="2022-08-22T10:5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fictional heroes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8169B1" w:rsidRDefault="008169B1" w:rsidP="001C4735">
      <w:pPr>
        <w:pStyle w:val="Odsekzoznamu"/>
        <w:numPr>
          <w:ilvl w:val="0"/>
          <w:numId w:val="58"/>
        </w:numPr>
        <w:rPr>
          <w:ins w:id="7164" w:author="HP" w:date="2022-08-22T10:59:00Z"/>
          <w:rFonts w:ascii="Arial" w:hAnsi="Arial" w:cs="Arial"/>
          <w:sz w:val="24"/>
          <w:szCs w:val="24"/>
          <w:lang w:val="en-GB"/>
        </w:rPr>
        <w:pPrChange w:id="7165" w:author="HP" w:date="2022-08-22T10:43:00Z">
          <w:pPr/>
        </w:pPrChange>
      </w:pPr>
      <w:ins w:id="7166" w:author="HP" w:date="2022-08-22T10:59:00Z">
        <w:r>
          <w:rPr>
            <w:rFonts w:ascii="Arial" w:hAnsi="Arial" w:cs="Arial"/>
            <w:sz w:val="24"/>
            <w:szCs w:val="24"/>
            <w:lang w:val="en-GB"/>
          </w:rPr>
          <w:t>Why do some people identify with fictional heroes?</w:t>
        </w:r>
      </w:ins>
    </w:p>
    <w:p w:rsidR="008169B1" w:rsidRDefault="008169B1" w:rsidP="001C4735">
      <w:pPr>
        <w:pStyle w:val="Odsekzoznamu"/>
        <w:numPr>
          <w:ilvl w:val="0"/>
          <w:numId w:val="58"/>
        </w:numPr>
        <w:rPr>
          <w:ins w:id="7167" w:author="HP" w:date="2022-08-22T11:01:00Z"/>
          <w:rFonts w:ascii="Arial" w:hAnsi="Arial" w:cs="Arial"/>
          <w:sz w:val="24"/>
          <w:szCs w:val="24"/>
          <w:lang w:val="en-GB"/>
        </w:rPr>
        <w:pPrChange w:id="7168" w:author="HP" w:date="2022-08-22T10:43:00Z">
          <w:pPr/>
        </w:pPrChange>
      </w:pPr>
      <w:ins w:id="7169" w:author="HP" w:date="2022-08-22T11:00:00Z">
        <w:r>
          <w:rPr>
            <w:rFonts w:ascii="Arial" w:hAnsi="Arial" w:cs="Arial"/>
            <w:sz w:val="24"/>
            <w:szCs w:val="24"/>
            <w:lang w:val="en-GB"/>
          </w:rPr>
          <w:t>Why do violent heroes have a negative impact on children?</w:t>
        </w:r>
      </w:ins>
    </w:p>
    <w:p w:rsidR="008169B1" w:rsidRDefault="008169B1" w:rsidP="008169B1">
      <w:pPr>
        <w:pStyle w:val="Odsekzoznamu"/>
        <w:numPr>
          <w:ilvl w:val="0"/>
          <w:numId w:val="58"/>
        </w:numPr>
        <w:rPr>
          <w:ins w:id="7170" w:author="HP" w:date="2022-08-22T11:01:00Z"/>
          <w:rFonts w:ascii="Arial" w:hAnsi="Arial" w:cs="Arial"/>
          <w:sz w:val="24"/>
          <w:szCs w:val="24"/>
          <w:lang w:val="en-GB"/>
        </w:rPr>
      </w:pPr>
      <w:ins w:id="7171" w:author="HP" w:date="2022-08-22T11:01:00Z">
        <w:r>
          <w:rPr>
            <w:rFonts w:ascii="Arial" w:hAnsi="Arial" w:cs="Arial"/>
            <w:sz w:val="24"/>
            <w:szCs w:val="24"/>
            <w:lang w:val="en-GB"/>
          </w:rPr>
          <w:t xml:space="preserve">Do you admire </w:t>
        </w:r>
        <w:r w:rsidRPr="008169B1">
          <w:rPr>
            <w:rFonts w:ascii="Arial" w:hAnsi="Arial" w:cs="Arial"/>
            <w:b/>
            <w:sz w:val="24"/>
            <w:szCs w:val="24"/>
            <w:lang w:val="en-GB"/>
            <w:rPrChange w:id="7172" w:author="HP" w:date="2022-08-22T11:0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ordinary people</w:t>
        </w:r>
        <w:r>
          <w:rPr>
            <w:rFonts w:ascii="Arial" w:hAnsi="Arial" w:cs="Arial"/>
            <w:sz w:val="24"/>
            <w:szCs w:val="24"/>
            <w:lang w:val="en-GB"/>
          </w:rPr>
          <w:t>? What for?</w:t>
        </w:r>
      </w:ins>
    </w:p>
    <w:p w:rsidR="008169B1" w:rsidRDefault="008169B1" w:rsidP="001C4735">
      <w:pPr>
        <w:pStyle w:val="Odsekzoznamu"/>
        <w:numPr>
          <w:ilvl w:val="0"/>
          <w:numId w:val="58"/>
        </w:numPr>
        <w:rPr>
          <w:ins w:id="7173" w:author="HP" w:date="2022-08-22T11:00:00Z"/>
          <w:rFonts w:ascii="Arial" w:hAnsi="Arial" w:cs="Arial"/>
          <w:sz w:val="24"/>
          <w:szCs w:val="24"/>
          <w:lang w:val="en-GB"/>
        </w:rPr>
        <w:pPrChange w:id="7174" w:author="HP" w:date="2022-08-22T10:43:00Z">
          <w:pPr/>
        </w:pPrChange>
      </w:pPr>
      <w:ins w:id="7175" w:author="HP" w:date="2022-08-22T11:01:00Z">
        <w:r>
          <w:rPr>
            <w:rFonts w:ascii="Arial" w:hAnsi="Arial" w:cs="Arial"/>
            <w:sz w:val="24"/>
            <w:szCs w:val="24"/>
            <w:lang w:val="en-GB"/>
          </w:rPr>
          <w:t>What kind of ordinary people can become idols?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176" w:author="HP" w:date="2022-08-22T10:46:00Z"/>
          <w:rFonts w:ascii="Arial" w:hAnsi="Arial" w:cs="Arial"/>
          <w:sz w:val="24"/>
          <w:szCs w:val="24"/>
          <w:lang w:val="en-GB"/>
        </w:rPr>
        <w:pPrChange w:id="7177" w:author="HP" w:date="2022-08-22T10:43:00Z">
          <w:pPr/>
        </w:pPrChange>
      </w:pPr>
      <w:ins w:id="7178" w:author="HP" w:date="2022-08-22T10:46:00Z">
        <w:r>
          <w:rPr>
            <w:rFonts w:ascii="Arial" w:hAnsi="Arial" w:cs="Arial"/>
            <w:sz w:val="24"/>
            <w:szCs w:val="24"/>
            <w:lang w:val="en-GB"/>
          </w:rPr>
          <w:t xml:space="preserve">What is a </w:t>
        </w:r>
        <w:r w:rsidRPr="001C4735">
          <w:rPr>
            <w:rFonts w:ascii="Arial" w:hAnsi="Arial" w:cs="Arial"/>
            <w:b/>
            <w:sz w:val="24"/>
            <w:szCs w:val="24"/>
            <w:lang w:val="en-GB"/>
            <w:rPrChange w:id="7179" w:author="HP" w:date="2022-08-22T10:4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celebrity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180" w:author="HP" w:date="2022-08-22T10:50:00Z"/>
          <w:rFonts w:ascii="Arial" w:hAnsi="Arial" w:cs="Arial"/>
          <w:sz w:val="24"/>
          <w:szCs w:val="24"/>
          <w:lang w:val="en-GB"/>
        </w:rPr>
        <w:pPrChange w:id="7181" w:author="HP" w:date="2022-08-22T10:43:00Z">
          <w:pPr/>
        </w:pPrChange>
      </w:pPr>
      <w:ins w:id="7182" w:author="HP" w:date="2022-08-22T10:46:00Z">
        <w:r>
          <w:rPr>
            <w:rFonts w:ascii="Arial" w:hAnsi="Arial" w:cs="Arial"/>
            <w:sz w:val="24"/>
            <w:szCs w:val="24"/>
            <w:lang w:val="en-GB"/>
          </w:rPr>
          <w:t>How do people become celebrities?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183" w:author="HP" w:date="2022-08-22T10:50:00Z"/>
          <w:rFonts w:ascii="Arial" w:hAnsi="Arial" w:cs="Arial"/>
          <w:sz w:val="24"/>
          <w:szCs w:val="24"/>
          <w:lang w:val="en-GB"/>
        </w:rPr>
        <w:pPrChange w:id="7184" w:author="HP" w:date="2022-08-22T10:43:00Z">
          <w:pPr/>
        </w:pPrChange>
      </w:pPr>
      <w:ins w:id="7185" w:author="HP" w:date="2022-08-22T10:50:00Z">
        <w:r>
          <w:rPr>
            <w:rFonts w:ascii="Arial" w:hAnsi="Arial" w:cs="Arial"/>
            <w:sz w:val="24"/>
            <w:szCs w:val="24"/>
            <w:lang w:val="en-GB"/>
          </w:rPr>
          <w:t>What makes celebrities popular?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186" w:author="HP" w:date="2022-08-22T10:49:00Z"/>
          <w:rFonts w:ascii="Arial" w:hAnsi="Arial" w:cs="Arial"/>
          <w:sz w:val="24"/>
          <w:szCs w:val="24"/>
          <w:lang w:val="en-GB"/>
        </w:rPr>
        <w:pPrChange w:id="7187" w:author="HP" w:date="2022-08-22T10:43:00Z">
          <w:pPr/>
        </w:pPrChange>
      </w:pPr>
      <w:ins w:id="7188" w:author="HP" w:date="2022-08-22T10:50:00Z">
        <w:r>
          <w:rPr>
            <w:rFonts w:ascii="Arial" w:hAnsi="Arial" w:cs="Arial"/>
            <w:sz w:val="24"/>
            <w:szCs w:val="24"/>
            <w:lang w:val="en-GB"/>
          </w:rPr>
          <w:t>What do celebrities do to stay popular?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189" w:author="HP" w:date="2022-08-22T11:13:00Z"/>
          <w:rFonts w:ascii="Arial" w:hAnsi="Arial" w:cs="Arial"/>
          <w:sz w:val="24"/>
          <w:szCs w:val="24"/>
          <w:lang w:val="en-GB"/>
        </w:rPr>
        <w:pPrChange w:id="7190" w:author="HP" w:date="2022-08-22T10:43:00Z">
          <w:pPr/>
        </w:pPrChange>
      </w:pPr>
      <w:ins w:id="7191" w:author="HP" w:date="2022-08-22T10:49:00Z">
        <w:r>
          <w:rPr>
            <w:rFonts w:ascii="Arial" w:hAnsi="Arial" w:cs="Arial"/>
            <w:sz w:val="24"/>
            <w:szCs w:val="24"/>
            <w:lang w:val="en-GB"/>
          </w:rPr>
          <w:t>What talent contests are popu</w:t>
        </w:r>
      </w:ins>
      <w:ins w:id="7192" w:author="HP" w:date="2022-08-22T10:50:00Z">
        <w:r>
          <w:rPr>
            <w:rFonts w:ascii="Arial" w:hAnsi="Arial" w:cs="Arial"/>
            <w:sz w:val="24"/>
            <w:szCs w:val="24"/>
            <w:lang w:val="en-GB"/>
          </w:rPr>
          <w:t>l</w:t>
        </w:r>
      </w:ins>
      <w:ins w:id="7193" w:author="HP" w:date="2022-08-22T10:49:00Z">
        <w:r>
          <w:rPr>
            <w:rFonts w:ascii="Arial" w:hAnsi="Arial" w:cs="Arial"/>
            <w:sz w:val="24"/>
            <w:szCs w:val="24"/>
            <w:lang w:val="en-GB"/>
          </w:rPr>
          <w:t>ar in Slovakia?</w:t>
        </w:r>
      </w:ins>
    </w:p>
    <w:p w:rsidR="00FC021C" w:rsidRDefault="00FC021C" w:rsidP="001C4735">
      <w:pPr>
        <w:pStyle w:val="Odsekzoznamu"/>
        <w:numPr>
          <w:ilvl w:val="0"/>
          <w:numId w:val="58"/>
        </w:numPr>
        <w:rPr>
          <w:ins w:id="7194" w:author="HP" w:date="2022-08-22T11:13:00Z"/>
          <w:rFonts w:ascii="Arial" w:hAnsi="Arial" w:cs="Arial"/>
          <w:sz w:val="24"/>
          <w:szCs w:val="24"/>
          <w:lang w:val="en-GB"/>
        </w:rPr>
        <w:pPrChange w:id="7195" w:author="HP" w:date="2022-08-22T10:43:00Z">
          <w:pPr/>
        </w:pPrChange>
      </w:pPr>
      <w:ins w:id="7196" w:author="HP" w:date="2022-08-22T11:13:00Z">
        <w:r>
          <w:rPr>
            <w:rFonts w:ascii="Arial" w:hAnsi="Arial" w:cs="Arial"/>
            <w:sz w:val="24"/>
            <w:szCs w:val="24"/>
            <w:lang w:val="en-GB"/>
          </w:rPr>
          <w:t>What do you think of reality shows?</w:t>
        </w:r>
      </w:ins>
    </w:p>
    <w:p w:rsidR="00FC021C" w:rsidRDefault="00FC021C" w:rsidP="001C4735">
      <w:pPr>
        <w:pStyle w:val="Odsekzoznamu"/>
        <w:numPr>
          <w:ilvl w:val="0"/>
          <w:numId w:val="58"/>
        </w:numPr>
        <w:rPr>
          <w:ins w:id="7197" w:author="HP" w:date="2022-08-22T10:46:00Z"/>
          <w:rFonts w:ascii="Arial" w:hAnsi="Arial" w:cs="Arial"/>
          <w:sz w:val="24"/>
          <w:szCs w:val="24"/>
          <w:lang w:val="en-GB"/>
        </w:rPr>
        <w:pPrChange w:id="7198" w:author="HP" w:date="2022-08-22T10:43:00Z">
          <w:pPr/>
        </w:pPrChange>
      </w:pPr>
      <w:ins w:id="7199" w:author="HP" w:date="2022-08-22T11:13:00Z">
        <w:r>
          <w:rPr>
            <w:rFonts w:ascii="Arial" w:hAnsi="Arial" w:cs="Arial"/>
            <w:sz w:val="24"/>
            <w:szCs w:val="24"/>
            <w:lang w:val="en-GB"/>
          </w:rPr>
          <w:t>Why do TVs produce reality shows?</w:t>
        </w:r>
      </w:ins>
    </w:p>
    <w:p w:rsidR="001C4735" w:rsidRPr="001C4735" w:rsidRDefault="001C4735" w:rsidP="001C4735">
      <w:pPr>
        <w:pStyle w:val="Odsekzoznamu"/>
        <w:numPr>
          <w:ilvl w:val="0"/>
          <w:numId w:val="58"/>
        </w:numPr>
        <w:rPr>
          <w:ins w:id="7200" w:author="HP" w:date="2022-08-22T10:45:00Z"/>
          <w:rFonts w:ascii="Arial" w:hAnsi="Arial" w:cs="Arial"/>
          <w:b/>
          <w:sz w:val="24"/>
          <w:szCs w:val="24"/>
          <w:lang w:val="en-GB"/>
          <w:rPrChange w:id="7201" w:author="HP" w:date="2022-08-22T10:47:00Z">
            <w:rPr>
              <w:ins w:id="7202" w:author="HP" w:date="2022-08-22T10:45:00Z"/>
              <w:rFonts w:ascii="Arial" w:hAnsi="Arial" w:cs="Arial"/>
              <w:sz w:val="24"/>
              <w:szCs w:val="24"/>
              <w:lang w:val="en-GB"/>
            </w:rPr>
          </w:rPrChange>
        </w:rPr>
        <w:pPrChange w:id="7203" w:author="HP" w:date="2022-08-22T10:43:00Z">
          <w:pPr/>
        </w:pPrChange>
      </w:pPr>
      <w:ins w:id="7204" w:author="HP" w:date="2022-08-22T10:46:00Z">
        <w:r>
          <w:rPr>
            <w:rFonts w:ascii="Arial" w:hAnsi="Arial" w:cs="Arial"/>
            <w:sz w:val="24"/>
            <w:szCs w:val="24"/>
            <w:lang w:val="en-GB"/>
          </w:rPr>
          <w:t xml:space="preserve">What is a </w:t>
        </w:r>
        <w:r w:rsidRPr="001C4735">
          <w:rPr>
            <w:rFonts w:ascii="Arial" w:hAnsi="Arial" w:cs="Arial"/>
            <w:b/>
            <w:sz w:val="24"/>
            <w:szCs w:val="24"/>
            <w:lang w:val="en-GB"/>
            <w:rPrChange w:id="7205" w:author="HP" w:date="2022-08-22T10:4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famous personality</w:t>
        </w:r>
        <w:r w:rsidRPr="001C4735">
          <w:rPr>
            <w:rFonts w:ascii="Arial" w:hAnsi="Arial" w:cs="Arial"/>
            <w:sz w:val="24"/>
            <w:szCs w:val="24"/>
            <w:lang w:val="en-GB"/>
            <w:rPrChange w:id="7206" w:author="HP" w:date="2022-08-22T10:4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? 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207" w:author="HP" w:date="2022-08-22T11:08:00Z"/>
          <w:rFonts w:ascii="Arial" w:hAnsi="Arial" w:cs="Arial"/>
          <w:sz w:val="24"/>
          <w:szCs w:val="24"/>
          <w:lang w:val="en-GB"/>
        </w:rPr>
        <w:pPrChange w:id="7208" w:author="HP" w:date="2022-08-22T10:43:00Z">
          <w:pPr/>
        </w:pPrChange>
      </w:pPr>
      <w:ins w:id="7209" w:author="HP" w:date="2022-08-22T10:44:00Z">
        <w:r>
          <w:rPr>
            <w:rFonts w:ascii="Arial" w:hAnsi="Arial" w:cs="Arial"/>
            <w:sz w:val="24"/>
            <w:szCs w:val="24"/>
            <w:lang w:val="en-GB"/>
          </w:rPr>
          <w:t xml:space="preserve">How can one become a </w:t>
        </w:r>
        <w:r w:rsidRPr="001C4735">
          <w:rPr>
            <w:rFonts w:ascii="Arial" w:hAnsi="Arial" w:cs="Arial"/>
            <w:b/>
            <w:sz w:val="24"/>
            <w:szCs w:val="24"/>
            <w:lang w:val="en-GB"/>
            <w:rPrChange w:id="7210" w:author="HP" w:date="2022-08-22T10:4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famous personality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B610E6" w:rsidRDefault="00B610E6" w:rsidP="001C4735">
      <w:pPr>
        <w:pStyle w:val="Odsekzoznamu"/>
        <w:numPr>
          <w:ilvl w:val="0"/>
          <w:numId w:val="58"/>
        </w:numPr>
        <w:rPr>
          <w:ins w:id="7211" w:author="HP" w:date="2022-08-22T10:47:00Z"/>
          <w:rFonts w:ascii="Arial" w:hAnsi="Arial" w:cs="Arial"/>
          <w:sz w:val="24"/>
          <w:szCs w:val="24"/>
          <w:lang w:val="en-GB"/>
        </w:rPr>
        <w:pPrChange w:id="7212" w:author="HP" w:date="2022-08-22T10:43:00Z">
          <w:pPr/>
        </w:pPrChange>
      </w:pPr>
      <w:ins w:id="7213" w:author="HP" w:date="2022-08-22T11:08:00Z">
        <w:r>
          <w:rPr>
            <w:rFonts w:ascii="Arial" w:hAnsi="Arial" w:cs="Arial"/>
            <w:sz w:val="24"/>
            <w:szCs w:val="24"/>
            <w:lang w:val="en-GB"/>
          </w:rPr>
          <w:t xml:space="preserve">What are advantages and disadvantages of being famous? 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214" w:author="HP" w:date="2022-08-22T10:47:00Z"/>
          <w:rFonts w:ascii="Arial" w:hAnsi="Arial" w:cs="Arial"/>
          <w:sz w:val="24"/>
          <w:szCs w:val="24"/>
          <w:lang w:val="en-GB"/>
        </w:rPr>
        <w:pPrChange w:id="7215" w:author="HP" w:date="2022-08-22T10:43:00Z">
          <w:pPr/>
        </w:pPrChange>
      </w:pPr>
      <w:ins w:id="7216" w:author="HP" w:date="2022-08-22T10:47:00Z">
        <w:r>
          <w:rPr>
            <w:rFonts w:ascii="Arial" w:hAnsi="Arial" w:cs="Arial"/>
            <w:sz w:val="24"/>
            <w:szCs w:val="24"/>
            <w:lang w:val="en-GB"/>
          </w:rPr>
          <w:t>Who are famous personalities in Slovakia? What are they famous for?</w:t>
        </w:r>
      </w:ins>
    </w:p>
    <w:p w:rsidR="001C4735" w:rsidRDefault="001C4735" w:rsidP="001C4735">
      <w:pPr>
        <w:pStyle w:val="Odsekzoznamu"/>
        <w:numPr>
          <w:ilvl w:val="0"/>
          <w:numId w:val="58"/>
        </w:numPr>
        <w:rPr>
          <w:ins w:id="7217" w:author="HP" w:date="2022-08-22T11:11:00Z"/>
          <w:rFonts w:ascii="Arial" w:hAnsi="Arial" w:cs="Arial"/>
          <w:sz w:val="24"/>
          <w:szCs w:val="24"/>
          <w:lang w:val="en-GB"/>
        </w:rPr>
        <w:pPrChange w:id="7218" w:author="HP" w:date="2022-08-22T10:43:00Z">
          <w:pPr/>
        </w:pPrChange>
      </w:pPr>
      <w:ins w:id="7219" w:author="HP" w:date="2022-08-22T10:51:00Z">
        <w:r>
          <w:rPr>
            <w:rFonts w:ascii="Arial" w:hAnsi="Arial" w:cs="Arial"/>
            <w:sz w:val="24"/>
            <w:szCs w:val="24"/>
            <w:lang w:val="en-GB"/>
          </w:rPr>
          <w:t xml:space="preserve">Name some </w:t>
        </w:r>
        <w:r w:rsidRPr="001C4735">
          <w:rPr>
            <w:rFonts w:ascii="Arial" w:hAnsi="Arial" w:cs="Arial"/>
            <w:b/>
            <w:sz w:val="24"/>
            <w:szCs w:val="24"/>
            <w:lang w:val="en-GB"/>
            <w:rPrChange w:id="7220" w:author="HP" w:date="2022-08-22T10:5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Slovak national heroes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(dead or alive) and say what they are famous for.</w:t>
        </w:r>
      </w:ins>
    </w:p>
    <w:p w:rsidR="00B610E6" w:rsidRDefault="00B610E6" w:rsidP="001C4735">
      <w:pPr>
        <w:pStyle w:val="Odsekzoznamu"/>
        <w:numPr>
          <w:ilvl w:val="0"/>
          <w:numId w:val="58"/>
        </w:numPr>
        <w:rPr>
          <w:ins w:id="7221" w:author="HP" w:date="2022-08-22T11:15:00Z"/>
          <w:rFonts w:ascii="Arial" w:hAnsi="Arial" w:cs="Arial"/>
          <w:sz w:val="24"/>
          <w:szCs w:val="24"/>
          <w:lang w:val="en-GB"/>
        </w:rPr>
        <w:pPrChange w:id="7222" w:author="HP" w:date="2022-08-22T10:43:00Z">
          <w:pPr/>
        </w:pPrChange>
      </w:pPr>
      <w:ins w:id="7223" w:author="HP" w:date="2022-08-22T11:11:00Z">
        <w:r>
          <w:rPr>
            <w:rFonts w:ascii="Arial" w:hAnsi="Arial" w:cs="Arial"/>
            <w:sz w:val="24"/>
            <w:szCs w:val="24"/>
            <w:lang w:val="en-GB"/>
          </w:rPr>
          <w:t>Who do you think is an idol from</w:t>
        </w:r>
      </w:ins>
      <w:ins w:id="7224" w:author="HP" w:date="2022-08-22T11:12:00Z">
        <w:r>
          <w:rPr>
            <w:rFonts w:ascii="Arial" w:hAnsi="Arial" w:cs="Arial"/>
            <w:sz w:val="24"/>
            <w:szCs w:val="24"/>
            <w:lang w:val="en-GB"/>
          </w:rPr>
          <w:t xml:space="preserve"> Slovak or world</w:t>
        </w:r>
      </w:ins>
      <w:ins w:id="7225" w:author="HP" w:date="2022-08-22T11:11:00Z">
        <w:r>
          <w:rPr>
            <w:rFonts w:ascii="Arial" w:hAnsi="Arial" w:cs="Arial"/>
            <w:sz w:val="24"/>
            <w:szCs w:val="24"/>
            <w:lang w:val="en-GB"/>
          </w:rPr>
          <w:t xml:space="preserve"> history</w:t>
        </w:r>
      </w:ins>
      <w:ins w:id="7226" w:author="HP" w:date="2022-08-22T11:12:00Z">
        <w:r w:rsidR="00FC021C"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FC021C" w:rsidRDefault="00FC021C" w:rsidP="001C4735">
      <w:pPr>
        <w:pStyle w:val="Odsekzoznamu"/>
        <w:numPr>
          <w:ilvl w:val="0"/>
          <w:numId w:val="58"/>
        </w:numPr>
        <w:rPr>
          <w:ins w:id="7227" w:author="HP" w:date="2022-08-22T11:16:00Z"/>
          <w:rFonts w:ascii="Arial" w:hAnsi="Arial" w:cs="Arial"/>
          <w:sz w:val="24"/>
          <w:szCs w:val="24"/>
          <w:lang w:val="en-GB"/>
        </w:rPr>
        <w:pPrChange w:id="7228" w:author="HP" w:date="2022-08-22T10:43:00Z">
          <w:pPr/>
        </w:pPrChange>
      </w:pPr>
      <w:ins w:id="7229" w:author="HP" w:date="2022-08-22T11:16:00Z">
        <w:r>
          <w:rPr>
            <w:rFonts w:ascii="Arial" w:hAnsi="Arial" w:cs="Arial"/>
            <w:sz w:val="24"/>
            <w:szCs w:val="24"/>
            <w:lang w:val="en-GB"/>
          </w:rPr>
          <w:t>Can you name some world famous celebrities?</w:t>
        </w:r>
      </w:ins>
    </w:p>
    <w:p w:rsidR="00FC021C" w:rsidRDefault="00FC021C" w:rsidP="00FC021C">
      <w:pPr>
        <w:pStyle w:val="Odsekzoznamu"/>
        <w:numPr>
          <w:ilvl w:val="0"/>
          <w:numId w:val="58"/>
        </w:numPr>
        <w:rPr>
          <w:ins w:id="7230" w:author="HP" w:date="2022-08-22T11:19:00Z"/>
          <w:rFonts w:ascii="Arial" w:hAnsi="Arial" w:cs="Arial"/>
          <w:sz w:val="24"/>
          <w:szCs w:val="24"/>
          <w:lang w:val="en-GB"/>
        </w:rPr>
      </w:pPr>
      <w:ins w:id="7231" w:author="HP" w:date="2022-08-22T11:16:00Z">
        <w:r>
          <w:rPr>
            <w:rFonts w:ascii="Arial" w:hAnsi="Arial" w:cs="Arial"/>
            <w:sz w:val="24"/>
            <w:szCs w:val="24"/>
            <w:lang w:val="en-GB"/>
          </w:rPr>
          <w:t xml:space="preserve">Can you name some world famous </w:t>
        </w:r>
        <w:r>
          <w:rPr>
            <w:rFonts w:ascii="Arial" w:hAnsi="Arial" w:cs="Arial"/>
            <w:sz w:val="24"/>
            <w:szCs w:val="24"/>
            <w:lang w:val="en-GB"/>
          </w:rPr>
          <w:t xml:space="preserve">people with positive influence </w:t>
        </w:r>
      </w:ins>
      <w:ins w:id="7232" w:author="HP" w:date="2022-08-22T11:19:00Z">
        <w:r>
          <w:rPr>
            <w:rFonts w:ascii="Arial" w:hAnsi="Arial" w:cs="Arial"/>
            <w:sz w:val="24"/>
            <w:szCs w:val="24"/>
            <w:lang w:val="en-GB"/>
          </w:rPr>
          <w:t>on</w:t>
        </w:r>
      </w:ins>
      <w:ins w:id="7233" w:author="HP" w:date="2022-08-22T11:16:00Z">
        <w:r>
          <w:rPr>
            <w:rFonts w:ascii="Arial" w:hAnsi="Arial" w:cs="Arial"/>
            <w:sz w:val="24"/>
            <w:szCs w:val="24"/>
            <w:lang w:val="en-GB"/>
          </w:rPr>
          <w:t xml:space="preserve"> the world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FC021C" w:rsidRDefault="00FC021C" w:rsidP="00FC021C">
      <w:pPr>
        <w:pStyle w:val="Odsekzoznamu"/>
        <w:numPr>
          <w:ilvl w:val="0"/>
          <w:numId w:val="58"/>
        </w:numPr>
        <w:rPr>
          <w:ins w:id="7234" w:author="HP" w:date="2022-08-22T11:16:00Z"/>
          <w:rFonts w:ascii="Arial" w:hAnsi="Arial" w:cs="Arial"/>
          <w:sz w:val="24"/>
          <w:szCs w:val="24"/>
          <w:lang w:val="en-GB"/>
        </w:rPr>
      </w:pPr>
      <w:ins w:id="7235" w:author="HP" w:date="2022-08-22T11:19:00Z">
        <w:r>
          <w:rPr>
            <w:rFonts w:ascii="Arial" w:hAnsi="Arial" w:cs="Arial"/>
            <w:sz w:val="24"/>
            <w:szCs w:val="24"/>
            <w:lang w:val="en-GB"/>
          </w:rPr>
          <w:t>Do you know famous person with negative</w:t>
        </w:r>
      </w:ins>
      <w:ins w:id="7236" w:author="HP" w:date="2022-08-22T11:20:00Z">
        <w:r>
          <w:rPr>
            <w:rFonts w:ascii="Arial" w:hAnsi="Arial" w:cs="Arial"/>
            <w:sz w:val="24"/>
            <w:szCs w:val="24"/>
            <w:lang w:val="en-GB"/>
          </w:rPr>
          <w:t xml:space="preserve"> qualities or </w:t>
        </w:r>
      </w:ins>
      <w:ins w:id="7237" w:author="HP" w:date="2022-08-22T11:21:00Z">
        <w:r>
          <w:rPr>
            <w:rFonts w:ascii="Arial" w:hAnsi="Arial" w:cs="Arial"/>
            <w:sz w:val="24"/>
            <w:szCs w:val="24"/>
            <w:lang w:val="en-GB"/>
          </w:rPr>
          <w:t>acts</w:t>
        </w:r>
      </w:ins>
      <w:ins w:id="7238" w:author="HP" w:date="2022-08-22T11:20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  <w:ins w:id="7239" w:author="HP" w:date="2022-08-22T11:19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8169B1" w:rsidRDefault="00B610E6" w:rsidP="001C4735">
      <w:pPr>
        <w:pStyle w:val="Odsekzoznamu"/>
        <w:numPr>
          <w:ilvl w:val="0"/>
          <w:numId w:val="58"/>
        </w:numPr>
        <w:rPr>
          <w:ins w:id="7240" w:author="HP" w:date="2022-08-22T11:06:00Z"/>
          <w:rFonts w:ascii="Arial" w:hAnsi="Arial" w:cs="Arial"/>
          <w:sz w:val="24"/>
          <w:szCs w:val="24"/>
          <w:lang w:val="en-GB"/>
        </w:rPr>
        <w:pPrChange w:id="7241" w:author="HP" w:date="2022-08-22T10:43:00Z">
          <w:pPr/>
        </w:pPrChange>
      </w:pPr>
      <w:ins w:id="7242" w:author="HP" w:date="2022-08-22T11:06:00Z">
        <w:r>
          <w:rPr>
            <w:rFonts w:ascii="Arial" w:hAnsi="Arial" w:cs="Arial"/>
            <w:sz w:val="24"/>
            <w:szCs w:val="24"/>
            <w:lang w:val="en-GB"/>
          </w:rPr>
          <w:t xml:space="preserve">Have </w:t>
        </w:r>
        <w:r w:rsidRPr="00B610E6">
          <w:rPr>
            <w:rFonts w:ascii="Arial" w:hAnsi="Arial" w:cs="Arial"/>
            <w:b/>
            <w:sz w:val="24"/>
            <w:szCs w:val="24"/>
            <w:lang w:val="en-GB"/>
            <w:rPrChange w:id="7243" w:author="HP" w:date="2022-08-22T11:0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you</w:t>
        </w:r>
        <w:r>
          <w:rPr>
            <w:rFonts w:ascii="Arial" w:hAnsi="Arial" w:cs="Arial"/>
            <w:sz w:val="24"/>
            <w:szCs w:val="24"/>
            <w:lang w:val="en-GB"/>
          </w:rPr>
          <w:t xml:space="preserve"> got an idol?</w:t>
        </w:r>
      </w:ins>
    </w:p>
    <w:p w:rsidR="00B610E6" w:rsidRDefault="00B610E6" w:rsidP="001C4735">
      <w:pPr>
        <w:pStyle w:val="Odsekzoznamu"/>
        <w:numPr>
          <w:ilvl w:val="0"/>
          <w:numId w:val="58"/>
        </w:numPr>
        <w:rPr>
          <w:ins w:id="7244" w:author="HP" w:date="2022-08-22T11:06:00Z"/>
          <w:rFonts w:ascii="Arial" w:hAnsi="Arial" w:cs="Arial"/>
          <w:sz w:val="24"/>
          <w:szCs w:val="24"/>
          <w:lang w:val="en-GB"/>
        </w:rPr>
        <w:pPrChange w:id="7245" w:author="HP" w:date="2022-08-22T10:43:00Z">
          <w:pPr/>
        </w:pPrChange>
      </w:pPr>
      <w:ins w:id="7246" w:author="HP" w:date="2022-08-22T11:06:00Z">
        <w:r>
          <w:rPr>
            <w:rFonts w:ascii="Arial" w:hAnsi="Arial" w:cs="Arial"/>
            <w:sz w:val="24"/>
            <w:szCs w:val="24"/>
            <w:lang w:val="en-GB"/>
          </w:rPr>
          <w:t>Describe your idol (</w:t>
        </w:r>
      </w:ins>
      <w:ins w:id="7247" w:author="HP" w:date="2022-08-22T11:10:00Z">
        <w:r>
          <w:rPr>
            <w:rFonts w:ascii="Arial" w:hAnsi="Arial" w:cs="Arial"/>
            <w:sz w:val="24"/>
            <w:szCs w:val="24"/>
            <w:lang w:val="en-GB"/>
          </w:rPr>
          <w:t>why is he/she an idol for you, qualities, biography</w:t>
        </w:r>
      </w:ins>
      <w:ins w:id="7248" w:author="HP" w:date="2022-08-22T11:06:00Z">
        <w:r>
          <w:rPr>
            <w:rFonts w:ascii="Arial" w:hAnsi="Arial" w:cs="Arial"/>
            <w:sz w:val="24"/>
            <w:szCs w:val="24"/>
            <w:lang w:val="en-GB"/>
          </w:rPr>
          <w:t>)</w:t>
        </w:r>
      </w:ins>
    </w:p>
    <w:p w:rsidR="00B610E6" w:rsidRDefault="00B610E6" w:rsidP="001C4735">
      <w:pPr>
        <w:pStyle w:val="Odsekzoznamu"/>
        <w:numPr>
          <w:ilvl w:val="0"/>
          <w:numId w:val="58"/>
        </w:numPr>
        <w:rPr>
          <w:ins w:id="7249" w:author="HP" w:date="2022-08-22T11:06:00Z"/>
          <w:rFonts w:ascii="Arial" w:hAnsi="Arial" w:cs="Arial"/>
          <w:sz w:val="24"/>
          <w:szCs w:val="24"/>
          <w:lang w:val="en-GB"/>
        </w:rPr>
        <w:pPrChange w:id="7250" w:author="HP" w:date="2022-08-22T10:43:00Z">
          <w:pPr/>
        </w:pPrChange>
      </w:pPr>
      <w:ins w:id="7251" w:author="HP" w:date="2022-08-22T11:06:00Z">
        <w:r>
          <w:rPr>
            <w:rFonts w:ascii="Arial" w:hAnsi="Arial" w:cs="Arial"/>
            <w:sz w:val="24"/>
            <w:szCs w:val="24"/>
            <w:lang w:val="en-GB"/>
          </w:rPr>
          <w:t>Who in your family is an idol for you?</w:t>
        </w:r>
      </w:ins>
    </w:p>
    <w:p w:rsidR="00B610E6" w:rsidRDefault="00B610E6" w:rsidP="001C4735">
      <w:pPr>
        <w:pStyle w:val="Odsekzoznamu"/>
        <w:numPr>
          <w:ilvl w:val="0"/>
          <w:numId w:val="58"/>
        </w:numPr>
        <w:rPr>
          <w:ins w:id="7252" w:author="HP" w:date="2022-08-22T11:06:00Z"/>
          <w:rFonts w:ascii="Arial" w:hAnsi="Arial" w:cs="Arial"/>
          <w:sz w:val="24"/>
          <w:szCs w:val="24"/>
          <w:lang w:val="en-GB"/>
        </w:rPr>
        <w:pPrChange w:id="7253" w:author="HP" w:date="2022-08-22T10:43:00Z">
          <w:pPr/>
        </w:pPrChange>
      </w:pPr>
      <w:ins w:id="7254" w:author="HP" w:date="2022-08-22T11:06:00Z">
        <w:r>
          <w:rPr>
            <w:rFonts w:ascii="Arial" w:hAnsi="Arial" w:cs="Arial"/>
            <w:sz w:val="24"/>
            <w:szCs w:val="24"/>
            <w:lang w:val="en-GB"/>
          </w:rPr>
          <w:t>What idols do your parents have?</w:t>
        </w:r>
      </w:ins>
    </w:p>
    <w:p w:rsidR="00B610E6" w:rsidRDefault="00B610E6" w:rsidP="001C4735">
      <w:pPr>
        <w:pStyle w:val="Odsekzoznamu"/>
        <w:numPr>
          <w:ilvl w:val="0"/>
          <w:numId w:val="58"/>
        </w:numPr>
        <w:rPr>
          <w:ins w:id="7255" w:author="HP" w:date="2022-08-22T11:06:00Z"/>
          <w:rFonts w:ascii="Arial" w:hAnsi="Arial" w:cs="Arial"/>
          <w:sz w:val="24"/>
          <w:szCs w:val="24"/>
          <w:lang w:val="en-GB"/>
        </w:rPr>
        <w:pPrChange w:id="7256" w:author="HP" w:date="2022-08-22T10:43:00Z">
          <w:pPr/>
        </w:pPrChange>
      </w:pPr>
      <w:ins w:id="7257" w:author="HP" w:date="2022-08-22T11:06:00Z">
        <w:r>
          <w:rPr>
            <w:rFonts w:ascii="Arial" w:hAnsi="Arial" w:cs="Arial"/>
            <w:sz w:val="24"/>
            <w:szCs w:val="24"/>
            <w:lang w:val="en-GB"/>
          </w:rPr>
          <w:t>Compare idols of your people to idols of adults.</w:t>
        </w:r>
      </w:ins>
    </w:p>
    <w:p w:rsidR="00B610E6" w:rsidRDefault="00B610E6" w:rsidP="001C4735">
      <w:pPr>
        <w:pStyle w:val="Odsekzoznamu"/>
        <w:numPr>
          <w:ilvl w:val="0"/>
          <w:numId w:val="58"/>
        </w:numPr>
        <w:rPr>
          <w:ins w:id="7258" w:author="HP" w:date="2022-08-22T11:07:00Z"/>
          <w:rFonts w:ascii="Arial" w:hAnsi="Arial" w:cs="Arial"/>
          <w:sz w:val="24"/>
          <w:szCs w:val="24"/>
          <w:lang w:val="en-GB"/>
        </w:rPr>
        <w:pPrChange w:id="7259" w:author="HP" w:date="2022-08-22T10:43:00Z">
          <w:pPr/>
        </w:pPrChange>
      </w:pPr>
      <w:ins w:id="7260" w:author="HP" w:date="2022-08-22T11:07:00Z">
        <w:r>
          <w:rPr>
            <w:rFonts w:ascii="Arial" w:hAnsi="Arial" w:cs="Arial"/>
            <w:sz w:val="24"/>
            <w:szCs w:val="24"/>
            <w:lang w:val="en-GB"/>
          </w:rPr>
          <w:t>Which of real people do you consider to be idols?</w:t>
        </w:r>
      </w:ins>
    </w:p>
    <w:p w:rsidR="00B610E6" w:rsidRDefault="00B610E6" w:rsidP="001C4735">
      <w:pPr>
        <w:pStyle w:val="Odsekzoznamu"/>
        <w:numPr>
          <w:ilvl w:val="0"/>
          <w:numId w:val="58"/>
        </w:numPr>
        <w:rPr>
          <w:ins w:id="7261" w:author="HP" w:date="2022-08-22T11:08:00Z"/>
          <w:rFonts w:ascii="Arial" w:hAnsi="Arial" w:cs="Arial"/>
          <w:sz w:val="24"/>
          <w:szCs w:val="24"/>
          <w:lang w:val="en-GB"/>
        </w:rPr>
        <w:pPrChange w:id="7262" w:author="HP" w:date="2022-08-22T10:43:00Z">
          <w:pPr/>
        </w:pPrChange>
      </w:pPr>
      <w:ins w:id="7263" w:author="HP" w:date="2022-08-22T11:07:00Z">
        <w:r>
          <w:rPr>
            <w:rFonts w:ascii="Arial" w:hAnsi="Arial" w:cs="Arial"/>
            <w:sz w:val="24"/>
            <w:szCs w:val="24"/>
            <w:lang w:val="en-GB"/>
          </w:rPr>
          <w:t>Which jobs can mean real idols for people?</w:t>
        </w:r>
      </w:ins>
    </w:p>
    <w:p w:rsidR="00B610E6" w:rsidRDefault="00B610E6" w:rsidP="001C4735">
      <w:pPr>
        <w:pStyle w:val="Odsekzoznamu"/>
        <w:numPr>
          <w:ilvl w:val="0"/>
          <w:numId w:val="58"/>
        </w:numPr>
        <w:rPr>
          <w:ins w:id="7264" w:author="HP" w:date="2022-08-22T11:09:00Z"/>
          <w:rFonts w:ascii="Arial" w:hAnsi="Arial" w:cs="Arial"/>
          <w:sz w:val="24"/>
          <w:szCs w:val="24"/>
          <w:lang w:val="en-GB"/>
        </w:rPr>
        <w:pPrChange w:id="7265" w:author="HP" w:date="2022-08-22T10:43:00Z">
          <w:pPr/>
        </w:pPrChange>
      </w:pPr>
      <w:ins w:id="7266" w:author="HP" w:date="2022-08-22T11:08:00Z">
        <w:r>
          <w:rPr>
            <w:rFonts w:ascii="Arial" w:hAnsi="Arial" w:cs="Arial"/>
            <w:sz w:val="24"/>
            <w:szCs w:val="24"/>
            <w:lang w:val="en-GB"/>
          </w:rPr>
          <w:lastRenderedPageBreak/>
          <w:t>What do you think of celebrities?</w:t>
        </w:r>
      </w:ins>
    </w:p>
    <w:p w:rsidR="00B610E6" w:rsidRDefault="00B610E6" w:rsidP="001C4735">
      <w:pPr>
        <w:pStyle w:val="Odsekzoznamu"/>
        <w:numPr>
          <w:ilvl w:val="0"/>
          <w:numId w:val="58"/>
        </w:numPr>
        <w:rPr>
          <w:ins w:id="7267" w:author="HP" w:date="2022-08-22T11:11:00Z"/>
          <w:rFonts w:ascii="Arial" w:hAnsi="Arial" w:cs="Arial"/>
          <w:sz w:val="24"/>
          <w:szCs w:val="24"/>
          <w:lang w:val="en-GB"/>
        </w:rPr>
        <w:pPrChange w:id="7268" w:author="HP" w:date="2022-08-22T10:43:00Z">
          <w:pPr/>
        </w:pPrChange>
      </w:pPr>
      <w:ins w:id="7269" w:author="HP" w:date="2022-08-22T11:09:00Z">
        <w:r>
          <w:rPr>
            <w:rFonts w:ascii="Arial" w:hAnsi="Arial" w:cs="Arial"/>
            <w:sz w:val="24"/>
            <w:szCs w:val="24"/>
            <w:lang w:val="en-GB"/>
          </w:rPr>
          <w:t>Did you have any idol as a child?</w:t>
        </w:r>
      </w:ins>
    </w:p>
    <w:p w:rsidR="00B610E6" w:rsidRDefault="00B610E6" w:rsidP="001C4735">
      <w:pPr>
        <w:pStyle w:val="Odsekzoznamu"/>
        <w:numPr>
          <w:ilvl w:val="0"/>
          <w:numId w:val="58"/>
        </w:numPr>
        <w:rPr>
          <w:ins w:id="7270" w:author="HP" w:date="2022-08-22T11:14:00Z"/>
          <w:rFonts w:ascii="Arial" w:hAnsi="Arial" w:cs="Arial"/>
          <w:sz w:val="24"/>
          <w:szCs w:val="24"/>
          <w:lang w:val="en-GB"/>
        </w:rPr>
        <w:pPrChange w:id="7271" w:author="HP" w:date="2022-08-22T10:43:00Z">
          <w:pPr/>
        </w:pPrChange>
      </w:pPr>
      <w:ins w:id="7272" w:author="HP" w:date="2022-08-22T11:11:00Z">
        <w:r>
          <w:rPr>
            <w:rFonts w:ascii="Arial" w:hAnsi="Arial" w:cs="Arial"/>
            <w:sz w:val="24"/>
            <w:szCs w:val="24"/>
            <w:lang w:val="en-GB"/>
          </w:rPr>
          <w:t>Have you got any fictional idol?</w:t>
        </w:r>
      </w:ins>
    </w:p>
    <w:p w:rsidR="00FC021C" w:rsidRDefault="00FC021C" w:rsidP="001C4735">
      <w:pPr>
        <w:pStyle w:val="Odsekzoznamu"/>
        <w:numPr>
          <w:ilvl w:val="0"/>
          <w:numId w:val="58"/>
        </w:numPr>
        <w:rPr>
          <w:ins w:id="7273" w:author="HP" w:date="2022-08-22T11:14:00Z"/>
          <w:rFonts w:ascii="Arial" w:hAnsi="Arial" w:cs="Arial"/>
          <w:sz w:val="24"/>
          <w:szCs w:val="24"/>
          <w:lang w:val="en-GB"/>
        </w:rPr>
        <w:pPrChange w:id="7274" w:author="HP" w:date="2022-08-22T10:43:00Z">
          <w:pPr/>
        </w:pPrChange>
      </w:pPr>
      <w:ins w:id="7275" w:author="HP" w:date="2022-08-22T11:14:00Z">
        <w:r>
          <w:rPr>
            <w:rFonts w:ascii="Arial" w:hAnsi="Arial" w:cs="Arial"/>
            <w:sz w:val="24"/>
            <w:szCs w:val="24"/>
            <w:lang w:val="en-GB"/>
          </w:rPr>
          <w:t>Would you like to be an idol for someone?</w:t>
        </w:r>
      </w:ins>
    </w:p>
    <w:p w:rsidR="00FC021C" w:rsidRDefault="00FC021C" w:rsidP="001C4735">
      <w:pPr>
        <w:pStyle w:val="Odsekzoznamu"/>
        <w:numPr>
          <w:ilvl w:val="0"/>
          <w:numId w:val="58"/>
        </w:numPr>
        <w:rPr>
          <w:ins w:id="7276" w:author="HP" w:date="2022-08-22T11:15:00Z"/>
          <w:rFonts w:ascii="Arial" w:hAnsi="Arial" w:cs="Arial"/>
          <w:sz w:val="24"/>
          <w:szCs w:val="24"/>
          <w:lang w:val="en-GB"/>
        </w:rPr>
        <w:pPrChange w:id="7277" w:author="HP" w:date="2022-08-22T10:43:00Z">
          <w:pPr/>
        </w:pPrChange>
      </w:pPr>
      <w:ins w:id="7278" w:author="HP" w:date="2022-08-22T11:14:00Z">
        <w:r>
          <w:rPr>
            <w:rFonts w:ascii="Arial" w:hAnsi="Arial" w:cs="Arial"/>
            <w:sz w:val="24"/>
            <w:szCs w:val="24"/>
            <w:lang w:val="en-GB"/>
          </w:rPr>
          <w:t xml:space="preserve">Would you like to be a celebrity/famous person? </w:t>
        </w:r>
      </w:ins>
    </w:p>
    <w:p w:rsidR="00FC021C" w:rsidRDefault="00FC021C" w:rsidP="001C4735">
      <w:pPr>
        <w:pStyle w:val="Odsekzoznamu"/>
        <w:numPr>
          <w:ilvl w:val="0"/>
          <w:numId w:val="58"/>
        </w:numPr>
        <w:rPr>
          <w:ins w:id="7279" w:author="HP" w:date="2022-08-22T11:08:00Z"/>
          <w:rFonts w:ascii="Arial" w:hAnsi="Arial" w:cs="Arial"/>
          <w:sz w:val="24"/>
          <w:szCs w:val="24"/>
          <w:lang w:val="en-GB"/>
        </w:rPr>
        <w:pPrChange w:id="7280" w:author="HP" w:date="2022-08-22T10:43:00Z">
          <w:pPr/>
        </w:pPrChange>
      </w:pPr>
      <w:ins w:id="7281" w:author="HP" w:date="2022-08-22T11:14:00Z">
        <w:r>
          <w:rPr>
            <w:rFonts w:ascii="Arial" w:hAnsi="Arial" w:cs="Arial"/>
            <w:sz w:val="24"/>
            <w:szCs w:val="24"/>
            <w:lang w:val="en-GB"/>
          </w:rPr>
          <w:t>What</w:t>
        </w:r>
      </w:ins>
      <w:ins w:id="7282" w:author="HP" w:date="2022-08-22T11:15:00Z">
        <w:r>
          <w:rPr>
            <w:rFonts w:ascii="Arial" w:hAnsi="Arial" w:cs="Arial"/>
            <w:sz w:val="24"/>
            <w:szCs w:val="24"/>
            <w:lang w:val="en-GB"/>
          </w:rPr>
          <w:t xml:space="preserve"> would you like to be famous</w:t>
        </w:r>
      </w:ins>
      <w:ins w:id="7283" w:author="HP" w:date="2022-08-22T11:14:00Z">
        <w:r>
          <w:rPr>
            <w:rFonts w:ascii="Arial" w:hAnsi="Arial" w:cs="Arial"/>
            <w:sz w:val="24"/>
            <w:szCs w:val="24"/>
            <w:lang w:val="en-GB"/>
          </w:rPr>
          <w:t xml:space="preserve"> for?</w:t>
        </w:r>
      </w:ins>
    </w:p>
    <w:p w:rsidR="00B610E6" w:rsidRPr="001C4735" w:rsidRDefault="00B610E6" w:rsidP="00B610E6">
      <w:pPr>
        <w:pStyle w:val="Odsekzoznamu"/>
        <w:rPr>
          <w:ins w:id="7284" w:author="HP" w:date="2022-08-22T10:43:00Z"/>
          <w:rFonts w:ascii="Arial" w:hAnsi="Arial" w:cs="Arial"/>
          <w:sz w:val="24"/>
          <w:szCs w:val="24"/>
          <w:lang w:val="en-GB"/>
          <w:rPrChange w:id="7285" w:author="HP" w:date="2022-08-22T10:43:00Z">
            <w:rPr>
              <w:ins w:id="7286" w:author="HP" w:date="2022-08-22T10:43:00Z"/>
              <w:rFonts w:ascii="Arial" w:hAnsi="Arial" w:cs="Arial"/>
              <w:b/>
              <w:sz w:val="36"/>
              <w:szCs w:val="36"/>
              <w:lang w:val="en-GB"/>
            </w:rPr>
          </w:rPrChange>
        </w:rPr>
        <w:pPrChange w:id="7287" w:author="HP" w:date="2022-08-22T11:09:00Z">
          <w:pPr/>
        </w:pPrChange>
      </w:pPr>
    </w:p>
    <w:p w:rsidR="001C4735" w:rsidRDefault="001C4735">
      <w:pPr>
        <w:jc w:val="center"/>
        <w:rPr>
          <w:ins w:id="7288" w:author="HP" w:date="2022-08-22T12:29:00Z"/>
          <w:rFonts w:ascii="Arial" w:hAnsi="Arial" w:cs="Arial"/>
          <w:b/>
          <w:sz w:val="36"/>
          <w:szCs w:val="36"/>
          <w:lang w:val="en-GB"/>
        </w:rPr>
        <w:pPrChange w:id="7289" w:author="HP" w:date="2022-08-19T19:25:00Z">
          <w:pPr/>
        </w:pPrChange>
      </w:pPr>
    </w:p>
    <w:p w:rsidR="002B0999" w:rsidRDefault="002B0999">
      <w:pPr>
        <w:jc w:val="center"/>
        <w:rPr>
          <w:ins w:id="7290" w:author="HP" w:date="2022-08-22T12:29:00Z"/>
          <w:rFonts w:ascii="Arial" w:hAnsi="Arial" w:cs="Arial"/>
          <w:b/>
          <w:sz w:val="36"/>
          <w:szCs w:val="36"/>
          <w:lang w:val="en-GB"/>
        </w:rPr>
        <w:pPrChange w:id="7291" w:author="HP" w:date="2022-08-19T19:25:00Z">
          <w:pPr/>
        </w:pPrChange>
      </w:pPr>
    </w:p>
    <w:p w:rsidR="002B0999" w:rsidRDefault="002B0999">
      <w:pPr>
        <w:jc w:val="center"/>
        <w:rPr>
          <w:ins w:id="7292" w:author="HP" w:date="2022-08-22T12:29:00Z"/>
          <w:rFonts w:ascii="Arial" w:hAnsi="Arial" w:cs="Arial"/>
          <w:b/>
          <w:sz w:val="36"/>
          <w:szCs w:val="36"/>
          <w:lang w:val="en-GB"/>
        </w:rPr>
        <w:pPrChange w:id="7293" w:author="HP" w:date="2022-08-19T19:25:00Z">
          <w:pPr/>
        </w:pPrChange>
      </w:pPr>
    </w:p>
    <w:p w:rsidR="002B0999" w:rsidRDefault="002B0999">
      <w:pPr>
        <w:jc w:val="center"/>
        <w:rPr>
          <w:ins w:id="7294" w:author="HP" w:date="2022-08-22T12:29:00Z"/>
          <w:rFonts w:ascii="Arial" w:hAnsi="Arial" w:cs="Arial"/>
          <w:b/>
          <w:sz w:val="36"/>
          <w:szCs w:val="36"/>
          <w:lang w:val="en-GB"/>
        </w:rPr>
        <w:pPrChange w:id="7295" w:author="HP" w:date="2022-08-19T19:25:00Z">
          <w:pPr/>
        </w:pPrChange>
      </w:pPr>
    </w:p>
    <w:p w:rsidR="002B0999" w:rsidRDefault="002B0999">
      <w:pPr>
        <w:jc w:val="center"/>
        <w:rPr>
          <w:ins w:id="7296" w:author="HP" w:date="2022-08-22T12:29:00Z"/>
          <w:rFonts w:ascii="Arial" w:hAnsi="Arial" w:cs="Arial"/>
          <w:b/>
          <w:sz w:val="36"/>
          <w:szCs w:val="36"/>
          <w:lang w:val="en-GB"/>
        </w:rPr>
        <w:pPrChange w:id="7297" w:author="HP" w:date="2022-08-19T19:25:00Z">
          <w:pPr/>
        </w:pPrChange>
      </w:pPr>
    </w:p>
    <w:p w:rsidR="002B0999" w:rsidRDefault="002B0999">
      <w:pPr>
        <w:jc w:val="center"/>
        <w:rPr>
          <w:ins w:id="7298" w:author="HP" w:date="2022-08-22T12:29:00Z"/>
          <w:rFonts w:ascii="Arial" w:hAnsi="Arial" w:cs="Arial"/>
          <w:b/>
          <w:sz w:val="36"/>
          <w:szCs w:val="36"/>
          <w:lang w:val="en-GB"/>
        </w:rPr>
        <w:pPrChange w:id="7299" w:author="HP" w:date="2022-08-19T19:25:00Z">
          <w:pPr/>
        </w:pPrChange>
      </w:pPr>
    </w:p>
    <w:p w:rsidR="002B0999" w:rsidRDefault="002B0999">
      <w:pPr>
        <w:jc w:val="center"/>
        <w:rPr>
          <w:ins w:id="7300" w:author="HP" w:date="2022-08-22T12:29:00Z"/>
          <w:rFonts w:ascii="Arial" w:hAnsi="Arial" w:cs="Arial"/>
          <w:b/>
          <w:sz w:val="36"/>
          <w:szCs w:val="36"/>
          <w:lang w:val="en-GB"/>
        </w:rPr>
        <w:pPrChange w:id="7301" w:author="HP" w:date="2022-08-19T19:25:00Z">
          <w:pPr/>
        </w:pPrChange>
      </w:pPr>
    </w:p>
    <w:p w:rsidR="002B0999" w:rsidRDefault="002B0999">
      <w:pPr>
        <w:jc w:val="center"/>
        <w:rPr>
          <w:ins w:id="7302" w:author="HP" w:date="2022-08-22T12:29:00Z"/>
          <w:rFonts w:ascii="Arial" w:hAnsi="Arial" w:cs="Arial"/>
          <w:b/>
          <w:sz w:val="36"/>
          <w:szCs w:val="36"/>
          <w:lang w:val="en-GB"/>
        </w:rPr>
        <w:pPrChange w:id="7303" w:author="HP" w:date="2022-08-19T19:25:00Z">
          <w:pPr/>
        </w:pPrChange>
      </w:pPr>
    </w:p>
    <w:p w:rsidR="002B0999" w:rsidRDefault="002B0999">
      <w:pPr>
        <w:jc w:val="center"/>
        <w:rPr>
          <w:ins w:id="7304" w:author="HP" w:date="2022-08-22T12:29:00Z"/>
          <w:rFonts w:ascii="Arial" w:hAnsi="Arial" w:cs="Arial"/>
          <w:b/>
          <w:sz w:val="36"/>
          <w:szCs w:val="36"/>
          <w:lang w:val="en-GB"/>
        </w:rPr>
        <w:pPrChange w:id="7305" w:author="HP" w:date="2022-08-19T19:25:00Z">
          <w:pPr/>
        </w:pPrChange>
      </w:pPr>
    </w:p>
    <w:p w:rsidR="002B0999" w:rsidRDefault="002B0999">
      <w:pPr>
        <w:jc w:val="center"/>
        <w:rPr>
          <w:ins w:id="7306" w:author="HP" w:date="2022-08-22T12:29:00Z"/>
          <w:rFonts w:ascii="Arial" w:hAnsi="Arial" w:cs="Arial"/>
          <w:b/>
          <w:sz w:val="36"/>
          <w:szCs w:val="36"/>
          <w:lang w:val="en-GB"/>
        </w:rPr>
        <w:pPrChange w:id="7307" w:author="HP" w:date="2022-08-19T19:25:00Z">
          <w:pPr/>
        </w:pPrChange>
      </w:pPr>
    </w:p>
    <w:p w:rsidR="002B0999" w:rsidRDefault="002B0999">
      <w:pPr>
        <w:jc w:val="center"/>
        <w:rPr>
          <w:ins w:id="7308" w:author="HP" w:date="2022-08-22T12:29:00Z"/>
          <w:rFonts w:ascii="Arial" w:hAnsi="Arial" w:cs="Arial"/>
          <w:b/>
          <w:sz w:val="36"/>
          <w:szCs w:val="36"/>
          <w:lang w:val="en-GB"/>
        </w:rPr>
        <w:pPrChange w:id="7309" w:author="HP" w:date="2022-08-19T19:25:00Z">
          <w:pPr/>
        </w:pPrChange>
      </w:pPr>
    </w:p>
    <w:p w:rsidR="002B0999" w:rsidRDefault="002B0999">
      <w:pPr>
        <w:jc w:val="center"/>
        <w:rPr>
          <w:ins w:id="7310" w:author="HP" w:date="2022-08-22T12:29:00Z"/>
          <w:rFonts w:ascii="Arial" w:hAnsi="Arial" w:cs="Arial"/>
          <w:b/>
          <w:sz w:val="36"/>
          <w:szCs w:val="36"/>
          <w:lang w:val="en-GB"/>
        </w:rPr>
        <w:pPrChange w:id="7311" w:author="HP" w:date="2022-08-19T19:25:00Z">
          <w:pPr/>
        </w:pPrChange>
      </w:pPr>
    </w:p>
    <w:p w:rsidR="002B0999" w:rsidRDefault="002B0999">
      <w:pPr>
        <w:jc w:val="center"/>
        <w:rPr>
          <w:ins w:id="7312" w:author="HP" w:date="2022-08-22T12:29:00Z"/>
          <w:rFonts w:ascii="Arial" w:hAnsi="Arial" w:cs="Arial"/>
          <w:b/>
          <w:sz w:val="36"/>
          <w:szCs w:val="36"/>
          <w:lang w:val="en-GB"/>
        </w:rPr>
        <w:pPrChange w:id="7313" w:author="HP" w:date="2022-08-19T19:25:00Z">
          <w:pPr/>
        </w:pPrChange>
      </w:pPr>
    </w:p>
    <w:p w:rsidR="002B0999" w:rsidRDefault="002B0999">
      <w:pPr>
        <w:jc w:val="center"/>
        <w:rPr>
          <w:ins w:id="7314" w:author="HP" w:date="2022-08-22T12:29:00Z"/>
          <w:rFonts w:ascii="Arial" w:hAnsi="Arial" w:cs="Arial"/>
          <w:b/>
          <w:sz w:val="36"/>
          <w:szCs w:val="36"/>
          <w:lang w:val="en-GB"/>
        </w:rPr>
        <w:pPrChange w:id="7315" w:author="HP" w:date="2022-08-19T19:25:00Z">
          <w:pPr/>
        </w:pPrChange>
      </w:pPr>
    </w:p>
    <w:p w:rsidR="002B0999" w:rsidRDefault="002B0999">
      <w:pPr>
        <w:jc w:val="center"/>
        <w:rPr>
          <w:ins w:id="7316" w:author="HP" w:date="2022-08-22T12:29:00Z"/>
          <w:rFonts w:ascii="Arial" w:hAnsi="Arial" w:cs="Arial"/>
          <w:b/>
          <w:sz w:val="36"/>
          <w:szCs w:val="36"/>
          <w:lang w:val="en-GB"/>
        </w:rPr>
        <w:pPrChange w:id="7317" w:author="HP" w:date="2022-08-19T19:25:00Z">
          <w:pPr/>
        </w:pPrChange>
      </w:pPr>
    </w:p>
    <w:p w:rsidR="002B0999" w:rsidRDefault="002B0999">
      <w:pPr>
        <w:jc w:val="center"/>
        <w:rPr>
          <w:ins w:id="7318" w:author="HP" w:date="2022-08-22T12:29:00Z"/>
          <w:rFonts w:ascii="Arial" w:hAnsi="Arial" w:cs="Arial"/>
          <w:b/>
          <w:sz w:val="36"/>
          <w:szCs w:val="36"/>
          <w:lang w:val="en-GB"/>
        </w:rPr>
        <w:pPrChange w:id="7319" w:author="HP" w:date="2022-08-19T19:25:00Z">
          <w:pPr/>
        </w:pPrChange>
      </w:pPr>
    </w:p>
    <w:p w:rsidR="002B0999" w:rsidRDefault="002B0999">
      <w:pPr>
        <w:jc w:val="center"/>
        <w:rPr>
          <w:ins w:id="7320" w:author="HP" w:date="2022-08-22T12:29:00Z"/>
          <w:rFonts w:ascii="Arial" w:hAnsi="Arial" w:cs="Arial"/>
          <w:b/>
          <w:sz w:val="36"/>
          <w:szCs w:val="36"/>
          <w:lang w:val="en-GB"/>
        </w:rPr>
        <w:pPrChange w:id="7321" w:author="HP" w:date="2022-08-19T19:25:00Z">
          <w:pPr/>
        </w:pPrChange>
      </w:pPr>
    </w:p>
    <w:p w:rsidR="002B0999" w:rsidRDefault="002B0999">
      <w:pPr>
        <w:jc w:val="center"/>
        <w:rPr>
          <w:ins w:id="7322" w:author="HP" w:date="2022-08-22T12:29:00Z"/>
          <w:rFonts w:ascii="Arial" w:hAnsi="Arial" w:cs="Arial"/>
          <w:b/>
          <w:sz w:val="36"/>
          <w:szCs w:val="36"/>
          <w:lang w:val="en-GB"/>
        </w:rPr>
        <w:pPrChange w:id="7323" w:author="HP" w:date="2022-08-19T19:25:00Z">
          <w:pPr/>
        </w:pPrChange>
      </w:pPr>
    </w:p>
    <w:p w:rsidR="002B0999" w:rsidRDefault="002B0999">
      <w:pPr>
        <w:jc w:val="center"/>
        <w:rPr>
          <w:ins w:id="7324" w:author="HP" w:date="2022-08-22T12:29:00Z"/>
          <w:rFonts w:ascii="Arial" w:hAnsi="Arial" w:cs="Arial"/>
          <w:b/>
          <w:sz w:val="36"/>
          <w:szCs w:val="36"/>
          <w:lang w:val="en-GB"/>
        </w:rPr>
        <w:pPrChange w:id="7325" w:author="HP" w:date="2022-08-19T19:25:00Z">
          <w:pPr/>
        </w:pPrChange>
      </w:pPr>
    </w:p>
    <w:p w:rsidR="002B0999" w:rsidRDefault="002B0999">
      <w:pPr>
        <w:jc w:val="center"/>
        <w:rPr>
          <w:ins w:id="7326" w:author="HP" w:date="2022-08-22T12:29:00Z"/>
          <w:rFonts w:ascii="Arial" w:hAnsi="Arial" w:cs="Arial"/>
          <w:b/>
          <w:sz w:val="36"/>
          <w:szCs w:val="36"/>
          <w:lang w:val="en-GB"/>
        </w:rPr>
        <w:pPrChange w:id="7327" w:author="HP" w:date="2022-08-19T19:25:00Z">
          <w:pPr/>
        </w:pPrChange>
      </w:pPr>
    </w:p>
    <w:p w:rsidR="002B0999" w:rsidRDefault="002B0999">
      <w:pPr>
        <w:jc w:val="center"/>
        <w:rPr>
          <w:ins w:id="7328" w:author="HP" w:date="2022-08-22T12:29:00Z"/>
          <w:rFonts w:ascii="Arial" w:hAnsi="Arial" w:cs="Arial"/>
          <w:b/>
          <w:sz w:val="36"/>
          <w:szCs w:val="36"/>
          <w:lang w:val="en-GB"/>
        </w:rPr>
        <w:pPrChange w:id="7329" w:author="HP" w:date="2022-08-19T19:25:00Z">
          <w:pPr/>
        </w:pPrChange>
      </w:pPr>
    </w:p>
    <w:p w:rsidR="002B0999" w:rsidRPr="00682A46" w:rsidDel="002B0999" w:rsidRDefault="002B0999">
      <w:pPr>
        <w:jc w:val="center"/>
        <w:rPr>
          <w:del w:id="7330" w:author="HP" w:date="2022-08-22T12:29:00Z"/>
          <w:rFonts w:ascii="Arial" w:hAnsi="Arial" w:cs="Arial"/>
          <w:b/>
          <w:sz w:val="36"/>
          <w:szCs w:val="36"/>
          <w:lang w:val="en-GB"/>
          <w:rPrChange w:id="7331" w:author="HP" w:date="2022-08-19T19:25:00Z">
            <w:rPr>
              <w:del w:id="7332" w:author="HP" w:date="2022-08-22T12:29:00Z"/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7333" w:author="HP" w:date="2022-08-19T19:25:00Z">
          <w:pPr/>
        </w:pPrChange>
      </w:pPr>
    </w:p>
    <w:p w:rsidR="00974306" w:rsidRDefault="00AB28CF">
      <w:pPr>
        <w:jc w:val="center"/>
        <w:rPr>
          <w:ins w:id="7334" w:author="HP" w:date="2022-08-22T12:29:00Z"/>
          <w:rFonts w:ascii="Arial" w:hAnsi="Arial" w:cs="Arial"/>
          <w:b/>
          <w:sz w:val="36"/>
          <w:szCs w:val="36"/>
          <w:lang w:val="en-GB"/>
        </w:rPr>
        <w:pPrChange w:id="7335" w:author="HP" w:date="2022-08-19T19:25:00Z">
          <w:pPr/>
        </w:pPrChange>
      </w:pPr>
      <w:ins w:id="7336" w:author="HP" w:date="2022-08-15T23:05:00Z">
        <w:r w:rsidRPr="00682A46">
          <w:rPr>
            <w:rFonts w:ascii="Arial" w:hAnsi="Arial" w:cs="Arial"/>
            <w:b/>
            <w:sz w:val="36"/>
            <w:szCs w:val="36"/>
            <w:lang w:val="en-GB"/>
            <w:rPrChange w:id="7337" w:author="HP" w:date="2022-08-19T19:25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t>THE COUNTRY WHOSE LANGUAGE I AM LEARNING</w:t>
        </w:r>
      </w:ins>
    </w:p>
    <w:p w:rsidR="002B0999" w:rsidRDefault="002B0999">
      <w:pPr>
        <w:jc w:val="center"/>
        <w:rPr>
          <w:ins w:id="7338" w:author="HP" w:date="2022-08-22T11:23:00Z"/>
          <w:rFonts w:ascii="Arial" w:hAnsi="Arial" w:cs="Arial"/>
          <w:b/>
          <w:sz w:val="36"/>
          <w:szCs w:val="36"/>
          <w:lang w:val="en-GB"/>
        </w:rPr>
        <w:pPrChange w:id="7339" w:author="HP" w:date="2022-08-19T19:25:00Z">
          <w:pPr/>
        </w:pPrChange>
      </w:pPr>
    </w:p>
    <w:p w:rsidR="00C65736" w:rsidRDefault="00C65736" w:rsidP="00C65736">
      <w:pPr>
        <w:pStyle w:val="Odsekzoznamu"/>
        <w:numPr>
          <w:ilvl w:val="0"/>
          <w:numId w:val="59"/>
        </w:numPr>
        <w:rPr>
          <w:ins w:id="7340" w:author="HP" w:date="2022-08-22T11:27:00Z"/>
          <w:rFonts w:ascii="Arial" w:hAnsi="Arial" w:cs="Arial"/>
          <w:sz w:val="24"/>
          <w:szCs w:val="24"/>
          <w:lang w:val="en-GB"/>
        </w:rPr>
        <w:pPrChange w:id="7341" w:author="HP" w:date="2022-08-22T11:23:00Z">
          <w:pPr/>
        </w:pPrChange>
      </w:pPr>
      <w:ins w:id="7342" w:author="HP" w:date="2022-08-22T11:27:00Z">
        <w:r>
          <w:rPr>
            <w:rFonts w:ascii="Arial" w:hAnsi="Arial" w:cs="Arial"/>
            <w:sz w:val="24"/>
            <w:szCs w:val="24"/>
            <w:lang w:val="en-GB"/>
          </w:rPr>
          <w:t xml:space="preserve">Name </w:t>
        </w:r>
        <w:r w:rsidRPr="00C65736">
          <w:rPr>
            <w:rFonts w:ascii="Arial" w:hAnsi="Arial" w:cs="Arial"/>
            <w:b/>
            <w:sz w:val="24"/>
            <w:szCs w:val="24"/>
            <w:lang w:val="en-GB"/>
            <w:rPrChange w:id="7343" w:author="HP" w:date="2022-08-22T11:2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English-speaking countries</w:t>
        </w:r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C65736" w:rsidRDefault="00C65736" w:rsidP="00C65736">
      <w:pPr>
        <w:pStyle w:val="Odsekzoznamu"/>
        <w:numPr>
          <w:ilvl w:val="0"/>
          <w:numId w:val="59"/>
        </w:numPr>
        <w:rPr>
          <w:ins w:id="7344" w:author="HP" w:date="2022-08-22T11:27:00Z"/>
          <w:rFonts w:ascii="Arial" w:hAnsi="Arial" w:cs="Arial"/>
          <w:sz w:val="24"/>
          <w:szCs w:val="24"/>
          <w:lang w:val="en-GB"/>
        </w:rPr>
        <w:pPrChange w:id="7345" w:author="HP" w:date="2022-08-22T11:23:00Z">
          <w:pPr/>
        </w:pPrChange>
      </w:pPr>
      <w:ins w:id="7346" w:author="HP" w:date="2022-08-22T11:24:00Z">
        <w:r>
          <w:rPr>
            <w:rFonts w:ascii="Arial" w:hAnsi="Arial" w:cs="Arial"/>
            <w:sz w:val="24"/>
            <w:szCs w:val="24"/>
            <w:lang w:val="en-GB"/>
          </w:rPr>
          <w:t>Which English-speaking countries</w:t>
        </w:r>
      </w:ins>
      <w:ins w:id="7347" w:author="HP" w:date="2022-08-22T11:25:00Z">
        <w:r>
          <w:rPr>
            <w:rFonts w:ascii="Arial" w:hAnsi="Arial" w:cs="Arial"/>
            <w:sz w:val="24"/>
            <w:szCs w:val="24"/>
            <w:lang w:val="en-GB"/>
          </w:rPr>
          <w:t xml:space="preserve"> have you been to? </w:t>
        </w:r>
      </w:ins>
    </w:p>
    <w:p w:rsidR="00C65736" w:rsidRDefault="00C65736" w:rsidP="00C65736">
      <w:pPr>
        <w:pStyle w:val="Odsekzoznamu"/>
        <w:numPr>
          <w:ilvl w:val="0"/>
          <w:numId w:val="59"/>
        </w:numPr>
        <w:rPr>
          <w:ins w:id="7348" w:author="HP" w:date="2022-08-22T11:28:00Z"/>
          <w:rFonts w:ascii="Arial" w:hAnsi="Arial" w:cs="Arial"/>
          <w:sz w:val="24"/>
          <w:szCs w:val="24"/>
          <w:lang w:val="en-GB"/>
        </w:rPr>
        <w:pPrChange w:id="7349" w:author="HP" w:date="2022-08-22T11:23:00Z">
          <w:pPr/>
        </w:pPrChange>
      </w:pPr>
      <w:ins w:id="7350" w:author="HP" w:date="2022-08-22T11:28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  <w:r>
          <w:rPr>
            <w:rFonts w:ascii="Arial" w:hAnsi="Arial" w:cs="Arial"/>
            <w:sz w:val="24"/>
            <w:szCs w:val="24"/>
            <w:lang w:val="en-GB"/>
          </w:rPr>
          <w:t>English-speaking count</w:t>
        </w:r>
        <w:r>
          <w:rPr>
            <w:rFonts w:ascii="Arial" w:hAnsi="Arial" w:cs="Arial"/>
            <w:sz w:val="24"/>
            <w:szCs w:val="24"/>
            <w:lang w:val="en-GB"/>
          </w:rPr>
          <w:t>ry would you like to visit and why?</w:t>
        </w:r>
      </w:ins>
    </w:p>
    <w:p w:rsidR="00C65736" w:rsidRDefault="00C65736" w:rsidP="00C65736">
      <w:pPr>
        <w:pStyle w:val="Odsekzoznamu"/>
        <w:numPr>
          <w:ilvl w:val="0"/>
          <w:numId w:val="59"/>
        </w:numPr>
        <w:rPr>
          <w:ins w:id="7351" w:author="HP" w:date="2022-08-22T11:28:00Z"/>
          <w:rFonts w:ascii="Arial" w:hAnsi="Arial" w:cs="Arial"/>
          <w:sz w:val="24"/>
          <w:szCs w:val="24"/>
          <w:lang w:val="en-GB"/>
        </w:rPr>
        <w:pPrChange w:id="7352" w:author="HP" w:date="2022-08-22T11:23:00Z">
          <w:pPr/>
        </w:pPrChange>
      </w:pPr>
      <w:ins w:id="7353" w:author="HP" w:date="2022-08-22T11:28:00Z">
        <w:r>
          <w:rPr>
            <w:rFonts w:ascii="Arial" w:hAnsi="Arial" w:cs="Arial"/>
            <w:sz w:val="24"/>
            <w:szCs w:val="24"/>
            <w:lang w:val="en-GB"/>
          </w:rPr>
          <w:t>Which countries is Great Britain composed of?</w:t>
        </w:r>
      </w:ins>
    </w:p>
    <w:p w:rsidR="00C65736" w:rsidRDefault="00C65736" w:rsidP="00C65736">
      <w:pPr>
        <w:pStyle w:val="Odsekzoznamu"/>
        <w:numPr>
          <w:ilvl w:val="0"/>
          <w:numId w:val="59"/>
        </w:numPr>
        <w:rPr>
          <w:ins w:id="7354" w:author="HP" w:date="2022-08-22T11:29:00Z"/>
          <w:rFonts w:ascii="Arial" w:hAnsi="Arial" w:cs="Arial"/>
          <w:sz w:val="24"/>
          <w:szCs w:val="24"/>
          <w:lang w:val="en-GB"/>
        </w:rPr>
        <w:pPrChange w:id="7355" w:author="HP" w:date="2022-08-22T11:23:00Z">
          <w:pPr/>
        </w:pPrChange>
      </w:pPr>
      <w:ins w:id="7356" w:author="HP" w:date="2022-08-22T11:28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</w:ins>
      <w:ins w:id="7357" w:author="HP" w:date="2022-08-22T11:29:00Z">
        <w:r>
          <w:rPr>
            <w:rFonts w:ascii="Arial" w:hAnsi="Arial" w:cs="Arial"/>
            <w:sz w:val="24"/>
            <w:szCs w:val="24"/>
            <w:lang w:val="en-GB"/>
          </w:rPr>
          <w:t>countries form the United Kingdom?</w:t>
        </w:r>
      </w:ins>
    </w:p>
    <w:p w:rsidR="00C65736" w:rsidRDefault="00C65736" w:rsidP="00C65736">
      <w:pPr>
        <w:pStyle w:val="Odsekzoznamu"/>
        <w:numPr>
          <w:ilvl w:val="0"/>
          <w:numId w:val="59"/>
        </w:numPr>
        <w:rPr>
          <w:ins w:id="7358" w:author="HP" w:date="2022-08-22T11:31:00Z"/>
          <w:rFonts w:ascii="Arial" w:hAnsi="Arial" w:cs="Arial"/>
          <w:sz w:val="24"/>
          <w:szCs w:val="24"/>
          <w:lang w:val="en-GB"/>
        </w:rPr>
        <w:pPrChange w:id="7359" w:author="HP" w:date="2022-08-22T11:23:00Z">
          <w:pPr/>
        </w:pPrChange>
      </w:pPr>
      <w:ins w:id="7360" w:author="HP" w:date="2022-08-22T11:29:00Z">
        <w:r>
          <w:rPr>
            <w:rFonts w:ascii="Arial" w:hAnsi="Arial" w:cs="Arial"/>
            <w:sz w:val="24"/>
            <w:szCs w:val="24"/>
            <w:lang w:val="en-GB"/>
          </w:rPr>
          <w:t>What i</w:t>
        </w:r>
      </w:ins>
      <w:ins w:id="7361" w:author="HP" w:date="2022-08-22T11:30:00Z">
        <w:r>
          <w:rPr>
            <w:rFonts w:ascii="Arial" w:hAnsi="Arial" w:cs="Arial"/>
            <w:sz w:val="24"/>
            <w:szCs w:val="24"/>
            <w:lang w:val="en-GB"/>
          </w:rPr>
          <w:t>s</w:t>
        </w:r>
      </w:ins>
      <w:ins w:id="7362" w:author="HP" w:date="2022-08-22T11:29:00Z">
        <w:r>
          <w:rPr>
            <w:rFonts w:ascii="Arial" w:hAnsi="Arial" w:cs="Arial"/>
            <w:sz w:val="24"/>
            <w:szCs w:val="24"/>
            <w:lang w:val="en-GB"/>
          </w:rPr>
          <w:t xml:space="preserve"> the difference between </w:t>
        </w:r>
      </w:ins>
      <w:ins w:id="7363" w:author="HP" w:date="2022-08-22T11:30:00Z">
        <w:r>
          <w:rPr>
            <w:rFonts w:ascii="Arial" w:hAnsi="Arial" w:cs="Arial"/>
            <w:sz w:val="24"/>
            <w:szCs w:val="24"/>
            <w:lang w:val="en-GB"/>
          </w:rPr>
          <w:t xml:space="preserve">the </w:t>
        </w:r>
      </w:ins>
      <w:ins w:id="7364" w:author="HP" w:date="2022-08-22T11:29:00Z">
        <w:r>
          <w:rPr>
            <w:rFonts w:ascii="Arial" w:hAnsi="Arial" w:cs="Arial"/>
            <w:sz w:val="24"/>
            <w:szCs w:val="24"/>
            <w:lang w:val="en-GB"/>
          </w:rPr>
          <w:t>United Kingdom</w:t>
        </w:r>
      </w:ins>
      <w:ins w:id="7365" w:author="HP" w:date="2022-08-22T11:30:00Z">
        <w:r>
          <w:rPr>
            <w:rFonts w:ascii="Arial" w:hAnsi="Arial" w:cs="Arial"/>
            <w:sz w:val="24"/>
            <w:szCs w:val="24"/>
            <w:lang w:val="en-GB"/>
          </w:rPr>
          <w:t xml:space="preserve"> of Great Britain</w:t>
        </w:r>
      </w:ins>
      <w:ins w:id="7366" w:author="HP" w:date="2022-08-22T11:35:00Z">
        <w:r w:rsidR="00B741F5">
          <w:rPr>
            <w:rFonts w:ascii="Arial" w:hAnsi="Arial" w:cs="Arial"/>
            <w:sz w:val="24"/>
            <w:szCs w:val="24"/>
            <w:lang w:val="en-GB"/>
          </w:rPr>
          <w:t xml:space="preserve"> and Northern Ireland</w:t>
        </w:r>
      </w:ins>
      <w:ins w:id="7367" w:author="HP" w:date="2022-08-22T11:29:00Z">
        <w:r>
          <w:rPr>
            <w:rFonts w:ascii="Arial" w:hAnsi="Arial" w:cs="Arial"/>
            <w:sz w:val="24"/>
            <w:szCs w:val="24"/>
            <w:lang w:val="en-GB"/>
          </w:rPr>
          <w:t>, Great Britain and the Commonwealth of Nations?</w:t>
        </w:r>
      </w:ins>
    </w:p>
    <w:p w:rsidR="00C65736" w:rsidRDefault="00C65736" w:rsidP="00C65736">
      <w:pPr>
        <w:pStyle w:val="Odsekzoznamu"/>
        <w:numPr>
          <w:ilvl w:val="0"/>
          <w:numId w:val="59"/>
        </w:numPr>
        <w:rPr>
          <w:ins w:id="7368" w:author="HP" w:date="2022-08-22T11:36:00Z"/>
          <w:rFonts w:ascii="Arial" w:hAnsi="Arial" w:cs="Arial"/>
          <w:sz w:val="24"/>
          <w:szCs w:val="24"/>
          <w:lang w:val="en-GB"/>
        </w:rPr>
        <w:pPrChange w:id="7369" w:author="HP" w:date="2022-08-22T11:23:00Z">
          <w:pPr/>
        </w:pPrChange>
      </w:pPr>
      <w:ins w:id="7370" w:author="HP" w:date="2022-08-22T11:31:00Z">
        <w:r>
          <w:rPr>
            <w:rFonts w:ascii="Arial" w:hAnsi="Arial" w:cs="Arial"/>
            <w:sz w:val="24"/>
            <w:szCs w:val="24"/>
            <w:lang w:val="en-GB"/>
          </w:rPr>
          <w:t xml:space="preserve">What is an official </w:t>
        </w:r>
        <w:r w:rsidRPr="00B741F5">
          <w:rPr>
            <w:rFonts w:ascii="Arial" w:hAnsi="Arial" w:cs="Arial"/>
            <w:b/>
            <w:sz w:val="24"/>
            <w:szCs w:val="24"/>
            <w:lang w:val="en-GB"/>
            <w:rPrChange w:id="7371" w:author="HP" w:date="2022-08-22T11:36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language</w:t>
        </w:r>
        <w:r>
          <w:rPr>
            <w:rFonts w:ascii="Arial" w:hAnsi="Arial" w:cs="Arial"/>
            <w:sz w:val="24"/>
            <w:szCs w:val="24"/>
            <w:lang w:val="en-GB"/>
          </w:rPr>
          <w:t xml:space="preserve"> of Great Britain?</w:t>
        </w:r>
      </w:ins>
    </w:p>
    <w:p w:rsidR="00B741F5" w:rsidRDefault="00B741F5" w:rsidP="00C65736">
      <w:pPr>
        <w:pStyle w:val="Odsekzoznamu"/>
        <w:numPr>
          <w:ilvl w:val="0"/>
          <w:numId w:val="59"/>
        </w:numPr>
        <w:rPr>
          <w:ins w:id="7372" w:author="HP" w:date="2022-08-22T11:36:00Z"/>
          <w:rFonts w:ascii="Arial" w:hAnsi="Arial" w:cs="Arial"/>
          <w:sz w:val="24"/>
          <w:szCs w:val="24"/>
          <w:lang w:val="en-GB"/>
        </w:rPr>
        <w:pPrChange w:id="7373" w:author="HP" w:date="2022-08-22T11:23:00Z">
          <w:pPr/>
        </w:pPrChange>
      </w:pPr>
      <w:ins w:id="7374" w:author="HP" w:date="2022-08-22T11:36:00Z">
        <w:r>
          <w:rPr>
            <w:rFonts w:ascii="Arial" w:hAnsi="Arial" w:cs="Arial"/>
            <w:sz w:val="24"/>
            <w:szCs w:val="24"/>
            <w:lang w:val="en-GB"/>
          </w:rPr>
          <w:t xml:space="preserve">Do you like English language? </w:t>
        </w:r>
      </w:ins>
    </w:p>
    <w:p w:rsidR="00B741F5" w:rsidRDefault="00B741F5" w:rsidP="00C65736">
      <w:pPr>
        <w:pStyle w:val="Odsekzoznamu"/>
        <w:numPr>
          <w:ilvl w:val="0"/>
          <w:numId w:val="59"/>
        </w:numPr>
        <w:rPr>
          <w:ins w:id="7375" w:author="HP" w:date="2022-08-22T11:31:00Z"/>
          <w:rFonts w:ascii="Arial" w:hAnsi="Arial" w:cs="Arial"/>
          <w:sz w:val="24"/>
          <w:szCs w:val="24"/>
          <w:lang w:val="en-GB"/>
        </w:rPr>
        <w:pPrChange w:id="7376" w:author="HP" w:date="2022-08-22T11:23:00Z">
          <w:pPr/>
        </w:pPrChange>
      </w:pPr>
      <w:ins w:id="7377" w:author="HP" w:date="2022-08-22T11:36:00Z">
        <w:r>
          <w:rPr>
            <w:rFonts w:ascii="Arial" w:hAnsi="Arial" w:cs="Arial"/>
            <w:sz w:val="24"/>
            <w:szCs w:val="24"/>
            <w:lang w:val="en-GB"/>
          </w:rPr>
          <w:t>Why is it important to study English?</w:t>
        </w:r>
      </w:ins>
    </w:p>
    <w:p w:rsidR="004E505A" w:rsidRDefault="00C65736" w:rsidP="00C65736">
      <w:pPr>
        <w:pStyle w:val="Odsekzoznamu"/>
        <w:numPr>
          <w:ilvl w:val="0"/>
          <w:numId w:val="59"/>
        </w:numPr>
        <w:rPr>
          <w:ins w:id="7378" w:author="HP" w:date="2022-08-22T11:57:00Z"/>
          <w:rFonts w:ascii="Arial" w:hAnsi="Arial" w:cs="Arial"/>
          <w:sz w:val="24"/>
          <w:szCs w:val="24"/>
          <w:lang w:val="en-GB"/>
        </w:rPr>
        <w:pPrChange w:id="7379" w:author="HP" w:date="2022-08-22T11:23:00Z">
          <w:pPr/>
        </w:pPrChange>
      </w:pPr>
      <w:ins w:id="7380" w:author="HP" w:date="2022-08-22T11:31:00Z">
        <w:r w:rsidRPr="004E505A">
          <w:rPr>
            <w:rFonts w:ascii="Arial" w:hAnsi="Arial" w:cs="Arial"/>
            <w:sz w:val="24"/>
            <w:szCs w:val="24"/>
            <w:lang w:val="en-GB"/>
            <w:rPrChange w:id="7381" w:author="HP" w:date="2022-08-22T11:5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What do you know about </w:t>
        </w:r>
        <w:r w:rsidRPr="004E505A">
          <w:rPr>
            <w:rFonts w:ascii="Arial" w:hAnsi="Arial" w:cs="Arial"/>
            <w:b/>
            <w:sz w:val="24"/>
            <w:szCs w:val="24"/>
            <w:lang w:val="en-GB"/>
            <w:rPrChange w:id="7382" w:author="HP" w:date="2022-08-22T11:5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Northern Ireland</w:t>
        </w:r>
        <w:r w:rsidRPr="004E505A">
          <w:rPr>
            <w:rFonts w:ascii="Arial" w:hAnsi="Arial" w:cs="Arial"/>
            <w:sz w:val="24"/>
            <w:szCs w:val="24"/>
            <w:lang w:val="en-GB"/>
            <w:rPrChange w:id="7383" w:author="HP" w:date="2022-08-22T11:5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 and the </w:t>
        </w:r>
        <w:r w:rsidRPr="004E505A">
          <w:rPr>
            <w:rFonts w:ascii="Arial" w:hAnsi="Arial" w:cs="Arial"/>
            <w:b/>
            <w:sz w:val="24"/>
            <w:szCs w:val="24"/>
            <w:lang w:val="en-GB"/>
            <w:rPrChange w:id="7384" w:author="HP" w:date="2022-08-22T11:5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Republic of Ireland</w:t>
        </w:r>
        <w:r w:rsidRPr="004E505A">
          <w:rPr>
            <w:rFonts w:ascii="Arial" w:hAnsi="Arial" w:cs="Arial"/>
            <w:sz w:val="24"/>
            <w:szCs w:val="24"/>
            <w:lang w:val="en-GB"/>
            <w:rPrChange w:id="7385" w:author="HP" w:date="2022-08-22T11:5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?</w:t>
        </w:r>
      </w:ins>
    </w:p>
    <w:p w:rsidR="004E505A" w:rsidRDefault="004E505A" w:rsidP="00C65736">
      <w:pPr>
        <w:pStyle w:val="Odsekzoznamu"/>
        <w:numPr>
          <w:ilvl w:val="0"/>
          <w:numId w:val="59"/>
        </w:numPr>
        <w:rPr>
          <w:ins w:id="7386" w:author="HP" w:date="2022-08-22T11:57:00Z"/>
          <w:rFonts w:ascii="Arial" w:hAnsi="Arial" w:cs="Arial"/>
          <w:sz w:val="24"/>
          <w:szCs w:val="24"/>
          <w:lang w:val="en-GB"/>
        </w:rPr>
        <w:pPrChange w:id="7387" w:author="HP" w:date="2022-08-22T11:23:00Z">
          <w:pPr/>
        </w:pPrChange>
      </w:pPr>
      <w:ins w:id="7388" w:author="HP" w:date="2022-08-22T11:57:00Z">
        <w:r>
          <w:rPr>
            <w:rFonts w:ascii="Arial" w:hAnsi="Arial" w:cs="Arial"/>
            <w:sz w:val="24"/>
            <w:szCs w:val="24"/>
            <w:lang w:val="en-GB"/>
          </w:rPr>
          <w:t>Which religious problems are there in these countries?</w:t>
        </w:r>
      </w:ins>
    </w:p>
    <w:p w:rsidR="00B741F5" w:rsidRPr="004E505A" w:rsidRDefault="00B741F5" w:rsidP="00C65736">
      <w:pPr>
        <w:pStyle w:val="Odsekzoznamu"/>
        <w:numPr>
          <w:ilvl w:val="0"/>
          <w:numId w:val="59"/>
        </w:numPr>
        <w:rPr>
          <w:ins w:id="7389" w:author="HP" w:date="2022-08-22T11:49:00Z"/>
          <w:rFonts w:ascii="Arial" w:hAnsi="Arial" w:cs="Arial"/>
          <w:sz w:val="24"/>
          <w:szCs w:val="24"/>
          <w:lang w:val="en-GB"/>
          <w:rPrChange w:id="7390" w:author="HP" w:date="2022-08-22T11:57:00Z">
            <w:rPr>
              <w:ins w:id="7391" w:author="HP" w:date="2022-08-22T11:49:00Z"/>
              <w:rFonts w:ascii="Arial" w:hAnsi="Arial" w:cs="Arial"/>
              <w:sz w:val="24"/>
              <w:szCs w:val="24"/>
              <w:lang w:val="en-GB"/>
            </w:rPr>
          </w:rPrChange>
        </w:rPr>
        <w:pPrChange w:id="7392" w:author="HP" w:date="2022-08-22T11:23:00Z">
          <w:pPr/>
        </w:pPrChange>
      </w:pPr>
      <w:ins w:id="7393" w:author="HP" w:date="2022-08-22T11:37:00Z">
        <w:r w:rsidRPr="004E505A">
          <w:rPr>
            <w:rFonts w:ascii="Arial" w:hAnsi="Arial" w:cs="Arial"/>
            <w:sz w:val="24"/>
            <w:szCs w:val="24"/>
            <w:lang w:val="en-GB"/>
            <w:rPrChange w:id="7394" w:author="HP" w:date="2022-08-22T11:5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What do you know about </w:t>
        </w:r>
        <w:r w:rsidRPr="004E505A">
          <w:rPr>
            <w:rFonts w:ascii="Arial" w:hAnsi="Arial" w:cs="Arial"/>
            <w:b/>
            <w:sz w:val="24"/>
            <w:szCs w:val="24"/>
            <w:lang w:val="en-GB"/>
            <w:rPrChange w:id="7395" w:author="HP" w:date="2022-08-22T11:5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England</w:t>
        </w:r>
        <w:r w:rsidRPr="004E505A">
          <w:rPr>
            <w:rFonts w:ascii="Arial" w:hAnsi="Arial" w:cs="Arial"/>
            <w:sz w:val="24"/>
            <w:szCs w:val="24"/>
            <w:lang w:val="en-GB"/>
            <w:rPrChange w:id="7396" w:author="HP" w:date="2022-08-22T11:5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?</w:t>
        </w:r>
      </w:ins>
    </w:p>
    <w:p w:rsidR="00AD1C08" w:rsidRDefault="00AD1C08" w:rsidP="00C65736">
      <w:pPr>
        <w:pStyle w:val="Odsekzoznamu"/>
        <w:numPr>
          <w:ilvl w:val="0"/>
          <w:numId w:val="59"/>
        </w:numPr>
        <w:rPr>
          <w:ins w:id="7397" w:author="HP" w:date="2022-08-22T11:52:00Z"/>
          <w:rFonts w:ascii="Arial" w:hAnsi="Arial" w:cs="Arial"/>
          <w:sz w:val="24"/>
          <w:szCs w:val="24"/>
          <w:lang w:val="en-GB"/>
        </w:rPr>
        <w:pPrChange w:id="7398" w:author="HP" w:date="2022-08-22T11:23:00Z">
          <w:pPr/>
        </w:pPrChange>
      </w:pPr>
      <w:ins w:id="7399" w:author="HP" w:date="2022-08-22T11:49:00Z">
        <w:r>
          <w:rPr>
            <w:rFonts w:ascii="Arial" w:hAnsi="Arial" w:cs="Arial"/>
            <w:sz w:val="24"/>
            <w:szCs w:val="24"/>
            <w:lang w:val="en-GB"/>
          </w:rPr>
          <w:t xml:space="preserve">What kind of countryside is typical for England? </w:t>
        </w:r>
      </w:ins>
    </w:p>
    <w:p w:rsidR="00AD1C08" w:rsidRDefault="00AD1C08" w:rsidP="00C65736">
      <w:pPr>
        <w:pStyle w:val="Odsekzoznamu"/>
        <w:numPr>
          <w:ilvl w:val="0"/>
          <w:numId w:val="59"/>
        </w:numPr>
        <w:rPr>
          <w:ins w:id="7400" w:author="HP" w:date="2022-08-22T11:51:00Z"/>
          <w:rFonts w:ascii="Arial" w:hAnsi="Arial" w:cs="Arial"/>
          <w:sz w:val="24"/>
          <w:szCs w:val="24"/>
          <w:lang w:val="en-GB"/>
        </w:rPr>
        <w:pPrChange w:id="7401" w:author="HP" w:date="2022-08-22T11:23:00Z">
          <w:pPr/>
        </w:pPrChange>
      </w:pPr>
      <w:ins w:id="7402" w:author="HP" w:date="2022-08-22T11:52:00Z">
        <w:r>
          <w:rPr>
            <w:rFonts w:ascii="Arial" w:hAnsi="Arial" w:cs="Arial"/>
            <w:sz w:val="24"/>
            <w:szCs w:val="24"/>
            <w:lang w:val="en-GB"/>
          </w:rPr>
          <w:t>Name famous cities in England?</w:t>
        </w:r>
      </w:ins>
    </w:p>
    <w:p w:rsidR="00AD1C08" w:rsidRDefault="00AD1C08" w:rsidP="00C65736">
      <w:pPr>
        <w:pStyle w:val="Odsekzoznamu"/>
        <w:numPr>
          <w:ilvl w:val="0"/>
          <w:numId w:val="59"/>
        </w:numPr>
        <w:rPr>
          <w:ins w:id="7403" w:author="HP" w:date="2022-08-22T11:38:00Z"/>
          <w:rFonts w:ascii="Arial" w:hAnsi="Arial" w:cs="Arial"/>
          <w:sz w:val="24"/>
          <w:szCs w:val="24"/>
          <w:lang w:val="en-GB"/>
        </w:rPr>
        <w:pPrChange w:id="7404" w:author="HP" w:date="2022-08-22T11:23:00Z">
          <w:pPr/>
        </w:pPrChange>
      </w:pPr>
      <w:ins w:id="7405" w:author="HP" w:date="2022-08-22T11:51:00Z">
        <w:r>
          <w:rPr>
            <w:rFonts w:ascii="Arial" w:hAnsi="Arial" w:cs="Arial"/>
            <w:sz w:val="24"/>
            <w:szCs w:val="24"/>
            <w:lang w:val="en-GB"/>
          </w:rPr>
          <w:t>What is Lake District?</w:t>
        </w:r>
      </w:ins>
    </w:p>
    <w:p w:rsidR="00B741F5" w:rsidRDefault="00B741F5" w:rsidP="00C65736">
      <w:pPr>
        <w:pStyle w:val="Odsekzoznamu"/>
        <w:numPr>
          <w:ilvl w:val="0"/>
          <w:numId w:val="59"/>
        </w:numPr>
        <w:rPr>
          <w:ins w:id="7406" w:author="HP" w:date="2022-08-22T11:55:00Z"/>
          <w:rFonts w:ascii="Arial" w:hAnsi="Arial" w:cs="Arial"/>
          <w:sz w:val="24"/>
          <w:szCs w:val="24"/>
          <w:lang w:val="en-GB"/>
        </w:rPr>
        <w:pPrChange w:id="7407" w:author="HP" w:date="2022-08-22T11:23:00Z">
          <w:pPr/>
        </w:pPrChange>
      </w:pPr>
      <w:ins w:id="7408" w:author="HP" w:date="2022-08-22T11:37:00Z">
        <w:r>
          <w:rPr>
            <w:rFonts w:ascii="Arial" w:hAnsi="Arial" w:cs="Arial"/>
            <w:sz w:val="24"/>
            <w:szCs w:val="24"/>
            <w:lang w:val="en-GB"/>
          </w:rPr>
          <w:t xml:space="preserve">What do you know about </w:t>
        </w:r>
        <w:r w:rsidRPr="00B741F5">
          <w:rPr>
            <w:rFonts w:ascii="Arial" w:hAnsi="Arial" w:cs="Arial"/>
            <w:b/>
            <w:sz w:val="24"/>
            <w:szCs w:val="24"/>
            <w:lang w:val="en-GB"/>
            <w:rPrChange w:id="7409" w:author="HP" w:date="2022-08-22T11:3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Wales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4E505A" w:rsidRDefault="004E505A" w:rsidP="004E505A">
      <w:pPr>
        <w:pStyle w:val="Odsekzoznamu"/>
        <w:numPr>
          <w:ilvl w:val="0"/>
          <w:numId w:val="59"/>
        </w:numPr>
        <w:rPr>
          <w:ins w:id="7410" w:author="HP" w:date="2022-08-22T11:55:00Z"/>
          <w:rFonts w:ascii="Arial" w:hAnsi="Arial" w:cs="Arial"/>
          <w:sz w:val="24"/>
          <w:szCs w:val="24"/>
          <w:lang w:val="en-GB"/>
        </w:rPr>
      </w:pPr>
      <w:ins w:id="7411" w:author="HP" w:date="2022-08-22T11:55:00Z">
        <w:r>
          <w:rPr>
            <w:rFonts w:ascii="Arial" w:hAnsi="Arial" w:cs="Arial"/>
            <w:sz w:val="24"/>
            <w:szCs w:val="24"/>
            <w:lang w:val="en-GB"/>
          </w:rPr>
          <w:t xml:space="preserve">What kind of countryside is typical for </w:t>
        </w:r>
        <w:r>
          <w:rPr>
            <w:rFonts w:ascii="Arial" w:hAnsi="Arial" w:cs="Arial"/>
            <w:sz w:val="24"/>
            <w:szCs w:val="24"/>
            <w:lang w:val="en-GB"/>
          </w:rPr>
          <w:t>Wales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B741F5" w:rsidRDefault="00B741F5" w:rsidP="00C65736">
      <w:pPr>
        <w:pStyle w:val="Odsekzoznamu"/>
        <w:numPr>
          <w:ilvl w:val="0"/>
          <w:numId w:val="59"/>
        </w:numPr>
        <w:rPr>
          <w:ins w:id="7412" w:author="HP" w:date="2022-08-22T11:49:00Z"/>
          <w:rFonts w:ascii="Arial" w:hAnsi="Arial" w:cs="Arial"/>
          <w:sz w:val="24"/>
          <w:szCs w:val="24"/>
          <w:lang w:val="en-GB"/>
        </w:rPr>
        <w:pPrChange w:id="7413" w:author="HP" w:date="2022-08-22T11:23:00Z">
          <w:pPr/>
        </w:pPrChange>
      </w:pPr>
      <w:ins w:id="7414" w:author="HP" w:date="2022-08-22T11:37:00Z">
        <w:r>
          <w:rPr>
            <w:rFonts w:ascii="Arial" w:hAnsi="Arial" w:cs="Arial"/>
            <w:sz w:val="24"/>
            <w:szCs w:val="24"/>
            <w:lang w:val="en-GB"/>
          </w:rPr>
          <w:t xml:space="preserve">What do you know about </w:t>
        </w:r>
        <w:r w:rsidRPr="00B741F5">
          <w:rPr>
            <w:rFonts w:ascii="Arial" w:hAnsi="Arial" w:cs="Arial"/>
            <w:b/>
            <w:sz w:val="24"/>
            <w:szCs w:val="24"/>
            <w:lang w:val="en-GB"/>
            <w:rPrChange w:id="7415" w:author="HP" w:date="2022-08-22T11:3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Scotland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AD1C08" w:rsidRDefault="00AD1C08" w:rsidP="00AD1C08">
      <w:pPr>
        <w:pStyle w:val="Odsekzoznamu"/>
        <w:numPr>
          <w:ilvl w:val="0"/>
          <w:numId w:val="59"/>
        </w:numPr>
        <w:rPr>
          <w:ins w:id="7416" w:author="HP" w:date="2022-08-22T11:49:00Z"/>
          <w:rFonts w:ascii="Arial" w:hAnsi="Arial" w:cs="Arial"/>
          <w:sz w:val="24"/>
          <w:szCs w:val="24"/>
          <w:lang w:val="en-GB"/>
        </w:rPr>
      </w:pPr>
      <w:ins w:id="7417" w:author="HP" w:date="2022-08-22T11:49:00Z">
        <w:r>
          <w:rPr>
            <w:rFonts w:ascii="Arial" w:hAnsi="Arial" w:cs="Arial"/>
            <w:sz w:val="24"/>
            <w:szCs w:val="24"/>
            <w:lang w:val="en-GB"/>
          </w:rPr>
          <w:t xml:space="preserve">What kind of countryside is typical for </w:t>
        </w:r>
        <w:r>
          <w:rPr>
            <w:rFonts w:ascii="Arial" w:hAnsi="Arial" w:cs="Arial"/>
            <w:sz w:val="24"/>
            <w:szCs w:val="24"/>
            <w:lang w:val="en-GB"/>
          </w:rPr>
          <w:t>Scotl</w:t>
        </w:r>
        <w:r>
          <w:rPr>
            <w:rFonts w:ascii="Arial" w:hAnsi="Arial" w:cs="Arial"/>
            <w:sz w:val="24"/>
            <w:szCs w:val="24"/>
            <w:lang w:val="en-GB"/>
          </w:rPr>
          <w:t xml:space="preserve">and? </w:t>
        </w:r>
      </w:ins>
    </w:p>
    <w:p w:rsidR="00AD1C08" w:rsidRDefault="00AD1C08" w:rsidP="00C65736">
      <w:pPr>
        <w:pStyle w:val="Odsekzoznamu"/>
        <w:numPr>
          <w:ilvl w:val="0"/>
          <w:numId w:val="59"/>
        </w:numPr>
        <w:rPr>
          <w:ins w:id="7418" w:author="HP" w:date="2022-08-22T11:52:00Z"/>
          <w:rFonts w:ascii="Arial" w:hAnsi="Arial" w:cs="Arial"/>
          <w:sz w:val="24"/>
          <w:szCs w:val="24"/>
          <w:lang w:val="en-GB"/>
        </w:rPr>
        <w:pPrChange w:id="7419" w:author="HP" w:date="2022-08-22T11:23:00Z">
          <w:pPr/>
        </w:pPrChange>
      </w:pPr>
      <w:ins w:id="7420" w:author="HP" w:date="2022-08-22T11:52:00Z">
        <w:r>
          <w:rPr>
            <w:rFonts w:ascii="Arial" w:hAnsi="Arial" w:cs="Arial"/>
            <w:sz w:val="24"/>
            <w:szCs w:val="24"/>
            <w:lang w:val="en-GB"/>
          </w:rPr>
          <w:t xml:space="preserve">What is “loch”? </w:t>
        </w:r>
      </w:ins>
    </w:p>
    <w:p w:rsidR="00AD1C08" w:rsidRDefault="00AD1C08" w:rsidP="00AD1C08">
      <w:pPr>
        <w:pStyle w:val="Odsekzoznamu"/>
        <w:numPr>
          <w:ilvl w:val="0"/>
          <w:numId w:val="59"/>
        </w:numPr>
        <w:rPr>
          <w:ins w:id="7421" w:author="HP" w:date="2022-08-22T11:52:00Z"/>
          <w:rFonts w:ascii="Arial" w:hAnsi="Arial" w:cs="Arial"/>
          <w:sz w:val="24"/>
          <w:szCs w:val="24"/>
          <w:lang w:val="en-GB"/>
        </w:rPr>
      </w:pPr>
      <w:ins w:id="7422" w:author="HP" w:date="2022-08-22T11:52:00Z">
        <w:r>
          <w:rPr>
            <w:rFonts w:ascii="Arial" w:hAnsi="Arial" w:cs="Arial"/>
            <w:sz w:val="24"/>
            <w:szCs w:val="24"/>
            <w:lang w:val="en-GB"/>
          </w:rPr>
          <w:t xml:space="preserve">Name famous cities in </w:t>
        </w:r>
        <w:r>
          <w:rPr>
            <w:rFonts w:ascii="Arial" w:hAnsi="Arial" w:cs="Arial"/>
            <w:sz w:val="24"/>
            <w:szCs w:val="24"/>
            <w:lang w:val="en-GB"/>
          </w:rPr>
          <w:t>Scot</w:t>
        </w:r>
        <w:r>
          <w:rPr>
            <w:rFonts w:ascii="Arial" w:hAnsi="Arial" w:cs="Arial"/>
            <w:sz w:val="24"/>
            <w:szCs w:val="24"/>
            <w:lang w:val="en-GB"/>
          </w:rPr>
          <w:t>land?</w:t>
        </w:r>
      </w:ins>
    </w:p>
    <w:p w:rsidR="00AD1C08" w:rsidRDefault="004E505A" w:rsidP="00C65736">
      <w:pPr>
        <w:pStyle w:val="Odsekzoznamu"/>
        <w:numPr>
          <w:ilvl w:val="0"/>
          <w:numId w:val="59"/>
        </w:numPr>
        <w:rPr>
          <w:ins w:id="7423" w:author="HP" w:date="2022-08-22T12:05:00Z"/>
          <w:rFonts w:ascii="Arial" w:hAnsi="Arial" w:cs="Arial"/>
          <w:sz w:val="24"/>
          <w:szCs w:val="24"/>
          <w:lang w:val="en-GB"/>
        </w:rPr>
        <w:pPrChange w:id="7424" w:author="HP" w:date="2022-08-22T11:23:00Z">
          <w:pPr/>
        </w:pPrChange>
      </w:pPr>
      <w:ins w:id="7425" w:author="HP" w:date="2022-08-22T11:54:00Z">
        <w:r>
          <w:rPr>
            <w:rFonts w:ascii="Arial" w:hAnsi="Arial" w:cs="Arial"/>
            <w:sz w:val="24"/>
            <w:szCs w:val="24"/>
            <w:lang w:val="en-GB"/>
          </w:rPr>
          <w:t>What are Scottish people</w:t>
        </w:r>
      </w:ins>
      <w:ins w:id="7426" w:author="HP" w:date="2022-08-22T11:55:00Z">
        <w:r>
          <w:rPr>
            <w:rFonts w:ascii="Arial" w:hAnsi="Arial" w:cs="Arial"/>
            <w:sz w:val="24"/>
            <w:szCs w:val="24"/>
            <w:lang w:val="en-GB"/>
          </w:rPr>
          <w:t xml:space="preserve"> like</w:t>
        </w:r>
      </w:ins>
      <w:ins w:id="7427" w:author="HP" w:date="2022-08-22T11:54:00Z"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  <w:ins w:id="7428" w:author="HP" w:date="2022-08-22T11:55:00Z">
        <w:r>
          <w:rPr>
            <w:rFonts w:ascii="Arial" w:hAnsi="Arial" w:cs="Arial"/>
            <w:sz w:val="24"/>
            <w:szCs w:val="24"/>
            <w:lang w:val="en-GB"/>
          </w:rPr>
          <w:t xml:space="preserve">Why? </w:t>
        </w:r>
      </w:ins>
    </w:p>
    <w:p w:rsidR="002C316F" w:rsidRDefault="002C316F" w:rsidP="00C65736">
      <w:pPr>
        <w:pStyle w:val="Odsekzoznamu"/>
        <w:numPr>
          <w:ilvl w:val="0"/>
          <w:numId w:val="59"/>
        </w:numPr>
        <w:rPr>
          <w:ins w:id="7429" w:author="HP" w:date="2022-08-22T11:39:00Z"/>
          <w:rFonts w:ascii="Arial" w:hAnsi="Arial" w:cs="Arial"/>
          <w:sz w:val="24"/>
          <w:szCs w:val="24"/>
          <w:lang w:val="en-GB"/>
        </w:rPr>
        <w:pPrChange w:id="7430" w:author="HP" w:date="2022-08-22T11:23:00Z">
          <w:pPr/>
        </w:pPrChange>
      </w:pPr>
      <w:ins w:id="7431" w:author="HP" w:date="2022-08-22T12:05:00Z">
        <w:r>
          <w:rPr>
            <w:rFonts w:ascii="Arial" w:hAnsi="Arial" w:cs="Arial"/>
            <w:sz w:val="24"/>
            <w:szCs w:val="24"/>
            <w:lang w:val="en-GB"/>
          </w:rPr>
          <w:t>What is typical for Scotland?</w:t>
        </w:r>
      </w:ins>
    </w:p>
    <w:p w:rsidR="00B741F5" w:rsidRDefault="00B741F5" w:rsidP="00B741F5">
      <w:pPr>
        <w:pStyle w:val="Odsekzoznamu"/>
        <w:numPr>
          <w:ilvl w:val="0"/>
          <w:numId w:val="59"/>
        </w:numPr>
        <w:rPr>
          <w:ins w:id="7432" w:author="HP" w:date="2022-08-22T12:03:00Z"/>
          <w:rFonts w:ascii="Arial" w:hAnsi="Arial" w:cs="Arial"/>
          <w:sz w:val="24"/>
          <w:szCs w:val="24"/>
          <w:lang w:val="en-GB"/>
        </w:rPr>
      </w:pPr>
      <w:ins w:id="7433" w:author="HP" w:date="2022-08-22T11:39:00Z">
        <w:r>
          <w:rPr>
            <w:rFonts w:ascii="Arial" w:hAnsi="Arial" w:cs="Arial"/>
            <w:sz w:val="24"/>
            <w:szCs w:val="24"/>
            <w:lang w:val="en-GB"/>
          </w:rPr>
          <w:t xml:space="preserve">What are the largest </w:t>
        </w:r>
        <w:r w:rsidRPr="00B741F5">
          <w:rPr>
            <w:rFonts w:ascii="Arial" w:hAnsi="Arial" w:cs="Arial"/>
            <w:b/>
            <w:sz w:val="24"/>
            <w:szCs w:val="24"/>
            <w:lang w:val="en-GB"/>
            <w:rPrChange w:id="7434" w:author="HP" w:date="2022-08-22T11:3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 xml:space="preserve">British </w:t>
        </w:r>
        <w:r>
          <w:rPr>
            <w:rFonts w:ascii="Arial" w:hAnsi="Arial" w:cs="Arial"/>
            <w:sz w:val="24"/>
            <w:szCs w:val="24"/>
            <w:lang w:val="en-GB"/>
          </w:rPr>
          <w:t xml:space="preserve">cities? </w:t>
        </w:r>
      </w:ins>
    </w:p>
    <w:p w:rsidR="002C316F" w:rsidRDefault="002C316F" w:rsidP="00B741F5">
      <w:pPr>
        <w:pStyle w:val="Odsekzoznamu"/>
        <w:numPr>
          <w:ilvl w:val="0"/>
          <w:numId w:val="59"/>
        </w:numPr>
        <w:rPr>
          <w:ins w:id="7435" w:author="HP" w:date="2022-08-22T12:03:00Z"/>
          <w:rFonts w:ascii="Arial" w:hAnsi="Arial" w:cs="Arial"/>
          <w:sz w:val="24"/>
          <w:szCs w:val="24"/>
          <w:lang w:val="en-GB"/>
        </w:rPr>
      </w:pPr>
      <w:ins w:id="7436" w:author="HP" w:date="2022-08-22T12:03:00Z">
        <w:r>
          <w:rPr>
            <w:rFonts w:ascii="Arial" w:hAnsi="Arial" w:cs="Arial"/>
            <w:sz w:val="24"/>
            <w:szCs w:val="24"/>
            <w:lang w:val="en-GB"/>
          </w:rPr>
          <w:t>Where is Great Britain situated?</w:t>
        </w:r>
      </w:ins>
    </w:p>
    <w:p w:rsidR="002C316F" w:rsidRDefault="002C316F" w:rsidP="00B741F5">
      <w:pPr>
        <w:pStyle w:val="Odsekzoznamu"/>
        <w:numPr>
          <w:ilvl w:val="0"/>
          <w:numId w:val="59"/>
        </w:numPr>
        <w:rPr>
          <w:ins w:id="7437" w:author="HP" w:date="2022-08-22T12:03:00Z"/>
          <w:rFonts w:ascii="Arial" w:hAnsi="Arial" w:cs="Arial"/>
          <w:sz w:val="24"/>
          <w:szCs w:val="24"/>
          <w:lang w:val="en-GB"/>
        </w:rPr>
      </w:pPr>
      <w:ins w:id="7438" w:author="HP" w:date="2022-08-22T12:03:00Z">
        <w:r>
          <w:rPr>
            <w:rFonts w:ascii="Arial" w:hAnsi="Arial" w:cs="Arial"/>
            <w:sz w:val="24"/>
            <w:szCs w:val="24"/>
            <w:lang w:val="en-GB"/>
          </w:rPr>
          <w:t>What is the capital?</w:t>
        </w:r>
      </w:ins>
    </w:p>
    <w:p w:rsidR="002C316F" w:rsidRDefault="002C316F" w:rsidP="00B741F5">
      <w:pPr>
        <w:pStyle w:val="Odsekzoznamu"/>
        <w:numPr>
          <w:ilvl w:val="0"/>
          <w:numId w:val="59"/>
        </w:numPr>
        <w:rPr>
          <w:ins w:id="7439" w:author="HP" w:date="2022-08-22T11:43:00Z"/>
          <w:rFonts w:ascii="Arial" w:hAnsi="Arial" w:cs="Arial"/>
          <w:sz w:val="24"/>
          <w:szCs w:val="24"/>
          <w:lang w:val="en-GB"/>
        </w:rPr>
      </w:pPr>
      <w:ins w:id="7440" w:author="HP" w:date="2022-08-22T12:04:00Z">
        <w:r>
          <w:rPr>
            <w:rFonts w:ascii="Arial" w:hAnsi="Arial" w:cs="Arial"/>
            <w:sz w:val="24"/>
            <w:szCs w:val="24"/>
            <w:lang w:val="en-GB"/>
          </w:rPr>
          <w:t xml:space="preserve">Which is the highest mountain, the longest river, the biggest lake? </w:t>
        </w:r>
      </w:ins>
    </w:p>
    <w:p w:rsidR="00AD1C08" w:rsidRDefault="00AD1C08" w:rsidP="00B741F5">
      <w:pPr>
        <w:pStyle w:val="Odsekzoznamu"/>
        <w:numPr>
          <w:ilvl w:val="0"/>
          <w:numId w:val="59"/>
        </w:numPr>
        <w:rPr>
          <w:ins w:id="7441" w:author="HP" w:date="2022-08-22T11:47:00Z"/>
          <w:rFonts w:ascii="Arial" w:hAnsi="Arial" w:cs="Arial"/>
          <w:sz w:val="24"/>
          <w:szCs w:val="24"/>
          <w:lang w:val="en-GB"/>
        </w:rPr>
      </w:pPr>
      <w:ins w:id="7442" w:author="HP" w:date="2022-08-22T11:46:00Z">
        <w:r>
          <w:rPr>
            <w:rFonts w:ascii="Arial" w:hAnsi="Arial" w:cs="Arial"/>
            <w:sz w:val="24"/>
            <w:szCs w:val="24"/>
            <w:lang w:val="en-GB"/>
          </w:rPr>
          <w:t xml:space="preserve">Name famous rivers of Great Britain. </w:t>
        </w:r>
      </w:ins>
    </w:p>
    <w:p w:rsidR="00AD1C08" w:rsidRDefault="00AD1C08" w:rsidP="00B741F5">
      <w:pPr>
        <w:pStyle w:val="Odsekzoznamu"/>
        <w:numPr>
          <w:ilvl w:val="0"/>
          <w:numId w:val="59"/>
        </w:numPr>
        <w:rPr>
          <w:ins w:id="7443" w:author="HP" w:date="2022-08-22T11:47:00Z"/>
          <w:rFonts w:ascii="Arial" w:hAnsi="Arial" w:cs="Arial"/>
          <w:sz w:val="24"/>
          <w:szCs w:val="24"/>
          <w:lang w:val="en-GB"/>
        </w:rPr>
      </w:pPr>
      <w:ins w:id="7444" w:author="HP" w:date="2022-08-22T11:47:00Z">
        <w:r>
          <w:rPr>
            <w:rFonts w:ascii="Arial" w:hAnsi="Arial" w:cs="Arial"/>
            <w:sz w:val="24"/>
            <w:szCs w:val="24"/>
            <w:lang w:val="en-GB"/>
          </w:rPr>
          <w:t>What is the climate in Britain like?</w:t>
        </w:r>
      </w:ins>
    </w:p>
    <w:p w:rsidR="00AD1C08" w:rsidRDefault="00AD1C08" w:rsidP="00B741F5">
      <w:pPr>
        <w:pStyle w:val="Odsekzoznamu"/>
        <w:numPr>
          <w:ilvl w:val="0"/>
          <w:numId w:val="59"/>
        </w:numPr>
        <w:rPr>
          <w:ins w:id="7445" w:author="HP" w:date="2022-08-22T11:48:00Z"/>
          <w:rFonts w:ascii="Arial" w:hAnsi="Arial" w:cs="Arial"/>
          <w:sz w:val="24"/>
          <w:szCs w:val="24"/>
          <w:lang w:val="en-GB"/>
        </w:rPr>
      </w:pPr>
      <w:ins w:id="7446" w:author="HP" w:date="2022-08-22T11:47:00Z">
        <w:r>
          <w:rPr>
            <w:rFonts w:ascii="Arial" w:hAnsi="Arial" w:cs="Arial"/>
            <w:sz w:val="24"/>
            <w:szCs w:val="24"/>
            <w:lang w:val="en-GB"/>
          </w:rPr>
          <w:t>Describe geography of Great Britain?</w:t>
        </w:r>
      </w:ins>
    </w:p>
    <w:p w:rsidR="00AD1C08" w:rsidRDefault="00AD1C08" w:rsidP="00B741F5">
      <w:pPr>
        <w:pStyle w:val="Odsekzoznamu"/>
        <w:numPr>
          <w:ilvl w:val="0"/>
          <w:numId w:val="59"/>
        </w:numPr>
        <w:rPr>
          <w:ins w:id="7447" w:author="HP" w:date="2022-08-22T11:48:00Z"/>
          <w:rFonts w:ascii="Arial" w:hAnsi="Arial" w:cs="Arial"/>
          <w:sz w:val="24"/>
          <w:szCs w:val="24"/>
          <w:lang w:val="en-GB"/>
        </w:rPr>
      </w:pPr>
      <w:ins w:id="7448" w:author="HP" w:date="2022-08-22T11:48:00Z">
        <w:r>
          <w:rPr>
            <w:rFonts w:ascii="Arial" w:hAnsi="Arial" w:cs="Arial"/>
            <w:sz w:val="24"/>
            <w:szCs w:val="24"/>
            <w:lang w:val="en-GB"/>
          </w:rPr>
          <w:t xml:space="preserve">Which mountains are there in Great Britain? </w:t>
        </w:r>
      </w:ins>
    </w:p>
    <w:p w:rsidR="00AD1C08" w:rsidRDefault="00AD1C08" w:rsidP="00B741F5">
      <w:pPr>
        <w:pStyle w:val="Odsekzoznamu"/>
        <w:numPr>
          <w:ilvl w:val="0"/>
          <w:numId w:val="59"/>
        </w:numPr>
        <w:rPr>
          <w:ins w:id="7449" w:author="HP" w:date="2022-08-22T11:48:00Z"/>
          <w:rFonts w:ascii="Arial" w:hAnsi="Arial" w:cs="Arial"/>
          <w:sz w:val="24"/>
          <w:szCs w:val="24"/>
          <w:lang w:val="en-GB"/>
        </w:rPr>
      </w:pPr>
      <w:ins w:id="7450" w:author="HP" w:date="2022-08-22T11:48:00Z">
        <w:r>
          <w:rPr>
            <w:rFonts w:ascii="Arial" w:hAnsi="Arial" w:cs="Arial"/>
            <w:sz w:val="24"/>
            <w:szCs w:val="24"/>
            <w:lang w:val="en-GB"/>
          </w:rPr>
          <w:t>Talk about inhabitants of Great Britain.</w:t>
        </w:r>
      </w:ins>
    </w:p>
    <w:p w:rsidR="00B741F5" w:rsidRPr="004E505A" w:rsidRDefault="00B741F5" w:rsidP="00C65736">
      <w:pPr>
        <w:pStyle w:val="Odsekzoznamu"/>
        <w:numPr>
          <w:ilvl w:val="0"/>
          <w:numId w:val="59"/>
        </w:numPr>
        <w:rPr>
          <w:ins w:id="7451" w:author="HP" w:date="2022-08-22T11:39:00Z"/>
          <w:rFonts w:ascii="Arial" w:hAnsi="Arial" w:cs="Arial"/>
          <w:sz w:val="24"/>
          <w:szCs w:val="24"/>
          <w:lang w:val="en-GB"/>
          <w:rPrChange w:id="7452" w:author="HP" w:date="2022-08-22T11:54:00Z">
            <w:rPr>
              <w:ins w:id="7453" w:author="HP" w:date="2022-08-22T11:39:00Z"/>
              <w:rFonts w:ascii="Arial" w:hAnsi="Arial" w:cs="Arial"/>
              <w:sz w:val="24"/>
              <w:szCs w:val="24"/>
              <w:lang w:val="en-GB"/>
            </w:rPr>
          </w:rPrChange>
        </w:rPr>
        <w:pPrChange w:id="7454" w:author="HP" w:date="2022-08-22T11:23:00Z">
          <w:pPr/>
        </w:pPrChange>
      </w:pPr>
      <w:ins w:id="7455" w:author="HP" w:date="2022-08-22T11:39:00Z">
        <w:r w:rsidRPr="004E505A">
          <w:rPr>
            <w:rFonts w:ascii="Arial" w:hAnsi="Arial" w:cs="Arial"/>
            <w:sz w:val="24"/>
            <w:szCs w:val="24"/>
            <w:lang w:val="en-GB"/>
            <w:rPrChange w:id="7456" w:author="HP" w:date="2022-08-22T11:5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Talk about major industries in Britain.</w:t>
        </w:r>
      </w:ins>
    </w:p>
    <w:p w:rsidR="00B741F5" w:rsidRDefault="00B741F5" w:rsidP="00C65736">
      <w:pPr>
        <w:pStyle w:val="Odsekzoznamu"/>
        <w:numPr>
          <w:ilvl w:val="0"/>
          <w:numId w:val="59"/>
        </w:numPr>
        <w:rPr>
          <w:ins w:id="7457" w:author="HP" w:date="2022-08-22T11:41:00Z"/>
          <w:rFonts w:ascii="Arial" w:hAnsi="Arial" w:cs="Arial"/>
          <w:sz w:val="24"/>
          <w:szCs w:val="24"/>
          <w:lang w:val="en-GB"/>
        </w:rPr>
        <w:pPrChange w:id="7458" w:author="HP" w:date="2022-08-22T11:23:00Z">
          <w:pPr/>
        </w:pPrChange>
      </w:pPr>
      <w:ins w:id="7459" w:author="HP" w:date="2022-08-22T11:40:00Z">
        <w:r>
          <w:rPr>
            <w:rFonts w:ascii="Arial" w:hAnsi="Arial" w:cs="Arial"/>
            <w:sz w:val="24"/>
            <w:szCs w:val="24"/>
            <w:lang w:val="en-GB"/>
          </w:rPr>
          <w:t xml:space="preserve">Why is Britain a multicultural society? </w:t>
        </w:r>
      </w:ins>
    </w:p>
    <w:p w:rsidR="00B741F5" w:rsidRDefault="00B741F5" w:rsidP="00C65736">
      <w:pPr>
        <w:pStyle w:val="Odsekzoznamu"/>
        <w:numPr>
          <w:ilvl w:val="0"/>
          <w:numId w:val="59"/>
        </w:numPr>
        <w:rPr>
          <w:ins w:id="7460" w:author="HP" w:date="2022-08-22T11:43:00Z"/>
          <w:rFonts w:ascii="Arial" w:hAnsi="Arial" w:cs="Arial"/>
          <w:sz w:val="24"/>
          <w:szCs w:val="24"/>
          <w:lang w:val="en-GB"/>
        </w:rPr>
        <w:pPrChange w:id="7461" w:author="HP" w:date="2022-08-22T11:23:00Z">
          <w:pPr/>
        </w:pPrChange>
      </w:pPr>
      <w:ins w:id="7462" w:author="HP" w:date="2022-08-22T11:41:00Z">
        <w:r>
          <w:rPr>
            <w:rFonts w:ascii="Arial" w:hAnsi="Arial" w:cs="Arial"/>
            <w:sz w:val="24"/>
            <w:szCs w:val="24"/>
            <w:lang w:val="en-GB"/>
          </w:rPr>
          <w:t xml:space="preserve">Talk about the Royal family. </w:t>
        </w:r>
      </w:ins>
    </w:p>
    <w:p w:rsidR="00B741F5" w:rsidRDefault="00B741F5" w:rsidP="00C65736">
      <w:pPr>
        <w:pStyle w:val="Odsekzoznamu"/>
        <w:numPr>
          <w:ilvl w:val="0"/>
          <w:numId w:val="59"/>
        </w:numPr>
        <w:rPr>
          <w:ins w:id="7463" w:author="HP" w:date="2022-08-22T11:59:00Z"/>
          <w:rFonts w:ascii="Arial" w:hAnsi="Arial" w:cs="Arial"/>
          <w:sz w:val="24"/>
          <w:szCs w:val="24"/>
          <w:lang w:val="en-GB"/>
        </w:rPr>
        <w:pPrChange w:id="7464" w:author="HP" w:date="2022-08-22T11:23:00Z">
          <w:pPr/>
        </w:pPrChange>
      </w:pPr>
      <w:ins w:id="7465" w:author="HP" w:date="2022-08-22T11:42:00Z">
        <w:r>
          <w:rPr>
            <w:rFonts w:ascii="Arial" w:hAnsi="Arial" w:cs="Arial"/>
            <w:sz w:val="24"/>
            <w:szCs w:val="24"/>
            <w:lang w:val="en-GB"/>
          </w:rPr>
          <w:t xml:space="preserve">What are the stereotypes of </w:t>
        </w:r>
      </w:ins>
      <w:ins w:id="7466" w:author="HP" w:date="2022-08-22T11:59:00Z">
        <w:r w:rsidR="004E505A">
          <w:rPr>
            <w:rFonts w:ascii="Arial" w:hAnsi="Arial" w:cs="Arial"/>
            <w:sz w:val="24"/>
            <w:szCs w:val="24"/>
            <w:lang w:val="en-GB"/>
          </w:rPr>
          <w:t>British people?</w:t>
        </w:r>
      </w:ins>
    </w:p>
    <w:p w:rsidR="004E505A" w:rsidRDefault="004E505A" w:rsidP="00C65736">
      <w:pPr>
        <w:pStyle w:val="Odsekzoznamu"/>
        <w:numPr>
          <w:ilvl w:val="0"/>
          <w:numId w:val="59"/>
        </w:numPr>
        <w:rPr>
          <w:ins w:id="7467" w:author="HP" w:date="2022-08-22T12:06:00Z"/>
          <w:rFonts w:ascii="Arial" w:hAnsi="Arial" w:cs="Arial"/>
          <w:sz w:val="24"/>
          <w:szCs w:val="24"/>
          <w:lang w:val="en-GB"/>
        </w:rPr>
        <w:pPrChange w:id="7468" w:author="HP" w:date="2022-08-22T11:23:00Z">
          <w:pPr/>
        </w:pPrChange>
      </w:pPr>
      <w:ins w:id="7469" w:author="HP" w:date="2022-08-22T12:00:00Z">
        <w:r>
          <w:rPr>
            <w:rFonts w:ascii="Arial" w:hAnsi="Arial" w:cs="Arial"/>
            <w:sz w:val="24"/>
            <w:szCs w:val="24"/>
            <w:lang w:val="en-GB"/>
          </w:rPr>
          <w:t>What are the</w:t>
        </w:r>
      </w:ins>
      <w:ins w:id="7470" w:author="HP" w:date="2022-08-22T11:59:00Z">
        <w:r>
          <w:rPr>
            <w:rFonts w:ascii="Arial" w:hAnsi="Arial" w:cs="Arial"/>
            <w:sz w:val="24"/>
            <w:szCs w:val="24"/>
            <w:lang w:val="en-GB"/>
          </w:rPr>
          <w:t xml:space="preserve"> national flowers of England, Scotland, Wales and Ireland? </w:t>
        </w:r>
      </w:ins>
    </w:p>
    <w:p w:rsidR="002C316F" w:rsidRDefault="002C316F" w:rsidP="00C65736">
      <w:pPr>
        <w:pStyle w:val="Odsekzoznamu"/>
        <w:numPr>
          <w:ilvl w:val="0"/>
          <w:numId w:val="59"/>
        </w:numPr>
        <w:rPr>
          <w:ins w:id="7471" w:author="HP" w:date="2022-08-22T12:02:00Z"/>
          <w:rFonts w:ascii="Arial" w:hAnsi="Arial" w:cs="Arial"/>
          <w:sz w:val="24"/>
          <w:szCs w:val="24"/>
          <w:lang w:val="en-GB"/>
        </w:rPr>
        <w:pPrChange w:id="7472" w:author="HP" w:date="2022-08-22T11:23:00Z">
          <w:pPr/>
        </w:pPrChange>
      </w:pPr>
      <w:ins w:id="7473" w:author="HP" w:date="2022-08-22T12:06:00Z">
        <w:r>
          <w:rPr>
            <w:rFonts w:ascii="Arial" w:hAnsi="Arial" w:cs="Arial"/>
            <w:sz w:val="24"/>
            <w:szCs w:val="24"/>
            <w:lang w:val="en-GB"/>
          </w:rPr>
          <w:t xml:space="preserve">Who are the patrons of </w:t>
        </w:r>
      </w:ins>
      <w:ins w:id="7474" w:author="HP" w:date="2022-08-22T12:07:00Z">
        <w:r>
          <w:rPr>
            <w:rFonts w:ascii="Arial" w:hAnsi="Arial" w:cs="Arial"/>
            <w:sz w:val="24"/>
            <w:szCs w:val="24"/>
            <w:lang w:val="en-GB"/>
          </w:rPr>
          <w:t>England, Scotland, Wales and Ireland?</w:t>
        </w:r>
      </w:ins>
    </w:p>
    <w:p w:rsidR="004E505A" w:rsidRDefault="004E505A" w:rsidP="004E505A">
      <w:pPr>
        <w:pStyle w:val="Odsekzoznamu"/>
        <w:numPr>
          <w:ilvl w:val="0"/>
          <w:numId w:val="59"/>
        </w:numPr>
        <w:rPr>
          <w:ins w:id="7475" w:author="HP" w:date="2022-08-22T12:02:00Z"/>
          <w:rFonts w:ascii="Arial" w:hAnsi="Arial" w:cs="Arial"/>
          <w:sz w:val="24"/>
          <w:szCs w:val="24"/>
          <w:lang w:val="en-GB"/>
        </w:rPr>
      </w:pPr>
      <w:ins w:id="7476" w:author="HP" w:date="2022-08-22T12:02:00Z">
        <w:r>
          <w:rPr>
            <w:rFonts w:ascii="Arial" w:hAnsi="Arial" w:cs="Arial"/>
            <w:sz w:val="24"/>
            <w:szCs w:val="24"/>
            <w:lang w:val="en-GB"/>
          </w:rPr>
          <w:t xml:space="preserve">What do you know about Great Britain’s </w:t>
        </w:r>
        <w:r w:rsidRPr="004E505A">
          <w:rPr>
            <w:rFonts w:ascii="Arial" w:hAnsi="Arial" w:cs="Arial"/>
            <w:sz w:val="24"/>
            <w:szCs w:val="24"/>
            <w:lang w:val="en-GB"/>
            <w:rPrChange w:id="7477" w:author="HP" w:date="2022-08-22T12:02:00Z">
              <w:rPr>
                <w:rFonts w:ascii="Arial" w:hAnsi="Arial" w:cs="Arial"/>
                <w:b/>
                <w:sz w:val="24"/>
                <w:szCs w:val="24"/>
                <w:lang w:val="en-GB"/>
              </w:rPr>
            </w:rPrChange>
          </w:rPr>
          <w:t>political system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4E505A" w:rsidRDefault="004E505A" w:rsidP="004E505A">
      <w:pPr>
        <w:pStyle w:val="Odsekzoznamu"/>
        <w:numPr>
          <w:ilvl w:val="0"/>
          <w:numId w:val="59"/>
        </w:numPr>
        <w:rPr>
          <w:ins w:id="7478" w:author="HP" w:date="2022-08-22T12:05:00Z"/>
          <w:rFonts w:ascii="Arial" w:hAnsi="Arial" w:cs="Arial"/>
          <w:sz w:val="24"/>
          <w:szCs w:val="24"/>
          <w:lang w:val="en-GB"/>
        </w:rPr>
      </w:pPr>
      <w:ins w:id="7479" w:author="HP" w:date="2022-08-22T12:02:00Z">
        <w:r>
          <w:rPr>
            <w:rFonts w:ascii="Arial" w:hAnsi="Arial" w:cs="Arial"/>
            <w:sz w:val="24"/>
            <w:szCs w:val="24"/>
            <w:lang w:val="en-GB"/>
          </w:rPr>
          <w:t>What currency is used in England?</w:t>
        </w:r>
      </w:ins>
    </w:p>
    <w:p w:rsidR="002C316F" w:rsidRDefault="002C316F" w:rsidP="004E505A">
      <w:pPr>
        <w:pStyle w:val="Odsekzoznamu"/>
        <w:numPr>
          <w:ilvl w:val="0"/>
          <w:numId w:val="59"/>
        </w:numPr>
        <w:rPr>
          <w:ins w:id="7480" w:author="HP" w:date="2022-08-22T12:06:00Z"/>
          <w:rFonts w:ascii="Arial" w:hAnsi="Arial" w:cs="Arial"/>
          <w:sz w:val="24"/>
          <w:szCs w:val="24"/>
          <w:lang w:val="en-GB"/>
        </w:rPr>
      </w:pPr>
      <w:ins w:id="7481" w:author="HP" w:date="2022-08-22T12:05:00Z">
        <w:r>
          <w:rPr>
            <w:rFonts w:ascii="Arial" w:hAnsi="Arial" w:cs="Arial"/>
            <w:sz w:val="24"/>
            <w:szCs w:val="24"/>
            <w:lang w:val="en-GB"/>
          </w:rPr>
          <w:t>What do you know about the British history?</w:t>
        </w:r>
      </w:ins>
    </w:p>
    <w:p w:rsidR="002C316F" w:rsidRDefault="002C316F" w:rsidP="002C316F">
      <w:pPr>
        <w:pStyle w:val="Odsekzoznamu"/>
        <w:numPr>
          <w:ilvl w:val="0"/>
          <w:numId w:val="59"/>
        </w:numPr>
        <w:rPr>
          <w:ins w:id="7482" w:author="HP" w:date="2022-08-22T12:06:00Z"/>
          <w:rFonts w:ascii="Arial" w:hAnsi="Arial" w:cs="Arial"/>
          <w:sz w:val="24"/>
          <w:szCs w:val="24"/>
          <w:lang w:val="en-GB"/>
        </w:rPr>
      </w:pPr>
      <w:ins w:id="7483" w:author="HP" w:date="2022-08-22T12:06:00Z">
        <w:r>
          <w:rPr>
            <w:rFonts w:ascii="Arial" w:hAnsi="Arial" w:cs="Arial"/>
            <w:sz w:val="24"/>
            <w:szCs w:val="24"/>
            <w:lang w:val="en-GB"/>
          </w:rPr>
          <w:t>Have you ever met any British people? What were they like?</w:t>
        </w:r>
      </w:ins>
    </w:p>
    <w:p w:rsidR="002C316F" w:rsidRDefault="002C316F" w:rsidP="002C316F">
      <w:pPr>
        <w:pStyle w:val="Odsekzoznamu"/>
        <w:numPr>
          <w:ilvl w:val="0"/>
          <w:numId w:val="59"/>
        </w:numPr>
        <w:rPr>
          <w:ins w:id="7484" w:author="HP" w:date="2022-08-22T12:08:00Z"/>
          <w:rFonts w:ascii="Arial" w:hAnsi="Arial" w:cs="Arial"/>
          <w:sz w:val="24"/>
          <w:szCs w:val="24"/>
          <w:lang w:val="en-GB"/>
        </w:rPr>
      </w:pPr>
      <w:ins w:id="7485" w:author="HP" w:date="2022-08-22T12:06:00Z">
        <w:r>
          <w:rPr>
            <w:rFonts w:ascii="Arial" w:hAnsi="Arial" w:cs="Arial"/>
            <w:sz w:val="24"/>
            <w:szCs w:val="24"/>
            <w:lang w:val="en-GB"/>
          </w:rPr>
          <w:t>Talk about the flag of Great Britain?</w:t>
        </w:r>
      </w:ins>
    </w:p>
    <w:p w:rsidR="005D1BC2" w:rsidRDefault="005D1BC2" w:rsidP="002C316F">
      <w:pPr>
        <w:pStyle w:val="Odsekzoznamu"/>
        <w:numPr>
          <w:ilvl w:val="0"/>
          <w:numId w:val="59"/>
        </w:numPr>
        <w:rPr>
          <w:ins w:id="7486" w:author="HP" w:date="2022-08-22T12:08:00Z"/>
          <w:rFonts w:ascii="Arial" w:hAnsi="Arial" w:cs="Arial"/>
          <w:sz w:val="24"/>
          <w:szCs w:val="24"/>
          <w:lang w:val="en-GB"/>
        </w:rPr>
      </w:pPr>
      <w:ins w:id="7487" w:author="HP" w:date="2022-08-22T12:08:00Z">
        <w:r>
          <w:rPr>
            <w:rFonts w:ascii="Arial" w:hAnsi="Arial" w:cs="Arial"/>
            <w:sz w:val="24"/>
            <w:szCs w:val="24"/>
            <w:lang w:val="en-GB"/>
          </w:rPr>
          <w:t>What are typical British traditions?</w:t>
        </w:r>
      </w:ins>
    </w:p>
    <w:p w:rsidR="005D1BC2" w:rsidRDefault="005D1BC2" w:rsidP="002C316F">
      <w:pPr>
        <w:pStyle w:val="Odsekzoznamu"/>
        <w:numPr>
          <w:ilvl w:val="0"/>
          <w:numId w:val="59"/>
        </w:numPr>
        <w:rPr>
          <w:ins w:id="7488" w:author="HP" w:date="2022-08-22T12:08:00Z"/>
          <w:rFonts w:ascii="Arial" w:hAnsi="Arial" w:cs="Arial"/>
          <w:sz w:val="24"/>
          <w:szCs w:val="24"/>
          <w:lang w:val="en-GB"/>
        </w:rPr>
      </w:pPr>
      <w:ins w:id="7489" w:author="HP" w:date="2022-08-22T12:08:00Z">
        <w:r>
          <w:rPr>
            <w:rFonts w:ascii="Arial" w:hAnsi="Arial" w:cs="Arial"/>
            <w:sz w:val="24"/>
            <w:szCs w:val="24"/>
            <w:lang w:val="en-GB"/>
          </w:rPr>
          <w:t>Name British</w:t>
        </w:r>
      </w:ins>
      <w:ins w:id="7490" w:author="HP" w:date="2022-08-22T12:11:00Z">
        <w:r>
          <w:rPr>
            <w:rFonts w:ascii="Arial" w:hAnsi="Arial" w:cs="Arial"/>
            <w:sz w:val="24"/>
            <w:szCs w:val="24"/>
            <w:lang w:val="en-GB"/>
          </w:rPr>
          <w:t xml:space="preserve"> national</w:t>
        </w:r>
      </w:ins>
      <w:ins w:id="7491" w:author="HP" w:date="2022-08-22T12:08:00Z">
        <w:r>
          <w:rPr>
            <w:rFonts w:ascii="Arial" w:hAnsi="Arial" w:cs="Arial"/>
            <w:sz w:val="24"/>
            <w:szCs w:val="24"/>
            <w:lang w:val="en-GB"/>
          </w:rPr>
          <w:t xml:space="preserve"> holidays.</w:t>
        </w:r>
      </w:ins>
    </w:p>
    <w:p w:rsidR="005D1BC2" w:rsidRDefault="005D1BC2" w:rsidP="002C316F">
      <w:pPr>
        <w:pStyle w:val="Odsekzoznamu"/>
        <w:numPr>
          <w:ilvl w:val="0"/>
          <w:numId w:val="59"/>
        </w:numPr>
        <w:rPr>
          <w:ins w:id="7492" w:author="HP" w:date="2022-08-22T12:08:00Z"/>
          <w:rFonts w:ascii="Arial" w:hAnsi="Arial" w:cs="Arial"/>
          <w:sz w:val="24"/>
          <w:szCs w:val="24"/>
          <w:lang w:val="en-GB"/>
        </w:rPr>
      </w:pPr>
      <w:ins w:id="7493" w:author="HP" w:date="2022-08-22T12:08:00Z">
        <w:r>
          <w:rPr>
            <w:rFonts w:ascii="Arial" w:hAnsi="Arial" w:cs="Arial"/>
            <w:sz w:val="24"/>
            <w:szCs w:val="24"/>
            <w:lang w:val="en-GB"/>
          </w:rPr>
          <w:t>What is typical British food?</w:t>
        </w:r>
      </w:ins>
    </w:p>
    <w:p w:rsidR="005D1BC2" w:rsidRDefault="005D1BC2" w:rsidP="002C316F">
      <w:pPr>
        <w:pStyle w:val="Odsekzoznamu"/>
        <w:numPr>
          <w:ilvl w:val="0"/>
          <w:numId w:val="59"/>
        </w:numPr>
        <w:rPr>
          <w:ins w:id="7494" w:author="HP" w:date="2022-08-22T12:12:00Z"/>
          <w:rFonts w:ascii="Arial" w:hAnsi="Arial" w:cs="Arial"/>
          <w:sz w:val="24"/>
          <w:szCs w:val="24"/>
          <w:lang w:val="en-GB"/>
        </w:rPr>
      </w:pPr>
      <w:ins w:id="7495" w:author="HP" w:date="2022-08-22T12:09:00Z">
        <w:r>
          <w:rPr>
            <w:rFonts w:ascii="Arial" w:hAnsi="Arial" w:cs="Arial"/>
            <w:sz w:val="24"/>
            <w:szCs w:val="24"/>
            <w:lang w:val="en-GB"/>
          </w:rPr>
          <w:lastRenderedPageBreak/>
          <w:t>What is typical British sport?</w:t>
        </w:r>
      </w:ins>
    </w:p>
    <w:p w:rsidR="005D1BC2" w:rsidRDefault="005D1BC2" w:rsidP="002C316F">
      <w:pPr>
        <w:pStyle w:val="Odsekzoznamu"/>
        <w:numPr>
          <w:ilvl w:val="0"/>
          <w:numId w:val="59"/>
        </w:numPr>
        <w:rPr>
          <w:ins w:id="7496" w:author="HP" w:date="2022-08-22T12:12:00Z"/>
          <w:rFonts w:ascii="Arial" w:hAnsi="Arial" w:cs="Arial"/>
          <w:sz w:val="24"/>
          <w:szCs w:val="24"/>
          <w:lang w:val="en-GB"/>
        </w:rPr>
      </w:pPr>
      <w:ins w:id="7497" w:author="HP" w:date="2022-08-22T12:12:00Z">
        <w:r>
          <w:rPr>
            <w:rFonts w:ascii="Arial" w:hAnsi="Arial" w:cs="Arial"/>
            <w:sz w:val="24"/>
            <w:szCs w:val="24"/>
            <w:lang w:val="en-GB"/>
          </w:rPr>
          <w:t xml:space="preserve">What do the British in their free time? </w:t>
        </w:r>
      </w:ins>
    </w:p>
    <w:p w:rsidR="005D1BC2" w:rsidRDefault="005D1BC2" w:rsidP="002C316F">
      <w:pPr>
        <w:pStyle w:val="Odsekzoznamu"/>
        <w:numPr>
          <w:ilvl w:val="0"/>
          <w:numId w:val="59"/>
        </w:numPr>
        <w:rPr>
          <w:ins w:id="7498" w:author="HP" w:date="2022-08-22T12:12:00Z"/>
          <w:rFonts w:ascii="Arial" w:hAnsi="Arial" w:cs="Arial"/>
          <w:sz w:val="24"/>
          <w:szCs w:val="24"/>
          <w:lang w:val="en-GB"/>
        </w:rPr>
      </w:pPr>
      <w:ins w:id="7499" w:author="HP" w:date="2022-08-22T12:12:00Z">
        <w:r>
          <w:rPr>
            <w:rFonts w:ascii="Arial" w:hAnsi="Arial" w:cs="Arial"/>
            <w:sz w:val="24"/>
            <w:szCs w:val="24"/>
            <w:lang w:val="en-GB"/>
          </w:rPr>
          <w:t xml:space="preserve">Describe typical British housing. </w:t>
        </w:r>
      </w:ins>
    </w:p>
    <w:p w:rsidR="005D1BC2" w:rsidRDefault="005D1BC2" w:rsidP="002C316F">
      <w:pPr>
        <w:pStyle w:val="Odsekzoznamu"/>
        <w:numPr>
          <w:ilvl w:val="0"/>
          <w:numId w:val="59"/>
        </w:numPr>
        <w:rPr>
          <w:ins w:id="7500" w:author="HP" w:date="2022-08-22T12:09:00Z"/>
          <w:rFonts w:ascii="Arial" w:hAnsi="Arial" w:cs="Arial"/>
          <w:sz w:val="24"/>
          <w:szCs w:val="24"/>
          <w:lang w:val="en-GB"/>
        </w:rPr>
      </w:pPr>
      <w:ins w:id="7501" w:author="HP" w:date="2022-08-22T12:12:00Z">
        <w:r>
          <w:rPr>
            <w:rFonts w:ascii="Arial" w:hAnsi="Arial" w:cs="Arial"/>
            <w:sz w:val="24"/>
            <w:szCs w:val="24"/>
            <w:lang w:val="en-GB"/>
          </w:rPr>
          <w:t>Describe British school system.</w:t>
        </w:r>
      </w:ins>
    </w:p>
    <w:p w:rsidR="004E505A" w:rsidRDefault="004E505A" w:rsidP="00C65736">
      <w:pPr>
        <w:pStyle w:val="Odsekzoznamu"/>
        <w:numPr>
          <w:ilvl w:val="0"/>
          <w:numId w:val="59"/>
        </w:numPr>
        <w:rPr>
          <w:ins w:id="7502" w:author="HP" w:date="2022-08-22T12:01:00Z"/>
          <w:rFonts w:ascii="Arial" w:hAnsi="Arial" w:cs="Arial"/>
          <w:sz w:val="24"/>
          <w:szCs w:val="24"/>
          <w:lang w:val="en-GB"/>
        </w:rPr>
        <w:pPrChange w:id="7503" w:author="HP" w:date="2022-08-22T11:23:00Z">
          <w:pPr/>
        </w:pPrChange>
      </w:pPr>
      <w:ins w:id="7504" w:author="HP" w:date="2022-08-22T12:01:00Z">
        <w:r>
          <w:rPr>
            <w:rFonts w:ascii="Arial" w:hAnsi="Arial" w:cs="Arial"/>
            <w:sz w:val="24"/>
            <w:szCs w:val="24"/>
            <w:lang w:val="en-GB"/>
          </w:rPr>
          <w:t xml:space="preserve">What are the </w:t>
        </w:r>
        <w:r w:rsidRPr="004E505A">
          <w:rPr>
            <w:rFonts w:ascii="Arial" w:hAnsi="Arial" w:cs="Arial"/>
            <w:b/>
            <w:sz w:val="24"/>
            <w:szCs w:val="24"/>
            <w:lang w:val="en-GB"/>
            <w:rPrChange w:id="7505" w:author="HP" w:date="2022-08-22T12:0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world famous sights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in </w:t>
        </w:r>
      </w:ins>
      <w:ins w:id="7506" w:author="HP" w:date="2022-08-22T12:02:00Z">
        <w:r>
          <w:rPr>
            <w:rFonts w:ascii="Arial" w:hAnsi="Arial" w:cs="Arial"/>
            <w:sz w:val="24"/>
            <w:szCs w:val="24"/>
            <w:lang w:val="en-GB"/>
          </w:rPr>
          <w:t>the United Kingdom</w:t>
        </w:r>
      </w:ins>
      <w:ins w:id="7507" w:author="HP" w:date="2022-08-22T12:01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4E505A" w:rsidRDefault="004E505A" w:rsidP="00C65736">
      <w:pPr>
        <w:pStyle w:val="Odsekzoznamu"/>
        <w:numPr>
          <w:ilvl w:val="0"/>
          <w:numId w:val="59"/>
        </w:numPr>
        <w:rPr>
          <w:ins w:id="7508" w:author="HP" w:date="2022-08-22T12:11:00Z"/>
          <w:rFonts w:ascii="Arial" w:hAnsi="Arial" w:cs="Arial"/>
          <w:sz w:val="24"/>
          <w:szCs w:val="24"/>
          <w:lang w:val="en-GB"/>
        </w:rPr>
        <w:pPrChange w:id="7509" w:author="HP" w:date="2022-08-22T11:23:00Z">
          <w:pPr/>
        </w:pPrChange>
      </w:pPr>
      <w:ins w:id="7510" w:author="HP" w:date="2022-08-22T12:01:00Z">
        <w:r>
          <w:rPr>
            <w:rFonts w:ascii="Arial" w:hAnsi="Arial" w:cs="Arial"/>
            <w:sz w:val="24"/>
            <w:szCs w:val="24"/>
            <w:lang w:val="en-GB"/>
          </w:rPr>
          <w:t xml:space="preserve">What are the most often visited places in the United Kingdom? </w:t>
        </w:r>
      </w:ins>
    </w:p>
    <w:p w:rsidR="005D1BC2" w:rsidRDefault="005D1BC2" w:rsidP="00C65736">
      <w:pPr>
        <w:pStyle w:val="Odsekzoznamu"/>
        <w:numPr>
          <w:ilvl w:val="0"/>
          <w:numId w:val="59"/>
        </w:numPr>
        <w:rPr>
          <w:ins w:id="7511" w:author="HP" w:date="2022-08-22T11:31:00Z"/>
          <w:rFonts w:ascii="Arial" w:hAnsi="Arial" w:cs="Arial"/>
          <w:sz w:val="24"/>
          <w:szCs w:val="24"/>
          <w:lang w:val="en-GB"/>
        </w:rPr>
        <w:pPrChange w:id="7512" w:author="HP" w:date="2022-08-22T11:23:00Z">
          <w:pPr/>
        </w:pPrChange>
      </w:pPr>
      <w:ins w:id="7513" w:author="HP" w:date="2022-08-22T12:11:00Z">
        <w:r>
          <w:rPr>
            <w:rFonts w:ascii="Arial" w:hAnsi="Arial" w:cs="Arial"/>
            <w:sz w:val="24"/>
            <w:szCs w:val="24"/>
            <w:lang w:val="en-GB"/>
          </w:rPr>
          <w:t>What do tourists see in London?</w:t>
        </w:r>
      </w:ins>
    </w:p>
    <w:p w:rsidR="00B741F5" w:rsidRDefault="002C316F" w:rsidP="00C65736">
      <w:pPr>
        <w:pStyle w:val="Odsekzoznamu"/>
        <w:numPr>
          <w:ilvl w:val="0"/>
          <w:numId w:val="59"/>
        </w:numPr>
        <w:rPr>
          <w:ins w:id="7514" w:author="HP" w:date="2022-08-22T12:09:00Z"/>
          <w:rFonts w:ascii="Arial" w:hAnsi="Arial" w:cs="Arial"/>
          <w:sz w:val="24"/>
          <w:szCs w:val="24"/>
          <w:lang w:val="en-GB"/>
        </w:rPr>
        <w:pPrChange w:id="7515" w:author="HP" w:date="2022-08-22T11:23:00Z">
          <w:pPr/>
        </w:pPrChange>
      </w:pPr>
      <w:ins w:id="7516" w:author="HP" w:date="2022-08-22T12:06:00Z">
        <w:r>
          <w:rPr>
            <w:rFonts w:ascii="Arial" w:hAnsi="Arial" w:cs="Arial"/>
            <w:sz w:val="24"/>
            <w:szCs w:val="24"/>
            <w:lang w:val="en-GB"/>
          </w:rPr>
          <w:t>Why do Slovak people travel to the United Kingdom?</w:t>
        </w:r>
      </w:ins>
    </w:p>
    <w:p w:rsidR="005D1BC2" w:rsidRDefault="005D1BC2" w:rsidP="00C65736">
      <w:pPr>
        <w:pStyle w:val="Odsekzoznamu"/>
        <w:numPr>
          <w:ilvl w:val="0"/>
          <w:numId w:val="59"/>
        </w:numPr>
        <w:rPr>
          <w:ins w:id="7517" w:author="HP" w:date="2022-08-22T12:13:00Z"/>
          <w:rFonts w:ascii="Arial" w:hAnsi="Arial" w:cs="Arial"/>
          <w:sz w:val="24"/>
          <w:szCs w:val="24"/>
          <w:lang w:val="en-GB"/>
        </w:rPr>
        <w:pPrChange w:id="7518" w:author="HP" w:date="2022-08-22T11:23:00Z">
          <w:pPr/>
        </w:pPrChange>
      </w:pPr>
      <w:ins w:id="7519" w:author="HP" w:date="2022-08-22T12:09:00Z">
        <w:r>
          <w:rPr>
            <w:rFonts w:ascii="Arial" w:hAnsi="Arial" w:cs="Arial"/>
            <w:sz w:val="24"/>
            <w:szCs w:val="24"/>
            <w:lang w:val="en-GB"/>
          </w:rPr>
          <w:t xml:space="preserve">Which place in the United Kingdom would you like to visit in the future? </w:t>
        </w:r>
      </w:ins>
    </w:p>
    <w:p w:rsidR="005D1BC2" w:rsidRDefault="005D1BC2" w:rsidP="00C65736">
      <w:pPr>
        <w:pStyle w:val="Odsekzoznamu"/>
        <w:numPr>
          <w:ilvl w:val="0"/>
          <w:numId w:val="59"/>
        </w:numPr>
        <w:rPr>
          <w:ins w:id="7520" w:author="HP" w:date="2022-08-22T11:31:00Z"/>
          <w:rFonts w:ascii="Arial" w:hAnsi="Arial" w:cs="Arial"/>
          <w:sz w:val="24"/>
          <w:szCs w:val="24"/>
          <w:lang w:val="en-GB"/>
        </w:rPr>
        <w:pPrChange w:id="7521" w:author="HP" w:date="2022-08-22T11:23:00Z">
          <w:pPr/>
        </w:pPrChange>
      </w:pPr>
      <w:ins w:id="7522" w:author="HP" w:date="2022-08-22T12:13:00Z">
        <w:r>
          <w:rPr>
            <w:rFonts w:ascii="Arial" w:hAnsi="Arial" w:cs="Arial"/>
            <w:sz w:val="24"/>
            <w:szCs w:val="24"/>
            <w:lang w:val="en-GB"/>
          </w:rPr>
          <w:t xml:space="preserve">What is the place of Great Britain in the world? </w:t>
        </w:r>
      </w:ins>
    </w:p>
    <w:p w:rsidR="00C65736" w:rsidRDefault="00C65736" w:rsidP="00C65736">
      <w:pPr>
        <w:rPr>
          <w:ins w:id="7523" w:author="HP" w:date="2022-08-22T11:31:00Z"/>
          <w:rFonts w:ascii="Arial" w:hAnsi="Arial" w:cs="Arial"/>
          <w:sz w:val="24"/>
          <w:szCs w:val="24"/>
          <w:lang w:val="en-GB"/>
        </w:rPr>
        <w:pPrChange w:id="7524" w:author="HP" w:date="2022-08-22T11:31:00Z">
          <w:pPr/>
        </w:pPrChange>
      </w:pPr>
    </w:p>
    <w:p w:rsidR="00C65736" w:rsidRPr="00AD1C08" w:rsidRDefault="00C65736" w:rsidP="00C65736">
      <w:pPr>
        <w:rPr>
          <w:ins w:id="7525" w:author="HP" w:date="2022-08-22T11:31:00Z"/>
          <w:rFonts w:ascii="Arial" w:hAnsi="Arial" w:cs="Arial"/>
          <w:sz w:val="24"/>
          <w:szCs w:val="24"/>
          <w:rPrChange w:id="7526" w:author="HP" w:date="2022-08-22T11:44:00Z">
            <w:rPr>
              <w:ins w:id="7527" w:author="HP" w:date="2022-08-22T11:31:00Z"/>
              <w:rFonts w:ascii="Arial" w:hAnsi="Arial" w:cs="Arial"/>
              <w:sz w:val="24"/>
              <w:szCs w:val="24"/>
              <w:lang w:val="en-GB"/>
            </w:rPr>
          </w:rPrChange>
        </w:rPr>
        <w:pPrChange w:id="7528" w:author="HP" w:date="2022-08-22T11:31:00Z">
          <w:pPr/>
        </w:pPrChange>
      </w:pPr>
    </w:p>
    <w:p w:rsidR="00C65736" w:rsidRDefault="00C65736" w:rsidP="00C65736">
      <w:pPr>
        <w:rPr>
          <w:ins w:id="7529" w:author="HP" w:date="2022-08-22T11:31:00Z"/>
          <w:rFonts w:ascii="Arial" w:hAnsi="Arial" w:cs="Arial"/>
          <w:sz w:val="24"/>
          <w:szCs w:val="24"/>
          <w:lang w:val="en-GB"/>
        </w:rPr>
        <w:pPrChange w:id="7530" w:author="HP" w:date="2022-08-22T11:31:00Z">
          <w:pPr/>
        </w:pPrChange>
      </w:pPr>
    </w:p>
    <w:p w:rsidR="00C65736" w:rsidRDefault="00C65736" w:rsidP="00C65736">
      <w:pPr>
        <w:rPr>
          <w:ins w:id="7531" w:author="HP" w:date="2022-08-22T12:29:00Z"/>
          <w:rFonts w:ascii="Arial" w:hAnsi="Arial" w:cs="Arial"/>
          <w:sz w:val="24"/>
          <w:szCs w:val="24"/>
          <w:lang w:val="en-GB"/>
        </w:rPr>
        <w:pPrChange w:id="7532" w:author="HP" w:date="2022-08-22T11:31:00Z">
          <w:pPr/>
        </w:pPrChange>
      </w:pPr>
    </w:p>
    <w:p w:rsidR="002B0999" w:rsidRDefault="002B0999" w:rsidP="00C65736">
      <w:pPr>
        <w:rPr>
          <w:ins w:id="7533" w:author="HP" w:date="2022-08-22T12:29:00Z"/>
          <w:rFonts w:ascii="Arial" w:hAnsi="Arial" w:cs="Arial"/>
          <w:sz w:val="24"/>
          <w:szCs w:val="24"/>
          <w:lang w:val="en-GB"/>
        </w:rPr>
        <w:pPrChange w:id="7534" w:author="HP" w:date="2022-08-22T11:31:00Z">
          <w:pPr/>
        </w:pPrChange>
      </w:pPr>
    </w:p>
    <w:p w:rsidR="002B0999" w:rsidRDefault="002B0999" w:rsidP="00C65736">
      <w:pPr>
        <w:rPr>
          <w:ins w:id="7535" w:author="HP" w:date="2022-08-22T12:29:00Z"/>
          <w:rFonts w:ascii="Arial" w:hAnsi="Arial" w:cs="Arial"/>
          <w:sz w:val="24"/>
          <w:szCs w:val="24"/>
          <w:lang w:val="en-GB"/>
        </w:rPr>
        <w:pPrChange w:id="7536" w:author="HP" w:date="2022-08-22T11:31:00Z">
          <w:pPr/>
        </w:pPrChange>
      </w:pPr>
    </w:p>
    <w:p w:rsidR="002B0999" w:rsidRDefault="002B0999" w:rsidP="00C65736">
      <w:pPr>
        <w:rPr>
          <w:ins w:id="7537" w:author="HP" w:date="2022-08-22T12:29:00Z"/>
          <w:rFonts w:ascii="Arial" w:hAnsi="Arial" w:cs="Arial"/>
          <w:sz w:val="24"/>
          <w:szCs w:val="24"/>
          <w:lang w:val="en-GB"/>
        </w:rPr>
        <w:pPrChange w:id="7538" w:author="HP" w:date="2022-08-22T11:31:00Z">
          <w:pPr/>
        </w:pPrChange>
      </w:pPr>
    </w:p>
    <w:p w:rsidR="002B0999" w:rsidRDefault="002B0999" w:rsidP="00C65736">
      <w:pPr>
        <w:rPr>
          <w:ins w:id="7539" w:author="HP" w:date="2022-08-22T12:29:00Z"/>
          <w:rFonts w:ascii="Arial" w:hAnsi="Arial" w:cs="Arial"/>
          <w:sz w:val="24"/>
          <w:szCs w:val="24"/>
          <w:lang w:val="en-GB"/>
        </w:rPr>
        <w:pPrChange w:id="7540" w:author="HP" w:date="2022-08-22T11:31:00Z">
          <w:pPr/>
        </w:pPrChange>
      </w:pPr>
    </w:p>
    <w:p w:rsidR="002B0999" w:rsidRDefault="002B0999" w:rsidP="00C65736">
      <w:pPr>
        <w:rPr>
          <w:ins w:id="7541" w:author="HP" w:date="2022-08-22T12:29:00Z"/>
          <w:rFonts w:ascii="Arial" w:hAnsi="Arial" w:cs="Arial"/>
          <w:sz w:val="24"/>
          <w:szCs w:val="24"/>
          <w:lang w:val="en-GB"/>
        </w:rPr>
        <w:pPrChange w:id="7542" w:author="HP" w:date="2022-08-22T11:31:00Z">
          <w:pPr/>
        </w:pPrChange>
      </w:pPr>
    </w:p>
    <w:p w:rsidR="002B0999" w:rsidRDefault="002B0999" w:rsidP="00C65736">
      <w:pPr>
        <w:rPr>
          <w:ins w:id="7543" w:author="HP" w:date="2022-08-22T12:29:00Z"/>
          <w:rFonts w:ascii="Arial" w:hAnsi="Arial" w:cs="Arial"/>
          <w:sz w:val="24"/>
          <w:szCs w:val="24"/>
          <w:lang w:val="en-GB"/>
        </w:rPr>
        <w:pPrChange w:id="7544" w:author="HP" w:date="2022-08-22T11:31:00Z">
          <w:pPr/>
        </w:pPrChange>
      </w:pPr>
    </w:p>
    <w:p w:rsidR="002B0999" w:rsidRDefault="002B0999" w:rsidP="00C65736">
      <w:pPr>
        <w:rPr>
          <w:ins w:id="7545" w:author="HP" w:date="2022-08-22T12:29:00Z"/>
          <w:rFonts w:ascii="Arial" w:hAnsi="Arial" w:cs="Arial"/>
          <w:sz w:val="24"/>
          <w:szCs w:val="24"/>
          <w:lang w:val="en-GB"/>
        </w:rPr>
        <w:pPrChange w:id="7546" w:author="HP" w:date="2022-08-22T11:31:00Z">
          <w:pPr/>
        </w:pPrChange>
      </w:pPr>
    </w:p>
    <w:p w:rsidR="002B0999" w:rsidRDefault="002B0999" w:rsidP="00C65736">
      <w:pPr>
        <w:rPr>
          <w:ins w:id="7547" w:author="HP" w:date="2022-08-22T12:29:00Z"/>
          <w:rFonts w:ascii="Arial" w:hAnsi="Arial" w:cs="Arial"/>
          <w:sz w:val="24"/>
          <w:szCs w:val="24"/>
          <w:lang w:val="en-GB"/>
        </w:rPr>
        <w:pPrChange w:id="7548" w:author="HP" w:date="2022-08-22T11:31:00Z">
          <w:pPr/>
        </w:pPrChange>
      </w:pPr>
    </w:p>
    <w:p w:rsidR="002B0999" w:rsidRDefault="002B0999" w:rsidP="00C65736">
      <w:pPr>
        <w:rPr>
          <w:ins w:id="7549" w:author="HP" w:date="2022-08-22T12:29:00Z"/>
          <w:rFonts w:ascii="Arial" w:hAnsi="Arial" w:cs="Arial"/>
          <w:sz w:val="24"/>
          <w:szCs w:val="24"/>
          <w:lang w:val="en-GB"/>
        </w:rPr>
        <w:pPrChange w:id="7550" w:author="HP" w:date="2022-08-22T11:31:00Z">
          <w:pPr/>
        </w:pPrChange>
      </w:pPr>
    </w:p>
    <w:p w:rsidR="002B0999" w:rsidRDefault="002B0999" w:rsidP="00C65736">
      <w:pPr>
        <w:rPr>
          <w:ins w:id="7551" w:author="HP" w:date="2022-08-22T12:29:00Z"/>
          <w:rFonts w:ascii="Arial" w:hAnsi="Arial" w:cs="Arial"/>
          <w:sz w:val="24"/>
          <w:szCs w:val="24"/>
          <w:lang w:val="en-GB"/>
        </w:rPr>
        <w:pPrChange w:id="7552" w:author="HP" w:date="2022-08-22T11:31:00Z">
          <w:pPr/>
        </w:pPrChange>
      </w:pPr>
    </w:p>
    <w:p w:rsidR="002B0999" w:rsidRDefault="002B0999" w:rsidP="00C65736">
      <w:pPr>
        <w:rPr>
          <w:ins w:id="7553" w:author="HP" w:date="2022-08-22T12:29:00Z"/>
          <w:rFonts w:ascii="Arial" w:hAnsi="Arial" w:cs="Arial"/>
          <w:sz w:val="24"/>
          <w:szCs w:val="24"/>
          <w:lang w:val="en-GB"/>
        </w:rPr>
        <w:pPrChange w:id="7554" w:author="HP" w:date="2022-08-22T11:31:00Z">
          <w:pPr/>
        </w:pPrChange>
      </w:pPr>
    </w:p>
    <w:p w:rsidR="002B0999" w:rsidRDefault="002B0999" w:rsidP="00C65736">
      <w:pPr>
        <w:rPr>
          <w:ins w:id="7555" w:author="HP" w:date="2022-08-22T12:29:00Z"/>
          <w:rFonts w:ascii="Arial" w:hAnsi="Arial" w:cs="Arial"/>
          <w:sz w:val="24"/>
          <w:szCs w:val="24"/>
          <w:lang w:val="en-GB"/>
        </w:rPr>
        <w:pPrChange w:id="7556" w:author="HP" w:date="2022-08-22T11:31:00Z">
          <w:pPr/>
        </w:pPrChange>
      </w:pPr>
    </w:p>
    <w:p w:rsidR="002B0999" w:rsidRDefault="002B0999" w:rsidP="00C65736">
      <w:pPr>
        <w:rPr>
          <w:ins w:id="7557" w:author="HP" w:date="2022-08-22T12:29:00Z"/>
          <w:rFonts w:ascii="Arial" w:hAnsi="Arial" w:cs="Arial"/>
          <w:sz w:val="24"/>
          <w:szCs w:val="24"/>
          <w:lang w:val="en-GB"/>
        </w:rPr>
        <w:pPrChange w:id="7558" w:author="HP" w:date="2022-08-22T11:31:00Z">
          <w:pPr/>
        </w:pPrChange>
      </w:pPr>
    </w:p>
    <w:p w:rsidR="002B0999" w:rsidRDefault="002B0999" w:rsidP="00C65736">
      <w:pPr>
        <w:rPr>
          <w:ins w:id="7559" w:author="HP" w:date="2022-08-22T12:29:00Z"/>
          <w:rFonts w:ascii="Arial" w:hAnsi="Arial" w:cs="Arial"/>
          <w:sz w:val="24"/>
          <w:szCs w:val="24"/>
          <w:lang w:val="en-GB"/>
        </w:rPr>
        <w:pPrChange w:id="7560" w:author="HP" w:date="2022-08-22T11:31:00Z">
          <w:pPr/>
        </w:pPrChange>
      </w:pPr>
    </w:p>
    <w:p w:rsidR="002B0999" w:rsidRDefault="002B0999" w:rsidP="00C65736">
      <w:pPr>
        <w:rPr>
          <w:ins w:id="7561" w:author="HP" w:date="2022-08-22T12:29:00Z"/>
          <w:rFonts w:ascii="Arial" w:hAnsi="Arial" w:cs="Arial"/>
          <w:sz w:val="24"/>
          <w:szCs w:val="24"/>
          <w:lang w:val="en-GB"/>
        </w:rPr>
        <w:pPrChange w:id="7562" w:author="HP" w:date="2022-08-22T11:31:00Z">
          <w:pPr/>
        </w:pPrChange>
      </w:pPr>
    </w:p>
    <w:p w:rsidR="002B0999" w:rsidRDefault="002B0999" w:rsidP="00C65736">
      <w:pPr>
        <w:rPr>
          <w:ins w:id="7563" w:author="HP" w:date="2022-08-22T12:29:00Z"/>
          <w:rFonts w:ascii="Arial" w:hAnsi="Arial" w:cs="Arial"/>
          <w:sz w:val="24"/>
          <w:szCs w:val="24"/>
          <w:lang w:val="en-GB"/>
        </w:rPr>
        <w:pPrChange w:id="7564" w:author="HP" w:date="2022-08-22T11:31:00Z">
          <w:pPr/>
        </w:pPrChange>
      </w:pPr>
    </w:p>
    <w:p w:rsidR="002B0999" w:rsidRDefault="002B0999" w:rsidP="00C65736">
      <w:pPr>
        <w:rPr>
          <w:ins w:id="7565" w:author="HP" w:date="2022-08-22T12:29:00Z"/>
          <w:rFonts w:ascii="Arial" w:hAnsi="Arial" w:cs="Arial"/>
          <w:sz w:val="24"/>
          <w:szCs w:val="24"/>
          <w:lang w:val="en-GB"/>
        </w:rPr>
        <w:pPrChange w:id="7566" w:author="HP" w:date="2022-08-22T11:31:00Z">
          <w:pPr/>
        </w:pPrChange>
      </w:pPr>
    </w:p>
    <w:p w:rsidR="002B0999" w:rsidRDefault="002B0999" w:rsidP="00C65736">
      <w:pPr>
        <w:rPr>
          <w:ins w:id="7567" w:author="HP" w:date="2022-08-22T12:29:00Z"/>
          <w:rFonts w:ascii="Arial" w:hAnsi="Arial" w:cs="Arial"/>
          <w:sz w:val="24"/>
          <w:szCs w:val="24"/>
          <w:lang w:val="en-GB"/>
        </w:rPr>
        <w:pPrChange w:id="7568" w:author="HP" w:date="2022-08-22T11:31:00Z">
          <w:pPr/>
        </w:pPrChange>
      </w:pPr>
    </w:p>
    <w:p w:rsidR="002B0999" w:rsidRDefault="002B0999" w:rsidP="00C65736">
      <w:pPr>
        <w:rPr>
          <w:ins w:id="7569" w:author="HP" w:date="2022-08-22T12:29:00Z"/>
          <w:rFonts w:ascii="Arial" w:hAnsi="Arial" w:cs="Arial"/>
          <w:sz w:val="24"/>
          <w:szCs w:val="24"/>
          <w:lang w:val="en-GB"/>
        </w:rPr>
        <w:pPrChange w:id="7570" w:author="HP" w:date="2022-08-22T11:31:00Z">
          <w:pPr/>
        </w:pPrChange>
      </w:pPr>
    </w:p>
    <w:p w:rsidR="002B0999" w:rsidRDefault="002B0999" w:rsidP="00C65736">
      <w:pPr>
        <w:rPr>
          <w:ins w:id="7571" w:author="HP" w:date="2022-08-22T12:29:00Z"/>
          <w:rFonts w:ascii="Arial" w:hAnsi="Arial" w:cs="Arial"/>
          <w:sz w:val="24"/>
          <w:szCs w:val="24"/>
          <w:lang w:val="en-GB"/>
        </w:rPr>
        <w:pPrChange w:id="7572" w:author="HP" w:date="2022-08-22T11:31:00Z">
          <w:pPr/>
        </w:pPrChange>
      </w:pPr>
    </w:p>
    <w:p w:rsidR="002B0999" w:rsidRDefault="002B0999" w:rsidP="00C65736">
      <w:pPr>
        <w:rPr>
          <w:ins w:id="7573" w:author="HP" w:date="2022-08-22T12:29:00Z"/>
          <w:rFonts w:ascii="Arial" w:hAnsi="Arial" w:cs="Arial"/>
          <w:sz w:val="24"/>
          <w:szCs w:val="24"/>
          <w:lang w:val="en-GB"/>
        </w:rPr>
        <w:pPrChange w:id="7574" w:author="HP" w:date="2022-08-22T11:31:00Z">
          <w:pPr/>
        </w:pPrChange>
      </w:pPr>
    </w:p>
    <w:p w:rsidR="002B0999" w:rsidRDefault="002B0999" w:rsidP="00C65736">
      <w:pPr>
        <w:rPr>
          <w:ins w:id="7575" w:author="HP" w:date="2022-08-22T12:29:00Z"/>
          <w:rFonts w:ascii="Arial" w:hAnsi="Arial" w:cs="Arial"/>
          <w:sz w:val="24"/>
          <w:szCs w:val="24"/>
          <w:lang w:val="en-GB"/>
        </w:rPr>
        <w:pPrChange w:id="7576" w:author="HP" w:date="2022-08-22T11:31:00Z">
          <w:pPr/>
        </w:pPrChange>
      </w:pPr>
    </w:p>
    <w:p w:rsidR="002B0999" w:rsidRDefault="002B0999" w:rsidP="00C65736">
      <w:pPr>
        <w:rPr>
          <w:ins w:id="7577" w:author="HP" w:date="2022-08-22T12:29:00Z"/>
          <w:rFonts w:ascii="Arial" w:hAnsi="Arial" w:cs="Arial"/>
          <w:sz w:val="24"/>
          <w:szCs w:val="24"/>
          <w:lang w:val="en-GB"/>
        </w:rPr>
        <w:pPrChange w:id="7578" w:author="HP" w:date="2022-08-22T11:31:00Z">
          <w:pPr/>
        </w:pPrChange>
      </w:pPr>
    </w:p>
    <w:p w:rsidR="00AB28CF" w:rsidRDefault="00AB28CF">
      <w:pPr>
        <w:jc w:val="center"/>
        <w:rPr>
          <w:ins w:id="7579" w:author="HP" w:date="2022-08-22T14:58:00Z"/>
          <w:rFonts w:ascii="Arial" w:hAnsi="Arial" w:cs="Arial"/>
          <w:b/>
          <w:sz w:val="36"/>
          <w:szCs w:val="36"/>
          <w:lang w:val="en-GB"/>
        </w:rPr>
        <w:pPrChange w:id="7580" w:author="HP" w:date="2022-08-19T19:25:00Z">
          <w:pPr/>
        </w:pPrChange>
      </w:pPr>
      <w:ins w:id="7581" w:author="HP" w:date="2022-08-15T23:05:00Z">
        <w:r w:rsidRPr="00682A46">
          <w:rPr>
            <w:rFonts w:ascii="Arial" w:hAnsi="Arial" w:cs="Arial"/>
            <w:b/>
            <w:sz w:val="36"/>
            <w:szCs w:val="36"/>
            <w:lang w:val="en-GB"/>
            <w:rPrChange w:id="7582" w:author="HP" w:date="2022-08-19T19:25:00Z">
              <w:rPr>
                <w:rFonts w:ascii="Arial" w:hAnsi="Arial" w:cs="Arial"/>
                <w:b/>
                <w:sz w:val="28"/>
                <w:szCs w:val="28"/>
                <w:lang w:val="en-GB"/>
              </w:rPr>
            </w:rPrChange>
          </w:rPr>
          <w:lastRenderedPageBreak/>
          <w:t>SLOVAKIA</w:t>
        </w:r>
      </w:ins>
    </w:p>
    <w:p w:rsidR="008A0639" w:rsidRDefault="008A0639">
      <w:pPr>
        <w:jc w:val="center"/>
        <w:rPr>
          <w:ins w:id="7583" w:author="HP" w:date="2022-08-22T14:58:00Z"/>
          <w:rFonts w:ascii="Arial" w:hAnsi="Arial" w:cs="Arial"/>
          <w:b/>
          <w:sz w:val="36"/>
          <w:szCs w:val="36"/>
          <w:lang w:val="en-GB"/>
        </w:rPr>
        <w:pPrChange w:id="7584" w:author="HP" w:date="2022-08-19T19:25:00Z">
          <w:pPr/>
        </w:pPrChange>
      </w:pPr>
    </w:p>
    <w:p w:rsidR="008A0639" w:rsidRDefault="008A0639" w:rsidP="008A0639">
      <w:pPr>
        <w:pStyle w:val="Odsekzoznamu"/>
        <w:numPr>
          <w:ilvl w:val="0"/>
          <w:numId w:val="61"/>
        </w:numPr>
        <w:rPr>
          <w:ins w:id="7585" w:author="HP" w:date="2022-08-22T15:04:00Z"/>
          <w:rFonts w:ascii="Arial" w:hAnsi="Arial" w:cs="Arial"/>
          <w:sz w:val="24"/>
          <w:szCs w:val="24"/>
          <w:lang w:val="en-GB"/>
        </w:rPr>
        <w:pPrChange w:id="7586" w:author="HP" w:date="2022-08-22T14:58:00Z">
          <w:pPr/>
        </w:pPrChange>
      </w:pPr>
      <w:ins w:id="7587" w:author="HP" w:date="2022-08-22T14:58:00Z">
        <w:r>
          <w:rPr>
            <w:rFonts w:ascii="Arial" w:hAnsi="Arial" w:cs="Arial"/>
            <w:sz w:val="24"/>
            <w:szCs w:val="24"/>
            <w:lang w:val="en-GB"/>
          </w:rPr>
          <w:t>Do you think Slovakia is an attractive tourist destination?</w:t>
        </w:r>
      </w:ins>
      <w:ins w:id="7588" w:author="HP" w:date="2022-08-22T14:59:00Z">
        <w:r>
          <w:rPr>
            <w:rFonts w:ascii="Arial" w:hAnsi="Arial" w:cs="Arial"/>
            <w:sz w:val="24"/>
            <w:szCs w:val="24"/>
            <w:lang w:val="en-GB"/>
          </w:rPr>
          <w:t xml:space="preserve"> Why?</w:t>
        </w:r>
      </w:ins>
    </w:p>
    <w:p w:rsidR="008A0639" w:rsidRDefault="003C3E96" w:rsidP="008A0639">
      <w:pPr>
        <w:pStyle w:val="Odsekzoznamu"/>
        <w:numPr>
          <w:ilvl w:val="0"/>
          <w:numId w:val="61"/>
        </w:numPr>
        <w:rPr>
          <w:ins w:id="7589" w:author="HP" w:date="2022-08-22T18:03:00Z"/>
          <w:rFonts w:ascii="Arial" w:hAnsi="Arial" w:cs="Arial"/>
          <w:sz w:val="24"/>
          <w:szCs w:val="24"/>
          <w:lang w:val="en-GB"/>
        </w:rPr>
        <w:pPrChange w:id="7590" w:author="HP" w:date="2022-08-22T14:58:00Z">
          <w:pPr/>
        </w:pPrChange>
      </w:pPr>
      <w:ins w:id="7591" w:author="HP" w:date="2022-08-22T17:50:00Z">
        <w:r>
          <w:rPr>
            <w:rFonts w:ascii="Arial" w:hAnsi="Arial" w:cs="Arial"/>
            <w:sz w:val="24"/>
            <w:szCs w:val="24"/>
            <w:lang w:val="en-GB"/>
          </w:rPr>
          <w:t xml:space="preserve">Describe the </w:t>
        </w:r>
      </w:ins>
      <w:ins w:id="7592" w:author="HP" w:date="2022-08-22T15:05:00Z">
        <w:r w:rsidR="008A0639" w:rsidRPr="008A0639">
          <w:rPr>
            <w:rFonts w:ascii="Arial" w:hAnsi="Arial" w:cs="Arial"/>
            <w:b/>
            <w:sz w:val="24"/>
            <w:szCs w:val="24"/>
            <w:lang w:val="en-GB"/>
            <w:rPrChange w:id="7593" w:author="HP" w:date="2022-08-22T15:0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location</w:t>
        </w:r>
      </w:ins>
      <w:ins w:id="7594" w:author="HP" w:date="2022-08-22T17:49:00Z">
        <w:r>
          <w:rPr>
            <w:rFonts w:ascii="Arial" w:hAnsi="Arial" w:cs="Arial"/>
            <w:b/>
            <w:sz w:val="24"/>
            <w:szCs w:val="24"/>
            <w:lang w:val="en-GB"/>
          </w:rPr>
          <w:t xml:space="preserve"> and </w:t>
        </w:r>
      </w:ins>
      <w:ins w:id="7595" w:author="HP" w:date="2022-08-22T17:50:00Z">
        <w:r>
          <w:rPr>
            <w:rFonts w:ascii="Arial" w:hAnsi="Arial" w:cs="Arial"/>
            <w:b/>
            <w:sz w:val="24"/>
            <w:szCs w:val="24"/>
            <w:lang w:val="en-GB"/>
          </w:rPr>
          <w:t xml:space="preserve">name </w:t>
        </w:r>
      </w:ins>
      <w:ins w:id="7596" w:author="HP" w:date="2022-08-22T17:49:00Z">
        <w:r>
          <w:rPr>
            <w:rFonts w:ascii="Arial" w:hAnsi="Arial" w:cs="Arial"/>
            <w:b/>
            <w:sz w:val="24"/>
            <w:szCs w:val="24"/>
            <w:lang w:val="en-GB"/>
          </w:rPr>
          <w:t>neighbour states</w:t>
        </w:r>
      </w:ins>
      <w:ins w:id="7597" w:author="HP" w:date="2022-08-22T15:05:00Z">
        <w:r w:rsidR="008A0639">
          <w:rPr>
            <w:rFonts w:ascii="Arial" w:hAnsi="Arial" w:cs="Arial"/>
            <w:sz w:val="24"/>
            <w:szCs w:val="24"/>
            <w:lang w:val="en-GB"/>
          </w:rPr>
          <w:t xml:space="preserve"> of Slovakia? </w:t>
        </w:r>
      </w:ins>
    </w:p>
    <w:p w:rsidR="0082641A" w:rsidRDefault="0082641A" w:rsidP="008A0639">
      <w:pPr>
        <w:pStyle w:val="Odsekzoznamu"/>
        <w:numPr>
          <w:ilvl w:val="0"/>
          <w:numId w:val="61"/>
        </w:numPr>
        <w:rPr>
          <w:ins w:id="7598" w:author="HP" w:date="2022-08-22T18:18:00Z"/>
          <w:rFonts w:ascii="Arial" w:hAnsi="Arial" w:cs="Arial"/>
          <w:sz w:val="24"/>
          <w:szCs w:val="24"/>
          <w:lang w:val="en-GB"/>
        </w:rPr>
        <w:pPrChange w:id="7599" w:author="HP" w:date="2022-08-22T14:58:00Z">
          <w:pPr/>
        </w:pPrChange>
      </w:pPr>
      <w:ins w:id="7600" w:author="HP" w:date="2022-08-22T18:03:00Z">
        <w:r>
          <w:rPr>
            <w:rFonts w:ascii="Arial" w:hAnsi="Arial" w:cs="Arial"/>
            <w:sz w:val="24"/>
            <w:szCs w:val="24"/>
            <w:lang w:val="en-GB"/>
          </w:rPr>
          <w:t xml:space="preserve">How is Slovakia divided? </w:t>
        </w:r>
      </w:ins>
    </w:p>
    <w:p w:rsidR="0079658A" w:rsidRDefault="0079658A" w:rsidP="008A0639">
      <w:pPr>
        <w:pStyle w:val="Odsekzoznamu"/>
        <w:numPr>
          <w:ilvl w:val="0"/>
          <w:numId w:val="61"/>
        </w:numPr>
        <w:rPr>
          <w:ins w:id="7601" w:author="HP" w:date="2022-08-22T17:49:00Z"/>
          <w:rFonts w:ascii="Arial" w:hAnsi="Arial" w:cs="Arial"/>
          <w:sz w:val="24"/>
          <w:szCs w:val="24"/>
          <w:lang w:val="en-GB"/>
        </w:rPr>
        <w:pPrChange w:id="7602" w:author="HP" w:date="2022-08-22T14:58:00Z">
          <w:pPr/>
        </w:pPrChange>
      </w:pPr>
      <w:ins w:id="7603" w:author="HP" w:date="2022-08-22T18:18:00Z">
        <w:r>
          <w:rPr>
            <w:rFonts w:ascii="Arial" w:hAnsi="Arial" w:cs="Arial"/>
            <w:sz w:val="24"/>
            <w:szCs w:val="24"/>
            <w:lang w:val="en-GB"/>
          </w:rPr>
          <w:t xml:space="preserve">Who is the head of our state and shortly describe the </w:t>
        </w:r>
      </w:ins>
      <w:ins w:id="7604" w:author="HP" w:date="2022-08-22T18:19:00Z">
        <w:r>
          <w:rPr>
            <w:rFonts w:ascii="Arial" w:hAnsi="Arial" w:cs="Arial"/>
            <w:sz w:val="24"/>
            <w:szCs w:val="24"/>
            <w:lang w:val="en-GB"/>
          </w:rPr>
          <w:t xml:space="preserve">system of </w:t>
        </w:r>
      </w:ins>
      <w:ins w:id="7605" w:author="HP" w:date="2022-08-22T18:18:00Z">
        <w:r>
          <w:rPr>
            <w:rFonts w:ascii="Arial" w:hAnsi="Arial" w:cs="Arial"/>
            <w:sz w:val="24"/>
            <w:szCs w:val="24"/>
            <w:lang w:val="en-GB"/>
          </w:rPr>
          <w:t>government</w:t>
        </w:r>
      </w:ins>
      <w:ins w:id="7606" w:author="HP" w:date="2022-08-22T18:19:00Z">
        <w:r>
          <w:rPr>
            <w:rFonts w:ascii="Arial" w:hAnsi="Arial" w:cs="Arial"/>
            <w:sz w:val="24"/>
            <w:szCs w:val="24"/>
            <w:lang w:val="en-GB"/>
          </w:rPr>
          <w:t xml:space="preserve"> in</w:t>
        </w:r>
      </w:ins>
      <w:bookmarkStart w:id="7607" w:name="_GoBack"/>
      <w:bookmarkEnd w:id="7607"/>
      <w:ins w:id="7608" w:author="HP" w:date="2022-08-22T18:18:00Z">
        <w:r>
          <w:rPr>
            <w:rFonts w:ascii="Arial" w:hAnsi="Arial" w:cs="Arial"/>
            <w:sz w:val="24"/>
            <w:szCs w:val="24"/>
            <w:lang w:val="en-GB"/>
          </w:rPr>
          <w:t xml:space="preserve"> Slovakia. </w:t>
        </w:r>
      </w:ins>
    </w:p>
    <w:p w:rsidR="003C3E96" w:rsidRDefault="003C3E96" w:rsidP="008A0639">
      <w:pPr>
        <w:pStyle w:val="Odsekzoznamu"/>
        <w:numPr>
          <w:ilvl w:val="0"/>
          <w:numId w:val="61"/>
        </w:numPr>
        <w:rPr>
          <w:ins w:id="7609" w:author="HP" w:date="2022-08-22T17:58:00Z"/>
          <w:rFonts w:ascii="Arial" w:hAnsi="Arial" w:cs="Arial"/>
          <w:sz w:val="24"/>
          <w:szCs w:val="24"/>
          <w:lang w:val="en-GB"/>
        </w:rPr>
        <w:pPrChange w:id="7610" w:author="HP" w:date="2022-08-22T14:58:00Z">
          <w:pPr/>
        </w:pPrChange>
      </w:pPr>
      <w:ins w:id="7611" w:author="HP" w:date="2022-08-22T17:49:00Z">
        <w:r>
          <w:rPr>
            <w:rFonts w:ascii="Arial" w:hAnsi="Arial" w:cs="Arial"/>
            <w:sz w:val="24"/>
            <w:szCs w:val="24"/>
            <w:lang w:val="en-GB"/>
          </w:rPr>
          <w:t xml:space="preserve">Talk about the </w:t>
        </w:r>
        <w:r w:rsidRPr="003C3E96">
          <w:rPr>
            <w:rFonts w:ascii="Arial" w:hAnsi="Arial" w:cs="Arial"/>
            <w:b/>
            <w:sz w:val="24"/>
            <w:szCs w:val="24"/>
            <w:lang w:val="en-GB"/>
            <w:rPrChange w:id="7612" w:author="HP" w:date="2022-08-22T17:5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population</w:t>
        </w:r>
        <w:r>
          <w:rPr>
            <w:rFonts w:ascii="Arial" w:hAnsi="Arial" w:cs="Arial"/>
            <w:sz w:val="24"/>
            <w:szCs w:val="24"/>
            <w:lang w:val="en-GB"/>
          </w:rPr>
          <w:t xml:space="preserve"> of Slovakia? </w:t>
        </w:r>
      </w:ins>
    </w:p>
    <w:p w:rsidR="0082641A" w:rsidRDefault="0082641A" w:rsidP="0082641A">
      <w:pPr>
        <w:pStyle w:val="Odsekzoznamu"/>
        <w:numPr>
          <w:ilvl w:val="0"/>
          <w:numId w:val="61"/>
        </w:numPr>
        <w:rPr>
          <w:ins w:id="7613" w:author="HP" w:date="2022-08-22T18:05:00Z"/>
          <w:rFonts w:ascii="Arial" w:hAnsi="Arial" w:cs="Arial"/>
          <w:sz w:val="24"/>
          <w:szCs w:val="24"/>
          <w:lang w:val="en-GB"/>
        </w:rPr>
      </w:pPr>
      <w:ins w:id="7614" w:author="HP" w:date="2022-08-22T17:58:00Z">
        <w:r>
          <w:rPr>
            <w:rFonts w:ascii="Arial" w:hAnsi="Arial" w:cs="Arial"/>
            <w:sz w:val="24"/>
            <w:szCs w:val="24"/>
            <w:lang w:val="en-GB"/>
          </w:rPr>
          <w:t>What is said about the Slovaks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/ stereotypes</w:t>
        </w:r>
        <w:r>
          <w:rPr>
            <w:rFonts w:ascii="Arial" w:hAnsi="Arial" w:cs="Arial"/>
            <w:sz w:val="24"/>
            <w:szCs w:val="24"/>
            <w:lang w:val="en-GB"/>
          </w:rPr>
          <w:t>?</w:t>
        </w:r>
      </w:ins>
    </w:p>
    <w:p w:rsidR="0030052B" w:rsidRDefault="0030052B" w:rsidP="0082641A">
      <w:pPr>
        <w:pStyle w:val="Odsekzoznamu"/>
        <w:numPr>
          <w:ilvl w:val="0"/>
          <w:numId w:val="61"/>
        </w:numPr>
        <w:rPr>
          <w:ins w:id="7615" w:author="HP" w:date="2022-08-22T18:16:00Z"/>
          <w:rFonts w:ascii="Arial" w:hAnsi="Arial" w:cs="Arial"/>
          <w:sz w:val="24"/>
          <w:szCs w:val="24"/>
          <w:lang w:val="en-GB"/>
        </w:rPr>
      </w:pPr>
      <w:ins w:id="7616" w:author="HP" w:date="2022-08-22T18:05:00Z">
        <w:r>
          <w:rPr>
            <w:rFonts w:ascii="Arial" w:hAnsi="Arial" w:cs="Arial"/>
            <w:sz w:val="24"/>
            <w:szCs w:val="24"/>
            <w:lang w:val="en-GB"/>
          </w:rPr>
          <w:t>Which minorities live in Slovakia?</w:t>
        </w:r>
      </w:ins>
    </w:p>
    <w:p w:rsidR="0079658A" w:rsidRDefault="0079658A" w:rsidP="0082641A">
      <w:pPr>
        <w:pStyle w:val="Odsekzoznamu"/>
        <w:numPr>
          <w:ilvl w:val="0"/>
          <w:numId w:val="61"/>
        </w:numPr>
        <w:rPr>
          <w:ins w:id="7617" w:author="HP" w:date="2022-08-22T18:05:00Z"/>
          <w:rFonts w:ascii="Arial" w:hAnsi="Arial" w:cs="Arial"/>
          <w:sz w:val="24"/>
          <w:szCs w:val="24"/>
          <w:lang w:val="en-GB"/>
        </w:rPr>
      </w:pPr>
      <w:ins w:id="7618" w:author="HP" w:date="2022-08-22T18:16:00Z">
        <w:r>
          <w:rPr>
            <w:rFonts w:ascii="Arial" w:hAnsi="Arial" w:cs="Arial"/>
            <w:sz w:val="24"/>
            <w:szCs w:val="24"/>
            <w:lang w:val="en-GB"/>
          </w:rPr>
          <w:t xml:space="preserve">What is the relationship of Slovak people to minorities </w:t>
        </w:r>
        <w:proofErr w:type="gramStart"/>
        <w:r>
          <w:rPr>
            <w:rFonts w:ascii="Arial" w:hAnsi="Arial" w:cs="Arial"/>
            <w:sz w:val="24"/>
            <w:szCs w:val="24"/>
            <w:lang w:val="en-GB"/>
          </w:rPr>
          <w:t>like ?</w:t>
        </w:r>
      </w:ins>
      <w:proofErr w:type="gramEnd"/>
    </w:p>
    <w:p w:rsidR="0030052B" w:rsidRDefault="0030052B" w:rsidP="0082641A">
      <w:pPr>
        <w:pStyle w:val="Odsekzoznamu"/>
        <w:numPr>
          <w:ilvl w:val="0"/>
          <w:numId w:val="61"/>
        </w:numPr>
        <w:rPr>
          <w:ins w:id="7619" w:author="HP" w:date="2022-08-22T17:58:00Z"/>
          <w:rFonts w:ascii="Arial" w:hAnsi="Arial" w:cs="Arial"/>
          <w:sz w:val="24"/>
          <w:szCs w:val="24"/>
          <w:lang w:val="en-GB"/>
        </w:rPr>
      </w:pPr>
      <w:ins w:id="7620" w:author="HP" w:date="2022-08-22T18:06:00Z">
        <w:r>
          <w:rPr>
            <w:rFonts w:ascii="Arial" w:hAnsi="Arial" w:cs="Arial"/>
            <w:sz w:val="24"/>
            <w:szCs w:val="24"/>
            <w:lang w:val="en-GB"/>
          </w:rPr>
          <w:t>Which religions are here?</w:t>
        </w:r>
      </w:ins>
    </w:p>
    <w:p w:rsidR="003C3E96" w:rsidRDefault="003C3E96" w:rsidP="008A0639">
      <w:pPr>
        <w:pStyle w:val="Odsekzoznamu"/>
        <w:numPr>
          <w:ilvl w:val="0"/>
          <w:numId w:val="61"/>
        </w:numPr>
        <w:rPr>
          <w:ins w:id="7621" w:author="HP" w:date="2022-08-22T17:50:00Z"/>
          <w:rFonts w:ascii="Arial" w:hAnsi="Arial" w:cs="Arial"/>
          <w:sz w:val="24"/>
          <w:szCs w:val="24"/>
          <w:lang w:val="en-GB"/>
        </w:rPr>
        <w:pPrChange w:id="7622" w:author="HP" w:date="2022-08-22T14:58:00Z">
          <w:pPr/>
        </w:pPrChange>
      </w:pPr>
      <w:ins w:id="7623" w:author="HP" w:date="2022-08-22T17:50:00Z">
        <w:r>
          <w:rPr>
            <w:rFonts w:ascii="Arial" w:hAnsi="Arial" w:cs="Arial"/>
            <w:sz w:val="24"/>
            <w:szCs w:val="24"/>
            <w:lang w:val="en-GB"/>
          </w:rPr>
          <w:t xml:space="preserve">Describe </w:t>
        </w:r>
        <w:r w:rsidRPr="0082641A">
          <w:rPr>
            <w:rFonts w:ascii="Arial" w:hAnsi="Arial" w:cs="Arial"/>
            <w:b/>
            <w:sz w:val="24"/>
            <w:szCs w:val="24"/>
            <w:lang w:val="en-GB"/>
            <w:rPrChange w:id="7624" w:author="HP" w:date="2022-08-22T17:58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the landscape</w:t>
        </w:r>
        <w:r>
          <w:rPr>
            <w:rFonts w:ascii="Arial" w:hAnsi="Arial" w:cs="Arial"/>
            <w:sz w:val="24"/>
            <w:szCs w:val="24"/>
            <w:lang w:val="en-GB"/>
          </w:rPr>
          <w:t xml:space="preserve"> of Slovakia</w:t>
        </w:r>
      </w:ins>
      <w:ins w:id="7625" w:author="HP" w:date="2022-08-22T18:04:00Z">
        <w:r w:rsidR="0082641A">
          <w:rPr>
            <w:rFonts w:ascii="Arial" w:hAnsi="Arial" w:cs="Arial"/>
            <w:sz w:val="24"/>
            <w:szCs w:val="24"/>
            <w:lang w:val="en-GB"/>
          </w:rPr>
          <w:t xml:space="preserve"> (</w:t>
        </w:r>
      </w:ins>
      <w:ins w:id="7626" w:author="HP" w:date="2022-08-22T18:05:00Z">
        <w:r w:rsidR="0082641A">
          <w:rPr>
            <w:rFonts w:ascii="Arial" w:hAnsi="Arial" w:cs="Arial"/>
            <w:sz w:val="24"/>
            <w:szCs w:val="24"/>
            <w:lang w:val="en-GB"/>
          </w:rPr>
          <w:t>rivers, lakes, mountains, lowlands, caves</w:t>
        </w:r>
      </w:ins>
      <w:ins w:id="7627" w:author="HP" w:date="2022-08-22T18:04:00Z">
        <w:r w:rsidR="0082641A">
          <w:rPr>
            <w:rFonts w:ascii="Arial" w:hAnsi="Arial" w:cs="Arial"/>
            <w:sz w:val="24"/>
            <w:szCs w:val="24"/>
            <w:lang w:val="en-GB"/>
          </w:rPr>
          <w:t>)</w:t>
        </w:r>
      </w:ins>
      <w:ins w:id="7628" w:author="HP" w:date="2022-08-22T17:50:00Z">
        <w:r>
          <w:rPr>
            <w:rFonts w:ascii="Arial" w:hAnsi="Arial" w:cs="Arial"/>
            <w:sz w:val="24"/>
            <w:szCs w:val="24"/>
            <w:lang w:val="en-GB"/>
          </w:rPr>
          <w:t>.</w:t>
        </w:r>
      </w:ins>
    </w:p>
    <w:p w:rsidR="003C3E96" w:rsidRDefault="003C3E96" w:rsidP="008A0639">
      <w:pPr>
        <w:pStyle w:val="Odsekzoznamu"/>
        <w:numPr>
          <w:ilvl w:val="0"/>
          <w:numId w:val="61"/>
        </w:numPr>
        <w:rPr>
          <w:ins w:id="7629" w:author="HP" w:date="2022-08-22T17:53:00Z"/>
          <w:rFonts w:ascii="Arial" w:hAnsi="Arial" w:cs="Arial"/>
          <w:sz w:val="24"/>
          <w:szCs w:val="24"/>
          <w:lang w:val="en-GB"/>
        </w:rPr>
        <w:pPrChange w:id="7630" w:author="HP" w:date="2022-08-22T14:58:00Z">
          <w:pPr/>
        </w:pPrChange>
      </w:pPr>
      <w:ins w:id="7631" w:author="HP" w:date="2022-08-22T17:50:00Z">
        <w:r>
          <w:rPr>
            <w:rFonts w:ascii="Arial" w:hAnsi="Arial" w:cs="Arial"/>
            <w:sz w:val="24"/>
            <w:szCs w:val="24"/>
            <w:lang w:val="en-GB"/>
          </w:rPr>
          <w:t>What is the longest river and the highest mountain?</w:t>
        </w:r>
      </w:ins>
    </w:p>
    <w:p w:rsidR="003C3E96" w:rsidRDefault="003C3E96" w:rsidP="008A0639">
      <w:pPr>
        <w:pStyle w:val="Odsekzoznamu"/>
        <w:numPr>
          <w:ilvl w:val="0"/>
          <w:numId w:val="61"/>
        </w:numPr>
        <w:rPr>
          <w:ins w:id="7632" w:author="HP" w:date="2022-08-22T17:53:00Z"/>
          <w:rFonts w:ascii="Arial" w:hAnsi="Arial" w:cs="Arial"/>
          <w:sz w:val="24"/>
          <w:szCs w:val="24"/>
          <w:lang w:val="en-GB"/>
        </w:rPr>
        <w:pPrChange w:id="7633" w:author="HP" w:date="2022-08-22T14:58:00Z">
          <w:pPr/>
        </w:pPrChange>
      </w:pPr>
      <w:ins w:id="7634" w:author="HP" w:date="2022-08-22T17:53:00Z">
        <w:r>
          <w:rPr>
            <w:rFonts w:ascii="Arial" w:hAnsi="Arial" w:cs="Arial"/>
            <w:sz w:val="24"/>
            <w:szCs w:val="24"/>
            <w:lang w:val="en-GB"/>
          </w:rPr>
          <w:t>Which national parks are there in Slovakia?</w:t>
        </w:r>
      </w:ins>
    </w:p>
    <w:p w:rsidR="003C3E96" w:rsidRDefault="003C3E96" w:rsidP="008A0639">
      <w:pPr>
        <w:pStyle w:val="Odsekzoznamu"/>
        <w:numPr>
          <w:ilvl w:val="0"/>
          <w:numId w:val="61"/>
        </w:numPr>
        <w:rPr>
          <w:ins w:id="7635" w:author="HP" w:date="2022-08-22T18:07:00Z"/>
          <w:rFonts w:ascii="Arial" w:hAnsi="Arial" w:cs="Arial"/>
          <w:sz w:val="24"/>
          <w:szCs w:val="24"/>
          <w:lang w:val="en-GB"/>
        </w:rPr>
        <w:pPrChange w:id="7636" w:author="HP" w:date="2022-08-22T14:58:00Z">
          <w:pPr/>
        </w:pPrChange>
      </w:pPr>
      <w:ins w:id="7637" w:author="HP" w:date="2022-08-22T17:54:00Z">
        <w:r>
          <w:rPr>
            <w:rFonts w:ascii="Arial" w:hAnsi="Arial" w:cs="Arial"/>
            <w:sz w:val="24"/>
            <w:szCs w:val="24"/>
            <w:lang w:val="en-GB"/>
          </w:rPr>
          <w:t xml:space="preserve">Which places in High </w:t>
        </w:r>
        <w:proofErr w:type="spellStart"/>
        <w:r>
          <w:rPr>
            <w:rFonts w:ascii="Arial" w:hAnsi="Arial" w:cs="Arial"/>
            <w:sz w:val="24"/>
            <w:szCs w:val="24"/>
            <w:lang w:val="en-GB"/>
          </w:rPr>
          <w:t>Tatras</w:t>
        </w:r>
        <w:proofErr w:type="spellEnd"/>
        <w:r>
          <w:rPr>
            <w:rFonts w:ascii="Arial" w:hAnsi="Arial" w:cs="Arial"/>
            <w:sz w:val="24"/>
            <w:szCs w:val="24"/>
            <w:lang w:val="en-GB"/>
          </w:rPr>
          <w:t xml:space="preserve"> are considered to be the most interesting?</w:t>
        </w:r>
      </w:ins>
    </w:p>
    <w:p w:rsidR="0030052B" w:rsidRDefault="0030052B" w:rsidP="008A0639">
      <w:pPr>
        <w:pStyle w:val="Odsekzoznamu"/>
        <w:numPr>
          <w:ilvl w:val="0"/>
          <w:numId w:val="61"/>
        </w:numPr>
        <w:rPr>
          <w:ins w:id="7638" w:author="HP" w:date="2022-08-22T17:58:00Z"/>
          <w:rFonts w:ascii="Arial" w:hAnsi="Arial" w:cs="Arial"/>
          <w:sz w:val="24"/>
          <w:szCs w:val="24"/>
          <w:lang w:val="en-GB"/>
        </w:rPr>
        <w:pPrChange w:id="7639" w:author="HP" w:date="2022-08-22T14:58:00Z">
          <w:pPr/>
        </w:pPrChange>
      </w:pPr>
      <w:ins w:id="7640" w:author="HP" w:date="2022-08-22T18:07:00Z">
        <w:r>
          <w:rPr>
            <w:rFonts w:ascii="Arial" w:hAnsi="Arial" w:cs="Arial"/>
            <w:sz w:val="24"/>
            <w:szCs w:val="24"/>
            <w:lang w:val="en-GB"/>
          </w:rPr>
          <w:t xml:space="preserve">What is the climate in Slovakia like? </w:t>
        </w:r>
      </w:ins>
    </w:p>
    <w:p w:rsidR="0082641A" w:rsidRDefault="0082641A" w:rsidP="008A0639">
      <w:pPr>
        <w:pStyle w:val="Odsekzoznamu"/>
        <w:numPr>
          <w:ilvl w:val="0"/>
          <w:numId w:val="61"/>
        </w:numPr>
        <w:rPr>
          <w:ins w:id="7641" w:author="HP" w:date="2022-08-22T18:00:00Z"/>
          <w:rFonts w:ascii="Arial" w:hAnsi="Arial" w:cs="Arial"/>
          <w:sz w:val="24"/>
          <w:szCs w:val="24"/>
          <w:lang w:val="en-GB"/>
        </w:rPr>
        <w:pPrChange w:id="7642" w:author="HP" w:date="2022-08-22T14:58:00Z">
          <w:pPr/>
        </w:pPrChange>
      </w:pPr>
      <w:ins w:id="7643" w:author="HP" w:date="2022-08-22T17:58:00Z">
        <w:r>
          <w:rPr>
            <w:rFonts w:ascii="Arial" w:hAnsi="Arial" w:cs="Arial"/>
            <w:sz w:val="24"/>
            <w:szCs w:val="24"/>
            <w:lang w:val="en-GB"/>
          </w:rPr>
          <w:t xml:space="preserve">What is the </w:t>
        </w:r>
        <w:r w:rsidRPr="0082641A">
          <w:rPr>
            <w:rFonts w:ascii="Arial" w:hAnsi="Arial" w:cs="Arial"/>
            <w:b/>
            <w:sz w:val="24"/>
            <w:szCs w:val="24"/>
            <w:lang w:val="en-GB"/>
            <w:rPrChange w:id="7644" w:author="HP" w:date="2022-08-22T18:0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cap</w:t>
        </w:r>
      </w:ins>
      <w:ins w:id="7645" w:author="HP" w:date="2022-08-22T18:00:00Z">
        <w:r w:rsidRPr="0082641A">
          <w:rPr>
            <w:rFonts w:ascii="Arial" w:hAnsi="Arial" w:cs="Arial"/>
            <w:b/>
            <w:sz w:val="24"/>
            <w:szCs w:val="24"/>
            <w:lang w:val="en-GB"/>
            <w:rPrChange w:id="7646" w:author="HP" w:date="2022-08-22T18:0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i</w:t>
        </w:r>
      </w:ins>
      <w:ins w:id="7647" w:author="HP" w:date="2022-08-22T17:58:00Z">
        <w:r w:rsidRPr="0082641A">
          <w:rPr>
            <w:rFonts w:ascii="Arial" w:hAnsi="Arial" w:cs="Arial"/>
            <w:b/>
            <w:sz w:val="24"/>
            <w:szCs w:val="24"/>
            <w:lang w:val="en-GB"/>
            <w:rPrChange w:id="7648" w:author="HP" w:date="2022-08-22T18:00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tal city</w:t>
        </w:r>
      </w:ins>
      <w:ins w:id="7649" w:author="HP" w:date="2022-08-22T18:03:00Z">
        <w:r>
          <w:rPr>
            <w:rFonts w:ascii="Arial" w:hAnsi="Arial" w:cs="Arial"/>
            <w:b/>
            <w:sz w:val="24"/>
            <w:szCs w:val="24"/>
            <w:lang w:val="en-GB"/>
          </w:rPr>
          <w:t xml:space="preserve">, </w:t>
        </w:r>
        <w:r>
          <w:rPr>
            <w:rFonts w:ascii="Arial" w:hAnsi="Arial" w:cs="Arial"/>
            <w:sz w:val="24"/>
            <w:szCs w:val="24"/>
            <w:lang w:val="en-GB"/>
          </w:rPr>
          <w:t>language and currency</w:t>
        </w:r>
      </w:ins>
      <w:ins w:id="7650" w:author="HP" w:date="2022-08-22T17:58:00Z">
        <w:r>
          <w:rPr>
            <w:rFonts w:ascii="Arial" w:hAnsi="Arial" w:cs="Arial"/>
            <w:sz w:val="24"/>
            <w:szCs w:val="24"/>
            <w:lang w:val="en-GB"/>
          </w:rPr>
          <w:t xml:space="preserve"> of Slovakia?</w:t>
        </w:r>
      </w:ins>
    </w:p>
    <w:p w:rsidR="0082641A" w:rsidRDefault="0082641A" w:rsidP="008A0639">
      <w:pPr>
        <w:pStyle w:val="Odsekzoznamu"/>
        <w:numPr>
          <w:ilvl w:val="0"/>
          <w:numId w:val="61"/>
        </w:numPr>
        <w:rPr>
          <w:ins w:id="7651" w:author="HP" w:date="2022-08-22T18:00:00Z"/>
          <w:rFonts w:ascii="Arial" w:hAnsi="Arial" w:cs="Arial"/>
          <w:sz w:val="24"/>
          <w:szCs w:val="24"/>
          <w:lang w:val="en-GB"/>
        </w:rPr>
        <w:pPrChange w:id="7652" w:author="HP" w:date="2022-08-22T14:58:00Z">
          <w:pPr/>
        </w:pPrChange>
      </w:pPr>
      <w:ins w:id="7653" w:author="HP" w:date="2022-08-22T18:00:00Z">
        <w:r>
          <w:rPr>
            <w:rFonts w:ascii="Arial" w:hAnsi="Arial" w:cs="Arial"/>
            <w:sz w:val="24"/>
            <w:szCs w:val="24"/>
            <w:lang w:val="en-GB"/>
          </w:rPr>
          <w:t>What does Bratislava offer to tourists?</w:t>
        </w:r>
      </w:ins>
    </w:p>
    <w:p w:rsidR="0082641A" w:rsidRDefault="0082641A" w:rsidP="008A0639">
      <w:pPr>
        <w:pStyle w:val="Odsekzoznamu"/>
        <w:numPr>
          <w:ilvl w:val="0"/>
          <w:numId w:val="61"/>
        </w:numPr>
        <w:rPr>
          <w:ins w:id="7654" w:author="HP" w:date="2022-08-22T17:50:00Z"/>
          <w:rFonts w:ascii="Arial" w:hAnsi="Arial" w:cs="Arial"/>
          <w:sz w:val="24"/>
          <w:szCs w:val="24"/>
          <w:lang w:val="en-GB"/>
        </w:rPr>
        <w:pPrChange w:id="7655" w:author="HP" w:date="2022-08-22T14:58:00Z">
          <w:pPr/>
        </w:pPrChange>
      </w:pPr>
      <w:ins w:id="7656" w:author="HP" w:date="2022-08-22T18:00:00Z">
        <w:r>
          <w:rPr>
            <w:rFonts w:ascii="Arial" w:hAnsi="Arial" w:cs="Arial"/>
            <w:sz w:val="24"/>
            <w:szCs w:val="24"/>
            <w:lang w:val="en-GB"/>
          </w:rPr>
          <w:t>Which sights are the most interesting for you?</w:t>
        </w:r>
      </w:ins>
    </w:p>
    <w:p w:rsidR="00F65CD3" w:rsidRDefault="00F65CD3" w:rsidP="008A0639">
      <w:pPr>
        <w:pStyle w:val="Odsekzoznamu"/>
        <w:numPr>
          <w:ilvl w:val="0"/>
          <w:numId w:val="61"/>
        </w:numPr>
        <w:rPr>
          <w:ins w:id="7657" w:author="HP" w:date="2022-08-22T17:51:00Z"/>
          <w:rFonts w:ascii="Arial" w:hAnsi="Arial" w:cs="Arial"/>
          <w:sz w:val="24"/>
          <w:szCs w:val="24"/>
          <w:lang w:val="en-GB"/>
        </w:rPr>
        <w:pPrChange w:id="7658" w:author="HP" w:date="2022-08-22T14:58:00Z">
          <w:pPr/>
        </w:pPrChange>
      </w:pPr>
      <w:ins w:id="7659" w:author="HP" w:date="2022-08-22T15:34:00Z">
        <w:r>
          <w:rPr>
            <w:rFonts w:ascii="Arial" w:hAnsi="Arial" w:cs="Arial"/>
            <w:sz w:val="24"/>
            <w:szCs w:val="24"/>
            <w:lang w:val="en-GB"/>
          </w:rPr>
          <w:t xml:space="preserve">What do you know about </w:t>
        </w:r>
        <w:r w:rsidRPr="00F65CD3">
          <w:rPr>
            <w:rFonts w:ascii="Arial" w:hAnsi="Arial" w:cs="Arial"/>
            <w:b/>
            <w:sz w:val="24"/>
            <w:szCs w:val="24"/>
            <w:lang w:val="en-GB"/>
            <w:rPrChange w:id="7660" w:author="HP" w:date="2022-08-22T15:3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the history</w:t>
        </w:r>
        <w:r>
          <w:rPr>
            <w:rFonts w:ascii="Arial" w:hAnsi="Arial" w:cs="Arial"/>
            <w:sz w:val="24"/>
            <w:szCs w:val="24"/>
            <w:lang w:val="en-GB"/>
          </w:rPr>
          <w:t xml:space="preserve"> of Slovakia?</w:t>
        </w:r>
      </w:ins>
    </w:p>
    <w:p w:rsidR="003C3E96" w:rsidRDefault="003C3E96" w:rsidP="008A0639">
      <w:pPr>
        <w:pStyle w:val="Odsekzoznamu"/>
        <w:numPr>
          <w:ilvl w:val="0"/>
          <w:numId w:val="61"/>
        </w:numPr>
        <w:rPr>
          <w:ins w:id="7661" w:author="HP" w:date="2022-08-22T14:58:00Z"/>
          <w:rFonts w:ascii="Arial" w:hAnsi="Arial" w:cs="Arial"/>
          <w:sz w:val="24"/>
          <w:szCs w:val="24"/>
          <w:lang w:val="en-GB"/>
        </w:rPr>
        <w:pPrChange w:id="7662" w:author="HP" w:date="2022-08-22T14:58:00Z">
          <w:pPr/>
        </w:pPrChange>
      </w:pPr>
      <w:ins w:id="7663" w:author="HP" w:date="2022-08-22T17:51:00Z">
        <w:r>
          <w:rPr>
            <w:rFonts w:ascii="Arial" w:hAnsi="Arial" w:cs="Arial"/>
            <w:sz w:val="24"/>
            <w:szCs w:val="24"/>
            <w:lang w:val="en-GB"/>
          </w:rPr>
          <w:t>Which historic</w:t>
        </w:r>
      </w:ins>
      <w:ins w:id="7664" w:author="HP" w:date="2022-08-22T17:53:00Z">
        <w:r>
          <w:rPr>
            <w:rFonts w:ascii="Arial" w:hAnsi="Arial" w:cs="Arial"/>
            <w:sz w:val="24"/>
            <w:szCs w:val="24"/>
            <w:lang w:val="en-GB"/>
          </w:rPr>
          <w:t xml:space="preserve"> events </w:t>
        </w:r>
      </w:ins>
      <w:ins w:id="7665" w:author="HP" w:date="2022-08-22T17:51:00Z">
        <w:r>
          <w:rPr>
            <w:rFonts w:ascii="Arial" w:hAnsi="Arial" w:cs="Arial"/>
            <w:sz w:val="24"/>
            <w:szCs w:val="24"/>
            <w:lang w:val="en-GB"/>
          </w:rPr>
          <w:t>are</w:t>
        </w:r>
      </w:ins>
      <w:ins w:id="7666" w:author="HP" w:date="2022-08-22T17:53:00Z">
        <w:r>
          <w:rPr>
            <w:rFonts w:ascii="Arial" w:hAnsi="Arial" w:cs="Arial"/>
            <w:sz w:val="24"/>
            <w:szCs w:val="24"/>
            <w:lang w:val="en-GB"/>
          </w:rPr>
          <w:t xml:space="preserve"> remarkable for foreign visitors?</w:t>
        </w:r>
      </w:ins>
      <w:ins w:id="7667" w:author="HP" w:date="2022-08-22T17:51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8A0639" w:rsidRDefault="008A0639" w:rsidP="008A0639">
      <w:pPr>
        <w:pStyle w:val="Odsekzoznamu"/>
        <w:numPr>
          <w:ilvl w:val="0"/>
          <w:numId w:val="61"/>
        </w:numPr>
        <w:rPr>
          <w:ins w:id="7668" w:author="HP" w:date="2022-08-22T17:57:00Z"/>
          <w:rFonts w:ascii="Arial" w:hAnsi="Arial" w:cs="Arial"/>
          <w:sz w:val="24"/>
          <w:szCs w:val="24"/>
          <w:lang w:val="en-GB"/>
        </w:rPr>
        <w:pPrChange w:id="7669" w:author="HP" w:date="2022-08-22T14:58:00Z">
          <w:pPr/>
        </w:pPrChange>
      </w:pPr>
      <w:ins w:id="7670" w:author="HP" w:date="2022-08-22T14:58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  <w:r w:rsidRPr="008A0639">
          <w:rPr>
            <w:rFonts w:ascii="Arial" w:hAnsi="Arial" w:cs="Arial"/>
            <w:b/>
            <w:sz w:val="24"/>
            <w:szCs w:val="24"/>
            <w:lang w:val="en-GB"/>
            <w:rPrChange w:id="7671" w:author="HP" w:date="2022-08-22T15:0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towns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in Slovakia are definitely worth seeing</w:t>
        </w:r>
      </w:ins>
      <w:ins w:id="7672" w:author="HP" w:date="2022-08-22T14:59:00Z">
        <w:r>
          <w:rPr>
            <w:rFonts w:ascii="Arial" w:hAnsi="Arial" w:cs="Arial"/>
            <w:sz w:val="24"/>
            <w:szCs w:val="24"/>
            <w:lang w:val="en-GB"/>
          </w:rPr>
          <w:t>?</w:t>
        </w:r>
      </w:ins>
      <w:ins w:id="7673" w:author="HP" w:date="2022-08-22T14:58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</w:p>
    <w:p w:rsidR="0082641A" w:rsidRDefault="0082641A" w:rsidP="008A0639">
      <w:pPr>
        <w:pStyle w:val="Odsekzoznamu"/>
        <w:numPr>
          <w:ilvl w:val="0"/>
          <w:numId w:val="61"/>
        </w:numPr>
        <w:rPr>
          <w:ins w:id="7674" w:author="HP" w:date="2022-08-22T18:10:00Z"/>
          <w:rFonts w:ascii="Arial" w:hAnsi="Arial" w:cs="Arial"/>
          <w:sz w:val="24"/>
          <w:szCs w:val="24"/>
          <w:lang w:val="en-GB"/>
        </w:rPr>
        <w:pPrChange w:id="7675" w:author="HP" w:date="2022-08-22T14:58:00Z">
          <w:pPr/>
        </w:pPrChange>
      </w:pPr>
      <w:ins w:id="7676" w:author="HP" w:date="2022-08-22T17:57:00Z">
        <w:r>
          <w:rPr>
            <w:rFonts w:ascii="Arial" w:hAnsi="Arial" w:cs="Arial"/>
            <w:sz w:val="24"/>
            <w:szCs w:val="24"/>
            <w:lang w:val="en-GB"/>
          </w:rPr>
          <w:t>What do Slovak towns offer visiting tourists?</w:t>
        </w:r>
      </w:ins>
    </w:p>
    <w:p w:rsidR="0030052B" w:rsidRDefault="0030052B" w:rsidP="008A0639">
      <w:pPr>
        <w:pStyle w:val="Odsekzoznamu"/>
        <w:numPr>
          <w:ilvl w:val="0"/>
          <w:numId w:val="61"/>
        </w:numPr>
        <w:rPr>
          <w:ins w:id="7677" w:author="HP" w:date="2022-08-22T18:10:00Z"/>
          <w:rFonts w:ascii="Arial" w:hAnsi="Arial" w:cs="Arial"/>
          <w:sz w:val="24"/>
          <w:szCs w:val="24"/>
          <w:lang w:val="en-GB"/>
        </w:rPr>
        <w:pPrChange w:id="7678" w:author="HP" w:date="2022-08-22T14:58:00Z">
          <w:pPr/>
        </w:pPrChange>
      </w:pPr>
      <w:ins w:id="7679" w:author="HP" w:date="2022-08-22T18:10:00Z">
        <w:r>
          <w:rPr>
            <w:rFonts w:ascii="Arial" w:hAnsi="Arial" w:cs="Arial"/>
            <w:sz w:val="24"/>
            <w:szCs w:val="24"/>
            <w:lang w:val="en-GB"/>
          </w:rPr>
          <w:t>Which cultural events are there in Slovakia?</w:t>
        </w:r>
      </w:ins>
    </w:p>
    <w:p w:rsidR="0030052B" w:rsidRDefault="0030052B" w:rsidP="008A0639">
      <w:pPr>
        <w:pStyle w:val="Odsekzoznamu"/>
        <w:numPr>
          <w:ilvl w:val="0"/>
          <w:numId w:val="61"/>
        </w:numPr>
        <w:rPr>
          <w:ins w:id="7680" w:author="HP" w:date="2022-08-22T15:06:00Z"/>
          <w:rFonts w:ascii="Arial" w:hAnsi="Arial" w:cs="Arial"/>
          <w:sz w:val="24"/>
          <w:szCs w:val="24"/>
          <w:lang w:val="en-GB"/>
        </w:rPr>
        <w:pPrChange w:id="7681" w:author="HP" w:date="2022-08-22T14:58:00Z">
          <w:pPr/>
        </w:pPrChange>
      </w:pPr>
      <w:ins w:id="7682" w:author="HP" w:date="2022-08-22T18:10:00Z">
        <w:r>
          <w:rPr>
            <w:rFonts w:ascii="Arial" w:hAnsi="Arial" w:cs="Arial"/>
            <w:sz w:val="24"/>
            <w:szCs w:val="24"/>
            <w:lang w:val="en-GB"/>
          </w:rPr>
          <w:t>Which sport events are there in Slovakia?</w:t>
        </w:r>
      </w:ins>
    </w:p>
    <w:p w:rsidR="008A0639" w:rsidRDefault="008A0639" w:rsidP="008A0639">
      <w:pPr>
        <w:pStyle w:val="Odsekzoznamu"/>
        <w:numPr>
          <w:ilvl w:val="0"/>
          <w:numId w:val="61"/>
        </w:numPr>
        <w:rPr>
          <w:ins w:id="7683" w:author="HP" w:date="2022-08-22T18:12:00Z"/>
          <w:rFonts w:ascii="Arial" w:hAnsi="Arial" w:cs="Arial"/>
          <w:sz w:val="24"/>
          <w:szCs w:val="24"/>
          <w:lang w:val="en-GB"/>
        </w:rPr>
        <w:pPrChange w:id="7684" w:author="HP" w:date="2022-08-22T14:58:00Z">
          <w:pPr/>
        </w:pPrChange>
      </w:pPr>
      <w:ins w:id="7685" w:author="HP" w:date="2022-08-22T15:06:00Z">
        <w:r>
          <w:rPr>
            <w:rFonts w:ascii="Arial" w:hAnsi="Arial" w:cs="Arial"/>
            <w:sz w:val="24"/>
            <w:szCs w:val="24"/>
            <w:lang w:val="en-GB"/>
          </w:rPr>
          <w:t xml:space="preserve">Which is </w:t>
        </w:r>
      </w:ins>
      <w:ins w:id="7686" w:author="HP" w:date="2022-08-22T15:09:00Z">
        <w:r w:rsidR="0022493E">
          <w:rPr>
            <w:rFonts w:ascii="Arial" w:hAnsi="Arial" w:cs="Arial"/>
            <w:sz w:val="24"/>
            <w:szCs w:val="24"/>
            <w:lang w:val="en-GB"/>
          </w:rPr>
          <w:t xml:space="preserve">your favourite town? </w:t>
        </w:r>
      </w:ins>
    </w:p>
    <w:p w:rsidR="0030052B" w:rsidRDefault="0030052B" w:rsidP="0030052B">
      <w:pPr>
        <w:pStyle w:val="Odsekzoznamu"/>
        <w:numPr>
          <w:ilvl w:val="0"/>
          <w:numId w:val="61"/>
        </w:numPr>
        <w:rPr>
          <w:ins w:id="7687" w:author="HP" w:date="2022-08-22T18:12:00Z"/>
          <w:rFonts w:ascii="Arial" w:hAnsi="Arial" w:cs="Arial"/>
          <w:sz w:val="24"/>
          <w:szCs w:val="24"/>
          <w:lang w:val="en-GB"/>
        </w:rPr>
      </w:pPr>
      <w:ins w:id="7688" w:author="HP" w:date="2022-08-22T18:12:00Z">
        <w:r>
          <w:rPr>
            <w:rFonts w:ascii="Arial" w:hAnsi="Arial" w:cs="Arial"/>
            <w:sz w:val="24"/>
            <w:szCs w:val="24"/>
            <w:lang w:val="en-GB"/>
          </w:rPr>
          <w:t>What needs to be done to make Slovakia more attractive for foreign tourists?</w:t>
        </w:r>
      </w:ins>
    </w:p>
    <w:p w:rsidR="008A0639" w:rsidRDefault="008A0639" w:rsidP="008A0639">
      <w:pPr>
        <w:pStyle w:val="Odsekzoznamu"/>
        <w:numPr>
          <w:ilvl w:val="0"/>
          <w:numId w:val="61"/>
        </w:numPr>
        <w:rPr>
          <w:ins w:id="7689" w:author="HP" w:date="2022-08-22T17:55:00Z"/>
          <w:rFonts w:ascii="Arial" w:hAnsi="Arial" w:cs="Arial"/>
          <w:sz w:val="24"/>
          <w:szCs w:val="24"/>
          <w:lang w:val="en-GB"/>
        </w:rPr>
        <w:pPrChange w:id="7690" w:author="HP" w:date="2022-08-22T14:58:00Z">
          <w:pPr/>
        </w:pPrChange>
      </w:pPr>
      <w:ins w:id="7691" w:author="HP" w:date="2022-08-22T14:58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  <w:r w:rsidRPr="008A0639">
          <w:rPr>
            <w:rFonts w:ascii="Arial" w:hAnsi="Arial" w:cs="Arial"/>
            <w:b/>
            <w:sz w:val="24"/>
            <w:szCs w:val="24"/>
            <w:lang w:val="en-GB"/>
            <w:rPrChange w:id="7692" w:author="HP" w:date="2022-08-22T15:0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places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would you recommend to nature lovers to see?</w:t>
        </w:r>
      </w:ins>
    </w:p>
    <w:p w:rsidR="0082641A" w:rsidRDefault="0082641A" w:rsidP="008A0639">
      <w:pPr>
        <w:pStyle w:val="Odsekzoznamu"/>
        <w:numPr>
          <w:ilvl w:val="0"/>
          <w:numId w:val="61"/>
        </w:numPr>
        <w:rPr>
          <w:ins w:id="7693" w:author="HP" w:date="2022-08-22T15:13:00Z"/>
          <w:rFonts w:ascii="Arial" w:hAnsi="Arial" w:cs="Arial"/>
          <w:sz w:val="24"/>
          <w:szCs w:val="24"/>
          <w:lang w:val="en-GB"/>
        </w:rPr>
        <w:pPrChange w:id="7694" w:author="HP" w:date="2022-08-22T14:58:00Z">
          <w:pPr/>
        </w:pPrChange>
      </w:pPr>
      <w:ins w:id="7695" w:author="HP" w:date="2022-08-22T17:55:00Z">
        <w:r>
          <w:rPr>
            <w:rFonts w:ascii="Arial" w:hAnsi="Arial" w:cs="Arial"/>
            <w:sz w:val="24"/>
            <w:szCs w:val="24"/>
            <w:lang w:val="en-GB"/>
          </w:rPr>
          <w:t xml:space="preserve">Which places are included in the UNESCO World Cultural Heritage List? </w:t>
        </w:r>
      </w:ins>
    </w:p>
    <w:p w:rsidR="0022493E" w:rsidRDefault="00F42D27" w:rsidP="008A0639">
      <w:pPr>
        <w:pStyle w:val="Odsekzoznamu"/>
        <w:numPr>
          <w:ilvl w:val="0"/>
          <w:numId w:val="61"/>
        </w:numPr>
        <w:rPr>
          <w:ins w:id="7696" w:author="HP" w:date="2022-08-22T17:47:00Z"/>
          <w:rFonts w:ascii="Arial" w:hAnsi="Arial" w:cs="Arial"/>
          <w:sz w:val="24"/>
          <w:szCs w:val="24"/>
          <w:lang w:val="en-GB"/>
        </w:rPr>
        <w:pPrChange w:id="7697" w:author="HP" w:date="2022-08-22T14:58:00Z">
          <w:pPr/>
        </w:pPrChange>
      </w:pPr>
      <w:ins w:id="7698" w:author="HP" w:date="2022-08-22T15:22:00Z">
        <w:r>
          <w:rPr>
            <w:rFonts w:ascii="Arial" w:hAnsi="Arial" w:cs="Arial"/>
            <w:sz w:val="24"/>
            <w:szCs w:val="24"/>
            <w:lang w:val="en-GB"/>
          </w:rPr>
          <w:t xml:space="preserve">Which place in Slovakia do you consider the nicest? </w:t>
        </w:r>
      </w:ins>
    </w:p>
    <w:p w:rsidR="003C3E96" w:rsidRDefault="003C3E96" w:rsidP="008A0639">
      <w:pPr>
        <w:pStyle w:val="Odsekzoznamu"/>
        <w:numPr>
          <w:ilvl w:val="0"/>
          <w:numId w:val="61"/>
        </w:numPr>
        <w:rPr>
          <w:ins w:id="7699" w:author="HP" w:date="2022-08-22T14:59:00Z"/>
          <w:rFonts w:ascii="Arial" w:hAnsi="Arial" w:cs="Arial"/>
          <w:sz w:val="24"/>
          <w:szCs w:val="24"/>
          <w:lang w:val="en-GB"/>
        </w:rPr>
        <w:pPrChange w:id="7700" w:author="HP" w:date="2022-08-22T14:58:00Z">
          <w:pPr/>
        </w:pPrChange>
      </w:pPr>
      <w:ins w:id="7701" w:author="HP" w:date="2022-08-22T17:47:00Z">
        <w:r>
          <w:rPr>
            <w:rFonts w:ascii="Arial" w:hAnsi="Arial" w:cs="Arial"/>
            <w:sz w:val="24"/>
            <w:szCs w:val="24"/>
            <w:lang w:val="en-GB"/>
          </w:rPr>
          <w:t xml:space="preserve">Which souvenirs do tourists buy in Slovakia? </w:t>
        </w:r>
      </w:ins>
    </w:p>
    <w:p w:rsidR="008A0639" w:rsidRDefault="008A0639" w:rsidP="008A0639">
      <w:pPr>
        <w:pStyle w:val="Odsekzoznamu"/>
        <w:numPr>
          <w:ilvl w:val="0"/>
          <w:numId w:val="61"/>
        </w:numPr>
        <w:rPr>
          <w:ins w:id="7702" w:author="HP" w:date="2022-08-22T15:32:00Z"/>
          <w:rFonts w:ascii="Arial" w:hAnsi="Arial" w:cs="Arial"/>
          <w:sz w:val="24"/>
          <w:szCs w:val="24"/>
          <w:lang w:val="en-GB"/>
        </w:rPr>
        <w:pPrChange w:id="7703" w:author="HP" w:date="2022-08-22T14:58:00Z">
          <w:pPr/>
        </w:pPrChange>
      </w:pPr>
      <w:ins w:id="7704" w:author="HP" w:date="2022-08-22T14:59:00Z">
        <w:r>
          <w:rPr>
            <w:rFonts w:ascii="Arial" w:hAnsi="Arial" w:cs="Arial"/>
            <w:sz w:val="24"/>
            <w:szCs w:val="24"/>
            <w:lang w:val="en-GB"/>
          </w:rPr>
          <w:t xml:space="preserve">Which </w:t>
        </w:r>
        <w:r w:rsidRPr="00F65CD3">
          <w:rPr>
            <w:rFonts w:ascii="Arial" w:hAnsi="Arial" w:cs="Arial"/>
            <w:b/>
            <w:sz w:val="24"/>
            <w:szCs w:val="24"/>
            <w:lang w:val="en-GB"/>
            <w:rPrChange w:id="7705" w:author="HP" w:date="2022-08-22T15:32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national meals/drinks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would you offer foreigners?</w:t>
        </w:r>
      </w:ins>
    </w:p>
    <w:p w:rsidR="00F65CD3" w:rsidRDefault="00F65CD3" w:rsidP="008A0639">
      <w:pPr>
        <w:pStyle w:val="Odsekzoznamu"/>
        <w:numPr>
          <w:ilvl w:val="0"/>
          <w:numId w:val="61"/>
        </w:numPr>
        <w:rPr>
          <w:ins w:id="7706" w:author="HP" w:date="2022-08-22T14:59:00Z"/>
          <w:rFonts w:ascii="Arial" w:hAnsi="Arial" w:cs="Arial"/>
          <w:sz w:val="24"/>
          <w:szCs w:val="24"/>
          <w:lang w:val="en-GB"/>
        </w:rPr>
        <w:pPrChange w:id="7707" w:author="HP" w:date="2022-08-22T14:58:00Z">
          <w:pPr/>
        </w:pPrChange>
      </w:pPr>
      <w:ins w:id="7708" w:author="HP" w:date="2022-08-22T15:32:00Z">
        <w:r>
          <w:rPr>
            <w:rFonts w:ascii="Arial" w:hAnsi="Arial" w:cs="Arial"/>
            <w:sz w:val="24"/>
            <w:szCs w:val="24"/>
            <w:lang w:val="en-GB"/>
          </w:rPr>
          <w:t>Which nationa</w:t>
        </w:r>
      </w:ins>
      <w:ins w:id="7709" w:author="HP" w:date="2022-08-22T15:33:00Z">
        <w:r>
          <w:rPr>
            <w:rFonts w:ascii="Arial" w:hAnsi="Arial" w:cs="Arial"/>
            <w:sz w:val="24"/>
            <w:szCs w:val="24"/>
            <w:lang w:val="en-GB"/>
          </w:rPr>
          <w:t>l</w:t>
        </w:r>
      </w:ins>
      <w:ins w:id="7710" w:author="HP" w:date="2022-08-22T15:32:00Z">
        <w:r>
          <w:rPr>
            <w:rFonts w:ascii="Arial" w:hAnsi="Arial" w:cs="Arial"/>
            <w:sz w:val="24"/>
            <w:szCs w:val="24"/>
            <w:lang w:val="en-GB"/>
          </w:rPr>
          <w:t xml:space="preserve"> </w:t>
        </w:r>
        <w:r w:rsidRPr="00F65CD3">
          <w:rPr>
            <w:rFonts w:ascii="Arial" w:hAnsi="Arial" w:cs="Arial"/>
            <w:b/>
            <w:sz w:val="24"/>
            <w:szCs w:val="24"/>
            <w:lang w:val="en-GB"/>
            <w:rPrChange w:id="7711" w:author="HP" w:date="2022-08-22T15:33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heroes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do you know?</w:t>
        </w:r>
      </w:ins>
    </w:p>
    <w:p w:rsidR="008A0639" w:rsidRDefault="008A0639" w:rsidP="008A0639">
      <w:pPr>
        <w:pStyle w:val="Odsekzoznamu"/>
        <w:numPr>
          <w:ilvl w:val="0"/>
          <w:numId w:val="61"/>
        </w:numPr>
        <w:rPr>
          <w:ins w:id="7712" w:author="HP" w:date="2022-08-22T18:14:00Z"/>
          <w:rFonts w:ascii="Arial" w:hAnsi="Arial" w:cs="Arial"/>
          <w:sz w:val="24"/>
          <w:szCs w:val="24"/>
          <w:lang w:val="en-GB"/>
        </w:rPr>
        <w:pPrChange w:id="7713" w:author="HP" w:date="2022-08-22T14:58:00Z">
          <w:pPr/>
        </w:pPrChange>
      </w:pPr>
      <w:ins w:id="7714" w:author="HP" w:date="2022-08-22T15:01:00Z">
        <w:r>
          <w:rPr>
            <w:rFonts w:ascii="Arial" w:hAnsi="Arial" w:cs="Arial"/>
            <w:sz w:val="24"/>
            <w:szCs w:val="24"/>
            <w:lang w:val="en-GB"/>
          </w:rPr>
          <w:t xml:space="preserve">Which famous Slovak </w:t>
        </w:r>
        <w:r w:rsidRPr="00F42D27">
          <w:rPr>
            <w:rFonts w:ascii="Arial" w:hAnsi="Arial" w:cs="Arial"/>
            <w:b/>
            <w:sz w:val="24"/>
            <w:szCs w:val="24"/>
            <w:lang w:val="en-GB"/>
            <w:rPrChange w:id="7715" w:author="HP" w:date="2022-08-22T15:2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personalities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do you think are good role models?</w:t>
        </w:r>
      </w:ins>
    </w:p>
    <w:p w:rsidR="0030052B" w:rsidRDefault="0030052B" w:rsidP="008A0639">
      <w:pPr>
        <w:pStyle w:val="Odsekzoznamu"/>
        <w:numPr>
          <w:ilvl w:val="0"/>
          <w:numId w:val="61"/>
        </w:numPr>
        <w:rPr>
          <w:ins w:id="7716" w:author="HP" w:date="2022-08-22T18:14:00Z"/>
          <w:rFonts w:ascii="Arial" w:hAnsi="Arial" w:cs="Arial"/>
          <w:sz w:val="24"/>
          <w:szCs w:val="24"/>
          <w:lang w:val="en-GB"/>
        </w:rPr>
        <w:pPrChange w:id="7717" w:author="HP" w:date="2022-08-22T14:58:00Z">
          <w:pPr/>
        </w:pPrChange>
      </w:pPr>
      <w:ins w:id="7718" w:author="HP" w:date="2022-08-22T18:14:00Z">
        <w:r>
          <w:rPr>
            <w:rFonts w:ascii="Arial" w:hAnsi="Arial" w:cs="Arial"/>
            <w:sz w:val="24"/>
            <w:szCs w:val="24"/>
            <w:lang w:val="en-GB"/>
          </w:rPr>
          <w:t>Which Slovak famous people do you admire/like?</w:t>
        </w:r>
      </w:ins>
    </w:p>
    <w:p w:rsidR="0030052B" w:rsidRDefault="0030052B" w:rsidP="008A0639">
      <w:pPr>
        <w:pStyle w:val="Odsekzoznamu"/>
        <w:numPr>
          <w:ilvl w:val="0"/>
          <w:numId w:val="61"/>
        </w:numPr>
        <w:rPr>
          <w:ins w:id="7719" w:author="HP" w:date="2022-08-22T15:01:00Z"/>
          <w:rFonts w:ascii="Arial" w:hAnsi="Arial" w:cs="Arial"/>
          <w:sz w:val="24"/>
          <w:szCs w:val="24"/>
          <w:lang w:val="en-GB"/>
        </w:rPr>
        <w:pPrChange w:id="7720" w:author="HP" w:date="2022-08-22T14:58:00Z">
          <w:pPr/>
        </w:pPrChange>
      </w:pPr>
      <w:ins w:id="7721" w:author="HP" w:date="2022-08-22T18:14:00Z">
        <w:r>
          <w:rPr>
            <w:rFonts w:ascii="Arial" w:hAnsi="Arial" w:cs="Arial"/>
            <w:sz w:val="24"/>
            <w:szCs w:val="24"/>
            <w:lang w:val="en-GB"/>
          </w:rPr>
          <w:t>Can you compare the Slovaks to people from other countries?</w:t>
        </w:r>
      </w:ins>
    </w:p>
    <w:p w:rsidR="008A0639" w:rsidRDefault="008A0639" w:rsidP="008A0639">
      <w:pPr>
        <w:pStyle w:val="Odsekzoznamu"/>
        <w:numPr>
          <w:ilvl w:val="0"/>
          <w:numId w:val="61"/>
        </w:numPr>
        <w:rPr>
          <w:ins w:id="7722" w:author="HP" w:date="2022-08-22T15:35:00Z"/>
          <w:rFonts w:ascii="Arial" w:hAnsi="Arial" w:cs="Arial"/>
          <w:sz w:val="24"/>
          <w:szCs w:val="24"/>
          <w:lang w:val="en-GB"/>
        </w:rPr>
        <w:pPrChange w:id="7723" w:author="HP" w:date="2022-08-22T14:58:00Z">
          <w:pPr/>
        </w:pPrChange>
      </w:pPr>
      <w:ins w:id="7724" w:author="HP" w:date="2022-08-22T15:02:00Z">
        <w:r>
          <w:rPr>
            <w:rFonts w:ascii="Arial" w:hAnsi="Arial" w:cs="Arial"/>
            <w:sz w:val="24"/>
            <w:szCs w:val="24"/>
            <w:lang w:val="en-GB"/>
          </w:rPr>
          <w:t>What is said about the Slovaks?</w:t>
        </w:r>
      </w:ins>
    </w:p>
    <w:p w:rsidR="00F65CD3" w:rsidRDefault="00F65CD3" w:rsidP="008A0639">
      <w:pPr>
        <w:pStyle w:val="Odsekzoznamu"/>
        <w:numPr>
          <w:ilvl w:val="0"/>
          <w:numId w:val="61"/>
        </w:numPr>
        <w:rPr>
          <w:ins w:id="7725" w:author="HP" w:date="2022-08-22T18:11:00Z"/>
          <w:rFonts w:ascii="Arial" w:hAnsi="Arial" w:cs="Arial"/>
          <w:sz w:val="24"/>
          <w:szCs w:val="24"/>
          <w:lang w:val="en-GB"/>
        </w:rPr>
        <w:pPrChange w:id="7726" w:author="HP" w:date="2022-08-22T14:58:00Z">
          <w:pPr/>
        </w:pPrChange>
      </w:pPr>
      <w:ins w:id="7727" w:author="HP" w:date="2022-08-22T15:35:00Z">
        <w:r>
          <w:rPr>
            <w:rFonts w:ascii="Arial" w:hAnsi="Arial" w:cs="Arial"/>
            <w:sz w:val="24"/>
            <w:szCs w:val="24"/>
            <w:lang w:val="en-GB"/>
          </w:rPr>
          <w:t xml:space="preserve">What are </w:t>
        </w:r>
        <w:r w:rsidRPr="003C3E96">
          <w:rPr>
            <w:rFonts w:ascii="Arial" w:hAnsi="Arial" w:cs="Arial"/>
            <w:b/>
            <w:sz w:val="24"/>
            <w:szCs w:val="24"/>
            <w:lang w:val="en-GB"/>
            <w:rPrChange w:id="7728" w:author="HP" w:date="2022-08-22T17:47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stereotypes</w:t>
        </w:r>
        <w:r>
          <w:rPr>
            <w:rFonts w:ascii="Arial" w:hAnsi="Arial" w:cs="Arial"/>
            <w:sz w:val="24"/>
            <w:szCs w:val="24"/>
            <w:lang w:val="en-GB"/>
          </w:rPr>
          <w:t xml:space="preserve"> of Slovak people? </w:t>
        </w:r>
      </w:ins>
    </w:p>
    <w:p w:rsidR="0030052B" w:rsidRDefault="0030052B" w:rsidP="008A0639">
      <w:pPr>
        <w:pStyle w:val="Odsekzoznamu"/>
        <w:numPr>
          <w:ilvl w:val="0"/>
          <w:numId w:val="61"/>
        </w:numPr>
        <w:rPr>
          <w:ins w:id="7729" w:author="HP" w:date="2022-08-22T18:13:00Z"/>
          <w:rFonts w:ascii="Arial" w:hAnsi="Arial" w:cs="Arial"/>
          <w:sz w:val="24"/>
          <w:szCs w:val="24"/>
          <w:lang w:val="en-GB"/>
        </w:rPr>
        <w:pPrChange w:id="7730" w:author="HP" w:date="2022-08-22T14:58:00Z">
          <w:pPr/>
        </w:pPrChange>
      </w:pPr>
      <w:ins w:id="7731" w:author="HP" w:date="2022-08-22T18:11:00Z">
        <w:r>
          <w:rPr>
            <w:rFonts w:ascii="Arial" w:hAnsi="Arial" w:cs="Arial"/>
            <w:sz w:val="24"/>
            <w:szCs w:val="24"/>
            <w:lang w:val="en-GB"/>
          </w:rPr>
          <w:t>Describe traditional costumes of Slovak people.</w:t>
        </w:r>
      </w:ins>
    </w:p>
    <w:p w:rsidR="0030052B" w:rsidRDefault="0030052B" w:rsidP="008A0639">
      <w:pPr>
        <w:pStyle w:val="Odsekzoznamu"/>
        <w:numPr>
          <w:ilvl w:val="0"/>
          <w:numId w:val="61"/>
        </w:numPr>
        <w:rPr>
          <w:ins w:id="7732" w:author="HP" w:date="2022-08-22T15:02:00Z"/>
          <w:rFonts w:ascii="Arial" w:hAnsi="Arial" w:cs="Arial"/>
          <w:sz w:val="24"/>
          <w:szCs w:val="24"/>
          <w:lang w:val="en-GB"/>
        </w:rPr>
        <w:pPrChange w:id="7733" w:author="HP" w:date="2022-08-22T14:58:00Z">
          <w:pPr/>
        </w:pPrChange>
      </w:pPr>
      <w:ins w:id="7734" w:author="HP" w:date="2022-08-22T18:13:00Z">
        <w:r>
          <w:rPr>
            <w:rFonts w:ascii="Arial" w:hAnsi="Arial" w:cs="Arial"/>
            <w:sz w:val="24"/>
            <w:szCs w:val="24"/>
            <w:lang w:val="en-GB"/>
          </w:rPr>
          <w:t xml:space="preserve">Describe typical traditional Slovak music and musical instruments. </w:t>
        </w:r>
      </w:ins>
    </w:p>
    <w:p w:rsidR="008A0639" w:rsidRDefault="008A0639" w:rsidP="008A0639">
      <w:pPr>
        <w:pStyle w:val="Odsekzoznamu"/>
        <w:numPr>
          <w:ilvl w:val="0"/>
          <w:numId w:val="61"/>
        </w:numPr>
        <w:rPr>
          <w:ins w:id="7735" w:author="HP" w:date="2022-08-22T15:34:00Z"/>
          <w:rFonts w:ascii="Arial" w:hAnsi="Arial" w:cs="Arial"/>
          <w:sz w:val="24"/>
          <w:szCs w:val="24"/>
          <w:lang w:val="en-GB"/>
        </w:rPr>
        <w:pPrChange w:id="7736" w:author="HP" w:date="2022-08-22T14:58:00Z">
          <w:pPr/>
        </w:pPrChange>
      </w:pPr>
      <w:ins w:id="7737" w:author="HP" w:date="2022-08-22T15:03:00Z">
        <w:r>
          <w:rPr>
            <w:rFonts w:ascii="Arial" w:hAnsi="Arial" w:cs="Arial"/>
            <w:sz w:val="24"/>
            <w:szCs w:val="24"/>
            <w:lang w:val="en-GB"/>
          </w:rPr>
          <w:t xml:space="preserve">What are Slovakia’s </w:t>
        </w:r>
        <w:r w:rsidRPr="008A0639">
          <w:rPr>
            <w:rFonts w:ascii="Arial" w:hAnsi="Arial" w:cs="Arial"/>
            <w:b/>
            <w:sz w:val="24"/>
            <w:szCs w:val="24"/>
            <w:lang w:val="en-GB"/>
            <w:rPrChange w:id="7738" w:author="HP" w:date="2022-08-22T15:04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national symbols</w:t>
        </w:r>
        <w:r>
          <w:rPr>
            <w:rFonts w:ascii="Arial" w:hAnsi="Arial" w:cs="Arial"/>
            <w:sz w:val="24"/>
            <w:szCs w:val="24"/>
            <w:lang w:val="en-GB"/>
          </w:rPr>
          <w:t xml:space="preserve">? </w:t>
        </w:r>
      </w:ins>
    </w:p>
    <w:p w:rsidR="00F65CD3" w:rsidRPr="0030052B" w:rsidRDefault="00F65CD3" w:rsidP="008A0639">
      <w:pPr>
        <w:pStyle w:val="Odsekzoznamu"/>
        <w:numPr>
          <w:ilvl w:val="0"/>
          <w:numId w:val="61"/>
        </w:numPr>
        <w:rPr>
          <w:ins w:id="7739" w:author="HP" w:date="2022-08-22T18:09:00Z"/>
          <w:rFonts w:ascii="Arial" w:hAnsi="Arial" w:cs="Arial"/>
          <w:sz w:val="24"/>
          <w:szCs w:val="24"/>
          <w:lang w:val="en-GB"/>
          <w:rPrChange w:id="7740" w:author="HP" w:date="2022-08-22T18:09:00Z">
            <w:rPr>
              <w:ins w:id="7741" w:author="HP" w:date="2022-08-22T18:09:00Z"/>
              <w:rFonts w:ascii="Arial" w:hAnsi="Arial" w:cs="Arial"/>
              <w:b/>
              <w:sz w:val="24"/>
              <w:szCs w:val="24"/>
              <w:lang w:val="en-GB"/>
            </w:rPr>
          </w:rPrChange>
        </w:rPr>
        <w:pPrChange w:id="7742" w:author="HP" w:date="2022-08-22T14:58:00Z">
          <w:pPr/>
        </w:pPrChange>
      </w:pPr>
      <w:ins w:id="7743" w:author="HP" w:date="2022-08-22T15:34:00Z">
        <w:r>
          <w:rPr>
            <w:rFonts w:ascii="Arial" w:hAnsi="Arial" w:cs="Arial"/>
            <w:sz w:val="24"/>
            <w:szCs w:val="24"/>
            <w:lang w:val="en-GB"/>
          </w:rPr>
          <w:t xml:space="preserve">What are </w:t>
        </w:r>
        <w:r w:rsidRPr="00F65CD3">
          <w:rPr>
            <w:rFonts w:ascii="Arial" w:hAnsi="Arial" w:cs="Arial"/>
            <w:b/>
            <w:sz w:val="24"/>
            <w:szCs w:val="24"/>
            <w:lang w:val="en-GB"/>
            <w:rPrChange w:id="7744" w:author="HP" w:date="2022-08-22T15:35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Slovak traditions and habits?</w:t>
        </w:r>
      </w:ins>
    </w:p>
    <w:p w:rsidR="0030052B" w:rsidRDefault="0030052B" w:rsidP="008A0639">
      <w:pPr>
        <w:pStyle w:val="Odsekzoznamu"/>
        <w:numPr>
          <w:ilvl w:val="0"/>
          <w:numId w:val="61"/>
        </w:numPr>
        <w:rPr>
          <w:ins w:id="7745" w:author="HP" w:date="2022-08-22T18:09:00Z"/>
          <w:rFonts w:ascii="Arial" w:hAnsi="Arial" w:cs="Arial"/>
          <w:sz w:val="24"/>
          <w:szCs w:val="24"/>
          <w:lang w:val="en-GB"/>
        </w:rPr>
        <w:pPrChange w:id="7746" w:author="HP" w:date="2022-08-22T14:58:00Z">
          <w:pPr/>
        </w:pPrChange>
      </w:pPr>
      <w:ins w:id="7747" w:author="HP" w:date="2022-08-22T18:09:00Z">
        <w:r>
          <w:rPr>
            <w:rFonts w:ascii="Arial" w:hAnsi="Arial" w:cs="Arial"/>
            <w:sz w:val="24"/>
            <w:szCs w:val="24"/>
            <w:lang w:val="en-GB"/>
          </w:rPr>
          <w:t xml:space="preserve">What is Slovak </w:t>
        </w:r>
        <w:r w:rsidRPr="0030052B">
          <w:rPr>
            <w:rFonts w:ascii="Arial" w:hAnsi="Arial" w:cs="Arial"/>
            <w:b/>
            <w:sz w:val="24"/>
            <w:szCs w:val="24"/>
            <w:lang w:val="en-GB"/>
            <w:rPrChange w:id="7748" w:author="HP" w:date="2022-08-22T18:09:00Z">
              <w:rPr>
                <w:rFonts w:ascii="Arial" w:hAnsi="Arial" w:cs="Arial"/>
                <w:sz w:val="24"/>
                <w:szCs w:val="24"/>
                <w:lang w:val="en-GB"/>
              </w:rPr>
            </w:rPrChange>
          </w:rPr>
          <w:t>industry</w:t>
        </w:r>
        <w:r>
          <w:rPr>
            <w:rFonts w:ascii="Arial" w:hAnsi="Arial" w:cs="Arial"/>
            <w:sz w:val="24"/>
            <w:szCs w:val="24"/>
            <w:lang w:val="en-GB"/>
          </w:rPr>
          <w:t xml:space="preserve"> typical for? </w:t>
        </w:r>
      </w:ins>
    </w:p>
    <w:p w:rsidR="0030052B" w:rsidRPr="00F65CD3" w:rsidRDefault="0030052B" w:rsidP="008A0639">
      <w:pPr>
        <w:pStyle w:val="Odsekzoznamu"/>
        <w:numPr>
          <w:ilvl w:val="0"/>
          <w:numId w:val="61"/>
        </w:numPr>
        <w:rPr>
          <w:ins w:id="7749" w:author="HP" w:date="2022-08-22T15:35:00Z"/>
          <w:rFonts w:ascii="Arial" w:hAnsi="Arial" w:cs="Arial"/>
          <w:sz w:val="24"/>
          <w:szCs w:val="24"/>
          <w:lang w:val="en-GB"/>
          <w:rPrChange w:id="7750" w:author="HP" w:date="2022-08-22T15:35:00Z">
            <w:rPr>
              <w:ins w:id="7751" w:author="HP" w:date="2022-08-22T15:35:00Z"/>
              <w:rFonts w:ascii="Arial" w:hAnsi="Arial" w:cs="Arial"/>
              <w:b/>
              <w:sz w:val="24"/>
              <w:szCs w:val="24"/>
              <w:lang w:val="en-GB"/>
            </w:rPr>
          </w:rPrChange>
        </w:rPr>
        <w:pPrChange w:id="7752" w:author="HP" w:date="2022-08-22T14:58:00Z">
          <w:pPr/>
        </w:pPrChange>
      </w:pPr>
      <w:ins w:id="7753" w:author="HP" w:date="2022-08-22T18:09:00Z">
        <w:r>
          <w:rPr>
            <w:rFonts w:ascii="Arial" w:hAnsi="Arial" w:cs="Arial"/>
            <w:sz w:val="24"/>
            <w:szCs w:val="24"/>
            <w:lang w:val="en-GB"/>
          </w:rPr>
          <w:t xml:space="preserve">Which Slovak products are world famous? </w:t>
        </w:r>
      </w:ins>
    </w:p>
    <w:p w:rsidR="00F65CD3" w:rsidRDefault="00F65CD3" w:rsidP="008A0639">
      <w:pPr>
        <w:pStyle w:val="Odsekzoznamu"/>
        <w:numPr>
          <w:ilvl w:val="0"/>
          <w:numId w:val="61"/>
        </w:numPr>
        <w:rPr>
          <w:ins w:id="7754" w:author="HP" w:date="2022-08-22T17:46:00Z"/>
          <w:rFonts w:ascii="Arial" w:hAnsi="Arial" w:cs="Arial"/>
          <w:sz w:val="24"/>
          <w:szCs w:val="24"/>
          <w:lang w:val="en-GB"/>
        </w:rPr>
        <w:pPrChange w:id="7755" w:author="HP" w:date="2022-08-22T14:58:00Z">
          <w:pPr/>
        </w:pPrChange>
      </w:pPr>
      <w:ins w:id="7756" w:author="HP" w:date="2022-08-22T15:36:00Z">
        <w:r>
          <w:rPr>
            <w:rFonts w:ascii="Arial" w:hAnsi="Arial" w:cs="Arial"/>
            <w:sz w:val="24"/>
            <w:szCs w:val="24"/>
            <w:lang w:val="en-GB"/>
          </w:rPr>
          <w:t>What</w:t>
        </w:r>
      </w:ins>
      <w:ins w:id="7757" w:author="HP" w:date="2022-08-22T15:43:00Z">
        <w:r w:rsidR="00975C3C">
          <w:rPr>
            <w:rFonts w:ascii="Arial" w:hAnsi="Arial" w:cs="Arial"/>
            <w:sz w:val="24"/>
            <w:szCs w:val="24"/>
            <w:lang w:val="en-GB"/>
          </w:rPr>
          <w:t xml:space="preserve"> does it mean for Slovakia to be an </w:t>
        </w:r>
      </w:ins>
      <w:ins w:id="7758" w:author="HP" w:date="2022-08-22T15:36:00Z">
        <w:r>
          <w:rPr>
            <w:rFonts w:ascii="Arial" w:hAnsi="Arial" w:cs="Arial"/>
            <w:sz w:val="24"/>
            <w:szCs w:val="24"/>
            <w:lang w:val="en-GB"/>
          </w:rPr>
          <w:t xml:space="preserve">EU member? </w:t>
        </w:r>
      </w:ins>
    </w:p>
    <w:p w:rsidR="003C3E96" w:rsidRDefault="003C3E96" w:rsidP="003C3E96">
      <w:pPr>
        <w:pStyle w:val="Odsekzoznamu"/>
        <w:numPr>
          <w:ilvl w:val="0"/>
          <w:numId w:val="61"/>
        </w:numPr>
        <w:rPr>
          <w:ins w:id="7759" w:author="HP" w:date="2022-08-22T18:17:00Z"/>
          <w:rFonts w:ascii="Arial" w:hAnsi="Arial" w:cs="Arial"/>
          <w:sz w:val="24"/>
          <w:szCs w:val="24"/>
          <w:lang w:val="en-GB"/>
        </w:rPr>
      </w:pPr>
      <w:ins w:id="7760" w:author="HP" w:date="2022-08-22T17:46:00Z">
        <w:r>
          <w:rPr>
            <w:rFonts w:ascii="Arial" w:hAnsi="Arial" w:cs="Arial"/>
            <w:sz w:val="24"/>
            <w:szCs w:val="24"/>
            <w:lang w:val="en-GB"/>
          </w:rPr>
          <w:t xml:space="preserve">Are you proud of being Slovak? Why? </w:t>
        </w:r>
      </w:ins>
    </w:p>
    <w:p w:rsidR="0079658A" w:rsidRDefault="0079658A" w:rsidP="003C3E96">
      <w:pPr>
        <w:pStyle w:val="Odsekzoznamu"/>
        <w:numPr>
          <w:ilvl w:val="0"/>
          <w:numId w:val="61"/>
        </w:numPr>
        <w:rPr>
          <w:ins w:id="7761" w:author="HP" w:date="2022-08-22T17:46:00Z"/>
          <w:rFonts w:ascii="Arial" w:hAnsi="Arial" w:cs="Arial"/>
          <w:sz w:val="24"/>
          <w:szCs w:val="24"/>
          <w:lang w:val="en-GB"/>
        </w:rPr>
      </w:pPr>
      <w:ins w:id="7762" w:author="HP" w:date="2022-08-22T18:17:00Z">
        <w:r>
          <w:rPr>
            <w:rFonts w:ascii="Arial" w:hAnsi="Arial" w:cs="Arial"/>
            <w:sz w:val="24"/>
            <w:szCs w:val="24"/>
            <w:lang w:val="en-GB"/>
          </w:rPr>
          <w:t>Would you like to spend your life in Slovakia? Why?</w:t>
        </w:r>
      </w:ins>
    </w:p>
    <w:p w:rsidR="003C3E96" w:rsidRDefault="0082641A" w:rsidP="008A0639">
      <w:pPr>
        <w:pStyle w:val="Odsekzoznamu"/>
        <w:numPr>
          <w:ilvl w:val="0"/>
          <w:numId w:val="61"/>
        </w:numPr>
        <w:rPr>
          <w:ins w:id="7763" w:author="HP" w:date="2022-08-22T18:01:00Z"/>
          <w:rFonts w:ascii="Arial" w:hAnsi="Arial" w:cs="Arial"/>
          <w:sz w:val="24"/>
          <w:szCs w:val="24"/>
          <w:lang w:val="en-GB"/>
        </w:rPr>
        <w:pPrChange w:id="7764" w:author="HP" w:date="2022-08-22T14:58:00Z">
          <w:pPr/>
        </w:pPrChange>
      </w:pPr>
      <w:ins w:id="7765" w:author="HP" w:date="2022-08-22T18:01:00Z">
        <w:r>
          <w:rPr>
            <w:rFonts w:ascii="Arial" w:hAnsi="Arial" w:cs="Arial"/>
            <w:sz w:val="24"/>
            <w:szCs w:val="24"/>
            <w:lang w:val="en-GB"/>
          </w:rPr>
          <w:t>Which interesting places in Slovakia have you visited?</w:t>
        </w:r>
      </w:ins>
    </w:p>
    <w:p w:rsidR="0082641A" w:rsidRDefault="0082641A" w:rsidP="008A0639">
      <w:pPr>
        <w:pStyle w:val="Odsekzoznamu"/>
        <w:numPr>
          <w:ilvl w:val="0"/>
          <w:numId w:val="61"/>
        </w:numPr>
        <w:rPr>
          <w:ins w:id="7766" w:author="HP" w:date="2022-08-22T18:01:00Z"/>
          <w:rFonts w:ascii="Arial" w:hAnsi="Arial" w:cs="Arial"/>
          <w:sz w:val="24"/>
          <w:szCs w:val="24"/>
          <w:lang w:val="en-GB"/>
        </w:rPr>
        <w:pPrChange w:id="7767" w:author="HP" w:date="2022-08-22T14:58:00Z">
          <w:pPr/>
        </w:pPrChange>
      </w:pPr>
      <w:ins w:id="7768" w:author="HP" w:date="2022-08-22T18:01:00Z">
        <w:r>
          <w:rPr>
            <w:rFonts w:ascii="Arial" w:hAnsi="Arial" w:cs="Arial"/>
            <w:sz w:val="24"/>
            <w:szCs w:val="24"/>
            <w:lang w:val="en-GB"/>
          </w:rPr>
          <w:t>Do you travel in Slovakia with your family?</w:t>
        </w:r>
      </w:ins>
    </w:p>
    <w:p w:rsidR="0082641A" w:rsidRDefault="0082641A" w:rsidP="008A0639">
      <w:pPr>
        <w:pStyle w:val="Odsekzoznamu"/>
        <w:numPr>
          <w:ilvl w:val="0"/>
          <w:numId w:val="61"/>
        </w:numPr>
        <w:rPr>
          <w:ins w:id="7769" w:author="HP" w:date="2022-08-22T18:02:00Z"/>
          <w:rFonts w:ascii="Arial" w:hAnsi="Arial" w:cs="Arial"/>
          <w:sz w:val="24"/>
          <w:szCs w:val="24"/>
          <w:lang w:val="en-GB"/>
        </w:rPr>
        <w:pPrChange w:id="7770" w:author="HP" w:date="2022-08-22T14:58:00Z">
          <w:pPr/>
        </w:pPrChange>
      </w:pPr>
      <w:ins w:id="7771" w:author="HP" w:date="2022-08-22T18:01:00Z">
        <w:r>
          <w:rPr>
            <w:rFonts w:ascii="Arial" w:hAnsi="Arial" w:cs="Arial"/>
            <w:sz w:val="24"/>
            <w:szCs w:val="24"/>
            <w:lang w:val="en-GB"/>
          </w:rPr>
          <w:lastRenderedPageBreak/>
          <w:t xml:space="preserve">What was your last trip in Slovakia? </w:t>
        </w:r>
      </w:ins>
    </w:p>
    <w:p w:rsidR="0082641A" w:rsidRPr="008A0639" w:rsidRDefault="0082641A" w:rsidP="008A0639">
      <w:pPr>
        <w:pStyle w:val="Odsekzoznamu"/>
        <w:numPr>
          <w:ilvl w:val="0"/>
          <w:numId w:val="61"/>
        </w:numPr>
        <w:rPr>
          <w:ins w:id="7772" w:author="HP" w:date="2022-08-15T23:05:00Z"/>
          <w:rFonts w:ascii="Arial" w:hAnsi="Arial" w:cs="Arial"/>
          <w:sz w:val="24"/>
          <w:szCs w:val="24"/>
          <w:lang w:val="en-GB"/>
          <w:rPrChange w:id="7773" w:author="HP" w:date="2022-08-22T14:58:00Z">
            <w:rPr>
              <w:ins w:id="7774" w:author="HP" w:date="2022-08-15T23:05:00Z"/>
              <w:rFonts w:ascii="Arial" w:hAnsi="Arial" w:cs="Arial"/>
              <w:b/>
              <w:sz w:val="28"/>
              <w:szCs w:val="28"/>
              <w:lang w:val="en-GB"/>
            </w:rPr>
          </w:rPrChange>
        </w:rPr>
        <w:pPrChange w:id="7775" w:author="HP" w:date="2022-08-22T14:58:00Z">
          <w:pPr/>
        </w:pPrChange>
      </w:pPr>
      <w:ins w:id="7776" w:author="HP" w:date="2022-08-22T18:02:00Z">
        <w:r>
          <w:rPr>
            <w:rFonts w:ascii="Arial" w:hAnsi="Arial" w:cs="Arial"/>
            <w:sz w:val="24"/>
            <w:szCs w:val="24"/>
            <w:lang w:val="en-GB"/>
          </w:rPr>
          <w:t xml:space="preserve">Which places in our country would you like to visit? </w:t>
        </w:r>
      </w:ins>
    </w:p>
    <w:p w:rsidR="00AB28CF" w:rsidRPr="00974306" w:rsidRDefault="00AB28CF" w:rsidP="00967053">
      <w:pPr>
        <w:rPr>
          <w:rFonts w:ascii="Arial" w:hAnsi="Arial" w:cs="Arial"/>
          <w:b/>
          <w:sz w:val="28"/>
          <w:szCs w:val="28"/>
          <w:lang w:val="en-GB"/>
        </w:rPr>
      </w:pPr>
    </w:p>
    <w:sectPr w:rsidR="00AB28CF" w:rsidRPr="00974306" w:rsidSect="00AF12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96F79"/>
    <w:multiLevelType w:val="hybridMultilevel"/>
    <w:tmpl w:val="A896FC4A"/>
    <w:lvl w:ilvl="0" w:tplc="BB52B1C6">
      <w:start w:val="1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306C"/>
    <w:multiLevelType w:val="multilevel"/>
    <w:tmpl w:val="DF2AEE64"/>
    <w:styleLink w:val="WW8Num28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9147932"/>
    <w:multiLevelType w:val="hybridMultilevel"/>
    <w:tmpl w:val="67FA56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73ECD"/>
    <w:multiLevelType w:val="hybridMultilevel"/>
    <w:tmpl w:val="FA7295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97F4B"/>
    <w:multiLevelType w:val="hybridMultilevel"/>
    <w:tmpl w:val="119C0D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F6A70"/>
    <w:multiLevelType w:val="hybridMultilevel"/>
    <w:tmpl w:val="553412B8"/>
    <w:lvl w:ilvl="0" w:tplc="BB52B1C6">
      <w:start w:val="1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76F6E"/>
    <w:multiLevelType w:val="hybridMultilevel"/>
    <w:tmpl w:val="57EED0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F7DA8"/>
    <w:multiLevelType w:val="hybridMultilevel"/>
    <w:tmpl w:val="BC604F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B0026"/>
    <w:multiLevelType w:val="hybridMultilevel"/>
    <w:tmpl w:val="3D1E3C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52444"/>
    <w:multiLevelType w:val="hybridMultilevel"/>
    <w:tmpl w:val="EF4CC6BE"/>
    <w:lvl w:ilvl="0" w:tplc="E6EA3B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92120"/>
    <w:multiLevelType w:val="hybridMultilevel"/>
    <w:tmpl w:val="FED01B78"/>
    <w:lvl w:ilvl="0" w:tplc="271CB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7754C"/>
    <w:multiLevelType w:val="hybridMultilevel"/>
    <w:tmpl w:val="8B70DD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32AC1"/>
    <w:multiLevelType w:val="hybridMultilevel"/>
    <w:tmpl w:val="B830BF18"/>
    <w:lvl w:ilvl="0" w:tplc="5CA0E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E420E"/>
    <w:multiLevelType w:val="hybridMultilevel"/>
    <w:tmpl w:val="B78870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91D12"/>
    <w:multiLevelType w:val="hybridMultilevel"/>
    <w:tmpl w:val="F1C6D6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457A2"/>
    <w:multiLevelType w:val="hybridMultilevel"/>
    <w:tmpl w:val="6172EA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17B77"/>
    <w:multiLevelType w:val="hybridMultilevel"/>
    <w:tmpl w:val="90D0F0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33C3D"/>
    <w:multiLevelType w:val="hybridMultilevel"/>
    <w:tmpl w:val="1572F5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833A0"/>
    <w:multiLevelType w:val="hybridMultilevel"/>
    <w:tmpl w:val="EA86D64C"/>
    <w:lvl w:ilvl="0" w:tplc="6ED67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94087"/>
    <w:multiLevelType w:val="hybridMultilevel"/>
    <w:tmpl w:val="00FC3D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53957"/>
    <w:multiLevelType w:val="hybridMultilevel"/>
    <w:tmpl w:val="E2FA1D5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6E1A31"/>
    <w:multiLevelType w:val="hybridMultilevel"/>
    <w:tmpl w:val="E3DC1A98"/>
    <w:lvl w:ilvl="0" w:tplc="BB52B1C6">
      <w:start w:val="1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0286F"/>
    <w:multiLevelType w:val="hybridMultilevel"/>
    <w:tmpl w:val="30ACA5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1E41E8"/>
    <w:multiLevelType w:val="hybridMultilevel"/>
    <w:tmpl w:val="421CAF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C7C67"/>
    <w:multiLevelType w:val="hybridMultilevel"/>
    <w:tmpl w:val="890C32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E4F73"/>
    <w:multiLevelType w:val="hybridMultilevel"/>
    <w:tmpl w:val="4CF494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331C6"/>
    <w:multiLevelType w:val="multilevel"/>
    <w:tmpl w:val="5EBE0B66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7" w15:restartNumberingAfterBreak="0">
    <w:nsid w:val="48070B44"/>
    <w:multiLevelType w:val="hybridMultilevel"/>
    <w:tmpl w:val="E1D2EF1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4D7A7C"/>
    <w:multiLevelType w:val="hybridMultilevel"/>
    <w:tmpl w:val="86BA0A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36B72"/>
    <w:multiLevelType w:val="hybridMultilevel"/>
    <w:tmpl w:val="83889C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E0B14"/>
    <w:multiLevelType w:val="hybridMultilevel"/>
    <w:tmpl w:val="7784A7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B34189"/>
    <w:multiLevelType w:val="hybridMultilevel"/>
    <w:tmpl w:val="31945E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608F3"/>
    <w:multiLevelType w:val="hybridMultilevel"/>
    <w:tmpl w:val="030893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684B1B"/>
    <w:multiLevelType w:val="hybridMultilevel"/>
    <w:tmpl w:val="DCB475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640245"/>
    <w:multiLevelType w:val="hybridMultilevel"/>
    <w:tmpl w:val="4EDA55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7A474C"/>
    <w:multiLevelType w:val="hybridMultilevel"/>
    <w:tmpl w:val="EE12C0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6E2BF1"/>
    <w:multiLevelType w:val="hybridMultilevel"/>
    <w:tmpl w:val="D448829A"/>
    <w:lvl w:ilvl="0" w:tplc="AC4A05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D22101"/>
    <w:multiLevelType w:val="hybridMultilevel"/>
    <w:tmpl w:val="946EBD22"/>
    <w:lvl w:ilvl="0" w:tplc="AC4A05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DB7DDC"/>
    <w:multiLevelType w:val="hybridMultilevel"/>
    <w:tmpl w:val="FB242214"/>
    <w:lvl w:ilvl="0" w:tplc="AC4A05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EB3F76"/>
    <w:multiLevelType w:val="hybridMultilevel"/>
    <w:tmpl w:val="C0C833DE"/>
    <w:lvl w:ilvl="0" w:tplc="281AD13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271D11"/>
    <w:multiLevelType w:val="hybridMultilevel"/>
    <w:tmpl w:val="C0C833DE"/>
    <w:lvl w:ilvl="0" w:tplc="281AD13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55060D"/>
    <w:multiLevelType w:val="hybridMultilevel"/>
    <w:tmpl w:val="8C1463FC"/>
    <w:lvl w:ilvl="0" w:tplc="9E9EA168">
      <w:start w:val="1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15F4986"/>
    <w:multiLevelType w:val="hybridMultilevel"/>
    <w:tmpl w:val="A0184262"/>
    <w:lvl w:ilvl="0" w:tplc="281AD13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5677F"/>
    <w:multiLevelType w:val="hybridMultilevel"/>
    <w:tmpl w:val="488C80A4"/>
    <w:lvl w:ilvl="0" w:tplc="A0BA7E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B202AF"/>
    <w:multiLevelType w:val="hybridMultilevel"/>
    <w:tmpl w:val="46F47660"/>
    <w:lvl w:ilvl="0" w:tplc="31944616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FF0740"/>
    <w:multiLevelType w:val="hybridMultilevel"/>
    <w:tmpl w:val="A50076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514413"/>
    <w:multiLevelType w:val="hybridMultilevel"/>
    <w:tmpl w:val="FA9E14E2"/>
    <w:lvl w:ilvl="0" w:tplc="6E3A25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D20244"/>
    <w:multiLevelType w:val="hybridMultilevel"/>
    <w:tmpl w:val="1180E2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F70DC7"/>
    <w:multiLevelType w:val="hybridMultilevel"/>
    <w:tmpl w:val="88CC7A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4F380E"/>
    <w:multiLevelType w:val="hybridMultilevel"/>
    <w:tmpl w:val="4C4C7C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0F5CD5"/>
    <w:multiLevelType w:val="hybridMultilevel"/>
    <w:tmpl w:val="3CC47518"/>
    <w:lvl w:ilvl="0" w:tplc="0B982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544B5D"/>
    <w:multiLevelType w:val="hybridMultilevel"/>
    <w:tmpl w:val="40C408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F0041A"/>
    <w:multiLevelType w:val="multilevel"/>
    <w:tmpl w:val="2AF206DC"/>
    <w:styleLink w:val="WW8Num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3" w15:restartNumberingAfterBreak="0">
    <w:nsid w:val="71E53BBA"/>
    <w:multiLevelType w:val="hybridMultilevel"/>
    <w:tmpl w:val="BC4068EE"/>
    <w:lvl w:ilvl="0" w:tplc="FFC4918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7D6506"/>
    <w:multiLevelType w:val="hybridMultilevel"/>
    <w:tmpl w:val="AD704CA0"/>
    <w:lvl w:ilvl="0" w:tplc="281AD13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C0625F"/>
    <w:multiLevelType w:val="hybridMultilevel"/>
    <w:tmpl w:val="571086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D861C9"/>
    <w:multiLevelType w:val="hybridMultilevel"/>
    <w:tmpl w:val="A0C4FF90"/>
    <w:lvl w:ilvl="0" w:tplc="6ED67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B3334B"/>
    <w:multiLevelType w:val="hybridMultilevel"/>
    <w:tmpl w:val="1AA8F3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5B5CE5"/>
    <w:multiLevelType w:val="hybridMultilevel"/>
    <w:tmpl w:val="346ED34E"/>
    <w:lvl w:ilvl="0" w:tplc="11A43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6C2C0B"/>
    <w:multiLevelType w:val="hybridMultilevel"/>
    <w:tmpl w:val="D1124B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AD62B4"/>
    <w:multiLevelType w:val="hybridMultilevel"/>
    <w:tmpl w:val="DAEC5288"/>
    <w:lvl w:ilvl="0" w:tplc="BB52B1C6">
      <w:start w:val="1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9"/>
  </w:num>
  <w:num w:numId="4">
    <w:abstractNumId w:val="27"/>
  </w:num>
  <w:num w:numId="5">
    <w:abstractNumId w:val="2"/>
  </w:num>
  <w:num w:numId="6">
    <w:abstractNumId w:val="49"/>
  </w:num>
  <w:num w:numId="7">
    <w:abstractNumId w:val="35"/>
  </w:num>
  <w:num w:numId="8">
    <w:abstractNumId w:val="22"/>
  </w:num>
  <w:num w:numId="9">
    <w:abstractNumId w:val="32"/>
  </w:num>
  <w:num w:numId="10">
    <w:abstractNumId w:val="31"/>
  </w:num>
  <w:num w:numId="11">
    <w:abstractNumId w:val="0"/>
  </w:num>
  <w:num w:numId="12">
    <w:abstractNumId w:val="5"/>
  </w:num>
  <w:num w:numId="13">
    <w:abstractNumId w:val="21"/>
  </w:num>
  <w:num w:numId="14">
    <w:abstractNumId w:val="60"/>
  </w:num>
  <w:num w:numId="15">
    <w:abstractNumId w:val="19"/>
  </w:num>
  <w:num w:numId="16">
    <w:abstractNumId w:val="9"/>
  </w:num>
  <w:num w:numId="17">
    <w:abstractNumId w:val="16"/>
  </w:num>
  <w:num w:numId="18">
    <w:abstractNumId w:val="55"/>
  </w:num>
  <w:num w:numId="19">
    <w:abstractNumId w:val="48"/>
  </w:num>
  <w:num w:numId="20">
    <w:abstractNumId w:val="17"/>
  </w:num>
  <w:num w:numId="21">
    <w:abstractNumId w:val="33"/>
  </w:num>
  <w:num w:numId="22">
    <w:abstractNumId w:val="12"/>
  </w:num>
  <w:num w:numId="23">
    <w:abstractNumId w:val="47"/>
  </w:num>
  <w:num w:numId="24">
    <w:abstractNumId w:val="51"/>
  </w:num>
  <w:num w:numId="25">
    <w:abstractNumId w:val="10"/>
  </w:num>
  <w:num w:numId="26">
    <w:abstractNumId w:val="58"/>
  </w:num>
  <w:num w:numId="27">
    <w:abstractNumId w:val="39"/>
  </w:num>
  <w:num w:numId="28">
    <w:abstractNumId w:val="42"/>
  </w:num>
  <w:num w:numId="29">
    <w:abstractNumId w:val="18"/>
  </w:num>
  <w:num w:numId="30">
    <w:abstractNumId w:val="40"/>
  </w:num>
  <w:num w:numId="31">
    <w:abstractNumId w:val="54"/>
  </w:num>
  <w:num w:numId="32">
    <w:abstractNumId w:val="56"/>
  </w:num>
  <w:num w:numId="33">
    <w:abstractNumId w:val="50"/>
  </w:num>
  <w:num w:numId="34">
    <w:abstractNumId w:val="24"/>
  </w:num>
  <w:num w:numId="35">
    <w:abstractNumId w:val="28"/>
  </w:num>
  <w:num w:numId="36">
    <w:abstractNumId w:val="34"/>
  </w:num>
  <w:num w:numId="37">
    <w:abstractNumId w:val="30"/>
  </w:num>
  <w:num w:numId="38">
    <w:abstractNumId w:val="11"/>
  </w:num>
  <w:num w:numId="39">
    <w:abstractNumId w:val="52"/>
  </w:num>
  <w:num w:numId="40">
    <w:abstractNumId w:val="41"/>
  </w:num>
  <w:num w:numId="41">
    <w:abstractNumId w:val="23"/>
  </w:num>
  <w:num w:numId="42">
    <w:abstractNumId w:val="4"/>
  </w:num>
  <w:num w:numId="43">
    <w:abstractNumId w:val="6"/>
  </w:num>
  <w:num w:numId="44">
    <w:abstractNumId w:val="46"/>
  </w:num>
  <w:num w:numId="45">
    <w:abstractNumId w:val="45"/>
  </w:num>
  <w:num w:numId="46">
    <w:abstractNumId w:val="3"/>
  </w:num>
  <w:num w:numId="47">
    <w:abstractNumId w:val="44"/>
  </w:num>
  <w:num w:numId="48">
    <w:abstractNumId w:val="8"/>
  </w:num>
  <w:num w:numId="49">
    <w:abstractNumId w:val="59"/>
  </w:num>
  <w:num w:numId="50">
    <w:abstractNumId w:val="43"/>
  </w:num>
  <w:num w:numId="51">
    <w:abstractNumId w:val="57"/>
  </w:num>
  <w:num w:numId="52">
    <w:abstractNumId w:val="15"/>
  </w:num>
  <w:num w:numId="53">
    <w:abstractNumId w:val="14"/>
  </w:num>
  <w:num w:numId="54">
    <w:abstractNumId w:val="25"/>
  </w:num>
  <w:num w:numId="55">
    <w:abstractNumId w:val="26"/>
  </w:num>
  <w:num w:numId="56">
    <w:abstractNumId w:val="7"/>
  </w:num>
  <w:num w:numId="57">
    <w:abstractNumId w:val="53"/>
  </w:num>
  <w:num w:numId="58">
    <w:abstractNumId w:val="38"/>
  </w:num>
  <w:num w:numId="59">
    <w:abstractNumId w:val="37"/>
  </w:num>
  <w:num w:numId="60">
    <w:abstractNumId w:val="1"/>
  </w:num>
  <w:num w:numId="61">
    <w:abstractNumId w:val="36"/>
  </w:num>
  <w:numIdMacAtCleanup w:val="5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DF"/>
    <w:rsid w:val="000019C2"/>
    <w:rsid w:val="0001114A"/>
    <w:rsid w:val="00020CAA"/>
    <w:rsid w:val="00053F81"/>
    <w:rsid w:val="000577A7"/>
    <w:rsid w:val="00071B56"/>
    <w:rsid w:val="00077C3C"/>
    <w:rsid w:val="00083977"/>
    <w:rsid w:val="00095717"/>
    <w:rsid w:val="000C318E"/>
    <w:rsid w:val="000D09CE"/>
    <w:rsid w:val="000F1D88"/>
    <w:rsid w:val="001147D0"/>
    <w:rsid w:val="001155B9"/>
    <w:rsid w:val="00115DA3"/>
    <w:rsid w:val="00142925"/>
    <w:rsid w:val="00162599"/>
    <w:rsid w:val="001707B0"/>
    <w:rsid w:val="00176E2F"/>
    <w:rsid w:val="001840B3"/>
    <w:rsid w:val="001850D1"/>
    <w:rsid w:val="00185682"/>
    <w:rsid w:val="00191125"/>
    <w:rsid w:val="001B4845"/>
    <w:rsid w:val="001C4735"/>
    <w:rsid w:val="001D10EA"/>
    <w:rsid w:val="001F7D4D"/>
    <w:rsid w:val="00224624"/>
    <w:rsid w:val="0022493E"/>
    <w:rsid w:val="00235EEE"/>
    <w:rsid w:val="0024277B"/>
    <w:rsid w:val="00264670"/>
    <w:rsid w:val="00270B22"/>
    <w:rsid w:val="0029778E"/>
    <w:rsid w:val="002B0999"/>
    <w:rsid w:val="002B5970"/>
    <w:rsid w:val="002C316F"/>
    <w:rsid w:val="002D53D0"/>
    <w:rsid w:val="002D63D1"/>
    <w:rsid w:val="002E15C6"/>
    <w:rsid w:val="0030052B"/>
    <w:rsid w:val="00315DB7"/>
    <w:rsid w:val="003174A1"/>
    <w:rsid w:val="00323164"/>
    <w:rsid w:val="0035296C"/>
    <w:rsid w:val="00356F71"/>
    <w:rsid w:val="00361630"/>
    <w:rsid w:val="00366128"/>
    <w:rsid w:val="00372141"/>
    <w:rsid w:val="003814FD"/>
    <w:rsid w:val="003C3E96"/>
    <w:rsid w:val="003E7DFE"/>
    <w:rsid w:val="003F0166"/>
    <w:rsid w:val="003F18D8"/>
    <w:rsid w:val="00401D24"/>
    <w:rsid w:val="00403193"/>
    <w:rsid w:val="004047F7"/>
    <w:rsid w:val="0041224D"/>
    <w:rsid w:val="00425ADC"/>
    <w:rsid w:val="00436977"/>
    <w:rsid w:val="00437935"/>
    <w:rsid w:val="00460405"/>
    <w:rsid w:val="00486021"/>
    <w:rsid w:val="00490132"/>
    <w:rsid w:val="004C4EF1"/>
    <w:rsid w:val="004C79C3"/>
    <w:rsid w:val="004E505A"/>
    <w:rsid w:val="004E7753"/>
    <w:rsid w:val="0052351E"/>
    <w:rsid w:val="005548DA"/>
    <w:rsid w:val="005571AD"/>
    <w:rsid w:val="00564855"/>
    <w:rsid w:val="00575F7A"/>
    <w:rsid w:val="00580AFC"/>
    <w:rsid w:val="00591015"/>
    <w:rsid w:val="005B6BAB"/>
    <w:rsid w:val="005C31E8"/>
    <w:rsid w:val="005C6E2A"/>
    <w:rsid w:val="005D1BC2"/>
    <w:rsid w:val="00640FE5"/>
    <w:rsid w:val="00674644"/>
    <w:rsid w:val="00676888"/>
    <w:rsid w:val="00682A46"/>
    <w:rsid w:val="00693AF0"/>
    <w:rsid w:val="006964F9"/>
    <w:rsid w:val="00696B16"/>
    <w:rsid w:val="006B74AF"/>
    <w:rsid w:val="006C008C"/>
    <w:rsid w:val="006C3C87"/>
    <w:rsid w:val="006D146F"/>
    <w:rsid w:val="007134B0"/>
    <w:rsid w:val="00716DA9"/>
    <w:rsid w:val="007304EB"/>
    <w:rsid w:val="0073755C"/>
    <w:rsid w:val="00753446"/>
    <w:rsid w:val="00757D04"/>
    <w:rsid w:val="0078691D"/>
    <w:rsid w:val="0079658A"/>
    <w:rsid w:val="007B056D"/>
    <w:rsid w:val="007B6670"/>
    <w:rsid w:val="007C78B0"/>
    <w:rsid w:val="007D05D8"/>
    <w:rsid w:val="007E5F3F"/>
    <w:rsid w:val="007E6EE2"/>
    <w:rsid w:val="007F04D8"/>
    <w:rsid w:val="008169B1"/>
    <w:rsid w:val="00823506"/>
    <w:rsid w:val="00823A19"/>
    <w:rsid w:val="0082641A"/>
    <w:rsid w:val="00832A31"/>
    <w:rsid w:val="0083377A"/>
    <w:rsid w:val="008432EA"/>
    <w:rsid w:val="00847ADC"/>
    <w:rsid w:val="00853B76"/>
    <w:rsid w:val="00865471"/>
    <w:rsid w:val="008714AB"/>
    <w:rsid w:val="00872892"/>
    <w:rsid w:val="00880519"/>
    <w:rsid w:val="00890B22"/>
    <w:rsid w:val="00896124"/>
    <w:rsid w:val="008A0639"/>
    <w:rsid w:val="008C236F"/>
    <w:rsid w:val="008D21C3"/>
    <w:rsid w:val="008D7F79"/>
    <w:rsid w:val="008F1374"/>
    <w:rsid w:val="00946542"/>
    <w:rsid w:val="0096047E"/>
    <w:rsid w:val="009630C1"/>
    <w:rsid w:val="00967053"/>
    <w:rsid w:val="00972FDB"/>
    <w:rsid w:val="00974306"/>
    <w:rsid w:val="00975C3C"/>
    <w:rsid w:val="009C6977"/>
    <w:rsid w:val="009D4097"/>
    <w:rsid w:val="009F4DAD"/>
    <w:rsid w:val="009F57CC"/>
    <w:rsid w:val="00A059CD"/>
    <w:rsid w:val="00A15D4A"/>
    <w:rsid w:val="00A20129"/>
    <w:rsid w:val="00A33E25"/>
    <w:rsid w:val="00A56248"/>
    <w:rsid w:val="00A625FC"/>
    <w:rsid w:val="00A86894"/>
    <w:rsid w:val="00A93748"/>
    <w:rsid w:val="00A93FBA"/>
    <w:rsid w:val="00AA3ADF"/>
    <w:rsid w:val="00AB28CF"/>
    <w:rsid w:val="00AD1C08"/>
    <w:rsid w:val="00AE4183"/>
    <w:rsid w:val="00AF12E1"/>
    <w:rsid w:val="00B01724"/>
    <w:rsid w:val="00B022FC"/>
    <w:rsid w:val="00B1082E"/>
    <w:rsid w:val="00B257B1"/>
    <w:rsid w:val="00B51415"/>
    <w:rsid w:val="00B579AE"/>
    <w:rsid w:val="00B610E6"/>
    <w:rsid w:val="00B741F5"/>
    <w:rsid w:val="00B80B2E"/>
    <w:rsid w:val="00B81111"/>
    <w:rsid w:val="00BE0689"/>
    <w:rsid w:val="00BE06D6"/>
    <w:rsid w:val="00BE5D1C"/>
    <w:rsid w:val="00BF3087"/>
    <w:rsid w:val="00BF5F7E"/>
    <w:rsid w:val="00C07AA4"/>
    <w:rsid w:val="00C1640F"/>
    <w:rsid w:val="00C22802"/>
    <w:rsid w:val="00C31619"/>
    <w:rsid w:val="00C45A1A"/>
    <w:rsid w:val="00C473AD"/>
    <w:rsid w:val="00C50BFD"/>
    <w:rsid w:val="00C5176C"/>
    <w:rsid w:val="00C55530"/>
    <w:rsid w:val="00C65736"/>
    <w:rsid w:val="00C72069"/>
    <w:rsid w:val="00C82BF6"/>
    <w:rsid w:val="00C84B72"/>
    <w:rsid w:val="00CA18E8"/>
    <w:rsid w:val="00CA1F45"/>
    <w:rsid w:val="00CB64BE"/>
    <w:rsid w:val="00CC5A7D"/>
    <w:rsid w:val="00CC7508"/>
    <w:rsid w:val="00CF78F4"/>
    <w:rsid w:val="00D06E84"/>
    <w:rsid w:val="00D15648"/>
    <w:rsid w:val="00D17C1A"/>
    <w:rsid w:val="00D20875"/>
    <w:rsid w:val="00D25BE8"/>
    <w:rsid w:val="00D428CC"/>
    <w:rsid w:val="00D50D07"/>
    <w:rsid w:val="00D57CDE"/>
    <w:rsid w:val="00D952E7"/>
    <w:rsid w:val="00DB6A1E"/>
    <w:rsid w:val="00DC5FC3"/>
    <w:rsid w:val="00DE4501"/>
    <w:rsid w:val="00E04DA0"/>
    <w:rsid w:val="00E2319F"/>
    <w:rsid w:val="00E2373E"/>
    <w:rsid w:val="00E51961"/>
    <w:rsid w:val="00E57797"/>
    <w:rsid w:val="00E66E71"/>
    <w:rsid w:val="00E845AC"/>
    <w:rsid w:val="00E84A32"/>
    <w:rsid w:val="00E91541"/>
    <w:rsid w:val="00E9608F"/>
    <w:rsid w:val="00E977B8"/>
    <w:rsid w:val="00EA1B38"/>
    <w:rsid w:val="00EA5D5A"/>
    <w:rsid w:val="00ED3A88"/>
    <w:rsid w:val="00EE73C5"/>
    <w:rsid w:val="00F10E32"/>
    <w:rsid w:val="00F42D27"/>
    <w:rsid w:val="00F46EEA"/>
    <w:rsid w:val="00F51DDD"/>
    <w:rsid w:val="00F60794"/>
    <w:rsid w:val="00F648AD"/>
    <w:rsid w:val="00F65CD3"/>
    <w:rsid w:val="00F66EF0"/>
    <w:rsid w:val="00F82B45"/>
    <w:rsid w:val="00FA4363"/>
    <w:rsid w:val="00FC021C"/>
    <w:rsid w:val="00FD1C9E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21A3F-F997-4500-AEF3-88AEC4EB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A3ADF"/>
    <w:pPr>
      <w:ind w:left="720"/>
      <w:contextualSpacing/>
    </w:pPr>
  </w:style>
  <w:style w:type="paragraph" w:customStyle="1" w:styleId="Standard">
    <w:name w:val="Standard"/>
    <w:rsid w:val="00FA436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646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4670"/>
    <w:rPr>
      <w:rFonts w:ascii="Segoe UI" w:hAnsi="Segoe UI" w:cs="Segoe UI"/>
      <w:sz w:val="18"/>
      <w:szCs w:val="18"/>
    </w:rPr>
  </w:style>
  <w:style w:type="paragraph" w:styleId="Bezriadkovania">
    <w:name w:val="No Spacing"/>
    <w:uiPriority w:val="1"/>
    <w:qFormat/>
    <w:rsid w:val="006964F9"/>
    <w:pPr>
      <w:spacing w:after="0" w:line="240" w:lineRule="auto"/>
    </w:pPr>
  </w:style>
  <w:style w:type="numbering" w:customStyle="1" w:styleId="WW8Num20">
    <w:name w:val="WW8Num20"/>
    <w:basedOn w:val="Bezzoznamu"/>
    <w:rsid w:val="00DC5FC3"/>
    <w:pPr>
      <w:numPr>
        <w:numId w:val="39"/>
      </w:numPr>
    </w:pPr>
  </w:style>
  <w:style w:type="numbering" w:customStyle="1" w:styleId="WW8Num15">
    <w:name w:val="WW8Num15"/>
    <w:basedOn w:val="Bezzoznamu"/>
    <w:rsid w:val="000C318E"/>
    <w:pPr>
      <w:numPr>
        <w:numId w:val="55"/>
      </w:numPr>
    </w:pPr>
  </w:style>
  <w:style w:type="numbering" w:customStyle="1" w:styleId="WW8Num28">
    <w:name w:val="WW8Num28"/>
    <w:basedOn w:val="Bezzoznamu"/>
    <w:rsid w:val="00AD1C08"/>
    <w:pPr>
      <w:numPr>
        <w:numId w:val="6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BEE88-CCD3-4009-B805-90F61C09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5527</TotalTime>
  <Pages>52</Pages>
  <Words>11730</Words>
  <Characters>66865</Characters>
  <Application>Microsoft Office Word</Application>
  <DocSecurity>0</DocSecurity>
  <Lines>557</Lines>
  <Paragraphs>156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49</cp:revision>
  <dcterms:created xsi:type="dcterms:W3CDTF">2022-08-15T10:54:00Z</dcterms:created>
  <dcterms:modified xsi:type="dcterms:W3CDTF">2022-08-22T16:19:00Z</dcterms:modified>
</cp:coreProperties>
</file>