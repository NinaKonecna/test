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624" w:rsidRPr="00533FD6" w:rsidRDefault="00B55624" w:rsidP="00B55624">
      <w:pPr>
        <w:rPr>
          <w:b/>
        </w:rPr>
      </w:pPr>
      <w:r w:rsidRPr="00C629AE">
        <w:rPr>
          <w:b/>
          <w:color w:val="FF0000"/>
          <w:lang w:val="en-US"/>
        </w:rPr>
        <w:t>1.</w:t>
      </w:r>
      <w:r w:rsidRPr="00C629AE">
        <w:rPr>
          <w:color w:val="FF0000"/>
          <w:lang w:val="en-US"/>
        </w:rPr>
        <w:t xml:space="preserve"> </w:t>
      </w:r>
      <w:r w:rsidRPr="00C629AE">
        <w:rPr>
          <w:b/>
          <w:color w:val="FF0000"/>
        </w:rPr>
        <w:t>Vymenujte a charakterizujte štátne symboly</w:t>
      </w:r>
      <w:r w:rsidRPr="00533FD6">
        <w:rPr>
          <w:b/>
        </w:rPr>
        <w:t>:</w:t>
      </w:r>
    </w:p>
    <w:p w:rsidR="00B55624" w:rsidRDefault="00B55624" w:rsidP="00B55624">
      <w:pPr>
        <w:autoSpaceDE w:val="0"/>
        <w:autoSpaceDN w:val="0"/>
        <w:adjustRightInd w:val="0"/>
        <w:spacing w:after="240"/>
      </w:pPr>
      <w:r w:rsidRPr="00533FD6">
        <w:t>Štátnymi symbolmi Slovenskej republiky sú štátny znak, štátna vlajka, štátna pečať a štátna hymna.</w:t>
      </w:r>
      <w:r w:rsidRPr="00533FD6">
        <w:br/>
        <w:t>(1) Štátny znak Slovenskej republiky tvorí na červenom ranogotickom štíte dvojitý strieborný kríž vztýčený na strednom vyvýšenom vŕšku modrého trojvršia.</w:t>
      </w:r>
      <w:r w:rsidRPr="00533FD6">
        <w:br/>
        <w:t>(2) Štátna vlajka Slovenskej republiky sa skladá z troch pozdĺžnych pruhov - bieleho, modrého a červeného. Na prednej polovici listu štátnej vlajky Slovenskej republiky je štátny znak Slovenskej republiky.</w:t>
      </w:r>
      <w:r w:rsidRPr="00533FD6">
        <w:br/>
        <w:t>(3) Štátnu pečať Slovenskej republiky tvorí štátny znak Slovenskej republiky, okolo ktorého je do kruhu umiestnený nápis Slovenská republika.</w:t>
      </w:r>
      <w:r w:rsidRPr="00533FD6">
        <w:br/>
        <w:t>(4) Štátnou hymnou Slovenskej republiky sú prvé dve slohy piesne Nad Tatrou sa blýska.</w:t>
      </w:r>
      <w:r w:rsidRPr="00533FD6">
        <w:br/>
        <w:t xml:space="preserve">(5) Podrobnosti o štátnych symboloch Slovenskej republiky a ich používaní ustanoví zákon.    </w:t>
      </w:r>
    </w:p>
    <w:p w:rsidR="00DB2B13" w:rsidRPr="00C629AE" w:rsidRDefault="00B55624" w:rsidP="00B55624">
      <w:pPr>
        <w:autoSpaceDE w:val="0"/>
        <w:autoSpaceDN w:val="0"/>
        <w:adjustRightInd w:val="0"/>
        <w:spacing w:after="240"/>
        <w:rPr>
          <w:b/>
          <w:color w:val="FF0000"/>
        </w:rPr>
      </w:pPr>
      <w:r w:rsidRPr="00C629AE">
        <w:rPr>
          <w:b/>
          <w:color w:val="FF0000"/>
        </w:rPr>
        <w:t>2. Popíšte inštitút účastníka občianskoprávneho konania:</w:t>
      </w:r>
      <w:r w:rsidRPr="00C629AE">
        <w:rPr>
          <w:b/>
          <w:color w:val="FF0000"/>
        </w:rPr>
        <w:tab/>
      </w:r>
      <w:r w:rsidRPr="00C629AE">
        <w:rPr>
          <w:b/>
          <w:color w:val="FF0000"/>
        </w:rPr>
        <w:tab/>
      </w:r>
      <w:r w:rsidRPr="00C629AE">
        <w:rPr>
          <w:b/>
          <w:color w:val="FF0000"/>
        </w:rPr>
        <w:tab/>
      </w:r>
      <w:r w:rsidRPr="00C629AE">
        <w:rPr>
          <w:b/>
          <w:color w:val="FF0000"/>
        </w:rPr>
        <w:tab/>
        <w:t xml:space="preserve">             </w:t>
      </w:r>
    </w:p>
    <w:p w:rsidR="00B55624" w:rsidRPr="00AD63CF" w:rsidRDefault="00B55624" w:rsidP="00B55624">
      <w:pPr>
        <w:autoSpaceDE w:val="0"/>
        <w:autoSpaceDN w:val="0"/>
        <w:adjustRightInd w:val="0"/>
        <w:spacing w:after="240"/>
      </w:pPr>
      <w:r w:rsidRPr="00533FD6">
        <w:rPr>
          <w:b/>
        </w:rPr>
        <w:t xml:space="preserve">Fyzická osoba: </w:t>
      </w:r>
      <w:r w:rsidRPr="00533FD6">
        <w:t>(1) Spôsobilosť fyzickej osoby mať práva a povinnosti vzniká narodením. Túto spôsobilosť má aj počaté dieťa, ak sa narodí živé.</w:t>
      </w:r>
      <w:r w:rsidRPr="00533FD6">
        <w:br/>
        <w:t>(2) Smrťou táto spôsobilosť zanikne. Ak smrť nemožno preukázať predpísaným spôsobom, súd fyzickú osobu vyhlási za mŕtvu, ak zistí jej smrť inak. Za mŕtvu súd vyhlási aj nezvestnú fyzickú osobu, ak so zreteľom na všetky okolnosti možno usúdiť, že už nežije.</w:t>
      </w:r>
    </w:p>
    <w:p w:rsidR="00B55624" w:rsidRPr="00533FD6" w:rsidRDefault="00B55624" w:rsidP="00B55624">
      <w:pPr>
        <w:autoSpaceDE w:val="0"/>
        <w:autoSpaceDN w:val="0"/>
        <w:adjustRightInd w:val="0"/>
        <w:spacing w:after="240"/>
        <w:rPr>
          <w:b/>
        </w:rPr>
      </w:pPr>
      <w:r w:rsidRPr="00533FD6">
        <w:t>1) Spôsobilosť fyzickej osoby vlastnými právnymi úkonmi nadobúdať práva a brať na seba povinnosti (spôsobilosť na právne úkony) vzniká v plnom rozsahu plnoletosťou.</w:t>
      </w:r>
      <w:r w:rsidRPr="00533FD6">
        <w:br/>
        <w:t>(2) Plnoletosť sa nadobúda dovŕšením osemnásteho roku. Pred dosiahnutím tohto veku sa plnoletosť nadobúda len uzavretím manželstva. Takto nadobudnutá plnoletosť sa nestráca ani zánikom manželstva ani vyhlásením manželstva za neplatné.</w:t>
      </w:r>
    </w:p>
    <w:p w:rsidR="00DB2B13" w:rsidRDefault="00B55624" w:rsidP="00B55624">
      <w:pPr>
        <w:spacing w:after="240"/>
      </w:pPr>
      <w:r w:rsidRPr="00533FD6">
        <w:t>Maloletí majú spôsobilosť len na také právne úkony, ktoré sú svojou povahou primerané rozumovej a vôľovej vyspelosti zodpovedajúcej ich veku.</w:t>
      </w:r>
      <w:r w:rsidRPr="00533FD6">
        <w:br/>
        <w:t>(1) Ak fyzická osoba pre duševnú poruchu, ktorá nie je len prechodná, nie je vôbec schopná robiť právne úkony, súd ju pozbaví spôsobilosti na právne úkony.</w:t>
      </w:r>
      <w:r w:rsidRPr="00533FD6">
        <w:br/>
        <w:t>(2) Ak fyzická osoba pre duševnú poruchu, ktorá nie je len prechodná, alebo pre nadmerné požívanie alkoholických nápojov alebo omamných prostriedkov či jedov je schopná robiť len niektoré právne úkony, súd obmedzí jej spôsobilosť na právne úkony a rozsah obmedzenia určí v rozhodnutí.</w:t>
      </w:r>
      <w:r w:rsidRPr="00533FD6">
        <w:br/>
        <w:t>(3) Súd pozbavenie alebo obmedzenie spôsobilosti zmení alebo zruší, ak sa zmenia alebo ak odpadnú dôvody, ktoré k nim viedli.</w:t>
      </w:r>
      <w:r w:rsidRPr="00533FD6">
        <w:tab/>
      </w:r>
      <w:r w:rsidRPr="00533FD6">
        <w:tab/>
      </w:r>
      <w:r w:rsidRPr="00533FD6">
        <w:tab/>
      </w:r>
      <w:r w:rsidRPr="00533FD6">
        <w:tab/>
      </w:r>
      <w:r w:rsidRPr="00533FD6">
        <w:tab/>
      </w:r>
      <w:r w:rsidRPr="00533FD6">
        <w:tab/>
      </w:r>
      <w:r w:rsidRPr="00533FD6">
        <w:tab/>
      </w:r>
      <w:r w:rsidRPr="00533FD6">
        <w:tab/>
        <w:t xml:space="preserve">                    </w:t>
      </w:r>
    </w:p>
    <w:p w:rsidR="00B55624" w:rsidRPr="00533FD6" w:rsidRDefault="00B55624" w:rsidP="00B55624">
      <w:pPr>
        <w:spacing w:after="240"/>
      </w:pPr>
      <w:r w:rsidRPr="00533FD6">
        <w:rPr>
          <w:b/>
        </w:rPr>
        <w:t>Právnická osoba:</w:t>
      </w:r>
      <w:r w:rsidRPr="00533FD6">
        <w:t xml:space="preserve"> Spôsobilosť mať práva a povinnosti majú aj právnické osoby.</w:t>
      </w:r>
      <w:r w:rsidRPr="00533FD6">
        <w:br/>
        <w:t>(2) Právnickými osobami sú:</w:t>
      </w:r>
      <w:r w:rsidRPr="00533FD6">
        <w:br/>
        <w:t xml:space="preserve">a) združenia fyzických alebo právnických osôb, </w:t>
      </w:r>
      <w:r w:rsidRPr="00533FD6">
        <w:br/>
        <w:t xml:space="preserve">b) účelové združenia majetku, </w:t>
      </w:r>
      <w:r w:rsidRPr="00533FD6">
        <w:br/>
        <w:t xml:space="preserve">c) jednotky územnej samosprávy, </w:t>
      </w:r>
      <w:r w:rsidRPr="00533FD6">
        <w:br/>
        <w:t>d) iné subjekty, o ktorých to ustanovuje zákon.</w:t>
      </w:r>
    </w:p>
    <w:p w:rsidR="00B55624" w:rsidRPr="00533FD6" w:rsidRDefault="00B55624" w:rsidP="00B55624">
      <w:pPr>
        <w:spacing w:after="240"/>
      </w:pPr>
      <w:r w:rsidRPr="00533FD6">
        <w:t>(1) Na zriadenie právnickej osoby je potrebná písomná zmluva alebo zakladacia listina, pokiaľ osobitný zákon neustanovuje inak.</w:t>
      </w:r>
      <w:r w:rsidRPr="00533FD6">
        <w:br/>
        <w:t>(2) Právnické osoby vznikajú dňom, ku ktorému sú zapísané do obchodného alebo do iného zákonom určeného registra, pokiaľ osobitný zákon neustanovuje ich vznik inak.</w:t>
      </w:r>
      <w:r w:rsidRPr="00533FD6">
        <w:br/>
        <w:t>(1) Spôsobilosť právnickej osoby nadobúdať práva a povinnosti môže byť obmedzená len zákonom.</w:t>
      </w:r>
      <w:r w:rsidRPr="00533FD6">
        <w:br/>
        <w:t>(2) Právnické osoby, ktoré sa zapisujú do obchodného alebo do iného zákonom určeného registra, môžu nadobúdať práva a povinnosti odo dňa účinnosti zápisu do tohto registra, pokiaľ osobitný zákon neustanovuje inak.</w:t>
      </w:r>
    </w:p>
    <w:p w:rsidR="00B55624" w:rsidRPr="00C629AE" w:rsidRDefault="00B55624" w:rsidP="00B55624">
      <w:pPr>
        <w:spacing w:after="240"/>
        <w:rPr>
          <w:b/>
          <w:color w:val="FF0000"/>
        </w:rPr>
      </w:pPr>
      <w:r w:rsidRPr="00C629AE">
        <w:rPr>
          <w:b/>
          <w:color w:val="FF0000"/>
        </w:rPr>
        <w:t>3. Kde a pod akým právnym titulom sa vykonáva št. služba PfV:</w:t>
      </w:r>
    </w:p>
    <w:p w:rsidR="00C76F99" w:rsidRDefault="00B55624" w:rsidP="00B55624">
      <w:pPr>
        <w:spacing w:before="100" w:beforeAutospacing="1" w:after="100" w:afterAutospacing="1"/>
        <w:outlineLvl w:val="4"/>
      </w:pPr>
      <w:r w:rsidRPr="00533FD6">
        <w:t>(1) Štátnu službu vykonáva profesionálny vojak v ozbrojených silách Slovenskej republiky1) (ďalej len ozbrojené sily ), ak tento zákon alebo osobitné predpisy2) neustanovujú inak.</w:t>
      </w:r>
      <w:r w:rsidRPr="00533FD6">
        <w:br/>
        <w:t xml:space="preserve">(2) Štátna služba podľa tohto zákona sa vykonáva v služobnom pomere v prípravnej štátnej službe alebo v </w:t>
      </w:r>
      <w:r w:rsidRPr="00533FD6">
        <w:lastRenderedPageBreak/>
        <w:t>dočas</w:t>
      </w:r>
      <w:r>
        <w:t>nej štátnej službe.</w:t>
      </w:r>
      <w:r>
        <w:tab/>
      </w:r>
      <w:r>
        <w:tab/>
      </w:r>
      <w:r>
        <w:tab/>
      </w:r>
      <w:r>
        <w:tab/>
      </w:r>
      <w:r>
        <w:br/>
      </w:r>
      <w:r w:rsidRPr="00533FD6">
        <w:rPr>
          <w:b/>
          <w:bCs/>
        </w:rPr>
        <w:t>Prípravná štátna služba</w:t>
      </w:r>
      <w:r w:rsidRPr="00533FD6">
        <w:rPr>
          <w:b/>
          <w:bCs/>
        </w:rPr>
        <w:br/>
      </w:r>
      <w:r w:rsidRPr="00533FD6">
        <w:t xml:space="preserve">je štátna služba, počas ktorej sa PfV pripravuje na vykonávanie dočasnej štátnej služby. </w:t>
      </w:r>
    </w:p>
    <w:p w:rsidR="00C76F99" w:rsidRDefault="00B55624" w:rsidP="00B55624">
      <w:pPr>
        <w:spacing w:before="100" w:beforeAutospacing="1" w:after="100" w:afterAutospacing="1"/>
        <w:outlineLvl w:val="4"/>
      </w:pPr>
      <w:r w:rsidRPr="00533FD6">
        <w:t>Príprava sa uskutočňuje vo funkcii</w:t>
      </w:r>
      <w:r w:rsidRPr="00533FD6">
        <w:br/>
        <w:t xml:space="preserve">a) </w:t>
      </w:r>
      <w:r w:rsidRPr="00533FD6">
        <w:rPr>
          <w:b/>
          <w:bCs/>
        </w:rPr>
        <w:t xml:space="preserve">čakateľ </w:t>
      </w:r>
      <w:r w:rsidRPr="00533FD6">
        <w:t>výcvikom vo vojenských vzdelávacích a výcvikových zariadeniach v trvaní od štyroch týždňov do dvanástich týždňov,</w:t>
      </w:r>
      <w:r w:rsidRPr="00533FD6">
        <w:tab/>
      </w:r>
      <w:r w:rsidRPr="00533FD6">
        <w:tab/>
      </w:r>
      <w:r w:rsidRPr="00533FD6">
        <w:tab/>
      </w:r>
      <w:r w:rsidRPr="00533FD6">
        <w:tab/>
      </w:r>
      <w:r w:rsidRPr="00533FD6">
        <w:tab/>
      </w:r>
      <w:r w:rsidRPr="00533FD6">
        <w:tab/>
      </w:r>
      <w:r w:rsidRPr="00533FD6">
        <w:tab/>
        <w:t xml:space="preserve">                         </w:t>
      </w:r>
    </w:p>
    <w:p w:rsidR="00C76F99" w:rsidRDefault="00B55624" w:rsidP="00B55624">
      <w:pPr>
        <w:spacing w:before="100" w:beforeAutospacing="1" w:after="100" w:afterAutospacing="1"/>
        <w:outlineLvl w:val="4"/>
      </w:pPr>
      <w:r w:rsidRPr="00533FD6">
        <w:t xml:space="preserve">b) </w:t>
      </w:r>
      <w:r w:rsidRPr="00533FD6">
        <w:rPr>
          <w:b/>
          <w:bCs/>
        </w:rPr>
        <w:t>kadet</w:t>
      </w:r>
      <w:r w:rsidRPr="00533FD6">
        <w:t xml:space="preserve"> štúdiom na vojenskej vysokej škole a výcvikom vo vojenskom vzdelávacom a výcvikovom zariadení v pôsobnosti ministerstva.</w:t>
      </w:r>
      <w:r w:rsidRPr="00533FD6">
        <w:tab/>
      </w:r>
      <w:r w:rsidRPr="00533FD6">
        <w:tab/>
      </w:r>
      <w:r w:rsidRPr="00533FD6">
        <w:tab/>
      </w:r>
      <w:r w:rsidRPr="00533FD6">
        <w:tab/>
      </w:r>
      <w:r w:rsidRPr="00533FD6">
        <w:tab/>
      </w:r>
      <w:r w:rsidRPr="00533FD6">
        <w:tab/>
        <w:t xml:space="preserve">         </w:t>
      </w:r>
    </w:p>
    <w:p w:rsidR="00C76F99" w:rsidRDefault="00B55624" w:rsidP="00B55624">
      <w:pPr>
        <w:spacing w:before="100" w:beforeAutospacing="1" w:after="100" w:afterAutospacing="1"/>
        <w:outlineLvl w:val="4"/>
      </w:pPr>
      <w:r w:rsidRPr="00533FD6">
        <w:t>PfV absolvuje počas výkonu prípravnej štátnej služby základný vojenský výcvik.</w:t>
      </w:r>
      <w:r w:rsidRPr="00533FD6">
        <w:tab/>
        <w:t xml:space="preserve">               </w:t>
      </w:r>
    </w:p>
    <w:p w:rsidR="00C76F99" w:rsidRDefault="00B55624" w:rsidP="00B55624">
      <w:pPr>
        <w:spacing w:before="100" w:beforeAutospacing="1" w:after="100" w:afterAutospacing="1"/>
        <w:outlineLvl w:val="4"/>
      </w:pPr>
      <w:r w:rsidRPr="00533FD6">
        <w:rPr>
          <w:b/>
          <w:bCs/>
        </w:rPr>
        <w:t>Dočasná štátna služba</w:t>
      </w:r>
      <w:r w:rsidRPr="00533FD6">
        <w:tab/>
      </w:r>
      <w:r w:rsidRPr="00533FD6">
        <w:tab/>
      </w:r>
      <w:r w:rsidRPr="00533FD6">
        <w:tab/>
      </w:r>
      <w:r w:rsidRPr="00533FD6">
        <w:tab/>
      </w:r>
      <w:r w:rsidRPr="00533FD6">
        <w:tab/>
      </w:r>
      <w:r w:rsidRPr="00533FD6">
        <w:tab/>
      </w:r>
      <w:r w:rsidRPr="00533FD6">
        <w:tab/>
      </w:r>
      <w:r w:rsidRPr="00533FD6">
        <w:tab/>
        <w:t xml:space="preserve">                       </w:t>
      </w:r>
    </w:p>
    <w:p w:rsidR="00C76F99" w:rsidRDefault="00B55624" w:rsidP="00B55624">
      <w:pPr>
        <w:spacing w:before="100" w:beforeAutospacing="1" w:after="100" w:afterAutospacing="1"/>
        <w:outlineLvl w:val="4"/>
      </w:pPr>
      <w:r w:rsidRPr="00533FD6">
        <w:t xml:space="preserve"> ► je štátna služba, ktorú PfV vykonáva po dobu ustanovenú týmto zákonom, ak osobitné predpisy neustanovujú inak.</w:t>
      </w:r>
      <w:r w:rsidRPr="00533FD6">
        <w:br/>
        <w:t>► Do dočasnej štátnej služby po úspešnom skončení prípravnej štátnej služby vymenúva PfV vedúci služobného úradu.</w:t>
      </w:r>
      <w:r w:rsidRPr="00533FD6">
        <w:tab/>
      </w:r>
      <w:r w:rsidRPr="00533FD6">
        <w:tab/>
      </w:r>
      <w:r w:rsidRPr="00533FD6">
        <w:tab/>
      </w:r>
      <w:r w:rsidRPr="00533FD6">
        <w:tab/>
      </w:r>
      <w:r w:rsidRPr="00533FD6">
        <w:tab/>
      </w:r>
      <w:r w:rsidRPr="00533FD6">
        <w:tab/>
      </w:r>
      <w:r w:rsidRPr="00533FD6">
        <w:tab/>
      </w:r>
      <w:r w:rsidRPr="00533FD6">
        <w:tab/>
        <w:t xml:space="preserve">                         </w:t>
      </w:r>
    </w:p>
    <w:p w:rsidR="00C76F99" w:rsidRPr="00C629AE" w:rsidRDefault="00B55624" w:rsidP="00B55624">
      <w:pPr>
        <w:spacing w:before="100" w:beforeAutospacing="1" w:after="100" w:afterAutospacing="1"/>
        <w:outlineLvl w:val="4"/>
        <w:rPr>
          <w:b/>
          <w:color w:val="FF0000"/>
        </w:rPr>
      </w:pPr>
      <w:r w:rsidRPr="00C629AE">
        <w:rPr>
          <w:b/>
          <w:color w:val="FF0000"/>
        </w:rPr>
        <w:t>4.</w:t>
      </w:r>
      <w:r w:rsidRPr="00C629AE">
        <w:rPr>
          <w:color w:val="FF0000"/>
        </w:rPr>
        <w:t xml:space="preserve"> </w:t>
      </w:r>
      <w:r w:rsidRPr="00C629AE">
        <w:rPr>
          <w:b/>
          <w:color w:val="FF0000"/>
        </w:rPr>
        <w:t>Začatie pracovného pomeru:</w:t>
      </w:r>
      <w:r w:rsidRPr="00C629AE">
        <w:rPr>
          <w:b/>
          <w:color w:val="FF0000"/>
        </w:rPr>
        <w:tab/>
      </w:r>
      <w:r w:rsidRPr="00C629AE">
        <w:rPr>
          <w:b/>
          <w:color w:val="FF0000"/>
        </w:rPr>
        <w:tab/>
      </w:r>
      <w:r w:rsidRPr="00C629AE">
        <w:rPr>
          <w:b/>
          <w:color w:val="FF0000"/>
        </w:rPr>
        <w:tab/>
      </w:r>
      <w:r w:rsidRPr="00C629AE">
        <w:rPr>
          <w:b/>
          <w:color w:val="FF0000"/>
        </w:rPr>
        <w:tab/>
      </w:r>
      <w:r w:rsidRPr="00C629AE">
        <w:rPr>
          <w:b/>
          <w:color w:val="FF0000"/>
        </w:rPr>
        <w:tab/>
      </w:r>
      <w:r w:rsidRPr="00C629AE">
        <w:rPr>
          <w:b/>
          <w:color w:val="FF0000"/>
        </w:rPr>
        <w:tab/>
      </w:r>
      <w:r w:rsidRPr="00C629AE">
        <w:rPr>
          <w:b/>
          <w:color w:val="FF0000"/>
        </w:rPr>
        <w:tab/>
        <w:t xml:space="preserve">              </w:t>
      </w:r>
    </w:p>
    <w:p w:rsidR="00C629AE" w:rsidRDefault="00B55624" w:rsidP="00B55624">
      <w:pPr>
        <w:spacing w:before="100" w:beforeAutospacing="1" w:after="100" w:afterAutospacing="1"/>
        <w:outlineLvl w:val="4"/>
        <w:rPr>
          <w:b/>
        </w:rPr>
      </w:pPr>
      <w:r w:rsidRPr="00533FD6">
        <w:rPr>
          <w:b/>
        </w:rPr>
        <w:t xml:space="preserve"> </w:t>
      </w:r>
      <w:r w:rsidRPr="00533FD6">
        <w:rPr>
          <w:b/>
          <w:bCs/>
        </w:rPr>
        <w:t>Predzmluvné vzťahy</w:t>
      </w:r>
      <w:r w:rsidRPr="00533FD6">
        <w:t>(1) Pred uzatvorením pracovnej zmluvy je zamestnávateľ povinný oboznámiť fyzickú osobu s právami a povinnosťami, ktoré pre ňu vyplynú z pracovnej zmluvy, s pracovnými podmienkami a mzdovými podmienkami, za ktorých má prácu vykonávať.</w:t>
      </w:r>
      <w:r w:rsidRPr="00533FD6">
        <w:br/>
        <w:t>(2) Ak osobitný právny predpis vyžaduje na výkon práce zdravotnú spôsobilosť na prácu, psychickú spôsobilosť na prácu alebo iný predpoklad, zamestnávateľ môže uzatvoriť pracovnú zmluvu len s fyzickou osobou zdravotne spôsobilou alebo psychicky spôsobilou na túto prácu alebo s fyzickou osobou, ktorá spĺňa iný predpoklad.</w:t>
      </w:r>
      <w:r w:rsidRPr="00533FD6">
        <w:br/>
        <w:t>(3) Zamestnávateľ môže uzatvoriť pracovnú zmluvu s mladistvým iba po predchádzajúcom lekárskom vyšetrení mladistvého.</w:t>
      </w:r>
      <w:r w:rsidRPr="00533FD6">
        <w:br/>
        <w:t>(4) Na uzatvorenie pracovnej zmluvy s mladistvým je zamestnávateľ povinný vyžiadať si vyjadrenie jeho zákonného zástupcu.</w:t>
      </w:r>
      <w:r w:rsidRPr="00533FD6">
        <w:br/>
        <w:t>(5) Zamestnávateľ môže od fyzickej osoby, ktorá sa uchádza o prvé zamestnanie, vyžadovať len informácie, ktoré súvisia s prácou, ktorú má vykonávať. Zamestnávateľ môže od fyzickej osoby, ktorá už bola zamestnávaná, požadovať predloženie pracovného posudku a potvrdenia o zamestnaní.</w:t>
      </w:r>
      <w:r w:rsidRPr="00533FD6">
        <w:br/>
        <w:t>(6) Zamestnávateľ nesmie vyžadovať od fyzickej osoby informácie</w:t>
      </w:r>
      <w:r w:rsidRPr="00533FD6">
        <w:br/>
        <w:t xml:space="preserve">a) o tehotenstve, </w:t>
      </w:r>
      <w:r w:rsidRPr="00533FD6">
        <w:br/>
        <w:t xml:space="preserve">b) o rodinných pomeroch, </w:t>
      </w:r>
      <w:r w:rsidRPr="00533FD6">
        <w:br/>
        <w:t xml:space="preserve">c) o bezúhonnosti s výnimkou, ak ide o prácu, pri ktorej sa podľa osobitného predpisu vyžaduje bezúhonnosť, alebo ak požiadavku bezúhonnosti vyžaduje povaha práce, ktorú má fyzická osoba vykonávať, </w:t>
      </w:r>
      <w:r w:rsidRPr="00533FD6">
        <w:br/>
        <w:t>d) o politickej príslušnosti, odborovej príslušnosti a náboženskej príslušnosti.</w:t>
      </w:r>
      <w:r w:rsidRPr="00533FD6">
        <w:br/>
        <w:t>(7) Fyzická osoba je povinná informovať zamestnávateľa o skutočnostiach, ktoré bránia výkonu práce alebo ktoré by mohli zamestnávateľovi spôsobiť ujmu, a o dĺžke pracovného času u iného zamestnávateľa ak ide o mladistvého.</w:t>
      </w:r>
      <w:r w:rsidRPr="00533FD6">
        <w:br/>
        <w:t>(8) Zamestnávateľ pri prijímaní fyzickej osoby do zamestnania nesmie porušiť zásadu rovnakého zaobchádzania, ak ide o prístup k zamestnaniu (§ 13 ods. 1 a 2).</w:t>
      </w:r>
      <w:r w:rsidRPr="00533FD6">
        <w:br/>
        <w:t>(9) Ak zamestnávateľ pri vzniku pracovného pomeru poruší povinnosti ustanovené v odsekoch 5, 6 a 8, fyzická osoba má právo na primeranú peňažnú náhradu.</w:t>
      </w:r>
      <w:r w:rsidRPr="00533FD6">
        <w:rPr>
          <w:b/>
          <w:bCs/>
        </w:rPr>
        <w:t xml:space="preserve">                                                                       Pracovná zmluva </w:t>
      </w:r>
      <w:r w:rsidRPr="00533FD6">
        <w:br/>
        <w:t>(1) Pracovný pomer sa zakladá písomnou pracovnou zmluvou medzi zamestnávateľom a zamestnancom. Jedno písomné vyhotovenie pracovnej zmluvy je zamestnávateľ povinný vydať zamestnancovi.</w:t>
      </w:r>
      <w:r w:rsidRPr="00533FD6">
        <w:br/>
        <w:t xml:space="preserve">(2) Ak osobitný predpis ustanovuje voľbu alebo vymenovanie ako predpoklad vykonávania funkcie štatutárneho orgánu alebo vnútorný predpis zamestnávateľa ustanovuje voľbu alebo vymenovanie ako požiadavku vykonávania funkcie vedúceho zamestnanca v priamej riadiacej pôsobnosti štatutárneho orgánu, </w:t>
      </w:r>
      <w:r w:rsidRPr="00533FD6">
        <w:lastRenderedPageBreak/>
        <w:t>pracovný pomer s týmto zamestnancom sa zakladá písomnou pracovnou zmluvou až po jeho zvolení alebo vymenovaní.</w:t>
      </w:r>
      <w:r w:rsidRPr="00533FD6">
        <w:br/>
        <w:t>(1) V pracovnej zmluve je zamestnávateľ povinný so zamestnancom dohodnúť podstatné náležitosti, ktorými sú:</w:t>
      </w:r>
      <w:r w:rsidRPr="00533FD6">
        <w:br/>
        <w:t xml:space="preserve">a) druh práce, na ktorý sa zamestnanec prijíma, a jeho stručná charakteristika, </w:t>
      </w:r>
      <w:r w:rsidRPr="00533FD6">
        <w:br/>
        <w:t xml:space="preserve">b) miesto výkonu práce (obec a organizačnú časť alebo inak určené miesto), </w:t>
      </w:r>
      <w:r w:rsidRPr="00533FD6">
        <w:br/>
        <w:t xml:space="preserve">c) deň nástupu do práce, </w:t>
      </w:r>
      <w:r w:rsidRPr="00533FD6">
        <w:br/>
        <w:t>d) mzdové podmienky, ak nie sú dohodnuté v kolektívnej zmluve.</w:t>
      </w:r>
      <w:r w:rsidRPr="00533FD6">
        <w:rPr>
          <w:b/>
        </w:rPr>
        <w:tab/>
      </w:r>
      <w:r w:rsidRPr="00533FD6">
        <w:rPr>
          <w:b/>
        </w:rPr>
        <w:tab/>
      </w:r>
      <w:r w:rsidRPr="00533FD6">
        <w:rPr>
          <w:b/>
        </w:rPr>
        <w:tab/>
      </w:r>
      <w:r w:rsidRPr="00533FD6">
        <w:rPr>
          <w:b/>
        </w:rPr>
        <w:tab/>
      </w:r>
      <w:r w:rsidRPr="00533FD6">
        <w:rPr>
          <w:b/>
        </w:rPr>
        <w:tab/>
        <w:t xml:space="preserve">       </w:t>
      </w:r>
    </w:p>
    <w:p w:rsidR="00C629AE" w:rsidRDefault="00B55624" w:rsidP="00B55624">
      <w:pPr>
        <w:spacing w:before="100" w:beforeAutospacing="1" w:after="100" w:afterAutospacing="1"/>
        <w:outlineLvl w:val="4"/>
      </w:pPr>
      <w:r w:rsidRPr="00C629AE">
        <w:rPr>
          <w:b/>
          <w:color w:val="FF0000"/>
        </w:rPr>
        <w:t xml:space="preserve">      </w:t>
      </w:r>
      <w:r w:rsidRPr="00C629AE">
        <w:rPr>
          <w:b/>
          <w:bCs/>
          <w:color w:val="FF0000"/>
        </w:rPr>
        <w:t xml:space="preserve">5. Skončenie pracovného pomeru </w:t>
      </w:r>
      <w:r w:rsidRPr="00C629AE">
        <w:rPr>
          <w:color w:val="FF0000"/>
        </w:rPr>
        <w:br/>
      </w:r>
      <w:r w:rsidRPr="00533FD6">
        <w:t>(1) Pracovný pomer možno skončiť</w:t>
      </w:r>
      <w:r w:rsidRPr="00533FD6">
        <w:br/>
        <w:t xml:space="preserve">a) dohodou, </w:t>
      </w:r>
      <w:r w:rsidRPr="00533FD6">
        <w:br/>
        <w:t xml:space="preserve">b) výpoveďou, </w:t>
      </w:r>
      <w:r w:rsidRPr="00533FD6">
        <w:br/>
        <w:t xml:space="preserve">c) okamžitým skončením, </w:t>
      </w:r>
      <w:r w:rsidRPr="00533FD6">
        <w:br/>
        <w:t>d) skončením v skúšobnej dobe.</w:t>
      </w:r>
      <w:r w:rsidRPr="00533FD6">
        <w:br/>
        <w:t>(2) Pracovný pomer dohodnutý na určitú dobu sa skončí uplynutím dohodnutej doby.</w:t>
      </w:r>
      <w:r w:rsidRPr="00533FD6">
        <w:br/>
        <w:t>(3) Pracovný pomer cudzinca alebo osoby bez štátnej príslušnosti, ak k jeho skončeniu nedošlo už iným spôsobom, sa skončí dňom, ktorým</w:t>
      </w:r>
      <w:r w:rsidRPr="00533FD6">
        <w:br/>
        <w:t xml:space="preserve">a) sa má skončiť jeho pobyt na území Slovenskej republiky podľa vykonateľného rozhodnutia o odňatí povolenia na pobyt, </w:t>
      </w:r>
      <w:r w:rsidRPr="00533FD6">
        <w:br/>
        <w:t xml:space="preserve">b) nadobudne právoplatnosť rozsudok ukladajúci tejto osobe trest vyhostenia z územia Slovenskej republiky, </w:t>
      </w:r>
      <w:r w:rsidRPr="00533FD6">
        <w:br/>
        <w:t>c) uplynula doba, na ktorú bolo vydané povolenie na pobyt na území Slovenskej republiky.</w:t>
      </w:r>
      <w:r w:rsidRPr="00533FD6">
        <w:br/>
        <w:t>(4) Pracovný pomer zaniká smrťou zamestnanca.</w:t>
      </w:r>
      <w:r w:rsidRPr="00533FD6">
        <w:tab/>
      </w:r>
      <w:r w:rsidRPr="00533FD6">
        <w:tab/>
      </w:r>
      <w:r w:rsidRPr="00533FD6">
        <w:tab/>
      </w:r>
      <w:r w:rsidRPr="00533FD6">
        <w:tab/>
      </w:r>
      <w:r w:rsidRPr="00533FD6">
        <w:tab/>
      </w:r>
      <w:r w:rsidRPr="00533FD6">
        <w:tab/>
        <w:t xml:space="preserve">         </w:t>
      </w:r>
    </w:p>
    <w:p w:rsidR="009F3AED" w:rsidRDefault="00B55624" w:rsidP="00B55624">
      <w:pPr>
        <w:spacing w:before="100" w:beforeAutospacing="1" w:after="100" w:afterAutospacing="1"/>
        <w:outlineLvl w:val="4"/>
        <w:rPr>
          <w:b/>
          <w:bCs/>
        </w:rPr>
      </w:pPr>
      <w:r w:rsidRPr="00533FD6">
        <w:rPr>
          <w:b/>
          <w:bCs/>
        </w:rPr>
        <w:t xml:space="preserve">Dohoda o skončení pracovného pomeru </w:t>
      </w:r>
      <w:r w:rsidRPr="00533FD6">
        <w:t>(1) Ak sa zamestnávateľ a zamestnanec dohodnú na skončení pracovného pomeru, pracovný pomer sa skončí dohodnutým dňom.</w:t>
      </w:r>
      <w:r w:rsidRPr="00533FD6">
        <w:br/>
        <w:t>(2) Dohodu o skončení pracovného pomeru zamestnávateľ a zamestnanec uzatvárajú písomne. V dohode musia byť uvedené dôvody skončenia pracovného pomeru, ak to zamestnanec požaduje alebo ak sa pracovný pomer skončil dohodou z dôvodov organizačných zmien.</w:t>
      </w:r>
      <w:r w:rsidRPr="00533FD6">
        <w:br/>
        <w:t>(3) Jedno vyhotovenie dohody o skončení pracovného pomeru vydá zamestnávateľ zamestnancovi.</w:t>
      </w:r>
      <w:r w:rsidRPr="00533FD6">
        <w:rPr>
          <w:b/>
          <w:bCs/>
        </w:rPr>
        <w:br/>
        <w:t xml:space="preserve">Výpoveď </w:t>
      </w:r>
      <w:r w:rsidRPr="00533FD6">
        <w:br/>
        <w:t>(1) Výpoveďou môže skončiť pracovný pomer zamestnávateľ aj zamestnanec. Výpoveď musí byť písomná a doručená, inak je neplatná.</w:t>
      </w:r>
      <w:r w:rsidRPr="00533FD6">
        <w:br/>
        <w:t>(2) Zamestnávateľ môže dať zamestnancovi výpoveď iba z dôvodov ustanovených v tomto zákone. Dôvod výpovede sa musí vo výpovedi skutkovo vymedziť tak, aby ho nebolo možné zameniť s iným dôvodom, inak je výpoveď neplatná. Dôvod výpovede nemožno dodatočne meniť.</w:t>
      </w:r>
      <w:r w:rsidRPr="00533FD6">
        <w:br/>
        <w:t>(3) Ak zamestnávateľ dal zamestnancovi výpoveď podľa § 63 ods. 1 písm. b), nesmie počas troch mesiacov znovu utvoriť zrušené pracovné miesto a prijať po skončení pracovného pomeru na toto pracovné miesto iného zamestnanca.</w:t>
      </w:r>
      <w:r w:rsidRPr="00533FD6">
        <w:rPr>
          <w:b/>
          <w:bCs/>
        </w:rPr>
        <w:tab/>
      </w:r>
      <w:r w:rsidRPr="00533FD6">
        <w:rPr>
          <w:b/>
          <w:bCs/>
        </w:rPr>
        <w:tab/>
      </w:r>
      <w:r w:rsidRPr="00533FD6">
        <w:rPr>
          <w:b/>
          <w:bCs/>
        </w:rPr>
        <w:tab/>
      </w:r>
      <w:r w:rsidRPr="00533FD6">
        <w:rPr>
          <w:b/>
          <w:bCs/>
        </w:rPr>
        <w:tab/>
      </w:r>
      <w:r w:rsidRPr="00533FD6">
        <w:rPr>
          <w:b/>
          <w:bCs/>
        </w:rPr>
        <w:tab/>
      </w:r>
      <w:r w:rsidRPr="00533FD6">
        <w:rPr>
          <w:b/>
          <w:bCs/>
        </w:rPr>
        <w:tab/>
      </w:r>
      <w:r w:rsidRPr="00533FD6">
        <w:rPr>
          <w:b/>
          <w:bCs/>
        </w:rPr>
        <w:tab/>
        <w:t xml:space="preserve">                          </w:t>
      </w:r>
    </w:p>
    <w:p w:rsidR="00F74106" w:rsidRDefault="00B55624" w:rsidP="00B55624">
      <w:pPr>
        <w:spacing w:before="100" w:beforeAutospacing="1" w:after="100" w:afterAutospacing="1"/>
        <w:outlineLvl w:val="4"/>
        <w:rPr>
          <w:b/>
        </w:rPr>
      </w:pPr>
      <w:r w:rsidRPr="00533FD6">
        <w:rPr>
          <w:b/>
          <w:bCs/>
        </w:rPr>
        <w:t xml:space="preserve"> 6. </w:t>
      </w:r>
      <w:r w:rsidRPr="00533FD6">
        <w:rPr>
          <w:b/>
        </w:rPr>
        <w:t>disciplinárne opatrenia – formy, poradie:</w:t>
      </w:r>
      <w:r w:rsidRPr="00533FD6">
        <w:rPr>
          <w:b/>
          <w:bCs/>
        </w:rPr>
        <w:t>Disciplinárne opatrenie</w:t>
      </w:r>
      <w:r w:rsidRPr="00533FD6">
        <w:br/>
        <w:t>Disciplinárnym opatrením je</w:t>
      </w:r>
      <w:r w:rsidRPr="00533FD6">
        <w:br/>
        <w:t xml:space="preserve">a) písomné pokarhanie, </w:t>
      </w:r>
      <w:r w:rsidRPr="00533FD6">
        <w:br/>
        <w:t>b) zníženie služobného platu až o 15 % najdlhšie na tri mesiace z posledného priznaného služobného platu.</w:t>
      </w:r>
      <w:r w:rsidRPr="00533FD6">
        <w:rPr>
          <w:b/>
        </w:rPr>
        <w:t xml:space="preserve">                        </w:t>
      </w:r>
      <w:r w:rsidRPr="00533FD6">
        <w:rPr>
          <w:b/>
        </w:rPr>
        <w:tab/>
      </w:r>
      <w:r w:rsidRPr="00533FD6">
        <w:rPr>
          <w:b/>
        </w:rPr>
        <w:tab/>
      </w:r>
      <w:r w:rsidRPr="00533FD6">
        <w:rPr>
          <w:b/>
        </w:rPr>
        <w:tab/>
      </w:r>
      <w:r w:rsidRPr="00533FD6">
        <w:rPr>
          <w:b/>
        </w:rPr>
        <w:tab/>
      </w:r>
      <w:r w:rsidRPr="00533FD6">
        <w:rPr>
          <w:b/>
        </w:rPr>
        <w:tab/>
      </w:r>
      <w:r w:rsidRPr="00533FD6">
        <w:rPr>
          <w:b/>
        </w:rPr>
        <w:tab/>
      </w:r>
      <w:r w:rsidRPr="00533FD6">
        <w:rPr>
          <w:b/>
        </w:rPr>
        <w:tab/>
        <w:t xml:space="preserve">                </w:t>
      </w:r>
    </w:p>
    <w:p w:rsidR="00957B10" w:rsidRDefault="00B55624" w:rsidP="00B55624">
      <w:pPr>
        <w:spacing w:before="100" w:beforeAutospacing="1" w:after="100" w:afterAutospacing="1"/>
        <w:outlineLvl w:val="4"/>
      </w:pPr>
      <w:r w:rsidRPr="00533FD6">
        <w:rPr>
          <w:b/>
          <w:bCs/>
        </w:rPr>
        <w:t>Ukladanie disciplinárnych opatrení</w:t>
      </w:r>
      <w:r w:rsidRPr="00533FD6">
        <w:br/>
        <w:t>Disciplinárne opatrenie možno uložiť, ak sa preukázalo, že profesionálny vojak disciplinárne previnenie spáchal a ak na nápravu a obnovenie služobnej disciplíny za menej závažné konanie nepostačuje prerokovanie disciplinárneho previnenia.</w:t>
      </w:r>
      <w:r w:rsidRPr="00533FD6">
        <w:br/>
        <w:t>Za disciplinárne previnenie môže vedúci služobného úradu alebo veliteľ uložiť len jedno disciplinárne opatrenie.</w:t>
      </w:r>
      <w:r w:rsidRPr="00533FD6">
        <w:br/>
        <w:t xml:space="preserve">(1) Pred uložením disciplinárneho opatrenia musí byť vždy objektívne zistený skutočný stav. Profesionálnemu vojakovi musí byť pred uložením disciplinárneho opatrenia daná možnosť vyjadriť sa k </w:t>
      </w:r>
      <w:r w:rsidRPr="00533FD6">
        <w:lastRenderedPageBreak/>
        <w:t>veci, navrhovať dôkazy a obhajovať sa.</w:t>
      </w:r>
      <w:r w:rsidRPr="00533FD6">
        <w:br/>
        <w:t>(2) Pri rozhodovaní o uložení disciplinárneho opatrenia sa prihliada na povahu protiprávneho konania, na okolnosti, za ktorých bolo spáchané, jeho následky, mieru zavinenia a na doterajší postoj profesionálneho vojaka k plneniu služobných povinností.</w:t>
      </w:r>
      <w:r w:rsidRPr="00533FD6">
        <w:br/>
        <w:t>(3) Uložením disciplinárneho opatrenia profesionálny vojak nie je zbavený povinnosti nahradiť škodu, ktorú spôsobil disciplinárnym previnením alebo priestupkom.</w:t>
      </w:r>
      <w:r w:rsidRPr="00533FD6">
        <w:tab/>
      </w:r>
      <w:r w:rsidRPr="00533FD6">
        <w:tab/>
      </w:r>
      <w:r>
        <w:t xml:space="preserve">             </w:t>
      </w:r>
      <w:r w:rsidRPr="00533FD6">
        <w:tab/>
        <w:t xml:space="preserve"> </w:t>
      </w:r>
    </w:p>
    <w:p w:rsidR="00B55624" w:rsidRPr="00E71E50" w:rsidRDefault="00B55624" w:rsidP="00B55624">
      <w:pPr>
        <w:spacing w:before="100" w:beforeAutospacing="1" w:after="100" w:afterAutospacing="1"/>
        <w:outlineLvl w:val="4"/>
      </w:pPr>
      <w:r w:rsidRPr="00533FD6">
        <w:t xml:space="preserve">  </w:t>
      </w:r>
      <w:r w:rsidRPr="00533FD6">
        <w:rPr>
          <w:b/>
        </w:rPr>
        <w:t>7. Diskriminácia, čo  to je diskrim. Zákon a o čom pojednáva:</w:t>
      </w:r>
      <w:r w:rsidRPr="00533FD6">
        <w:rPr>
          <w:b/>
        </w:rPr>
        <w:tab/>
      </w:r>
      <w:r w:rsidRPr="00533FD6">
        <w:rPr>
          <w:b/>
        </w:rPr>
        <w:tab/>
      </w:r>
      <w:r w:rsidRPr="00533FD6">
        <w:rPr>
          <w:b/>
        </w:rPr>
        <w:tab/>
      </w:r>
      <w:r w:rsidRPr="00533FD6">
        <w:rPr>
          <w:b/>
        </w:rPr>
        <w:tab/>
        <w:t xml:space="preserve">           </w:t>
      </w:r>
      <w:r w:rsidRPr="00533FD6">
        <w:t>(1) Dodržiavanie zásady rovnakého zaobchádzania spočíva v zákaze diskriminácie z</w:t>
      </w:r>
      <w:r w:rsidRPr="00533FD6">
        <w:rPr>
          <w:b/>
        </w:rPr>
        <w:t xml:space="preserve"> </w:t>
      </w:r>
      <w:r w:rsidRPr="00533FD6">
        <w:t>akéhokoľvek dôvodu, vo výkone práv a povinností v súlade s dobrými mravmi, ako aj v</w:t>
      </w:r>
      <w:r w:rsidRPr="00533FD6">
        <w:rPr>
          <w:b/>
        </w:rPr>
        <w:t xml:space="preserve"> </w:t>
      </w:r>
      <w:r w:rsidRPr="00533FD6">
        <w:t>prijímaní opatrení na ochranu pred diskrimináciou, ak je možné prijatie takýchto opatrení</w:t>
      </w:r>
    </w:p>
    <w:p w:rsidR="00B55624" w:rsidRPr="00533FD6" w:rsidRDefault="00B55624" w:rsidP="00B55624">
      <w:pPr>
        <w:autoSpaceDE w:val="0"/>
        <w:autoSpaceDN w:val="0"/>
        <w:adjustRightInd w:val="0"/>
      </w:pPr>
      <w:r w:rsidRPr="00533FD6">
        <w:t>požadovať vzhľadom na konkrétne okolnosti a na možnosti osoby, ktorá má povinnosť túto</w:t>
      </w:r>
    </w:p>
    <w:p w:rsidR="00B55624" w:rsidRPr="00533FD6" w:rsidRDefault="00B55624" w:rsidP="00B55624">
      <w:pPr>
        <w:autoSpaceDE w:val="0"/>
        <w:autoSpaceDN w:val="0"/>
        <w:adjustRightInd w:val="0"/>
      </w:pPr>
      <w:r w:rsidRPr="00533FD6">
        <w:t>zásadu dodržiavať.</w:t>
      </w:r>
    </w:p>
    <w:p w:rsidR="00B55624" w:rsidRPr="00533FD6" w:rsidRDefault="00B55624" w:rsidP="00B55624">
      <w:pPr>
        <w:autoSpaceDE w:val="0"/>
        <w:autoSpaceDN w:val="0"/>
        <w:adjustRightInd w:val="0"/>
      </w:pPr>
      <w:r w:rsidRPr="00533FD6">
        <w:t>(2) Diskriminácia je priama diskriminácia, nepriama diskriminácia, obťažovanie a</w:t>
      </w:r>
    </w:p>
    <w:p w:rsidR="00B55624" w:rsidRPr="00533FD6" w:rsidRDefault="00B55624" w:rsidP="00B55624">
      <w:pPr>
        <w:autoSpaceDE w:val="0"/>
        <w:autoSpaceDN w:val="0"/>
        <w:adjustRightInd w:val="0"/>
      </w:pPr>
      <w:r w:rsidRPr="00533FD6">
        <w:t>neoprávnený postih; diskriminácia je aj pokyn na diskrimináciu a nabádanie na diskrimináciu.</w:t>
      </w:r>
    </w:p>
    <w:p w:rsidR="00B55624" w:rsidRPr="00533FD6" w:rsidRDefault="00B55624" w:rsidP="00B55624">
      <w:pPr>
        <w:autoSpaceDE w:val="0"/>
        <w:autoSpaceDN w:val="0"/>
        <w:adjustRightInd w:val="0"/>
      </w:pPr>
      <w:r w:rsidRPr="00533FD6">
        <w:t>(3) Priama diskriminácia je konanie alebo opomenutie, pri ktorom sa s osobou zaobchádza</w:t>
      </w:r>
    </w:p>
    <w:p w:rsidR="00B55624" w:rsidRPr="00533FD6" w:rsidRDefault="00B55624" w:rsidP="00B55624">
      <w:pPr>
        <w:autoSpaceDE w:val="0"/>
        <w:autoSpaceDN w:val="0"/>
        <w:adjustRightInd w:val="0"/>
      </w:pPr>
      <w:r w:rsidRPr="00533FD6">
        <w:t>menej priaznivo, ako sa zaobchádza, zaobchádzalo alebo by sa mohlo zaobchádzať s inou</w:t>
      </w:r>
    </w:p>
    <w:p w:rsidR="00B55624" w:rsidRPr="00533FD6" w:rsidRDefault="00B55624" w:rsidP="00B55624">
      <w:pPr>
        <w:autoSpaceDE w:val="0"/>
        <w:autoSpaceDN w:val="0"/>
        <w:adjustRightInd w:val="0"/>
      </w:pPr>
      <w:r w:rsidRPr="00533FD6">
        <w:t>osobou v porovnateľnej situácii.</w:t>
      </w:r>
    </w:p>
    <w:p w:rsidR="00B55624" w:rsidRPr="00533FD6" w:rsidRDefault="00B55624" w:rsidP="00B55624">
      <w:pPr>
        <w:autoSpaceDE w:val="0"/>
        <w:autoSpaceDN w:val="0"/>
        <w:adjustRightInd w:val="0"/>
      </w:pPr>
      <w:r w:rsidRPr="00533FD6">
        <w:t>(4) Nepriama diskriminácia je navonok neutrálny predpis, rozhodnutie, pokyn alebo prax,</w:t>
      </w:r>
    </w:p>
    <w:p w:rsidR="00B55624" w:rsidRPr="00533FD6" w:rsidRDefault="00B55624" w:rsidP="00B55624">
      <w:pPr>
        <w:autoSpaceDE w:val="0"/>
        <w:autoSpaceDN w:val="0"/>
        <w:adjustRightInd w:val="0"/>
      </w:pPr>
      <w:r w:rsidRPr="00533FD6">
        <w:t>ktoré znevýhodňujú osobu v porovnaní s inou osobou; nepriama diskriminácia nie je, ak</w:t>
      </w:r>
    </w:p>
    <w:p w:rsidR="00B55624" w:rsidRPr="00533FD6" w:rsidRDefault="00B55624" w:rsidP="00B55624">
      <w:pPr>
        <w:autoSpaceDE w:val="0"/>
        <w:autoSpaceDN w:val="0"/>
        <w:adjustRightInd w:val="0"/>
      </w:pPr>
      <w:r w:rsidRPr="00533FD6">
        <w:t>takýto predpis, rozhodnutie, pokyn alebo prax sú objektívne odôvodnené sledovaním</w:t>
      </w:r>
    </w:p>
    <w:p w:rsidR="00B55624" w:rsidRPr="00533FD6" w:rsidRDefault="00B55624" w:rsidP="00B55624">
      <w:pPr>
        <w:autoSpaceDE w:val="0"/>
        <w:autoSpaceDN w:val="0"/>
        <w:adjustRightInd w:val="0"/>
      </w:pPr>
      <w:r w:rsidRPr="00533FD6">
        <w:t>oprávneného záujmu a sú primerané a nevyhnutné na dosiahnutie takého záujmu.</w:t>
      </w:r>
    </w:p>
    <w:p w:rsidR="00B55624" w:rsidRPr="00533FD6" w:rsidRDefault="00B55624" w:rsidP="00B55624">
      <w:pPr>
        <w:autoSpaceDE w:val="0"/>
        <w:autoSpaceDN w:val="0"/>
        <w:adjustRightInd w:val="0"/>
      </w:pPr>
      <w:r w:rsidRPr="00533FD6">
        <w:t>(5) Obťažovanie je také zaobchádzanie s osobou, ktoré táto osoba môže odôvodnene</w:t>
      </w:r>
    </w:p>
    <w:p w:rsidR="00B55624" w:rsidRPr="00533FD6" w:rsidRDefault="00B55624" w:rsidP="00B55624">
      <w:pPr>
        <w:autoSpaceDE w:val="0"/>
        <w:autoSpaceDN w:val="0"/>
        <w:adjustRightInd w:val="0"/>
      </w:pPr>
      <w:r w:rsidRPr="00533FD6">
        <w:t>považovať za nepríjemné, nevhodné alebo urážlivé a</w:t>
      </w:r>
    </w:p>
    <w:p w:rsidR="00B55624" w:rsidRPr="00533FD6" w:rsidRDefault="00B55624" w:rsidP="00B55624">
      <w:pPr>
        <w:autoSpaceDE w:val="0"/>
        <w:autoSpaceDN w:val="0"/>
        <w:adjustRightInd w:val="0"/>
      </w:pPr>
      <w:r w:rsidRPr="00533FD6">
        <w:t>a) ktorého úmyslom alebo následkom je alebo môže byť zníženie dôstojnosti tejto osoby</w:t>
      </w:r>
    </w:p>
    <w:p w:rsidR="00B55624" w:rsidRPr="00533FD6" w:rsidRDefault="00B55624" w:rsidP="00B55624">
      <w:pPr>
        <w:autoSpaceDE w:val="0"/>
        <w:autoSpaceDN w:val="0"/>
        <w:adjustRightInd w:val="0"/>
      </w:pPr>
      <w:r w:rsidRPr="00533FD6">
        <w:t>alebo vytvorenie nepriateľského, ponižujúceho alebo zastrašujúceho prostredia alebo</w:t>
      </w:r>
    </w:p>
    <w:p w:rsidR="00B55624" w:rsidRPr="00533FD6" w:rsidRDefault="00B55624" w:rsidP="00B55624">
      <w:pPr>
        <w:autoSpaceDE w:val="0"/>
        <w:autoSpaceDN w:val="0"/>
        <w:adjustRightInd w:val="0"/>
      </w:pPr>
      <w:r w:rsidRPr="00533FD6">
        <w:t>b) ktorého strpenie môže pokladať za podmienku na rozhodnutie alebo výkon práv a</w:t>
      </w:r>
    </w:p>
    <w:p w:rsidR="00B55624" w:rsidRPr="00533FD6" w:rsidRDefault="00B55624" w:rsidP="00B55624">
      <w:pPr>
        <w:autoSpaceDE w:val="0"/>
        <w:autoSpaceDN w:val="0"/>
        <w:adjustRightInd w:val="0"/>
      </w:pPr>
      <w:r w:rsidRPr="00533FD6">
        <w:t>povinností vyplývajúcich z právnych vzťahov.</w:t>
      </w:r>
    </w:p>
    <w:p w:rsidR="00B55624" w:rsidRPr="00533FD6" w:rsidRDefault="00B55624" w:rsidP="00B55624">
      <w:pPr>
        <w:autoSpaceDE w:val="0"/>
        <w:autoSpaceDN w:val="0"/>
        <w:adjustRightInd w:val="0"/>
      </w:pPr>
      <w:r w:rsidRPr="00533FD6">
        <w:t>(6) Pokyn na diskrimináciu je konanie, ktoré spočíva v zneužití podriadenosti osoby na účel</w:t>
      </w:r>
    </w:p>
    <w:p w:rsidR="00B55624" w:rsidRPr="00533FD6" w:rsidRDefault="00B55624" w:rsidP="00B55624">
      <w:pPr>
        <w:autoSpaceDE w:val="0"/>
        <w:autoSpaceDN w:val="0"/>
        <w:adjustRightInd w:val="0"/>
      </w:pPr>
      <w:r w:rsidRPr="00533FD6">
        <w:t>diskriminácie tretej osoby.</w:t>
      </w:r>
    </w:p>
    <w:p w:rsidR="00B55624" w:rsidRPr="00533FD6" w:rsidRDefault="00B55624" w:rsidP="00B55624">
      <w:pPr>
        <w:autoSpaceDE w:val="0"/>
        <w:autoSpaceDN w:val="0"/>
        <w:adjustRightInd w:val="0"/>
      </w:pPr>
      <w:r w:rsidRPr="00533FD6">
        <w:t>(7) Nabádanie na diskrimináciu je presviedčanie, utvrdzovanie alebo podnecovanie osoby na diskrimináciu tretej osoby.</w:t>
      </w:r>
    </w:p>
    <w:p w:rsidR="00B55624" w:rsidRPr="00533FD6" w:rsidRDefault="00B55624" w:rsidP="00B55624">
      <w:pPr>
        <w:autoSpaceDE w:val="0"/>
        <w:autoSpaceDN w:val="0"/>
        <w:adjustRightInd w:val="0"/>
      </w:pPr>
      <w:r w:rsidRPr="00533FD6">
        <w:t>(8) Neoprávnený postih je také konanie alebo opomenutie, ktoré je pre osobu, ktorej sa týka,</w:t>
      </w:r>
    </w:p>
    <w:p w:rsidR="00B55624" w:rsidRPr="00533FD6" w:rsidRDefault="00B55624" w:rsidP="00B55624">
      <w:pPr>
        <w:autoSpaceDE w:val="0"/>
        <w:autoSpaceDN w:val="0"/>
        <w:adjustRightInd w:val="0"/>
      </w:pPr>
      <w:r w:rsidRPr="00533FD6">
        <w:t>nepriaznivé a priamo súvisí</w:t>
      </w:r>
    </w:p>
    <w:p w:rsidR="00B55624" w:rsidRPr="00533FD6" w:rsidRDefault="00B55624" w:rsidP="00B55624">
      <w:pPr>
        <w:autoSpaceDE w:val="0"/>
        <w:autoSpaceDN w:val="0"/>
        <w:adjustRightInd w:val="0"/>
      </w:pPr>
      <w:r w:rsidRPr="00533FD6">
        <w:t>a) s domáhaním sa právnej ochrany pred diskrimináciou vo svojom mene alebo v mene inej</w:t>
      </w:r>
    </w:p>
    <w:p w:rsidR="00B55624" w:rsidRPr="00533FD6" w:rsidRDefault="00B55624" w:rsidP="00B55624">
      <w:pPr>
        <w:autoSpaceDE w:val="0"/>
        <w:autoSpaceDN w:val="0"/>
        <w:adjustRightInd w:val="0"/>
      </w:pPr>
      <w:r w:rsidRPr="00533FD6">
        <w:t>osoby alebo</w:t>
      </w:r>
    </w:p>
    <w:p w:rsidR="00B55624" w:rsidRPr="00533FD6" w:rsidRDefault="00B55624" w:rsidP="00B55624">
      <w:pPr>
        <w:autoSpaceDE w:val="0"/>
        <w:autoSpaceDN w:val="0"/>
        <w:adjustRightInd w:val="0"/>
      </w:pPr>
      <w:r w:rsidRPr="00533FD6">
        <w:t>b) s podaním svedeckej výpovede, vysvetlenia alebo súvisí s inou účasťou tejto osoby v</w:t>
      </w:r>
    </w:p>
    <w:p w:rsidR="00B55624" w:rsidRPr="00533FD6" w:rsidRDefault="00B55624" w:rsidP="00B55624">
      <w:pPr>
        <w:autoSpaceDE w:val="0"/>
        <w:autoSpaceDN w:val="0"/>
        <w:adjustRightInd w:val="0"/>
      </w:pPr>
      <w:r w:rsidRPr="00533FD6">
        <w:t>konaní vo veciach porušenia zásady rovnakého zaobchádzania.</w:t>
      </w:r>
    </w:p>
    <w:p w:rsidR="00B55624" w:rsidRPr="00533FD6" w:rsidRDefault="00B55624" w:rsidP="00B55624">
      <w:pPr>
        <w:autoSpaceDE w:val="0"/>
        <w:autoSpaceDN w:val="0"/>
        <w:adjustRightInd w:val="0"/>
      </w:pPr>
      <w:r w:rsidRPr="00533FD6">
        <w:t>(9) Diskriminácia právnickej osoby je nedodržanie zásady rovnakého zaobchádzania vo</w:t>
      </w:r>
    </w:p>
    <w:p w:rsidR="00B55624" w:rsidRPr="00533FD6" w:rsidRDefault="00B55624" w:rsidP="00B55624">
      <w:pPr>
        <w:autoSpaceDE w:val="0"/>
        <w:autoSpaceDN w:val="0"/>
        <w:adjustRightInd w:val="0"/>
      </w:pPr>
      <w:r w:rsidRPr="00533FD6">
        <w:t>vzťahu k tejto osobe z dôvodov podľa § 6 ods. 1, ak ide o jej členov, spoločníkov, akcionárov,</w:t>
      </w:r>
    </w:p>
    <w:p w:rsidR="00B55624" w:rsidRPr="00533FD6" w:rsidRDefault="00B55624" w:rsidP="00B55624">
      <w:pPr>
        <w:autoSpaceDE w:val="0"/>
        <w:autoSpaceDN w:val="0"/>
        <w:adjustRightInd w:val="0"/>
      </w:pPr>
      <w:r w:rsidRPr="00533FD6">
        <w:t>členov jej orgánov, jej zamestnancov, osôb konajúcich v jej mene alebo osôb, v mene ktorých</w:t>
      </w:r>
    </w:p>
    <w:p w:rsidR="00B55624" w:rsidRPr="00533FD6" w:rsidRDefault="00B55624" w:rsidP="00B55624">
      <w:pPr>
        <w:autoSpaceDE w:val="0"/>
        <w:autoSpaceDN w:val="0"/>
        <w:adjustRightInd w:val="0"/>
      </w:pPr>
      <w:r w:rsidRPr="00533FD6">
        <w:t>koná táto právnická osoba.</w:t>
      </w:r>
    </w:p>
    <w:p w:rsidR="006F57FC" w:rsidRDefault="00B55624" w:rsidP="00B55624">
      <w:pPr>
        <w:spacing w:before="100" w:beforeAutospacing="1" w:after="100" w:afterAutospacing="1"/>
        <w:outlineLvl w:val="4"/>
        <w:rPr>
          <w:b/>
        </w:rPr>
      </w:pPr>
      <w:r w:rsidRPr="00533FD6">
        <w:rPr>
          <w:b/>
        </w:rPr>
        <w:t>8. Práva a povinnosti zamestnávateľa voči zamestnancovi, inštitút zamestnávateľ zamestnanec</w:t>
      </w:r>
      <w:r w:rsidRPr="00533FD6">
        <w:rPr>
          <w:b/>
        </w:rPr>
        <w:tab/>
      </w:r>
      <w:r w:rsidRPr="00533FD6">
        <w:rPr>
          <w:b/>
        </w:rPr>
        <w:tab/>
      </w:r>
      <w:r w:rsidRPr="00533FD6">
        <w:rPr>
          <w:b/>
        </w:rPr>
        <w:tab/>
      </w:r>
      <w:r w:rsidRPr="00533FD6">
        <w:rPr>
          <w:b/>
        </w:rPr>
        <w:tab/>
      </w:r>
      <w:r w:rsidRPr="00533FD6">
        <w:rPr>
          <w:b/>
        </w:rPr>
        <w:tab/>
      </w:r>
      <w:r w:rsidRPr="00533FD6">
        <w:rPr>
          <w:b/>
        </w:rPr>
        <w:tab/>
      </w:r>
      <w:r w:rsidRPr="00533FD6">
        <w:rPr>
          <w:b/>
        </w:rPr>
        <w:tab/>
      </w:r>
      <w:r w:rsidRPr="00533FD6">
        <w:rPr>
          <w:b/>
        </w:rPr>
        <w:tab/>
      </w:r>
      <w:r w:rsidRPr="00533FD6">
        <w:rPr>
          <w:b/>
        </w:rPr>
        <w:tab/>
      </w:r>
      <w:r w:rsidRPr="00533FD6">
        <w:rPr>
          <w:b/>
        </w:rPr>
        <w:tab/>
        <w:t xml:space="preserve">               </w:t>
      </w:r>
    </w:p>
    <w:p w:rsidR="00B55624" w:rsidRPr="00533FD6" w:rsidRDefault="00B55624" w:rsidP="00B55624">
      <w:pPr>
        <w:spacing w:before="100" w:beforeAutospacing="1" w:after="100" w:afterAutospacing="1"/>
        <w:outlineLvl w:val="4"/>
      </w:pPr>
      <w:r w:rsidRPr="00533FD6">
        <w:rPr>
          <w:b/>
        </w:rPr>
        <w:t xml:space="preserve"> </w:t>
      </w:r>
      <w:r w:rsidRPr="00533FD6">
        <w:rPr>
          <w:b/>
          <w:bCs/>
        </w:rPr>
        <w:t xml:space="preserve">Zamestnávateľ </w:t>
      </w:r>
      <w:r w:rsidRPr="00533FD6">
        <w:br/>
        <w:t>(1) Zamestnávateľ je právnická osoba alebo fyzická osoba, ktorá zamestnáva aspoň jednu fyzickú osobu v pracovnoprávnom vzťahu, a ak to ustanovuje osobitný predpis, aj v obdobných pracovných vzťahoch.</w:t>
      </w:r>
      <w:r w:rsidRPr="00533FD6">
        <w:br/>
        <w:t>(2) Zamestnávateľ vystupuje v pracovnoprávnych vzťahoch vo svojom mene a má zodpovednosť vyplývajúcu z týchto vzťahov. Zamestnávateľom je aj organizačná jednotka zamestnávateľa, ak to ustanovujú osobitné predpisy alebo stanovy podľa osobitného predpisu. Ak je účastníkom pracovnoprávneho vzťahu zamestnávateľ, nemôže ním byť súčasne jeho organizačná jednotka a naopak.</w:t>
      </w:r>
      <w:r w:rsidRPr="00533FD6">
        <w:tab/>
      </w:r>
      <w:r w:rsidRPr="00533FD6">
        <w:tab/>
      </w:r>
      <w:r w:rsidRPr="00533FD6">
        <w:tab/>
      </w:r>
      <w:r w:rsidRPr="00533FD6">
        <w:tab/>
      </w:r>
      <w:r w:rsidRPr="00533FD6">
        <w:tab/>
      </w:r>
      <w:r w:rsidRPr="00533FD6">
        <w:tab/>
      </w:r>
      <w:r w:rsidRPr="00533FD6">
        <w:tab/>
      </w:r>
      <w:r w:rsidRPr="00533FD6">
        <w:tab/>
      </w:r>
      <w:r w:rsidRPr="00533FD6">
        <w:tab/>
      </w:r>
      <w:r w:rsidRPr="00533FD6">
        <w:tab/>
      </w:r>
      <w:r w:rsidRPr="00533FD6">
        <w:tab/>
        <w:t xml:space="preserve">         </w:t>
      </w:r>
    </w:p>
    <w:p w:rsidR="007753BF" w:rsidRDefault="00B55624" w:rsidP="00B55624">
      <w:pPr>
        <w:spacing w:after="240"/>
      </w:pPr>
      <w:r w:rsidRPr="00533FD6">
        <w:rPr>
          <w:b/>
          <w:bCs/>
        </w:rPr>
        <w:lastRenderedPageBreak/>
        <w:t xml:space="preserve">Zamestnanec </w:t>
      </w:r>
      <w:r w:rsidRPr="00533FD6">
        <w:br/>
        <w:t>(1) Zamestnanec je fyzická osoba, ktorá v pracovnoprávnych vzťahoch, a ak to ustanovuje osobitný predpis, aj v obdobných pracovných vzťahoch vykonáva pre zamestnávateľa závislú prácu.</w:t>
      </w:r>
      <w:r w:rsidRPr="00533FD6">
        <w:br/>
        <w:t>(2) Spôsobilosť fyzickej osoby mať v pracovnoprávnych vzťahoch práva a povinnosti ako zamestnanec a spôsobilosť vlastnými právnymi úkonmi nadobúdať tieto práva a brať na seba tieto povinnosti vzniká, ak ďalej nie je ustanovené inak, dňom, keď fyzická osoba dovŕši 15 rokov veku; zamestnávateľ však nesmie dohodnúť ako deň nástupu do práce deň, ktorý by predchádzal dňu, keď fyzická osoba skončí povinnú školskú dochádzku.</w:t>
      </w:r>
      <w:r w:rsidRPr="00533FD6">
        <w:br/>
        <w:t>(3) Zamestnanec môže uzatvoriť dohodu o hmotnej zodpovednosti najskôr v deň, keď dovŕši 18 rokov veku.</w:t>
      </w:r>
      <w:r w:rsidRPr="00533FD6">
        <w:br/>
      </w:r>
      <w:r w:rsidRPr="00533FD6">
        <w:rPr>
          <w:b/>
        </w:rPr>
        <w:t>Práva a povinnosti:</w:t>
      </w:r>
      <w:r w:rsidRPr="00533FD6">
        <w:t xml:space="preserve"> Pracovnoprávne vzťahy podľa tohto zákona môžu vznikať len so súhlasom fyzickej osoby a zamestnávateľa. Výkon práv a povinností vyplývajúcich z pracovnoprávnych vzťahov musí byť v súlade s dobrými mravmi; nikto nesmie tieto práva a povinnosti zneužívať na škodu druhého účastníka pracovnoprávneho vzťahu alebo spoluzamestnancov.</w:t>
      </w:r>
      <w:r w:rsidRPr="00533FD6">
        <w:br/>
        <w:t>Zamestnanci majú právo na mzdu za vykonanú prácu, na zaistenie bezpečnosti a ochrany zdravia pri práci, na odpočinok a zotavenie po práci. Zamestnávatelia sú povinní poskytovať zamestnancom mzdu a utvárať pracovné podmienky, ktoré zamestnancom umožňujú čo najlepší výkon práce podľa ich schopností a vedomostí, rozvoj tvorivej iniciatívy a prehlbovanie kvalifikácie.</w:t>
      </w:r>
      <w:r w:rsidRPr="00533FD6">
        <w:br/>
        <w:t>Zamestnanci alebo zástupcovia zamestnancov majú právo na poskytovanie informácií o hospodárskej a finančnej situácii zamestnávateľa a o predpokladanom vývoji jeho činnosti, a to zrozumiteľným spôsobom a vo vhodnom čase. Zamestnanci sa môžu vyjadrovať a predkladať svoje návrhy k pripravovaným rozhodnutiam zamestnávateľa, ktoré môžu ovplyvniť ich postavenie v pracovnoprávnych vzťahoch.</w:t>
      </w:r>
      <w:r w:rsidRPr="00533FD6">
        <w:br/>
        <w:t>Zamestnanci a zamestnávatelia sú povinní riadne plniť svoje povinnosti vyplývajúce z pracovnoprávnych vzťahov.</w:t>
      </w:r>
      <w:r w:rsidRPr="00533FD6">
        <w:tab/>
      </w:r>
      <w:r w:rsidRPr="00533FD6">
        <w:tab/>
      </w:r>
      <w:r w:rsidRPr="00533FD6">
        <w:tab/>
      </w:r>
      <w:r w:rsidRPr="00533FD6">
        <w:tab/>
      </w:r>
      <w:r w:rsidRPr="00533FD6">
        <w:tab/>
      </w:r>
      <w:r w:rsidRPr="00533FD6">
        <w:tab/>
      </w:r>
      <w:r w:rsidRPr="00533FD6">
        <w:tab/>
      </w:r>
      <w:r w:rsidRPr="00533FD6">
        <w:tab/>
      </w:r>
      <w:r w:rsidRPr="00533FD6">
        <w:tab/>
      </w:r>
      <w:r w:rsidRPr="00533FD6">
        <w:tab/>
      </w:r>
      <w:r w:rsidRPr="00533FD6">
        <w:tab/>
        <w:t xml:space="preserve">          </w:t>
      </w:r>
    </w:p>
    <w:p w:rsidR="00B55624" w:rsidRPr="00533FD6" w:rsidRDefault="00B55624" w:rsidP="00B55624">
      <w:pPr>
        <w:spacing w:after="240"/>
      </w:pPr>
      <w:r w:rsidRPr="00533FD6">
        <w:t xml:space="preserve">   Ženy a muži majú právo na rovnaké zaobchádzanie, ak ide o prístup k zamestnaniu, odmeňovanie a pracovný postup, odborné vzdelávanie a o pracovné podmienky. Ženám sa zabezpečujú pracovné podmienky umožňujúce im účasť na práci s ohľadom na ich fyziologické predpoklady a s ohľadom na ich spoločenskú funkciu v materstve a ženám a mužom s ohľadom na ich rodinné povinnosti pri výchove detí a starostlivosti o ne.</w:t>
      </w:r>
      <w:r w:rsidRPr="00533FD6">
        <w:br/>
        <w:t>Mladiství majú právo na prípravu na povolanie a zabezpečenie pracovných podmienok umožňujúcich rozvoj ich telesných a duševných schopností.</w:t>
      </w:r>
      <w:r w:rsidRPr="00533FD6">
        <w:br/>
        <w:t>Zamestnávatelia sú povinní robiť opatrenia v záujme ochrany života a zdravia zamestnancov pri práci a zodpovedajú podľa tohto zákona za škody spôsobené zamestnancom pracovným úrazom alebo chorobou z povolania. Zamestnanci majú právo na hmotné zabezpečenie pri neschopnosti na prácu, v starobe a v súvislosti s tehotenstvom a rodičovstvom na základe predpisov o sociálnom zabezpečení. Zamestnancom so zmenenou pracovnou schopnosťou zamestnávateľ zabezpečuje pracovné podmienky umožňujúce im uplatniť a rozvíjať ich schopnosti na prácu s ohľadom na ich zdravotný stav. Pracovnoprávne vzťahy sú v čase neschopnosti zamestnancov na prácu z dôvodov choroby, úrazu, tehotenstva alebo materstva a rodičovstva vo zvýšenej miere chránené zákonom.</w:t>
      </w:r>
      <w:r w:rsidRPr="00533FD6">
        <w:br/>
        <w:t>Zamestnanci a zamestnávatelia, ktorí sú poškodení porušením povinností vyplývajúcich z pracovnoprávnych vzťahov, môžu svoje práva uplatniť na súde. Zamestnávatelia nesmú znevýhodňovať a poškodzovať zamestnancov preto, že zamestnanci uplatňujú svoje práva vyplývajúce z pracovnoprávnych vzťahov.</w:t>
      </w:r>
      <w:r w:rsidRPr="00533FD6">
        <w:br/>
        <w:t>Zamestnanci a zamestnávatelia majú právo na kolektívne vyjednávanie; v prípade rozporu ich záujmov zamestnanci majú právo na štrajk a zamestnávatelia majú právo na výluku. Odborové orgány sa zúčastňujú na pracovnoprávnych vzťahoch vrátane kolektívneho vyjednávania. Zamestnanecká rada alebo zamestnanecký dôverník sa zúčastňujú na pracovnoprávnych vzťahoch za podmienok ustanovených zákonom. Zamestnávateľ je povinný umožniť odborovému orgánu, zamestnaneckej rade alebo zamestnaneckému dôverníkovi pôsobiť na pracoviskách.</w:t>
      </w:r>
      <w:r w:rsidRPr="00533FD6">
        <w:br/>
        <w:t xml:space="preserve">Zamestnávateľ môže o zamestnancovi zhromažďovať len osobné údaje súvisiace s kvalifikáciou a profesionálnymi skúsenosťami zamestnanca a údaje, ktoré môžu byť významné z hľadiska práce, ktorú zamestnanec má vykonávať, vykonáva alebo vykonával. Zamestnávateľ nesmie bez vážnych dôvodov spočívajúcich v osobitnej povahe činností zamestnávateľa narúšať súkromie zamestnanca na pracovisku a v spoločných priestoroch zamestnávateľa tým, že ho sleduje bez toho, aby bol na to upozornený, alebo kontroluje listové zásielky adresované zamestnancovi ako súkromnej osobe. Ak je u zamestnávateľa zavedený kontrolný mechanizmus, je zamestnávateľ povinný informovať zamestnanca o rozsahu kontroly a </w:t>
      </w:r>
      <w:r w:rsidRPr="00533FD6">
        <w:lastRenderedPageBreak/>
        <w:t>spôsoboch jej uskutočňovania.</w:t>
      </w:r>
      <w:r w:rsidRPr="00533FD6">
        <w:tab/>
      </w:r>
      <w:r w:rsidRPr="00533FD6">
        <w:tab/>
      </w:r>
      <w:r w:rsidRPr="00533FD6">
        <w:tab/>
      </w:r>
      <w:r w:rsidRPr="00533FD6">
        <w:tab/>
      </w:r>
      <w:r w:rsidRPr="00533FD6">
        <w:tab/>
      </w:r>
      <w:r w:rsidRPr="00533FD6">
        <w:tab/>
        <w:t xml:space="preserve">             </w:t>
      </w:r>
      <w:r w:rsidRPr="00533FD6">
        <w:tab/>
      </w:r>
      <w:r w:rsidRPr="00533FD6">
        <w:tab/>
        <w:t xml:space="preserve">      </w:t>
      </w:r>
      <w:r>
        <w:t xml:space="preserve">                                                             </w:t>
      </w:r>
      <w:r w:rsidRPr="00533FD6">
        <w:t xml:space="preserve">     </w:t>
      </w:r>
      <w:r w:rsidRPr="00533FD6">
        <w:rPr>
          <w:b/>
        </w:rPr>
        <w:t>9. Kto určuje miesto pôsobenia PfV a kde všade sa môže vykonávať št. služba + právne predpisy</w:t>
      </w:r>
      <w:r w:rsidRPr="00533FD6">
        <w:t xml:space="preserve"> </w:t>
      </w:r>
    </w:p>
    <w:p w:rsidR="00610EE0" w:rsidRDefault="00B55624" w:rsidP="00B55624">
      <w:pPr>
        <w:autoSpaceDE w:val="0"/>
        <w:autoSpaceDN w:val="0"/>
        <w:adjustRightInd w:val="0"/>
      </w:pPr>
      <w:r w:rsidRPr="00533FD6">
        <w:rPr>
          <w:b/>
        </w:rPr>
        <w:t>10.</w:t>
      </w:r>
      <w:r w:rsidRPr="00533FD6">
        <w:t xml:space="preserve"> </w:t>
      </w:r>
      <w:r w:rsidRPr="00533FD6">
        <w:rPr>
          <w:b/>
        </w:rPr>
        <w:t xml:space="preserve">Podmienky prijatia do štátnej služby PfV: </w:t>
      </w:r>
      <w:r w:rsidRPr="00533FD6">
        <w:t>Do štátnej služby možno prijať občana, ktorý:</w:t>
      </w:r>
      <w:r w:rsidRPr="00533FD6">
        <w:br/>
        <w:t xml:space="preserve">a) písomne požiadal o prijatie do štátnej služby,    b) dosiahol vek 18 rokov,c) je bezúhonný, d) je spoľahlivý, e) ovláda štátny jazyk, f) nie je členom politickej strany alebo politického hnutia, </w:t>
      </w:r>
      <w:r w:rsidRPr="00533FD6">
        <w:tab/>
        <w:t xml:space="preserve"> g) má štátne občianstvo Slovenskej republiky, h) má trvalý pobyt na území Slovenskej republiky, i) spĺňa vzdelanie na prijatie do prípravnej štátnej služby,  j) spĺňa kvalifikačné predpoklady na výkon štátnej služby na prijatie do dočasnej štátnej služby bez vykonania prípravnej štátnej služby,  k) je zdravotne spôsobilý, psychicky spôsobilý a fyzicky zdatný,   l) je spôsobilý na právne úkony v plnom rozsahu, m) spĺňa predpoklady ustanovené osobitnými predpismi, (napr. OUS) n) ku dňu prijatia do štátnej služby skončí činnosti, ktorých vykonávanie je obmedzené alebo zakázané,  o) súhlasí s výkonom štátnej služby podľa potrieb služobného úradu,p) úspešne absolvoval výberové konanie.                       </w:t>
      </w:r>
      <w:r w:rsidRPr="00533FD6">
        <w:rPr>
          <w:b/>
        </w:rPr>
        <w:tab/>
      </w:r>
      <w:r w:rsidRPr="00533FD6">
        <w:rPr>
          <w:b/>
        </w:rPr>
        <w:tab/>
      </w:r>
      <w:r w:rsidRPr="00533FD6">
        <w:rPr>
          <w:b/>
        </w:rPr>
        <w:tab/>
      </w:r>
      <w:r w:rsidRPr="00533FD6">
        <w:rPr>
          <w:b/>
        </w:rPr>
        <w:tab/>
      </w:r>
      <w:r w:rsidRPr="00533FD6">
        <w:rPr>
          <w:b/>
        </w:rPr>
        <w:tab/>
      </w:r>
      <w:r w:rsidRPr="00533FD6">
        <w:rPr>
          <w:b/>
        </w:rPr>
        <w:tab/>
        <w:t xml:space="preserve">            11. Význam ústavy pre občanov?</w:t>
      </w:r>
      <w:r w:rsidRPr="00533FD6">
        <w:rPr>
          <w:b/>
          <w:bCs/>
        </w:rPr>
        <w:t xml:space="preserve"> </w:t>
      </w:r>
      <w:r w:rsidRPr="00533FD6">
        <w:rPr>
          <w:bCs/>
        </w:rPr>
        <w:t>Základné práva a slobody</w:t>
      </w:r>
      <w:r w:rsidRPr="00533FD6">
        <w:t xml:space="preserve"> (1) Ľudia sú slobodní a rovní v dôstojnosti i v právach. Základné práva a slobody sú neodňateľné, nescudziteľné, nepremlčateľné a nezrušiteľné.</w:t>
      </w:r>
      <w:r w:rsidRPr="00533FD6">
        <w:br/>
        <w:t>(2) Základné práva a slobody sa zaručujú na území Slovenskej republiky všetkým bez ohľadu na pohlavie, rasu, farbu pleti, jazyk, vieru a náboženstvo, politické, či iné zmýšľanie, národný alebo sociálny pôvod, príslušnosť k národnosti alebo etnickej skupine, majetok, rod alebo iné postavenie. Nikoho nemožno z týchto dôvodov poškodzovať, zvýhodňovať alebo znevýhodňovať.</w:t>
      </w:r>
      <w:r w:rsidRPr="00533FD6">
        <w:br/>
        <w:t>(3) Každý má právo slobodne rozhodovať o svojej národnosti. Zakazuje sa akékoľvek ovplyvňovanie tohto rozhodovania a všetky spôsoby nátlaku smerujúce k odnárodňovaniu.</w:t>
      </w:r>
      <w:r w:rsidRPr="00533FD6">
        <w:br/>
        <w:t xml:space="preserve">(4) Nikomu nesmie byť spôsobená ujma na právach pre to, že uplatňuje svoje základné práva a slobody. Základné ľudské práva a slobody: Každý má spôsobilosť na práva. (1) Každý má právo na život. Ľudský život je hodný ochrany už pred narodením. (2) Nikto nesmie byť pozbavený života. (3) Trest smrti sa nepripúšťa.                                      </w:t>
      </w:r>
    </w:p>
    <w:p w:rsidR="00610EE0" w:rsidRDefault="00B55624" w:rsidP="00B55624">
      <w:pPr>
        <w:autoSpaceDE w:val="0"/>
        <w:autoSpaceDN w:val="0"/>
        <w:adjustRightInd w:val="0"/>
      </w:pPr>
      <w:r w:rsidRPr="00533FD6">
        <w:t xml:space="preserve">Zaručená je: Nedotknuteľnosť osoby a jej súkromia, Osobná sloboda, (1) Nikoho nemožno poslať na nútené práce alebo nútené služby, Každý má právo na zachovanie ľudskej dôstojnosti, osobnej cti, dobrej povesti a na ochranu mena. Každý má právo vlastniť majetok. Vlastnícke právo všetkých vlastníkov má rovnaký zákonný obsah a ochranu. Dedenie sa zaručuje., Obydlie je nedotknuteľné., Listové tajomstvo, tajomstvo dopravovaných správ a iných písomností a ochrana osobných údajov sa zaručujú. Sloboda pohybu a pobytu sa zaručuje, Sloboda myslenia, svedomia, náboženského vyznania a viery sa zaručujú., (1) Obrana Slovenskej republiky je povinnosťou a vecou cti občanov....politické práva, hospodárske, sociálne a kultúrne práva občanov, práva národnostných skupín a menšín, právo na súdnu a inú právnu ochranu,...                 </w:t>
      </w:r>
      <w:r>
        <w:t xml:space="preserve">                                        </w:t>
      </w:r>
      <w:r w:rsidRPr="00533FD6">
        <w:t xml:space="preserve">     </w:t>
      </w:r>
      <w:r w:rsidRPr="00610EE0">
        <w:rPr>
          <w:b/>
          <w:color w:val="FF0000"/>
        </w:rPr>
        <w:t>12. Čo nemôže byť predmetom referenda?</w:t>
      </w:r>
      <w:r w:rsidRPr="00610EE0">
        <w:tab/>
      </w:r>
      <w:r w:rsidRPr="00610EE0">
        <w:tab/>
      </w:r>
      <w:r w:rsidRPr="00610EE0">
        <w:tab/>
      </w:r>
      <w:r w:rsidRPr="00610EE0">
        <w:tab/>
      </w:r>
      <w:r w:rsidRPr="00610EE0">
        <w:tab/>
      </w:r>
      <w:r w:rsidRPr="00610EE0">
        <w:tab/>
      </w:r>
      <w:r w:rsidRPr="00610EE0">
        <w:tab/>
        <w:t xml:space="preserve">            </w:t>
      </w:r>
      <w:r w:rsidRPr="00533FD6">
        <w:t>Ústava SR v súvislosti s úpravou fakultatívneho referenda pripúšťa ľudovú iniciatívu v tom zmysle, že občania majú možnosť iniciovať referendum o dôležitých otázkach verejného záujmu. Z dôležitých otázok verejného záujmu, ktoré môžu byť predmetom referenda sú vylúčené základné práva a slobody, dane, odvody a štátny rozpočet. V ústave nie je rozlíšené, či ide o vec, o ktorej už napr. rozhodla Národná rada SR alebo vláda SR, alebo či ide o opatrenie, ktoré štátny orgán neprijal, prípadne je proti prijatiu  i proti jeho posúdeniu v referende.</w:t>
      </w:r>
      <w:r w:rsidRPr="00533FD6">
        <w:tab/>
        <w:t xml:space="preserve">                       </w:t>
      </w:r>
    </w:p>
    <w:p w:rsidR="00B55624" w:rsidRPr="00533FD6" w:rsidRDefault="00B55624" w:rsidP="00B55624">
      <w:pPr>
        <w:autoSpaceDE w:val="0"/>
        <w:autoSpaceDN w:val="0"/>
        <w:adjustRightInd w:val="0"/>
      </w:pPr>
      <w:r w:rsidRPr="00533FD6">
        <w:t xml:space="preserve"> </w:t>
      </w:r>
      <w:r w:rsidRPr="00533FD6">
        <w:rPr>
          <w:b/>
        </w:rPr>
        <w:t xml:space="preserve">13. Kolektívne vyjednávanie: </w:t>
      </w:r>
      <w:r w:rsidRPr="00533FD6">
        <w:t>(1) Zákon upravuje kolektívne vyjednávanie medzi príslušnými orgánmi odborových</w:t>
      </w:r>
    </w:p>
    <w:p w:rsidR="00B55624" w:rsidRPr="00533FD6" w:rsidRDefault="00B55624" w:rsidP="00B55624">
      <w:pPr>
        <w:autoSpaceDE w:val="0"/>
        <w:autoSpaceDN w:val="0"/>
        <w:adjustRightInd w:val="0"/>
      </w:pPr>
      <w:r w:rsidRPr="00533FD6">
        <w:t>organizácií a zamestnávate_mi, ktorého cie_om je uzavretie kolektívnej zmluvy.</w:t>
      </w:r>
    </w:p>
    <w:p w:rsidR="00B55624" w:rsidRPr="00533FD6" w:rsidRDefault="00B55624" w:rsidP="00B55624">
      <w:pPr>
        <w:autoSpaceDE w:val="0"/>
        <w:autoSpaceDN w:val="0"/>
        <w:adjustRightInd w:val="0"/>
      </w:pPr>
      <w:r w:rsidRPr="00533FD6">
        <w:t>(2) Rozsah prípadnej sú_innosti štátu pri kolektívnom vyjednávaní ustanovuje tento zákon.</w:t>
      </w:r>
    </w:p>
    <w:p w:rsidR="00B55624" w:rsidRPr="00533FD6" w:rsidRDefault="00B55624" w:rsidP="00B55624">
      <w:pPr>
        <w:autoSpaceDE w:val="0"/>
        <w:autoSpaceDN w:val="0"/>
        <w:adjustRightInd w:val="0"/>
        <w:rPr>
          <w:b/>
          <w:bCs/>
        </w:rPr>
      </w:pPr>
      <w:r w:rsidRPr="00533FD6">
        <w:rPr>
          <w:b/>
          <w:bCs/>
        </w:rPr>
        <w:t>Kolektívne zmluvy 2/1991</w:t>
      </w:r>
    </w:p>
    <w:p w:rsidR="00B55624" w:rsidRPr="00533FD6" w:rsidRDefault="00B55624" w:rsidP="00B55624">
      <w:pPr>
        <w:autoSpaceDE w:val="0"/>
        <w:autoSpaceDN w:val="0"/>
        <w:adjustRightInd w:val="0"/>
      </w:pPr>
      <w:r w:rsidRPr="00533FD6">
        <w:t>(1) Kolektívne zmluvy1) upravujú individuálne a kolektívne vz_ahy medzi zamestnávate_mi</w:t>
      </w:r>
    </w:p>
    <w:p w:rsidR="00B55624" w:rsidRPr="00533FD6" w:rsidRDefault="00B55624" w:rsidP="00B55624">
      <w:pPr>
        <w:autoSpaceDE w:val="0"/>
        <w:autoSpaceDN w:val="0"/>
        <w:adjustRightInd w:val="0"/>
      </w:pPr>
      <w:r w:rsidRPr="00533FD6">
        <w:t>a zamestnancami a práva a povinnosti zmluvných strán.</w:t>
      </w:r>
    </w:p>
    <w:p w:rsidR="00B55624" w:rsidRPr="00533FD6" w:rsidRDefault="00B55624" w:rsidP="00B55624">
      <w:pPr>
        <w:autoSpaceDE w:val="0"/>
        <w:autoSpaceDN w:val="0"/>
        <w:adjustRightInd w:val="0"/>
      </w:pPr>
      <w:r w:rsidRPr="00533FD6">
        <w:t>(2) Kolektívne zmluvy môžu uzatvára_ príslušné odborové orgány a zamestnávatelia,</w:t>
      </w:r>
    </w:p>
    <w:p w:rsidR="00B55624" w:rsidRPr="00533FD6" w:rsidRDefault="00B55624" w:rsidP="00B55624">
      <w:pPr>
        <w:autoSpaceDE w:val="0"/>
        <w:autoSpaceDN w:val="0"/>
        <w:adjustRightInd w:val="0"/>
      </w:pPr>
      <w:r w:rsidRPr="00533FD6">
        <w:t>prípadne ich organizácie.2a)</w:t>
      </w:r>
    </w:p>
    <w:p w:rsidR="00B55624" w:rsidRPr="00533FD6" w:rsidRDefault="00B55624" w:rsidP="00B55624">
      <w:pPr>
        <w:autoSpaceDE w:val="0"/>
        <w:autoSpaceDN w:val="0"/>
        <w:adjustRightInd w:val="0"/>
      </w:pPr>
      <w:r w:rsidRPr="00533FD6">
        <w:t>(3) Kolektívna zmluva je:  a) podniková uzavretá medzi príslušným odborovým orgánom a zamestnávate_om, ktorým je aj</w:t>
      </w:r>
    </w:p>
    <w:p w:rsidR="00B55624" w:rsidRPr="00533FD6" w:rsidRDefault="00B55624" w:rsidP="00B55624">
      <w:pPr>
        <w:autoSpaceDE w:val="0"/>
        <w:autoSpaceDN w:val="0"/>
        <w:adjustRightInd w:val="0"/>
      </w:pPr>
      <w:r w:rsidRPr="00533FD6">
        <w:t>služobný úrad,</w:t>
      </w:r>
    </w:p>
    <w:p w:rsidR="00B55624" w:rsidRPr="00533FD6" w:rsidRDefault="00B55624" w:rsidP="00B55624">
      <w:pPr>
        <w:autoSpaceDE w:val="0"/>
        <w:autoSpaceDN w:val="0"/>
        <w:adjustRightInd w:val="0"/>
      </w:pPr>
      <w:r w:rsidRPr="00533FD6">
        <w:t>b) kolektívna zmluva vyššieho stup_a uzavretá pre vä_ší po_et zamestnávate_ov medzi</w:t>
      </w:r>
    </w:p>
    <w:p w:rsidR="00B55624" w:rsidRPr="00533FD6" w:rsidRDefault="00B55624" w:rsidP="00B55624">
      <w:pPr>
        <w:autoSpaceDE w:val="0"/>
        <w:autoSpaceDN w:val="0"/>
        <w:adjustRightInd w:val="0"/>
      </w:pPr>
      <w:r w:rsidRPr="00533FD6">
        <w:t>príslušným vyšším odborovým orgánom a organizáciou alebo organizáciami</w:t>
      </w:r>
    </w:p>
    <w:p w:rsidR="00B55624" w:rsidRPr="00533FD6" w:rsidRDefault="00B55624" w:rsidP="00B55624">
      <w:pPr>
        <w:autoSpaceDE w:val="0"/>
        <w:autoSpaceDN w:val="0"/>
        <w:adjustRightInd w:val="0"/>
      </w:pPr>
      <w:r w:rsidRPr="00533FD6">
        <w:t>zamestnávate_ov,</w:t>
      </w:r>
    </w:p>
    <w:p w:rsidR="00B55624" w:rsidRPr="00533FD6" w:rsidRDefault="00B55624" w:rsidP="00B55624">
      <w:pPr>
        <w:autoSpaceDE w:val="0"/>
        <w:autoSpaceDN w:val="0"/>
        <w:adjustRightInd w:val="0"/>
      </w:pPr>
      <w:r w:rsidRPr="00533FD6">
        <w:lastRenderedPageBreak/>
        <w:t>c) kolektívna zmluva vyššieho stup_a uzavretá medzi príslušným vyšším odborovým orgánom a</w:t>
      </w:r>
    </w:p>
    <w:p w:rsidR="00B55624" w:rsidRPr="00533FD6" w:rsidRDefault="00B55624" w:rsidP="00B55624">
      <w:pPr>
        <w:autoSpaceDE w:val="0"/>
        <w:autoSpaceDN w:val="0"/>
        <w:adjustRightInd w:val="0"/>
      </w:pPr>
      <w:r w:rsidRPr="00533FD6">
        <w:t>zamestnávate_om, ktorým je štát,</w:t>
      </w:r>
    </w:p>
    <w:p w:rsidR="00B55624" w:rsidRPr="00533FD6" w:rsidRDefault="00B55624" w:rsidP="00B55624">
      <w:pPr>
        <w:autoSpaceDE w:val="0"/>
        <w:autoSpaceDN w:val="0"/>
        <w:adjustRightInd w:val="0"/>
      </w:pPr>
      <w:r w:rsidRPr="00533FD6">
        <w:t>d) kolektívna zmluva vyššieho stup_a uzavretá pre zamestnávate_ov, ktorí pri odme_ovaní</w:t>
      </w:r>
    </w:p>
    <w:p w:rsidR="00B55624" w:rsidRPr="00533FD6" w:rsidRDefault="00B55624" w:rsidP="00B55624">
      <w:pPr>
        <w:autoSpaceDE w:val="0"/>
        <w:autoSpaceDN w:val="0"/>
        <w:adjustRightInd w:val="0"/>
      </w:pPr>
      <w:r w:rsidRPr="00533FD6">
        <w:t>postupujú pod_a osobitného predpisu,2b) medzi príslušným vyšším odborovým orgánom,</w:t>
      </w:r>
    </w:p>
    <w:p w:rsidR="00F259CA" w:rsidRDefault="00B55624" w:rsidP="00B55624">
      <w:pPr>
        <w:autoSpaceDE w:val="0"/>
        <w:autoSpaceDN w:val="0"/>
        <w:adjustRightInd w:val="0"/>
      </w:pPr>
      <w:r w:rsidRPr="00533FD6">
        <w:t>vládou poverenými zástupcami a reprezentatívnymi zástupcami zamestnávate_ov.</w:t>
      </w:r>
      <w:r w:rsidRPr="00533FD6">
        <w:tab/>
      </w:r>
      <w:r w:rsidRPr="00533FD6">
        <w:tab/>
        <w:t xml:space="preserve">           </w:t>
      </w:r>
    </w:p>
    <w:p w:rsidR="00B55624" w:rsidRPr="00533FD6" w:rsidRDefault="00B55624" w:rsidP="00B55624">
      <w:pPr>
        <w:autoSpaceDE w:val="0"/>
        <w:autoSpaceDN w:val="0"/>
        <w:adjustRightInd w:val="0"/>
        <w:rPr>
          <w:rFonts w:eastAsia="PalatinoLinotype-Roman"/>
        </w:rPr>
      </w:pPr>
      <w:r w:rsidRPr="00533FD6">
        <w:t xml:space="preserve"> </w:t>
      </w:r>
      <w:r w:rsidRPr="00533FD6">
        <w:rPr>
          <w:b/>
        </w:rPr>
        <w:t>14. Kto je účastníkom konania a kto zúčastnená osoba:</w:t>
      </w:r>
      <w:r w:rsidRPr="00533FD6">
        <w:rPr>
          <w:rFonts w:eastAsia="PalatinoLinotype-Roman"/>
        </w:rPr>
        <w:t xml:space="preserve"> (1) Účastníkom konania je ten, o koho právach, právom chránených záujmoch alebo povinnostiach sa má konať alebo koho</w:t>
      </w:r>
    </w:p>
    <w:p w:rsidR="00B55624" w:rsidRPr="00533FD6" w:rsidRDefault="00B55624" w:rsidP="00B55624">
      <w:pPr>
        <w:autoSpaceDE w:val="0"/>
        <w:autoSpaceDN w:val="0"/>
        <w:adjustRightInd w:val="0"/>
        <w:rPr>
          <w:rFonts w:eastAsia="PalatinoLinotype-Roman"/>
        </w:rPr>
      </w:pPr>
      <w:r w:rsidRPr="00533FD6">
        <w:rPr>
          <w:rFonts w:eastAsia="PalatinoLinotype-Roman"/>
        </w:rPr>
        <w:t>práva, právom chránené záujmy alebo povinnosti môžu byť rozhodnutím priamo dotknuté; účastníkom konania je aj ten, kto</w:t>
      </w:r>
    </w:p>
    <w:p w:rsidR="00B55624" w:rsidRPr="00533FD6" w:rsidRDefault="00B55624" w:rsidP="00B55624">
      <w:pPr>
        <w:autoSpaceDE w:val="0"/>
        <w:autoSpaceDN w:val="0"/>
        <w:adjustRightInd w:val="0"/>
        <w:rPr>
          <w:rFonts w:eastAsia="PalatinoLinotype-Roman"/>
        </w:rPr>
      </w:pPr>
      <w:r w:rsidRPr="00533FD6">
        <w:rPr>
          <w:rFonts w:eastAsia="PalatinoLinotype-Roman"/>
        </w:rPr>
        <w:t>tvrdí, že môže byť rozhodnutím vo svojich právach, právom chránených záujmoch alebo povinnostiach priamo dotknutý, a to až</w:t>
      </w:r>
    </w:p>
    <w:p w:rsidR="00B55624" w:rsidRPr="00533FD6" w:rsidRDefault="00B55624" w:rsidP="00B55624">
      <w:pPr>
        <w:autoSpaceDE w:val="0"/>
        <w:autoSpaceDN w:val="0"/>
        <w:adjustRightInd w:val="0"/>
        <w:rPr>
          <w:rFonts w:eastAsia="PalatinoLinotype-Roman"/>
        </w:rPr>
      </w:pPr>
      <w:r w:rsidRPr="00533FD6">
        <w:rPr>
          <w:rFonts w:eastAsia="PalatinoLinotype-Roman"/>
        </w:rPr>
        <w:t>do času, kým sa preukáže opak.</w:t>
      </w:r>
    </w:p>
    <w:p w:rsidR="00B55624" w:rsidRPr="00533FD6" w:rsidRDefault="00B55624" w:rsidP="00B55624">
      <w:pPr>
        <w:autoSpaceDE w:val="0"/>
        <w:autoSpaceDN w:val="0"/>
        <w:adjustRightInd w:val="0"/>
        <w:rPr>
          <w:rFonts w:eastAsia="PalatinoLinotype-Roman"/>
        </w:rPr>
      </w:pPr>
      <w:r w:rsidRPr="00533FD6">
        <w:rPr>
          <w:rFonts w:eastAsia="PalatinoLinotype-Roman"/>
        </w:rPr>
        <w:t>(2) Účastníkom konania je aj ten, komu osobitný zákon také postavenie priznáva.</w:t>
      </w:r>
    </w:p>
    <w:p w:rsidR="00B55624" w:rsidRPr="00533FD6" w:rsidRDefault="00B55624" w:rsidP="00B55624">
      <w:pPr>
        <w:autoSpaceDE w:val="0"/>
        <w:autoSpaceDN w:val="0"/>
        <w:adjustRightInd w:val="0"/>
        <w:rPr>
          <w:rFonts w:eastAsia="PalatinoLinotype-Roman"/>
        </w:rPr>
      </w:pPr>
      <w:r w:rsidRPr="00533FD6">
        <w:rPr>
          <w:rFonts w:eastAsia="PalatinoLinotype-Roman"/>
        </w:rPr>
        <w:t>Účastník môže samostatne konať v takom rozsahu, v akom má spôsobilosť vlastnými úkonmi nadobúdať práva a brať na seba</w:t>
      </w:r>
    </w:p>
    <w:p w:rsidR="00B55624" w:rsidRPr="00533FD6" w:rsidRDefault="00B55624" w:rsidP="00B55624">
      <w:pPr>
        <w:autoSpaceDE w:val="0"/>
        <w:autoSpaceDN w:val="0"/>
        <w:adjustRightInd w:val="0"/>
        <w:rPr>
          <w:rFonts w:eastAsia="PalatinoLinotype-Roman"/>
        </w:rPr>
      </w:pPr>
      <w:r w:rsidRPr="00533FD6">
        <w:rPr>
          <w:rFonts w:eastAsia="PalatinoLinotype-Roman"/>
        </w:rPr>
        <w:t>povinnosti.</w:t>
      </w:r>
    </w:p>
    <w:p w:rsidR="00B55624" w:rsidRPr="00533FD6" w:rsidRDefault="00B55624" w:rsidP="00B55624">
      <w:pPr>
        <w:autoSpaceDE w:val="0"/>
        <w:autoSpaceDN w:val="0"/>
        <w:adjustRightInd w:val="0"/>
        <w:rPr>
          <w:rFonts w:eastAsia="PalatinoLinotype-Roman"/>
        </w:rPr>
      </w:pPr>
      <w:r w:rsidRPr="00533FD6">
        <w:rPr>
          <w:rFonts w:eastAsia="PalatinoLinotype-Roman"/>
        </w:rPr>
        <w:t>(1) Osobitný zákon môže ustanoviť, za akých podmienok sa na konaní alebo na jeho časti má právo zúčastniť aj iná osoba než</w:t>
      </w:r>
    </w:p>
    <w:p w:rsidR="00B55624" w:rsidRPr="00533FD6" w:rsidRDefault="00B55624" w:rsidP="00B55624">
      <w:pPr>
        <w:autoSpaceDE w:val="0"/>
        <w:autoSpaceDN w:val="0"/>
        <w:adjustRightInd w:val="0"/>
        <w:rPr>
          <w:rFonts w:eastAsia="PalatinoLinotype-Roman"/>
        </w:rPr>
      </w:pPr>
      <w:r w:rsidRPr="00533FD6">
        <w:rPr>
          <w:rFonts w:eastAsia="PalatinoLinotype-Roman"/>
        </w:rPr>
        <w:t>účastník konania (ďalej len „zúčastnená osobaʺ).</w:t>
      </w:r>
    </w:p>
    <w:p w:rsidR="00B55624" w:rsidRPr="00533FD6" w:rsidRDefault="00B55624" w:rsidP="00B55624">
      <w:pPr>
        <w:autoSpaceDE w:val="0"/>
        <w:autoSpaceDN w:val="0"/>
        <w:adjustRightInd w:val="0"/>
        <w:rPr>
          <w:rFonts w:eastAsia="PalatinoLinotype-Roman"/>
        </w:rPr>
      </w:pPr>
      <w:r w:rsidRPr="00533FD6">
        <w:rPr>
          <w:rFonts w:eastAsia="PalatinoLinotype-Roman"/>
        </w:rPr>
        <w:t>(2) Zúčastnená osoba má právo byť upovedomená o začatí konania a o iných podaniach účastníkov konania, zúčastniť sa na</w:t>
      </w:r>
    </w:p>
    <w:p w:rsidR="00B55624" w:rsidRPr="00533FD6" w:rsidRDefault="00B55624" w:rsidP="00B55624">
      <w:pPr>
        <w:autoSpaceDE w:val="0"/>
        <w:autoSpaceDN w:val="0"/>
        <w:adjustRightInd w:val="0"/>
        <w:rPr>
          <w:rFonts w:eastAsia="PalatinoLinotype-Roman"/>
        </w:rPr>
      </w:pPr>
      <w:r w:rsidRPr="00533FD6">
        <w:rPr>
          <w:rFonts w:eastAsia="PalatinoLinotype-Roman"/>
        </w:rPr>
        <w:t>ústnom pojednávaní a na miestnej obhliadke, navrhovať dôkazy a doplnenie podkladu rozhodnutia. Osobitný zákon môže</w:t>
      </w:r>
    </w:p>
    <w:p w:rsidR="00B55624" w:rsidRPr="00533FD6" w:rsidRDefault="00B55624" w:rsidP="00B55624">
      <w:pPr>
        <w:rPr>
          <w:rFonts w:eastAsia="PalatinoLinotype-Roman"/>
        </w:rPr>
      </w:pPr>
      <w:r w:rsidRPr="00533FD6">
        <w:rPr>
          <w:rFonts w:eastAsia="PalatinoLinotype-Roman"/>
        </w:rPr>
        <w:t>ustanoviť zúčastnenej osobe viac práv.</w:t>
      </w:r>
    </w:p>
    <w:p w:rsidR="00B55624" w:rsidRPr="00533FD6" w:rsidRDefault="00B55624" w:rsidP="00B55624">
      <w:pPr>
        <w:autoSpaceDE w:val="0"/>
        <w:autoSpaceDN w:val="0"/>
        <w:adjustRightInd w:val="0"/>
      </w:pPr>
      <w:r>
        <w:rPr>
          <w:b/>
        </w:rPr>
        <w:t xml:space="preserve">15. </w:t>
      </w:r>
      <w:r w:rsidRPr="00533FD6">
        <w:rPr>
          <w:b/>
        </w:rPr>
        <w:t>Kedy a kde môže VP požadovať preukázanie totožnosti PfV, čo ak odmietne, aké prostriedky môže použiť?</w:t>
      </w:r>
      <w:r w:rsidRPr="00533FD6">
        <w:t xml:space="preserve"> Oprávnenie požadovať preukázanie totožnosti</w:t>
      </w:r>
    </w:p>
    <w:p w:rsidR="00B55624" w:rsidRPr="00533FD6" w:rsidRDefault="00B55624" w:rsidP="00B55624">
      <w:pPr>
        <w:autoSpaceDE w:val="0"/>
        <w:autoSpaceDN w:val="0"/>
        <w:adjustRightInd w:val="0"/>
      </w:pPr>
      <w:r w:rsidRPr="00533FD6">
        <w:t>(1) Vojenský policajt je oprávnený vyzvať osobu, ak je to potrebné na plnenie úloh podľa tohto zákona, aby preukázala svoju totožnosť platným občianskym preukazom, cestovným dokladom, cestovným dokladom cudzinca opatreným platným vstupným vízom Slovenskej republiky alebo povolením na dlhodobý pobyt alebo trvalý pobyt cudzinca.</w:t>
      </w:r>
    </w:p>
    <w:p w:rsidR="00B55624" w:rsidRPr="00533FD6" w:rsidRDefault="00B55624" w:rsidP="00B55624">
      <w:pPr>
        <w:autoSpaceDE w:val="0"/>
        <w:autoSpaceDN w:val="0"/>
        <w:adjustRightInd w:val="0"/>
      </w:pPr>
      <w:r w:rsidRPr="00533FD6">
        <w:t>(2) Namiesto dokladov uvedených v odseku 1 môže osoba predložiť</w:t>
      </w:r>
    </w:p>
    <w:p w:rsidR="00B55624" w:rsidRPr="00533FD6" w:rsidRDefault="00B55624" w:rsidP="00B55624">
      <w:pPr>
        <w:autoSpaceDE w:val="0"/>
        <w:autoSpaceDN w:val="0"/>
        <w:adjustRightInd w:val="0"/>
      </w:pPr>
      <w:r w:rsidRPr="00533FD6">
        <w:t>a) preukaz poslanca Národnej rady Slovenskej republiky,</w:t>
      </w:r>
    </w:p>
    <w:p w:rsidR="00B55624" w:rsidRPr="00533FD6" w:rsidRDefault="00B55624" w:rsidP="00B55624">
      <w:pPr>
        <w:autoSpaceDE w:val="0"/>
        <w:autoSpaceDN w:val="0"/>
        <w:adjustRightInd w:val="0"/>
      </w:pPr>
      <w:r w:rsidRPr="00533FD6">
        <w:t>b) preukaz člena vlády Slovenskej republiky,</w:t>
      </w:r>
    </w:p>
    <w:p w:rsidR="00B55624" w:rsidRPr="00533FD6" w:rsidRDefault="00B55624" w:rsidP="00B55624">
      <w:pPr>
        <w:autoSpaceDE w:val="0"/>
        <w:autoSpaceDN w:val="0"/>
        <w:adjustRightInd w:val="0"/>
      </w:pPr>
      <w:r w:rsidRPr="00533FD6">
        <w:t>c) služobný preukaz sudcu,</w:t>
      </w:r>
    </w:p>
    <w:p w:rsidR="00B55624" w:rsidRPr="00533FD6" w:rsidRDefault="00B55624" w:rsidP="00B55624">
      <w:pPr>
        <w:autoSpaceDE w:val="0"/>
        <w:autoSpaceDN w:val="0"/>
        <w:adjustRightInd w:val="0"/>
      </w:pPr>
      <w:r w:rsidRPr="00533FD6">
        <w:t>d) služobný preukaz prokurátora,</w:t>
      </w:r>
    </w:p>
    <w:p w:rsidR="00B55624" w:rsidRPr="00533FD6" w:rsidRDefault="00B55624" w:rsidP="00B55624">
      <w:pPr>
        <w:autoSpaceDE w:val="0"/>
        <w:autoSpaceDN w:val="0"/>
        <w:adjustRightInd w:val="0"/>
      </w:pPr>
      <w:r w:rsidRPr="00533FD6">
        <w:t>e) služobný preukaz príslušníka ozbrojeného zboru,</w:t>
      </w:r>
    </w:p>
    <w:p w:rsidR="00B55624" w:rsidRPr="00533FD6" w:rsidRDefault="00B55624" w:rsidP="00B55624">
      <w:pPr>
        <w:autoSpaceDE w:val="0"/>
        <w:autoSpaceDN w:val="0"/>
        <w:adjustRightInd w:val="0"/>
      </w:pPr>
      <w:r w:rsidRPr="00533FD6">
        <w:t>f) osobnú identifikačnú kartu príslušníka ozbrojených síl,</w:t>
      </w:r>
    </w:p>
    <w:p w:rsidR="00B55624" w:rsidRPr="00533FD6" w:rsidRDefault="00B55624" w:rsidP="00B55624">
      <w:pPr>
        <w:autoSpaceDE w:val="0"/>
        <w:autoSpaceDN w:val="0"/>
        <w:adjustRightInd w:val="0"/>
      </w:pPr>
      <w:r w:rsidRPr="00533FD6">
        <w:t>g) služobný preukaz príslušníka Vojenského spravodajstva,</w:t>
      </w:r>
    </w:p>
    <w:p w:rsidR="00B55624" w:rsidRPr="00533FD6" w:rsidRDefault="00B55624" w:rsidP="00B55624">
      <w:pPr>
        <w:autoSpaceDE w:val="0"/>
        <w:autoSpaceDN w:val="0"/>
        <w:adjustRightInd w:val="0"/>
      </w:pPr>
      <w:r w:rsidRPr="00533FD6">
        <w:t>h) služobný preukaz príslušníka Národného bezpečnostného úradu,</w:t>
      </w:r>
    </w:p>
    <w:p w:rsidR="00B55624" w:rsidRPr="00533FD6" w:rsidRDefault="00B55624" w:rsidP="00B55624">
      <w:pPr>
        <w:autoSpaceDE w:val="0"/>
        <w:autoSpaceDN w:val="0"/>
        <w:adjustRightInd w:val="0"/>
      </w:pPr>
      <w:r w:rsidRPr="00533FD6">
        <w:t>i) potvrdenie o občianskom preukaze.</w:t>
      </w:r>
    </w:p>
    <w:p w:rsidR="00B55624" w:rsidRPr="00533FD6" w:rsidRDefault="00B55624" w:rsidP="00B55624">
      <w:pPr>
        <w:autoSpaceDE w:val="0"/>
        <w:autoSpaceDN w:val="0"/>
        <w:adjustRightInd w:val="0"/>
      </w:pPr>
      <w:r w:rsidRPr="00533FD6">
        <w:t>(3) Ak vyzvaná osoba odmietne preukázať svoju totožnosť podľa odseku 1 alebo 2, vojenský policajt je oprávnený osobu predviesť na zistenie jej totožnosti na najbližší útvar Vojenskej polície.</w:t>
      </w:r>
    </w:p>
    <w:p w:rsidR="00B55624" w:rsidRPr="00533FD6" w:rsidRDefault="00B55624" w:rsidP="00B55624">
      <w:pPr>
        <w:autoSpaceDE w:val="0"/>
        <w:autoSpaceDN w:val="0"/>
        <w:adjustRightInd w:val="0"/>
      </w:pPr>
      <w:r w:rsidRPr="00533FD6">
        <w:t>(4) Ak vyzvaná osoba nemôže preukázať svoju totožnosť podľa odseku 1 alebo 2 a ani nemôže hodnoverne preukázať svoje meno, priezvisko, dátum narodenia a adresu trvalého pobytu, vojenský policajt je oprávnený predviesť osobu na najbližší útvar Vojenskej polície a o zistenie totožnosti požiadať príslušný útvar Policajného zboru.</w:t>
      </w:r>
    </w:p>
    <w:p w:rsidR="00B55624" w:rsidRPr="00533FD6" w:rsidRDefault="00B55624" w:rsidP="00B55624">
      <w:pPr>
        <w:autoSpaceDE w:val="0"/>
        <w:autoSpaceDN w:val="0"/>
        <w:adjustRightInd w:val="0"/>
      </w:pPr>
      <w:r w:rsidRPr="00533FD6">
        <w:t>(5) Ak vojenský policajt nezistí totožnosť osoby do 12</w:t>
      </w:r>
    </w:p>
    <w:p w:rsidR="00B55624" w:rsidRPr="00533FD6" w:rsidRDefault="00B55624" w:rsidP="00B55624">
      <w:pPr>
        <w:autoSpaceDE w:val="0"/>
        <w:autoSpaceDN w:val="0"/>
        <w:adjustRightInd w:val="0"/>
      </w:pPr>
      <w:r w:rsidRPr="00533FD6">
        <w:t>hodín od jej predvedenia ani na základe údajov v evidencii obyvateľov a ak je podozrenie, že osoba uvádza o sebe nepravdivé údaje, je povinný túto osobu odovzdať najbližšiemu útvaru Policajného zboru na účely zistenia totožnosti podľa osobitného predpisu.2g)</w:t>
      </w:r>
    </w:p>
    <w:p w:rsidR="00B55624" w:rsidRPr="00533FD6" w:rsidRDefault="00B55624" w:rsidP="00B55624">
      <w:pPr>
        <w:autoSpaceDE w:val="0"/>
        <w:autoSpaceDN w:val="0"/>
        <w:adjustRightInd w:val="0"/>
      </w:pPr>
      <w:r w:rsidRPr="00533FD6">
        <w:t>(6) Vojenský policajt je povinný odovzdať predvedenú osobu orgánu činnému v trestnomkonaní, inému orgánu alebo príslušnému zariadeniu, ak zistí dôvody na jej odovzdanie; inak predvedenú osobu ihneď prepustí.</w:t>
      </w:r>
    </w:p>
    <w:p w:rsidR="00B55624" w:rsidRPr="00533FD6" w:rsidRDefault="00B55624" w:rsidP="00B55624">
      <w:pPr>
        <w:autoSpaceDE w:val="0"/>
        <w:autoSpaceDN w:val="0"/>
        <w:adjustRightInd w:val="0"/>
      </w:pPr>
      <w:r w:rsidRPr="00533FD6">
        <w:t xml:space="preserve">(7) Ak je predvedená osoba vyhlásená za nezvestnú, vojenský policajt o nej vyrozumie toho, kto jej nezvestnosť oznámil. Ak ide o neplnoletú osobu, odovzdá ju zákonnému zástupcovi, príslušnému orgánu </w:t>
      </w:r>
      <w:r w:rsidRPr="00533FD6">
        <w:lastRenderedPageBreak/>
        <w:t>alebo do príslušného zariadenia; ak ide o osobu pozbavenú spôsobilosti na právne úkony, odovzdá ju jej zákonnému zástupcovi alebo do príslušného zariadenia, a ak ide o duševne chorú osobu, odovzdá ju do príslušného zariadenia.</w:t>
      </w:r>
    </w:p>
    <w:p w:rsidR="00B55624" w:rsidRPr="00533FD6" w:rsidRDefault="00B55624" w:rsidP="00B55624">
      <w:pPr>
        <w:autoSpaceDE w:val="0"/>
        <w:autoSpaceDN w:val="0"/>
        <w:adjustRightInd w:val="0"/>
      </w:pPr>
      <w:r w:rsidRPr="00533FD6">
        <w:t>(8) O predvedení a odovzdaní osoby vyhotoví vojenský policajt úradný záznam.</w:t>
      </w:r>
    </w:p>
    <w:p w:rsidR="00B55624" w:rsidRPr="00533FD6" w:rsidRDefault="00B55624" w:rsidP="00B55624">
      <w:pPr>
        <w:rPr>
          <w:b/>
        </w:rPr>
      </w:pPr>
      <w:r w:rsidRPr="00533FD6">
        <w:rPr>
          <w:b/>
        </w:rPr>
        <w:t>16.Skončenie prac. Pomeru v št. službe</w:t>
      </w:r>
    </w:p>
    <w:p w:rsidR="00B55624" w:rsidRPr="00533FD6" w:rsidRDefault="00B55624" w:rsidP="00B55624">
      <w:pPr>
        <w:autoSpaceDE w:val="0"/>
        <w:autoSpaceDN w:val="0"/>
        <w:adjustRightInd w:val="0"/>
      </w:pPr>
      <w:r w:rsidRPr="00533FD6">
        <w:t>(1) Štátnozamestnanecký pomer možno skončiť</w:t>
      </w:r>
    </w:p>
    <w:p w:rsidR="00B55624" w:rsidRPr="00533FD6" w:rsidRDefault="00B55624" w:rsidP="00B55624">
      <w:pPr>
        <w:autoSpaceDE w:val="0"/>
        <w:autoSpaceDN w:val="0"/>
        <w:adjustRightInd w:val="0"/>
      </w:pPr>
      <w:r w:rsidRPr="00533FD6">
        <w:t>a) dohodou o skončení štátnozamestnaneckého pomeru,</w:t>
      </w:r>
    </w:p>
    <w:p w:rsidR="00B55624" w:rsidRPr="00533FD6" w:rsidRDefault="00B55624" w:rsidP="00B55624">
      <w:pPr>
        <w:autoSpaceDE w:val="0"/>
        <w:autoSpaceDN w:val="0"/>
        <w:adjustRightInd w:val="0"/>
      </w:pPr>
      <w:r w:rsidRPr="00533FD6">
        <w:t>b) výpoveďou,</w:t>
      </w:r>
    </w:p>
    <w:p w:rsidR="00B55624" w:rsidRPr="00533FD6" w:rsidRDefault="00B55624" w:rsidP="00B55624">
      <w:pPr>
        <w:autoSpaceDE w:val="0"/>
        <w:autoSpaceDN w:val="0"/>
        <w:adjustRightInd w:val="0"/>
      </w:pPr>
      <w:r w:rsidRPr="00533FD6">
        <w:t>c) okamžitým skončením,</w:t>
      </w:r>
    </w:p>
    <w:p w:rsidR="00B55624" w:rsidRPr="00533FD6" w:rsidRDefault="00B55624" w:rsidP="00B55624">
      <w:pPr>
        <w:autoSpaceDE w:val="0"/>
        <w:autoSpaceDN w:val="0"/>
        <w:adjustRightInd w:val="0"/>
      </w:pPr>
      <w:r w:rsidRPr="00533FD6">
        <w:t>d) skončením v skúšobnej dobe.</w:t>
      </w:r>
    </w:p>
    <w:p w:rsidR="00B55624" w:rsidRPr="00533FD6" w:rsidRDefault="00B55624" w:rsidP="00B55624">
      <w:pPr>
        <w:autoSpaceDE w:val="0"/>
        <w:autoSpaceDN w:val="0"/>
        <w:adjustRightInd w:val="0"/>
      </w:pPr>
      <w:r w:rsidRPr="00533FD6">
        <w:t>(2) Štátnozamestnanecký pomer sa skončí aj na základe zákona.</w:t>
      </w:r>
    </w:p>
    <w:p w:rsidR="00B55624" w:rsidRPr="00533FD6" w:rsidRDefault="00B55624" w:rsidP="00B55624">
      <w:pPr>
        <w:autoSpaceDE w:val="0"/>
        <w:autoSpaceDN w:val="0"/>
        <w:adjustRightInd w:val="0"/>
      </w:pPr>
      <w:r w:rsidRPr="00533FD6">
        <w:t>(3) Štátnozamestnanecký pomer zaniká smrťou štátneho zamestnanca alebo právoplatným rozhodnutím o vyhlásení štátneho zamestnanca za mŕtveho.</w:t>
      </w:r>
    </w:p>
    <w:p w:rsidR="00B55624" w:rsidRPr="00533FD6" w:rsidRDefault="00B55624" w:rsidP="00B55624">
      <w:pPr>
        <w:autoSpaceDE w:val="0"/>
        <w:autoSpaceDN w:val="0"/>
        <w:adjustRightInd w:val="0"/>
      </w:pPr>
      <w:r w:rsidRPr="00533FD6">
        <w:t>Výpovedné dôvody služobného úradu</w:t>
      </w:r>
    </w:p>
    <w:p w:rsidR="00B55624" w:rsidRPr="00533FD6" w:rsidRDefault="00B55624" w:rsidP="00B55624">
      <w:pPr>
        <w:autoSpaceDE w:val="0"/>
        <w:autoSpaceDN w:val="0"/>
        <w:adjustRightInd w:val="0"/>
      </w:pPr>
      <w:r w:rsidRPr="00533FD6">
        <w:t>Služobný úrad môže dať štátnemu zamestnancovi výpoveď, ak a) štátny zamestnanec vzhľadom na svoj zdravotný stav podľa lekárskeho posudku dlhodobo stratil spôsobilosť na vykonávanie štátnej služby na konkrétnom štátnozamestnaneckom mieste, služobný úrad nemá pre neho iné vhodné štátnozamestnanecké miesto alebo štátny zamestnanec nesúhlasí s trvalým preložením v služobnom úrade a nedohodne sa so služobným úradom inak,</w:t>
      </w:r>
    </w:p>
    <w:p w:rsidR="00B55624" w:rsidRPr="00533FD6" w:rsidRDefault="00B55624" w:rsidP="00B55624">
      <w:pPr>
        <w:autoSpaceDE w:val="0"/>
        <w:autoSpaceDN w:val="0"/>
        <w:adjustRightInd w:val="0"/>
      </w:pPr>
      <w:r w:rsidRPr="00533FD6">
        <w:t>b) sa zrušuje alebo zrušilo štátnozamestnanecké miesto, služobný úrad nemá pre štátneho zamestnanca iné vhodné štátnozamestnanecké miesto alebo štátny zamestnanec nesúhlasí s trvalým preložením v služobnom úrade a nedohodne sa so služobným úradom inak,</w:t>
      </w:r>
    </w:p>
    <w:p w:rsidR="00B55624" w:rsidRPr="00533FD6" w:rsidRDefault="00B55624" w:rsidP="00B55624">
      <w:pPr>
        <w:autoSpaceDE w:val="0"/>
        <w:autoSpaceDN w:val="0"/>
        <w:adjustRightInd w:val="0"/>
      </w:pPr>
      <w:r w:rsidRPr="00533FD6">
        <w:t>c) štátneho zamestnanca, ktorý bol odvolaný z funkcie vedúceho zamestnanca podľa § 37 ods. 1 alebo ods. 3 písm. a) al</w:t>
      </w:r>
      <w:r w:rsidR="0005526A">
        <w:t>ebo ktorého funkcia vedúceho za</w:t>
      </w:r>
      <w:r w:rsidRPr="00533FD6">
        <w:t>mestnanca sa skončila na základe zákona podľa § 38, nemožno zaradiť na vykonávanie štátnej služby na štátnozamestnanecké miesto v tom istom odbore štátnej služby a na tú istú funkciu (§ 29), pretože služobný úrad takéto štátnozamestnanecké miesto nemá, a štátny zamestnanec sa nedohodne so služobným úradom inak,</w:t>
      </w:r>
    </w:p>
    <w:p w:rsidR="00B55624" w:rsidRPr="00533FD6" w:rsidRDefault="00B55624" w:rsidP="00B55624">
      <w:pPr>
        <w:autoSpaceDE w:val="0"/>
        <w:autoSpaceDN w:val="0"/>
        <w:adjustRightInd w:val="0"/>
      </w:pPr>
      <w:r w:rsidRPr="00533FD6">
        <w:t>d) štátny zamestnanec, ktorý bol odvolaný z funkcie vedúceho zamestnanca podľa § 37 ods. 3 písm. b)</w:t>
      </w:r>
    </w:p>
    <w:p w:rsidR="00B55624" w:rsidRPr="00533FD6" w:rsidRDefault="00B55624" w:rsidP="00B55624">
      <w:pPr>
        <w:autoSpaceDE w:val="0"/>
        <w:autoSpaceDN w:val="0"/>
        <w:adjustRightInd w:val="0"/>
      </w:pPr>
      <w:r w:rsidRPr="00533FD6">
        <w:t>a c) alebo podľa § 37 ods. 4 a 5, nesúhlasí so zaradením na vykonávanie štátnej služby na štátnozamestnanecké miesto v tom istom odbore štátnej služby a na tú istú funkciu (§ 29) a nedohodne sa so služobným úradom inak,</w:t>
      </w:r>
    </w:p>
    <w:p w:rsidR="00B55624" w:rsidRPr="00533FD6" w:rsidRDefault="00B55624" w:rsidP="00B55624">
      <w:pPr>
        <w:autoSpaceDE w:val="0"/>
        <w:autoSpaceDN w:val="0"/>
        <w:adjustRightInd w:val="0"/>
      </w:pPr>
      <w:r w:rsidRPr="00533FD6">
        <w:t>e) štátneho zamestnanca, ktorý bol odvolaný z funkcie vedúceho zamestnanca podľa § 37 ods. 3 písm. d), nemožno zaradiť na vykonávanie štátnej služby na štátnozamestnanecké miesto v tom istom odbore štátnej služby a na tú istú funkciu (§ 29) a nedohodne sa so služobným úradom inak,</w:t>
      </w:r>
    </w:p>
    <w:p w:rsidR="00B55624" w:rsidRPr="00533FD6" w:rsidRDefault="00B55624" w:rsidP="00B55624">
      <w:pPr>
        <w:autoSpaceDE w:val="0"/>
        <w:autoSpaceDN w:val="0"/>
        <w:adjustRightInd w:val="0"/>
      </w:pPr>
      <w:r w:rsidRPr="00533FD6">
        <w:t>f) štátneho zamestnanca, ktorý bol odvolaný z funkcie vedúceho zamestnanca podľa § 37 ods. 2, nemožno zaradiť na vykonávanie štátnej služby na štátnozamestnanecké miesto v tom istom odbore štátnej služby a na tú istú funkciu (§ 29), pretože služobný úrad takéto štátnozamestnanecké miesto nemá, a štátny zamestnanec sa nedohodne so služobným úradom inak,</w:t>
      </w:r>
    </w:p>
    <w:p w:rsidR="00B55624" w:rsidRPr="00533FD6" w:rsidRDefault="00B55624" w:rsidP="00B55624">
      <w:pPr>
        <w:autoSpaceDE w:val="0"/>
        <w:autoSpaceDN w:val="0"/>
        <w:adjustRightInd w:val="0"/>
      </w:pPr>
      <w:r w:rsidRPr="00533FD6">
        <w:t>g) štátny zamestnanec neuspokojivo plní služobné úlohy a služobný úrad ho v posledných šiestich mesiacoch písomne vyzval na odstránenie nedostatkov a štátny zamestnanec ich v primerane určenej lehote neodstránil, h) štátny zamestnanec opakovane porušil služobnú disciplínu menej závažným spôsobom a bol v posledných šiestich mesiacoch v súvislosti s porušením služobnej disciplíny písomne upozornený na možnosť skončenia štátnozamestnaneckého pomeru výpoveďou, i) je u štátneho zamestnanca dôvod na okamžité skončenie štátnozamestnaneckého pomeru.</w:t>
      </w:r>
    </w:p>
    <w:p w:rsidR="00B55624" w:rsidRPr="00533FD6" w:rsidRDefault="00B55624" w:rsidP="00B55624">
      <w:r w:rsidRPr="00533FD6">
        <w:rPr>
          <w:b/>
        </w:rPr>
        <w:t xml:space="preserve">17. Ako kedy a kde vzniká pracovný pomer a čo mu predchádza- v 4tej otázke.               </w:t>
      </w:r>
      <w:r w:rsidRPr="00533FD6">
        <w:rPr>
          <w:b/>
          <w:bCs/>
        </w:rPr>
        <w:t xml:space="preserve">Vznik pracovného pomeru : </w:t>
      </w:r>
      <w:r w:rsidRPr="00533FD6">
        <w:t>Pracovný pomer vzniká odo dňa, ktorý bol dohodnutý v pracovnej zmluve ako deň nástupu do práce.</w:t>
      </w:r>
    </w:p>
    <w:p w:rsidR="00B55624" w:rsidRPr="00533FD6" w:rsidRDefault="00B55624" w:rsidP="00B55624">
      <w:pPr>
        <w:rPr>
          <w:b/>
        </w:rPr>
      </w:pPr>
      <w:r w:rsidRPr="00533FD6">
        <w:rPr>
          <w:b/>
        </w:rPr>
        <w:t>18. Dedenie:</w:t>
      </w:r>
    </w:p>
    <w:p w:rsidR="00B55624" w:rsidRPr="00533FD6" w:rsidRDefault="00B55624" w:rsidP="00B55624">
      <w:pPr>
        <w:autoSpaceDE w:val="0"/>
        <w:autoSpaceDN w:val="0"/>
        <w:adjustRightInd w:val="0"/>
        <w:rPr>
          <w:b/>
          <w:bCs/>
        </w:rPr>
      </w:pPr>
      <w:r w:rsidRPr="00533FD6">
        <w:rPr>
          <w:b/>
          <w:bCs/>
        </w:rPr>
        <w:t>Nadobúdanie dedičstva</w:t>
      </w:r>
    </w:p>
    <w:p w:rsidR="00B55624" w:rsidRPr="00533FD6" w:rsidRDefault="00B55624" w:rsidP="00B55624">
      <w:pPr>
        <w:autoSpaceDE w:val="0"/>
        <w:autoSpaceDN w:val="0"/>
        <w:adjustRightInd w:val="0"/>
      </w:pPr>
      <w:r w:rsidRPr="00533FD6">
        <w:t>Dedičstvo sa nadobúda smrťou poručiteľa.</w:t>
      </w:r>
    </w:p>
    <w:p w:rsidR="00B55624" w:rsidRPr="00533FD6" w:rsidRDefault="00B55624" w:rsidP="00B55624">
      <w:pPr>
        <w:autoSpaceDE w:val="0"/>
        <w:autoSpaceDN w:val="0"/>
        <w:adjustRightInd w:val="0"/>
      </w:pPr>
      <w:r w:rsidRPr="00533FD6">
        <w:t>Predmetom dedenia sú:</w:t>
      </w:r>
    </w:p>
    <w:p w:rsidR="00B55624" w:rsidRPr="00533FD6" w:rsidRDefault="00B55624" w:rsidP="00B55624">
      <w:pPr>
        <w:autoSpaceDE w:val="0"/>
        <w:autoSpaceDN w:val="0"/>
        <w:adjustRightInd w:val="0"/>
      </w:pPr>
      <w:r w:rsidRPr="00533FD6">
        <w:t>a) hnuteľné a nehnuteľné veci,</w:t>
      </w:r>
    </w:p>
    <w:p w:rsidR="00B55624" w:rsidRPr="00533FD6" w:rsidRDefault="00B55624" w:rsidP="00B55624">
      <w:pPr>
        <w:autoSpaceDE w:val="0"/>
        <w:autoSpaceDN w:val="0"/>
        <w:adjustRightInd w:val="0"/>
      </w:pPr>
      <w:r w:rsidRPr="00533FD6">
        <w:t xml:space="preserve">b) vecné práva (napr. </w:t>
      </w:r>
      <w:r w:rsidRPr="00533FD6">
        <w:rPr>
          <w:b/>
        </w:rPr>
        <w:t>vecné bremená</w:t>
      </w:r>
      <w:r w:rsidRPr="00533FD6">
        <w:t>),</w:t>
      </w:r>
    </w:p>
    <w:p w:rsidR="00B55624" w:rsidRPr="00533FD6" w:rsidRDefault="00B55624" w:rsidP="00B55624">
      <w:pPr>
        <w:autoSpaceDE w:val="0"/>
        <w:autoSpaceDN w:val="0"/>
        <w:adjustRightInd w:val="0"/>
      </w:pPr>
      <w:r w:rsidRPr="00533FD6">
        <w:t>c) záväzkové práva (pohľadávky a dlhy poručiteľa).</w:t>
      </w:r>
    </w:p>
    <w:p w:rsidR="0005526A" w:rsidRDefault="0005526A" w:rsidP="00B55624">
      <w:pPr>
        <w:autoSpaceDE w:val="0"/>
        <w:autoSpaceDN w:val="0"/>
        <w:adjustRightInd w:val="0"/>
      </w:pPr>
    </w:p>
    <w:p w:rsidR="00B55624" w:rsidRPr="00533FD6" w:rsidRDefault="0094650E" w:rsidP="00B55624">
      <w:pPr>
        <w:autoSpaceDE w:val="0"/>
        <w:autoSpaceDN w:val="0"/>
        <w:adjustRightInd w:val="0"/>
      </w:pPr>
      <w:r>
        <w:lastRenderedPageBreak/>
        <w:t xml:space="preserve"> </w:t>
      </w:r>
      <w:r w:rsidR="00B55624" w:rsidRPr="00533FD6">
        <w:t xml:space="preserve">Dedí sa: </w:t>
      </w:r>
    </w:p>
    <w:p w:rsidR="00B55624" w:rsidRPr="00533FD6" w:rsidRDefault="00B55624" w:rsidP="00B55624">
      <w:pPr>
        <w:autoSpaceDE w:val="0"/>
        <w:autoSpaceDN w:val="0"/>
        <w:adjustRightInd w:val="0"/>
        <w:rPr>
          <w:b/>
          <w:bCs/>
        </w:rPr>
      </w:pPr>
      <w:r w:rsidRPr="00533FD6">
        <w:rPr>
          <w:b/>
          <w:bCs/>
        </w:rPr>
        <w:t>a) zo zákona,</w:t>
      </w:r>
    </w:p>
    <w:p w:rsidR="00B55624" w:rsidRPr="00533FD6" w:rsidRDefault="00B55624" w:rsidP="00B55624">
      <w:pPr>
        <w:autoSpaceDE w:val="0"/>
        <w:autoSpaceDN w:val="0"/>
        <w:adjustRightInd w:val="0"/>
        <w:rPr>
          <w:b/>
          <w:bCs/>
        </w:rPr>
      </w:pPr>
      <w:r w:rsidRPr="00533FD6">
        <w:rPr>
          <w:b/>
          <w:bCs/>
        </w:rPr>
        <w:t>b) zo závetu,</w:t>
      </w:r>
    </w:p>
    <w:p w:rsidR="00B55624" w:rsidRPr="00533FD6" w:rsidRDefault="00B55624" w:rsidP="00B55624">
      <w:pPr>
        <w:autoSpaceDE w:val="0"/>
        <w:autoSpaceDN w:val="0"/>
        <w:adjustRightInd w:val="0"/>
        <w:rPr>
          <w:b/>
          <w:bCs/>
        </w:rPr>
      </w:pPr>
      <w:r w:rsidRPr="00533FD6">
        <w:rPr>
          <w:b/>
          <w:bCs/>
        </w:rPr>
        <w:t>c) z oboch týchto dôvodov.</w:t>
      </w:r>
    </w:p>
    <w:p w:rsidR="00B55624" w:rsidRPr="00533FD6" w:rsidRDefault="00B55624" w:rsidP="00B55624">
      <w:pPr>
        <w:autoSpaceDE w:val="0"/>
        <w:autoSpaceDN w:val="0"/>
        <w:adjustRightInd w:val="0"/>
      </w:pPr>
      <w:r w:rsidRPr="00533FD6">
        <w:t>Ako prvé sa dedí zo závetu, až potom zo zákona. Môže byt aj časť zo závetu, časť zo zákona.</w:t>
      </w:r>
    </w:p>
    <w:p w:rsidR="00B55624" w:rsidRPr="00533FD6" w:rsidRDefault="00B55624" w:rsidP="00B55624">
      <w:pPr>
        <w:autoSpaceDE w:val="0"/>
        <w:autoSpaceDN w:val="0"/>
        <w:adjustRightInd w:val="0"/>
      </w:pPr>
      <w:r w:rsidRPr="00533FD6">
        <w:t>Nadobudnutie dedičstva potvrdzuje súd. Ak je dedičov viac, môžu sa dohodnúť.</w:t>
      </w:r>
    </w:p>
    <w:p w:rsidR="00B55624" w:rsidRPr="00533FD6" w:rsidRDefault="00B55624" w:rsidP="00B55624">
      <w:pPr>
        <w:autoSpaceDE w:val="0"/>
        <w:autoSpaceDN w:val="0"/>
        <w:adjustRightInd w:val="0"/>
        <w:rPr>
          <w:b/>
          <w:bCs/>
        </w:rPr>
      </w:pPr>
      <w:r w:rsidRPr="00533FD6">
        <w:rPr>
          <w:b/>
          <w:bCs/>
        </w:rPr>
        <w:t>Odmietnutie dedi</w:t>
      </w:r>
      <w:r w:rsidRPr="00533FD6">
        <w:t>č</w:t>
      </w:r>
      <w:r w:rsidRPr="00533FD6">
        <w:rPr>
          <w:b/>
          <w:bCs/>
        </w:rPr>
        <w:t>stva</w:t>
      </w:r>
    </w:p>
    <w:p w:rsidR="00B55624" w:rsidRPr="00533FD6" w:rsidRDefault="00B55624" w:rsidP="00B55624">
      <w:pPr>
        <w:autoSpaceDE w:val="0"/>
        <w:autoSpaceDN w:val="0"/>
        <w:adjustRightInd w:val="0"/>
      </w:pPr>
      <w:r w:rsidRPr="00533FD6">
        <w:t>Dedič môže dedičstvo odmietnuť. Môže to urobiť ústnym vyhlásením na súde alebo písomne.</w:t>
      </w:r>
    </w:p>
    <w:p w:rsidR="00B55624" w:rsidRPr="00533FD6" w:rsidRDefault="00B55624" w:rsidP="00B55624">
      <w:pPr>
        <w:autoSpaceDE w:val="0"/>
        <w:autoSpaceDN w:val="0"/>
        <w:adjustRightInd w:val="0"/>
      </w:pPr>
      <w:r w:rsidRPr="00533FD6">
        <w:t>Dedičstvo, ktoré nenadobudne žiadny dedič, pripadne štátu.</w:t>
      </w:r>
    </w:p>
    <w:p w:rsidR="00B55624" w:rsidRPr="00533FD6" w:rsidRDefault="00B55624" w:rsidP="00B55624">
      <w:pPr>
        <w:autoSpaceDE w:val="0"/>
        <w:autoSpaceDN w:val="0"/>
        <w:adjustRightInd w:val="0"/>
      </w:pPr>
      <w:r w:rsidRPr="00533FD6">
        <w:rPr>
          <w:b/>
          <w:bCs/>
        </w:rPr>
        <w:t>Dedi</w:t>
      </w:r>
      <w:r w:rsidRPr="00533FD6">
        <w:t>č</w:t>
      </w:r>
      <w:r w:rsidRPr="00533FD6">
        <w:rPr>
          <w:b/>
          <w:bCs/>
        </w:rPr>
        <w:t>ská nespôsobilos</w:t>
      </w:r>
      <w:r w:rsidRPr="00533FD6">
        <w:t>ť</w:t>
      </w:r>
    </w:p>
    <w:p w:rsidR="00B55624" w:rsidRPr="00533FD6" w:rsidRDefault="00B55624" w:rsidP="00B55624">
      <w:pPr>
        <w:autoSpaceDE w:val="0"/>
        <w:autoSpaceDN w:val="0"/>
        <w:adjustRightInd w:val="0"/>
      </w:pPr>
      <w:r w:rsidRPr="00533FD6">
        <w:t>Nededí ten, kto sa dopustil úmyselného trestného činu proti poručiteľovi, jeho manželovi,</w:t>
      </w:r>
    </w:p>
    <w:p w:rsidR="00B55624" w:rsidRPr="00533FD6" w:rsidRDefault="00B55624" w:rsidP="00B55624">
      <w:pPr>
        <w:autoSpaceDE w:val="0"/>
        <w:autoSpaceDN w:val="0"/>
        <w:adjustRightInd w:val="0"/>
      </w:pPr>
      <w:r w:rsidRPr="00533FD6">
        <w:t>deťom alebo rodičom. Ak mu poručiteľ odpustil, dediť môže.</w:t>
      </w:r>
    </w:p>
    <w:p w:rsidR="00B55624" w:rsidRPr="00533FD6" w:rsidRDefault="00B55624" w:rsidP="00B55624">
      <w:pPr>
        <w:autoSpaceDE w:val="0"/>
        <w:autoSpaceDN w:val="0"/>
        <w:adjustRightInd w:val="0"/>
        <w:rPr>
          <w:b/>
          <w:bCs/>
        </w:rPr>
      </w:pPr>
      <w:r w:rsidRPr="00533FD6">
        <w:rPr>
          <w:b/>
          <w:bCs/>
        </w:rPr>
        <w:t>Vydedenie</w:t>
      </w:r>
    </w:p>
    <w:p w:rsidR="00B55624" w:rsidRPr="00533FD6" w:rsidRDefault="00B55624" w:rsidP="00B55624">
      <w:pPr>
        <w:autoSpaceDE w:val="0"/>
        <w:autoSpaceDN w:val="0"/>
        <w:adjustRightInd w:val="0"/>
      </w:pPr>
      <w:r w:rsidRPr="00533FD6">
        <w:t>Poručiteľ môže vydediť potomka, ak:</w:t>
      </w:r>
    </w:p>
    <w:p w:rsidR="00B55624" w:rsidRPr="00533FD6" w:rsidRDefault="00B55624" w:rsidP="00B55624">
      <w:pPr>
        <w:autoSpaceDE w:val="0"/>
        <w:autoSpaceDN w:val="0"/>
        <w:adjustRightInd w:val="0"/>
      </w:pPr>
      <w:r w:rsidRPr="00533FD6">
        <w:t></w:t>
      </w:r>
      <w:r w:rsidRPr="00533FD6">
        <w:t>neposkytol poručiteľovi potrebnú pomoc v chorobe, v starobe alebo v iných</w:t>
      </w:r>
    </w:p>
    <w:p w:rsidR="00B55624" w:rsidRPr="00533FD6" w:rsidRDefault="00B55624" w:rsidP="00B55624">
      <w:pPr>
        <w:autoSpaceDE w:val="0"/>
        <w:autoSpaceDN w:val="0"/>
        <w:adjustRightInd w:val="0"/>
      </w:pPr>
      <w:r w:rsidRPr="00533FD6">
        <w:t>závažných prípadoch,</w:t>
      </w:r>
    </w:p>
    <w:p w:rsidR="00B55624" w:rsidRPr="00533FD6" w:rsidRDefault="00B55624" w:rsidP="00B55624">
      <w:pPr>
        <w:autoSpaceDE w:val="0"/>
        <w:autoSpaceDN w:val="0"/>
        <w:adjustRightInd w:val="0"/>
      </w:pPr>
      <w:r w:rsidRPr="00533FD6">
        <w:t></w:t>
      </w:r>
      <w:r w:rsidRPr="00533FD6">
        <w:t>o poručiteľa neprejavuje trvalo opravdivý záujem,</w:t>
      </w:r>
    </w:p>
    <w:p w:rsidR="00B55624" w:rsidRPr="00533FD6" w:rsidRDefault="00B55624" w:rsidP="00B55624">
      <w:pPr>
        <w:autoSpaceDE w:val="0"/>
        <w:autoSpaceDN w:val="0"/>
        <w:adjustRightInd w:val="0"/>
      </w:pPr>
      <w:r w:rsidRPr="00533FD6">
        <w:t></w:t>
      </w:r>
      <w:r w:rsidRPr="00533FD6">
        <w:t>bol odsúdený za úmyselný trestný čin na trest odňatia slobody v trvaní najmenej jeden</w:t>
      </w:r>
    </w:p>
    <w:p w:rsidR="00B55624" w:rsidRPr="00533FD6" w:rsidRDefault="00B55624" w:rsidP="00B55624">
      <w:pPr>
        <w:autoSpaceDE w:val="0"/>
        <w:autoSpaceDN w:val="0"/>
        <w:adjustRightInd w:val="0"/>
      </w:pPr>
      <w:r w:rsidRPr="00533FD6">
        <w:t>rok,</w:t>
      </w:r>
    </w:p>
    <w:p w:rsidR="00B55624" w:rsidRPr="00533FD6" w:rsidRDefault="00B55624" w:rsidP="00B55624">
      <w:pPr>
        <w:autoSpaceDE w:val="0"/>
        <w:autoSpaceDN w:val="0"/>
        <w:adjustRightInd w:val="0"/>
      </w:pPr>
      <w:r w:rsidRPr="00533FD6">
        <w:t></w:t>
      </w:r>
      <w:r w:rsidRPr="00533FD6">
        <w:t>trvalo vedie neusporiadaný život.</w:t>
      </w:r>
    </w:p>
    <w:p w:rsidR="00B55624" w:rsidRPr="00533FD6" w:rsidRDefault="00B55624" w:rsidP="00B55624">
      <w:pPr>
        <w:autoSpaceDE w:val="0"/>
        <w:autoSpaceDN w:val="0"/>
        <w:adjustRightInd w:val="0"/>
        <w:rPr>
          <w:b/>
          <w:bCs/>
        </w:rPr>
      </w:pPr>
      <w:r w:rsidRPr="00533FD6">
        <w:rPr>
          <w:b/>
          <w:bCs/>
        </w:rPr>
        <w:t>Prechod dlhov</w:t>
      </w:r>
    </w:p>
    <w:p w:rsidR="00B55624" w:rsidRPr="00533FD6" w:rsidRDefault="00B55624" w:rsidP="00B55624">
      <w:pPr>
        <w:autoSpaceDE w:val="0"/>
        <w:autoSpaceDN w:val="0"/>
        <w:adjustRightInd w:val="0"/>
      </w:pPr>
      <w:r w:rsidRPr="00533FD6">
        <w:t xml:space="preserve">Dedič zodpovedá </w:t>
      </w:r>
      <w:r w:rsidRPr="00533FD6">
        <w:rPr>
          <w:b/>
          <w:bCs/>
        </w:rPr>
        <w:t>do výšky ceny nadobudnutého dedi</w:t>
      </w:r>
      <w:r w:rsidRPr="00533FD6">
        <w:t>č</w:t>
      </w:r>
      <w:r w:rsidRPr="00533FD6">
        <w:rPr>
          <w:b/>
          <w:bCs/>
        </w:rPr>
        <w:t xml:space="preserve">stva </w:t>
      </w:r>
      <w:r w:rsidRPr="00533FD6">
        <w:t>za poručiteľove dlhy.</w:t>
      </w:r>
    </w:p>
    <w:p w:rsidR="00B55624" w:rsidRPr="00533FD6" w:rsidRDefault="00B55624" w:rsidP="00B55624">
      <w:pPr>
        <w:autoSpaceDE w:val="0"/>
        <w:autoSpaceDN w:val="0"/>
        <w:adjustRightInd w:val="0"/>
        <w:rPr>
          <w:b/>
          <w:bCs/>
          <w:u w:val="single"/>
        </w:rPr>
      </w:pPr>
      <w:r w:rsidRPr="00533FD6">
        <w:rPr>
          <w:b/>
          <w:bCs/>
          <w:u w:val="single"/>
        </w:rPr>
        <w:t>Dedenie zo závetu</w:t>
      </w:r>
    </w:p>
    <w:p w:rsidR="00B55624" w:rsidRPr="00533FD6" w:rsidRDefault="00B55624" w:rsidP="00B55624">
      <w:pPr>
        <w:autoSpaceDE w:val="0"/>
        <w:autoSpaceDN w:val="0"/>
        <w:adjustRightInd w:val="0"/>
      </w:pPr>
      <w:r w:rsidRPr="00533FD6">
        <w:t>Existuje viacero spôsobov, ako možno napísať závet:</w:t>
      </w:r>
    </w:p>
    <w:p w:rsidR="00B55624" w:rsidRPr="00533FD6" w:rsidRDefault="00B55624" w:rsidP="00B55624">
      <w:pPr>
        <w:autoSpaceDE w:val="0"/>
        <w:autoSpaceDN w:val="0"/>
        <w:adjustRightInd w:val="0"/>
      </w:pPr>
      <w:r w:rsidRPr="00533FD6">
        <w:t xml:space="preserve">1. </w:t>
      </w:r>
      <w:r w:rsidRPr="00533FD6">
        <w:rPr>
          <w:b/>
          <w:bCs/>
        </w:rPr>
        <w:t>vlastnou rukou (</w:t>
      </w:r>
      <w:r w:rsidRPr="00533FD6">
        <w:t>holograficky) – musí byt napísaný a podpísaný vlastnou rukou, inak</w:t>
      </w:r>
    </w:p>
    <w:p w:rsidR="00B55624" w:rsidRPr="00533FD6" w:rsidRDefault="00B55624" w:rsidP="00B55624">
      <w:pPr>
        <w:autoSpaceDE w:val="0"/>
        <w:autoSpaceDN w:val="0"/>
        <w:adjustRightInd w:val="0"/>
      </w:pPr>
      <w:r w:rsidRPr="00533FD6">
        <w:t>je neplatný,</w:t>
      </w:r>
    </w:p>
    <w:p w:rsidR="00B55624" w:rsidRPr="00533FD6" w:rsidRDefault="00B55624" w:rsidP="00B55624">
      <w:pPr>
        <w:autoSpaceDE w:val="0"/>
        <w:autoSpaceDN w:val="0"/>
        <w:adjustRightInd w:val="0"/>
      </w:pPr>
      <w:r w:rsidRPr="00533FD6">
        <w:rPr>
          <w:b/>
          <w:bCs/>
        </w:rPr>
        <w:t xml:space="preserve">2. </w:t>
      </w:r>
      <w:r w:rsidRPr="00533FD6">
        <w:t xml:space="preserve">ak závet </w:t>
      </w:r>
      <w:r w:rsidRPr="00533FD6">
        <w:rPr>
          <w:b/>
          <w:bCs/>
        </w:rPr>
        <w:t xml:space="preserve">nebol napísaný vlastnou rukou, </w:t>
      </w:r>
      <w:r w:rsidRPr="00533FD6">
        <w:t>musí ho poručiteľ pred dvoma svedkami</w:t>
      </w:r>
    </w:p>
    <w:p w:rsidR="00B55624" w:rsidRPr="00533FD6" w:rsidRDefault="00B55624" w:rsidP="00B55624">
      <w:pPr>
        <w:autoSpaceDE w:val="0"/>
        <w:autoSpaceDN w:val="0"/>
        <w:adjustRightInd w:val="0"/>
      </w:pPr>
      <w:r w:rsidRPr="00533FD6">
        <w:t>vlastnoručne podpísať. Svedkovia sa tiež musia na závet podpísať. Svedkom nemôže</w:t>
      </w:r>
    </w:p>
    <w:p w:rsidR="00B55624" w:rsidRPr="00533FD6" w:rsidRDefault="00B55624" w:rsidP="00B55624">
      <w:pPr>
        <w:autoSpaceDE w:val="0"/>
        <w:autoSpaceDN w:val="0"/>
        <w:adjustRightInd w:val="0"/>
      </w:pPr>
      <w:r w:rsidRPr="00533FD6">
        <w:t>byt osoba, ktorá má dediť alebo nemá spôsobilosť na právne úkony,</w:t>
      </w:r>
    </w:p>
    <w:p w:rsidR="00B55624" w:rsidRPr="00533FD6" w:rsidRDefault="00B55624" w:rsidP="00B55624">
      <w:pPr>
        <w:autoSpaceDE w:val="0"/>
        <w:autoSpaceDN w:val="0"/>
        <w:adjustRightInd w:val="0"/>
      </w:pPr>
      <w:r w:rsidRPr="00533FD6">
        <w:rPr>
          <w:b/>
        </w:rPr>
        <w:t>3.</w:t>
      </w:r>
      <w:r w:rsidRPr="00533FD6">
        <w:t xml:space="preserve"> ak poručiteľ </w:t>
      </w:r>
      <w:r w:rsidRPr="00533FD6">
        <w:rPr>
          <w:b/>
          <w:bCs/>
        </w:rPr>
        <w:t xml:space="preserve">nemôže </w:t>
      </w:r>
      <w:r w:rsidRPr="00533FD6">
        <w:t>č</w:t>
      </w:r>
      <w:r w:rsidRPr="00533FD6">
        <w:rPr>
          <w:b/>
          <w:bCs/>
        </w:rPr>
        <w:t>íta</w:t>
      </w:r>
      <w:r w:rsidRPr="00533FD6">
        <w:t xml:space="preserve">ť </w:t>
      </w:r>
      <w:r w:rsidRPr="00533FD6">
        <w:rPr>
          <w:b/>
          <w:bCs/>
        </w:rPr>
        <w:t>alebo písa</w:t>
      </w:r>
      <w:r w:rsidRPr="00533FD6">
        <w:t>ť</w:t>
      </w:r>
      <w:r w:rsidRPr="00533FD6">
        <w:rPr>
          <w:b/>
          <w:bCs/>
        </w:rPr>
        <w:t xml:space="preserve">, </w:t>
      </w:r>
      <w:r w:rsidRPr="00533FD6">
        <w:t>prejaví svoju poslednú vôľu pred troma</w:t>
      </w:r>
    </w:p>
    <w:p w:rsidR="00B55624" w:rsidRPr="00533FD6" w:rsidRDefault="00B55624" w:rsidP="00B55624">
      <w:pPr>
        <w:autoSpaceDE w:val="0"/>
        <w:autoSpaceDN w:val="0"/>
        <w:adjustRightInd w:val="0"/>
      </w:pPr>
      <w:r w:rsidRPr="00533FD6">
        <w:t>svedkami v listine, ktorá musí byt prečítaná a svedkami podpísaná. Pisateľom</w:t>
      </w:r>
    </w:p>
    <w:p w:rsidR="00B55624" w:rsidRPr="00533FD6" w:rsidRDefault="00B55624" w:rsidP="00B55624">
      <w:pPr>
        <w:autoSpaceDE w:val="0"/>
        <w:autoSpaceDN w:val="0"/>
        <w:adjustRightInd w:val="0"/>
      </w:pPr>
      <w:r w:rsidRPr="00533FD6">
        <w:t>a predčitateľom môže byt i svedok. Pisateľ však nemôže byt zároveň predčitateľom,</w:t>
      </w:r>
    </w:p>
    <w:p w:rsidR="00B55624" w:rsidRPr="00533FD6" w:rsidRDefault="00B55624" w:rsidP="00B55624">
      <w:pPr>
        <w:autoSpaceDE w:val="0"/>
        <w:autoSpaceDN w:val="0"/>
        <w:adjustRightInd w:val="0"/>
      </w:pPr>
      <w:r w:rsidRPr="00533FD6">
        <w:rPr>
          <w:b/>
        </w:rPr>
        <w:t>4.</w:t>
      </w:r>
      <w:r w:rsidRPr="00533FD6">
        <w:t xml:space="preserve"> </w:t>
      </w:r>
      <w:r w:rsidRPr="00533FD6">
        <w:rPr>
          <w:b/>
          <w:bCs/>
        </w:rPr>
        <w:t xml:space="preserve">formou notárskej zápisnice. </w:t>
      </w:r>
      <w:r w:rsidRPr="00533FD6">
        <w:t>Zákon ustanovuje, kedy sa musí úkon urobiť pred</w:t>
      </w:r>
    </w:p>
    <w:p w:rsidR="00B55624" w:rsidRPr="00533FD6" w:rsidRDefault="00B55624" w:rsidP="00B55624">
      <w:pPr>
        <w:autoSpaceDE w:val="0"/>
        <w:autoSpaceDN w:val="0"/>
        <w:adjustRightInd w:val="0"/>
      </w:pPr>
      <w:r w:rsidRPr="00533FD6">
        <w:t>svedkami.</w:t>
      </w:r>
    </w:p>
    <w:p w:rsidR="00B55624" w:rsidRPr="00533FD6" w:rsidRDefault="00B55624" w:rsidP="00B55624">
      <w:pPr>
        <w:autoSpaceDE w:val="0"/>
        <w:autoSpaceDN w:val="0"/>
        <w:adjustRightInd w:val="0"/>
      </w:pPr>
      <w:r w:rsidRPr="00533FD6">
        <w:t xml:space="preserve">V každom závete musí byt uvedený </w:t>
      </w:r>
      <w:r w:rsidRPr="00533FD6">
        <w:rPr>
          <w:b/>
          <w:bCs/>
        </w:rPr>
        <w:t>de</w:t>
      </w:r>
      <w:r w:rsidRPr="00533FD6">
        <w:t>ň</w:t>
      </w:r>
      <w:r w:rsidRPr="00533FD6">
        <w:rPr>
          <w:b/>
          <w:bCs/>
        </w:rPr>
        <w:t xml:space="preserve">, mesiac, rok, </w:t>
      </w:r>
      <w:r w:rsidRPr="00533FD6">
        <w:t>kedy bol podpísaný</w:t>
      </w:r>
      <w:r w:rsidRPr="00533FD6">
        <w:rPr>
          <w:b/>
          <w:bCs/>
        </w:rPr>
        <w:t xml:space="preserve">, </w:t>
      </w:r>
      <w:r w:rsidRPr="00533FD6">
        <w:t>inak je neplatný.</w:t>
      </w:r>
    </w:p>
    <w:p w:rsidR="00B55624" w:rsidRPr="00533FD6" w:rsidRDefault="00B55624" w:rsidP="00B55624">
      <w:pPr>
        <w:autoSpaceDE w:val="0"/>
        <w:autoSpaceDN w:val="0"/>
        <w:adjustRightInd w:val="0"/>
      </w:pPr>
      <w:r w:rsidRPr="00533FD6">
        <w:t>V závete poručiteľ uvedie dedičov, príp. určí ich podiely, veci a práva, ktoré im majú</w:t>
      </w:r>
    </w:p>
    <w:p w:rsidR="00B55624" w:rsidRPr="00533FD6" w:rsidRDefault="00B55624" w:rsidP="00B55624">
      <w:pPr>
        <w:autoSpaceDE w:val="0"/>
        <w:autoSpaceDN w:val="0"/>
        <w:adjustRightInd w:val="0"/>
      </w:pPr>
      <w:r w:rsidRPr="00533FD6">
        <w:t>pripadnúť. Ak nie sú v závete podiely určené, platí, že podiely sú rovnaké.</w:t>
      </w:r>
    </w:p>
    <w:p w:rsidR="00B55624" w:rsidRPr="00533FD6" w:rsidRDefault="00B55624" w:rsidP="00B55624">
      <w:pPr>
        <w:autoSpaceDE w:val="0"/>
        <w:autoSpaceDN w:val="0"/>
        <w:adjustRightInd w:val="0"/>
      </w:pPr>
      <w:r w:rsidRPr="00533FD6">
        <w:t xml:space="preserve">Potomkovia sú chránení zákonom ako neopomenuteľní dediči. </w:t>
      </w:r>
      <w:r w:rsidRPr="00533FD6">
        <w:rPr>
          <w:b/>
          <w:bCs/>
        </w:rPr>
        <w:t xml:space="preserve">Maloletým </w:t>
      </w:r>
      <w:r w:rsidRPr="00533FD6">
        <w:t>potomkom sa</w:t>
      </w:r>
    </w:p>
    <w:p w:rsidR="00B55624" w:rsidRPr="00533FD6" w:rsidRDefault="00B55624" w:rsidP="00B55624">
      <w:pPr>
        <w:autoSpaceDE w:val="0"/>
        <w:autoSpaceDN w:val="0"/>
        <w:adjustRightInd w:val="0"/>
      </w:pPr>
      <w:r w:rsidRPr="00533FD6">
        <w:t xml:space="preserve">musí dostať aspoň toľko, koľko robí ich dedičský podiel zo zákona a </w:t>
      </w:r>
      <w:r w:rsidRPr="00533FD6">
        <w:rPr>
          <w:b/>
          <w:bCs/>
        </w:rPr>
        <w:t xml:space="preserve">plnoletým </w:t>
      </w:r>
      <w:r w:rsidRPr="00533FD6">
        <w:t>potomkom</w:t>
      </w:r>
    </w:p>
    <w:p w:rsidR="00B55624" w:rsidRPr="00533FD6" w:rsidRDefault="00B55624" w:rsidP="00B55624">
      <w:pPr>
        <w:autoSpaceDE w:val="0"/>
        <w:autoSpaceDN w:val="0"/>
        <w:adjustRightInd w:val="0"/>
      </w:pPr>
      <w:r w:rsidRPr="00533FD6">
        <w:t>aspoň toľko, koľko robí jedna polovica ich dedičského podielu zo zákona.</w:t>
      </w:r>
    </w:p>
    <w:p w:rsidR="00B55624" w:rsidRPr="00533FD6" w:rsidRDefault="00B55624" w:rsidP="00B55624">
      <w:pPr>
        <w:autoSpaceDE w:val="0"/>
        <w:autoSpaceDN w:val="0"/>
        <w:adjustRightInd w:val="0"/>
        <w:rPr>
          <w:b/>
          <w:bCs/>
          <w:u w:val="single"/>
        </w:rPr>
      </w:pPr>
      <w:r w:rsidRPr="00533FD6">
        <w:rPr>
          <w:b/>
          <w:bCs/>
          <w:u w:val="single"/>
        </w:rPr>
        <w:t>Dedenie zo zákona</w:t>
      </w:r>
      <w:r w:rsidRPr="00533FD6">
        <w:t>Dedičia sú rozdelení do 4 skupín:</w:t>
      </w:r>
    </w:p>
    <w:p w:rsidR="00B55624" w:rsidRPr="00533FD6" w:rsidRDefault="00B55624" w:rsidP="00B55624">
      <w:pPr>
        <w:autoSpaceDE w:val="0"/>
        <w:autoSpaceDN w:val="0"/>
        <w:adjustRightInd w:val="0"/>
      </w:pPr>
      <w:r w:rsidRPr="00533FD6">
        <w:rPr>
          <w:b/>
          <w:bCs/>
        </w:rPr>
        <w:t xml:space="preserve">1.skupina: </w:t>
      </w:r>
      <w:r w:rsidRPr="00533FD6">
        <w:t xml:space="preserve">dedia </w:t>
      </w:r>
      <w:r w:rsidRPr="00533FD6">
        <w:rPr>
          <w:b/>
          <w:bCs/>
        </w:rPr>
        <w:t>poru</w:t>
      </w:r>
      <w:r w:rsidRPr="00533FD6">
        <w:t>č</w:t>
      </w:r>
      <w:r w:rsidRPr="00533FD6">
        <w:rPr>
          <w:b/>
          <w:bCs/>
        </w:rPr>
        <w:t>ite</w:t>
      </w:r>
      <w:r w:rsidRPr="00533FD6">
        <w:t>ľ</w:t>
      </w:r>
      <w:r w:rsidRPr="00533FD6">
        <w:rPr>
          <w:b/>
          <w:bCs/>
        </w:rPr>
        <w:t xml:space="preserve">ove deti a manžel, </w:t>
      </w:r>
      <w:r w:rsidRPr="00533FD6">
        <w:t>všetci rovnakým dielom. Dedeniu</w:t>
      </w:r>
    </w:p>
    <w:p w:rsidR="00B55624" w:rsidRPr="00533FD6" w:rsidRDefault="00B55624" w:rsidP="00B55624">
      <w:pPr>
        <w:autoSpaceDE w:val="0"/>
        <w:autoSpaceDN w:val="0"/>
        <w:adjustRightInd w:val="0"/>
      </w:pPr>
      <w:r w:rsidRPr="00533FD6">
        <w:t>podlieha iba časť pripadajúca zomretému manželovi a z tejto časti pozostalý</w:t>
      </w:r>
    </w:p>
    <w:p w:rsidR="00B55624" w:rsidRPr="00533FD6" w:rsidRDefault="00B55624" w:rsidP="00B55624">
      <w:pPr>
        <w:autoSpaceDE w:val="0"/>
        <w:autoSpaceDN w:val="0"/>
        <w:adjustRightInd w:val="0"/>
      </w:pPr>
      <w:r w:rsidRPr="00533FD6">
        <w:t>manžel dedí rovnaký podiel ako každé dieťa. Ak nededí niektoré dieťa,</w:t>
      </w:r>
    </w:p>
    <w:p w:rsidR="00B55624" w:rsidRPr="00533FD6" w:rsidRDefault="00B55624" w:rsidP="00B55624">
      <w:pPr>
        <w:autoSpaceDE w:val="0"/>
        <w:autoSpaceDN w:val="0"/>
        <w:adjustRightInd w:val="0"/>
      </w:pPr>
      <w:r w:rsidRPr="00533FD6">
        <w:t>nadobúdajú jeho dedičský podiel rovnakým dielom jeho deti. Ak nededia ani tieto</w:t>
      </w:r>
    </w:p>
    <w:p w:rsidR="00B55624" w:rsidRPr="00533FD6" w:rsidRDefault="00B55624" w:rsidP="00B55624">
      <w:pPr>
        <w:autoSpaceDE w:val="0"/>
        <w:autoSpaceDN w:val="0"/>
        <w:adjustRightInd w:val="0"/>
      </w:pPr>
      <w:r w:rsidRPr="00533FD6">
        <w:t>deti alebo niektoré z nich, dedia rovnakým dielom ich potomkovia.</w:t>
      </w:r>
    </w:p>
    <w:p w:rsidR="00B55624" w:rsidRPr="00533FD6" w:rsidRDefault="00B55624" w:rsidP="00B55624">
      <w:pPr>
        <w:autoSpaceDE w:val="0"/>
        <w:autoSpaceDN w:val="0"/>
        <w:adjustRightInd w:val="0"/>
        <w:rPr>
          <w:b/>
          <w:bCs/>
        </w:rPr>
      </w:pPr>
      <w:r w:rsidRPr="00533FD6">
        <w:rPr>
          <w:b/>
          <w:bCs/>
        </w:rPr>
        <w:t xml:space="preserve">2.skupina: </w:t>
      </w:r>
      <w:r w:rsidRPr="00533FD6">
        <w:t xml:space="preserve">dedí </w:t>
      </w:r>
      <w:r w:rsidRPr="00533FD6">
        <w:rPr>
          <w:b/>
          <w:bCs/>
        </w:rPr>
        <w:t>manžel, poru</w:t>
      </w:r>
      <w:r w:rsidRPr="00533FD6">
        <w:t>č</w:t>
      </w:r>
      <w:r w:rsidRPr="00533FD6">
        <w:rPr>
          <w:b/>
          <w:bCs/>
        </w:rPr>
        <w:t>ite</w:t>
      </w:r>
      <w:r w:rsidRPr="00533FD6">
        <w:t>ľ</w:t>
      </w:r>
      <w:r w:rsidRPr="00533FD6">
        <w:rPr>
          <w:b/>
          <w:bCs/>
        </w:rPr>
        <w:t>ovi rodi</w:t>
      </w:r>
      <w:r w:rsidRPr="00533FD6">
        <w:t>č</w:t>
      </w:r>
      <w:r w:rsidRPr="00533FD6">
        <w:rPr>
          <w:b/>
          <w:bCs/>
        </w:rPr>
        <w:t>ia a tí, ktorí žili s poru</w:t>
      </w:r>
      <w:r w:rsidRPr="00533FD6">
        <w:t>č</w:t>
      </w:r>
      <w:r w:rsidRPr="00533FD6">
        <w:rPr>
          <w:b/>
          <w:bCs/>
        </w:rPr>
        <w:t>ite</w:t>
      </w:r>
      <w:r w:rsidRPr="00533FD6">
        <w:t>ľ</w:t>
      </w:r>
      <w:r w:rsidRPr="00533FD6">
        <w:rPr>
          <w:b/>
          <w:bCs/>
        </w:rPr>
        <w:t>om</w:t>
      </w:r>
    </w:p>
    <w:p w:rsidR="00B55624" w:rsidRPr="00533FD6" w:rsidRDefault="00B55624" w:rsidP="00B55624">
      <w:pPr>
        <w:autoSpaceDE w:val="0"/>
        <w:autoSpaceDN w:val="0"/>
        <w:adjustRightInd w:val="0"/>
      </w:pPr>
      <w:r w:rsidRPr="00533FD6">
        <w:rPr>
          <w:b/>
          <w:bCs/>
        </w:rPr>
        <w:t>najmenej po dobu 1 roka pred smr</w:t>
      </w:r>
      <w:r w:rsidRPr="00533FD6">
        <w:t>ť</w:t>
      </w:r>
      <w:r w:rsidRPr="00533FD6">
        <w:rPr>
          <w:b/>
          <w:bCs/>
        </w:rPr>
        <w:t>ou v spolo</w:t>
      </w:r>
      <w:r w:rsidRPr="00533FD6">
        <w:t>č</w:t>
      </w:r>
      <w:r w:rsidRPr="00533FD6">
        <w:rPr>
          <w:b/>
          <w:bCs/>
        </w:rPr>
        <w:t xml:space="preserve">nej domácnosti </w:t>
      </w:r>
      <w:r w:rsidRPr="00533FD6">
        <w:t>a ktorí sa</w:t>
      </w:r>
    </w:p>
    <w:p w:rsidR="00B55624" w:rsidRPr="00533FD6" w:rsidRDefault="00B55624" w:rsidP="00B55624">
      <w:pPr>
        <w:autoSpaceDE w:val="0"/>
        <w:autoSpaceDN w:val="0"/>
        <w:adjustRightInd w:val="0"/>
        <w:rPr>
          <w:b/>
          <w:bCs/>
        </w:rPr>
      </w:pPr>
      <w:r w:rsidRPr="00533FD6">
        <w:t xml:space="preserve">z tohto dôvodu starali o spoločnú domácnosť alebo </w:t>
      </w:r>
      <w:r w:rsidRPr="00533FD6">
        <w:rPr>
          <w:b/>
          <w:bCs/>
        </w:rPr>
        <w:t>boli odkázaní výživou na</w:t>
      </w:r>
    </w:p>
    <w:p w:rsidR="00B55624" w:rsidRPr="00533FD6" w:rsidRDefault="00B55624" w:rsidP="00B55624">
      <w:pPr>
        <w:autoSpaceDE w:val="0"/>
        <w:autoSpaceDN w:val="0"/>
        <w:adjustRightInd w:val="0"/>
      </w:pPr>
      <w:r w:rsidRPr="00533FD6">
        <w:rPr>
          <w:b/>
          <w:bCs/>
        </w:rPr>
        <w:t>poru</w:t>
      </w:r>
      <w:r w:rsidRPr="00533FD6">
        <w:t>č</w:t>
      </w:r>
      <w:r w:rsidRPr="00533FD6">
        <w:rPr>
          <w:b/>
          <w:bCs/>
        </w:rPr>
        <w:t>ite</w:t>
      </w:r>
      <w:r w:rsidRPr="00533FD6">
        <w:t>ľ</w:t>
      </w:r>
      <w:r w:rsidRPr="00533FD6">
        <w:rPr>
          <w:b/>
          <w:bCs/>
        </w:rPr>
        <w:t xml:space="preserve">a. </w:t>
      </w:r>
      <w:r w:rsidRPr="00533FD6">
        <w:t>Všetci dedia rovnakým dielom</w:t>
      </w:r>
      <w:r w:rsidRPr="00533FD6">
        <w:rPr>
          <w:b/>
          <w:bCs/>
        </w:rPr>
        <w:t xml:space="preserve">, </w:t>
      </w:r>
      <w:r w:rsidRPr="00533FD6">
        <w:t>manžel však vždy najmenej polovicu</w:t>
      </w:r>
    </w:p>
    <w:p w:rsidR="00B55624" w:rsidRPr="00533FD6" w:rsidRDefault="00B55624" w:rsidP="00B55624">
      <w:pPr>
        <w:autoSpaceDE w:val="0"/>
        <w:autoSpaceDN w:val="0"/>
        <w:adjustRightInd w:val="0"/>
      </w:pPr>
      <w:r w:rsidRPr="00533FD6">
        <w:t>dedičstva.</w:t>
      </w:r>
    </w:p>
    <w:p w:rsidR="00B55624" w:rsidRPr="00533FD6" w:rsidRDefault="00B55624" w:rsidP="00B55624">
      <w:pPr>
        <w:autoSpaceDE w:val="0"/>
        <w:autoSpaceDN w:val="0"/>
        <w:adjustRightInd w:val="0"/>
        <w:rPr>
          <w:b/>
          <w:bCs/>
        </w:rPr>
      </w:pPr>
      <w:r w:rsidRPr="00533FD6">
        <w:rPr>
          <w:b/>
          <w:bCs/>
        </w:rPr>
        <w:t xml:space="preserve">3.skupina: </w:t>
      </w:r>
      <w:r w:rsidRPr="00533FD6">
        <w:t xml:space="preserve">dedia </w:t>
      </w:r>
      <w:r w:rsidRPr="00533FD6">
        <w:rPr>
          <w:b/>
          <w:bCs/>
        </w:rPr>
        <w:t>poru</w:t>
      </w:r>
      <w:r w:rsidRPr="00533FD6">
        <w:t>č</w:t>
      </w:r>
      <w:r w:rsidRPr="00533FD6">
        <w:rPr>
          <w:b/>
          <w:bCs/>
        </w:rPr>
        <w:t>ite</w:t>
      </w:r>
      <w:r w:rsidRPr="00533FD6">
        <w:t>ľ</w:t>
      </w:r>
      <w:r w:rsidRPr="00533FD6">
        <w:rPr>
          <w:b/>
          <w:bCs/>
        </w:rPr>
        <w:t xml:space="preserve">ovi súrodenci </w:t>
      </w:r>
      <w:r w:rsidRPr="00533FD6">
        <w:t xml:space="preserve">a </w:t>
      </w:r>
      <w:r w:rsidRPr="00533FD6">
        <w:rPr>
          <w:b/>
          <w:bCs/>
        </w:rPr>
        <w:t>tí, ktorí žili s poru</w:t>
      </w:r>
      <w:r w:rsidRPr="00533FD6">
        <w:t>č</w:t>
      </w:r>
      <w:r w:rsidRPr="00533FD6">
        <w:rPr>
          <w:b/>
          <w:bCs/>
        </w:rPr>
        <w:t>ite</w:t>
      </w:r>
      <w:r w:rsidRPr="00533FD6">
        <w:t>ľ</w:t>
      </w:r>
      <w:r w:rsidRPr="00533FD6">
        <w:rPr>
          <w:b/>
          <w:bCs/>
        </w:rPr>
        <w:t>om v spolo</w:t>
      </w:r>
      <w:r w:rsidRPr="00533FD6">
        <w:t>č</w:t>
      </w:r>
      <w:r w:rsidRPr="00533FD6">
        <w:rPr>
          <w:b/>
          <w:bCs/>
        </w:rPr>
        <w:t>nej</w:t>
      </w:r>
    </w:p>
    <w:p w:rsidR="00B55624" w:rsidRPr="00533FD6" w:rsidRDefault="00B55624" w:rsidP="00B55624">
      <w:pPr>
        <w:autoSpaceDE w:val="0"/>
        <w:autoSpaceDN w:val="0"/>
        <w:adjustRightInd w:val="0"/>
      </w:pPr>
      <w:r w:rsidRPr="00533FD6">
        <w:rPr>
          <w:b/>
          <w:bCs/>
        </w:rPr>
        <w:t xml:space="preserve">domácnosti po dobu jedného roka. </w:t>
      </w:r>
      <w:r w:rsidRPr="00533FD6">
        <w:t>Ak nededí niektorý zo súrodencov, dedia</w:t>
      </w:r>
    </w:p>
    <w:p w:rsidR="00B55624" w:rsidRPr="00533FD6" w:rsidRDefault="00B55624" w:rsidP="00B55624">
      <w:pPr>
        <w:autoSpaceDE w:val="0"/>
        <w:autoSpaceDN w:val="0"/>
        <w:adjustRightInd w:val="0"/>
      </w:pPr>
      <w:r w:rsidRPr="00533FD6">
        <w:t>jeho podiel rovnakým dielom jeho deti.</w:t>
      </w:r>
    </w:p>
    <w:p w:rsidR="00B55624" w:rsidRPr="00533FD6" w:rsidRDefault="00B55624" w:rsidP="00B55624">
      <w:pPr>
        <w:autoSpaceDE w:val="0"/>
        <w:autoSpaceDN w:val="0"/>
        <w:adjustRightInd w:val="0"/>
      </w:pPr>
      <w:r w:rsidRPr="00533FD6">
        <w:t>4.</w:t>
      </w:r>
      <w:r w:rsidRPr="00533FD6">
        <w:rPr>
          <w:b/>
          <w:bCs/>
        </w:rPr>
        <w:t xml:space="preserve">skupina: </w:t>
      </w:r>
      <w:r w:rsidRPr="00533FD6">
        <w:t xml:space="preserve">dedia </w:t>
      </w:r>
      <w:r w:rsidRPr="00533FD6">
        <w:rPr>
          <w:b/>
          <w:bCs/>
        </w:rPr>
        <w:t>prarodi</w:t>
      </w:r>
      <w:r w:rsidRPr="00533FD6">
        <w:t>č</w:t>
      </w:r>
      <w:r w:rsidRPr="00533FD6">
        <w:rPr>
          <w:b/>
          <w:bCs/>
        </w:rPr>
        <w:t>ia poru</w:t>
      </w:r>
      <w:r w:rsidRPr="00533FD6">
        <w:t>č</w:t>
      </w:r>
      <w:r w:rsidRPr="00533FD6">
        <w:rPr>
          <w:b/>
          <w:bCs/>
        </w:rPr>
        <w:t>ite</w:t>
      </w:r>
      <w:r w:rsidRPr="00533FD6">
        <w:t>ľ</w:t>
      </w:r>
      <w:r w:rsidRPr="00533FD6">
        <w:rPr>
          <w:b/>
          <w:bCs/>
        </w:rPr>
        <w:t xml:space="preserve">a </w:t>
      </w:r>
      <w:r w:rsidRPr="00533FD6">
        <w:t>rovnakým dielom a ak nededí žiaden z nich,</w:t>
      </w:r>
    </w:p>
    <w:p w:rsidR="00B55624" w:rsidRPr="00533FD6" w:rsidRDefault="00B55624" w:rsidP="00B55624">
      <w:pPr>
        <w:autoSpaceDE w:val="0"/>
        <w:autoSpaceDN w:val="0"/>
        <w:adjustRightInd w:val="0"/>
      </w:pPr>
      <w:r w:rsidRPr="00533FD6">
        <w:lastRenderedPageBreak/>
        <w:t>dedia rovnakým dielom ich deti.</w:t>
      </w:r>
    </w:p>
    <w:p w:rsidR="00B55624" w:rsidRPr="00533FD6" w:rsidRDefault="00B55624" w:rsidP="00B55624">
      <w:pPr>
        <w:rPr>
          <w:b/>
        </w:rPr>
      </w:pPr>
    </w:p>
    <w:p w:rsidR="00B55624" w:rsidRPr="00533FD6" w:rsidRDefault="00B55624" w:rsidP="00B55624">
      <w:pPr>
        <w:rPr>
          <w:rFonts w:eastAsia="PalatinoLinotype-Roman"/>
        </w:rPr>
      </w:pPr>
      <w:r w:rsidRPr="00533FD6">
        <w:rPr>
          <w:rFonts w:eastAsia="PalatinoLinotype-Roman"/>
        </w:rPr>
        <w:tab/>
      </w:r>
      <w:r w:rsidRPr="00533FD6">
        <w:rPr>
          <w:rFonts w:eastAsia="PalatinoLinotype-Roman"/>
        </w:rPr>
        <w:tab/>
      </w:r>
      <w:r w:rsidRPr="00533FD6">
        <w:rPr>
          <w:rFonts w:eastAsia="PalatinoLinotype-Roman"/>
        </w:rPr>
        <w:tab/>
      </w:r>
      <w:r w:rsidRPr="00533FD6">
        <w:rPr>
          <w:rFonts w:eastAsia="PalatinoLinotype-Roman"/>
        </w:rPr>
        <w:tab/>
      </w:r>
      <w:r w:rsidRPr="00533FD6">
        <w:rPr>
          <w:rFonts w:eastAsia="PalatinoLinotype-Roman"/>
        </w:rPr>
        <w:tab/>
      </w:r>
      <w:r w:rsidRPr="00533FD6">
        <w:rPr>
          <w:rFonts w:eastAsia="PalatinoLinotype-Roman"/>
        </w:rPr>
        <w:tab/>
      </w:r>
      <w:r w:rsidRPr="00533FD6">
        <w:rPr>
          <w:rFonts w:eastAsia="PalatinoLinotype-Roman"/>
        </w:rPr>
        <w:tab/>
      </w:r>
      <w:r w:rsidRPr="00533FD6">
        <w:rPr>
          <w:rFonts w:eastAsia="PalatinoLinotype-Roman"/>
        </w:rPr>
        <w:tab/>
      </w:r>
      <w:r w:rsidRPr="00533FD6">
        <w:rPr>
          <w:rFonts w:eastAsia="PalatinoLinotype-Roman"/>
        </w:rPr>
        <w:tab/>
        <w:t xml:space="preserve">      </w:t>
      </w:r>
    </w:p>
    <w:p w:rsidR="00B55624" w:rsidRPr="00533FD6" w:rsidRDefault="00B55624" w:rsidP="00B55624">
      <w:pPr>
        <w:autoSpaceDE w:val="0"/>
        <w:autoSpaceDN w:val="0"/>
        <w:adjustRightInd w:val="0"/>
        <w:spacing w:after="240"/>
      </w:pPr>
    </w:p>
    <w:p w:rsidR="00B55624" w:rsidRPr="00533FD6" w:rsidRDefault="00B55624" w:rsidP="00B55624"/>
    <w:p w:rsidR="00B55624" w:rsidRPr="00D635A6" w:rsidRDefault="00B55624" w:rsidP="00B55624">
      <w:pPr>
        <w:numPr>
          <w:ilvl w:val="0"/>
          <w:numId w:val="1"/>
        </w:numPr>
        <w:rPr>
          <w:b/>
          <w:color w:val="000000"/>
          <w:sz w:val="22"/>
          <w:szCs w:val="22"/>
        </w:rPr>
      </w:pPr>
      <w:r w:rsidRPr="00D635A6">
        <w:rPr>
          <w:b/>
          <w:color w:val="000000"/>
          <w:sz w:val="22"/>
          <w:szCs w:val="22"/>
        </w:rPr>
        <w:t>Koho môže VP zadržať, čo môže prehľadávať, čo musí urobiť</w:t>
      </w:r>
    </w:p>
    <w:p w:rsidR="00B55624" w:rsidRPr="00D635A6" w:rsidRDefault="00B55624" w:rsidP="00B55624">
      <w:pPr>
        <w:rPr>
          <w:b/>
          <w:color w:val="000000"/>
          <w:sz w:val="22"/>
          <w:szCs w:val="22"/>
        </w:rPr>
      </w:pPr>
    </w:p>
    <w:p w:rsidR="00B55624" w:rsidRPr="00D635A6" w:rsidRDefault="00B55624" w:rsidP="00B55624">
      <w:pPr>
        <w:autoSpaceDE w:val="0"/>
        <w:autoSpaceDN w:val="0"/>
        <w:adjustRightInd w:val="0"/>
        <w:rPr>
          <w:rFonts w:eastAsia="Calibri"/>
          <w:b/>
          <w:bCs/>
          <w:sz w:val="22"/>
          <w:szCs w:val="22"/>
          <w:lang w:eastAsia="en-US"/>
        </w:rPr>
      </w:pPr>
      <w:r w:rsidRPr="00D635A6">
        <w:rPr>
          <w:rFonts w:eastAsia="Calibri"/>
          <w:b/>
          <w:bCs/>
          <w:sz w:val="22"/>
          <w:szCs w:val="22"/>
          <w:lang w:eastAsia="en-US"/>
        </w:rPr>
        <w:t xml:space="preserve"> Zaistenie</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(1) Vojenský policajt je oprávnený zaistiť vojaka, ktorý</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a) svojím konaním bezprostredne ohrozuje svoj život</w:t>
      </w:r>
      <w:r>
        <w:rPr>
          <w:rFonts w:eastAsia="Calibri"/>
          <w:sz w:val="22"/>
          <w:szCs w:val="22"/>
          <w:lang w:eastAsia="en-US"/>
        </w:rPr>
        <w:t xml:space="preserve"> </w:t>
      </w:r>
      <w:r w:rsidRPr="00D635A6">
        <w:rPr>
          <w:rFonts w:eastAsia="Calibri"/>
          <w:sz w:val="22"/>
          <w:szCs w:val="22"/>
          <w:lang w:eastAsia="en-US"/>
        </w:rPr>
        <w:t>alebo zdravie alebo život alebo zdravie iných osôb</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alebo majetok a po výzve od takého konania neupustí,</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b) sa dopustil pri predvedení podľa § 11 ods. 6 alebo</w:t>
      </w:r>
      <w:r>
        <w:rPr>
          <w:rFonts w:eastAsia="Calibri"/>
          <w:sz w:val="22"/>
          <w:szCs w:val="22"/>
          <w:lang w:eastAsia="en-US"/>
        </w:rPr>
        <w:t xml:space="preserve"> </w:t>
      </w:r>
      <w:r w:rsidRPr="00D635A6">
        <w:rPr>
          <w:rFonts w:eastAsia="Calibri"/>
          <w:sz w:val="22"/>
          <w:szCs w:val="22"/>
          <w:lang w:eastAsia="en-US"/>
        </w:rPr>
        <w:t>§ 12 ods. 3 o útek,</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c) bol pristihnutý pri páchaní trestného činu alebo</w:t>
      </w:r>
      <w:r>
        <w:rPr>
          <w:rFonts w:eastAsia="Calibri"/>
          <w:sz w:val="22"/>
          <w:szCs w:val="22"/>
          <w:lang w:eastAsia="en-US"/>
        </w:rPr>
        <w:t xml:space="preserve"> </w:t>
      </w:r>
      <w:r w:rsidRPr="00D635A6">
        <w:rPr>
          <w:rFonts w:eastAsia="Calibri"/>
          <w:sz w:val="22"/>
          <w:szCs w:val="22"/>
          <w:lang w:eastAsia="en-US"/>
        </w:rPr>
        <w:t>priestupku alebo je z takého konania dôvodne podozrivý,</w:t>
      </w:r>
      <w:r>
        <w:rPr>
          <w:rFonts w:eastAsia="Calibri"/>
          <w:sz w:val="22"/>
          <w:szCs w:val="22"/>
          <w:lang w:eastAsia="en-US"/>
        </w:rPr>
        <w:t xml:space="preserve"> </w:t>
      </w:r>
      <w:r w:rsidRPr="00D635A6">
        <w:rPr>
          <w:rFonts w:eastAsia="Calibri"/>
          <w:sz w:val="22"/>
          <w:szCs w:val="22"/>
          <w:lang w:eastAsia="en-US"/>
        </w:rPr>
        <w:t>ak sú tu konkrétne skutočnosti, ktoré odôvodňujú</w:t>
      </w:r>
      <w:r>
        <w:rPr>
          <w:rFonts w:eastAsia="Calibri"/>
          <w:sz w:val="22"/>
          <w:szCs w:val="22"/>
          <w:lang w:eastAsia="en-US"/>
        </w:rPr>
        <w:t xml:space="preserve"> </w:t>
      </w:r>
      <w:r w:rsidRPr="00D635A6">
        <w:rPr>
          <w:rFonts w:eastAsia="Calibri"/>
          <w:sz w:val="22"/>
          <w:szCs w:val="22"/>
          <w:lang w:eastAsia="en-US"/>
        </w:rPr>
        <w:t>obavu, že bude v protiprávnom konaní pokračovať</w:t>
      </w:r>
      <w:r>
        <w:rPr>
          <w:rFonts w:eastAsia="Calibri"/>
          <w:sz w:val="22"/>
          <w:szCs w:val="22"/>
          <w:lang w:eastAsia="en-US"/>
        </w:rPr>
        <w:t xml:space="preserve"> </w:t>
      </w:r>
      <w:r w:rsidRPr="00D635A6">
        <w:rPr>
          <w:rFonts w:eastAsia="Calibri"/>
          <w:sz w:val="22"/>
          <w:szCs w:val="22"/>
          <w:lang w:eastAsia="en-US"/>
        </w:rPr>
        <w:t>alebo mariť riadne objasnenie veci,</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d) sa neoprávnene zdržiava mimo útvaru alebo miesta</w:t>
      </w:r>
      <w:r>
        <w:rPr>
          <w:rFonts w:eastAsia="Calibri"/>
          <w:sz w:val="22"/>
          <w:szCs w:val="22"/>
          <w:lang w:eastAsia="en-US"/>
        </w:rPr>
        <w:t xml:space="preserve"> </w:t>
      </w:r>
      <w:r w:rsidRPr="00D635A6">
        <w:rPr>
          <w:rFonts w:eastAsia="Calibri"/>
          <w:sz w:val="22"/>
          <w:szCs w:val="22"/>
          <w:lang w:eastAsia="en-US"/>
        </w:rPr>
        <w:t>služobného pridelenia.</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(2) Ak pominú dôvody zaistenia, je vojenský policajt</w:t>
      </w:r>
      <w:r>
        <w:rPr>
          <w:rFonts w:eastAsia="Calibri"/>
          <w:sz w:val="22"/>
          <w:szCs w:val="22"/>
          <w:lang w:eastAsia="en-US"/>
        </w:rPr>
        <w:t xml:space="preserve"> </w:t>
      </w:r>
      <w:r w:rsidRPr="00D635A6">
        <w:rPr>
          <w:rFonts w:eastAsia="Calibri"/>
          <w:sz w:val="22"/>
          <w:szCs w:val="22"/>
          <w:lang w:eastAsia="en-US"/>
        </w:rPr>
        <w:t>povinný zaisteného vojaka ihneď prepustiť.</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(3) Vojaka možno zaistiť len na čas nevyhnutne potrebný,</w:t>
      </w:r>
      <w:r>
        <w:rPr>
          <w:rFonts w:eastAsia="Calibri"/>
          <w:sz w:val="22"/>
          <w:szCs w:val="22"/>
          <w:lang w:eastAsia="en-US"/>
        </w:rPr>
        <w:t xml:space="preserve"> </w:t>
      </w:r>
      <w:r w:rsidRPr="00D635A6">
        <w:rPr>
          <w:rFonts w:eastAsia="Calibri"/>
          <w:sz w:val="22"/>
          <w:szCs w:val="22"/>
          <w:lang w:eastAsia="en-US"/>
        </w:rPr>
        <w:t>najdlhšie však 24 hodín od okamihu obmedzenia</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osobnej slobody.</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(4) O zaistení vojaka je vojenský policajt povinný bez</w:t>
      </w:r>
      <w:r>
        <w:rPr>
          <w:rFonts w:eastAsia="Calibri"/>
          <w:sz w:val="22"/>
          <w:szCs w:val="22"/>
          <w:lang w:eastAsia="en-US"/>
        </w:rPr>
        <w:t xml:space="preserve"> </w:t>
      </w:r>
      <w:r w:rsidRPr="00D635A6">
        <w:rPr>
          <w:rFonts w:eastAsia="Calibri"/>
          <w:sz w:val="22"/>
          <w:szCs w:val="22"/>
          <w:lang w:eastAsia="en-US"/>
        </w:rPr>
        <w:t>meškania upovedomiť jeho veliteľa.</w:t>
      </w:r>
    </w:p>
    <w:p w:rsidR="00B55624" w:rsidRPr="00D635A6" w:rsidRDefault="00B55624" w:rsidP="00B55624">
      <w:pPr>
        <w:autoSpaceDE w:val="0"/>
        <w:autoSpaceDN w:val="0"/>
        <w:adjustRightInd w:val="0"/>
        <w:rPr>
          <w:rFonts w:eastAsia="Calibri"/>
          <w:b/>
          <w:bCs/>
          <w:color w:val="000000"/>
          <w:sz w:val="22"/>
          <w:szCs w:val="22"/>
          <w:lang w:eastAsia="en-US"/>
        </w:rPr>
      </w:pPr>
      <w:r w:rsidRPr="00D635A6">
        <w:rPr>
          <w:rFonts w:eastAsia="Calibri"/>
          <w:sz w:val="22"/>
          <w:szCs w:val="22"/>
          <w:lang w:eastAsia="en-US"/>
        </w:rPr>
        <w:t>(5) O zaistení vojaka spíše vojenský policajt úradný záznam.</w:t>
      </w:r>
      <w:r w:rsidRPr="00D635A6">
        <w:rPr>
          <w:rFonts w:eastAsia="Calibri"/>
          <w:b/>
          <w:bCs/>
          <w:color w:val="000000"/>
          <w:sz w:val="22"/>
          <w:szCs w:val="22"/>
          <w:lang w:eastAsia="en-US"/>
        </w:rPr>
        <w:t xml:space="preserve"> </w:t>
      </w:r>
    </w:p>
    <w:p w:rsidR="00B55624" w:rsidRPr="00D635A6" w:rsidRDefault="00B55624" w:rsidP="00B55624">
      <w:pPr>
        <w:autoSpaceDE w:val="0"/>
        <w:autoSpaceDN w:val="0"/>
        <w:adjustRightInd w:val="0"/>
        <w:rPr>
          <w:rFonts w:eastAsia="Calibri"/>
          <w:b/>
          <w:bCs/>
          <w:color w:val="000000"/>
          <w:sz w:val="22"/>
          <w:szCs w:val="22"/>
          <w:lang w:eastAsia="en-US"/>
        </w:rPr>
      </w:pPr>
    </w:p>
    <w:p w:rsidR="00B55624" w:rsidRPr="00D635A6" w:rsidRDefault="00B55624" w:rsidP="00B55624">
      <w:pPr>
        <w:autoSpaceDE w:val="0"/>
        <w:autoSpaceDN w:val="0"/>
        <w:adjustRightInd w:val="0"/>
        <w:rPr>
          <w:rFonts w:eastAsia="Calibri"/>
          <w:b/>
          <w:bCs/>
          <w:color w:val="000000"/>
          <w:sz w:val="22"/>
          <w:szCs w:val="22"/>
          <w:lang w:eastAsia="en-US"/>
        </w:rPr>
      </w:pPr>
      <w:r w:rsidRPr="00D635A6">
        <w:rPr>
          <w:rFonts w:eastAsia="Calibri"/>
          <w:b/>
          <w:bCs/>
          <w:color w:val="000000"/>
          <w:sz w:val="22"/>
          <w:szCs w:val="22"/>
          <w:lang w:eastAsia="en-US"/>
        </w:rPr>
        <w:t>Umiestňovanie zaistených vojakov do ciel predbežného zaistenia</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(1) Vojenský policajt je oprávnený vojaka zaisteného</w:t>
      </w:r>
      <w:r>
        <w:rPr>
          <w:rFonts w:eastAsia="Calibri"/>
          <w:color w:val="000000"/>
          <w:sz w:val="22"/>
          <w:szCs w:val="22"/>
          <w:lang w:eastAsia="en-US"/>
        </w:rPr>
        <w:t xml:space="preserve"> </w:t>
      </w:r>
      <w:r w:rsidRPr="00D635A6">
        <w:rPr>
          <w:rFonts w:eastAsia="Calibri"/>
          <w:color w:val="000000"/>
          <w:sz w:val="22"/>
          <w:szCs w:val="22"/>
          <w:lang w:eastAsia="en-US"/>
        </w:rPr>
        <w:t>podľa § 13 umiestniť do cely predbežného zaistenia,</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zriadenej na tento účel vo väznici vojenského útvaru</w:t>
      </w:r>
      <w:r>
        <w:rPr>
          <w:rFonts w:eastAsia="Calibri"/>
          <w:color w:val="000000"/>
          <w:sz w:val="22"/>
          <w:szCs w:val="22"/>
          <w:lang w:eastAsia="en-US"/>
        </w:rPr>
        <w:t xml:space="preserve"> </w:t>
      </w:r>
      <w:r w:rsidRPr="00D635A6">
        <w:rPr>
          <w:rFonts w:eastAsia="Calibri"/>
          <w:color w:val="000000"/>
          <w:sz w:val="22"/>
          <w:szCs w:val="22"/>
          <w:lang w:eastAsia="en-US"/>
        </w:rPr>
        <w:t>(ďalej len „cela“).</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(2) Pred umiestnením do cely odoberie vojenský policajt</w:t>
      </w:r>
      <w:r>
        <w:rPr>
          <w:rFonts w:eastAsia="Calibri"/>
          <w:color w:val="000000"/>
          <w:sz w:val="22"/>
          <w:szCs w:val="22"/>
          <w:lang w:eastAsia="en-US"/>
        </w:rPr>
        <w:t xml:space="preserve"> </w:t>
      </w:r>
      <w:r w:rsidRPr="00D635A6">
        <w:rPr>
          <w:rFonts w:eastAsia="Calibri"/>
          <w:color w:val="000000"/>
          <w:sz w:val="22"/>
          <w:szCs w:val="22"/>
          <w:lang w:eastAsia="en-US"/>
        </w:rPr>
        <w:t>vojakovi veci, ktorými by mohol ohroziť svoje zdravie</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alebo život alebo zdravie alebo život inej osoby. Pre</w:t>
      </w:r>
      <w:r>
        <w:rPr>
          <w:rFonts w:eastAsia="Calibri"/>
          <w:color w:val="000000"/>
          <w:sz w:val="22"/>
          <w:szCs w:val="22"/>
          <w:lang w:eastAsia="en-US"/>
        </w:rPr>
        <w:t xml:space="preserve"> </w:t>
      </w:r>
      <w:r w:rsidRPr="00D635A6">
        <w:rPr>
          <w:rFonts w:eastAsia="Calibri"/>
          <w:color w:val="000000"/>
          <w:sz w:val="22"/>
          <w:szCs w:val="22"/>
          <w:lang w:eastAsia="en-US"/>
        </w:rPr>
        <w:t>odobratie zdravotných pomôcok, ktorých odňatie spôsobuje</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psychickú alebo fyzickú ujmu, musí byť osobitný</w:t>
      </w:r>
      <w:r>
        <w:rPr>
          <w:rFonts w:eastAsia="Calibri"/>
          <w:color w:val="000000"/>
          <w:sz w:val="22"/>
          <w:szCs w:val="22"/>
          <w:lang w:eastAsia="en-US"/>
        </w:rPr>
        <w:t xml:space="preserve"> </w:t>
      </w:r>
      <w:r w:rsidRPr="00D635A6">
        <w:rPr>
          <w:rFonts w:eastAsia="Calibri"/>
          <w:color w:val="000000"/>
          <w:sz w:val="22"/>
          <w:szCs w:val="22"/>
          <w:lang w:eastAsia="en-US"/>
        </w:rPr>
        <w:t>dôvod. Vojenský policajt spíše zoznam odobraných vecí,</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ktorý podpíše spolu s vojakom umiestňovaným do cely.</w:t>
      </w:r>
      <w:r>
        <w:rPr>
          <w:rFonts w:eastAsia="Calibri"/>
          <w:color w:val="000000"/>
          <w:sz w:val="22"/>
          <w:szCs w:val="22"/>
          <w:lang w:eastAsia="en-US"/>
        </w:rPr>
        <w:t xml:space="preserve"> </w:t>
      </w:r>
      <w:r w:rsidRPr="00D635A6">
        <w:rPr>
          <w:rFonts w:eastAsia="Calibri"/>
          <w:color w:val="000000"/>
          <w:sz w:val="22"/>
          <w:szCs w:val="22"/>
          <w:lang w:eastAsia="en-US"/>
        </w:rPr>
        <w:t>Pri prepustení vojaka z cely mu odobraté veci vráti proti</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podpisu.</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(3) Do ciel sa vždy umiestňujú oddelene</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a) muži a ženy,</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b) zaistení, u ktorých možno predpokladať, že proti nim</w:t>
      </w:r>
      <w:r>
        <w:rPr>
          <w:rFonts w:eastAsia="Calibri"/>
          <w:color w:val="000000"/>
          <w:sz w:val="22"/>
          <w:szCs w:val="22"/>
          <w:lang w:eastAsia="en-US"/>
        </w:rPr>
        <w:t xml:space="preserve"> </w:t>
      </w:r>
      <w:r w:rsidRPr="00D635A6">
        <w:rPr>
          <w:rFonts w:eastAsia="Calibri"/>
          <w:color w:val="000000"/>
          <w:sz w:val="22"/>
          <w:szCs w:val="22"/>
          <w:lang w:eastAsia="en-US"/>
        </w:rPr>
        <w:t>bude vedené spoločné trestné konanie alebo ich</w:t>
      </w:r>
      <w:r>
        <w:rPr>
          <w:rFonts w:eastAsia="Calibri"/>
          <w:color w:val="000000"/>
          <w:sz w:val="22"/>
          <w:szCs w:val="22"/>
          <w:lang w:eastAsia="en-US"/>
        </w:rPr>
        <w:t xml:space="preserve"> </w:t>
      </w:r>
      <w:r w:rsidRPr="00D635A6">
        <w:rPr>
          <w:rFonts w:eastAsia="Calibri"/>
          <w:color w:val="000000"/>
          <w:sz w:val="22"/>
          <w:szCs w:val="22"/>
          <w:lang w:eastAsia="en-US"/>
        </w:rPr>
        <w:t>trestné veci spolu súvisia,</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c) tí, ktorí sa správajú agresívne.</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(4) Vojaka, ktorý je zjavne pod vplyvom alkoholických</w:t>
      </w:r>
      <w:r>
        <w:rPr>
          <w:rFonts w:eastAsia="Calibri"/>
          <w:color w:val="000000"/>
          <w:sz w:val="22"/>
          <w:szCs w:val="22"/>
          <w:lang w:eastAsia="en-US"/>
        </w:rPr>
        <w:t xml:space="preserve"> </w:t>
      </w:r>
      <w:r w:rsidRPr="00D635A6">
        <w:rPr>
          <w:rFonts w:eastAsia="Calibri"/>
          <w:color w:val="000000"/>
          <w:sz w:val="22"/>
          <w:szCs w:val="22"/>
          <w:lang w:eastAsia="en-US"/>
        </w:rPr>
        <w:t>nápojov, liekov alebo iných návykových látok, možno</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umiestniť do cely len vtedy, pokiaľ lekár po vykonanom</w:t>
      </w:r>
      <w:r>
        <w:rPr>
          <w:rFonts w:eastAsia="Calibri"/>
          <w:color w:val="000000"/>
          <w:sz w:val="22"/>
          <w:szCs w:val="22"/>
          <w:lang w:eastAsia="en-US"/>
        </w:rPr>
        <w:t xml:space="preserve"> </w:t>
      </w:r>
      <w:r w:rsidRPr="00D635A6">
        <w:rPr>
          <w:rFonts w:eastAsia="Calibri"/>
          <w:color w:val="000000"/>
          <w:sz w:val="22"/>
          <w:szCs w:val="22"/>
          <w:lang w:eastAsia="en-US"/>
        </w:rPr>
        <w:t>vyšetrení nezistí dôvody pre jeho umiestnenie do zdravotníckeho zariadenia alebo pokiaľ po vykonanom ošetrení</w:t>
      </w:r>
      <w:r>
        <w:rPr>
          <w:rFonts w:eastAsia="Calibri"/>
          <w:color w:val="000000"/>
          <w:sz w:val="22"/>
          <w:szCs w:val="22"/>
          <w:lang w:eastAsia="en-US"/>
        </w:rPr>
        <w:t xml:space="preserve"> </w:t>
      </w:r>
      <w:r w:rsidRPr="00D635A6">
        <w:rPr>
          <w:rFonts w:eastAsia="Calibri"/>
          <w:color w:val="000000"/>
          <w:sz w:val="22"/>
          <w:szCs w:val="22"/>
          <w:lang w:eastAsia="en-US"/>
        </w:rPr>
        <w:t>už nebude dôvod pre jeho prijatie do zdravotníckeho</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zariadenia.</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(5) Ak vojenský policajt zistí, že vojak, ktorý má byť</w:t>
      </w:r>
      <w:r>
        <w:rPr>
          <w:rFonts w:eastAsia="Calibri"/>
          <w:color w:val="000000"/>
          <w:sz w:val="22"/>
          <w:szCs w:val="22"/>
          <w:lang w:eastAsia="en-US"/>
        </w:rPr>
        <w:t xml:space="preserve"> </w:t>
      </w:r>
      <w:r w:rsidRPr="00D635A6">
        <w:rPr>
          <w:rFonts w:eastAsia="Calibri"/>
          <w:color w:val="000000"/>
          <w:sz w:val="22"/>
          <w:szCs w:val="22"/>
          <w:lang w:eastAsia="en-US"/>
        </w:rPr>
        <w:t>umiestnený v cele, je zranený, alebo ak vojak upozorní</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na svoju závažnejšiu chorobu alebo je dôvodné podozrenie,</w:t>
      </w:r>
      <w:r>
        <w:rPr>
          <w:rFonts w:eastAsia="Calibri"/>
          <w:color w:val="000000"/>
          <w:sz w:val="22"/>
          <w:szCs w:val="22"/>
          <w:lang w:eastAsia="en-US"/>
        </w:rPr>
        <w:t xml:space="preserve"> </w:t>
      </w:r>
      <w:r w:rsidRPr="00D635A6">
        <w:rPr>
          <w:rFonts w:eastAsia="Calibri"/>
          <w:color w:val="000000"/>
          <w:sz w:val="22"/>
          <w:szCs w:val="22"/>
          <w:lang w:eastAsia="en-US"/>
        </w:rPr>
        <w:t>že tento vojak na takú chorobu trpí, zabezpečí jeho</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lekárske ošetrenie a vyžiada vyjadrenie lekára, či vojak</w:t>
      </w:r>
      <w:r>
        <w:rPr>
          <w:rFonts w:eastAsia="Calibri"/>
          <w:color w:val="000000"/>
          <w:sz w:val="22"/>
          <w:szCs w:val="22"/>
          <w:lang w:eastAsia="en-US"/>
        </w:rPr>
        <w:t xml:space="preserve"> </w:t>
      </w:r>
      <w:r w:rsidRPr="00D635A6">
        <w:rPr>
          <w:rFonts w:eastAsia="Calibri"/>
          <w:color w:val="000000"/>
          <w:sz w:val="22"/>
          <w:szCs w:val="22"/>
          <w:lang w:eastAsia="en-US"/>
        </w:rPr>
        <w:t>môže byť umiestnený v cele.</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(6) Cela musí byť hygienicky nezávadná a musí zodpovedať</w:t>
      </w:r>
      <w:r>
        <w:rPr>
          <w:rFonts w:eastAsia="Calibri"/>
          <w:color w:val="000000"/>
          <w:sz w:val="22"/>
          <w:szCs w:val="22"/>
          <w:lang w:eastAsia="en-US"/>
        </w:rPr>
        <w:t xml:space="preserve"> </w:t>
      </w:r>
      <w:r w:rsidRPr="00D635A6">
        <w:rPr>
          <w:rFonts w:eastAsia="Calibri"/>
          <w:color w:val="000000"/>
          <w:sz w:val="22"/>
          <w:szCs w:val="22"/>
          <w:lang w:eastAsia="en-US"/>
        </w:rPr>
        <w:t>účelu podľa odseku 1. V cele nesmú byť predmety,</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ktoré by sa mohli zneužiť na ohrozenie života a</w:t>
      </w:r>
      <w:r>
        <w:rPr>
          <w:rFonts w:eastAsia="Calibri"/>
          <w:color w:val="000000"/>
          <w:sz w:val="22"/>
          <w:szCs w:val="22"/>
          <w:lang w:eastAsia="en-US"/>
        </w:rPr>
        <w:t> </w:t>
      </w:r>
      <w:r w:rsidRPr="00D635A6">
        <w:rPr>
          <w:rFonts w:eastAsia="Calibri"/>
          <w:color w:val="000000"/>
          <w:sz w:val="22"/>
          <w:szCs w:val="22"/>
          <w:lang w:eastAsia="en-US"/>
        </w:rPr>
        <w:t>zdravia</w:t>
      </w:r>
      <w:r>
        <w:rPr>
          <w:rFonts w:eastAsia="Calibri"/>
          <w:color w:val="000000"/>
          <w:sz w:val="22"/>
          <w:szCs w:val="22"/>
          <w:lang w:eastAsia="en-US"/>
        </w:rPr>
        <w:t xml:space="preserve"> </w:t>
      </w:r>
      <w:r w:rsidRPr="00D635A6">
        <w:rPr>
          <w:rFonts w:eastAsia="Calibri"/>
          <w:color w:val="000000"/>
          <w:sz w:val="22"/>
          <w:szCs w:val="22"/>
          <w:lang w:eastAsia="en-US"/>
        </w:rPr>
        <w:t>umiestneného vojaka alebo vojenského policajta.</w:t>
      </w:r>
    </w:p>
    <w:p w:rsidR="00B55624" w:rsidRPr="00D635A6" w:rsidRDefault="00B55624" w:rsidP="00B55624">
      <w:pPr>
        <w:autoSpaceDE w:val="0"/>
        <w:autoSpaceDN w:val="0"/>
        <w:adjustRightInd w:val="0"/>
        <w:rPr>
          <w:rFonts w:eastAsia="Calibri"/>
          <w:color w:val="000000"/>
          <w:sz w:val="22"/>
          <w:szCs w:val="22"/>
          <w:lang w:eastAsia="en-US"/>
        </w:rPr>
      </w:pPr>
      <w:r w:rsidRPr="00D635A6">
        <w:rPr>
          <w:rFonts w:eastAsia="Calibri"/>
          <w:color w:val="000000"/>
          <w:sz w:val="22"/>
          <w:szCs w:val="22"/>
          <w:lang w:eastAsia="en-US"/>
        </w:rPr>
        <w:t>(7) Ak vojak nemá dostatočný odev alebo ak má odev</w:t>
      </w:r>
      <w:r>
        <w:rPr>
          <w:rFonts w:eastAsia="Calibri"/>
          <w:color w:val="000000"/>
          <w:sz w:val="22"/>
          <w:szCs w:val="22"/>
          <w:lang w:eastAsia="en-US"/>
        </w:rPr>
        <w:t xml:space="preserve"> </w:t>
      </w:r>
      <w:r w:rsidRPr="00D635A6">
        <w:rPr>
          <w:rFonts w:eastAsia="Calibri"/>
          <w:color w:val="000000"/>
          <w:sz w:val="22"/>
          <w:szCs w:val="22"/>
          <w:lang w:eastAsia="en-US"/>
        </w:rPr>
        <w:t>hygienicky závadný, požičia mu odev vojenský útvar, v</w:t>
      </w:r>
    </w:p>
    <w:p w:rsidR="00B55624" w:rsidRPr="00D635A6" w:rsidRDefault="00B55624" w:rsidP="00B55624">
      <w:pPr>
        <w:autoSpaceDE w:val="0"/>
        <w:autoSpaceDN w:val="0"/>
        <w:adjustRightInd w:val="0"/>
        <w:rPr>
          <w:rFonts w:eastAsia="Calibri"/>
          <w:b/>
          <w:bCs/>
          <w:sz w:val="22"/>
          <w:szCs w:val="22"/>
          <w:lang w:eastAsia="en-US"/>
        </w:rPr>
      </w:pPr>
      <w:r w:rsidRPr="00D635A6">
        <w:rPr>
          <w:rFonts w:eastAsia="Calibri"/>
          <w:color w:val="000000"/>
          <w:sz w:val="22"/>
          <w:szCs w:val="22"/>
          <w:lang w:eastAsia="en-US"/>
        </w:rPr>
        <w:t>ktorom je cela zriadená.</w:t>
      </w:r>
      <w:r w:rsidRPr="00D635A6">
        <w:rPr>
          <w:rFonts w:eastAsia="Calibri"/>
          <w:sz w:val="22"/>
          <w:szCs w:val="22"/>
          <w:lang w:eastAsia="en-US"/>
        </w:rPr>
        <w:br/>
      </w:r>
    </w:p>
    <w:p w:rsidR="00B55624" w:rsidRPr="00D635A6" w:rsidRDefault="00B55624" w:rsidP="00B55624">
      <w:pPr>
        <w:autoSpaceDE w:val="0"/>
        <w:autoSpaceDN w:val="0"/>
        <w:adjustRightInd w:val="0"/>
        <w:rPr>
          <w:rFonts w:eastAsia="Calibri"/>
          <w:b/>
          <w:bCs/>
          <w:sz w:val="22"/>
          <w:szCs w:val="22"/>
          <w:lang w:eastAsia="en-US"/>
        </w:rPr>
      </w:pPr>
      <w:r w:rsidRPr="00D635A6">
        <w:rPr>
          <w:rFonts w:eastAsia="Calibri"/>
          <w:b/>
          <w:bCs/>
          <w:sz w:val="22"/>
          <w:szCs w:val="22"/>
          <w:lang w:eastAsia="en-US"/>
        </w:rPr>
        <w:t>Oprávnenie na prehliadku dopravných prostriedkov</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(1) Vojenský policajt je oprávnený prezerať vozidlá</w:t>
      </w:r>
      <w:r>
        <w:rPr>
          <w:rFonts w:eastAsia="Calibri"/>
          <w:sz w:val="22"/>
          <w:szCs w:val="22"/>
          <w:lang w:eastAsia="en-US"/>
        </w:rPr>
        <w:t xml:space="preserve"> </w:t>
      </w:r>
      <w:r w:rsidRPr="00D635A6">
        <w:rPr>
          <w:rFonts w:eastAsia="Calibri"/>
          <w:sz w:val="22"/>
          <w:szCs w:val="22"/>
          <w:lang w:eastAsia="en-US"/>
        </w:rPr>
        <w:t>vedené vojakmi a vojenské vozidlá.</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(2) Vojenský policajt je oprávnený prezerať všetky</w:t>
      </w:r>
      <w:r>
        <w:rPr>
          <w:rFonts w:eastAsia="Calibri"/>
          <w:sz w:val="22"/>
          <w:szCs w:val="22"/>
          <w:lang w:eastAsia="en-US"/>
        </w:rPr>
        <w:t xml:space="preserve"> </w:t>
      </w:r>
      <w:r w:rsidRPr="00D635A6">
        <w:rPr>
          <w:rFonts w:eastAsia="Calibri"/>
          <w:sz w:val="22"/>
          <w:szCs w:val="22"/>
          <w:lang w:eastAsia="en-US"/>
        </w:rPr>
        <w:t>dopravné prostriedky vo vojenských objektoch a všetky</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dopravné prostriedky pri vchádzaní do vojenských objektov</w:t>
      </w:r>
      <w:r>
        <w:rPr>
          <w:rFonts w:eastAsia="Calibri"/>
          <w:sz w:val="22"/>
          <w:szCs w:val="22"/>
          <w:lang w:eastAsia="en-US"/>
        </w:rPr>
        <w:t xml:space="preserve"> </w:t>
      </w:r>
      <w:r w:rsidRPr="00D635A6">
        <w:rPr>
          <w:rFonts w:eastAsia="Calibri"/>
          <w:sz w:val="22"/>
          <w:szCs w:val="22"/>
          <w:lang w:eastAsia="en-US"/>
        </w:rPr>
        <w:t>alebo vychádzaní z nich.</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(3) Prehliadkou dopravných prostriedkov sa nesmie</w:t>
      </w:r>
      <w:r>
        <w:rPr>
          <w:rFonts w:eastAsia="Calibri"/>
          <w:sz w:val="22"/>
          <w:szCs w:val="22"/>
          <w:lang w:eastAsia="en-US"/>
        </w:rPr>
        <w:t xml:space="preserve"> </w:t>
      </w:r>
      <w:r w:rsidRPr="00D635A6">
        <w:rPr>
          <w:rFonts w:eastAsia="Calibri"/>
          <w:sz w:val="22"/>
          <w:szCs w:val="22"/>
          <w:lang w:eastAsia="en-US"/>
        </w:rPr>
        <w:t>sledovať iný záujem, než ktorý je uvedený v § 3 písm. a),</w:t>
      </w:r>
    </w:p>
    <w:p w:rsidR="00B55624" w:rsidRPr="00D635A6" w:rsidRDefault="00B55624" w:rsidP="00B55624">
      <w:pPr>
        <w:autoSpaceDE w:val="0"/>
        <w:autoSpaceDN w:val="0"/>
        <w:adjustRightInd w:val="0"/>
        <w:rPr>
          <w:rFonts w:eastAsia="Calibri"/>
          <w:sz w:val="22"/>
          <w:szCs w:val="22"/>
          <w:lang w:eastAsia="en-US"/>
        </w:rPr>
      </w:pPr>
      <w:r w:rsidRPr="00D635A6">
        <w:rPr>
          <w:rFonts w:eastAsia="Calibri"/>
          <w:sz w:val="22"/>
          <w:szCs w:val="22"/>
          <w:lang w:eastAsia="en-US"/>
        </w:rPr>
        <w:t>b), c), d), e), f), g), h), m).</w:t>
      </w:r>
    </w:p>
    <w:p w:rsidR="00B55624" w:rsidRPr="00D635A6" w:rsidRDefault="00B55624" w:rsidP="00B55624">
      <w:pPr>
        <w:rPr>
          <w:b/>
          <w:color w:val="000000"/>
          <w:sz w:val="22"/>
          <w:szCs w:val="22"/>
        </w:rPr>
      </w:pPr>
      <w:r>
        <w:rPr>
          <w:b/>
          <w:color w:val="000000"/>
          <w:sz w:val="22"/>
          <w:szCs w:val="22"/>
        </w:rPr>
        <w:t>sr</w:t>
      </w:r>
    </w:p>
    <w:p w:rsidR="00B55624" w:rsidRDefault="00B55624" w:rsidP="00B55624">
      <w:pPr>
        <w:numPr>
          <w:ilvl w:val="0"/>
          <w:numId w:val="1"/>
        </w:numPr>
        <w:rPr>
          <w:b/>
          <w:color w:val="000000"/>
          <w:sz w:val="22"/>
          <w:szCs w:val="22"/>
        </w:rPr>
      </w:pPr>
      <w:r w:rsidRPr="00D635A6">
        <w:rPr>
          <w:b/>
          <w:color w:val="000000"/>
          <w:sz w:val="22"/>
          <w:szCs w:val="22"/>
        </w:rPr>
        <w:t>Prezident a jeho postavenie na čele OSSR.</w:t>
      </w:r>
    </w:p>
    <w:p w:rsidR="00B55624" w:rsidRPr="000228F9" w:rsidRDefault="00B55624" w:rsidP="00B55624">
      <w:pPr>
        <w:pStyle w:val="Odsekzoznamu"/>
        <w:numPr>
          <w:ilvl w:val="0"/>
          <w:numId w:val="3"/>
        </w:numPr>
        <w:rPr>
          <w:color w:val="000000"/>
          <w:sz w:val="22"/>
          <w:szCs w:val="22"/>
        </w:rPr>
      </w:pPr>
      <w:r w:rsidRPr="000228F9">
        <w:rPr>
          <w:color w:val="000000"/>
          <w:sz w:val="22"/>
          <w:szCs w:val="22"/>
        </w:rPr>
        <w:t>Je</w:t>
      </w:r>
      <w:r>
        <w:rPr>
          <w:color w:val="000000"/>
          <w:sz w:val="22"/>
          <w:szCs w:val="22"/>
        </w:rPr>
        <w:t xml:space="preserve"> hlavou OS</w:t>
      </w:r>
    </w:p>
    <w:p w:rsidR="00B55624" w:rsidRPr="00D635A6" w:rsidRDefault="00B55624" w:rsidP="00B55624">
      <w:pPr>
        <w:rPr>
          <w:b/>
          <w:color w:val="000000"/>
          <w:sz w:val="22"/>
          <w:szCs w:val="22"/>
        </w:rPr>
      </w:pPr>
      <w:r>
        <w:t>Ozbrojené sily riadi vláda a ministerstvo obrany a velí i</w:t>
      </w:r>
      <w:r w:rsidRPr="000228F9">
        <w:t xml:space="preserve">m </w:t>
      </w:r>
      <w:hyperlink r:id="rId5" w:tooltip="Prezident Slovenskej republiky" w:history="1">
        <w:r w:rsidRPr="000228F9">
          <w:rPr>
            <w:rStyle w:val="Hypertextovprepojenie"/>
          </w:rPr>
          <w:t>prezident Slovenskej republiky</w:t>
        </w:r>
      </w:hyperlink>
      <w:r w:rsidRPr="000228F9">
        <w:t>,</w:t>
      </w:r>
    </w:p>
    <w:p w:rsidR="00B55624" w:rsidRPr="00D635A6" w:rsidRDefault="00B55624" w:rsidP="00B55624">
      <w:pPr>
        <w:rPr>
          <w:b/>
          <w:color w:val="000000"/>
          <w:sz w:val="22"/>
          <w:szCs w:val="22"/>
        </w:rPr>
      </w:pPr>
    </w:p>
    <w:p w:rsidR="00B55624" w:rsidRPr="00D635A6" w:rsidRDefault="00B55624" w:rsidP="00B55624">
      <w:pPr>
        <w:numPr>
          <w:ilvl w:val="0"/>
          <w:numId w:val="1"/>
        </w:numPr>
        <w:rPr>
          <w:b/>
          <w:color w:val="000000"/>
          <w:sz w:val="22"/>
          <w:szCs w:val="22"/>
        </w:rPr>
      </w:pPr>
      <w:r w:rsidRPr="00D635A6">
        <w:rPr>
          <w:b/>
          <w:color w:val="000000"/>
          <w:sz w:val="22"/>
          <w:szCs w:val="22"/>
        </w:rPr>
        <w:t xml:space="preserve">Dovolenka PfV , </w:t>
      </w:r>
    </w:p>
    <w:p w:rsidR="00B55624" w:rsidRPr="00D635A6" w:rsidRDefault="00B55624" w:rsidP="00B55624">
      <w:pPr>
        <w:rPr>
          <w:b/>
          <w:color w:val="000000"/>
          <w:sz w:val="22"/>
          <w:szCs w:val="22"/>
        </w:rPr>
      </w:pP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xml:space="preserve"> § 93</w:t>
      </w:r>
    </w:p>
    <w:p w:rsidR="00B55624" w:rsidRPr="00D635A6" w:rsidRDefault="00B55624" w:rsidP="00B55624">
      <w:pPr>
        <w:autoSpaceDE w:val="0"/>
        <w:autoSpaceDN w:val="0"/>
        <w:adjustRightInd w:val="0"/>
        <w:rPr>
          <w:rFonts w:eastAsia="Calibri"/>
          <w:b/>
          <w:color w:val="231F20"/>
          <w:sz w:val="22"/>
          <w:szCs w:val="22"/>
          <w:lang w:eastAsia="en-US"/>
        </w:rPr>
      </w:pPr>
      <w:r w:rsidRPr="00D635A6">
        <w:rPr>
          <w:rFonts w:eastAsia="Calibri"/>
          <w:b/>
          <w:color w:val="231F20"/>
          <w:sz w:val="22"/>
          <w:szCs w:val="22"/>
          <w:lang w:eastAsia="en-US"/>
        </w:rPr>
        <w:t>Základná výmera dovolenky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Základná výmera dovolenky je šesť týždňov v</w:t>
      </w:r>
      <w:r>
        <w:rPr>
          <w:rFonts w:eastAsia="Calibri"/>
          <w:color w:val="231F20"/>
          <w:sz w:val="22"/>
          <w:szCs w:val="22"/>
          <w:lang w:eastAsia="en-US"/>
        </w:rPr>
        <w:t> </w:t>
      </w:r>
      <w:r w:rsidRPr="00D635A6">
        <w:rPr>
          <w:rFonts w:eastAsia="Calibri"/>
          <w:color w:val="231F20"/>
          <w:sz w:val="22"/>
          <w:szCs w:val="22"/>
          <w:lang w:eastAsia="en-US"/>
        </w:rPr>
        <w:t>kalendárnom</w:t>
      </w:r>
      <w:r>
        <w:rPr>
          <w:rFonts w:eastAsia="Calibri"/>
          <w:color w:val="231F20"/>
          <w:sz w:val="22"/>
          <w:szCs w:val="22"/>
          <w:lang w:eastAsia="en-US"/>
        </w:rPr>
        <w:t xml:space="preserve"> </w:t>
      </w:r>
      <w:r w:rsidRPr="00D635A6">
        <w:rPr>
          <w:rFonts w:eastAsia="Calibri"/>
          <w:color w:val="231F20"/>
          <w:sz w:val="22"/>
          <w:szCs w:val="22"/>
          <w:lang w:eastAsia="en-US"/>
        </w:rPr>
        <w:t>roku.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Profesionálnemu vojakovi, ktorý v</w:t>
      </w:r>
      <w:r>
        <w:rPr>
          <w:rFonts w:eastAsia="Calibri"/>
          <w:color w:val="231F20"/>
          <w:sz w:val="22"/>
          <w:szCs w:val="22"/>
          <w:lang w:eastAsia="en-US"/>
        </w:rPr>
        <w:t> </w:t>
      </w:r>
      <w:r w:rsidRPr="00D635A6">
        <w:rPr>
          <w:rFonts w:eastAsia="Calibri"/>
          <w:color w:val="231F20"/>
          <w:sz w:val="22"/>
          <w:szCs w:val="22"/>
          <w:lang w:eastAsia="en-US"/>
        </w:rPr>
        <w:t>kalendárnom</w:t>
      </w:r>
      <w:r>
        <w:rPr>
          <w:rFonts w:eastAsia="Calibri"/>
          <w:color w:val="231F20"/>
          <w:sz w:val="22"/>
          <w:szCs w:val="22"/>
          <w:lang w:eastAsia="en-US"/>
        </w:rPr>
        <w:t xml:space="preserve"> </w:t>
      </w:r>
      <w:r w:rsidRPr="00D635A6">
        <w:rPr>
          <w:rFonts w:eastAsia="Calibri"/>
          <w:color w:val="231F20"/>
          <w:sz w:val="22"/>
          <w:szCs w:val="22"/>
          <w:lang w:eastAsia="en-US"/>
        </w:rPr>
        <w:t>roku dovŕši aspoň 20 rokov služobného pomeru, základná</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výmera dovolenky sa zvyšuje o jeden týždeň.</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Do služobného pomeru podľa odseku 2 sa započítava</w:t>
      </w:r>
      <w:r>
        <w:rPr>
          <w:rFonts w:eastAsia="Calibri"/>
          <w:color w:val="231F20"/>
          <w:sz w:val="22"/>
          <w:szCs w:val="22"/>
          <w:lang w:eastAsia="en-US"/>
        </w:rPr>
        <w:t xml:space="preserve"> </w:t>
      </w:r>
      <w:r w:rsidRPr="00D635A6">
        <w:rPr>
          <w:rFonts w:eastAsia="Calibri"/>
          <w:color w:val="231F20"/>
          <w:sz w:val="22"/>
          <w:szCs w:val="22"/>
          <w:lang w:eastAsia="en-US"/>
        </w:rPr>
        <w:t>čas trvania dočasného služobného pomeru podľa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tohto zákona a čas trvania služobného pomeru podľa</w:t>
      </w:r>
      <w:r>
        <w:rPr>
          <w:rFonts w:eastAsia="Calibri"/>
          <w:color w:val="231F20"/>
          <w:sz w:val="22"/>
          <w:szCs w:val="22"/>
          <w:lang w:eastAsia="en-US"/>
        </w:rPr>
        <w:t xml:space="preserve"> </w:t>
      </w:r>
      <w:r w:rsidRPr="00D635A6">
        <w:rPr>
          <w:rFonts w:eastAsia="Calibri"/>
          <w:color w:val="231F20"/>
          <w:sz w:val="22"/>
          <w:szCs w:val="22"/>
          <w:lang w:eastAsia="en-US"/>
        </w:rPr>
        <w:t>predchádzajúcich právnych predpisov.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Do služobného pomeru podľa odseku 2 sa nezapočítava</w:t>
      </w:r>
      <w:r>
        <w:rPr>
          <w:rFonts w:eastAsia="Calibri"/>
          <w:color w:val="231F20"/>
          <w:sz w:val="22"/>
          <w:szCs w:val="22"/>
          <w:lang w:eastAsia="en-US"/>
        </w:rPr>
        <w:t xml:space="preserve"> </w:t>
      </w:r>
      <w:r w:rsidRPr="00D635A6">
        <w:rPr>
          <w:rFonts w:eastAsia="Calibri"/>
          <w:color w:val="231F20"/>
          <w:sz w:val="22"/>
          <w:szCs w:val="22"/>
          <w:lang w:eastAsia="en-US"/>
        </w:rPr>
        <w:t>čas trvania vstupného denného štúdia na vojenskej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škole podľa predchádzajúcich právnych predpisov.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Týždňom dovolenky na účely tohto zákona je sedem</w:t>
      </w:r>
      <w:r>
        <w:rPr>
          <w:rFonts w:eastAsia="Calibri"/>
          <w:color w:val="231F20"/>
          <w:sz w:val="22"/>
          <w:szCs w:val="22"/>
          <w:lang w:eastAsia="en-US"/>
        </w:rPr>
        <w:t xml:space="preserve"> </w:t>
      </w:r>
      <w:r w:rsidRPr="00D635A6">
        <w:rPr>
          <w:rFonts w:eastAsia="Calibri"/>
          <w:color w:val="231F20"/>
          <w:sz w:val="22"/>
          <w:szCs w:val="22"/>
          <w:lang w:eastAsia="en-US"/>
        </w:rPr>
        <w:t>po sebe nasledujúcich dní.</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(6) Ak profesionálnemu vojakovi počas dovolenky pripadne</w:t>
      </w:r>
      <w:r>
        <w:rPr>
          <w:rFonts w:eastAsia="Calibri"/>
          <w:color w:val="231F20"/>
          <w:sz w:val="22"/>
          <w:szCs w:val="22"/>
          <w:lang w:eastAsia="en-US"/>
        </w:rPr>
        <w:t xml:space="preserve"> </w:t>
      </w:r>
      <w:r w:rsidRPr="00D635A6">
        <w:rPr>
          <w:rFonts w:eastAsia="Calibri"/>
          <w:color w:val="231F20"/>
          <w:sz w:val="22"/>
          <w:szCs w:val="22"/>
          <w:lang w:eastAsia="en-US"/>
        </w:rPr>
        <w:t>sviatok alebo ďalší deň pracovného pokoja na</w:t>
      </w:r>
      <w:r>
        <w:rPr>
          <w:rFonts w:eastAsia="Calibri"/>
          <w:color w:val="231F20"/>
          <w:sz w:val="22"/>
          <w:szCs w:val="22"/>
          <w:lang w:eastAsia="en-US"/>
        </w:rPr>
        <w:t xml:space="preserve"> </w:t>
      </w:r>
      <w:r w:rsidRPr="00D635A6">
        <w:rPr>
          <w:rFonts w:eastAsia="Calibri"/>
          <w:color w:val="231F20"/>
          <w:sz w:val="22"/>
          <w:szCs w:val="22"/>
          <w:lang w:eastAsia="en-US"/>
        </w:rPr>
        <w:t>deň, ktorý je inak obvyklým dňom štátnej služby, nezapočítava</w:t>
      </w:r>
      <w:r>
        <w:rPr>
          <w:rFonts w:eastAsia="Calibri"/>
          <w:color w:val="231F20"/>
          <w:sz w:val="22"/>
          <w:szCs w:val="22"/>
          <w:lang w:eastAsia="en-US"/>
        </w:rPr>
        <w:t xml:space="preserve"> </w:t>
      </w:r>
      <w:r w:rsidRPr="00D635A6">
        <w:rPr>
          <w:rFonts w:eastAsia="Calibri"/>
          <w:color w:val="231F20"/>
          <w:sz w:val="22"/>
          <w:szCs w:val="22"/>
          <w:lang w:eastAsia="en-US"/>
        </w:rPr>
        <w:t>sa tento deň do času dovolenky.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94</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Vznik nároku na dovolenku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Profesionálny vojak má nárok na dovolenku, ak</w:t>
      </w:r>
      <w:r>
        <w:rPr>
          <w:rFonts w:eastAsia="Calibri"/>
          <w:color w:val="231F20"/>
          <w:sz w:val="22"/>
          <w:szCs w:val="22"/>
          <w:lang w:eastAsia="en-US"/>
        </w:rPr>
        <w:t xml:space="preserve"> </w:t>
      </w:r>
      <w:r w:rsidRPr="00D635A6">
        <w:rPr>
          <w:rFonts w:eastAsia="Calibri"/>
          <w:color w:val="231F20"/>
          <w:sz w:val="22"/>
          <w:szCs w:val="22"/>
          <w:lang w:eastAsia="en-US"/>
        </w:rPr>
        <w:t>vykonával štátnu službu počas celého kalendárneho</w:t>
      </w:r>
      <w:r>
        <w:rPr>
          <w:rFonts w:eastAsia="Calibri"/>
          <w:color w:val="231F20"/>
          <w:sz w:val="22"/>
          <w:szCs w:val="22"/>
          <w:lang w:eastAsia="en-US"/>
        </w:rPr>
        <w:t xml:space="preserve"> </w:t>
      </w:r>
      <w:r w:rsidRPr="00D635A6">
        <w:rPr>
          <w:rFonts w:eastAsia="Calibri"/>
          <w:color w:val="231F20"/>
          <w:sz w:val="22"/>
          <w:szCs w:val="22"/>
          <w:lang w:eastAsia="en-US"/>
        </w:rPr>
        <w:t>roka; ak vykonával štátnu službu len časť kalendárneho</w:t>
      </w:r>
      <w:r>
        <w:rPr>
          <w:rFonts w:eastAsia="Calibri"/>
          <w:color w:val="231F20"/>
          <w:sz w:val="22"/>
          <w:szCs w:val="22"/>
          <w:lang w:eastAsia="en-US"/>
        </w:rPr>
        <w:t xml:space="preserve"> </w:t>
      </w:r>
      <w:r w:rsidRPr="00D635A6">
        <w:rPr>
          <w:rFonts w:eastAsia="Calibri"/>
          <w:color w:val="231F20"/>
          <w:sz w:val="22"/>
          <w:szCs w:val="22"/>
          <w:lang w:eastAsia="en-US"/>
        </w:rPr>
        <w:t>roka, patrí mu pomerná časť dovolenky, ak tento zákon</w:t>
      </w:r>
      <w:r>
        <w:rPr>
          <w:rFonts w:eastAsia="Calibri"/>
          <w:color w:val="231F20"/>
          <w:sz w:val="22"/>
          <w:szCs w:val="22"/>
          <w:lang w:eastAsia="en-US"/>
        </w:rPr>
        <w:t xml:space="preserve"> </w:t>
      </w:r>
      <w:r w:rsidRPr="00D635A6">
        <w:rPr>
          <w:rFonts w:eastAsia="Calibri"/>
          <w:color w:val="231F20"/>
          <w:sz w:val="22"/>
          <w:szCs w:val="22"/>
          <w:lang w:eastAsia="en-US"/>
        </w:rPr>
        <w:t>neustanovuje inak.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Pomerná časť dovolenky sa určí tak, že za každý</w:t>
      </w:r>
      <w:r>
        <w:rPr>
          <w:rFonts w:eastAsia="Calibri"/>
          <w:color w:val="231F20"/>
          <w:sz w:val="22"/>
          <w:szCs w:val="22"/>
          <w:lang w:eastAsia="en-US"/>
        </w:rPr>
        <w:t xml:space="preserve"> </w:t>
      </w:r>
      <w:r w:rsidRPr="00D635A6">
        <w:rPr>
          <w:rFonts w:eastAsia="Calibri"/>
          <w:color w:val="231F20"/>
          <w:sz w:val="22"/>
          <w:szCs w:val="22"/>
          <w:lang w:eastAsia="en-US"/>
        </w:rPr>
        <w:t>kalendárny mesiac výkonu štátnej služby patrí profesionálnemu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vojakovi jedna dvanástina dovolenky.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Profesionálnemu vojakovi za čas dovolenky patrí</w:t>
      </w:r>
      <w:r>
        <w:rPr>
          <w:rFonts w:eastAsia="Calibri"/>
          <w:color w:val="231F20"/>
          <w:sz w:val="22"/>
          <w:szCs w:val="22"/>
          <w:lang w:eastAsia="en-US"/>
        </w:rPr>
        <w:t xml:space="preserve"> </w:t>
      </w:r>
      <w:r w:rsidRPr="00D635A6">
        <w:rPr>
          <w:rFonts w:eastAsia="Calibri"/>
          <w:color w:val="231F20"/>
          <w:sz w:val="22"/>
          <w:szCs w:val="22"/>
          <w:lang w:eastAsia="en-US"/>
        </w:rPr>
        <w:t>plat.</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Nástup, čerpanie a prerušenie dovolenky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95</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Čerpanie dovolenky profesionálnemu vojakovi určuje</w:t>
      </w:r>
      <w:r>
        <w:rPr>
          <w:rFonts w:eastAsia="Calibri"/>
          <w:color w:val="231F20"/>
          <w:sz w:val="22"/>
          <w:szCs w:val="22"/>
          <w:lang w:eastAsia="en-US"/>
        </w:rPr>
        <w:t xml:space="preserve"> </w:t>
      </w:r>
      <w:r w:rsidRPr="00D635A6">
        <w:rPr>
          <w:rFonts w:eastAsia="Calibri"/>
          <w:color w:val="231F20"/>
          <w:sz w:val="22"/>
          <w:szCs w:val="22"/>
          <w:lang w:eastAsia="en-US"/>
        </w:rPr>
        <w:t>veliteľ s prihliadnutím na potreby služby a oprávnené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záujmy profesionálneho vojaka spravidla po častiach,</w:t>
      </w:r>
      <w:r>
        <w:rPr>
          <w:rFonts w:eastAsia="Calibri"/>
          <w:color w:val="231F20"/>
          <w:sz w:val="22"/>
          <w:szCs w:val="22"/>
          <w:lang w:eastAsia="en-US"/>
        </w:rPr>
        <w:t xml:space="preserve"> </w:t>
      </w:r>
      <w:r w:rsidRPr="00D635A6">
        <w:rPr>
          <w:rFonts w:eastAsia="Calibri"/>
          <w:color w:val="231F20"/>
          <w:sz w:val="22"/>
          <w:szCs w:val="22"/>
          <w:lang w:eastAsia="en-US"/>
        </w:rPr>
        <w:t>pričom jedna časť musí trvať najmenej tri</w:t>
      </w:r>
      <w:r>
        <w:rPr>
          <w:rFonts w:eastAsia="Calibri"/>
          <w:color w:val="231F20"/>
          <w:sz w:val="22"/>
          <w:szCs w:val="22"/>
          <w:lang w:eastAsia="en-US"/>
        </w:rPr>
        <w:t xml:space="preserve"> </w:t>
      </w:r>
      <w:r w:rsidRPr="00D635A6">
        <w:rPr>
          <w:rFonts w:eastAsia="Calibri"/>
          <w:color w:val="231F20"/>
          <w:sz w:val="22"/>
          <w:szCs w:val="22"/>
          <w:lang w:eastAsia="en-US"/>
        </w:rPr>
        <w:t>týždne.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Dovolenku možno profesionálnemu vojakovi poskytnúť</w:t>
      </w:r>
      <w:r>
        <w:rPr>
          <w:rFonts w:eastAsia="Calibri"/>
          <w:color w:val="231F20"/>
          <w:sz w:val="22"/>
          <w:szCs w:val="22"/>
          <w:lang w:eastAsia="en-US"/>
        </w:rPr>
        <w:t xml:space="preserve"> </w:t>
      </w:r>
      <w:r w:rsidRPr="00D635A6">
        <w:rPr>
          <w:rFonts w:eastAsia="Calibri"/>
          <w:color w:val="231F20"/>
          <w:sz w:val="22"/>
          <w:szCs w:val="22"/>
          <w:lang w:eastAsia="en-US"/>
        </w:rPr>
        <w:t>ešte pred splnením podmienky ustanovenej</w:t>
      </w:r>
      <w:r>
        <w:rPr>
          <w:rFonts w:eastAsia="Calibri"/>
          <w:color w:val="231F20"/>
          <w:sz w:val="22"/>
          <w:szCs w:val="22"/>
          <w:lang w:eastAsia="en-US"/>
        </w:rPr>
        <w:t xml:space="preserve"> </w:t>
      </w:r>
      <w:r w:rsidRPr="00D635A6">
        <w:rPr>
          <w:rFonts w:eastAsia="Calibri"/>
          <w:color w:val="231F20"/>
          <w:sz w:val="22"/>
          <w:szCs w:val="22"/>
          <w:lang w:eastAsia="en-US"/>
        </w:rPr>
        <w:t>v § 94 ods. 1. Ak profesionálny vojak do konca kalendárneho</w:t>
      </w:r>
      <w:r>
        <w:rPr>
          <w:rFonts w:eastAsia="Calibri"/>
          <w:color w:val="231F20"/>
          <w:sz w:val="22"/>
          <w:szCs w:val="22"/>
          <w:lang w:eastAsia="en-US"/>
        </w:rPr>
        <w:t xml:space="preserve"> </w:t>
      </w:r>
      <w:r w:rsidRPr="00D635A6">
        <w:rPr>
          <w:rFonts w:eastAsia="Calibri"/>
          <w:color w:val="231F20"/>
          <w:sz w:val="22"/>
          <w:szCs w:val="22"/>
          <w:lang w:eastAsia="en-US"/>
        </w:rPr>
        <w:t>roka túto podmienku nesplní, je povinný vrátiť</w:t>
      </w:r>
      <w:r>
        <w:rPr>
          <w:rFonts w:eastAsia="Calibri"/>
          <w:color w:val="231F20"/>
          <w:sz w:val="22"/>
          <w:szCs w:val="22"/>
          <w:lang w:eastAsia="en-US"/>
        </w:rPr>
        <w:t xml:space="preserve"> </w:t>
      </w:r>
      <w:r w:rsidRPr="00D635A6">
        <w:rPr>
          <w:rFonts w:eastAsia="Calibri"/>
          <w:color w:val="231F20"/>
          <w:sz w:val="22"/>
          <w:szCs w:val="22"/>
          <w:lang w:eastAsia="en-US"/>
        </w:rPr>
        <w:t>plat, ktorý mu bol vyplatený za časť dovolenky, na</w:t>
      </w:r>
      <w:r>
        <w:rPr>
          <w:rFonts w:eastAsia="Calibri"/>
          <w:color w:val="231F20"/>
          <w:sz w:val="22"/>
          <w:szCs w:val="22"/>
          <w:lang w:eastAsia="en-US"/>
        </w:rPr>
        <w:t xml:space="preserve"> </w:t>
      </w:r>
      <w:r w:rsidRPr="00D635A6">
        <w:rPr>
          <w:rFonts w:eastAsia="Calibri"/>
          <w:color w:val="231F20"/>
          <w:sz w:val="22"/>
          <w:szCs w:val="22"/>
          <w:lang w:eastAsia="en-US"/>
        </w:rPr>
        <w:t>ktorú mu nevznikol nárok.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Nástup na dovolenku sa určí tak, aby ju profesionálny</w:t>
      </w:r>
      <w:r>
        <w:rPr>
          <w:rFonts w:eastAsia="Calibri"/>
          <w:color w:val="231F20"/>
          <w:sz w:val="22"/>
          <w:szCs w:val="22"/>
          <w:lang w:eastAsia="en-US"/>
        </w:rPr>
        <w:t xml:space="preserve"> </w:t>
      </w:r>
      <w:r w:rsidRPr="00D635A6">
        <w:rPr>
          <w:rFonts w:eastAsia="Calibri"/>
          <w:color w:val="231F20"/>
          <w:sz w:val="22"/>
          <w:szCs w:val="22"/>
          <w:lang w:eastAsia="en-US"/>
        </w:rPr>
        <w:t>vojak mohol vyčerpať spravidla do konca kalendárneho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roka; ak ju nemohol vyčerpať, je veliteľ povinný</w:t>
      </w:r>
      <w:r>
        <w:rPr>
          <w:rFonts w:eastAsia="Calibri"/>
          <w:color w:val="231F20"/>
          <w:sz w:val="22"/>
          <w:szCs w:val="22"/>
          <w:lang w:eastAsia="en-US"/>
        </w:rPr>
        <w:t xml:space="preserve"> </w:t>
      </w:r>
      <w:r w:rsidRPr="00D635A6">
        <w:rPr>
          <w:rFonts w:eastAsia="Calibri"/>
          <w:color w:val="231F20"/>
          <w:sz w:val="22"/>
          <w:szCs w:val="22"/>
          <w:lang w:eastAsia="en-US"/>
        </w:rPr>
        <w:t>určiť nástup dovolenky tak, aby ju profesionálny</w:t>
      </w:r>
      <w:r>
        <w:rPr>
          <w:rFonts w:eastAsia="Calibri"/>
          <w:color w:val="231F20"/>
          <w:sz w:val="22"/>
          <w:szCs w:val="22"/>
          <w:lang w:eastAsia="en-US"/>
        </w:rPr>
        <w:t xml:space="preserve"> </w:t>
      </w:r>
      <w:r w:rsidRPr="00D635A6">
        <w:rPr>
          <w:rFonts w:eastAsia="Calibri"/>
          <w:color w:val="231F20"/>
          <w:sz w:val="22"/>
          <w:szCs w:val="22"/>
          <w:lang w:eastAsia="en-US"/>
        </w:rPr>
        <w:t>vojak vyčerpal najneskôr do konca nasledujúceho kalendárneho</w:t>
      </w:r>
      <w:r>
        <w:rPr>
          <w:rFonts w:eastAsia="Calibri"/>
          <w:color w:val="231F20"/>
          <w:sz w:val="22"/>
          <w:szCs w:val="22"/>
          <w:lang w:eastAsia="en-US"/>
        </w:rPr>
        <w:t xml:space="preserve"> </w:t>
      </w:r>
      <w:r w:rsidRPr="00D635A6">
        <w:rPr>
          <w:rFonts w:eastAsia="Calibri"/>
          <w:color w:val="231F20"/>
          <w:sz w:val="22"/>
          <w:szCs w:val="22"/>
          <w:lang w:eastAsia="en-US"/>
        </w:rPr>
        <w:t>roka.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Deň nástupu na dovolenku musí byť profesionálnemu</w:t>
      </w:r>
      <w:r>
        <w:rPr>
          <w:rFonts w:eastAsia="Calibri"/>
          <w:color w:val="231F20"/>
          <w:sz w:val="22"/>
          <w:szCs w:val="22"/>
          <w:lang w:eastAsia="en-US"/>
        </w:rPr>
        <w:t xml:space="preserve"> </w:t>
      </w:r>
      <w:r w:rsidRPr="00D635A6">
        <w:rPr>
          <w:rFonts w:eastAsia="Calibri"/>
          <w:color w:val="231F20"/>
          <w:sz w:val="22"/>
          <w:szCs w:val="22"/>
          <w:lang w:eastAsia="en-US"/>
        </w:rPr>
        <w:t>vojakovi oznámený najmenej sedem kalendárnych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dní vopred; túto lehotu možno so súhlasom profesionálneho</w:t>
      </w:r>
      <w:r>
        <w:rPr>
          <w:rFonts w:eastAsia="Calibri"/>
          <w:color w:val="231F20"/>
          <w:sz w:val="22"/>
          <w:szCs w:val="22"/>
          <w:lang w:eastAsia="en-US"/>
        </w:rPr>
        <w:t xml:space="preserve"> </w:t>
      </w:r>
      <w:r w:rsidRPr="00D635A6">
        <w:rPr>
          <w:rFonts w:eastAsia="Calibri"/>
          <w:color w:val="231F20"/>
          <w:sz w:val="22"/>
          <w:szCs w:val="22"/>
          <w:lang w:eastAsia="en-US"/>
        </w:rPr>
        <w:t>vojaka skrátiť.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Veliteľ nemôže určiť profesionálnemu vojakovi</w:t>
      </w:r>
      <w:r>
        <w:rPr>
          <w:rFonts w:eastAsia="Calibri"/>
          <w:color w:val="231F20"/>
          <w:sz w:val="22"/>
          <w:szCs w:val="22"/>
          <w:lang w:eastAsia="en-US"/>
        </w:rPr>
        <w:t xml:space="preserve"> </w:t>
      </w:r>
      <w:r w:rsidRPr="00D635A6">
        <w:rPr>
          <w:rFonts w:eastAsia="Calibri"/>
          <w:color w:val="231F20"/>
          <w:sz w:val="22"/>
          <w:szCs w:val="22"/>
          <w:lang w:eastAsia="en-US"/>
        </w:rPr>
        <w:t>čerpanie dovolenky v čase, keď je profesionálny vojak</w:t>
      </w:r>
      <w:r>
        <w:rPr>
          <w:rFonts w:eastAsia="Calibri"/>
          <w:color w:val="231F20"/>
          <w:sz w:val="22"/>
          <w:szCs w:val="22"/>
          <w:lang w:eastAsia="en-US"/>
        </w:rPr>
        <w:t xml:space="preserve"> </w:t>
      </w:r>
      <w:r w:rsidRPr="00D635A6">
        <w:rPr>
          <w:rFonts w:eastAsia="Calibri"/>
          <w:color w:val="231F20"/>
          <w:sz w:val="22"/>
          <w:szCs w:val="22"/>
          <w:lang w:eastAsia="en-US"/>
        </w:rPr>
        <w:t>uznaný za neschopného vykonávať štátnu službu pre</w:t>
      </w:r>
      <w:r>
        <w:rPr>
          <w:rFonts w:eastAsia="Calibri"/>
          <w:color w:val="231F20"/>
          <w:sz w:val="22"/>
          <w:szCs w:val="22"/>
          <w:lang w:eastAsia="en-US"/>
        </w:rPr>
        <w:t xml:space="preserve"> </w:t>
      </w:r>
      <w:r w:rsidRPr="00D635A6">
        <w:rPr>
          <w:rFonts w:eastAsia="Calibri"/>
          <w:color w:val="231F20"/>
          <w:sz w:val="22"/>
          <w:szCs w:val="22"/>
          <w:lang w:eastAsia="en-US"/>
        </w:rPr>
        <w:t>chorobu alebo pre úraz, v čase materskej dovolenky</w:t>
      </w:r>
      <w:r>
        <w:rPr>
          <w:rFonts w:eastAsia="Calibri"/>
          <w:color w:val="231F20"/>
          <w:sz w:val="22"/>
          <w:szCs w:val="22"/>
          <w:lang w:eastAsia="en-US"/>
        </w:rPr>
        <w:t xml:space="preserve"> </w:t>
      </w:r>
      <w:r w:rsidRPr="00D635A6">
        <w:rPr>
          <w:rFonts w:eastAsia="Calibri"/>
          <w:color w:val="231F20"/>
          <w:sz w:val="22"/>
          <w:szCs w:val="22"/>
          <w:lang w:eastAsia="en-US"/>
        </w:rPr>
        <w:t>alebo rodičovskej dovolenky a v čase, keď profesionálny</w:t>
      </w:r>
      <w:r>
        <w:rPr>
          <w:rFonts w:eastAsia="Calibri"/>
          <w:color w:val="231F20"/>
          <w:sz w:val="22"/>
          <w:szCs w:val="22"/>
          <w:lang w:eastAsia="en-US"/>
        </w:rPr>
        <w:t xml:space="preserve"> </w:t>
      </w:r>
      <w:r w:rsidRPr="00D635A6">
        <w:rPr>
          <w:rFonts w:eastAsia="Calibri"/>
          <w:color w:val="231F20"/>
          <w:sz w:val="22"/>
          <w:szCs w:val="22"/>
          <w:lang w:eastAsia="en-US"/>
        </w:rPr>
        <w:t>vojak čerpá náhradné voľno.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(6) Ak profesionálny vojak nemôže vyčerpať dovolenku</w:t>
      </w:r>
      <w:r>
        <w:rPr>
          <w:rFonts w:eastAsia="Calibri"/>
          <w:color w:val="231F20"/>
          <w:sz w:val="22"/>
          <w:szCs w:val="22"/>
          <w:lang w:eastAsia="en-US"/>
        </w:rPr>
        <w:t xml:space="preserve"> </w:t>
      </w:r>
      <w:r w:rsidRPr="00D635A6">
        <w:rPr>
          <w:rFonts w:eastAsia="Calibri"/>
          <w:color w:val="231F20"/>
          <w:sz w:val="22"/>
          <w:szCs w:val="22"/>
          <w:lang w:eastAsia="en-US"/>
        </w:rPr>
        <w:t>pre čerpanie rodičovskej dovolenky ani do konca na- sledujúceho kalendárneho roka, veliteľ mu určí jej vyčerpanie</w:t>
      </w:r>
      <w:r>
        <w:rPr>
          <w:rFonts w:eastAsia="Calibri"/>
          <w:color w:val="231F20"/>
          <w:sz w:val="22"/>
          <w:szCs w:val="22"/>
          <w:lang w:eastAsia="en-US"/>
        </w:rPr>
        <w:t xml:space="preserve"> </w:t>
      </w:r>
      <w:r w:rsidRPr="00D635A6">
        <w:rPr>
          <w:rFonts w:eastAsia="Calibri"/>
          <w:color w:val="231F20"/>
          <w:sz w:val="22"/>
          <w:szCs w:val="22"/>
          <w:lang w:eastAsia="en-US"/>
        </w:rPr>
        <w:t>po skončení rodičovskej dovolenky.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(7) Ak čerpá dovolenku profesionálny vojak s</w:t>
      </w:r>
      <w:r>
        <w:rPr>
          <w:rFonts w:eastAsia="Calibri"/>
          <w:color w:val="231F20"/>
          <w:sz w:val="22"/>
          <w:szCs w:val="22"/>
          <w:lang w:eastAsia="en-US"/>
        </w:rPr>
        <w:t> </w:t>
      </w:r>
      <w:r w:rsidRPr="00D635A6">
        <w:rPr>
          <w:rFonts w:eastAsia="Calibri"/>
          <w:color w:val="231F20"/>
          <w:sz w:val="22"/>
          <w:szCs w:val="22"/>
          <w:lang w:eastAsia="en-US"/>
        </w:rPr>
        <w:t>časom</w:t>
      </w:r>
      <w:r>
        <w:rPr>
          <w:rFonts w:eastAsia="Calibri"/>
          <w:color w:val="231F20"/>
          <w:sz w:val="22"/>
          <w:szCs w:val="22"/>
          <w:lang w:eastAsia="en-US"/>
        </w:rPr>
        <w:t xml:space="preserve"> </w:t>
      </w:r>
      <w:r w:rsidRPr="00D635A6">
        <w:rPr>
          <w:rFonts w:eastAsia="Calibri"/>
          <w:color w:val="231F20"/>
          <w:sz w:val="22"/>
          <w:szCs w:val="22"/>
          <w:lang w:eastAsia="en-US"/>
        </w:rPr>
        <w:t>služby rozvrhnutým nerovnomerne, určí sa dovolenka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tak, aby zahŕňala toľko hodín, v ktorých by inak konal</w:t>
      </w:r>
      <w:r>
        <w:rPr>
          <w:rFonts w:eastAsia="Calibri"/>
          <w:color w:val="231F20"/>
          <w:sz w:val="22"/>
          <w:szCs w:val="22"/>
          <w:lang w:eastAsia="en-US"/>
        </w:rPr>
        <w:t xml:space="preserve"> </w:t>
      </w:r>
      <w:r w:rsidRPr="00D635A6">
        <w:rPr>
          <w:rFonts w:eastAsia="Calibri"/>
          <w:color w:val="231F20"/>
          <w:sz w:val="22"/>
          <w:szCs w:val="22"/>
          <w:lang w:eastAsia="en-US"/>
        </w:rPr>
        <w:t>štátnu službu, koľko by ich pripadlo na dovolenku čerpanú</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profesionálnym vojakom s časom služby rozvrhnutým</w:t>
      </w:r>
      <w:r>
        <w:rPr>
          <w:rFonts w:eastAsia="Calibri"/>
          <w:color w:val="231F20"/>
          <w:sz w:val="22"/>
          <w:szCs w:val="22"/>
          <w:lang w:eastAsia="en-US"/>
        </w:rPr>
        <w:t xml:space="preserve"> </w:t>
      </w:r>
      <w:r w:rsidRPr="00D635A6">
        <w:rPr>
          <w:rFonts w:eastAsia="Calibri"/>
          <w:color w:val="231F20"/>
          <w:sz w:val="22"/>
          <w:szCs w:val="22"/>
          <w:lang w:eastAsia="en-US"/>
        </w:rPr>
        <w:t>rovnomerne.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(8) Ak to vyžaduje dôležitý záujem štátnej služby,</w:t>
      </w:r>
      <w:r>
        <w:rPr>
          <w:rFonts w:eastAsia="Calibri"/>
          <w:color w:val="231F20"/>
          <w:sz w:val="22"/>
          <w:szCs w:val="22"/>
          <w:lang w:eastAsia="en-US"/>
        </w:rPr>
        <w:t xml:space="preserve"> </w:t>
      </w:r>
      <w:r w:rsidRPr="00D635A6">
        <w:rPr>
          <w:rFonts w:eastAsia="Calibri"/>
          <w:color w:val="231F20"/>
          <w:sz w:val="22"/>
          <w:szCs w:val="22"/>
          <w:lang w:eastAsia="en-US"/>
        </w:rPr>
        <w:t>môže veliteľ zmeniť profesionálnemu vojakovi pôvodne</w:t>
      </w:r>
      <w:r>
        <w:rPr>
          <w:rFonts w:eastAsia="Calibri"/>
          <w:color w:val="231F20"/>
          <w:sz w:val="22"/>
          <w:szCs w:val="22"/>
          <w:lang w:eastAsia="en-US"/>
        </w:rPr>
        <w:t xml:space="preserve"> </w:t>
      </w:r>
      <w:r w:rsidRPr="00D635A6">
        <w:rPr>
          <w:rFonts w:eastAsia="Calibri"/>
          <w:color w:val="231F20"/>
          <w:sz w:val="22"/>
          <w:szCs w:val="22"/>
          <w:lang w:eastAsia="en-US"/>
        </w:rPr>
        <w:t>určený nástup na dovolenku alebo ho odvolať z dovolenky;</w:t>
      </w:r>
      <w:r>
        <w:rPr>
          <w:rFonts w:eastAsia="Calibri"/>
          <w:color w:val="231F20"/>
          <w:sz w:val="22"/>
          <w:szCs w:val="22"/>
          <w:lang w:eastAsia="en-US"/>
        </w:rPr>
        <w:t xml:space="preserve"> </w:t>
      </w:r>
      <w:r w:rsidRPr="00D635A6">
        <w:rPr>
          <w:rFonts w:eastAsia="Calibri"/>
          <w:color w:val="231F20"/>
          <w:sz w:val="22"/>
          <w:szCs w:val="22"/>
          <w:lang w:eastAsia="en-US"/>
        </w:rPr>
        <w:t>profesionálny vojak má nárok na náhradu účelne</w:t>
      </w:r>
      <w:r>
        <w:rPr>
          <w:rFonts w:eastAsia="Calibri"/>
          <w:color w:val="231F20"/>
          <w:sz w:val="22"/>
          <w:szCs w:val="22"/>
          <w:lang w:eastAsia="en-US"/>
        </w:rPr>
        <w:t xml:space="preserve"> vynaložených </w:t>
      </w:r>
      <w:r w:rsidRPr="00D635A6">
        <w:rPr>
          <w:rFonts w:eastAsia="Calibri"/>
          <w:color w:val="231F20"/>
          <w:sz w:val="22"/>
          <w:szCs w:val="22"/>
          <w:lang w:eastAsia="en-US"/>
        </w:rPr>
        <w:t>nákladov, ktoré mu tým bez jeho zavinenia</w:t>
      </w:r>
      <w:r>
        <w:rPr>
          <w:rFonts w:eastAsia="Calibri"/>
          <w:color w:val="231F20"/>
          <w:sz w:val="22"/>
          <w:szCs w:val="22"/>
          <w:lang w:eastAsia="en-US"/>
        </w:rPr>
        <w:t xml:space="preserve"> </w:t>
      </w:r>
      <w:r w:rsidRPr="00D635A6">
        <w:rPr>
          <w:rFonts w:eastAsia="Calibri"/>
          <w:color w:val="231F20"/>
          <w:sz w:val="22"/>
          <w:szCs w:val="22"/>
          <w:lang w:eastAsia="en-US"/>
        </w:rPr>
        <w:t>vznikli.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96</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Dovolenka sa preruší, ak je profesionálny vojak v</w:t>
      </w:r>
      <w:r>
        <w:rPr>
          <w:rFonts w:eastAsia="Calibri"/>
          <w:color w:val="231F20"/>
          <w:sz w:val="22"/>
          <w:szCs w:val="22"/>
          <w:lang w:eastAsia="en-US"/>
        </w:rPr>
        <w:t> </w:t>
      </w:r>
      <w:r w:rsidRPr="00D635A6">
        <w:rPr>
          <w:rFonts w:eastAsia="Calibri"/>
          <w:color w:val="231F20"/>
          <w:sz w:val="22"/>
          <w:szCs w:val="22"/>
          <w:lang w:eastAsia="en-US"/>
        </w:rPr>
        <w:t>čase</w:t>
      </w:r>
      <w:r>
        <w:rPr>
          <w:rFonts w:eastAsia="Calibri"/>
          <w:color w:val="231F20"/>
          <w:sz w:val="22"/>
          <w:szCs w:val="22"/>
          <w:lang w:eastAsia="en-US"/>
        </w:rPr>
        <w:t xml:space="preserve"> </w:t>
      </w:r>
      <w:r w:rsidRPr="00D635A6">
        <w:rPr>
          <w:rFonts w:eastAsia="Calibri"/>
          <w:color w:val="231F20"/>
          <w:sz w:val="22"/>
          <w:szCs w:val="22"/>
          <w:lang w:eastAsia="en-US"/>
        </w:rPr>
        <w:t>čerpania dovolenky uznaný za dočasne neschopného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vykonávať štátnu službu pre chorobu alebo pre úraz</w:t>
      </w:r>
      <w:r>
        <w:rPr>
          <w:rFonts w:eastAsia="Calibri"/>
          <w:color w:val="231F20"/>
          <w:sz w:val="22"/>
          <w:szCs w:val="22"/>
          <w:lang w:eastAsia="en-US"/>
        </w:rPr>
        <w:t xml:space="preserve"> </w:t>
      </w:r>
      <w:r w:rsidRPr="00D635A6">
        <w:rPr>
          <w:rFonts w:eastAsia="Calibri"/>
          <w:color w:val="231F20"/>
          <w:sz w:val="22"/>
          <w:szCs w:val="22"/>
          <w:lang w:eastAsia="en-US"/>
        </w:rPr>
        <w:t>alebo ak sa mu poskytlo služobné voľno pre dôležité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osobné prekážky vo výkone štátnej služby. Dovolenka</w:t>
      </w:r>
      <w:r>
        <w:rPr>
          <w:rFonts w:eastAsia="Calibri"/>
          <w:color w:val="231F20"/>
          <w:sz w:val="22"/>
          <w:szCs w:val="22"/>
          <w:lang w:eastAsia="en-US"/>
        </w:rPr>
        <w:t xml:space="preserve"> </w:t>
      </w:r>
      <w:r w:rsidRPr="00D635A6">
        <w:rPr>
          <w:rFonts w:eastAsia="Calibri"/>
          <w:color w:val="231F20"/>
          <w:sz w:val="22"/>
          <w:szCs w:val="22"/>
          <w:lang w:eastAsia="en-US"/>
        </w:rPr>
        <w:t>sa prerušuje aj dočasným pozbavením výkonu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a nástupom na materskú dovolenku alebo rodičovskú</w:t>
      </w:r>
      <w:r>
        <w:rPr>
          <w:rFonts w:eastAsia="Calibri"/>
          <w:color w:val="231F20"/>
          <w:sz w:val="22"/>
          <w:szCs w:val="22"/>
          <w:lang w:eastAsia="en-US"/>
        </w:rPr>
        <w:t xml:space="preserve"> </w:t>
      </w:r>
      <w:r w:rsidRPr="00D635A6">
        <w:rPr>
          <w:rFonts w:eastAsia="Calibri"/>
          <w:color w:val="231F20"/>
          <w:sz w:val="22"/>
          <w:szCs w:val="22"/>
          <w:lang w:eastAsia="en-US"/>
        </w:rPr>
        <w:t>dovolenku.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Náhrada za nevyčerpanú dovolenku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97</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Profesionálnemu vojakovi patrí náhrada za nevyčerpanú</w:t>
      </w:r>
      <w:r>
        <w:rPr>
          <w:rFonts w:eastAsia="Calibri"/>
          <w:color w:val="231F20"/>
          <w:sz w:val="22"/>
          <w:szCs w:val="22"/>
          <w:lang w:eastAsia="en-US"/>
        </w:rPr>
        <w:t xml:space="preserve"> </w:t>
      </w:r>
      <w:r w:rsidRPr="00D635A6">
        <w:rPr>
          <w:rFonts w:eastAsia="Calibri"/>
          <w:color w:val="231F20"/>
          <w:sz w:val="22"/>
          <w:szCs w:val="22"/>
          <w:lang w:eastAsia="en-US"/>
        </w:rPr>
        <w:t>dovolenku len vtedy, ak ju nemohol vyčerpať</w:t>
      </w:r>
      <w:r>
        <w:rPr>
          <w:rFonts w:eastAsia="Calibri"/>
          <w:color w:val="231F20"/>
          <w:sz w:val="22"/>
          <w:szCs w:val="22"/>
          <w:lang w:eastAsia="en-US"/>
        </w:rPr>
        <w:t xml:space="preserve"> </w:t>
      </w:r>
      <w:r w:rsidRPr="00D635A6">
        <w:rPr>
          <w:rFonts w:eastAsia="Calibri"/>
          <w:color w:val="231F20"/>
          <w:sz w:val="22"/>
          <w:szCs w:val="22"/>
          <w:lang w:eastAsia="en-US"/>
        </w:rPr>
        <w:t>z dôvodu skončenia služobného pomeru.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Za dovolenku alebo jej časť, ktorú nemohol vyčerpať,</w:t>
      </w:r>
      <w:r>
        <w:rPr>
          <w:rFonts w:eastAsia="Calibri"/>
          <w:color w:val="231F20"/>
          <w:sz w:val="22"/>
          <w:szCs w:val="22"/>
          <w:lang w:eastAsia="en-US"/>
        </w:rPr>
        <w:t xml:space="preserve"> </w:t>
      </w:r>
      <w:r w:rsidRPr="00D635A6">
        <w:rPr>
          <w:rFonts w:eastAsia="Calibri"/>
          <w:color w:val="231F20"/>
          <w:sz w:val="22"/>
          <w:szCs w:val="22"/>
          <w:lang w:eastAsia="en-US"/>
        </w:rPr>
        <w:t>patrí profesionálnemu vojakovi náhrada vo výške</w:t>
      </w:r>
      <w:r>
        <w:rPr>
          <w:rFonts w:eastAsia="Calibri"/>
          <w:color w:val="231F20"/>
          <w:sz w:val="22"/>
          <w:szCs w:val="22"/>
          <w:lang w:eastAsia="en-US"/>
        </w:rPr>
        <w:t xml:space="preserve"> </w:t>
      </w:r>
      <w:r w:rsidRPr="00D635A6">
        <w:rPr>
          <w:rFonts w:eastAsia="Calibri"/>
          <w:color w:val="231F20"/>
          <w:sz w:val="22"/>
          <w:szCs w:val="22"/>
          <w:lang w:eastAsia="en-US"/>
        </w:rPr>
        <w:t>služobného platu z funkcie, do ktorej bol naposledy</w:t>
      </w:r>
      <w:r>
        <w:rPr>
          <w:rFonts w:eastAsia="Calibri"/>
          <w:color w:val="231F20"/>
          <w:sz w:val="22"/>
          <w:szCs w:val="22"/>
          <w:lang w:eastAsia="en-US"/>
        </w:rPr>
        <w:t xml:space="preserve"> </w:t>
      </w:r>
      <w:r w:rsidRPr="00D635A6">
        <w:rPr>
          <w:rFonts w:eastAsia="Calibri"/>
          <w:color w:val="231F20"/>
          <w:sz w:val="22"/>
          <w:szCs w:val="22"/>
          <w:lang w:eastAsia="en-US"/>
        </w:rPr>
        <w:t>ustanovený alebo vymenovaný.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Výška náhrady pripadajúca na jeden deň dovolenky</w:t>
      </w:r>
      <w:r>
        <w:rPr>
          <w:rFonts w:eastAsia="Calibri"/>
          <w:color w:val="231F20"/>
          <w:sz w:val="22"/>
          <w:szCs w:val="22"/>
          <w:lang w:eastAsia="en-US"/>
        </w:rPr>
        <w:t xml:space="preserve"> </w:t>
      </w:r>
      <w:r w:rsidRPr="00D635A6">
        <w:rPr>
          <w:rFonts w:eastAsia="Calibri"/>
          <w:color w:val="231F20"/>
          <w:sz w:val="22"/>
          <w:szCs w:val="22"/>
          <w:lang w:eastAsia="en-US"/>
        </w:rPr>
        <w:t>sa určí ako podiel mesačného služobného platu profesionálneho</w:t>
      </w:r>
      <w:r>
        <w:rPr>
          <w:rFonts w:eastAsia="Calibri"/>
          <w:color w:val="231F20"/>
          <w:sz w:val="22"/>
          <w:szCs w:val="22"/>
          <w:lang w:eastAsia="en-US"/>
        </w:rPr>
        <w:t xml:space="preserve"> </w:t>
      </w:r>
      <w:r w:rsidRPr="00D635A6">
        <w:rPr>
          <w:rFonts w:eastAsia="Calibri"/>
          <w:color w:val="231F20"/>
          <w:sz w:val="22"/>
          <w:szCs w:val="22"/>
          <w:lang w:eastAsia="en-US"/>
        </w:rPr>
        <w:t>vojaka podľa odseku 2 a</w:t>
      </w:r>
      <w:r>
        <w:rPr>
          <w:rFonts w:eastAsia="Calibri"/>
          <w:color w:val="231F20"/>
          <w:sz w:val="22"/>
          <w:szCs w:val="22"/>
          <w:lang w:eastAsia="en-US"/>
        </w:rPr>
        <w:t> </w:t>
      </w:r>
      <w:r w:rsidRPr="00D635A6">
        <w:rPr>
          <w:rFonts w:eastAsia="Calibri"/>
          <w:color w:val="231F20"/>
          <w:sz w:val="22"/>
          <w:szCs w:val="22"/>
          <w:lang w:eastAsia="en-US"/>
        </w:rPr>
        <w:t>koeficienta</w:t>
      </w:r>
      <w:r>
        <w:rPr>
          <w:rFonts w:eastAsia="Calibri"/>
          <w:color w:val="231F20"/>
          <w:sz w:val="22"/>
          <w:szCs w:val="22"/>
          <w:lang w:eastAsia="en-US"/>
        </w:rPr>
        <w:t xml:space="preserve"> </w:t>
      </w:r>
      <w:r w:rsidRPr="00D635A6">
        <w:rPr>
          <w:rFonts w:eastAsia="Calibri"/>
          <w:color w:val="231F20"/>
          <w:sz w:val="22"/>
          <w:szCs w:val="22"/>
          <w:lang w:eastAsia="en-US"/>
        </w:rPr>
        <w:t xml:space="preserve">30,417. </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98</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Ak profesionálny vojak zomrie, vyplatí sa náhrada za</w:t>
      </w:r>
      <w:r>
        <w:rPr>
          <w:rFonts w:eastAsia="Calibri"/>
          <w:color w:val="231F20"/>
          <w:sz w:val="22"/>
          <w:szCs w:val="22"/>
          <w:lang w:eastAsia="en-US"/>
        </w:rPr>
        <w:t xml:space="preserve"> </w:t>
      </w:r>
      <w:r w:rsidRPr="00D635A6">
        <w:rPr>
          <w:rFonts w:eastAsia="Calibri"/>
          <w:color w:val="231F20"/>
          <w:sz w:val="22"/>
          <w:szCs w:val="22"/>
          <w:lang w:eastAsia="en-US"/>
        </w:rPr>
        <w:t>nevyčerpanú dovolenku alebo za jej pomernú časť pozostalémumanželovi,</w:t>
      </w:r>
      <w:r>
        <w:rPr>
          <w:rFonts w:eastAsia="Calibri"/>
          <w:color w:val="231F20"/>
          <w:sz w:val="22"/>
          <w:szCs w:val="22"/>
          <w:lang w:eastAsia="en-US"/>
        </w:rPr>
        <w:t xml:space="preserve"> </w:t>
      </w:r>
      <w:r w:rsidRPr="00D635A6">
        <w:rPr>
          <w:rFonts w:eastAsia="Calibri"/>
          <w:color w:val="231F20"/>
          <w:sz w:val="22"/>
          <w:szCs w:val="22"/>
          <w:lang w:eastAsia="en-US"/>
        </w:rPr>
        <w:t>a ak ho niet, náhrada za nevyčerpanú</w:t>
      </w:r>
      <w:r>
        <w:rPr>
          <w:rFonts w:eastAsia="Calibri"/>
          <w:color w:val="231F20"/>
          <w:sz w:val="22"/>
          <w:szCs w:val="22"/>
          <w:lang w:eastAsia="en-US"/>
        </w:rPr>
        <w:t xml:space="preserve"> </w:t>
      </w:r>
      <w:r w:rsidRPr="00D635A6">
        <w:rPr>
          <w:rFonts w:eastAsia="Calibri"/>
          <w:color w:val="231F20"/>
          <w:sz w:val="22"/>
          <w:szCs w:val="22"/>
          <w:lang w:eastAsia="en-US"/>
        </w:rPr>
        <w:t>dovolenku alebo za jej pomernú časť sa stane súčasťou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dedičstva.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99</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Krátenie dovolenky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Profesionálnemu vojakovi sa kráti dovolenka za</w:t>
      </w:r>
      <w:r>
        <w:rPr>
          <w:rFonts w:eastAsia="Calibri"/>
          <w:color w:val="231F20"/>
          <w:sz w:val="22"/>
          <w:szCs w:val="22"/>
          <w:lang w:eastAsia="en-US"/>
        </w:rPr>
        <w:t xml:space="preserve"> </w:t>
      </w:r>
      <w:r w:rsidRPr="00D635A6">
        <w:rPr>
          <w:rFonts w:eastAsia="Calibri"/>
          <w:color w:val="231F20"/>
          <w:sz w:val="22"/>
          <w:szCs w:val="22"/>
          <w:lang w:eastAsia="en-US"/>
        </w:rPr>
        <w:t>prvých 100 dní jeho neprítomnosti vo výkone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o jednu dvanástinu a za každých takých ďalších</w:t>
      </w:r>
      <w:r>
        <w:rPr>
          <w:rFonts w:eastAsia="Calibri"/>
          <w:color w:val="231F20"/>
          <w:sz w:val="22"/>
          <w:szCs w:val="22"/>
          <w:lang w:eastAsia="en-US"/>
        </w:rPr>
        <w:t xml:space="preserve"> </w:t>
      </w:r>
      <w:r w:rsidRPr="00D635A6">
        <w:rPr>
          <w:rFonts w:eastAsia="Calibri"/>
          <w:color w:val="231F20"/>
          <w:sz w:val="22"/>
          <w:szCs w:val="22"/>
          <w:lang w:eastAsia="en-US"/>
        </w:rPr>
        <w:t>30 dní o jednu dvanástinu, ak ide 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dočasnú neschopnosť vykonávať štátnu službu pre</w:t>
      </w:r>
      <w:r>
        <w:rPr>
          <w:rFonts w:eastAsia="Calibri"/>
          <w:color w:val="231F20"/>
          <w:sz w:val="22"/>
          <w:szCs w:val="22"/>
          <w:lang w:eastAsia="en-US"/>
        </w:rPr>
        <w:t xml:space="preserve"> </w:t>
      </w:r>
      <w:r w:rsidRPr="00D635A6">
        <w:rPr>
          <w:rFonts w:eastAsia="Calibri"/>
          <w:color w:val="231F20"/>
          <w:sz w:val="22"/>
          <w:szCs w:val="22"/>
          <w:lang w:eastAsia="en-US"/>
        </w:rPr>
        <w:t>chorobu alebo úraz,</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poskytnutie služobného voľna bez nároku na služobný</w:t>
      </w:r>
      <w:r>
        <w:rPr>
          <w:rFonts w:eastAsia="Calibri"/>
          <w:color w:val="231F20"/>
          <w:sz w:val="22"/>
          <w:szCs w:val="22"/>
          <w:lang w:eastAsia="en-US"/>
        </w:rPr>
        <w:t xml:space="preserve"> </w:t>
      </w:r>
      <w:r w:rsidRPr="00D635A6">
        <w:rPr>
          <w:rFonts w:eastAsia="Calibri"/>
          <w:color w:val="231F20"/>
          <w:sz w:val="22"/>
          <w:szCs w:val="22"/>
          <w:lang w:eastAsia="en-US"/>
        </w:rPr>
        <w:t>plat,</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dočasné pozbavenie výkonu štátnej služby, ak mu</w:t>
      </w:r>
      <w:r>
        <w:rPr>
          <w:rFonts w:eastAsia="Calibri"/>
          <w:color w:val="231F20"/>
          <w:sz w:val="22"/>
          <w:szCs w:val="22"/>
          <w:lang w:eastAsia="en-US"/>
        </w:rPr>
        <w:t xml:space="preserve"> </w:t>
      </w:r>
      <w:r w:rsidRPr="00D635A6">
        <w:rPr>
          <w:rFonts w:eastAsia="Calibri"/>
          <w:color w:val="231F20"/>
          <w:sz w:val="22"/>
          <w:szCs w:val="22"/>
          <w:lang w:eastAsia="en-US"/>
        </w:rPr>
        <w:t>nebol doplatený rozdiel, o ktorý bol jeho služobný</w:t>
      </w:r>
      <w:r>
        <w:rPr>
          <w:rFonts w:eastAsia="Calibri"/>
          <w:color w:val="231F20"/>
          <w:sz w:val="22"/>
          <w:szCs w:val="22"/>
          <w:lang w:eastAsia="en-US"/>
        </w:rPr>
        <w:t xml:space="preserve"> </w:t>
      </w:r>
      <w:r w:rsidRPr="00D635A6">
        <w:rPr>
          <w:rFonts w:eastAsia="Calibri"/>
          <w:color w:val="231F20"/>
          <w:sz w:val="22"/>
          <w:szCs w:val="22"/>
          <w:lang w:eastAsia="en-US"/>
        </w:rPr>
        <w:t>plat znížený,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 výkon väzby, ak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trestné stíhanie bolo podmienečne zastavené,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trestné stíhanie bolo skončené právoplatným odsudzujúcim</w:t>
      </w:r>
      <w:r>
        <w:rPr>
          <w:rFonts w:eastAsia="Calibri"/>
          <w:color w:val="231F20"/>
          <w:sz w:val="22"/>
          <w:szCs w:val="22"/>
          <w:lang w:eastAsia="en-US"/>
        </w:rPr>
        <w:t xml:space="preserve"> </w:t>
      </w:r>
      <w:r w:rsidRPr="00D635A6">
        <w:rPr>
          <w:rFonts w:eastAsia="Calibri"/>
          <w:color w:val="231F20"/>
          <w:sz w:val="22"/>
          <w:szCs w:val="22"/>
          <w:lang w:eastAsia="en-US"/>
        </w:rPr>
        <w:t>rozsudkom,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bolo proti nemu trestné stíhanie zastavené len</w:t>
      </w:r>
      <w:r>
        <w:rPr>
          <w:rFonts w:eastAsia="Calibri"/>
          <w:color w:val="231F20"/>
          <w:sz w:val="22"/>
          <w:szCs w:val="22"/>
          <w:lang w:eastAsia="en-US"/>
        </w:rPr>
        <w:t xml:space="preserve"> </w:t>
      </w:r>
      <w:r w:rsidRPr="00D635A6">
        <w:rPr>
          <w:rFonts w:eastAsia="Calibri"/>
          <w:color w:val="231F20"/>
          <w:sz w:val="22"/>
          <w:szCs w:val="22"/>
          <w:lang w:eastAsia="en-US"/>
        </w:rPr>
        <w:t>preto, že nie je za spáchaný trestný čin trestne</w:t>
      </w:r>
      <w:r>
        <w:rPr>
          <w:rFonts w:eastAsia="Calibri"/>
          <w:color w:val="231F20"/>
          <w:sz w:val="22"/>
          <w:szCs w:val="22"/>
          <w:lang w:eastAsia="en-US"/>
        </w:rPr>
        <w:t xml:space="preserve"> </w:t>
      </w:r>
      <w:r w:rsidRPr="00D635A6">
        <w:rPr>
          <w:rFonts w:eastAsia="Calibri"/>
          <w:color w:val="231F20"/>
          <w:sz w:val="22"/>
          <w:szCs w:val="22"/>
          <w:lang w:eastAsia="en-US"/>
        </w:rPr>
        <w:t>zodpovedný,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trestné stíhanie bolo skončené zmierom,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e) poskytnutie služobného voľna na rekvalifikáciu.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Dovolenka sa podľa odseku 1 kráti aj v prípade, ak</w:t>
      </w:r>
      <w:r>
        <w:rPr>
          <w:rFonts w:eastAsia="Calibri"/>
          <w:color w:val="231F20"/>
          <w:sz w:val="22"/>
          <w:szCs w:val="22"/>
          <w:lang w:eastAsia="en-US"/>
        </w:rPr>
        <w:t xml:space="preserve"> </w:t>
      </w:r>
      <w:r w:rsidRPr="00D635A6">
        <w:rPr>
          <w:rFonts w:eastAsia="Calibri"/>
          <w:color w:val="231F20"/>
          <w:sz w:val="22"/>
          <w:szCs w:val="22"/>
          <w:lang w:eastAsia="en-US"/>
        </w:rPr>
        <w:t>bola profesionálnemu vojakovi udelená rodičovská dovolenka,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počas ktorej má nárok na rodičovský príspevok</w:t>
      </w:r>
      <w:r>
        <w:rPr>
          <w:rFonts w:eastAsia="Calibri"/>
          <w:color w:val="231F20"/>
          <w:sz w:val="22"/>
          <w:szCs w:val="22"/>
          <w:lang w:eastAsia="en-US"/>
        </w:rPr>
        <w:t xml:space="preserve"> </w:t>
      </w:r>
      <w:r w:rsidRPr="00D635A6">
        <w:rPr>
          <w:rFonts w:eastAsia="Calibri"/>
          <w:color w:val="231F20"/>
          <w:sz w:val="22"/>
          <w:szCs w:val="22"/>
          <w:lang w:eastAsia="en-US"/>
        </w:rPr>
        <w:t>podľa osobitného predpisu.29)</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Profesionálnemu vojakovi sa dovolenka kráti za</w:t>
      </w:r>
      <w:r>
        <w:rPr>
          <w:rFonts w:eastAsia="Calibri"/>
          <w:color w:val="231F20"/>
          <w:sz w:val="22"/>
          <w:szCs w:val="22"/>
          <w:lang w:eastAsia="en-US"/>
        </w:rPr>
        <w:t xml:space="preserve"> </w:t>
      </w:r>
      <w:r w:rsidRPr="00D635A6">
        <w:rPr>
          <w:rFonts w:eastAsia="Calibri"/>
          <w:color w:val="231F20"/>
          <w:sz w:val="22"/>
          <w:szCs w:val="22"/>
          <w:lang w:eastAsia="en-US"/>
        </w:rPr>
        <w:t>každých 30 kalendárnych dní neprítomnosti vo výkone</w:t>
      </w:r>
      <w:r>
        <w:rPr>
          <w:rFonts w:eastAsia="Calibri"/>
          <w:color w:val="231F20"/>
          <w:sz w:val="22"/>
          <w:szCs w:val="22"/>
          <w:lang w:eastAsia="en-US"/>
        </w:rPr>
        <w:t xml:space="preserve"> </w:t>
      </w:r>
      <w:r w:rsidRPr="00D635A6">
        <w:rPr>
          <w:rFonts w:eastAsia="Calibri"/>
          <w:color w:val="231F20"/>
          <w:sz w:val="22"/>
          <w:szCs w:val="22"/>
          <w:lang w:eastAsia="en-US"/>
        </w:rPr>
        <w:t>štátnej služby z dôvodu výkonu väzby o jednu dvanástinu,</w:t>
      </w:r>
      <w:r>
        <w:rPr>
          <w:rFonts w:eastAsia="Calibri"/>
          <w:color w:val="231F20"/>
          <w:sz w:val="22"/>
          <w:szCs w:val="22"/>
          <w:lang w:eastAsia="en-US"/>
        </w:rPr>
        <w:t xml:space="preserve"> </w:t>
      </w:r>
      <w:r w:rsidRPr="00D635A6">
        <w:rPr>
          <w:rFonts w:eastAsia="Calibri"/>
          <w:color w:val="231F20"/>
          <w:sz w:val="22"/>
          <w:szCs w:val="22"/>
          <w:lang w:eastAsia="en-US"/>
        </w:rPr>
        <w:t>ak výkon väzby skončil z iných dôvodov, než aké sú</w:t>
      </w:r>
      <w:r>
        <w:rPr>
          <w:rFonts w:eastAsia="Calibri"/>
          <w:color w:val="231F20"/>
          <w:sz w:val="22"/>
          <w:szCs w:val="22"/>
          <w:lang w:eastAsia="en-US"/>
        </w:rPr>
        <w:t xml:space="preserve"> </w:t>
      </w:r>
      <w:r w:rsidRPr="00D635A6">
        <w:rPr>
          <w:rFonts w:eastAsia="Calibri"/>
          <w:color w:val="231F20"/>
          <w:sz w:val="22"/>
          <w:szCs w:val="22"/>
          <w:lang w:eastAsia="en-US"/>
        </w:rPr>
        <w:t>uvedené v odseku 1 písm. d).</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Profesionálnemu vojakovi dovolenka nepatrí, ak</w:t>
      </w:r>
      <w:r>
        <w:rPr>
          <w:rFonts w:eastAsia="Calibri"/>
          <w:color w:val="231F20"/>
          <w:sz w:val="22"/>
          <w:szCs w:val="22"/>
          <w:lang w:eastAsia="en-US"/>
        </w:rPr>
        <w:t xml:space="preserve"> </w:t>
      </w:r>
      <w:r w:rsidRPr="00D635A6">
        <w:rPr>
          <w:rFonts w:eastAsia="Calibri"/>
          <w:color w:val="231F20"/>
          <w:sz w:val="22"/>
          <w:szCs w:val="22"/>
          <w:lang w:eastAsia="en-US"/>
        </w:rPr>
        <w:t>bol celý kalendárny rok neprítomný vo výkone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z dôvodov uvedených v odseku 1 písm. a), c) alebo</w:t>
      </w:r>
      <w:r>
        <w:rPr>
          <w:rFonts w:eastAsia="Calibri"/>
          <w:color w:val="231F20"/>
          <w:sz w:val="22"/>
          <w:szCs w:val="22"/>
          <w:lang w:eastAsia="en-US"/>
        </w:rPr>
        <w:t xml:space="preserve"> </w:t>
      </w:r>
      <w:r w:rsidRPr="00D635A6">
        <w:rPr>
          <w:rFonts w:eastAsia="Calibri"/>
          <w:color w:val="231F20"/>
          <w:sz w:val="22"/>
          <w:szCs w:val="22"/>
          <w:lang w:eastAsia="en-US"/>
        </w:rPr>
        <w:t>d) alebo v odseku 2.</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Neprítomnosť profesionálneho vojaka vo výkone</w:t>
      </w:r>
      <w:r>
        <w:rPr>
          <w:rFonts w:eastAsia="Calibri"/>
          <w:color w:val="231F20"/>
          <w:sz w:val="22"/>
          <w:szCs w:val="22"/>
          <w:lang w:eastAsia="en-US"/>
        </w:rPr>
        <w:t xml:space="preserve"> </w:t>
      </w:r>
      <w:r w:rsidRPr="00D635A6">
        <w:rPr>
          <w:rFonts w:eastAsia="Calibri"/>
          <w:color w:val="231F20"/>
          <w:sz w:val="22"/>
          <w:szCs w:val="22"/>
          <w:lang w:eastAsia="en-US"/>
        </w:rPr>
        <w:t>štátnej služby v príslušnom kalendárnom roku podľa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odsekov 1 až 3 sa sčítava.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(6) Dovolenka sa profesionálnemu vojakovi kráti o</w:t>
      </w:r>
      <w:r>
        <w:rPr>
          <w:rFonts w:eastAsia="Calibri"/>
          <w:color w:val="231F20"/>
          <w:sz w:val="22"/>
          <w:szCs w:val="22"/>
          <w:lang w:eastAsia="en-US"/>
        </w:rPr>
        <w:t> </w:t>
      </w:r>
      <w:r w:rsidRPr="00D635A6">
        <w:rPr>
          <w:rFonts w:eastAsia="Calibri"/>
          <w:color w:val="231F20"/>
          <w:sz w:val="22"/>
          <w:szCs w:val="22"/>
          <w:lang w:eastAsia="en-US"/>
        </w:rPr>
        <w:t>jeden</w:t>
      </w:r>
      <w:r>
        <w:rPr>
          <w:rFonts w:eastAsia="Calibri"/>
          <w:color w:val="231F20"/>
          <w:sz w:val="22"/>
          <w:szCs w:val="22"/>
          <w:lang w:eastAsia="en-US"/>
        </w:rPr>
        <w:t xml:space="preserve"> </w:t>
      </w:r>
      <w:r w:rsidRPr="00D635A6">
        <w:rPr>
          <w:rFonts w:eastAsia="Calibri"/>
          <w:color w:val="231F20"/>
          <w:sz w:val="22"/>
          <w:szCs w:val="22"/>
          <w:lang w:eastAsia="en-US"/>
        </w:rPr>
        <w:t>týždeň, ak mu bola poskytnutá preventívna rehabilitácia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podľa § 110 ods. 4.</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(7) Za jeden deň neospravedlnenej neprítomnosti</w:t>
      </w:r>
      <w:r>
        <w:rPr>
          <w:rFonts w:eastAsia="Calibri"/>
          <w:color w:val="231F20"/>
          <w:sz w:val="22"/>
          <w:szCs w:val="22"/>
          <w:lang w:eastAsia="en-US"/>
        </w:rPr>
        <w:t xml:space="preserve"> </w:t>
      </w:r>
      <w:r w:rsidRPr="00D635A6">
        <w:rPr>
          <w:rFonts w:eastAsia="Calibri"/>
          <w:color w:val="231F20"/>
          <w:sz w:val="22"/>
          <w:szCs w:val="22"/>
          <w:lang w:eastAsia="en-US"/>
        </w:rPr>
        <w:t>profesionálneho vojaka vo výkone štátnej služby sa dovolenka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kráti o dva dni.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(8) Za neospravedlnenú neprítomnosť profesionálneho</w:t>
      </w:r>
      <w:r>
        <w:rPr>
          <w:rFonts w:eastAsia="Calibri"/>
          <w:color w:val="231F20"/>
          <w:sz w:val="22"/>
          <w:szCs w:val="22"/>
          <w:lang w:eastAsia="en-US"/>
        </w:rPr>
        <w:t xml:space="preserve"> </w:t>
      </w:r>
      <w:r w:rsidRPr="00D635A6">
        <w:rPr>
          <w:rFonts w:eastAsia="Calibri"/>
          <w:color w:val="231F20"/>
          <w:sz w:val="22"/>
          <w:szCs w:val="22"/>
          <w:lang w:eastAsia="en-US"/>
        </w:rPr>
        <w:t>vojaka vo výkone štátnej služby sa považuje neprítomnosť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profesionálneho vojaka vo výkone štátnej</w:t>
      </w:r>
      <w:r>
        <w:rPr>
          <w:rFonts w:eastAsia="Calibri"/>
          <w:color w:val="231F20"/>
          <w:sz w:val="22"/>
          <w:szCs w:val="22"/>
          <w:lang w:eastAsia="en-US"/>
        </w:rPr>
        <w:t xml:space="preserve"> </w:t>
      </w:r>
      <w:r w:rsidRPr="00D635A6">
        <w:rPr>
          <w:rFonts w:eastAsia="Calibri"/>
          <w:color w:val="231F20"/>
          <w:sz w:val="22"/>
          <w:szCs w:val="22"/>
          <w:lang w:eastAsia="en-US"/>
        </w:rPr>
        <w:t>služby, ktorú nemožno ospravedlniť z dôvodov uvedených</w:t>
      </w:r>
      <w:r>
        <w:rPr>
          <w:rFonts w:eastAsia="Calibri"/>
          <w:color w:val="231F20"/>
          <w:sz w:val="22"/>
          <w:szCs w:val="22"/>
          <w:lang w:eastAsia="en-US"/>
        </w:rPr>
        <w:t xml:space="preserve"> </w:t>
      </w:r>
      <w:r w:rsidRPr="00D635A6">
        <w:rPr>
          <w:rFonts w:eastAsia="Calibri"/>
          <w:color w:val="231F20"/>
          <w:sz w:val="22"/>
          <w:szCs w:val="22"/>
          <w:lang w:eastAsia="en-US"/>
        </w:rPr>
        <w:t>v tomto zákone.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(9) Ak nastane dôvod na krátenie dovolenky uvedený</w:t>
      </w:r>
      <w:r>
        <w:rPr>
          <w:rFonts w:eastAsia="Calibri"/>
          <w:color w:val="231F20"/>
          <w:sz w:val="22"/>
          <w:szCs w:val="22"/>
          <w:lang w:eastAsia="en-US"/>
        </w:rPr>
        <w:t xml:space="preserve"> </w:t>
      </w:r>
      <w:r w:rsidRPr="00D635A6">
        <w:rPr>
          <w:rFonts w:eastAsia="Calibri"/>
          <w:color w:val="231F20"/>
          <w:sz w:val="22"/>
          <w:szCs w:val="22"/>
          <w:lang w:eastAsia="en-US"/>
        </w:rPr>
        <w:t>v odsekoch 1, 2 alebo 3 po vyčerpaní dovolenky alebo jej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pomernej časti, na ktorú profesionálnemu vojakovi</w:t>
      </w:r>
      <w:r>
        <w:rPr>
          <w:rFonts w:eastAsia="Calibri"/>
          <w:color w:val="231F20"/>
          <w:sz w:val="22"/>
          <w:szCs w:val="22"/>
          <w:lang w:eastAsia="en-US"/>
        </w:rPr>
        <w:t xml:space="preserve"> </w:t>
      </w:r>
      <w:r w:rsidRPr="00D635A6">
        <w:rPr>
          <w:rFonts w:eastAsia="Calibri"/>
          <w:color w:val="231F20"/>
          <w:sz w:val="22"/>
          <w:szCs w:val="22"/>
          <w:lang w:eastAsia="en-US"/>
        </w:rPr>
        <w:t>vznikol nárok, zníži sa mu plat vyplatený za dovolenku,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na ktorú mu nárok nevznikol.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(10) Dovolenka sa podľa odseku 1 písm. a) nekráti, ak</w:t>
      </w:r>
      <w:r>
        <w:rPr>
          <w:rFonts w:eastAsia="Calibri"/>
          <w:color w:val="231F20"/>
          <w:sz w:val="22"/>
          <w:szCs w:val="22"/>
          <w:lang w:eastAsia="en-US"/>
        </w:rPr>
        <w:t xml:space="preserve"> </w:t>
      </w:r>
      <w:r w:rsidRPr="00D635A6">
        <w:rPr>
          <w:rFonts w:eastAsia="Calibri"/>
          <w:color w:val="231F20"/>
          <w:sz w:val="22"/>
          <w:szCs w:val="22"/>
          <w:lang w:eastAsia="en-US"/>
        </w:rPr>
        <w:t>je profesionálny vojak uznaný za dočasne neschopného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vykonávať štátnu službu z dôvodu choroby alebo úrazu</w:t>
      </w:r>
      <w:r>
        <w:rPr>
          <w:rFonts w:eastAsia="Calibri"/>
          <w:color w:val="231F20"/>
          <w:sz w:val="22"/>
          <w:szCs w:val="22"/>
          <w:lang w:eastAsia="en-US"/>
        </w:rPr>
        <w:t xml:space="preserve"> </w:t>
      </w:r>
      <w:r w:rsidRPr="00D635A6">
        <w:rPr>
          <w:rFonts w:eastAsia="Calibri"/>
          <w:color w:val="231F20"/>
          <w:sz w:val="22"/>
          <w:szCs w:val="22"/>
          <w:lang w:eastAsia="en-US"/>
        </w:rPr>
        <w:t>v priamej súvislosti s výkonom štátnej služby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choroby z povolania.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(11) Dovolenka, na ktorú profesionálnemu vojakovi</w:t>
      </w:r>
      <w:r>
        <w:rPr>
          <w:rFonts w:eastAsia="Calibri"/>
          <w:color w:val="231F20"/>
          <w:sz w:val="22"/>
          <w:szCs w:val="22"/>
          <w:lang w:eastAsia="en-US"/>
        </w:rPr>
        <w:t xml:space="preserve"> </w:t>
      </w:r>
      <w:r w:rsidRPr="00D635A6">
        <w:rPr>
          <w:rFonts w:eastAsia="Calibri"/>
          <w:color w:val="231F20"/>
          <w:sz w:val="22"/>
          <w:szCs w:val="22"/>
          <w:lang w:eastAsia="en-US"/>
        </w:rPr>
        <w:t>vznikol nárok v</w:t>
      </w:r>
      <w:r w:rsidR="003D4999">
        <w:rPr>
          <w:rFonts w:eastAsia="Calibri"/>
          <w:color w:val="231F20"/>
          <w:sz w:val="22"/>
          <w:szCs w:val="22"/>
          <w:lang w:eastAsia="en-US"/>
        </w:rPr>
        <w:t> </w:t>
      </w:r>
      <w:r w:rsidRPr="00D635A6">
        <w:rPr>
          <w:rFonts w:eastAsia="Calibri"/>
          <w:color w:val="231F20"/>
          <w:sz w:val="22"/>
          <w:szCs w:val="22"/>
          <w:lang w:eastAsia="en-US"/>
        </w:rPr>
        <w:t>príslušnom</w:t>
      </w:r>
      <w:r w:rsidR="003D4999">
        <w:rPr>
          <w:rFonts w:eastAsia="Calibri"/>
          <w:color w:val="231F20"/>
          <w:sz w:val="22"/>
          <w:szCs w:val="22"/>
          <w:lang w:eastAsia="en-US"/>
        </w:rPr>
        <w:t xml:space="preserve"> </w:t>
      </w:r>
      <w:r w:rsidRPr="00D635A6">
        <w:rPr>
          <w:rFonts w:eastAsia="Calibri"/>
          <w:color w:val="231F20"/>
          <w:sz w:val="22"/>
          <w:szCs w:val="22"/>
          <w:lang w:eastAsia="en-US"/>
        </w:rPr>
        <w:t>kalendárnom</w:t>
      </w:r>
      <w:r w:rsidR="003D4999">
        <w:rPr>
          <w:rFonts w:eastAsia="Calibri"/>
          <w:color w:val="231F20"/>
          <w:sz w:val="22"/>
          <w:szCs w:val="22"/>
          <w:lang w:eastAsia="en-US"/>
        </w:rPr>
        <w:t xml:space="preserve"> </w:t>
      </w:r>
      <w:r w:rsidRPr="00D635A6">
        <w:rPr>
          <w:rFonts w:eastAsia="Calibri"/>
          <w:color w:val="231F20"/>
          <w:sz w:val="22"/>
          <w:szCs w:val="22"/>
          <w:lang w:eastAsia="en-US"/>
        </w:rPr>
        <w:t>roku, sa kráti</w:t>
      </w:r>
      <w:r>
        <w:rPr>
          <w:rFonts w:eastAsia="Calibri"/>
          <w:color w:val="231F20"/>
          <w:sz w:val="22"/>
          <w:szCs w:val="22"/>
          <w:lang w:eastAsia="en-US"/>
        </w:rPr>
        <w:t xml:space="preserve"> </w:t>
      </w:r>
      <w:r w:rsidRPr="00D635A6">
        <w:rPr>
          <w:rFonts w:eastAsia="Calibri"/>
          <w:color w:val="231F20"/>
          <w:sz w:val="22"/>
          <w:szCs w:val="22"/>
          <w:lang w:eastAsia="en-US"/>
        </w:rPr>
        <w:t>len z dôvodov, ktoré vznikli v tom roku.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100</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Dodatková dovolenka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Profesionálny vojak</w:t>
      </w:r>
      <w:r w:rsidR="003D4999">
        <w:rPr>
          <w:rFonts w:eastAsia="Calibri"/>
          <w:color w:val="231F20"/>
          <w:sz w:val="22"/>
          <w:szCs w:val="22"/>
          <w:lang w:eastAsia="en-US"/>
        </w:rPr>
        <w:t xml:space="preserve"> </w:t>
      </w:r>
      <w:r w:rsidRPr="00D635A6">
        <w:rPr>
          <w:rFonts w:eastAsia="Calibri"/>
          <w:color w:val="231F20"/>
          <w:sz w:val="22"/>
          <w:szCs w:val="22"/>
          <w:lang w:eastAsia="en-US"/>
        </w:rPr>
        <w:t>má nárok na dodatkovú dovolenku</w:t>
      </w:r>
      <w:r>
        <w:rPr>
          <w:rFonts w:eastAsia="Calibri"/>
          <w:color w:val="231F20"/>
          <w:sz w:val="22"/>
          <w:szCs w:val="22"/>
          <w:lang w:eastAsia="en-US"/>
        </w:rPr>
        <w:t xml:space="preserve"> </w:t>
      </w:r>
      <w:r w:rsidRPr="00D635A6">
        <w:rPr>
          <w:rFonts w:eastAsia="Calibri"/>
          <w:color w:val="231F20"/>
          <w:sz w:val="22"/>
          <w:szCs w:val="22"/>
          <w:lang w:eastAsia="en-US"/>
        </w:rPr>
        <w:t>v dĺžke šiestich služobných dní, ak po celý kalendárny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rok vykonával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činnosti v sťaženom a zdraviu škodlivom prostredí</w:t>
      </w:r>
      <w:r>
        <w:rPr>
          <w:rFonts w:eastAsia="Calibri"/>
          <w:color w:val="231F20"/>
          <w:sz w:val="22"/>
          <w:szCs w:val="22"/>
          <w:lang w:eastAsia="en-US"/>
        </w:rPr>
        <w:t xml:space="preserve"> </w:t>
      </w:r>
      <w:r w:rsidRPr="00D635A6">
        <w:rPr>
          <w:rFonts w:eastAsia="Calibri"/>
          <w:color w:val="231F20"/>
          <w:sz w:val="22"/>
          <w:szCs w:val="22"/>
          <w:lang w:eastAsia="en-US"/>
        </w:rPr>
        <w:t>alebo v mimoriadne náročnom prostredí,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mimoriadne náročnú činnosť, pri ktorej by mohlo</w:t>
      </w:r>
      <w:r>
        <w:rPr>
          <w:rFonts w:eastAsia="Calibri"/>
          <w:color w:val="231F20"/>
          <w:sz w:val="22"/>
          <w:szCs w:val="22"/>
          <w:lang w:eastAsia="en-US"/>
        </w:rPr>
        <w:t xml:space="preserve"> </w:t>
      </w:r>
      <w:r w:rsidRPr="00D635A6">
        <w:rPr>
          <w:rFonts w:eastAsia="Calibri"/>
          <w:color w:val="231F20"/>
          <w:sz w:val="22"/>
          <w:szCs w:val="22"/>
          <w:lang w:eastAsia="en-US"/>
        </w:rPr>
        <w:t>dôjsť k ohrozeniu života alebo zdravia.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Ak profesionálny vojak vykonával činnosti podľa</w:t>
      </w:r>
      <w:r>
        <w:rPr>
          <w:rFonts w:eastAsia="Calibri"/>
          <w:color w:val="231F20"/>
          <w:sz w:val="22"/>
          <w:szCs w:val="22"/>
          <w:lang w:eastAsia="en-US"/>
        </w:rPr>
        <w:t xml:space="preserve"> </w:t>
      </w:r>
      <w:r w:rsidRPr="00D635A6">
        <w:rPr>
          <w:rFonts w:eastAsia="Calibri"/>
          <w:color w:val="231F20"/>
          <w:sz w:val="22"/>
          <w:szCs w:val="22"/>
          <w:lang w:eastAsia="en-US"/>
        </w:rPr>
        <w:t>odseku 1 len časť roka, patrí mu pomerná časť dodatkovej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dovolenky.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Pomerná časť dodatkovej dovolenky je jedna dvanástina</w:t>
      </w:r>
      <w:r>
        <w:rPr>
          <w:rFonts w:eastAsia="Calibri"/>
          <w:color w:val="231F20"/>
          <w:sz w:val="22"/>
          <w:szCs w:val="22"/>
          <w:lang w:eastAsia="en-US"/>
        </w:rPr>
        <w:t xml:space="preserve"> </w:t>
      </w:r>
      <w:r w:rsidRPr="00D635A6">
        <w:rPr>
          <w:rFonts w:eastAsia="Calibri"/>
          <w:color w:val="231F20"/>
          <w:sz w:val="22"/>
          <w:szCs w:val="22"/>
          <w:lang w:eastAsia="en-US"/>
        </w:rPr>
        <w:t>dodatkovej dovolenky za každých 22 služobných</w:t>
      </w:r>
      <w:r>
        <w:rPr>
          <w:rFonts w:eastAsia="Calibri"/>
          <w:color w:val="231F20"/>
          <w:sz w:val="22"/>
          <w:szCs w:val="22"/>
          <w:lang w:eastAsia="en-US"/>
        </w:rPr>
        <w:t xml:space="preserve"> </w:t>
      </w:r>
      <w:r w:rsidRPr="00D635A6">
        <w:rPr>
          <w:rFonts w:eastAsia="Calibri"/>
          <w:color w:val="231F20"/>
          <w:sz w:val="22"/>
          <w:szCs w:val="22"/>
          <w:lang w:eastAsia="en-US"/>
        </w:rPr>
        <w:t>dní, v ktorých profesionálny vojak vykonával</w:t>
      </w:r>
      <w:r>
        <w:rPr>
          <w:rFonts w:eastAsia="Calibri"/>
          <w:color w:val="231F20"/>
          <w:sz w:val="22"/>
          <w:szCs w:val="22"/>
          <w:lang w:eastAsia="en-US"/>
        </w:rPr>
        <w:t xml:space="preserve"> </w:t>
      </w:r>
      <w:r w:rsidRPr="00D635A6">
        <w:rPr>
          <w:rFonts w:eastAsia="Calibri"/>
          <w:color w:val="231F20"/>
          <w:sz w:val="22"/>
          <w:szCs w:val="22"/>
          <w:lang w:eastAsia="en-US"/>
        </w:rPr>
        <w:t>v štátnej službe činnosti uvedené v odseku 1.</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Dodatkovú dovolenku podľa odsekov 1 až 3 profesionálny</w:t>
      </w:r>
      <w:r>
        <w:rPr>
          <w:rFonts w:eastAsia="Calibri"/>
          <w:color w:val="231F20"/>
          <w:sz w:val="22"/>
          <w:szCs w:val="22"/>
          <w:lang w:eastAsia="en-US"/>
        </w:rPr>
        <w:t xml:space="preserve"> </w:t>
      </w:r>
      <w:r w:rsidRPr="00D635A6">
        <w:rPr>
          <w:rFonts w:eastAsia="Calibri"/>
          <w:color w:val="231F20"/>
          <w:sz w:val="22"/>
          <w:szCs w:val="22"/>
          <w:lang w:eastAsia="en-US"/>
        </w:rPr>
        <w:t>vojak čerpá až po vyčerpaní dovolenky.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Profesionálnemu vojakovi patrí za čas dodatkovej</w:t>
      </w:r>
      <w:r>
        <w:rPr>
          <w:rFonts w:eastAsia="Calibri"/>
          <w:color w:val="231F20"/>
          <w:sz w:val="22"/>
          <w:szCs w:val="22"/>
          <w:lang w:eastAsia="en-US"/>
        </w:rPr>
        <w:t xml:space="preserve"> </w:t>
      </w:r>
      <w:r w:rsidRPr="00D635A6">
        <w:rPr>
          <w:rFonts w:eastAsia="Calibri"/>
          <w:color w:val="231F20"/>
          <w:sz w:val="22"/>
          <w:szCs w:val="22"/>
          <w:lang w:eastAsia="en-US"/>
        </w:rPr>
        <w:t>dovolenky plat.</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(6) Pri skončení služobného pomeru profesionálny</w:t>
      </w:r>
      <w:r>
        <w:rPr>
          <w:rFonts w:eastAsia="Calibri"/>
          <w:color w:val="231F20"/>
          <w:sz w:val="22"/>
          <w:szCs w:val="22"/>
          <w:lang w:eastAsia="en-US"/>
        </w:rPr>
        <w:t xml:space="preserve"> </w:t>
      </w:r>
      <w:r w:rsidRPr="00D635A6">
        <w:rPr>
          <w:rFonts w:eastAsia="Calibri"/>
          <w:color w:val="231F20"/>
          <w:sz w:val="22"/>
          <w:szCs w:val="22"/>
          <w:lang w:eastAsia="en-US"/>
        </w:rPr>
        <w:t>vojak uvedený v odsekoch 1 až 3 čerpá dodatkovú dovolenku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tak, aby ju vyčerpal do skončenia služobného pomeru;</w:t>
      </w:r>
      <w:r>
        <w:rPr>
          <w:rFonts w:eastAsia="Calibri"/>
          <w:color w:val="231F20"/>
          <w:sz w:val="22"/>
          <w:szCs w:val="22"/>
          <w:lang w:eastAsia="en-US"/>
        </w:rPr>
        <w:t xml:space="preserve"> </w:t>
      </w:r>
      <w:r w:rsidRPr="00D635A6">
        <w:rPr>
          <w:rFonts w:eastAsia="Calibri"/>
          <w:color w:val="231F20"/>
          <w:sz w:val="22"/>
          <w:szCs w:val="22"/>
          <w:lang w:eastAsia="en-US"/>
        </w:rPr>
        <w:t>na dodatkovú dovolenku sa nevzťahujú § 97</w:t>
      </w:r>
      <w:r>
        <w:rPr>
          <w:rFonts w:eastAsia="Calibri"/>
          <w:color w:val="231F20"/>
          <w:sz w:val="22"/>
          <w:szCs w:val="22"/>
          <w:lang w:eastAsia="en-US"/>
        </w:rPr>
        <w:t xml:space="preserve"> </w:t>
      </w:r>
      <w:r w:rsidRPr="00D635A6">
        <w:rPr>
          <w:rFonts w:eastAsia="Calibri"/>
          <w:color w:val="231F20"/>
          <w:sz w:val="22"/>
          <w:szCs w:val="22"/>
          <w:lang w:eastAsia="en-US"/>
        </w:rPr>
        <w:t>a 98.</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(7) Činnosti vykonávané v mimoriadne náročnom</w:t>
      </w:r>
      <w:r>
        <w:rPr>
          <w:rFonts w:eastAsia="Calibri"/>
          <w:color w:val="231F20"/>
          <w:sz w:val="22"/>
          <w:szCs w:val="22"/>
          <w:lang w:eastAsia="en-US"/>
        </w:rPr>
        <w:t xml:space="preserve"> </w:t>
      </w:r>
      <w:r w:rsidRPr="00D635A6">
        <w:rPr>
          <w:rFonts w:eastAsia="Calibri"/>
          <w:color w:val="231F20"/>
          <w:sz w:val="22"/>
          <w:szCs w:val="22"/>
          <w:lang w:eastAsia="en-US"/>
        </w:rPr>
        <w:t>prostredí alebo mimoriadne náročné činnosti na účely</w:t>
      </w:r>
      <w:r>
        <w:rPr>
          <w:rFonts w:eastAsia="Calibri"/>
          <w:color w:val="231F20"/>
          <w:sz w:val="22"/>
          <w:szCs w:val="22"/>
          <w:lang w:eastAsia="en-US"/>
        </w:rPr>
        <w:t xml:space="preserve"> </w:t>
      </w:r>
      <w:r w:rsidRPr="00D635A6">
        <w:rPr>
          <w:rFonts w:eastAsia="Calibri"/>
          <w:color w:val="231F20"/>
          <w:sz w:val="22"/>
          <w:szCs w:val="22"/>
          <w:lang w:eastAsia="en-US"/>
        </w:rPr>
        <w:t>nároku na dodatkovú dovolenku ustanoví všeobecne</w:t>
      </w:r>
      <w:r>
        <w:rPr>
          <w:rFonts w:eastAsia="Calibri"/>
          <w:color w:val="231F20"/>
          <w:sz w:val="22"/>
          <w:szCs w:val="22"/>
          <w:lang w:eastAsia="en-US"/>
        </w:rPr>
        <w:t xml:space="preserve"> </w:t>
      </w:r>
      <w:r w:rsidRPr="00D635A6">
        <w:rPr>
          <w:rFonts w:eastAsia="Calibri"/>
          <w:color w:val="231F20"/>
          <w:sz w:val="22"/>
          <w:szCs w:val="22"/>
          <w:lang w:eastAsia="en-US"/>
        </w:rPr>
        <w:t>záväzný právny predpis, ktorý vydá</w:t>
      </w:r>
      <w:r w:rsidR="003D4999">
        <w:rPr>
          <w:rFonts w:eastAsia="Calibri"/>
          <w:color w:val="231F20"/>
          <w:sz w:val="22"/>
          <w:szCs w:val="22"/>
          <w:lang w:eastAsia="en-US"/>
        </w:rPr>
        <w:t xml:space="preserve"> </w:t>
      </w:r>
      <w:r w:rsidRPr="00D635A6">
        <w:rPr>
          <w:rFonts w:eastAsia="Calibri"/>
          <w:color w:val="231F20"/>
          <w:sz w:val="22"/>
          <w:szCs w:val="22"/>
          <w:lang w:eastAsia="en-US"/>
        </w:rPr>
        <w:t>ministerstvo po dohode</w:t>
      </w:r>
      <w:r>
        <w:rPr>
          <w:rFonts w:eastAsia="Calibri"/>
          <w:color w:val="231F20"/>
          <w:sz w:val="22"/>
          <w:szCs w:val="22"/>
          <w:lang w:eastAsia="en-US"/>
        </w:rPr>
        <w:t xml:space="preserve"> </w:t>
      </w:r>
      <w:r w:rsidRPr="00D635A6">
        <w:rPr>
          <w:rFonts w:eastAsia="Calibri"/>
          <w:color w:val="231F20"/>
          <w:sz w:val="22"/>
          <w:szCs w:val="22"/>
          <w:lang w:eastAsia="en-US"/>
        </w:rPr>
        <w:t>s Ministerstvom zdravotníctva Slovenskej republiky.</w:t>
      </w:r>
    </w:p>
    <w:p w:rsidR="00B55624" w:rsidRPr="00D635A6" w:rsidRDefault="00B55624" w:rsidP="00B55624">
      <w:pPr>
        <w:autoSpaceDE w:val="0"/>
        <w:autoSpaceDN w:val="0"/>
        <w:adjustRightInd w:val="0"/>
        <w:rPr>
          <w:rFonts w:eastAsia="Calibri"/>
          <w:color w:val="231F20"/>
          <w:sz w:val="22"/>
          <w:szCs w:val="22"/>
          <w:lang w:eastAsia="en-US"/>
        </w:rPr>
      </w:pPr>
    </w:p>
    <w:p w:rsidR="00B55624" w:rsidRPr="00D635A6" w:rsidRDefault="00B55624" w:rsidP="00B55624">
      <w:pPr>
        <w:numPr>
          <w:ilvl w:val="0"/>
          <w:numId w:val="1"/>
        </w:numPr>
        <w:rPr>
          <w:b/>
          <w:color w:val="000000"/>
          <w:sz w:val="22"/>
          <w:szCs w:val="22"/>
        </w:rPr>
      </w:pPr>
      <w:r w:rsidRPr="00D635A6">
        <w:rPr>
          <w:b/>
          <w:color w:val="000000"/>
          <w:sz w:val="22"/>
          <w:szCs w:val="22"/>
        </w:rPr>
        <w:t>záklané práva a slobody</w:t>
      </w:r>
    </w:p>
    <w:p w:rsidR="00B55624" w:rsidRPr="00D635A6" w:rsidRDefault="00B55624" w:rsidP="00B55624">
      <w:pPr>
        <w:ind w:left="360"/>
        <w:rPr>
          <w:b/>
          <w:color w:val="000000"/>
          <w:sz w:val="22"/>
          <w:szCs w:val="22"/>
        </w:rPr>
      </w:pPr>
    </w:p>
    <w:p w:rsidR="00B55624" w:rsidRPr="00D635A6" w:rsidRDefault="00B55624" w:rsidP="00B55624">
      <w:pPr>
        <w:pStyle w:val="Nadpis2"/>
        <w:spacing w:before="0"/>
        <w:rPr>
          <w:rFonts w:ascii="Times New Roman" w:hAnsi="Times New Roman"/>
          <w:bCs w:val="0"/>
          <w:color w:val="262626"/>
          <w:sz w:val="22"/>
          <w:szCs w:val="22"/>
        </w:rPr>
      </w:pPr>
      <w:r w:rsidRPr="00D635A6">
        <w:rPr>
          <w:rFonts w:ascii="Times New Roman" w:hAnsi="Times New Roman"/>
          <w:bCs w:val="0"/>
          <w:color w:val="262626"/>
          <w:sz w:val="22"/>
          <w:szCs w:val="22"/>
        </w:rPr>
        <w:t xml:space="preserve"> ZÁKLADNÉ  PRÁVA  A  SLOBODY</w:t>
      </w:r>
    </w:p>
    <w:p w:rsidR="00B55624" w:rsidRPr="00D635A6" w:rsidRDefault="00B55624" w:rsidP="00B55624">
      <w:pPr>
        <w:rPr>
          <w:color w:val="262626"/>
          <w:sz w:val="22"/>
          <w:szCs w:val="22"/>
        </w:rPr>
      </w:pPr>
      <w:r w:rsidRPr="00D635A6">
        <w:rPr>
          <w:color w:val="262626"/>
          <w:sz w:val="22"/>
          <w:szCs w:val="22"/>
        </w:rPr>
        <w:t>(1) Ľudia sú slobodní a rovní v dôstojnosti i v právach. Základné práva a slobody sú neodňateľné,  nescudziteľné, nepremlčateľné a nezrušiteľné.</w:t>
      </w:r>
    </w:p>
    <w:p w:rsidR="00B55624" w:rsidRPr="00D635A6" w:rsidRDefault="00B55624" w:rsidP="00B55624">
      <w:pPr>
        <w:rPr>
          <w:color w:val="262626"/>
          <w:sz w:val="22"/>
          <w:szCs w:val="22"/>
        </w:rPr>
      </w:pPr>
      <w:r w:rsidRPr="00D635A6">
        <w:rPr>
          <w:color w:val="262626"/>
          <w:sz w:val="22"/>
          <w:szCs w:val="22"/>
        </w:rPr>
        <w:lastRenderedPageBreak/>
        <w:t>(2) Základné práva a slobody sa zaručujú na území Slovenskej republiky všetkým bez ohľadu na pohlavie, rasu, farbu pleti, jazyk, vieru a náboženstvo, politické, či iné zmýšľanie, národný alebo sociálny pôvod, príslušnosť k národnosti alebo etnickej skupine, majetok, rod alebo iné postavenie. Nikoho nemožno z týchto dôvodov poškodzovať, zvýhodňovať alebo znevýhodňovať.</w:t>
      </w:r>
    </w:p>
    <w:p w:rsidR="00B55624" w:rsidRPr="00D635A6" w:rsidRDefault="00B55624" w:rsidP="00B55624">
      <w:pPr>
        <w:rPr>
          <w:color w:val="262626"/>
          <w:sz w:val="22"/>
          <w:szCs w:val="22"/>
        </w:rPr>
      </w:pPr>
      <w:r w:rsidRPr="00D635A6">
        <w:rPr>
          <w:color w:val="262626"/>
          <w:sz w:val="22"/>
          <w:szCs w:val="22"/>
        </w:rPr>
        <w:t>(3) Každý má právo slobodne rozhodovať o svojej národnosti. Zakazuje sa akékoľvek ovplyvňovanie tohto rozhodovania a všetky spôsoby nátlaku smerujúce k odnárodňovaniu.</w:t>
      </w:r>
    </w:p>
    <w:p w:rsidR="00B55624" w:rsidRPr="00D635A6" w:rsidRDefault="00B55624" w:rsidP="00B55624">
      <w:pPr>
        <w:rPr>
          <w:bCs/>
          <w:color w:val="262626"/>
          <w:sz w:val="22"/>
          <w:szCs w:val="22"/>
        </w:rPr>
      </w:pPr>
      <w:r w:rsidRPr="00D635A6">
        <w:rPr>
          <w:color w:val="262626"/>
          <w:sz w:val="22"/>
          <w:szCs w:val="22"/>
        </w:rPr>
        <w:t>(4) Nikomu nesmie byť spôsobená ujma na právach pre to, že uplatňuje svoje základné práva a slobody.</w:t>
      </w:r>
    </w:p>
    <w:p w:rsidR="00B55624" w:rsidRPr="00D635A6" w:rsidRDefault="00B55624" w:rsidP="00B55624">
      <w:pPr>
        <w:rPr>
          <w:color w:val="262626"/>
          <w:sz w:val="22"/>
          <w:szCs w:val="22"/>
        </w:rPr>
      </w:pPr>
      <w:r w:rsidRPr="00D635A6">
        <w:rPr>
          <w:color w:val="262626"/>
          <w:sz w:val="22"/>
          <w:szCs w:val="22"/>
        </w:rPr>
        <w:t>(1) Povinnosti možno ukladať  a) zákonom alebo na základe zákona, v jeho medziach a pri zachovaní základných práv a slobôd, b) medzinárodnou zmluvou podľa čl. 7 ods. 4, ktorá priamo zakladá práva a povinnosti fyzických osôb alebo právnických osôb, alebo c) nariadením vlády podľa čl. 120 ods. 2.</w:t>
      </w:r>
    </w:p>
    <w:p w:rsidR="00B55624" w:rsidRPr="00D635A6" w:rsidRDefault="00B55624" w:rsidP="00B55624">
      <w:pPr>
        <w:pStyle w:val="Nadpis1"/>
        <w:spacing w:before="0"/>
        <w:jc w:val="left"/>
        <w:rPr>
          <w:color w:val="262626"/>
          <w:sz w:val="22"/>
          <w:szCs w:val="22"/>
        </w:rPr>
      </w:pPr>
    </w:p>
    <w:p w:rsidR="00B55624" w:rsidRPr="00D635A6" w:rsidRDefault="00B55624" w:rsidP="00B55624">
      <w:pPr>
        <w:pStyle w:val="Nadpis1"/>
        <w:spacing w:before="0"/>
        <w:rPr>
          <w:color w:val="262626"/>
          <w:sz w:val="22"/>
          <w:szCs w:val="22"/>
        </w:rPr>
      </w:pPr>
      <w:r w:rsidRPr="00D635A6">
        <w:rPr>
          <w:color w:val="262626"/>
          <w:sz w:val="22"/>
          <w:szCs w:val="22"/>
        </w:rPr>
        <w:t>Základné ľudské práva a slobody</w:t>
      </w:r>
    </w:p>
    <w:p w:rsidR="00B55624" w:rsidRPr="00D635A6" w:rsidRDefault="00B55624" w:rsidP="00B55624">
      <w:pPr>
        <w:rPr>
          <w:color w:val="262626"/>
          <w:sz w:val="22"/>
          <w:szCs w:val="22"/>
        </w:rPr>
      </w:pPr>
    </w:p>
    <w:p w:rsidR="00B55624" w:rsidRPr="00D635A6" w:rsidRDefault="00B55624" w:rsidP="00B55624">
      <w:pPr>
        <w:rPr>
          <w:color w:val="262626"/>
          <w:sz w:val="22"/>
          <w:szCs w:val="22"/>
        </w:rPr>
      </w:pPr>
      <w:r w:rsidRPr="00D635A6">
        <w:rPr>
          <w:color w:val="262626"/>
          <w:sz w:val="22"/>
          <w:szCs w:val="22"/>
        </w:rPr>
        <w:t>Každý má spôsobilosť na práva.</w:t>
      </w:r>
    </w:p>
    <w:p w:rsidR="00B55624" w:rsidRPr="00D635A6" w:rsidRDefault="00B55624" w:rsidP="00B55624">
      <w:pPr>
        <w:rPr>
          <w:color w:val="262626"/>
          <w:sz w:val="22"/>
          <w:szCs w:val="22"/>
        </w:rPr>
      </w:pPr>
      <w:r w:rsidRPr="00D635A6">
        <w:rPr>
          <w:color w:val="262626"/>
          <w:sz w:val="22"/>
          <w:szCs w:val="22"/>
        </w:rPr>
        <w:t>(1) Každý má právo na život. Ľudský život je hodný ochrany už pred narodením.</w:t>
      </w:r>
    </w:p>
    <w:p w:rsidR="00B55624" w:rsidRPr="00D635A6" w:rsidRDefault="00B55624" w:rsidP="00B55624">
      <w:pPr>
        <w:rPr>
          <w:color w:val="262626"/>
          <w:sz w:val="22"/>
          <w:szCs w:val="22"/>
        </w:rPr>
      </w:pPr>
      <w:r w:rsidRPr="00D635A6">
        <w:rPr>
          <w:color w:val="262626"/>
          <w:sz w:val="22"/>
          <w:szCs w:val="22"/>
        </w:rPr>
        <w:t>(2) Nikto nesmie byť pozbavený života.</w:t>
      </w:r>
    </w:p>
    <w:p w:rsidR="00B55624" w:rsidRPr="00D635A6" w:rsidRDefault="00B55624" w:rsidP="00B55624">
      <w:pPr>
        <w:rPr>
          <w:color w:val="262626"/>
          <w:sz w:val="22"/>
          <w:szCs w:val="22"/>
        </w:rPr>
      </w:pPr>
      <w:r w:rsidRPr="00D635A6">
        <w:rPr>
          <w:color w:val="262626"/>
          <w:sz w:val="22"/>
          <w:szCs w:val="22"/>
        </w:rPr>
        <w:t>(3) Trest smrti sa nepripúšťa.</w:t>
      </w:r>
    </w:p>
    <w:p w:rsidR="00B55624" w:rsidRPr="00D635A6" w:rsidRDefault="00B55624" w:rsidP="00B55624">
      <w:pPr>
        <w:rPr>
          <w:color w:val="262626"/>
          <w:sz w:val="22"/>
          <w:szCs w:val="22"/>
        </w:rPr>
      </w:pPr>
      <w:r w:rsidRPr="00D635A6">
        <w:rPr>
          <w:color w:val="262626"/>
          <w:sz w:val="22"/>
          <w:szCs w:val="22"/>
        </w:rPr>
        <w:t>(4) Podľa tohto článku nie je porušením práv, ak bol niekto pozbavený života v súvislosti s konaním, ktoré podľa zákona nie je trestné.</w:t>
      </w:r>
    </w:p>
    <w:p w:rsidR="00B55624" w:rsidRPr="00D635A6" w:rsidRDefault="00B55624" w:rsidP="00B55624">
      <w:pPr>
        <w:rPr>
          <w:color w:val="262626"/>
          <w:sz w:val="22"/>
          <w:szCs w:val="22"/>
        </w:rPr>
      </w:pPr>
      <w:r w:rsidRPr="00D635A6">
        <w:rPr>
          <w:color w:val="262626"/>
          <w:sz w:val="22"/>
          <w:szCs w:val="22"/>
        </w:rPr>
        <w:t>(1) Nedotknuteľnosť osoby a jej súkromia je zaručená. Obmedzená môže byť len v prípadoch ustanovených zákonom.</w:t>
      </w:r>
    </w:p>
    <w:p w:rsidR="00B55624" w:rsidRPr="00D635A6" w:rsidRDefault="00B55624" w:rsidP="00B55624">
      <w:pPr>
        <w:rPr>
          <w:color w:val="262626"/>
          <w:sz w:val="22"/>
          <w:szCs w:val="22"/>
        </w:rPr>
      </w:pPr>
      <w:r w:rsidRPr="00D635A6">
        <w:rPr>
          <w:color w:val="262626"/>
          <w:sz w:val="22"/>
          <w:szCs w:val="22"/>
        </w:rPr>
        <w:t>(2) Nikoho nemožno mučiť ani podrobiť krutému, neľudskému či ponižujúcemu zaobchádzaniu alebo trestu.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 xml:space="preserve"> (1) Osobná sloboda sa zaručuje.</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Nikoho nemožno stíhať alebo pozbaviť slobody inak, ako z dôvodov a spôsobom, ktorý ustanoví zákon. Nikoho nemožno pozbaviť slobody len pre neschopnosť dodržať zmluvný záväzok.</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Obvineného alebo podozrivého z trestného činu možno zadržať len v prípadoch ustanovených zákonom. Zadržaná osoba musí byť ihneď oboznámená s dôvodmi zadržania, vypočutá a najneskôr do</w:t>
      </w:r>
      <w:r w:rsidRPr="00D635A6">
        <w:rPr>
          <w:bCs/>
          <w:snapToGrid w:val="0"/>
          <w:color w:val="262626"/>
          <w:sz w:val="22"/>
          <w:szCs w:val="22"/>
          <w:lang w:eastAsia="cs-CZ"/>
        </w:rPr>
        <w:t xml:space="preserve"> 48</w:t>
      </w:r>
      <w:r w:rsidRPr="00D635A6">
        <w:rPr>
          <w:snapToGrid w:val="0"/>
          <w:color w:val="262626"/>
          <w:sz w:val="22"/>
          <w:szCs w:val="22"/>
          <w:lang w:eastAsia="cs-CZ"/>
        </w:rPr>
        <w:t xml:space="preserve"> hodín prepustená na slobodu alebo odovzdaná súdu. Sudca musí zadržanú osobu do</w:t>
      </w:r>
      <w:r w:rsidRPr="00D635A6">
        <w:rPr>
          <w:b/>
          <w:snapToGrid w:val="0"/>
          <w:color w:val="262626"/>
          <w:sz w:val="22"/>
          <w:szCs w:val="22"/>
          <w:lang w:eastAsia="cs-CZ"/>
        </w:rPr>
        <w:t xml:space="preserve"> </w:t>
      </w:r>
      <w:r w:rsidRPr="00D635A6">
        <w:rPr>
          <w:bCs/>
          <w:snapToGrid w:val="0"/>
          <w:color w:val="262626"/>
          <w:sz w:val="22"/>
          <w:szCs w:val="22"/>
          <w:lang w:eastAsia="cs-CZ"/>
        </w:rPr>
        <w:t>48</w:t>
      </w:r>
      <w:r w:rsidRPr="00D635A6">
        <w:rPr>
          <w:snapToGrid w:val="0"/>
          <w:color w:val="262626"/>
          <w:sz w:val="22"/>
          <w:szCs w:val="22"/>
          <w:lang w:eastAsia="cs-CZ"/>
        </w:rPr>
        <w:t xml:space="preserve"> hodín</w:t>
      </w:r>
      <w:r w:rsidRPr="00D635A6">
        <w:rPr>
          <w:bCs/>
          <w:snapToGrid w:val="0"/>
          <w:color w:val="262626"/>
          <w:sz w:val="22"/>
          <w:szCs w:val="22"/>
          <w:lang w:eastAsia="cs-CZ"/>
        </w:rPr>
        <w:t xml:space="preserve"> a pri obzvlášť </w:t>
      </w:r>
      <w:r w:rsidRPr="00D635A6">
        <w:rPr>
          <w:bCs/>
          <w:snapToGrid w:val="0"/>
          <w:color w:val="262626"/>
          <w:sz w:val="22"/>
          <w:szCs w:val="22"/>
        </w:rPr>
        <w:t>závažných trestných činoch do 72 hodín</w:t>
      </w:r>
      <w:r w:rsidRPr="00D635A6">
        <w:rPr>
          <w:b/>
          <w:snapToGrid w:val="0"/>
          <w:color w:val="262626"/>
          <w:sz w:val="22"/>
          <w:szCs w:val="22"/>
        </w:rPr>
        <w:t xml:space="preserve"> </w:t>
      </w:r>
      <w:r w:rsidRPr="00D635A6">
        <w:rPr>
          <w:snapToGrid w:val="0"/>
          <w:color w:val="262626"/>
          <w:sz w:val="22"/>
          <w:szCs w:val="22"/>
          <w:lang w:eastAsia="cs-CZ"/>
        </w:rPr>
        <w:t xml:space="preserve">od prevzatia vypočuť a rozhodnúť o väzbe alebo </w:t>
      </w:r>
      <w:r w:rsidRPr="00D635A6">
        <w:rPr>
          <w:bCs/>
          <w:snapToGrid w:val="0"/>
          <w:color w:val="262626"/>
          <w:sz w:val="22"/>
          <w:szCs w:val="22"/>
          <w:lang w:eastAsia="cs-CZ"/>
        </w:rPr>
        <w:t>o jej prepustení</w:t>
      </w:r>
      <w:r w:rsidRPr="00D635A6">
        <w:rPr>
          <w:b/>
          <w:snapToGrid w:val="0"/>
          <w:color w:val="262626"/>
          <w:sz w:val="22"/>
          <w:szCs w:val="22"/>
          <w:lang w:eastAsia="cs-CZ"/>
        </w:rPr>
        <w:t xml:space="preserve"> </w:t>
      </w:r>
      <w:r w:rsidRPr="00D635A6">
        <w:rPr>
          <w:snapToGrid w:val="0"/>
          <w:color w:val="262626"/>
          <w:sz w:val="22"/>
          <w:szCs w:val="22"/>
          <w:lang w:eastAsia="cs-CZ"/>
        </w:rPr>
        <w:t>na slobodu.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Obvineného možno zatknúť iba na odôvodnený písomný príkaz sudcu. Zatknutá osoba musí byť do 24 hodín odovzdaná súdu. Sudca musí zatknutú osobu do 48 hodín a </w:t>
      </w:r>
      <w:r w:rsidRPr="00D635A6">
        <w:rPr>
          <w:bCs/>
          <w:snapToGrid w:val="0"/>
          <w:color w:val="262626"/>
          <w:sz w:val="22"/>
          <w:szCs w:val="22"/>
          <w:lang w:eastAsia="cs-CZ"/>
        </w:rPr>
        <w:t>pri obzvlášť závažných trestných činoch do 72 hodín</w:t>
      </w:r>
      <w:r w:rsidRPr="00D635A6">
        <w:rPr>
          <w:snapToGrid w:val="0"/>
          <w:color w:val="262626"/>
          <w:sz w:val="22"/>
          <w:szCs w:val="22"/>
          <w:lang w:eastAsia="cs-CZ"/>
        </w:rPr>
        <w:t xml:space="preserve"> od prevzatia vypočuť a rozhodnúť o väzbe alebo o jej prepustení na slobodu.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(5) Do väzby možno vziať iba z dôvodov a na čas ustanovený zákonom a na základe rozhodnutia súdu.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(6) Zákon ustanoví, v ktorých prípadoch možno prevziať osobu do ústavnej zdravotníckej starostlivosti alebo ju v nej držať bez jej súhlasu. Takéto opatrenie sa musí do 24 hodín oznámiť súdu, ktorý o tomto umiestnení rozhodne do piatich dní.</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(7) Skúmanie duševného stavu osoby obvinenej z trestného činu je možné iba na písomný príkaz súdu.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 xml:space="preserve"> (1) Nikoho nemožno poslať na nútené práce alebo nútené služby.</w:t>
      </w:r>
    </w:p>
    <w:p w:rsidR="00B55624" w:rsidRPr="00D635A6" w:rsidRDefault="00B55624" w:rsidP="00B55624">
      <w:pPr>
        <w:rPr>
          <w:bCs/>
          <w:color w:val="262626"/>
          <w:sz w:val="22"/>
          <w:szCs w:val="22"/>
        </w:rPr>
      </w:pPr>
      <w:r w:rsidRPr="00D635A6">
        <w:rPr>
          <w:snapToGrid w:val="0"/>
          <w:color w:val="262626"/>
          <w:sz w:val="22"/>
          <w:szCs w:val="22"/>
          <w:lang w:eastAsia="cs-CZ"/>
        </w:rPr>
        <w:t xml:space="preserve">(2) Ustanovenie odseku 1 sa nevzťahuje na a) práce ukladané  podľa zákona  osobám vo výkone trestu odňatia slobody alebo osobám vykonávajúcim iný trest nahrádzajúci trest odňatia slobody, b) vojenskú službu alebo inú službu  ustanovenú zákonom namiesto povinnej vojenskej služby, c) službu vyžadovanú na základe zákona  v prípade živelných pohrôm, nehôd alebo iného nebezpečenstva, ktoré ohrozuje životy, zdravie alebo značné majetkové hodnoty, d) konanie uložené zákonom  na ochranu života, zdravia  alebo práv iných, </w:t>
      </w:r>
      <w:r w:rsidRPr="00D635A6">
        <w:rPr>
          <w:bCs/>
          <w:color w:val="262626"/>
          <w:sz w:val="22"/>
          <w:szCs w:val="22"/>
        </w:rPr>
        <w:t>e) menšie obecné služby na základe zákona.</w:t>
      </w:r>
    </w:p>
    <w:p w:rsidR="00B55624" w:rsidRPr="00D635A6" w:rsidRDefault="00B55624" w:rsidP="00B55624">
      <w:pPr>
        <w:rPr>
          <w:color w:val="262626"/>
          <w:sz w:val="22"/>
          <w:szCs w:val="22"/>
        </w:rPr>
      </w:pPr>
      <w:r w:rsidRPr="00D635A6">
        <w:rPr>
          <w:color w:val="262626"/>
          <w:sz w:val="22"/>
          <w:szCs w:val="22"/>
        </w:rPr>
        <w:t>(1) Každý má právo  na zachovanie ľudskej dôstojnosti, osobnej cti, dobrej povesti a na ochranu mena.</w:t>
      </w:r>
    </w:p>
    <w:p w:rsidR="00B55624" w:rsidRPr="00D635A6" w:rsidRDefault="00B55624" w:rsidP="00B55624">
      <w:pPr>
        <w:rPr>
          <w:color w:val="262626"/>
          <w:sz w:val="22"/>
          <w:szCs w:val="22"/>
        </w:rPr>
      </w:pPr>
      <w:r w:rsidRPr="00D635A6">
        <w:rPr>
          <w:color w:val="262626"/>
          <w:sz w:val="22"/>
          <w:szCs w:val="22"/>
        </w:rPr>
        <w:t>(2) Každý má právo na ochranu pred neoprávneným zasahovaním do súkromného a rodinného života.</w:t>
      </w:r>
    </w:p>
    <w:p w:rsidR="00B55624" w:rsidRPr="00D635A6" w:rsidRDefault="00B55624" w:rsidP="00B55624">
      <w:pPr>
        <w:rPr>
          <w:color w:val="262626"/>
          <w:sz w:val="22"/>
          <w:szCs w:val="22"/>
        </w:rPr>
      </w:pPr>
      <w:r w:rsidRPr="00D635A6">
        <w:rPr>
          <w:color w:val="262626"/>
          <w:sz w:val="22"/>
          <w:szCs w:val="22"/>
        </w:rPr>
        <w:t>(3) Každý má právo na ochranu pred neoprávneným zhromažďovaním, zverejňovaním alebo iným zneužívaním údajov o svojej osobe.</w:t>
      </w:r>
    </w:p>
    <w:p w:rsidR="00B55624" w:rsidRPr="00D635A6" w:rsidRDefault="00B55624" w:rsidP="00B55624">
      <w:pPr>
        <w:rPr>
          <w:color w:val="262626"/>
          <w:sz w:val="22"/>
          <w:szCs w:val="22"/>
        </w:rPr>
      </w:pPr>
    </w:p>
    <w:p w:rsidR="00B55624" w:rsidRPr="00D635A6" w:rsidRDefault="00B55624" w:rsidP="00B55624">
      <w:pPr>
        <w:rPr>
          <w:color w:val="262626"/>
          <w:sz w:val="22"/>
          <w:szCs w:val="22"/>
        </w:rPr>
      </w:pPr>
      <w:r w:rsidRPr="00D635A6">
        <w:rPr>
          <w:color w:val="262626"/>
          <w:sz w:val="22"/>
          <w:szCs w:val="22"/>
        </w:rPr>
        <w:t>(1) Každý má právo vlastniť majetok. Vlastnícke právo všetkých vlastníkov má rovnaký zákonný obsah a ochranu. Dedenie sa zaručuje.</w:t>
      </w:r>
    </w:p>
    <w:p w:rsidR="00B55624" w:rsidRPr="00D635A6" w:rsidRDefault="00B55624" w:rsidP="00B55624">
      <w:pPr>
        <w:rPr>
          <w:color w:val="262626"/>
          <w:sz w:val="22"/>
          <w:szCs w:val="22"/>
        </w:rPr>
      </w:pPr>
      <w:r w:rsidRPr="00D635A6">
        <w:rPr>
          <w:color w:val="262626"/>
          <w:sz w:val="22"/>
          <w:szCs w:val="22"/>
        </w:rPr>
        <w:t>(2) Zákon ustanoví, ktorý ďalší majetok okrem majetku uvedeného v čl. 4 tejto ústavy, nevyhnutný na zabezpečovanie potrieb spoločnosti, rozvoja národného hospodárstva a verejného záujmu, môže byť iba vo vlastníctve štátu, obce alebo určených právnických osôb. Zákon tiež môže ustanoviť, že určité veci môžu byť iba vo vlastníctve občanov alebo právnických osôb so sídlom v Slovenskej republike.</w:t>
      </w:r>
    </w:p>
    <w:p w:rsidR="00B55624" w:rsidRPr="00D635A6" w:rsidRDefault="00B55624" w:rsidP="00B55624">
      <w:pPr>
        <w:rPr>
          <w:color w:val="262626"/>
          <w:sz w:val="22"/>
          <w:szCs w:val="22"/>
        </w:rPr>
      </w:pPr>
      <w:r w:rsidRPr="00D635A6">
        <w:rPr>
          <w:color w:val="262626"/>
          <w:sz w:val="22"/>
          <w:szCs w:val="22"/>
        </w:rPr>
        <w:t>(3) Vlastníctvo zaväzuje. Nemožno ho zneužiť na ujmu práv iných alebo v rozpore  so všeobecnými záujmami chránenými zákonom. Výkon vlastníckeho práva nesmie poškodzovať ľudské zdravie, prírodu, kultúrne pamiatky a životné prostredie nad mieru ustanovenú zákonom.</w:t>
      </w:r>
    </w:p>
    <w:p w:rsidR="00B55624" w:rsidRPr="00D635A6" w:rsidRDefault="00B55624" w:rsidP="00B55624">
      <w:pPr>
        <w:rPr>
          <w:color w:val="262626"/>
          <w:sz w:val="22"/>
          <w:szCs w:val="22"/>
        </w:rPr>
      </w:pPr>
      <w:r w:rsidRPr="00D635A6">
        <w:rPr>
          <w:color w:val="262626"/>
          <w:sz w:val="22"/>
          <w:szCs w:val="22"/>
        </w:rPr>
        <w:t>(4) Vyvlastnenie alebo nútené obmedzenie vlastníckeho práva je možné iba v nevyhnutnej miere a vo verejnom záujme, a to na základe zákona a za primeranú náhradu.</w:t>
      </w:r>
    </w:p>
    <w:p w:rsidR="00B55624" w:rsidRPr="00D635A6" w:rsidRDefault="00B55624" w:rsidP="00B55624">
      <w:pPr>
        <w:rPr>
          <w:color w:val="262626"/>
          <w:sz w:val="22"/>
          <w:szCs w:val="22"/>
        </w:rPr>
      </w:pPr>
      <w:r w:rsidRPr="00D635A6">
        <w:rPr>
          <w:color w:val="262626"/>
          <w:sz w:val="22"/>
          <w:szCs w:val="22"/>
        </w:rPr>
        <w:t xml:space="preserve"> (1) Obydlie je nedotknuteľné. Nie  je dovolené doň vstúpiť bez súhlasu toho, kto v ňom býva.</w:t>
      </w:r>
    </w:p>
    <w:p w:rsidR="00B55624" w:rsidRPr="00D635A6" w:rsidRDefault="00B55624" w:rsidP="00B55624">
      <w:pPr>
        <w:rPr>
          <w:color w:val="262626"/>
          <w:sz w:val="22"/>
          <w:szCs w:val="22"/>
        </w:rPr>
      </w:pPr>
      <w:r w:rsidRPr="00D635A6">
        <w:rPr>
          <w:color w:val="262626"/>
          <w:sz w:val="22"/>
          <w:szCs w:val="22"/>
        </w:rPr>
        <w:lastRenderedPageBreak/>
        <w:t>(2) Domová prehliadka je prípustná len v súvislosti s trestným konaním, a to na písomný a odôvodnený príkaz sudcu. Spôsob vykonania domovej prehliadky ustanoví zákon.</w:t>
      </w:r>
    </w:p>
    <w:p w:rsidR="00B55624" w:rsidRPr="00D635A6" w:rsidRDefault="00B55624" w:rsidP="00B55624">
      <w:pPr>
        <w:rPr>
          <w:color w:val="262626"/>
          <w:sz w:val="22"/>
          <w:szCs w:val="22"/>
        </w:rPr>
      </w:pPr>
      <w:r w:rsidRPr="00D635A6">
        <w:rPr>
          <w:color w:val="262626"/>
          <w:sz w:val="22"/>
          <w:szCs w:val="22"/>
        </w:rPr>
        <w:t>(3) Iné zásahy do nedotknuteľnosti obydlia možno zákonom dovoliť iba vtedy, keď je to v demokratickej spoločnosti nevyhnutné na ochranu života, zdravia alebo majetku osôb, na ochranu práv a slobôd iných alebo na odvrátenie závažného ohrozenia verejného poriadku. Ak sa obydlie používa aj na podnikanie alebo vykonávanie inej hospodárskej činnosti, takéto zásahy môžu byť zákonom dovolené aj vtedy, keď je to nevyhnutné na plnenie úloh verejnej správy.</w:t>
      </w:r>
    </w:p>
    <w:p w:rsidR="00B55624" w:rsidRPr="00D635A6" w:rsidRDefault="00B55624" w:rsidP="00B55624">
      <w:pPr>
        <w:rPr>
          <w:color w:val="262626"/>
          <w:sz w:val="22"/>
          <w:szCs w:val="22"/>
        </w:rPr>
      </w:pPr>
      <w:r w:rsidRPr="00D635A6">
        <w:rPr>
          <w:color w:val="262626"/>
          <w:sz w:val="22"/>
          <w:szCs w:val="22"/>
        </w:rPr>
        <w:t xml:space="preserve"> (1) Listové tajomstvo, tajomstvo dopravovaných správ a iných písomností a ochrana osobných údajov sa zaručujú.</w:t>
      </w:r>
    </w:p>
    <w:p w:rsidR="00B55624" w:rsidRPr="00D635A6" w:rsidRDefault="00B55624" w:rsidP="00B55624">
      <w:pPr>
        <w:rPr>
          <w:color w:val="262626"/>
          <w:sz w:val="22"/>
          <w:szCs w:val="22"/>
        </w:rPr>
      </w:pPr>
      <w:r w:rsidRPr="00D635A6">
        <w:rPr>
          <w:color w:val="262626"/>
          <w:sz w:val="22"/>
          <w:szCs w:val="22"/>
        </w:rPr>
        <w:t>(2) Nikto nesmie porušiť listové tajomstvo ani tajomstvo iných písomností a záznamov, či už uchovávaných v súkromí alebo zasielaných poštou, alebo iným spôsobom; výnimkou sú prípady, ktoré ustanoví zákon. Rovnako sa zaručuje tajomstvo správ podávaných telefónom, telegrafom alebo iným podobným zariadením.</w:t>
      </w:r>
    </w:p>
    <w:p w:rsidR="00B55624" w:rsidRPr="00D635A6" w:rsidRDefault="00B55624" w:rsidP="00B55624">
      <w:pPr>
        <w:rPr>
          <w:color w:val="262626"/>
          <w:sz w:val="22"/>
          <w:szCs w:val="22"/>
        </w:rPr>
      </w:pPr>
      <w:r w:rsidRPr="00D635A6">
        <w:rPr>
          <w:color w:val="262626"/>
          <w:sz w:val="22"/>
          <w:szCs w:val="22"/>
        </w:rPr>
        <w:t xml:space="preserve"> (1) Sloboda pohybu a pobytu sa zaručuje.</w:t>
      </w:r>
    </w:p>
    <w:p w:rsidR="00B55624" w:rsidRPr="00D635A6" w:rsidRDefault="00B55624" w:rsidP="00B55624">
      <w:pPr>
        <w:rPr>
          <w:color w:val="262626"/>
          <w:sz w:val="22"/>
          <w:szCs w:val="22"/>
        </w:rPr>
      </w:pPr>
      <w:r w:rsidRPr="00D635A6">
        <w:rPr>
          <w:color w:val="262626"/>
          <w:sz w:val="22"/>
          <w:szCs w:val="22"/>
        </w:rPr>
        <w:t>(2) Každý, kto sa oprávnene zdržiava na území Slovenskej republiky, má právo toto územie slobodne opustiť.</w:t>
      </w:r>
    </w:p>
    <w:p w:rsidR="00B55624" w:rsidRPr="00D635A6" w:rsidRDefault="00B55624" w:rsidP="00B55624">
      <w:pPr>
        <w:rPr>
          <w:color w:val="262626"/>
          <w:sz w:val="22"/>
          <w:szCs w:val="22"/>
        </w:rPr>
      </w:pPr>
      <w:r w:rsidRPr="00D635A6">
        <w:rPr>
          <w:color w:val="262626"/>
          <w:sz w:val="22"/>
          <w:szCs w:val="22"/>
        </w:rPr>
        <w:t xml:space="preserve">(3) Slobody podľa odsekov </w:t>
      </w:r>
      <w:smartTag w:uri="urn:schemas-microsoft-com:office:smarttags" w:element="metricconverter">
        <w:smartTagPr>
          <w:attr w:name="ProductID" w:val="1 a"/>
        </w:smartTagPr>
        <w:r w:rsidRPr="00D635A6">
          <w:rPr>
            <w:color w:val="262626"/>
            <w:sz w:val="22"/>
            <w:szCs w:val="22"/>
          </w:rPr>
          <w:t>1 a</w:t>
        </w:r>
      </w:smartTag>
      <w:r w:rsidRPr="00D635A6">
        <w:rPr>
          <w:color w:val="262626"/>
          <w:sz w:val="22"/>
          <w:szCs w:val="22"/>
        </w:rPr>
        <w:t xml:space="preserve"> 2 môžu byť obmedzené zákonom, ak je to nevyhnutné pre bezpečnosť štátu, udržanie verejného poriadku, ochranu zdravia alebo ochranu práv a slobôd iných a na vymedzených územiach aj v záujme ochrany prírody.</w:t>
      </w:r>
    </w:p>
    <w:p w:rsidR="00B55624" w:rsidRPr="00D635A6" w:rsidRDefault="00B55624" w:rsidP="00B55624">
      <w:pPr>
        <w:rPr>
          <w:bCs/>
          <w:color w:val="262626"/>
          <w:sz w:val="22"/>
          <w:szCs w:val="22"/>
        </w:rPr>
      </w:pPr>
      <w:r w:rsidRPr="00D635A6">
        <w:rPr>
          <w:color w:val="262626"/>
          <w:sz w:val="22"/>
          <w:szCs w:val="22"/>
        </w:rPr>
        <w:t>(4) Každý občan má právo na slobodný vstup na územie Slovenskej republiky.</w:t>
      </w:r>
      <w:r w:rsidRPr="00D635A6">
        <w:rPr>
          <w:bCs/>
          <w:color w:val="262626"/>
          <w:sz w:val="22"/>
          <w:szCs w:val="22"/>
        </w:rPr>
        <w:t xml:space="preserve"> Občana nemožno nútiť, aby opustil vlasť, a nemožno ho vyhostiť.</w:t>
      </w:r>
    </w:p>
    <w:p w:rsidR="00B55624" w:rsidRPr="00D635A6" w:rsidRDefault="00B55624" w:rsidP="00B55624">
      <w:pPr>
        <w:rPr>
          <w:color w:val="262626"/>
          <w:sz w:val="22"/>
          <w:szCs w:val="22"/>
        </w:rPr>
      </w:pPr>
      <w:r w:rsidRPr="00D635A6">
        <w:rPr>
          <w:color w:val="262626"/>
          <w:sz w:val="22"/>
          <w:szCs w:val="22"/>
        </w:rPr>
        <w:t>(5) Cudzinca možno vyhostiť iba v prípadoch ustanovených zákonom.</w:t>
      </w:r>
    </w:p>
    <w:p w:rsidR="00B55624" w:rsidRPr="00D635A6" w:rsidRDefault="00B55624" w:rsidP="00B55624">
      <w:pPr>
        <w:rPr>
          <w:color w:val="262626"/>
          <w:sz w:val="22"/>
          <w:szCs w:val="22"/>
        </w:rPr>
      </w:pPr>
      <w:r w:rsidRPr="00D635A6">
        <w:rPr>
          <w:color w:val="262626"/>
          <w:sz w:val="22"/>
          <w:szCs w:val="22"/>
        </w:rPr>
        <w:t>(1) Sloboda myslenia, svedomia, náboženského vyznania a viery sa zaručujú. Toto právo zahŕňa aj možnosť zmeniť náboženské vyznanie alebo vieru. Každý má právo byť bez náboženského vyznania. Každý má právo verejne prejavovať svoje zmýšľanie.</w:t>
      </w:r>
    </w:p>
    <w:p w:rsidR="00B55624" w:rsidRPr="00D635A6" w:rsidRDefault="00B55624" w:rsidP="00B55624">
      <w:pPr>
        <w:rPr>
          <w:bCs/>
          <w:color w:val="262626"/>
          <w:sz w:val="22"/>
          <w:szCs w:val="22"/>
        </w:rPr>
      </w:pPr>
      <w:r w:rsidRPr="00D635A6">
        <w:rPr>
          <w:bCs/>
          <w:color w:val="262626"/>
          <w:sz w:val="22"/>
          <w:szCs w:val="22"/>
        </w:rPr>
        <w:t>(2) Každý má právo slobodne prejavovať svoje náboženstvo alebo vieru buď sám, buď spoločne s inými, súkromne alebo verejne, bohoslužbou, náboženskými úkonmi, zachovávaním obradov alebo zúčastňovať sa na jeho vyučovaní.</w:t>
      </w:r>
    </w:p>
    <w:p w:rsidR="00B55624" w:rsidRPr="00D635A6" w:rsidRDefault="00B55624" w:rsidP="00B55624">
      <w:pPr>
        <w:rPr>
          <w:bCs/>
          <w:color w:val="262626"/>
          <w:sz w:val="22"/>
          <w:szCs w:val="22"/>
        </w:rPr>
      </w:pPr>
      <w:r w:rsidRPr="00D635A6">
        <w:rPr>
          <w:bCs/>
          <w:color w:val="262626"/>
          <w:sz w:val="22"/>
          <w:szCs w:val="22"/>
        </w:rPr>
        <w:t>(3) Cirkvi a náboženské spoločnosti spravujú svoje záležitosti samy, najmä zriaďujú svoje orgány, ustanovujú svojich duchovných, zabezpečujú vyučovanie náboženstva a zakladajú rehoľné a iné cirkevné inštitúcie nezávisle od štátnych orgánov.</w:t>
      </w:r>
    </w:p>
    <w:p w:rsidR="00B55624" w:rsidRPr="00D635A6" w:rsidRDefault="00B55624" w:rsidP="00B55624">
      <w:pPr>
        <w:rPr>
          <w:bCs/>
          <w:color w:val="262626"/>
          <w:sz w:val="22"/>
          <w:szCs w:val="22"/>
        </w:rPr>
      </w:pPr>
      <w:r w:rsidRPr="00D635A6">
        <w:rPr>
          <w:bCs/>
          <w:color w:val="262626"/>
          <w:sz w:val="22"/>
          <w:szCs w:val="22"/>
        </w:rPr>
        <w:t>4) Podmienky výkonu práv podľa odsekov 1 až 3 možno obmedziť iba zákonom, ak ide o opatrenie nevyhnutné v demokratickej spoločnosti na ochranu verejného poriadku, zdravia a mravnosti alebo práv a slobôd iných.</w:t>
      </w:r>
    </w:p>
    <w:p w:rsidR="00B55624" w:rsidRPr="00D635A6" w:rsidRDefault="00B55624" w:rsidP="00B55624">
      <w:pPr>
        <w:rPr>
          <w:bCs/>
          <w:color w:val="262626"/>
          <w:sz w:val="22"/>
          <w:szCs w:val="22"/>
        </w:rPr>
      </w:pPr>
    </w:p>
    <w:p w:rsidR="00B55624" w:rsidRPr="00D635A6" w:rsidRDefault="00B55624" w:rsidP="00B55624">
      <w:pPr>
        <w:rPr>
          <w:color w:val="262626"/>
          <w:sz w:val="22"/>
          <w:szCs w:val="22"/>
        </w:rPr>
      </w:pPr>
      <w:r w:rsidRPr="00D635A6">
        <w:rPr>
          <w:color w:val="262626"/>
          <w:sz w:val="22"/>
          <w:szCs w:val="22"/>
        </w:rPr>
        <w:t>(1) Obrana Slovenskej republiky je povinnosťou a vecou cti občanov. Zákon ustanoví rozsah brannej povinnosti.</w:t>
      </w:r>
    </w:p>
    <w:p w:rsidR="00B55624" w:rsidRPr="00D635A6" w:rsidRDefault="00B55624" w:rsidP="00B55624">
      <w:pPr>
        <w:rPr>
          <w:color w:val="262626"/>
          <w:sz w:val="22"/>
          <w:szCs w:val="22"/>
        </w:rPr>
      </w:pPr>
      <w:r w:rsidRPr="00D635A6">
        <w:rPr>
          <w:color w:val="262626"/>
          <w:sz w:val="22"/>
          <w:szCs w:val="22"/>
        </w:rPr>
        <w:t>(2) Nikoho nemožno nútiť, aby vykonával vojenskú službu, ak je to v rozpore s jeho svedomím alebo náboženským vyznaním. Podrobnosti ustanoví zákon.</w:t>
      </w:r>
    </w:p>
    <w:p w:rsidR="00B55624" w:rsidRPr="00D635A6" w:rsidRDefault="00B55624" w:rsidP="00B55624">
      <w:pPr>
        <w:pStyle w:val="Nadpis1"/>
        <w:spacing w:before="0"/>
        <w:jc w:val="left"/>
        <w:rPr>
          <w:color w:val="262626"/>
          <w:sz w:val="22"/>
          <w:szCs w:val="22"/>
        </w:rPr>
      </w:pPr>
    </w:p>
    <w:p w:rsidR="00B55624" w:rsidRPr="00D635A6" w:rsidRDefault="00B55624" w:rsidP="00B55624">
      <w:pPr>
        <w:pStyle w:val="Nadpis1"/>
        <w:spacing w:before="0"/>
        <w:jc w:val="left"/>
        <w:rPr>
          <w:color w:val="262626"/>
          <w:sz w:val="22"/>
          <w:szCs w:val="22"/>
        </w:rPr>
      </w:pPr>
      <w:r w:rsidRPr="00D635A6">
        <w:rPr>
          <w:color w:val="262626"/>
          <w:sz w:val="22"/>
          <w:szCs w:val="22"/>
        </w:rPr>
        <w:t>Politické práva</w:t>
      </w:r>
    </w:p>
    <w:p w:rsidR="00B55624" w:rsidRPr="00D635A6" w:rsidRDefault="00B55624" w:rsidP="00B55624">
      <w:pPr>
        <w:rPr>
          <w:color w:val="262626"/>
          <w:sz w:val="22"/>
          <w:szCs w:val="22"/>
          <w:lang w:eastAsia="cs-CZ"/>
        </w:rPr>
      </w:pP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 xml:space="preserve"> (1) Sloboda prejavu a právo na informácie sú zaručené.</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Každý má právo vyjadrovať svoje názory slovom, písmom, tlačou, obrazom alebo iným spôsobom, ako aj slobodne vyhľadávať, prijímať a rozširovať idey a informácie bez ohľadu na hranice štátu. Vydávanie tlače nepodlieha povoľovaciemu konaniu. Podnikanie v odbore rozhlasu a televízie sa môže viazať na povolenie štátu. Podmienky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Cenzúra sa zakazuje.</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Slobodu prejavu a právo vyhľadávať a šíriť informácie možno obmedziť zákonom, ak ide o opatrenia v demokratickej spoločnosti nevyhnutné na ochranu práv a slobôd iných, bezpečnosť štátu, verejného poriadku, ochranu verejného zdravia a mravnosti.</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 xml:space="preserve">(5) </w:t>
      </w:r>
      <w:r w:rsidRPr="00D635A6">
        <w:rPr>
          <w:bCs/>
          <w:snapToGrid w:val="0"/>
          <w:color w:val="262626"/>
          <w:sz w:val="22"/>
          <w:szCs w:val="22"/>
          <w:lang w:eastAsia="cs-CZ"/>
        </w:rPr>
        <w:t>Orgány verejnej moci</w:t>
      </w:r>
      <w:r w:rsidRPr="00D635A6">
        <w:rPr>
          <w:snapToGrid w:val="0"/>
          <w:color w:val="262626"/>
          <w:sz w:val="22"/>
          <w:szCs w:val="22"/>
          <w:lang w:eastAsia="cs-CZ"/>
        </w:rPr>
        <w:t xml:space="preserve">  majú povinnosť primeraným spôsobom poskytovať informácie o svojej činnosti v štátnom jazyku. Podmienky a spôsob vykonania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Petičné právo sa zaručuje. Každý má právo sám alebo s inými obracať sa vo veciach verejného alebo iného spoločného záujmu na štátne orgány a orgány územnej samosprávy so žiadosťami, návrhmi a sťažnosťami.</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Petíciou nemožno vyzývať na porušovanie základných práv a slobôd.</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Petíciou nemožno zasahovať do nezávislosti súdu.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Právo pokojne sa zhromažďovať sa zaručuje.</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Podmienky výkonu tohto práva ustanoví zákon v prípadoch zhromažďovania na verejných miestach, ak ide o opatrenia v demokratickej spoločnosti nevyhnutné na ochranu práv a slobôd iných, ochranu verejného poriadku, zdravia a mravnosti, majetku alebo pre bezpečnosť štátu. Zhromaždenie sa nesmie podmieňovať povolením orgánu verejnej správy.</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Právo slobodne sa združovať sa zaručuje. Každý má právo spolu s inými sa združovať v spolkoch, spoločnostiach alebo iných združeniach.</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Občania majú právo zakladať politické strany a politické hnutia a združovať sa v nich.</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lastRenderedPageBreak/>
        <w:t xml:space="preserve">(3) Výkon práv podľa odsekov </w:t>
      </w:r>
      <w:smartTag w:uri="urn:schemas-microsoft-com:office:smarttags" w:element="metricconverter">
        <w:smartTagPr>
          <w:attr w:name="ProductID" w:val="1 a"/>
        </w:smartTagPr>
        <w:r w:rsidRPr="00D635A6">
          <w:rPr>
            <w:snapToGrid w:val="0"/>
            <w:color w:val="262626"/>
            <w:sz w:val="22"/>
            <w:szCs w:val="22"/>
            <w:lang w:eastAsia="cs-CZ"/>
          </w:rPr>
          <w:t>1 a</w:t>
        </w:r>
      </w:smartTag>
      <w:r w:rsidRPr="00D635A6">
        <w:rPr>
          <w:snapToGrid w:val="0"/>
          <w:color w:val="262626"/>
          <w:sz w:val="22"/>
          <w:szCs w:val="22"/>
          <w:lang w:eastAsia="cs-CZ"/>
        </w:rPr>
        <w:t xml:space="preserve"> 2 možno obmedziť len v prípadoch ustanovených zákonom, ak je to v demokratickej spoločnosti nevyhnutné pre bezpečnosť štátu, na ochranu verejného poriadku, predchádzanie trestným činom alebo na ochranu práv a slobôd iných.</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Politické strany a politické hnutia, ako aj spolky, spoločnosti alebo iné združenia sú oddelené od štátu.</w:t>
      </w:r>
    </w:p>
    <w:p w:rsidR="00B55624" w:rsidRPr="00D635A6" w:rsidRDefault="00B55624" w:rsidP="00B55624">
      <w:pPr>
        <w:rPr>
          <w:bCs/>
          <w:snapToGrid w:val="0"/>
          <w:color w:val="262626"/>
          <w:sz w:val="22"/>
          <w:szCs w:val="22"/>
          <w:lang w:eastAsia="cs-CZ"/>
        </w:rPr>
      </w:pPr>
      <w:r w:rsidRPr="00D635A6">
        <w:rPr>
          <w:snapToGrid w:val="0"/>
          <w:color w:val="262626"/>
          <w:sz w:val="22"/>
          <w:szCs w:val="22"/>
          <w:lang w:eastAsia="cs-CZ"/>
        </w:rPr>
        <w:t xml:space="preserve">(1) Občania majú právo zúčastňovať sa na správe verejných vecí priamo alebo slobodnou voľbou svojich zástupcov. </w:t>
      </w:r>
      <w:r w:rsidRPr="00D635A6">
        <w:rPr>
          <w:bCs/>
          <w:snapToGrid w:val="0"/>
          <w:color w:val="262626"/>
          <w:sz w:val="22"/>
          <w:szCs w:val="22"/>
          <w:lang w:eastAsia="cs-CZ"/>
        </w:rPr>
        <w:t>Cudzinci s trvalým pobytom na území Slovenskej republiky majú právo voliť a byť volení do orgánov samosprávy obcí a do orgánov samosprávy vyšších územných celkov.</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Voľby sa musia konať v lehotách nepresahujúcich pravidelné volebné obdobie ustanovené zákonom.</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Volebné právo je všeobecné, rovné a priame a vykonáva sa tajným hlasovaním. Podmienky výkonu volebného práva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Občania majú za rovnakých podmienok prístup k voleným a iným verejným funkciám.</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Zákonná úprava všetkých politických práv a slobôd a jej výklad a používanie musia umožňovať a ochraňovať slobodnú súťaž politických síl v demokratickej spoločnosti.</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Občania majú právo postaviť sa na odpor proti každému, kto by odstraňoval demokratický poriadok základných ľudských práv a slobôd uvedených v tejto ústave, ak činnosť ústavných orgánov a účinné použitie zákonných prostriedkov sú znemožnené.</w:t>
      </w:r>
    </w:p>
    <w:p w:rsidR="00B55624" w:rsidRPr="00D635A6" w:rsidRDefault="00B55624" w:rsidP="00B55624">
      <w:pPr>
        <w:rPr>
          <w:snapToGrid w:val="0"/>
          <w:color w:val="262626"/>
          <w:sz w:val="22"/>
          <w:szCs w:val="22"/>
          <w:lang w:eastAsia="cs-CZ"/>
        </w:rPr>
      </w:pPr>
    </w:p>
    <w:p w:rsidR="00B55624" w:rsidRPr="00D635A6" w:rsidRDefault="00B55624" w:rsidP="00B55624">
      <w:pPr>
        <w:rPr>
          <w:b/>
          <w:snapToGrid w:val="0"/>
          <w:color w:val="262626"/>
          <w:sz w:val="22"/>
          <w:szCs w:val="22"/>
          <w:lang w:eastAsia="cs-CZ"/>
        </w:rPr>
      </w:pPr>
      <w:r w:rsidRPr="00D635A6">
        <w:rPr>
          <w:b/>
          <w:snapToGrid w:val="0"/>
          <w:color w:val="262626"/>
          <w:sz w:val="22"/>
          <w:szCs w:val="22"/>
          <w:lang w:eastAsia="cs-CZ"/>
        </w:rPr>
        <w:t>Práva národnostných menšín a etnických skupín</w:t>
      </w:r>
    </w:p>
    <w:p w:rsidR="00B55624" w:rsidRPr="00D635A6" w:rsidRDefault="00B55624" w:rsidP="00B55624">
      <w:pPr>
        <w:rPr>
          <w:snapToGrid w:val="0"/>
          <w:color w:val="262626"/>
          <w:sz w:val="22"/>
          <w:szCs w:val="22"/>
          <w:lang w:eastAsia="cs-CZ"/>
        </w:rPr>
      </w:pP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Príslušnosť ku ktorejkoľvek národnostnej menšine alebo etnickej skupine nesmie byť nikomu na ujmu.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 xml:space="preserve"> (1) Občanom tvoriacim v Slovenskej republike národnostné menšiny alebo etnické skupiny sa zaručuje všestranný rozvoj, najmä právo spoločne s inými príslušníkmi menšiny alebo skupiny rozvíjať vlastnú kultúru, právo rozširovať a prijímať informácie v ich materinskom jazyku, združovať sa v národnostných združeniach, zakladať a udržiavať vzdelávacie a kultúrne inštitúcie. Podrobnosti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Občanom patriacim k národnostným menšinám alebo etnickým skupinám sa za podmienok ustanovených zákonom zaručuje okrem práva na osvojenie si štátneho jazyka aj a) právo na vzdelanie v ich jazyku, b) právo používať ich jazyk v úradnom styku, c) právo zúčastňovať sa na riešení vecí týkajúcich sa národnostných menšín a etnických skupín.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Výkon práv občanov patriacich k národnostným menšinám a etnickým skupinám zaručených v tejto ústave nesmie viesť k ohrozeniu zvrchovanosti a územnej celistvosti Slovenskej republiky a k diskriminácii jej ostatného obyvateľstva.</w:t>
      </w:r>
    </w:p>
    <w:p w:rsidR="00B55624" w:rsidRPr="00D635A6" w:rsidRDefault="00B55624" w:rsidP="00B55624">
      <w:pPr>
        <w:rPr>
          <w:snapToGrid w:val="0"/>
          <w:color w:val="262626"/>
          <w:sz w:val="22"/>
          <w:szCs w:val="22"/>
          <w:lang w:eastAsia="cs-CZ"/>
        </w:rPr>
      </w:pPr>
    </w:p>
    <w:p w:rsidR="00B55624" w:rsidRPr="00D635A6" w:rsidRDefault="00B55624" w:rsidP="00B55624">
      <w:pPr>
        <w:rPr>
          <w:b/>
          <w:snapToGrid w:val="0"/>
          <w:color w:val="262626"/>
          <w:sz w:val="22"/>
          <w:szCs w:val="22"/>
          <w:lang w:eastAsia="cs-CZ"/>
        </w:rPr>
      </w:pPr>
      <w:r w:rsidRPr="00D635A6">
        <w:rPr>
          <w:b/>
          <w:snapToGrid w:val="0"/>
          <w:color w:val="262626"/>
          <w:sz w:val="22"/>
          <w:szCs w:val="22"/>
          <w:lang w:eastAsia="cs-CZ"/>
        </w:rPr>
        <w:t>Hospodárske, sociálne a kultúrne práva</w:t>
      </w:r>
    </w:p>
    <w:p w:rsidR="00B55624" w:rsidRPr="00D635A6" w:rsidRDefault="00B55624" w:rsidP="00B55624">
      <w:pPr>
        <w:pStyle w:val="Nadpis2"/>
        <w:spacing w:before="0"/>
        <w:rPr>
          <w:rFonts w:ascii="Times New Roman" w:hAnsi="Times New Roman"/>
          <w:color w:val="262626"/>
          <w:sz w:val="22"/>
          <w:szCs w:val="22"/>
        </w:rPr>
      </w:pP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Každý má právo na slobodnú voľbu povolania a prípravu naň, ako aj právo podnikať a uskutočňovať inú zárobkovú činnosť.</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Zákon môže ustanoviť podmienky a obmedzenia výkonu určitých povolaní alebo činností.</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Občania majú právo na prácu. Štát v primeranom rozsahu hmotne zabezpečuje občanov, ktorí nie z vlastnej viny nemôžu toto právo vykonávať. Podmienky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Zákon môže ustanoviť odchylnú úpravu práv uvedených v odsekoch 1 až 3 pre cudzincov.</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Zamestnanci majú právo na spravodlivé a uspokojujúce pracovné podmienky. Zákon im zabezpečuje najmä a) právo na odmenu za vykonanú prácu, dostatočnú na  to, aby im umožnila dôstojnú životnú úroveň, b) ochranu proti svojvoľnému prepúšťaniu  zo zamestnania a diskriminácii v zamestnaní, c) ochranu bezpečnosti a zdravia pri práci, d) najvyššiu prípustnú dĺžku pracovného času, e) primeraný odpočinok po práci, f) najkratšiu prípustnú dĺžku platenej dovolenky na zotavenie, g) právo na kolektívne vyjednávanie.</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 xml:space="preserve"> (1) Každý má právo sa slobodne združovať s inými na ochranu svojich hospodárskych a sociálnych záujmov.</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Odborové organizácie vznikajú nezávisle od štátu. Obmedzovať počet odborových organizácií, ako aj zvýhodňovať niektoré z nich v podniku alebo v odvetví, je neprípustné.</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Činnosť odborových organizácií a vznik a činnosť iných združení na ochranu hospodárskych a sociálnych záujmov možno obmedziť zákonom, ak ide o opatrenie v demokratickej spoločnosti nevyhnutné na ochranu bezpečnosti štátu, verejného poriadku alebo práv a slobôd druhých.</w:t>
      </w:r>
    </w:p>
    <w:p w:rsidR="00B55624" w:rsidRPr="00D635A6" w:rsidRDefault="00B55624" w:rsidP="00B55624">
      <w:pPr>
        <w:rPr>
          <w:bCs/>
          <w:snapToGrid w:val="0"/>
          <w:color w:val="262626"/>
          <w:sz w:val="22"/>
          <w:szCs w:val="22"/>
          <w:lang w:eastAsia="cs-CZ"/>
        </w:rPr>
      </w:pPr>
      <w:r w:rsidRPr="00D635A6">
        <w:rPr>
          <w:snapToGrid w:val="0"/>
          <w:color w:val="262626"/>
          <w:sz w:val="22"/>
          <w:szCs w:val="22"/>
          <w:lang w:eastAsia="cs-CZ"/>
        </w:rPr>
        <w:t xml:space="preserve">(4) Právo na štrajk sa zaručuje. Podmienky ustanoví zákon. Toto právo nemajú sudcovia, prokurátori, príslušníci ozbrojených síl a ozbrojených zborov a </w:t>
      </w:r>
      <w:r w:rsidRPr="00D635A6">
        <w:rPr>
          <w:bCs/>
          <w:snapToGrid w:val="0"/>
          <w:color w:val="262626"/>
          <w:sz w:val="22"/>
          <w:szCs w:val="22"/>
          <w:lang w:eastAsia="cs-CZ"/>
        </w:rPr>
        <w:t>príslušníci a zamestnanci hasičských a záchranných zborov.</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Ženy, mladiství a osoby zdravotne postihnuté majú právo na zvýšenú ochranu zdravia pri práci a osobitné pracovné podmienky.</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Mladiství a osoby zdravotne postihnuté majú právo na osobitnú ochranu v pracovných vzťahoch a na pomoc pri príprave na povolanie.</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 xml:space="preserve">(3) Podrobnosti o právach podľa odsekov </w:t>
      </w:r>
      <w:smartTag w:uri="urn:schemas-microsoft-com:office:smarttags" w:element="metricconverter">
        <w:smartTagPr>
          <w:attr w:name="ProductID" w:val="1 a"/>
        </w:smartTagPr>
        <w:r w:rsidRPr="00D635A6">
          <w:rPr>
            <w:snapToGrid w:val="0"/>
            <w:color w:val="262626"/>
            <w:sz w:val="22"/>
            <w:szCs w:val="22"/>
            <w:lang w:eastAsia="cs-CZ"/>
          </w:rPr>
          <w:t>1 a</w:t>
        </w:r>
      </w:smartTag>
      <w:r w:rsidRPr="00D635A6">
        <w:rPr>
          <w:snapToGrid w:val="0"/>
          <w:color w:val="262626"/>
          <w:sz w:val="22"/>
          <w:szCs w:val="22"/>
          <w:lang w:eastAsia="cs-CZ"/>
        </w:rPr>
        <w:t xml:space="preserve"> 2 ustanoví zákon. </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Občania majú právo na primerané hmotné zabezpečenie v starobe a pri nespôsobilosti na prácu, ako aj pri strate živiteľa.</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lastRenderedPageBreak/>
        <w:t>(2) Každý, kto je v hmotnej núdzi, má právo na takú pomoc, ktorá je nevyhnutná na zabezpečenie základných životných podmienok.</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Každý má právo na ochranu zdravia. Na  základe zdravotného poistenia majú občania právo na bezplatnú zdravotnú starostlivosť a na zdravotnícke pomôcky za podmienok, ktoré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Manželstvo, rodičovstvo a rodina sú pod ochranou zákona. Zaručuje sa osobitná ochrana detí a mladistvých.</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Žene v tehotenstve sa zaručuje osobitná starostlivosť, ochrana v pracovných vzťahoch a zodpovedajúce pracovné podmienky.</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Deti narodené v manželstve i mimo neho majú rovnaké práva.</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Starostlivosť o deti a ich výchova je právom rodičov; deti majú právo na rodičovskú výchovu a starostlivosť. Práva rodičov možno obmedziť a maloleté deti možno od rodičov odlúčiť proti vôli rodičov len rozhodnutím súdu na základe zákona.</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(5) Rodičia, ktorí sa starajú o deti, majú právo na pomoc štátu.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(6) Podrobnosti o právach podľa odsekov 1 až 5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Každý má právo na vzdelanie. Školská dochádzka je povinná. Jej dĺžku po vekovú hranicu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Občania majú právo na bezplatné vzdelanie v základných školách a stredných školách, podľa schopností občana a možnosti spoločnosti aj na vysokých školách.</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Zriaďovať iné školy ako štátne a vyučovať v nich možno len za podmienok ustanovených zákonom; v takýchto školách sa môže vzdelávanie poskytovať za úhradu.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Zákon ustanoví, za akých podmienok majú občania pri štúdiu právo na pomoc štátu.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Sloboda vedeckého bádania a umenia sa zaručuje. Práva na výsledky tvorivej duševnej činnosti chráni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Právo prístupu ku kultúrnemu bohatstvu sa zaručuje za podmienok ustanovených zákonom.</w:t>
      </w:r>
    </w:p>
    <w:p w:rsidR="00B55624" w:rsidRPr="00D635A6" w:rsidRDefault="00B55624" w:rsidP="00B55624">
      <w:pPr>
        <w:pStyle w:val="Nadpis1"/>
        <w:spacing w:before="0"/>
        <w:jc w:val="left"/>
        <w:rPr>
          <w:color w:val="262626"/>
          <w:sz w:val="22"/>
          <w:szCs w:val="22"/>
        </w:rPr>
      </w:pPr>
    </w:p>
    <w:p w:rsidR="00B55624" w:rsidRPr="00D635A6" w:rsidRDefault="00B55624" w:rsidP="00B55624">
      <w:pPr>
        <w:pStyle w:val="Nadpis1"/>
        <w:spacing w:before="0"/>
        <w:jc w:val="left"/>
        <w:rPr>
          <w:color w:val="262626"/>
          <w:sz w:val="22"/>
          <w:szCs w:val="22"/>
        </w:rPr>
      </w:pPr>
      <w:r w:rsidRPr="00D635A6">
        <w:rPr>
          <w:color w:val="262626"/>
          <w:sz w:val="22"/>
          <w:szCs w:val="22"/>
        </w:rPr>
        <w:t>Právo na ochranu životného prostredia a kultúrneho dedičstva</w:t>
      </w:r>
    </w:p>
    <w:p w:rsidR="00B55624" w:rsidRPr="00D635A6" w:rsidRDefault="00B55624" w:rsidP="00B55624">
      <w:pPr>
        <w:pStyle w:val="Nadpis1"/>
        <w:spacing w:before="0"/>
        <w:jc w:val="left"/>
        <w:rPr>
          <w:b w:val="0"/>
          <w:color w:val="262626"/>
          <w:sz w:val="22"/>
          <w:szCs w:val="22"/>
        </w:rPr>
      </w:pPr>
      <w:r w:rsidRPr="00D635A6">
        <w:rPr>
          <w:b w:val="0"/>
          <w:color w:val="262626"/>
          <w:sz w:val="22"/>
          <w:szCs w:val="22"/>
        </w:rPr>
        <w:t>(1) Každý má právo na priaznivé životné prostredie.</w:t>
      </w:r>
    </w:p>
    <w:p w:rsidR="00B55624" w:rsidRPr="00D635A6" w:rsidRDefault="00B55624" w:rsidP="00B55624">
      <w:pPr>
        <w:pStyle w:val="Zarkazkladnhotextu"/>
        <w:spacing w:before="0" w:line="240" w:lineRule="auto"/>
        <w:ind w:firstLine="0"/>
        <w:rPr>
          <w:color w:val="262626"/>
          <w:sz w:val="22"/>
          <w:szCs w:val="22"/>
        </w:rPr>
      </w:pPr>
      <w:r w:rsidRPr="00D635A6">
        <w:rPr>
          <w:color w:val="262626"/>
          <w:sz w:val="22"/>
          <w:szCs w:val="22"/>
        </w:rPr>
        <w:t>(2) Každý je  povinný chrániť  a zveľaďovať životné prostredie a kultúrne dedičstvo.</w:t>
      </w:r>
    </w:p>
    <w:p w:rsidR="00B55624" w:rsidRPr="00D635A6" w:rsidRDefault="00B55624" w:rsidP="00B55624">
      <w:pPr>
        <w:pStyle w:val="Zarkazkladnhotextu"/>
        <w:spacing w:before="0" w:line="240" w:lineRule="auto"/>
        <w:ind w:firstLine="0"/>
        <w:rPr>
          <w:color w:val="262626"/>
          <w:sz w:val="22"/>
          <w:szCs w:val="22"/>
        </w:rPr>
      </w:pPr>
      <w:r w:rsidRPr="00D635A6">
        <w:rPr>
          <w:color w:val="262626"/>
          <w:sz w:val="22"/>
          <w:szCs w:val="22"/>
        </w:rPr>
        <w:t>(3) Nikto nesmie nad mieru ustanovenú zákonom ohrozovať ani poškodzovať životné prostredie, prírodné zdroje a kultúrne pamiatky.</w:t>
      </w:r>
    </w:p>
    <w:p w:rsidR="00B55624" w:rsidRPr="00D635A6" w:rsidRDefault="00B55624" w:rsidP="00B55624">
      <w:pPr>
        <w:pStyle w:val="Zarkazkladnhotextu"/>
        <w:spacing w:before="0" w:line="240" w:lineRule="auto"/>
        <w:ind w:firstLine="0"/>
        <w:rPr>
          <w:bCs/>
          <w:color w:val="262626"/>
          <w:sz w:val="22"/>
          <w:szCs w:val="22"/>
        </w:rPr>
      </w:pPr>
      <w:r w:rsidRPr="00D635A6">
        <w:rPr>
          <w:color w:val="262626"/>
          <w:sz w:val="22"/>
          <w:szCs w:val="22"/>
        </w:rPr>
        <w:t>(4) Štát dbá o šetrné využívanie prírodných zdrojov, o ekologickú rovnováhu a o účinnú starostlivosť o životné prostredie</w:t>
      </w:r>
      <w:r w:rsidRPr="00D635A6">
        <w:rPr>
          <w:bCs/>
          <w:color w:val="262626"/>
          <w:sz w:val="22"/>
          <w:szCs w:val="22"/>
        </w:rPr>
        <w:t xml:space="preserve"> a zabezpečuje ochranu určeným druhom voľne rastúcich rastlín a voľne žijúcich živočíchov.</w:t>
      </w:r>
    </w:p>
    <w:p w:rsidR="00B55624" w:rsidRPr="00D635A6" w:rsidRDefault="00B55624" w:rsidP="00B55624">
      <w:pPr>
        <w:rPr>
          <w:bCs/>
          <w:snapToGrid w:val="0"/>
          <w:color w:val="262626"/>
          <w:sz w:val="22"/>
          <w:szCs w:val="22"/>
          <w:lang w:eastAsia="cs-CZ"/>
        </w:rPr>
      </w:pPr>
      <w:r w:rsidRPr="00D635A6">
        <w:rPr>
          <w:bCs/>
          <w:snapToGrid w:val="0"/>
          <w:color w:val="262626"/>
          <w:sz w:val="22"/>
          <w:szCs w:val="22"/>
          <w:lang w:eastAsia="cs-CZ"/>
        </w:rPr>
        <w:t>(5) Podrobnosti o právach a povinnostiach podľa odsekov 1 až 4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Každý má právo na včasné a úplné informácie o stave životného prostredia a o príčinách a následkoch tohto stavu.</w:t>
      </w:r>
    </w:p>
    <w:p w:rsidR="00B55624" w:rsidRPr="00D635A6" w:rsidRDefault="00B55624" w:rsidP="00B55624">
      <w:pPr>
        <w:rPr>
          <w:snapToGrid w:val="0"/>
          <w:color w:val="262626"/>
          <w:sz w:val="22"/>
          <w:szCs w:val="22"/>
          <w:lang w:eastAsia="cs-CZ"/>
        </w:rPr>
      </w:pPr>
    </w:p>
    <w:p w:rsidR="00B55624" w:rsidRPr="00D635A6" w:rsidRDefault="00B55624" w:rsidP="00B55624">
      <w:pPr>
        <w:rPr>
          <w:b/>
          <w:snapToGrid w:val="0"/>
          <w:color w:val="262626"/>
          <w:sz w:val="22"/>
          <w:szCs w:val="22"/>
          <w:lang w:eastAsia="cs-CZ"/>
        </w:rPr>
      </w:pPr>
      <w:r w:rsidRPr="00D635A6">
        <w:rPr>
          <w:b/>
          <w:snapToGrid w:val="0"/>
          <w:color w:val="262626"/>
          <w:sz w:val="22"/>
          <w:szCs w:val="22"/>
          <w:lang w:eastAsia="cs-CZ"/>
        </w:rPr>
        <w:t>Právo na súdnu a inú právnu ochranu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Každý sa môže domáhať zákonom ustanoveným postupom svojho práva na nezávislom a nestrannom súde a v prípadoch ustanovených zákonom na inom orgáne Slovenskej republiky.</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Kto tvrdí, že bol na svojich právach ukrátený rozhodnutím orgánu verejnej správy, môže sa obrátiť na súd, aby preskúmal zákonnosť takéhoto rozhodnutia, ak zákon neustanoví inak. Z právomoci súdu však nesmie byť vylúčené preskúmanie rozhodnutí týkajúcich sa základných práv a slobôd.</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Každý má právo na náhradu škody spôsobenej nezákonným rozhodnutím súdu, iného štátneho orgánu či orgánu verejnej správy alebo nesprávnym úradným postupom.</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Podmienky a podrobnosti o súdnej a inej  právnej ochrane ustanoví zákon.</w:t>
      </w:r>
    </w:p>
    <w:p w:rsidR="00B55624" w:rsidRPr="00D635A6" w:rsidRDefault="00B55624" w:rsidP="00B55624">
      <w:pPr>
        <w:rPr>
          <w:snapToGrid w:val="0"/>
          <w:color w:val="262626"/>
          <w:sz w:val="22"/>
          <w:szCs w:val="22"/>
          <w:lang w:eastAsia="cs-CZ"/>
        </w:rPr>
      </w:pP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Každý má právo odoprieť výpoveď, ak by ňou spôsobil nebezpečenstvo trestného stíhania sebe alebo blízkej osobe.</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Každý má právo na právnu pomoc v konaní pred súdmi, inými štátnymi orgánmi alebo orgánmi verejnej správy od začiatku konania, a to za podmienok ustanovených zákonom.</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Všetci účastníci sú si v konaní podľa odseku 2 rovní.</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Kto vyhlási, že neovláda jazyk, v ktorom sa vedie konanie podľa odseku 2, má právo na tlmočníka.</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(1) Nikoho nemožno odňať jeho zákonnému sudcovi. Príslušnosť súdu ustanoví zákon.</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Každý má právo, aby sa jeho vec verejne prerokovala bez zbytočných prieťahov a v jeho prítomnosti a aby sa mohol vyjadriť ku všetkým vykonávaným dôkazom. Verejnosť možno vylúčiť len v prípadoch ustanovených zákonom.</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Len zákon ustanoví, ktoré konanie je trestným činom a aký trest, prípadne iné ujmy na právach alebo majetku možno uložiť za jeho spáchanie.</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 xml:space="preserve"> (1) Len súd rozhoduje o vine a treste za trestné činy.</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(2) Každý, proti komu sa vedie trestné konanie, považuje sa za nevinného, kým súd nevysloví právoplatným odsudzujúcim rozsudkom jeho vinu.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(3) Obvinený má právo, aby mu bol poskytnutý čas a možnosť na prípravu obhajoby a aby sa mohol obhajovať sám alebo prostredníctvom obhajcu.</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(4) Obvinený má právo odoprieť výpoveď; tohto práva ho nemožno pozbaviť nijakým spôsobom.</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lastRenderedPageBreak/>
        <w:t>(5) Nikoho nemožno trestne stíhať za čin, za ktorý bol už právoplatne odsúdený alebo oslobodený spod obžaloby. Táto zásada nevylučuje uplatnenie mimoriadnych opravných prostriedkov v súlade so zákonom.</w:t>
      </w:r>
    </w:p>
    <w:p w:rsidR="00B55624" w:rsidRPr="00D635A6" w:rsidRDefault="00B55624" w:rsidP="00B55624">
      <w:pPr>
        <w:rPr>
          <w:snapToGrid w:val="0"/>
          <w:color w:val="262626"/>
          <w:sz w:val="22"/>
          <w:szCs w:val="22"/>
          <w:lang w:eastAsia="cs-CZ"/>
        </w:rPr>
      </w:pPr>
      <w:r w:rsidRPr="00D635A6">
        <w:rPr>
          <w:snapToGrid w:val="0"/>
          <w:color w:val="262626"/>
          <w:sz w:val="22"/>
          <w:szCs w:val="22"/>
          <w:lang w:eastAsia="cs-CZ"/>
        </w:rPr>
        <w:t>(6) Trestnosť činu sa posudzuje a trest sa ukladá podľa zákona účinného v čase, keď bol čin spáchaný. Neskorší zákon sa použije, ak je to pre páchateľa priaznivejšie.</w:t>
      </w:r>
    </w:p>
    <w:p w:rsidR="00B55624" w:rsidRPr="00D635A6" w:rsidRDefault="00B55624" w:rsidP="00B55624">
      <w:pPr>
        <w:rPr>
          <w:snapToGrid w:val="0"/>
          <w:color w:val="262626"/>
          <w:sz w:val="22"/>
          <w:szCs w:val="22"/>
          <w:lang w:eastAsia="cs-CZ"/>
        </w:rPr>
      </w:pPr>
    </w:p>
    <w:p w:rsidR="00B55624" w:rsidRPr="00D635A6" w:rsidRDefault="00B55624" w:rsidP="00B55624">
      <w:pPr>
        <w:pStyle w:val="Zarkazkladnhotextu2"/>
        <w:spacing w:after="0" w:line="240" w:lineRule="auto"/>
        <w:ind w:left="0"/>
        <w:rPr>
          <w:rFonts w:ascii="Times New Roman" w:hAnsi="Times New Roman"/>
          <w:bCs/>
          <w:color w:val="262626"/>
        </w:rPr>
      </w:pPr>
      <w:r w:rsidRPr="00D635A6">
        <w:rPr>
          <w:rFonts w:ascii="Times New Roman" w:hAnsi="Times New Roman"/>
          <w:bCs/>
          <w:color w:val="262626"/>
        </w:rPr>
        <w:t>(2) Podmienky a  rozsah obmedzenia základných práv a slobôd a rozsah povinností v čase vojny, vojnového stavu, výnimočného stavu a núdzového stavu ustanoví ústavný zákon.</w:t>
      </w:r>
    </w:p>
    <w:p w:rsidR="00B55624" w:rsidRPr="00D635A6" w:rsidRDefault="00B55624" w:rsidP="00B55624">
      <w:pPr>
        <w:rPr>
          <w:b/>
          <w:color w:val="000000"/>
          <w:sz w:val="22"/>
          <w:szCs w:val="22"/>
        </w:rPr>
      </w:pPr>
    </w:p>
    <w:p w:rsidR="00B55624" w:rsidRPr="00D635A6" w:rsidRDefault="00B55624" w:rsidP="00B55624">
      <w:pPr>
        <w:numPr>
          <w:ilvl w:val="0"/>
          <w:numId w:val="1"/>
        </w:numPr>
        <w:rPr>
          <w:b/>
          <w:color w:val="000000"/>
          <w:sz w:val="22"/>
          <w:szCs w:val="22"/>
        </w:rPr>
      </w:pPr>
      <w:r w:rsidRPr="00D635A6">
        <w:rPr>
          <w:b/>
          <w:color w:val="000000"/>
          <w:sz w:val="22"/>
          <w:szCs w:val="22"/>
        </w:rPr>
        <w:t>za akých okolností sa môže krátiť dovolenka</w:t>
      </w:r>
    </w:p>
    <w:p w:rsidR="00B55624" w:rsidRPr="00D635A6" w:rsidRDefault="00B55624" w:rsidP="00B55624">
      <w:pPr>
        <w:rPr>
          <w:color w:val="000000"/>
          <w:sz w:val="22"/>
          <w:szCs w:val="22"/>
        </w:rPr>
      </w:pPr>
      <w:r w:rsidRPr="00D635A6">
        <w:rPr>
          <w:color w:val="000000"/>
          <w:sz w:val="22"/>
          <w:szCs w:val="22"/>
        </w:rPr>
        <w:t>U Pfv viď.otázka č.24</w:t>
      </w:r>
    </w:p>
    <w:p w:rsidR="00B55624" w:rsidRPr="00D635A6" w:rsidRDefault="00B55624" w:rsidP="00B55624">
      <w:pPr>
        <w:spacing w:before="100" w:beforeAutospacing="1" w:after="100" w:afterAutospacing="1"/>
        <w:outlineLvl w:val="4"/>
        <w:rPr>
          <w:b/>
          <w:bCs/>
          <w:color w:val="303030"/>
          <w:sz w:val="22"/>
          <w:szCs w:val="22"/>
        </w:rPr>
      </w:pPr>
      <w:r w:rsidRPr="00D635A6">
        <w:rPr>
          <w:b/>
          <w:bCs/>
          <w:color w:val="303030"/>
          <w:sz w:val="22"/>
          <w:szCs w:val="22"/>
        </w:rPr>
        <w:t>Krátenie dovolenky (311/2001)</w:t>
      </w:r>
      <w:r w:rsidRPr="00D635A6">
        <w:rPr>
          <w:color w:val="000000"/>
          <w:sz w:val="22"/>
          <w:szCs w:val="22"/>
        </w:rPr>
        <w:br/>
        <w:t xml:space="preserve">(1) Ak nepracoval zamestnanec, ktorý splnil podmienku odpracovania aspoň 60 dní v kalendárnom roku, za ktorý sa </w:t>
      </w:r>
      <w:r w:rsidRPr="00D635A6">
        <w:rPr>
          <w:color w:val="262626"/>
          <w:sz w:val="22"/>
          <w:szCs w:val="22"/>
        </w:rPr>
        <w:t>dovolenka poskytuje, z dôvodu výkonu mimoriadnej služby v období krízovej situácie alebo alternatívnej služby v čase vojny a vojnového stavu, z dôvodu čerpania rodičovskej dovolenky (§ 166 ods. 2) a pre dôležité osobné prekážky v práci, ktoré sa neuvádzajú v § 141 ods. 2, kráti sa mu dovolenka za prvých 100 takto zameškaných pracovných dní o jednu dvanástinu a za každých ďalších 21 dní rovnako o jednu dvanástinu. Dovolenka sa zamestnancovi nekráti za obdobie pracovnej neschopnosti vzniknutej v dôsledku pracovného úrazu alebo choroby z povolania, za ktoré</w:t>
      </w:r>
      <w:r w:rsidRPr="00D635A6">
        <w:rPr>
          <w:color w:val="000000"/>
          <w:sz w:val="22"/>
          <w:szCs w:val="22"/>
        </w:rPr>
        <w:t xml:space="preserve"> zamestnávateľ zodpovedá.</w:t>
      </w:r>
      <w:r w:rsidRPr="00D635A6">
        <w:rPr>
          <w:color w:val="000000"/>
          <w:sz w:val="22"/>
          <w:szCs w:val="22"/>
        </w:rPr>
        <w:br/>
        <w:t>(2) Za každú neospravedlnene zameškanú zmenu (pracovný deň) môže zamestnávateľ krátiť zamestnancovi dovolenku o jeden až dva dni. Neospravedlnené zameškania kratších častí jednotlivých zmien sa sčítajú.</w:t>
      </w:r>
      <w:r w:rsidRPr="00D635A6">
        <w:rPr>
          <w:color w:val="000000"/>
          <w:sz w:val="22"/>
          <w:szCs w:val="22"/>
        </w:rPr>
        <w:br/>
        <w:t>(3) Pri krátení dovolenky podľa odseku 1 sa musí zamestnancovi, ktorého pracovný pomer u toho istého zamestnávateľa trval počas celého kalendárneho roka, poskytnúť dovolenka aspoň v dĺžke jedného týždňa, mladistvému zamestnancovi v dĺžke dvoch týždňov.</w:t>
      </w:r>
      <w:r w:rsidRPr="00D635A6">
        <w:rPr>
          <w:color w:val="000000"/>
          <w:sz w:val="22"/>
          <w:szCs w:val="22"/>
        </w:rPr>
        <w:br/>
        <w:t xml:space="preserve">(4) Zamestnancovi, ktorý nepracoval pre výkon trestu odňatia slobody, sa za každých </w:t>
      </w:r>
      <w:r w:rsidRPr="00D635A6">
        <w:rPr>
          <w:color w:val="0080C0"/>
          <w:sz w:val="22"/>
          <w:szCs w:val="22"/>
        </w:rPr>
        <w:t>21</w:t>
      </w:r>
      <w:r w:rsidRPr="00D635A6">
        <w:rPr>
          <w:color w:val="000000"/>
          <w:sz w:val="22"/>
          <w:szCs w:val="22"/>
        </w:rPr>
        <w:t xml:space="preserve"> takto zameškaných pracovných dní kráti dovolenka za kalendárny rok o jednu dvanástinu. Rovnako sa kráti dovolenka za výkon väzby, ak bol zamestnanec právoplatne odsúdený alebo ak bol zamestnanec spod obžaloby oslobodený, prípadne ak bolo proti nemu trestné stíhanie zastavené len preto, že nie je za spáchaný trestný čin trestne zodpovedný alebo že mu bola udelená milosť, alebo že trestný čin bol amnestovaný.</w:t>
      </w:r>
      <w:r w:rsidRPr="00D635A6">
        <w:rPr>
          <w:color w:val="000000"/>
          <w:sz w:val="22"/>
          <w:szCs w:val="22"/>
        </w:rPr>
        <w:br/>
        <w:t>(5) Dovolenku za odpracované dni a dodatkovú dovolenku možno krátiť iba z dôvodov ustanovených v odseku 2.</w:t>
      </w:r>
      <w:r w:rsidRPr="00D635A6">
        <w:rPr>
          <w:color w:val="000000"/>
          <w:sz w:val="22"/>
          <w:szCs w:val="22"/>
        </w:rPr>
        <w:br/>
        <w:t>(6) Dovolenka, na ktorú vznikol nárok v príslušnom kalendárnom roku, sa kráti len z dôvodov, ktoré vznikli v tom roku.</w:t>
      </w:r>
    </w:p>
    <w:p w:rsidR="00B55624" w:rsidRPr="00D635A6" w:rsidRDefault="00B55624" w:rsidP="00B55624">
      <w:pPr>
        <w:numPr>
          <w:ilvl w:val="0"/>
          <w:numId w:val="1"/>
        </w:numPr>
        <w:rPr>
          <w:b/>
          <w:color w:val="000000"/>
          <w:sz w:val="22"/>
          <w:szCs w:val="22"/>
        </w:rPr>
      </w:pPr>
      <w:r w:rsidRPr="00D635A6">
        <w:rPr>
          <w:b/>
          <w:color w:val="000000"/>
          <w:sz w:val="22"/>
          <w:szCs w:val="22"/>
        </w:rPr>
        <w:t>Charakterizujte ústavu.</w:t>
      </w:r>
    </w:p>
    <w:p w:rsidR="00B55624" w:rsidRPr="00D635A6" w:rsidRDefault="00B55624" w:rsidP="00B55624">
      <w:pPr>
        <w:rPr>
          <w:color w:val="262626"/>
          <w:sz w:val="22"/>
          <w:szCs w:val="22"/>
        </w:rPr>
      </w:pPr>
      <w:r w:rsidRPr="00D635A6">
        <w:rPr>
          <w:b/>
          <w:bCs/>
          <w:color w:val="262626"/>
          <w:sz w:val="22"/>
          <w:szCs w:val="22"/>
        </w:rPr>
        <w:t>Ústava Slovenskej republiky</w:t>
      </w:r>
      <w:r w:rsidRPr="00D635A6">
        <w:rPr>
          <w:color w:val="262626"/>
          <w:sz w:val="22"/>
          <w:szCs w:val="22"/>
        </w:rPr>
        <w:t xml:space="preserve"> (č. 460/1992 Zb.) je hierarchicky najvyššie postavený </w:t>
      </w:r>
      <w:hyperlink r:id="rId6" w:tooltip="Právny &#10;predpis" w:history="1">
        <w:r w:rsidRPr="00D635A6">
          <w:rPr>
            <w:rStyle w:val="Hypertextovprepojenie"/>
            <w:color w:val="262626"/>
            <w:sz w:val="22"/>
            <w:szCs w:val="22"/>
          </w:rPr>
          <w:t>právny predpis</w:t>
        </w:r>
      </w:hyperlink>
      <w:r w:rsidRPr="00D635A6">
        <w:rPr>
          <w:color w:val="262626"/>
          <w:sz w:val="22"/>
          <w:szCs w:val="22"/>
        </w:rPr>
        <w:t xml:space="preserve"> platný v </w:t>
      </w:r>
      <w:hyperlink r:id="rId7" w:tooltip="Slovenská republika" w:history="1">
        <w:r w:rsidRPr="00D635A6">
          <w:rPr>
            <w:rStyle w:val="Hypertextovprepojenie"/>
            <w:color w:val="262626"/>
            <w:sz w:val="22"/>
            <w:szCs w:val="22"/>
          </w:rPr>
          <w:t>Slovenskej republike</w:t>
        </w:r>
      </w:hyperlink>
      <w:r w:rsidRPr="00D635A6">
        <w:rPr>
          <w:color w:val="262626"/>
          <w:sz w:val="22"/>
          <w:szCs w:val="22"/>
        </w:rPr>
        <w:t xml:space="preserve">. Prijatá bola 1. septembra 1992 o 22:26 hod. počtom 114 hlasov poslancami </w:t>
      </w:r>
      <w:hyperlink r:id="rId8" w:tooltip="Slovenská národná rada" w:history="1">
        <w:r w:rsidRPr="00D635A6">
          <w:rPr>
            <w:rStyle w:val="Hypertextovprepojenie"/>
            <w:color w:val="262626"/>
            <w:sz w:val="22"/>
            <w:szCs w:val="22"/>
          </w:rPr>
          <w:t>Slovenskej národnej rady</w:t>
        </w:r>
      </w:hyperlink>
      <w:r w:rsidRPr="00D635A6">
        <w:rPr>
          <w:color w:val="262626"/>
          <w:sz w:val="22"/>
          <w:szCs w:val="22"/>
        </w:rPr>
        <w:t xml:space="preserve">. Podpísaná bola 3. septembra 1992 v Rytierskej sieni na Bratislavskom hrade. Jej výklad a kontrolu, či je dodržiavaná, má na starosti </w:t>
      </w:r>
      <w:hyperlink r:id="rId9" w:tooltip="Ústavný súd Slovenskej republiky" w:history="1">
        <w:r w:rsidRPr="00D635A6">
          <w:rPr>
            <w:rStyle w:val="Hypertextovprepojenie"/>
            <w:color w:val="262626"/>
            <w:sz w:val="22"/>
            <w:szCs w:val="22"/>
          </w:rPr>
          <w:t>Ústavný súd Slovenskej republiky</w:t>
        </w:r>
      </w:hyperlink>
      <w:r w:rsidRPr="00D635A6">
        <w:rPr>
          <w:color w:val="262626"/>
          <w:sz w:val="22"/>
          <w:szCs w:val="22"/>
        </w:rPr>
        <w:t xml:space="preserve">. Novelizovaná bola už osemkrát a to </w:t>
      </w:r>
      <w:hyperlink r:id="rId10" w:tooltip="Ústavný zákon" w:history="1">
        <w:r w:rsidRPr="00D635A6">
          <w:rPr>
            <w:rStyle w:val="Hypertextovprepojenie"/>
            <w:color w:val="262626"/>
            <w:sz w:val="22"/>
            <w:szCs w:val="22"/>
          </w:rPr>
          <w:t>ústavnými zákonmi</w:t>
        </w:r>
      </w:hyperlink>
      <w:r w:rsidRPr="00D635A6">
        <w:rPr>
          <w:color w:val="262626"/>
          <w:sz w:val="22"/>
          <w:szCs w:val="22"/>
        </w:rPr>
        <w:t xml:space="preserve"> č. 244/1998 Z.z., 9/1999 Z.z., 90/2001 Z.z., 140/2004 Z.z. a 323/2004 Z.z., 463/2005 Z.z., 92/2006 Z.z. a 210/2006 Z.z.</w:t>
      </w:r>
    </w:p>
    <w:p w:rsidR="00B55624" w:rsidRPr="00D635A6" w:rsidRDefault="00284B68" w:rsidP="00B55624">
      <w:pPr>
        <w:pStyle w:val="Normlnywebov"/>
        <w:rPr>
          <w:color w:val="262626"/>
          <w:sz w:val="22"/>
          <w:szCs w:val="22"/>
          <w:lang w:val="sk-SK"/>
        </w:rPr>
      </w:pPr>
      <w:hyperlink r:id="rId11" w:tooltip="Ústava" w:history="1">
        <w:r w:rsidR="00B55624" w:rsidRPr="00D635A6">
          <w:rPr>
            <w:rStyle w:val="Hypertextovprepojenie"/>
            <w:color w:val="262626"/>
            <w:sz w:val="22"/>
            <w:szCs w:val="22"/>
            <w:lang w:val="sk-SK"/>
          </w:rPr>
          <w:t>Ústava</w:t>
        </w:r>
      </w:hyperlink>
      <w:r w:rsidR="00B55624" w:rsidRPr="00D635A6">
        <w:rPr>
          <w:color w:val="262626"/>
          <w:sz w:val="22"/>
          <w:szCs w:val="22"/>
          <w:lang w:val="sk-SK"/>
        </w:rPr>
        <w:t xml:space="preserve"> Slovenskej republiky môže byť charakterizovaná ako písaná, rigidná, právna, unitaristická, republikánska a demokratická.</w:t>
      </w:r>
    </w:p>
    <w:p w:rsidR="00B55624" w:rsidRPr="00D635A6" w:rsidRDefault="00B55624" w:rsidP="00B55624">
      <w:pPr>
        <w:numPr>
          <w:ilvl w:val="0"/>
          <w:numId w:val="2"/>
        </w:numPr>
        <w:spacing w:before="100" w:beforeAutospacing="1" w:after="100" w:afterAutospacing="1"/>
        <w:rPr>
          <w:color w:val="262626"/>
          <w:sz w:val="22"/>
          <w:szCs w:val="22"/>
        </w:rPr>
      </w:pPr>
      <w:r w:rsidRPr="00D635A6">
        <w:rPr>
          <w:color w:val="262626"/>
          <w:sz w:val="22"/>
          <w:szCs w:val="22"/>
        </w:rPr>
        <w:t xml:space="preserve">Je ústavou </w:t>
      </w:r>
      <w:r w:rsidRPr="00D635A6">
        <w:rPr>
          <w:bCs/>
          <w:color w:val="262626"/>
          <w:sz w:val="22"/>
          <w:szCs w:val="22"/>
        </w:rPr>
        <w:t>písanou</w:t>
      </w:r>
      <w:r w:rsidRPr="00D635A6">
        <w:rPr>
          <w:color w:val="262626"/>
          <w:sz w:val="22"/>
          <w:szCs w:val="22"/>
        </w:rPr>
        <w:t xml:space="preserve">, pretože sa skladá z viacerých </w:t>
      </w:r>
      <w:hyperlink r:id="rId12" w:tooltip="Ústavný zákon" w:history="1">
        <w:r w:rsidRPr="00D635A6">
          <w:rPr>
            <w:rStyle w:val="Hypertextovprepojenie"/>
            <w:color w:val="262626"/>
            <w:sz w:val="22"/>
            <w:szCs w:val="22"/>
          </w:rPr>
          <w:t>ústavných zákonov</w:t>
        </w:r>
      </w:hyperlink>
      <w:r w:rsidRPr="00D635A6">
        <w:rPr>
          <w:color w:val="262626"/>
          <w:sz w:val="22"/>
          <w:szCs w:val="22"/>
        </w:rPr>
        <w:t>, ktoré na seba vecne a časovo nadväzujú.</w:t>
      </w:r>
    </w:p>
    <w:p w:rsidR="00B55624" w:rsidRPr="00D635A6" w:rsidRDefault="00B55624" w:rsidP="00B55624">
      <w:pPr>
        <w:numPr>
          <w:ilvl w:val="0"/>
          <w:numId w:val="2"/>
        </w:numPr>
        <w:spacing w:before="100" w:beforeAutospacing="1" w:after="100" w:afterAutospacing="1"/>
        <w:rPr>
          <w:color w:val="262626"/>
          <w:sz w:val="22"/>
          <w:szCs w:val="22"/>
        </w:rPr>
      </w:pPr>
      <w:r w:rsidRPr="00D635A6">
        <w:rPr>
          <w:bCs/>
          <w:color w:val="262626"/>
          <w:sz w:val="22"/>
          <w:szCs w:val="22"/>
        </w:rPr>
        <w:t>Rigidnou</w:t>
      </w:r>
      <w:r w:rsidRPr="00D635A6">
        <w:rPr>
          <w:color w:val="262626"/>
          <w:sz w:val="22"/>
          <w:szCs w:val="22"/>
        </w:rPr>
        <w:t xml:space="preserve"> je preto, že na jej prijatie či zmenu je potrebný súhlas trojpätinovej väčšiny všetkých poslancov </w:t>
      </w:r>
      <w:hyperlink r:id="rId13" w:tooltip="NR SR" w:history="1">
        <w:r w:rsidRPr="00D635A6">
          <w:rPr>
            <w:rStyle w:val="Hypertextovprepojenie"/>
            <w:color w:val="262626"/>
            <w:sz w:val="22"/>
            <w:szCs w:val="22"/>
          </w:rPr>
          <w:t>NR SR</w:t>
        </w:r>
      </w:hyperlink>
      <w:r w:rsidRPr="00D635A6">
        <w:rPr>
          <w:color w:val="262626"/>
          <w:sz w:val="22"/>
          <w:szCs w:val="22"/>
        </w:rPr>
        <w:t xml:space="preserve"> (na rozdiel od nadpolovičnej väčšiny prítomných poslancov potrebných na prijatie obyčajného zákona).</w:t>
      </w:r>
    </w:p>
    <w:p w:rsidR="00B55624" w:rsidRPr="00D635A6" w:rsidRDefault="00B55624" w:rsidP="00B55624">
      <w:pPr>
        <w:numPr>
          <w:ilvl w:val="0"/>
          <w:numId w:val="2"/>
        </w:numPr>
        <w:spacing w:before="100" w:beforeAutospacing="1" w:after="100" w:afterAutospacing="1"/>
        <w:rPr>
          <w:color w:val="262626"/>
          <w:sz w:val="22"/>
          <w:szCs w:val="22"/>
        </w:rPr>
      </w:pPr>
      <w:r w:rsidRPr="00D635A6">
        <w:rPr>
          <w:bCs/>
          <w:color w:val="262626"/>
          <w:sz w:val="22"/>
          <w:szCs w:val="22"/>
        </w:rPr>
        <w:t>Právnou</w:t>
      </w:r>
      <w:r w:rsidRPr="00D635A6">
        <w:rPr>
          <w:color w:val="262626"/>
          <w:sz w:val="22"/>
          <w:szCs w:val="22"/>
        </w:rPr>
        <w:t xml:space="preserve"> ústavou je preto, že sa v </w:t>
      </w:r>
      <w:hyperlink r:id="rId14" w:tooltip="Slovenská republika" w:history="1">
        <w:r w:rsidRPr="00D635A6">
          <w:rPr>
            <w:rStyle w:val="Hypertextovprepojenie"/>
            <w:color w:val="262626"/>
            <w:sz w:val="22"/>
            <w:szCs w:val="22"/>
          </w:rPr>
          <w:t>Slovenskej republike</w:t>
        </w:r>
      </w:hyperlink>
      <w:r w:rsidRPr="00D635A6">
        <w:rPr>
          <w:color w:val="262626"/>
          <w:sz w:val="22"/>
          <w:szCs w:val="22"/>
        </w:rPr>
        <w:t xml:space="preserve"> aj skutočne uplatňuje a skutočný právny stav zodpovedá ústave.</w:t>
      </w:r>
    </w:p>
    <w:p w:rsidR="00B55624" w:rsidRPr="00D635A6" w:rsidRDefault="00B55624" w:rsidP="00B55624">
      <w:pPr>
        <w:numPr>
          <w:ilvl w:val="0"/>
          <w:numId w:val="2"/>
        </w:numPr>
        <w:spacing w:before="100" w:beforeAutospacing="1" w:after="100" w:afterAutospacing="1"/>
        <w:rPr>
          <w:color w:val="262626"/>
          <w:sz w:val="22"/>
          <w:szCs w:val="22"/>
        </w:rPr>
      </w:pPr>
      <w:r w:rsidRPr="00D635A6">
        <w:rPr>
          <w:bCs/>
          <w:color w:val="262626"/>
          <w:sz w:val="22"/>
          <w:szCs w:val="22"/>
        </w:rPr>
        <w:t>Unitaristický</w:t>
      </w:r>
      <w:r w:rsidRPr="00D635A6">
        <w:rPr>
          <w:color w:val="262626"/>
          <w:sz w:val="22"/>
          <w:szCs w:val="22"/>
        </w:rPr>
        <w:t xml:space="preserve"> charakter je vyjadrený v čl. 3 ods. 1, ktorý ustanovuje, že </w:t>
      </w:r>
      <w:r w:rsidRPr="00D635A6">
        <w:rPr>
          <w:i/>
          <w:iCs/>
          <w:color w:val="262626"/>
          <w:sz w:val="22"/>
          <w:szCs w:val="22"/>
        </w:rPr>
        <w:t>územie Slovenskej republiky je jednotné a nedeliteľné</w:t>
      </w:r>
      <w:r w:rsidRPr="00D635A6">
        <w:rPr>
          <w:color w:val="262626"/>
          <w:sz w:val="22"/>
          <w:szCs w:val="22"/>
        </w:rPr>
        <w:t>.</w:t>
      </w:r>
    </w:p>
    <w:p w:rsidR="00B55624" w:rsidRPr="00D635A6" w:rsidRDefault="00284B68" w:rsidP="00B55624">
      <w:pPr>
        <w:numPr>
          <w:ilvl w:val="0"/>
          <w:numId w:val="2"/>
        </w:numPr>
        <w:spacing w:before="100" w:beforeAutospacing="1" w:after="100" w:afterAutospacing="1"/>
        <w:rPr>
          <w:color w:val="262626"/>
          <w:sz w:val="22"/>
          <w:szCs w:val="22"/>
        </w:rPr>
      </w:pPr>
      <w:hyperlink r:id="rId15" w:tooltip="Demokracia" w:history="1">
        <w:r w:rsidR="00B55624" w:rsidRPr="00D635A6">
          <w:rPr>
            <w:rStyle w:val="Hypertextovprepojenie"/>
            <w:bCs/>
            <w:color w:val="262626"/>
            <w:sz w:val="22"/>
            <w:szCs w:val="22"/>
          </w:rPr>
          <w:t>Demokratický</w:t>
        </w:r>
      </w:hyperlink>
      <w:r w:rsidR="00B55624" w:rsidRPr="00D635A6">
        <w:rPr>
          <w:color w:val="262626"/>
          <w:sz w:val="22"/>
          <w:szCs w:val="22"/>
        </w:rPr>
        <w:t xml:space="preserve"> charakter je upravený najmä v čl. 1 a čl. 2 (</w:t>
      </w:r>
      <w:r w:rsidR="00B55624" w:rsidRPr="00D635A6">
        <w:rPr>
          <w:i/>
          <w:iCs/>
          <w:color w:val="262626"/>
          <w:sz w:val="22"/>
          <w:szCs w:val="22"/>
        </w:rPr>
        <w:t>Štátna moc pochádza od občanov, ktorí ju vykonávajú prostredníctvom svojich volených zástupcov alebo priamo.</w:t>
      </w:r>
      <w:r w:rsidR="00B55624" w:rsidRPr="00D635A6">
        <w:rPr>
          <w:color w:val="262626"/>
          <w:sz w:val="22"/>
          <w:szCs w:val="22"/>
        </w:rPr>
        <w:t>).</w:t>
      </w:r>
    </w:p>
    <w:p w:rsidR="00B55624" w:rsidRPr="00D635A6" w:rsidRDefault="00284B68" w:rsidP="00B55624">
      <w:pPr>
        <w:numPr>
          <w:ilvl w:val="0"/>
          <w:numId w:val="2"/>
        </w:numPr>
        <w:spacing w:before="100" w:beforeAutospacing="1" w:after="100" w:afterAutospacing="1"/>
        <w:rPr>
          <w:color w:val="262626"/>
          <w:sz w:val="22"/>
          <w:szCs w:val="22"/>
        </w:rPr>
      </w:pPr>
      <w:hyperlink r:id="rId16" w:tooltip="Republika" w:history="1">
        <w:r w:rsidR="00B55624" w:rsidRPr="00D635A6">
          <w:rPr>
            <w:rStyle w:val="Hypertextovprepojenie"/>
            <w:bCs/>
            <w:color w:val="262626"/>
            <w:sz w:val="22"/>
            <w:szCs w:val="22"/>
          </w:rPr>
          <w:t>Republikánsky</w:t>
        </w:r>
      </w:hyperlink>
      <w:r w:rsidR="00B55624" w:rsidRPr="00D635A6">
        <w:rPr>
          <w:color w:val="262626"/>
          <w:sz w:val="22"/>
          <w:szCs w:val="22"/>
        </w:rPr>
        <w:t xml:space="preserve"> charakter je vyjadrený najmä tým, že v čl. 101 ustanovuje, že </w:t>
      </w:r>
      <w:r w:rsidR="00B55624" w:rsidRPr="00D635A6">
        <w:rPr>
          <w:i/>
          <w:iCs/>
          <w:color w:val="262626"/>
          <w:sz w:val="22"/>
          <w:szCs w:val="22"/>
        </w:rPr>
        <w:t>hlavou Slovenskej republiky je prezident</w:t>
      </w:r>
      <w:r w:rsidR="00B55624" w:rsidRPr="00D635A6">
        <w:rPr>
          <w:color w:val="262626"/>
          <w:sz w:val="22"/>
          <w:szCs w:val="22"/>
        </w:rPr>
        <w:t>.</w:t>
      </w:r>
    </w:p>
    <w:p w:rsidR="00B55624" w:rsidRPr="00793F12" w:rsidRDefault="00B55624" w:rsidP="00B55624">
      <w:pPr>
        <w:pStyle w:val="Normlnywebov"/>
        <w:rPr>
          <w:sz w:val="22"/>
          <w:szCs w:val="22"/>
          <w:lang w:val="sk-SK"/>
        </w:rPr>
      </w:pPr>
      <w:r w:rsidRPr="00D635A6">
        <w:rPr>
          <w:color w:val="262626"/>
          <w:sz w:val="22"/>
          <w:szCs w:val="22"/>
          <w:lang w:val="sk-SK"/>
        </w:rPr>
        <w:t xml:space="preserve">Dalšie charakteristiky sú vyjadrené v čl. 1 ods. 1, ktorý charakterizuje </w:t>
      </w:r>
      <w:hyperlink r:id="rId17" w:tooltip="Slovenská republika" w:history="1">
        <w:r w:rsidRPr="00D635A6">
          <w:rPr>
            <w:rStyle w:val="Hypertextovprepojenie"/>
            <w:color w:val="262626"/>
            <w:sz w:val="22"/>
            <w:szCs w:val="22"/>
            <w:lang w:val="sk-SK"/>
          </w:rPr>
          <w:t>Slovenskú republiku</w:t>
        </w:r>
      </w:hyperlink>
      <w:r w:rsidRPr="00D635A6">
        <w:rPr>
          <w:color w:val="262626"/>
          <w:sz w:val="22"/>
          <w:szCs w:val="22"/>
          <w:lang w:val="sk-SK"/>
        </w:rPr>
        <w:t xml:space="preserve"> </w:t>
      </w:r>
      <w:r w:rsidRPr="00D635A6">
        <w:rPr>
          <w:i/>
          <w:iCs/>
          <w:color w:val="262626"/>
          <w:sz w:val="22"/>
          <w:szCs w:val="22"/>
          <w:lang w:val="sk-SK"/>
        </w:rPr>
        <w:t>ako zvrchovaný, demokratický a právny štát, ktorý sa neviaže na nijakú ideológiu ani náboženstvo</w:t>
      </w:r>
      <w:r w:rsidRPr="00D635A6">
        <w:rPr>
          <w:color w:val="262626"/>
          <w:sz w:val="22"/>
          <w:szCs w:val="22"/>
          <w:lang w:val="sk-SK"/>
        </w:rPr>
        <w:t xml:space="preserve">. Zvrchovanosť, či suverenita štátu v podstate znamená, že štátna moc je nezávislá od akejkoľvek inej moci, tak vo vnútri štátu ako aj mimo neho. Pojem </w:t>
      </w:r>
      <w:hyperlink r:id="rId18" w:tooltip="Právny štát" w:history="1">
        <w:r w:rsidRPr="00D635A6">
          <w:rPr>
            <w:rStyle w:val="Hypertextovprepojenie"/>
            <w:color w:val="262626"/>
            <w:sz w:val="22"/>
            <w:szCs w:val="22"/>
            <w:lang w:val="sk-SK"/>
          </w:rPr>
          <w:t>právneho štátu</w:t>
        </w:r>
      </w:hyperlink>
      <w:r w:rsidRPr="00D635A6">
        <w:rPr>
          <w:color w:val="262626"/>
          <w:sz w:val="22"/>
          <w:szCs w:val="22"/>
          <w:lang w:val="sk-SK"/>
        </w:rPr>
        <w:t xml:space="preserve"> obsahuje najmä chápanie ústavy ako právneho základu </w:t>
      </w:r>
      <w:hyperlink r:id="rId19" w:tooltip="Štát" w:history="1">
        <w:r w:rsidRPr="00D635A6">
          <w:rPr>
            <w:rStyle w:val="Hypertextovprepojenie"/>
            <w:color w:val="262626"/>
            <w:sz w:val="22"/>
            <w:szCs w:val="22"/>
            <w:lang w:val="sk-SK"/>
          </w:rPr>
          <w:t>štátu</w:t>
        </w:r>
      </w:hyperlink>
      <w:r w:rsidRPr="00D635A6">
        <w:rPr>
          <w:color w:val="262626"/>
          <w:sz w:val="22"/>
          <w:szCs w:val="22"/>
          <w:lang w:val="sk-SK"/>
        </w:rPr>
        <w:t xml:space="preserve">, ktorým je viazaná všetka </w:t>
      </w:r>
      <w:hyperlink r:id="rId20" w:tooltip="Štátna &#10;moc" w:history="1">
        <w:r w:rsidRPr="00D635A6">
          <w:rPr>
            <w:rStyle w:val="Hypertextovprepojenie"/>
            <w:color w:val="262626"/>
            <w:sz w:val="22"/>
            <w:szCs w:val="22"/>
            <w:lang w:val="sk-SK"/>
          </w:rPr>
          <w:t>štátna moc</w:t>
        </w:r>
      </w:hyperlink>
      <w:r w:rsidRPr="00D635A6">
        <w:rPr>
          <w:color w:val="262626"/>
          <w:sz w:val="22"/>
          <w:szCs w:val="22"/>
          <w:lang w:val="sk-SK"/>
        </w:rPr>
        <w:t xml:space="preserve">. Zdôraznené to je najmä v čl. 2 ods. 2: </w:t>
      </w:r>
      <w:r w:rsidRPr="00D635A6">
        <w:rPr>
          <w:i/>
          <w:iCs/>
          <w:color w:val="262626"/>
          <w:sz w:val="22"/>
          <w:szCs w:val="22"/>
          <w:lang w:val="sk-SK"/>
        </w:rPr>
        <w:t>Štátne orgány môžu konať iba na základe ústavy, v jej medziach a v rozsahu a spôsobom, ktorý ustanoví zákon.</w:t>
      </w:r>
      <w:r w:rsidRPr="00D635A6">
        <w:rPr>
          <w:color w:val="262626"/>
          <w:sz w:val="22"/>
          <w:szCs w:val="22"/>
          <w:lang w:val="sk-SK"/>
        </w:rPr>
        <w:t xml:space="preserve"> Ďalším princípom právneho štátu je </w:t>
      </w:r>
      <w:hyperlink r:id="rId21" w:tooltip="Deľba moci" w:history="1">
        <w:r w:rsidRPr="00D635A6">
          <w:rPr>
            <w:rStyle w:val="Hypertextovprepojenie"/>
            <w:color w:val="262626"/>
            <w:sz w:val="22"/>
            <w:szCs w:val="22"/>
            <w:lang w:val="sk-SK"/>
          </w:rPr>
          <w:t>deľba moci</w:t>
        </w:r>
      </w:hyperlink>
      <w:r w:rsidRPr="00D635A6">
        <w:rPr>
          <w:color w:val="262626"/>
          <w:sz w:val="22"/>
          <w:szCs w:val="22"/>
          <w:lang w:val="sk-SK"/>
        </w:rPr>
        <w:t xml:space="preserve">, ktorý je v našej ústave formálne vyjadrený aj rozdelením </w:t>
      </w:r>
      <w:hyperlink r:id="rId22" w:tooltip="Zákonodarná moc" w:history="1">
        <w:r w:rsidRPr="00D635A6">
          <w:rPr>
            <w:rStyle w:val="Hypertextovprepojenie"/>
            <w:color w:val="262626"/>
            <w:sz w:val="22"/>
            <w:szCs w:val="22"/>
            <w:lang w:val="sk-SK"/>
          </w:rPr>
          <w:t>zákonodarnej</w:t>
        </w:r>
      </w:hyperlink>
      <w:r w:rsidRPr="00D635A6">
        <w:rPr>
          <w:color w:val="262626"/>
          <w:sz w:val="22"/>
          <w:szCs w:val="22"/>
          <w:lang w:val="sk-SK"/>
        </w:rPr>
        <w:t xml:space="preserve">, </w:t>
      </w:r>
      <w:hyperlink r:id="rId23" w:tooltip="Výkonná&#10; moc" w:history="1">
        <w:r w:rsidRPr="00D635A6">
          <w:rPr>
            <w:rStyle w:val="Hypertextovprepojenie"/>
            <w:color w:val="262626"/>
            <w:sz w:val="22"/>
            <w:szCs w:val="22"/>
            <w:lang w:val="sk-SK"/>
          </w:rPr>
          <w:t>výkonnej</w:t>
        </w:r>
      </w:hyperlink>
      <w:r w:rsidRPr="00D635A6">
        <w:rPr>
          <w:color w:val="262626"/>
          <w:sz w:val="22"/>
          <w:szCs w:val="22"/>
          <w:lang w:val="sk-SK"/>
        </w:rPr>
        <w:t xml:space="preserve"> a </w:t>
      </w:r>
      <w:hyperlink r:id="rId24" w:tooltip="Súdna moc" w:history="1">
        <w:r w:rsidRPr="00D635A6">
          <w:rPr>
            <w:rStyle w:val="Hypertextovprepojenie"/>
            <w:color w:val="262626"/>
            <w:sz w:val="22"/>
            <w:szCs w:val="22"/>
            <w:lang w:val="sk-SK"/>
          </w:rPr>
          <w:t>súdnej moci</w:t>
        </w:r>
      </w:hyperlink>
      <w:r w:rsidRPr="00D635A6">
        <w:rPr>
          <w:color w:val="262626"/>
          <w:sz w:val="22"/>
          <w:szCs w:val="22"/>
          <w:lang w:val="sk-SK"/>
        </w:rPr>
        <w:t xml:space="preserve"> do piatej, šiestej a siedmej hlavy</w:t>
      </w:r>
      <w:r w:rsidRPr="00D635A6">
        <w:rPr>
          <w:sz w:val="22"/>
          <w:szCs w:val="22"/>
          <w:lang w:val="sk-SK"/>
        </w:rPr>
        <w:t>.</w:t>
      </w:r>
    </w:p>
    <w:p w:rsidR="00B55624" w:rsidRPr="00D635A6" w:rsidRDefault="00B55624" w:rsidP="00B55624">
      <w:pPr>
        <w:numPr>
          <w:ilvl w:val="0"/>
          <w:numId w:val="1"/>
        </w:numPr>
        <w:rPr>
          <w:b/>
          <w:color w:val="000000"/>
          <w:sz w:val="22"/>
          <w:szCs w:val="22"/>
        </w:rPr>
      </w:pPr>
      <w:r w:rsidRPr="00D635A6">
        <w:rPr>
          <w:b/>
          <w:color w:val="000000"/>
          <w:sz w:val="22"/>
          <w:szCs w:val="22"/>
        </w:rPr>
        <w:t>Základné zásady správneho konania.</w:t>
      </w:r>
    </w:p>
    <w:p w:rsidR="00B55624" w:rsidRDefault="00B55624" w:rsidP="00B55624">
      <w:pPr>
        <w:rPr>
          <w:color w:val="000000"/>
          <w:sz w:val="22"/>
          <w:szCs w:val="22"/>
        </w:rPr>
      </w:pPr>
      <w:r w:rsidRPr="00A66AAE">
        <w:rPr>
          <w:i/>
          <w:color w:val="000000"/>
          <w:sz w:val="22"/>
          <w:szCs w:val="22"/>
        </w:rPr>
        <w:t>Zásada zákonnosti</w:t>
      </w:r>
      <w:r>
        <w:rPr>
          <w:color w:val="000000"/>
          <w:sz w:val="22"/>
          <w:szCs w:val="22"/>
        </w:rPr>
        <w:t xml:space="preserve"> – základná zásada, znamená povinn.správn.org.postupovať v konaní v súlade so zákonmi a ostatnými právnymi predpismi. </w:t>
      </w:r>
    </w:p>
    <w:p w:rsidR="00B55624" w:rsidRDefault="00B55624" w:rsidP="00B55624">
      <w:pPr>
        <w:rPr>
          <w:color w:val="000000"/>
          <w:sz w:val="22"/>
          <w:szCs w:val="22"/>
        </w:rPr>
      </w:pPr>
      <w:r w:rsidRPr="00A66AAE">
        <w:rPr>
          <w:i/>
          <w:color w:val="000000"/>
          <w:sz w:val="22"/>
          <w:szCs w:val="22"/>
        </w:rPr>
        <w:t>Zásada materiálnej (objektívnej pravdy)</w:t>
      </w:r>
      <w:r>
        <w:rPr>
          <w:color w:val="000000"/>
          <w:sz w:val="22"/>
          <w:szCs w:val="22"/>
        </w:rPr>
        <w:t xml:space="preserve"> -spočíva v povinn.správnych orgánov úplne a presne zistiť skutočný stav prejednávanej veci a až potom rozhodnúť.</w:t>
      </w:r>
    </w:p>
    <w:p w:rsidR="00B55624" w:rsidRDefault="00B55624" w:rsidP="00B55624">
      <w:pPr>
        <w:rPr>
          <w:color w:val="000000"/>
          <w:sz w:val="22"/>
          <w:szCs w:val="22"/>
        </w:rPr>
      </w:pPr>
      <w:r w:rsidRPr="00A66AAE">
        <w:rPr>
          <w:i/>
          <w:color w:val="000000"/>
          <w:sz w:val="22"/>
          <w:szCs w:val="22"/>
        </w:rPr>
        <w:t>Z.aktívnej súčinnosti účastníkov konania</w:t>
      </w:r>
      <w:r>
        <w:rPr>
          <w:color w:val="000000"/>
          <w:sz w:val="22"/>
          <w:szCs w:val="22"/>
        </w:rPr>
        <w:t xml:space="preserve"> – znamená povinnosť správ.org. postupovať v konaní v úzkej súčinnosti s účastníkmi konania- FO a PO, aby mohli úspešne obhajovať svoje práva a záujmy. Súčinnosť účastníkov konania so správnym orgánom treba chápať ako procesné právo učastníka konania a tiež aj jeho procesnú povinnosť, predovšetkým pri zisťovaní podkladov pre rozhodnutie. </w:t>
      </w:r>
    </w:p>
    <w:p w:rsidR="00B55624" w:rsidRDefault="00B55624" w:rsidP="00B55624">
      <w:pPr>
        <w:rPr>
          <w:color w:val="000000"/>
          <w:sz w:val="22"/>
          <w:szCs w:val="22"/>
        </w:rPr>
      </w:pPr>
      <w:r w:rsidRPr="00A66AAE">
        <w:rPr>
          <w:i/>
          <w:color w:val="000000"/>
          <w:sz w:val="22"/>
          <w:szCs w:val="22"/>
        </w:rPr>
        <w:t>Z. rýchlosti a hospodárnosti konania</w:t>
      </w:r>
      <w:r>
        <w:rPr>
          <w:color w:val="000000"/>
          <w:sz w:val="22"/>
          <w:szCs w:val="22"/>
        </w:rPr>
        <w:t xml:space="preserve"> – odstraňuje zbytočný formalizmus, vyžaduje včasné vybavenie veci a stanovuje požiadavku , aby konanie prebiehalo hospodárne bez zbytočného zaťažovania účastníkov. Uplatnenie tejto zásady nesmie byť na úkor úplného a presného zistenia skutočného stavu veci, teda v rozpore so zásadou mater. Pravdy. </w:t>
      </w:r>
    </w:p>
    <w:p w:rsidR="00B55624" w:rsidRDefault="00B55624" w:rsidP="00B55624">
      <w:pPr>
        <w:rPr>
          <w:color w:val="000000"/>
          <w:sz w:val="22"/>
          <w:szCs w:val="22"/>
        </w:rPr>
      </w:pPr>
      <w:r w:rsidRPr="00A66AAE">
        <w:rPr>
          <w:i/>
          <w:color w:val="000000"/>
          <w:sz w:val="22"/>
          <w:szCs w:val="22"/>
        </w:rPr>
        <w:t>Z.rovnosti účastníkov konania</w:t>
      </w:r>
      <w:r>
        <w:rPr>
          <w:color w:val="000000"/>
          <w:sz w:val="22"/>
          <w:szCs w:val="22"/>
        </w:rPr>
        <w:t xml:space="preserve">- má všeobecnú platnosť, jedná sa premietnutie ústavnej rovnosti všetkých občanov pred zákonom. Všetci účastníci majú rovnaké procesné práva a povinnosti. </w:t>
      </w:r>
    </w:p>
    <w:p w:rsidR="00B55624" w:rsidRDefault="00B55624" w:rsidP="00B55624">
      <w:pPr>
        <w:rPr>
          <w:color w:val="000000"/>
          <w:sz w:val="22"/>
          <w:szCs w:val="22"/>
        </w:rPr>
      </w:pPr>
      <w:r w:rsidRPr="00A66AAE">
        <w:rPr>
          <w:i/>
          <w:color w:val="000000"/>
          <w:sz w:val="22"/>
          <w:szCs w:val="22"/>
        </w:rPr>
        <w:t>Z. voľného hodnotenia dôkazov</w:t>
      </w:r>
      <w:r>
        <w:rPr>
          <w:color w:val="000000"/>
          <w:sz w:val="22"/>
          <w:szCs w:val="22"/>
        </w:rPr>
        <w:t xml:space="preserve"> – nejedná  sa o ľubovôlu správ.orgánu. Hodnotienie dôkazov, aj keď je vecou správnej úvahy musí zabezpečiť presné a úplné zaistenie skutkového stavu veci,Dôkazy môže vykonávať iba správny orgán. Každý dôkaz hodnotí samostatne a potom všetky vykonané dôkazy vo vzáomnej súvislosti. Zhodnotenie dôkazov musí správny orgán odôvodniť. </w:t>
      </w:r>
    </w:p>
    <w:p w:rsidR="00B55624" w:rsidRPr="00793F12" w:rsidRDefault="00B55624" w:rsidP="00B55624">
      <w:pPr>
        <w:rPr>
          <w:color w:val="000000"/>
          <w:sz w:val="22"/>
          <w:szCs w:val="22"/>
        </w:rPr>
      </w:pPr>
      <w:r w:rsidRPr="00A66AAE">
        <w:rPr>
          <w:i/>
          <w:color w:val="000000"/>
          <w:sz w:val="22"/>
          <w:szCs w:val="22"/>
        </w:rPr>
        <w:t>Zásada dvojstupňového konania</w:t>
      </w:r>
      <w:r>
        <w:rPr>
          <w:color w:val="000000"/>
          <w:sz w:val="22"/>
          <w:szCs w:val="22"/>
        </w:rPr>
        <w:t xml:space="preserve"> – znamená,že proti každému prvostupňovému rozhodnutiu je prípustné odvolanie, ak zakon neustanoví inak.</w:t>
      </w:r>
    </w:p>
    <w:p w:rsidR="00B55624" w:rsidRPr="00D635A6" w:rsidRDefault="00B55624" w:rsidP="00B55624">
      <w:pPr>
        <w:rPr>
          <w:b/>
          <w:color w:val="000000"/>
          <w:sz w:val="22"/>
          <w:szCs w:val="22"/>
        </w:rPr>
      </w:pPr>
    </w:p>
    <w:p w:rsidR="00B55624" w:rsidRPr="00D635A6" w:rsidRDefault="00B55624" w:rsidP="00B55624">
      <w:pPr>
        <w:numPr>
          <w:ilvl w:val="0"/>
          <w:numId w:val="1"/>
        </w:numPr>
        <w:rPr>
          <w:b/>
          <w:color w:val="000000"/>
          <w:sz w:val="22"/>
          <w:szCs w:val="22"/>
        </w:rPr>
      </w:pPr>
      <w:r w:rsidRPr="00D635A6">
        <w:rPr>
          <w:b/>
          <w:color w:val="000000"/>
          <w:sz w:val="22"/>
          <w:szCs w:val="22"/>
        </w:rPr>
        <w:t>Čo predchádza vzniku služ. Pomeru</w:t>
      </w:r>
    </w:p>
    <w:p w:rsidR="00B55624" w:rsidRDefault="00B55624" w:rsidP="00B55624">
      <w:pPr>
        <w:pStyle w:val="Odsekzoznamu"/>
        <w:rPr>
          <w:b/>
          <w:color w:val="000000"/>
          <w:sz w:val="22"/>
          <w:szCs w:val="22"/>
        </w:rPr>
        <w:sectPr w:rsidR="00B55624" w:rsidSect="009F3AED">
          <w:pgSz w:w="11906" w:h="16838"/>
          <w:pgMar w:top="720" w:right="720" w:bottom="720" w:left="720" w:header="708" w:footer="708" w:gutter="0"/>
          <w:cols w:space="708"/>
          <w:docGrid w:linePitch="360"/>
        </w:sectPr>
      </w:pPr>
    </w:p>
    <w:p w:rsidR="00B55624" w:rsidRPr="00D635A6" w:rsidRDefault="00B55624" w:rsidP="00B55624">
      <w:pPr>
        <w:pStyle w:val="Odsekzoznamu"/>
        <w:rPr>
          <w:b/>
          <w:color w:val="000000"/>
          <w:sz w:val="22"/>
          <w:szCs w:val="22"/>
        </w:rPr>
      </w:pP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Podmienky prijatia do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13</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Do štátnej služby možno prijať občana, ktorý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písomne požiadal o prijatie do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dosiahol vek 18 rokov,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je bezúhonný,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 je spoľahlivý,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e) ovláda štátny jazyk,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f) nie je členom politickej strany alebo politického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hnutia,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g) má štátne občianstvo Slovenskej republiky,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h) má trvalý pobyt na území Slovenskej republiky,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i) spĺňa vzdelanie na prijatie do prípravnej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j) spĺňa kvalifikačné predpoklady na výkon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na prijatie do dočasnej štátnej služby bez vykonania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prípravnej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 je zdravotne spôsobilý, psychicky spôsobilý a fyzicky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zdatný,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l) je spôsobilý na právne úkony v plnom rozsahu,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m) spĺňa predpoklady ustanovené osobitnými predpismi,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10)</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 ku dňu prijatia do štátnej služby skončí činnosti,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ktorých vykonávanie je obmedzené alebo zakázané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podľa § 11 a 12,</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 súhlasí s výkonom štátnej služby podľa potrieb služobného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úradu,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 úspešne absolvoval výberové konanie.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(2) Za bezúhonného sa na účely tohto zákona nepovažuje</w:t>
      </w:r>
    </w:p>
    <w:p w:rsidR="00B55624" w:rsidRPr="00D635A6" w:rsidRDefault="00B55624" w:rsidP="00B55624">
      <w:pPr>
        <w:autoSpaceDE w:val="0"/>
        <w:autoSpaceDN w:val="0"/>
        <w:adjustRightInd w:val="0"/>
        <w:rPr>
          <w:rFonts w:eastAsia="Calibri"/>
          <w:b/>
          <w:bCs/>
          <w:color w:val="000081"/>
          <w:sz w:val="22"/>
          <w:szCs w:val="22"/>
          <w:lang w:eastAsia="en-US"/>
        </w:rPr>
      </w:pPr>
      <w:r w:rsidRPr="00D635A6">
        <w:rPr>
          <w:rFonts w:eastAsia="Calibri"/>
          <w:color w:val="231F20"/>
          <w:sz w:val="22"/>
          <w:szCs w:val="22"/>
          <w:lang w:eastAsia="en-US"/>
        </w:rPr>
        <w:t>občan, ktorý bol právoplatne odsúdený za trestný čin, ak sa na neho nehľadí, akoby nebol odsúdený.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Aj keď sa na občana hľadí, akoby nebol odsúdený, nepovažuje sa na účely tohto zákona za bezúhonného, ak bol právoplatne odsúdený pre obzvlášť závažný trestný čin alebo pre úmyselný trestný čin podľa osobitného predpisu.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11) Bezúhonnosť v prijímacom konaní občan</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preukazuje odpisom z registra trestov nie starším ako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tri mesiace.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Za spoľahlivého sa na účely tohto zákona nepovažuje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občan, ak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bol liečený zo závislosti od alkoholu alebo iných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omamných alebo psychotropných látok alebo preukázateľne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nadmerne požíva alkohol alebo iné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omamné alebo psychotropné látky,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bol zo štátnej služby podľa tohto zákona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 predchádzajúceho služobného pomeru prepustený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 dôvodu, že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na základe záverov služobného hodnotenia bol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hodnotený ako nespôsobilý vykonávať profesionálnu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službu v ozbrojených silách alebo štátnu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službu v služobnom pomere,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závažným spôsobom porušil niektorú zo základných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povinností profesionálneho vojaka alebo porušil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niektorý zo zákazov ustanovených pre profesionálnych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vojakov,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bol právoplatne odsúdený na trest zákazu činnosti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vykonávať funkciu profesionálneho vojaka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trest straty vojenskej hodnosti,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jeho predchádzajúci štátnozamestnanecký pomer</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skončil z dôvodu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odvolania zo štátnozamestnaneckého pomeru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okrem odvolania z dôvodu zníženia počtu štátnozamestnaneckých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miest v systemizácii,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prepustenia zo štátnej služby na základe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nadobudnutia právoplatnosti rozhodnutia, ktorým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bol pozbavený spôsobilosti na právne úkony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alebo ktorým bola jeho spôsobilosť na právne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úkony obmedzená,</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 jeho predchádzajúci pracovný pomer skončil z dôvodu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výpovede pre závažné porušenie pracovnej disciplíny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alebo z dôvodu okamžitého skončenia pracovného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pomeru zo strany zamestnávateľa.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Služobný úrad je oprávnený na účely zistenia, či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občan spĺňa podmienky prijatia do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spracúvať o jeho osobe tieto údaje: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meno, priezvisko, titul, vedeckú hodnosť,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dátum a miesto narodenia,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adresu trvalého pobytu a prechodného pobytu,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 štátne občianstvo, prípadne ďalšie štátne občianstvo,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zmeny štátneho občianstva,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e) číslo občianskeho preukazu, miesto a dátum jeho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vydania,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f) vzdelanie, prehľad absolvovaných škôl a kurzov,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g) znalosť cudzieho jazyka,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h) zamestnanie, sídlo zamestnávateľa,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i) prehľad predchádzajúcich zamestnávateľov aj s pracovným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zaradením,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j) miesto a čas výkonu povinnej vojenskej služby, ďalšej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v ozbrojených silách, v ozbrojených bezpečnostných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zboroch, v ozbrojených zboroch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Národnom bezpečnostnom úrade Slovenskej republiky,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dosiahnutú hodnosť,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 postih za priestupok alebo iný správny delikt,</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l) závislosť od požívania alkoholu alebo iných omamných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alebo psychotropných látok.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Po prijatí občana do štátnej služby je služobný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úrad oprávnený spracúvať osobné údaje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o jeho rodnom čísle,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o jeho rodinnom stave,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uvedené v odseku 4 písm. a) až c) aj o jeho manželke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(manželovi) alebo rodičoch, alebo súrodencoch.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(6) Osobné údaje uvedené v odsekoch 4 a 5 je služobný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úrad oprávnený spracúvať po celý čas trvania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profesionálneho vojaka.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14</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(1) Občana, ktorý je blízkou osobou12) profesionálneho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vojaka, nemožno prijať do štátnej služby tak, aby bol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jeho priamej podriadenosti alebo nadriadenosti,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tak, aby jeden podliehal pokladničnej alebo účtovnej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kontrole druhého.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Občan, ktorý požiada o prijatie do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oznámi služobnému úradu skutočnosti podľa odseku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Výberové konanie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15</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Funkcia, do ktorej sa občan ustanoví pri prijatí do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prípravnej štátnej služby alebo do dočasnej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sa obsadzuje na základe výberového konania.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Výberovým konaním podľa odseku 1 sa overuje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splnenie podmienok, ktoré sú potrebné vzhľadom na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povahu činnosti, ktoré má profesionálny vojak vykonávať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štátnej službe.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Výberové konanie vyhlasuje služobný úrad v tlači,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prípadne v iných verejnosti prístupných prostriedkoch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masovej komunikácie najmenej tri týždne pred jeho začatím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 uvedením údajov, ktorými sú</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názov funkcie,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druh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podmienky prijatia do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 zoznam požadovaných dokladov podľa odseku 5</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písm. a), b), d), e), f) a g),</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e) dátum a miesto podania žiadosti.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Výberové konanie na funkcie pre profesionálnych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vojakov v štátnej službe v organizačných zložkách Vojenského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spravodajstva je neverejné.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Vo výberovom konaní občan predloží</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vyplnený osobný dotazník, ktorého súčasťou sú</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osobné údaje uvedené v § 13 ods. 4,</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životopis,</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občiansky preukaz a doklady o dosiahnutom vzdelaní</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alebo ich overené kópie,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 vojenskú knižku, ak vykonal základnú službu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náhradnú službu,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e) čestné vyhlásenie, že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nemá cudzie štátne občianstvo,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nemá trvalý pobyt na území iného štátu,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nevykonáva činnosti, ktorých vykonávanie je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štátnej službe obmedzené alebo zakázané, prípadne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vyhlásenie o tom, že ku dňu prijatia do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štátnej služby vykonávanie takých činností skončí,</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súhlasí s výkonom štátnej služby podľa potrieb</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služobného úradu,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bol oboznámený s podmienkami výkonu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f) odpis z registra trestov, ktorý ku dňu jeho predloženia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nie je starší ako tri mesiace,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g) písomné hodnotenie, pracovný posudok alebo služobný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posudok z posledného zamestnania, ak bol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zamestnaný.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(6) Vo výberovom konaní na funkciu vojenského duchovného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občan predloží aj písomné stanovisko príslušnej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cirkevnej autority.13)</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(7) Služobný úrad, ktorý výberové konanie vyhlásil,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pozve občana, ktorý spĺňa podmienky ustanovené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 13 ods. 1 písm. a) až o), na výberové konanie najmenej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sedem dní pred jeho začatím.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16</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Výberové konanie uskutočňujú výberové komisie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zriadené služobným úradom, ktorý výberové konanie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vyhlásil. Výberová komisia má najmenej troch členov.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Predsedom komisie je profesionálny vojak s najvyššou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hodnosťou.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Zdravotná spôsobilosť občana sa preukazuje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rámci výberového konania výsledkami lekárskej prehliadky,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ktorú možno doplniť odborným lekárskym vyšetrením.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Previerka psychickej spôsobilosti občana sa vykonáva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rámci výberového konania psychodiagnostickým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vyšetrením, ktoré vykonáva psychológ spĺňajúci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podmienky na vykonávanie psychologickej činnosti.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Previerka fyzickej zdatnosti občana sa vykonáva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rámci výberového konania.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Podmienky zdravotnej spôsobilosti, previerky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psychickej spôsobilosti a fyzickej zdatnosti na posúdenie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spôsobilosti občana na prijatie do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ustanoví všeobecne záväzný právny predpis, ktorý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vydá ministerstvo.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(6) Ovládanie štátneho jazyka v rámci výberového konania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občan preukazuje vysvedčením z posledného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ročníka strednej školy.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(7) Na základe výsledkov výberového konania služobný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úrad zašle občanovi do desiatich dní písomné oznámenie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splnení podmienok prijatia do štátnej služby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nesplnení podmienok prijatia do štátnej služby. Kvalifikačné predpoklady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na výkon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24</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Kvalifikačnými predpokladmi na výkon 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sú</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vzdelanie,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osobitné predpoklady na výkon funkcie a na hodnosť.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25</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Podmienku vzdelania na výkon prípravnej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spĺňa občan, ak získal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stredné odborné vzdelanie a bude pripravovaný pre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hodnostný zbor mužstva a poddôstojníkov,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úplné stredné vzdelanie, úplné stredné odborné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vzdelanie alebo vyššie odborné vzdelanie a bude pripravovaný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pre hodnostný zbor dôstojníkov na vojenskej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vysokej škole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vysokoškolské vzdelanie a bude pripravovaný pre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hodnostný zbor dôstojníkov.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Podmienku vzdelania na výkon dočasnej štátnej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služby spĺňa profesionálny vojak v hodnosti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vojak 2. stupňa, slobodník a desiatnik, ak získal</w:t>
      </w:r>
    </w:p>
    <w:p w:rsidR="00B55624" w:rsidRPr="00D635A6" w:rsidRDefault="00B55624" w:rsidP="00B55624">
      <w:pPr>
        <w:tabs>
          <w:tab w:val="left" w:pos="4065"/>
        </w:tabs>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stredné odborné vzdelanie,</w:t>
      </w:r>
      <w:r>
        <w:rPr>
          <w:rFonts w:eastAsia="Calibri"/>
          <w:color w:val="231F20"/>
          <w:sz w:val="22"/>
          <w:szCs w:val="22"/>
          <w:lang w:eastAsia="en-US"/>
        </w:rPr>
        <w:tab/>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čatár, rotný, rotmajster, nadrotmajster, štábny nadrotmajster,</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podpráporčík, práporčík a nadpráporčík,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ak získal úplné stredné vzdelanie, úplné stredné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odborné vzdelanie alebo vyššie odborné vzdelanie,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poručík, nadporučík, kapitán, major, podplukovník,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plukovník, brigádny generál, generálmajor, generálporučík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generál, ak získal vysokoškolské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vzdelanie.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26</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Osobitné predpoklady na výkon funkcie a na hodnosť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sú na účely tohto zákona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osobitný kvalifikačný predpoklad na funkciu,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odborné predpoklady na hodnosť,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stupeň znalosti cudzieho jazyka na funkciu.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Osobitné predpoklady podľa odseku 1 získava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profesionálny vojak</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bezprostredne po vymenovaní alebo prijatí do dočasnej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štátnej služby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v odbornom výcviku jednotlivca,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vo vstupnom odbornom dôstojníckom kurze,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počas trvania dočasnej štátnej služby 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kariérových kurzoch na hodnosť,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odborných kurzoch na funkciu.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Kariérovým kurzom na hodnosť sa na účely tohto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zákona rozumie získavanie odborných predpokladov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na vymenovanie do hodnosti alebo na povýšenie.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Do kurzu podľa odseku 2 na základe potrieb</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ozbrojených síl alebo výsledkov konkurenčného výberu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vysiela profesionálneho vojaka vedúci služobného úradu.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(5) Profesionálny vojak môže byť vyslaný do kariérového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kurzu na hodnosť alebo odborného kurzu na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funkciu, ak spĺňa predpoklady ustanovené osobitným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predpisom17) na funkciu, do ktorej má byťustanovený.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27</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Požadované druhy stredoškolského vzdelania,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študijné odbory a stupne vysokoškolského vzdelania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na výkon dočasnej štátnej služby podľa tohto zákona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ustanoví všeobecne záväzný právny predpis, ktorý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vydá ministerstvo.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Osobitné kvalifikačné predpoklady na funkciu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odborné predpoklady na hodnosť, spôsob ich získavania,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stupne znalosti cudzieho jazyka na funkcie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a podmienky uznávania osobitných predpokladov na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výkon funkcie a na hodnosť dosiahnuté pred účinnosťou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tohto zákona ustanoví služobný predpis, ktorý</w:t>
      </w:r>
    </w:p>
    <w:p w:rsidR="00B55624" w:rsidRPr="00D635A6" w:rsidRDefault="00B55624" w:rsidP="00B55624">
      <w:pPr>
        <w:rPr>
          <w:b/>
          <w:color w:val="000000"/>
          <w:sz w:val="22"/>
          <w:szCs w:val="22"/>
        </w:rPr>
      </w:pPr>
      <w:r w:rsidRPr="00D635A6">
        <w:rPr>
          <w:rFonts w:eastAsia="Calibri"/>
          <w:color w:val="231F20"/>
          <w:sz w:val="22"/>
          <w:szCs w:val="22"/>
          <w:lang w:eastAsia="en-US"/>
        </w:rPr>
        <w:t>vydá minister.</w:t>
      </w:r>
    </w:p>
    <w:p w:rsidR="00B55624" w:rsidRPr="00D635A6" w:rsidRDefault="00B55624" w:rsidP="00B55624">
      <w:pPr>
        <w:pStyle w:val="Odsekzoznamu"/>
        <w:rPr>
          <w:b/>
          <w:color w:val="000000"/>
          <w:sz w:val="22"/>
          <w:szCs w:val="22"/>
        </w:rPr>
      </w:pPr>
    </w:p>
    <w:p w:rsidR="00B55624" w:rsidRPr="00D635A6" w:rsidRDefault="00B55624" w:rsidP="00B55624">
      <w:pPr>
        <w:rPr>
          <w:b/>
          <w:color w:val="000000"/>
          <w:sz w:val="22"/>
          <w:szCs w:val="22"/>
        </w:rPr>
      </w:pPr>
    </w:p>
    <w:p w:rsidR="00B55624" w:rsidRPr="00D635A6" w:rsidRDefault="00B55624" w:rsidP="00B55624">
      <w:pPr>
        <w:numPr>
          <w:ilvl w:val="0"/>
          <w:numId w:val="1"/>
        </w:numPr>
        <w:rPr>
          <w:b/>
          <w:color w:val="000000"/>
          <w:sz w:val="22"/>
          <w:szCs w:val="22"/>
        </w:rPr>
      </w:pPr>
      <w:r w:rsidRPr="00D635A6">
        <w:rPr>
          <w:b/>
          <w:color w:val="000000"/>
          <w:sz w:val="22"/>
          <w:szCs w:val="22"/>
        </w:rPr>
        <w:t>Čo nesmie zamestnávateľ z hľadiska diskriminácie.</w:t>
      </w:r>
    </w:p>
    <w:p w:rsidR="00B55624" w:rsidRPr="00D635A6" w:rsidRDefault="00B55624" w:rsidP="00B55624">
      <w:pPr>
        <w:rPr>
          <w:b/>
          <w:color w:val="000000"/>
          <w:sz w:val="22"/>
          <w:szCs w:val="22"/>
        </w:rPr>
      </w:pPr>
    </w:p>
    <w:p w:rsidR="00B55624" w:rsidRPr="00D635A6" w:rsidRDefault="00B55624" w:rsidP="00B55624">
      <w:pPr>
        <w:rPr>
          <w:color w:val="000000"/>
          <w:sz w:val="22"/>
          <w:szCs w:val="22"/>
        </w:rPr>
      </w:pPr>
      <w:r w:rsidRPr="00D635A6">
        <w:rPr>
          <w:color w:val="000000"/>
          <w:sz w:val="22"/>
          <w:szCs w:val="22"/>
        </w:rPr>
        <w:t>Dopustiť na pracovisku diskrimináciu.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Diskriminácia je priama diskriminácia, nepriama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diskriminácia, obťažovanie, sexuálne obťažovanie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 neoprávnený postih; diskriminácia je aj pokyn na diskrimináciu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 nabádanie na diskrimináciu.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(2) Priama diskriminácia je konanie alebo opomenutie,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pri ktorom sa s osobou zaobchádza menej</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priaznivo, ako sa zaobchádza, zaobchádzalo alebo by</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sa mohlo zaobchádzať s inou osobou v porovnateľnej</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situácii.</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(3) Nepriama diskriminácia je navonok neutrálny</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predpis, rozhodnutie, pokyn alebo prax, ktoré znevýhodňujú</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osobu v porovnaní s inou osobou; nepriama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diskriminácia nie je, ak takýto predpis, rozhodnutie,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pokyn alebo prax sú objektívne odôvodnené sledovaním</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oprávneného záujmu a sú primerané a nevyhnutné</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na dosiahnutie takého záujmu.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(4) Obťažovanie je také správanie, v dôsledku ktorého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dochádza alebo môže dôjsť k vytváraniu zastrašujúceho,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nepriateľského, zahanbujúceho, ponižujúceho,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potupujúceho, zneucťujúceho alebo urážajúceho prostredia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 ktorého úmyslom alebo následkom je alebo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môže byť zásah do slobody alebo ľudskej dôstojnosti.</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(5) Sexuálne obťažovanie je verbálne, neverbálne alebo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fyzické správanie sexuálnej povahy, ktorého úmyslom</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alebo následkom je alebo môže byť narušenie dôstojnosti</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osoby a ktoré vytvára zastrašujúce,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ponižujúce, zneucťujúce, nepriateľské alebo urážlivé</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prostredie.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(6) Pokyn na diskrimináciu je konanie, ktoré spočíva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v zneužití podriadenosti osoby na účel diskriminácie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tretej osoby.</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(7) Nabádanie na diskrimináciu je presviedčanie,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lastRenderedPageBreak/>
        <w:t>utvrdzovanie alebo podnecovanie osoby na diskrimináciu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tretej osoby.</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(8) Neoprávnený postih je také konanie alebo opomenutie,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ktoré je pre osobu, ktorej sa týka, nepriaznivé</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 priamo súvisí</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 s domáhaním sa právnej ochrany pred diskrimináciou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vo svojommene alebo vmene inej osoby alebo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b) s podaním svedeckej výpovede, vysvetlenia alebo súvisí</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s inou účasťou tejto osoby v konaní vo veciach</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súvisiacich s porušením zásady rovnakého zaobchádzania,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c) so sťažnosťou namietajúcou porušenie zásady rovnakého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zaobchádzania.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(9) Diskriminácia právnickej osoby je nedodržanie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zásady rovnakého zaobchádzania vo vzťahu k tejto osobe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z dôvodov podľa § 2 ods. 1, ak ide o jej členov, spoločníkov,</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akcionárov, členov jej orgánov, jej zamestnancov,</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osôb konajúcich v jej mene alebo osôb, v mene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ktorých koná táto právnická osoba.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(10) Odmietnutie alebo strpenie diskriminácie osobou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nemôže žiadnym spôsobom ovplyvniť následné zaobchádzanie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s touto osobou alebo správanie sa k tejto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osobe alebo byť základom pre rozhodnutie, ktoré sa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týka tejto osoby.</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(11) Za diskrimináciu z dôvodu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 pohlavia sa považuje aj diskriminácia z dôvodu tehotenstva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alebo materstva, ako aj diskriminácia z dôvodu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pohlavnej alebo rodovej identifikácie,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b) rasového pôvodu, národnostného alebo etnického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pôvodu sa považuje aj diskriminácia z dôvodu vzťahu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k osobe určitého rasového pôvodu, národnostného</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alebo etnického pôvodu,</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c) náboženského vyznania alebo viery sa považuje aj diskriminácia z dôvodu vzťahu k osobe určitého náboženského vyznania alebo viery a aj diskriminácia fyzickej osoby bez náboženského vyznania,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d) zdravotného postihnutia sa považuje aj diskriminácia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z dôvodu predchádzajúceho zdravotného postihnutia</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alebo diskriminácia osoby, u ktorej by na základe</w:t>
      </w:r>
    </w:p>
    <w:p w:rsidR="00B55624" w:rsidRPr="00D635A6" w:rsidRDefault="00B55624" w:rsidP="00B55624">
      <w:pPr>
        <w:autoSpaceDE w:val="0"/>
        <w:autoSpaceDN w:val="0"/>
        <w:adjustRightInd w:val="0"/>
        <w:rPr>
          <w:rFonts w:eastAsia="Calibri"/>
          <w:sz w:val="22"/>
          <w:szCs w:val="22"/>
          <w:lang w:val="cs-CZ" w:eastAsia="en-US"/>
        </w:rPr>
      </w:pPr>
      <w:r w:rsidRPr="00D635A6">
        <w:rPr>
          <w:rFonts w:eastAsia="Calibri"/>
          <w:sz w:val="22"/>
          <w:szCs w:val="22"/>
          <w:lang w:val="cs-CZ" w:eastAsia="en-US"/>
        </w:rPr>
        <w:t>vonkajších príznakov bolo možné</w:t>
      </w:r>
    </w:p>
    <w:p w:rsidR="00B55624" w:rsidRPr="00D635A6" w:rsidRDefault="00B55624" w:rsidP="00B55624">
      <w:pPr>
        <w:rPr>
          <w:color w:val="000000"/>
          <w:sz w:val="22"/>
          <w:szCs w:val="22"/>
        </w:rPr>
      </w:pPr>
      <w:r w:rsidRPr="00D635A6">
        <w:rPr>
          <w:rFonts w:eastAsia="Calibri"/>
          <w:sz w:val="22"/>
          <w:szCs w:val="22"/>
          <w:lang w:val="cs-CZ" w:eastAsia="en-US"/>
        </w:rPr>
        <w:t>predpokladať, že je osoba so zdravotným postihnutím</w:t>
      </w:r>
    </w:p>
    <w:p w:rsidR="00B55624" w:rsidRDefault="00B55624" w:rsidP="00B55624">
      <w:pPr>
        <w:numPr>
          <w:ilvl w:val="0"/>
          <w:numId w:val="1"/>
        </w:numPr>
        <w:rPr>
          <w:b/>
          <w:color w:val="000000"/>
          <w:sz w:val="22"/>
          <w:szCs w:val="22"/>
        </w:rPr>
        <w:sectPr w:rsidR="00B55624" w:rsidSect="009F3AED">
          <w:type w:val="continuous"/>
          <w:pgSz w:w="11906" w:h="16838"/>
          <w:pgMar w:top="720" w:right="720" w:bottom="720" w:left="720" w:header="708" w:footer="708" w:gutter="0"/>
          <w:cols w:num="2" w:space="708"/>
          <w:docGrid w:linePitch="360"/>
        </w:sectPr>
      </w:pPr>
    </w:p>
    <w:p w:rsidR="00B55624" w:rsidRPr="00D635A6" w:rsidRDefault="00B55624" w:rsidP="00B55624">
      <w:pPr>
        <w:numPr>
          <w:ilvl w:val="0"/>
          <w:numId w:val="1"/>
        </w:numPr>
        <w:rPr>
          <w:b/>
          <w:color w:val="000000"/>
          <w:sz w:val="22"/>
          <w:szCs w:val="22"/>
        </w:rPr>
      </w:pPr>
      <w:r w:rsidRPr="00D635A6">
        <w:rPr>
          <w:b/>
          <w:color w:val="000000"/>
          <w:sz w:val="22"/>
          <w:szCs w:val="22"/>
        </w:rPr>
        <w:lastRenderedPageBreak/>
        <w:t>Náhrada škody podľa obč. zákonníka</w:t>
      </w:r>
    </w:p>
    <w:p w:rsidR="00B55624" w:rsidRPr="00D635A6" w:rsidRDefault="00B55624" w:rsidP="00B55624">
      <w:pPr>
        <w:rPr>
          <w:b/>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 xml:space="preserve"> Zodpovednosť za škodu:</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-všeob.zodpovednosť za škodu=)každý má povinnosť správať sa tak aby nedochádzalo ku škodám na zdraví ,na majetku ,na prírode a životnom prostredí</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-kto vie ,že hrozí škoda musí primerane zakročiť na odstránení tejto škody.Každý zodpovedá za škodu ,ktorú spôsobil porušením právnej povinnosti.Zo zodpovednosti za škodu sa môže viniť ten kto preukáže,že za škodu nezodpovedá</w:t>
      </w:r>
      <w:r w:rsidRPr="00D635A6">
        <w:rPr>
          <w:color w:val="000000"/>
          <w:sz w:val="22"/>
          <w:szCs w:val="22"/>
        </w:rPr>
        <w:br/>
        <w:t>Osobitná zodpovednosť za škodu:</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 xml:space="preserve">a., tými osobami,kt.nemôžu posúdiť následky svojho konania </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lastRenderedPageBreak/>
        <w:t>b., úmyselným konaním proti dobrým mravom</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c., prevádzkou dopr.prostriedkov</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d., zvlášť nebezpečná prevádzka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e., na vnesených alebo odložených veciach</w:t>
      </w:r>
    </w:p>
    <w:p w:rsidR="00B55624" w:rsidRPr="00D635A6" w:rsidRDefault="00B55624" w:rsidP="00B55624">
      <w:pPr>
        <w:widowControl w:val="0"/>
        <w:autoSpaceDE w:val="0"/>
        <w:autoSpaceDN w:val="0"/>
        <w:adjustRightInd w:val="0"/>
        <w:rPr>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Náhrada škody:</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-nahrádza sa: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a., skutočná škoda –je to hodnota o kt.sa majetok poškodeného zmenšil</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b., ušlý zisk-je to čo by poškodený bol získal ,keby nenastala škodná udalosť</w:t>
      </w:r>
    </w:p>
    <w:p w:rsidR="00B55624" w:rsidRPr="00D635A6" w:rsidRDefault="00B55624" w:rsidP="00B55624">
      <w:pPr>
        <w:widowControl w:val="0"/>
        <w:autoSpaceDE w:val="0"/>
        <w:autoSpaceDN w:val="0"/>
        <w:adjustRightInd w:val="0"/>
        <w:rPr>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Škoda sa nahrádza: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 xml:space="preserve">a., v peniazoch </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b., uvedením do predošlého stavu</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c., naturálnym spôsobom</w:t>
      </w:r>
    </w:p>
    <w:p w:rsidR="00B55624" w:rsidRPr="00D635A6" w:rsidRDefault="00B55624" w:rsidP="00B55624">
      <w:pPr>
        <w:widowControl w:val="0"/>
        <w:autoSpaceDE w:val="0"/>
        <w:autoSpaceDN w:val="0"/>
        <w:adjustRightInd w:val="0"/>
        <w:rPr>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Ak vznikla škoda na zdraví nahrádza sa: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a. ,bolestné</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b., náhrada za sťaženie spoločenského uplatnenia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c., náhrada účelne vynaložených nákladov na liečenie</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d., náhrada za stratu na zárobku (počas PN ,prípadne po skončení PN)</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e., ak zomrie poškodený ,pozostalým sa poskytne náhrada výdavkov na pohreb a príspevok na výživu pozostalým</w:t>
      </w:r>
    </w:p>
    <w:p w:rsidR="00B55624" w:rsidRPr="00D635A6" w:rsidRDefault="00B55624" w:rsidP="00B55624">
      <w:pPr>
        <w:widowControl w:val="0"/>
        <w:autoSpaceDE w:val="0"/>
        <w:autoSpaceDN w:val="0"/>
        <w:adjustRightInd w:val="0"/>
        <w:rPr>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Záväzky zo spôsobenia škody:</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-OP ukladá každému povinnosť počínať si tak ,aby nedochádzalo ku škodám na zdraví ,majetku ,prírode a životnom prostredí(ide o základný princíp)</w:t>
      </w:r>
    </w:p>
    <w:p w:rsidR="00B55624" w:rsidRPr="00D635A6" w:rsidRDefault="00B55624" w:rsidP="00B55624">
      <w:pPr>
        <w:widowControl w:val="0"/>
        <w:autoSpaceDE w:val="0"/>
        <w:autoSpaceDN w:val="0"/>
        <w:adjustRightInd w:val="0"/>
        <w:rPr>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Zodpovednosť:</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-ide o následnú právnu povinnosť vznikajúca subjektom ,kt.poruší primárnu právnu povinnosť vyplývajúcu pre neho zákona alebo inej právnej skutočnosti</w:t>
      </w:r>
    </w:p>
    <w:p w:rsidR="00B55624" w:rsidRPr="00D635A6" w:rsidRDefault="00B55624" w:rsidP="00B55624">
      <w:pPr>
        <w:widowControl w:val="0"/>
        <w:autoSpaceDE w:val="0"/>
        <w:autoSpaceDN w:val="0"/>
        <w:adjustRightInd w:val="0"/>
        <w:rPr>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Funkcie zodpovednosti:</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-zodpov.zameraná na: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uhrádzanie majetkovej ujmy alebo zmiernenie nemajetkovej ujmy</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-preventívno-výchovné pôsobenie</w:t>
      </w:r>
    </w:p>
    <w:p w:rsidR="00B55624" w:rsidRPr="00D635A6" w:rsidRDefault="00B55624" w:rsidP="00B55624">
      <w:pPr>
        <w:widowControl w:val="0"/>
        <w:autoSpaceDE w:val="0"/>
        <w:autoSpaceDN w:val="0"/>
        <w:adjustRightInd w:val="0"/>
        <w:rPr>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Predpoklady vzniku zodpovednosti za škodu :</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-zavinenie protiprávny úkon</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-ujma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-príčinná súvislosť medzi protiprávnym úkonom ujmou a zavinením</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Okolnosti ,ktoré protiprávnosť vylučujú:</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-plnenie povinnosti (spojené s výkonom povolania-napr.usmrtenie pri výkone trestu)</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-svojpomoc (svojpomocné správanie §602)</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-konanie v nutnej obrane</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-konanie v krajnej núdzi</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-súhlas postihnutého</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Subjekty zodpov.za škodu:</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-fyz.osoba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-práv.osoba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Kto zodpovedá za škodu :</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-fyz.osoba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-práv.osoba</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-alebo osoby pod osobitnou ochranou zákona ako aj osoby ,kt.nad nimi vykonávajú dohľad(rodičia ,pestún, osvojiteľ</w:t>
      </w:r>
    </w:p>
    <w:p w:rsidR="00B55624" w:rsidRPr="00D635A6" w:rsidRDefault="00B55624" w:rsidP="00B55624">
      <w:pPr>
        <w:widowControl w:val="0"/>
        <w:autoSpaceDE w:val="0"/>
        <w:autoSpaceDN w:val="0"/>
        <w:adjustRightInd w:val="0"/>
        <w:rPr>
          <w:color w:val="000000"/>
          <w:sz w:val="22"/>
          <w:szCs w:val="22"/>
        </w:rPr>
      </w:pP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Zodpovednosť za škodu spôsobenú na vznesených alebo odložených veciach:</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a., prevádzka ubytovacích služieb ubytovne,hotely a internáty (zodpovednosť sa tu nevzťahuje na osoby poskyt.trvalé ubytovanie)</w:t>
      </w:r>
    </w:p>
    <w:p w:rsidR="00B55624" w:rsidRPr="00D635A6" w:rsidRDefault="00B55624" w:rsidP="00B55624">
      <w:pPr>
        <w:widowControl w:val="0"/>
        <w:autoSpaceDE w:val="0"/>
        <w:autoSpaceDN w:val="0"/>
        <w:adjustRightInd w:val="0"/>
        <w:rPr>
          <w:color w:val="000000"/>
          <w:sz w:val="22"/>
          <w:szCs w:val="22"/>
        </w:rPr>
      </w:pPr>
      <w:r w:rsidRPr="00D635A6">
        <w:rPr>
          <w:color w:val="000000"/>
          <w:sz w:val="22"/>
          <w:szCs w:val="22"/>
        </w:rPr>
        <w:t>b.,prevádzkovateľ činnosti spravidla spojených s odkladaním vecí (reštaurácia ,školy)nepatria sem samoobslužné predajne</w:t>
      </w:r>
    </w:p>
    <w:p w:rsidR="00B55624" w:rsidRPr="00D635A6" w:rsidRDefault="00B55624" w:rsidP="00B55624">
      <w:pPr>
        <w:rPr>
          <w:b/>
          <w:color w:val="000000"/>
          <w:sz w:val="22"/>
          <w:szCs w:val="22"/>
        </w:rPr>
      </w:pPr>
    </w:p>
    <w:p w:rsidR="00B55624" w:rsidRPr="00D635A6" w:rsidRDefault="00B55624" w:rsidP="00B55624">
      <w:pPr>
        <w:numPr>
          <w:ilvl w:val="0"/>
          <w:numId w:val="1"/>
        </w:numPr>
        <w:rPr>
          <w:b/>
          <w:color w:val="000000"/>
          <w:sz w:val="22"/>
          <w:szCs w:val="22"/>
        </w:rPr>
      </w:pPr>
      <w:r w:rsidRPr="00D635A6">
        <w:rPr>
          <w:b/>
          <w:color w:val="000000"/>
          <w:sz w:val="22"/>
          <w:szCs w:val="22"/>
        </w:rPr>
        <w:t>Priestupky vojakov – kto a ako ich rieši, postup veliteľa</w:t>
      </w:r>
    </w:p>
    <w:p w:rsidR="00B55624" w:rsidRPr="00D635A6" w:rsidRDefault="00B55624" w:rsidP="00B55624">
      <w:pPr>
        <w:rPr>
          <w:b/>
          <w:color w:val="000000"/>
          <w:sz w:val="22"/>
          <w:szCs w:val="22"/>
        </w:rPr>
      </w:pPr>
    </w:p>
    <w:p w:rsidR="00B55624" w:rsidRDefault="00B55624" w:rsidP="00B55624">
      <w:pPr>
        <w:autoSpaceDE w:val="0"/>
        <w:autoSpaceDN w:val="0"/>
        <w:adjustRightInd w:val="0"/>
        <w:rPr>
          <w:rFonts w:eastAsia="Calibri"/>
          <w:color w:val="231F20"/>
          <w:sz w:val="22"/>
          <w:szCs w:val="22"/>
          <w:lang w:eastAsia="en-US"/>
        </w:rPr>
        <w:sectPr w:rsidR="00B55624" w:rsidSect="009F3AED">
          <w:type w:val="continuous"/>
          <w:pgSz w:w="11906" w:h="16838"/>
          <w:pgMar w:top="720" w:right="720" w:bottom="720" w:left="720" w:header="708" w:footer="708" w:gutter="0"/>
          <w:cols w:space="708"/>
          <w:docGrid w:linePitch="360"/>
        </w:sectPr>
      </w:pP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Disciplinárna zodpovednosť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123</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Profesionálny vojak je disciplinárne zodpovedný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za disciplinárne previnenie alebo za konanie, ktoré má</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znaky priestupku podľa osobitných predpisov.37)</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Konanie profesionálneho vojaka, ktoré má znaky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priestupku podľa osobitných predpisov,37) prejedná vedúci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služobného úradu podľa osobitného predpisu.38)</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Za priestupok môže vedúci služobného úradu uložiť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profesionálnemu vojakovi sankcie a ochranné opatrenia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podľa osobitných predpisov.37)</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124</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Disciplinárne previnenie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Disciplinárne previnenie je zavinené nesplnenie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alebo porušenie povinností profesionálneho vojaka, pokiaľ</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nie je trestným činom alebo priestupkom; zavineným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nesplnením alebo porušením povinností sa rozumie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úmyselné alebo nedbalostné konanie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profesionálneho vojaka.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Za disciplinárne previnenie možno uložiť disciplinárne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125</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Disciplinárne opatrenie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Disciplinárnym opatrením je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písomné pokarhanie,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zníženie služobného platu až o 15 % najdlhšie na tri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mesiace z posledného priznaného služobného platu.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Ukladanie disciplinárnych opatrení</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126</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Disciplinárne opatrenie možno uložiť, ak sa preukázalo,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že profesionálny vojak disciplinárne previnenie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spáchal a ak na nápravu a obnovenie služobnej disciplíny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za menej závažné konanie nepostačuje prerokovanie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disciplinárneho previnenia.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127</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Za disciplinárne previnenie môže vedúci služobného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úradu alebo veliteľ uložiť len jedno disciplinárne opatrenie.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128</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Pred uložením disciplinárneho opatreniamusí byť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vždy objektívne zistený skutočný stav. Profesionálnemu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vojakovi musí byť pred uložením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opatrenia daná možnosť vyjadriť sa k veci, navrhovať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dôkazy a obhajovať sa.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Pri rozhodovaní o uložení disciplinárneho opatrenia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sa prihliada na povahu protiprávneho konania, na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okolnosti, za ktorých bolo spáchané, jeho následky,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mieru zavinenia a na doterajší postoj profesionálneho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vojaka k plneniu služobných povinností.</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Uložením disciplinárneho opatrenia profesionálny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vojak nie je zbavený povinnosti nahradiť škodu, ktorú</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spôsobil disciplinárnym previnením alebo priestupkom.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129</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Za disciplinárne previnenie možno uložiť disciplinárne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opatrenie do 30 dní odo dňa, keď sa vedúci služobného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úradu alebo veliteľ o spáchaní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previnenia dozvedel, najneskôr však do jedného roka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odo dňa spáchania disciplinárneho previnenia.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Ak konanie profesionálneho vojaka, v ktorom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možno vidieť naplnenie skutkovej podstaty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previnenia, bolo predmetom prešetrovania iného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orgánu, lehota 30 dní na uloženie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opatrenia sa začína odo dňa, keď sa oprávnený vedúci</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služobného úradu alebo oprávnený veliteľ dozvedel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 výsledku tohto prešetrovania; táto lehota platí aj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 prípade, ak prvostupňové rozhodnutie o uložení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opatrenia bolo zrušené a ak vec bola vrátená</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na ďalšie konanie a nové rozhodnutie.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Iným orgánom podľa odseku 2 sa rozumie orgán</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činný v trestnom konaní, správny orgán a orgán oprávnený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vykonávať príslušné prešetrovanie alebo kontrolnú</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činnosť podľa osobitných predpisov.39)</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130</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Ak sa profesionálny vojak dopustil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previnenia mimo územia Slovenskej republiky, lehota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30 dní na uloženie disciplinárneho opatrenia podľa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129 ods. 1 začína plynúť odo dňa nasledujúceho po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dni návratu profesionálneho vojaka na územie Slovenskej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republiky, ak sa vedúci služobného úradu alebo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veliteľ o tomto konaní dozvedel v čase, keď sa profesionálny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vojak zdržiaval v cudzine.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131</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Disciplinárne opatrenie nemožno uložiť, ak bol</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profesionálny vojak za ten istý skutok už odsúdený súdom;</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ak bolo disciplinárne opatrenie uložené skôr, zruší</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sa s účinnosťou odo dňa uloženia.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Minister môže nariadiť, aby sa disciplinárne previnenia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neprejednali, aby sa upustilo od výkonu disciplinárnych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opatrení uložených za disciplinárne previnenia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alebo od výkonu zvyšku takýchto disciplinárnych</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opatrení alebo aby sa hromadne zahladili disciplinárne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opatrenia uložené za disciplinárne previnenia.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132</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Disciplinárny rozkaz o uložení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opatrenia doručí profesionálnemu vojakovi vedúci služobného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úradu alebo veliteľ.</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Proti disciplinárnemu rozkazu o uložení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opatrenia môže profesionálny vojak podať do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lastRenderedPageBreak/>
        <w:t>ôsmich dní odo dňa oznámenia rozhodnutia odvolanie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(rozklad).</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133</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Zahladenie disciplinárneho opatrenia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(1) Po uplynutí jedného roka od právoplatne uloženého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disciplinárneho opatrenia sa disciplinárne opatrenie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zahladzuje a profesionálny vojak sa posudzuje,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akoby mu disciplinárne opatrenie nebolo uložené.</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Vedúci služobného úradu alebo veliteľ, ktorý</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 disciplinárnom opatrení rozhodol, môže rozhodnúť</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 zahladení vykonaného disciplinárneho opatrenia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pred uplynutím doby uvedenej v odseku 1.</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Disciplinárny rozkaz o zahladení disciplinárneho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opatrenia doručí profesionálnemu vojakovi vedúci služobného</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úradu alebo veliteľ.</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(4) Disciplinárne opatrenia, ktoré boli zahladené, sa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neuvádzajú v služobnom hodnotení ani v posudku</w:t>
      </w:r>
    </w:p>
    <w:p w:rsidR="00B55624" w:rsidRPr="00D635A6" w:rsidRDefault="00B55624" w:rsidP="00B55624">
      <w:pPr>
        <w:rPr>
          <w:rFonts w:eastAsia="Calibri"/>
          <w:color w:val="231F20"/>
          <w:sz w:val="22"/>
          <w:szCs w:val="22"/>
          <w:lang w:eastAsia="en-US"/>
        </w:rPr>
      </w:pPr>
      <w:r w:rsidRPr="00D635A6">
        <w:rPr>
          <w:rFonts w:eastAsia="Calibri"/>
          <w:color w:val="231F20"/>
          <w:sz w:val="22"/>
          <w:szCs w:val="22"/>
          <w:lang w:eastAsia="en-US"/>
        </w:rPr>
        <w:t>o služobnej činnosti.</w:t>
      </w:r>
    </w:p>
    <w:p w:rsidR="00B55624" w:rsidRDefault="00B55624" w:rsidP="00B55624">
      <w:pPr>
        <w:rPr>
          <w:b/>
          <w:color w:val="000000"/>
          <w:sz w:val="22"/>
          <w:szCs w:val="22"/>
        </w:rPr>
        <w:sectPr w:rsidR="00B55624" w:rsidSect="009F3AED">
          <w:type w:val="continuous"/>
          <w:pgSz w:w="11906" w:h="16838"/>
          <w:pgMar w:top="720" w:right="720" w:bottom="720" w:left="720" w:header="708" w:footer="708" w:gutter="0"/>
          <w:cols w:num="2" w:space="708"/>
          <w:docGrid w:linePitch="360"/>
        </w:sectPr>
      </w:pPr>
    </w:p>
    <w:p w:rsidR="00B55624" w:rsidRPr="00D635A6" w:rsidRDefault="00B55624" w:rsidP="00B55624">
      <w:pPr>
        <w:rPr>
          <w:b/>
          <w:color w:val="000000"/>
          <w:sz w:val="22"/>
          <w:szCs w:val="22"/>
        </w:rPr>
      </w:pPr>
    </w:p>
    <w:p w:rsidR="00B55624" w:rsidRPr="00D635A6" w:rsidRDefault="00B55624" w:rsidP="00B55624">
      <w:pPr>
        <w:numPr>
          <w:ilvl w:val="0"/>
          <w:numId w:val="1"/>
        </w:numPr>
        <w:rPr>
          <w:b/>
          <w:color w:val="000000"/>
          <w:sz w:val="22"/>
          <w:szCs w:val="22"/>
        </w:rPr>
      </w:pPr>
      <w:r w:rsidRPr="00D635A6">
        <w:rPr>
          <w:b/>
          <w:color w:val="000000"/>
          <w:sz w:val="22"/>
          <w:szCs w:val="22"/>
        </w:rPr>
        <w:t>Vznik prac. Pomeru na základe prac. Zmluvy (náležitosti)</w:t>
      </w:r>
    </w:p>
    <w:p w:rsidR="00B55624" w:rsidRPr="00D635A6" w:rsidRDefault="00B55624" w:rsidP="00B55624">
      <w:pPr>
        <w:outlineLvl w:val="4"/>
        <w:rPr>
          <w:b/>
          <w:bCs/>
          <w:color w:val="262626"/>
          <w:sz w:val="22"/>
          <w:szCs w:val="22"/>
        </w:rPr>
      </w:pPr>
      <w:r w:rsidRPr="00D635A6">
        <w:rPr>
          <w:b/>
          <w:bCs/>
          <w:color w:val="262626"/>
          <w:sz w:val="22"/>
          <w:szCs w:val="22"/>
        </w:rPr>
        <w:t xml:space="preserve"> Pracovná zmluva</w:t>
      </w:r>
    </w:p>
    <w:p w:rsidR="00B55624" w:rsidRPr="00D635A6" w:rsidRDefault="00B55624" w:rsidP="00B55624">
      <w:pPr>
        <w:rPr>
          <w:color w:val="262626"/>
          <w:sz w:val="22"/>
          <w:szCs w:val="22"/>
        </w:rPr>
      </w:pPr>
      <w:r w:rsidRPr="00D635A6">
        <w:rPr>
          <w:color w:val="262626"/>
          <w:sz w:val="22"/>
          <w:szCs w:val="22"/>
        </w:rPr>
        <w:t>(1) Pracovný pomer sa zakladá písomnou pracovnou zmluvou medzi zamestnávateľom a zamestnancom. Jedno písomné vyhotovenie pracovnej zmluvy je zamestnávateľ povinný vydať zamestnancovi.</w:t>
      </w:r>
    </w:p>
    <w:p w:rsidR="00B55624" w:rsidRPr="00D635A6" w:rsidRDefault="00B55624" w:rsidP="00B55624">
      <w:pPr>
        <w:rPr>
          <w:color w:val="262626"/>
          <w:sz w:val="22"/>
          <w:szCs w:val="22"/>
        </w:rPr>
      </w:pPr>
      <w:r w:rsidRPr="00D635A6">
        <w:rPr>
          <w:color w:val="262626"/>
          <w:sz w:val="22"/>
          <w:szCs w:val="22"/>
        </w:rPr>
        <w:t>(1) V pracovnej zmluve je zamestnávateľ povinný so zamestnancom dohodnúť podstatné náležitosti, ktorými sú:</w:t>
      </w:r>
    </w:p>
    <w:p w:rsidR="00B55624" w:rsidRPr="00D635A6" w:rsidRDefault="00B55624" w:rsidP="00B55624">
      <w:pPr>
        <w:rPr>
          <w:color w:val="262626"/>
          <w:sz w:val="22"/>
          <w:szCs w:val="22"/>
        </w:rPr>
      </w:pPr>
      <w:r w:rsidRPr="00D635A6">
        <w:rPr>
          <w:color w:val="262626"/>
          <w:sz w:val="22"/>
          <w:szCs w:val="22"/>
        </w:rPr>
        <w:t xml:space="preserve">a) druh práce, na ktorý sa zamestnanec prijíma, a jeho stručná charakteristika, </w:t>
      </w:r>
    </w:p>
    <w:p w:rsidR="00B55624" w:rsidRPr="00D635A6" w:rsidRDefault="00B55624" w:rsidP="00B55624">
      <w:pPr>
        <w:rPr>
          <w:color w:val="262626"/>
          <w:sz w:val="22"/>
          <w:szCs w:val="22"/>
        </w:rPr>
      </w:pPr>
      <w:r w:rsidRPr="00D635A6">
        <w:rPr>
          <w:color w:val="262626"/>
          <w:sz w:val="22"/>
          <w:szCs w:val="22"/>
        </w:rPr>
        <w:t xml:space="preserve">b) miesto výkonu práce (obec a organizačnú časť alebo inak určené miesto), </w:t>
      </w:r>
    </w:p>
    <w:p w:rsidR="00B55624" w:rsidRPr="00D635A6" w:rsidRDefault="00B55624" w:rsidP="00B55624">
      <w:pPr>
        <w:rPr>
          <w:color w:val="262626"/>
          <w:sz w:val="22"/>
          <w:szCs w:val="22"/>
        </w:rPr>
      </w:pPr>
      <w:r w:rsidRPr="00D635A6">
        <w:rPr>
          <w:color w:val="262626"/>
          <w:sz w:val="22"/>
          <w:szCs w:val="22"/>
        </w:rPr>
        <w:t xml:space="preserve">c) deň nástupu do práce, </w:t>
      </w:r>
    </w:p>
    <w:p w:rsidR="00B55624" w:rsidRPr="00D635A6" w:rsidRDefault="00B55624" w:rsidP="00B55624">
      <w:pPr>
        <w:rPr>
          <w:color w:val="262626"/>
          <w:sz w:val="22"/>
          <w:szCs w:val="22"/>
        </w:rPr>
      </w:pPr>
      <w:r w:rsidRPr="00D635A6">
        <w:rPr>
          <w:color w:val="262626"/>
          <w:sz w:val="22"/>
          <w:szCs w:val="22"/>
        </w:rPr>
        <w:t>d) mzdové podmienky, ak nie sú dohodnuté v kolektívnej zmluve.</w:t>
      </w:r>
    </w:p>
    <w:p w:rsidR="00B55624" w:rsidRPr="00D635A6" w:rsidRDefault="00B55624" w:rsidP="00B55624">
      <w:pPr>
        <w:rPr>
          <w:color w:val="262626"/>
          <w:sz w:val="22"/>
          <w:szCs w:val="22"/>
        </w:rPr>
      </w:pPr>
      <w:r w:rsidRPr="00D635A6">
        <w:rPr>
          <w:color w:val="262626"/>
          <w:sz w:val="22"/>
          <w:szCs w:val="22"/>
        </w:rPr>
        <w:t>(2) Zamestnávateľ v pracovnej zmluve uvedie okrem náležitostí podľa odseku 1 aj ďalšie pracovné podmienky, a to výplatné termíny, pracovný čas, výmeru dovolenky a dĺžku výpovednej doby.</w:t>
      </w:r>
    </w:p>
    <w:p w:rsidR="00B55624" w:rsidRPr="00D635A6" w:rsidRDefault="00B55624" w:rsidP="00B55624">
      <w:pPr>
        <w:rPr>
          <w:color w:val="262626"/>
          <w:sz w:val="22"/>
          <w:szCs w:val="22"/>
        </w:rPr>
      </w:pPr>
      <w:r w:rsidRPr="00D635A6">
        <w:rPr>
          <w:color w:val="262626"/>
          <w:sz w:val="22"/>
          <w:szCs w:val="22"/>
        </w:rPr>
        <w:t>(3) Ak sú pracovné podmienky podľa odseku 1 písm. d) a odseku 2 dohodnuté v kolektívnej zmluve, stačí uviesť odkaz na ustanovenia kolektívnej zmluvy; inak stačí uviesť odkaz na príslušné ustanovenia tohto zákona.</w:t>
      </w:r>
    </w:p>
    <w:p w:rsidR="00B55624" w:rsidRPr="00D635A6" w:rsidRDefault="00B55624" w:rsidP="00B55624">
      <w:pPr>
        <w:rPr>
          <w:color w:val="262626"/>
          <w:sz w:val="22"/>
          <w:szCs w:val="22"/>
        </w:rPr>
      </w:pPr>
      <w:r w:rsidRPr="00D635A6">
        <w:rPr>
          <w:color w:val="262626"/>
          <w:sz w:val="22"/>
          <w:szCs w:val="22"/>
        </w:rPr>
        <w:t>(4) V pracovnej zmluve možno dohodnúť ďalšie podmienky, o ktoré majú účastníci záujem, najmä ďalšie hmotné výhody.</w:t>
      </w:r>
    </w:p>
    <w:p w:rsidR="00B55624" w:rsidRPr="00D635A6" w:rsidRDefault="00B55624" w:rsidP="00B55624">
      <w:pPr>
        <w:rPr>
          <w:color w:val="262626"/>
          <w:sz w:val="22"/>
          <w:szCs w:val="22"/>
        </w:rPr>
      </w:pPr>
      <w:r w:rsidRPr="00D635A6">
        <w:rPr>
          <w:color w:val="262626"/>
          <w:sz w:val="22"/>
          <w:szCs w:val="22"/>
        </w:rPr>
        <w:t xml:space="preserve">(5) Ak je miesto výkonu práce v cudzine, zamestnávateľ v pracovnej zmluve ďalej uvedie </w:t>
      </w:r>
      <w:r w:rsidRPr="00D635A6">
        <w:rPr>
          <w:color w:val="262626"/>
          <w:sz w:val="22"/>
          <w:szCs w:val="22"/>
        </w:rPr>
        <w:br/>
        <w:t xml:space="preserve">a) dobu výkonu práce v cudzine, </w:t>
      </w:r>
    </w:p>
    <w:p w:rsidR="00B55624" w:rsidRPr="00D635A6" w:rsidRDefault="00B55624" w:rsidP="00B55624">
      <w:pPr>
        <w:rPr>
          <w:color w:val="262626"/>
          <w:sz w:val="22"/>
          <w:szCs w:val="22"/>
        </w:rPr>
      </w:pPr>
      <w:r w:rsidRPr="00D635A6">
        <w:rPr>
          <w:color w:val="262626"/>
          <w:sz w:val="22"/>
          <w:szCs w:val="22"/>
        </w:rPr>
        <w:t xml:space="preserve">b) menu, v ktorej sa bude vyplácať mzda, prípadne jej časť, </w:t>
      </w:r>
    </w:p>
    <w:p w:rsidR="00B55624" w:rsidRPr="00D635A6" w:rsidRDefault="00B55624" w:rsidP="00B55624">
      <w:pPr>
        <w:rPr>
          <w:color w:val="262626"/>
          <w:sz w:val="22"/>
          <w:szCs w:val="22"/>
        </w:rPr>
      </w:pPr>
      <w:r w:rsidRPr="00D635A6">
        <w:rPr>
          <w:color w:val="262626"/>
          <w:sz w:val="22"/>
          <w:szCs w:val="22"/>
        </w:rPr>
        <w:t xml:space="preserve">c) ďalšie plnenia spojené s výkonom práce v cudzine v peniazoch alebo naturáliách, </w:t>
      </w:r>
    </w:p>
    <w:p w:rsidR="00B55624" w:rsidRPr="00D635A6" w:rsidRDefault="00B55624" w:rsidP="00B55624">
      <w:pPr>
        <w:rPr>
          <w:color w:val="262626"/>
          <w:sz w:val="22"/>
          <w:szCs w:val="22"/>
        </w:rPr>
      </w:pPr>
      <w:r w:rsidRPr="00D635A6">
        <w:rPr>
          <w:color w:val="262626"/>
          <w:sz w:val="22"/>
          <w:szCs w:val="22"/>
        </w:rPr>
        <w:t>d) prípadné podmienky návratu zamestnanca z cudziny.</w:t>
      </w:r>
    </w:p>
    <w:p w:rsidR="00B55624" w:rsidRPr="00D635A6" w:rsidRDefault="00B55624" w:rsidP="00B55624">
      <w:pPr>
        <w:rPr>
          <w:color w:val="262626"/>
          <w:sz w:val="22"/>
          <w:szCs w:val="22"/>
        </w:rPr>
      </w:pPr>
      <w:r w:rsidRPr="00D635A6">
        <w:rPr>
          <w:color w:val="262626"/>
          <w:sz w:val="22"/>
          <w:szCs w:val="22"/>
        </w:rPr>
        <w:t>(6) Informácie uvedené v odseku 5 sa poskytnú zamestnancovi len vtedy, ak čas zamestnania v cudzine presiahne jeden mesiac.</w:t>
      </w:r>
    </w:p>
    <w:p w:rsidR="00B55624" w:rsidRPr="00D635A6" w:rsidRDefault="00B55624" w:rsidP="00B55624">
      <w:pPr>
        <w:outlineLvl w:val="4"/>
        <w:rPr>
          <w:b/>
          <w:bCs/>
          <w:color w:val="262626"/>
          <w:sz w:val="22"/>
          <w:szCs w:val="22"/>
        </w:rPr>
      </w:pPr>
    </w:p>
    <w:p w:rsidR="00B55624" w:rsidRPr="00D635A6" w:rsidRDefault="00B55624" w:rsidP="00B55624">
      <w:pPr>
        <w:outlineLvl w:val="4"/>
        <w:rPr>
          <w:b/>
          <w:bCs/>
          <w:color w:val="262626"/>
          <w:sz w:val="22"/>
          <w:szCs w:val="22"/>
        </w:rPr>
      </w:pPr>
      <w:r w:rsidRPr="00D635A6">
        <w:rPr>
          <w:b/>
          <w:bCs/>
          <w:color w:val="262626"/>
          <w:sz w:val="22"/>
          <w:szCs w:val="22"/>
        </w:rPr>
        <w:t xml:space="preserve">Vznik pracovného pomeru </w:t>
      </w:r>
    </w:p>
    <w:p w:rsidR="00B55624" w:rsidRPr="00D635A6" w:rsidRDefault="00B55624" w:rsidP="00B55624">
      <w:pPr>
        <w:rPr>
          <w:color w:val="262626"/>
          <w:sz w:val="22"/>
          <w:szCs w:val="22"/>
        </w:rPr>
      </w:pPr>
      <w:r w:rsidRPr="00D635A6">
        <w:rPr>
          <w:color w:val="262626"/>
          <w:sz w:val="22"/>
          <w:szCs w:val="22"/>
        </w:rPr>
        <w:t>Pracovný pomer vzniká odo dňa, ktorý bol dohodnutý v pracovnej zmluve ako deň nástupu do práce.</w:t>
      </w:r>
    </w:p>
    <w:p w:rsidR="00B55624" w:rsidRPr="00D635A6" w:rsidRDefault="00B55624" w:rsidP="00B55624">
      <w:pPr>
        <w:rPr>
          <w:b/>
          <w:color w:val="000000"/>
          <w:sz w:val="22"/>
          <w:szCs w:val="22"/>
        </w:rPr>
      </w:pPr>
    </w:p>
    <w:p w:rsidR="00B55624" w:rsidRPr="00D635A6" w:rsidRDefault="00B55624" w:rsidP="00B55624">
      <w:pPr>
        <w:numPr>
          <w:ilvl w:val="0"/>
          <w:numId w:val="1"/>
        </w:numPr>
        <w:rPr>
          <w:b/>
          <w:color w:val="000000"/>
          <w:sz w:val="22"/>
          <w:szCs w:val="22"/>
        </w:rPr>
      </w:pPr>
      <w:r w:rsidRPr="00D635A6">
        <w:rPr>
          <w:b/>
          <w:color w:val="000000"/>
          <w:sz w:val="22"/>
          <w:szCs w:val="22"/>
        </w:rPr>
        <w:t>Čo je to rozhodnutie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 xml:space="preserve">Rozhodnutím na účely tohto zákona </w:t>
      </w:r>
      <w:r w:rsidRPr="00D635A6">
        <w:rPr>
          <w:rFonts w:eastAsia="Calibri"/>
          <w:i/>
          <w:color w:val="231F20"/>
          <w:sz w:val="22"/>
          <w:szCs w:val="22"/>
          <w:lang w:eastAsia="en-US"/>
        </w:rPr>
        <w:t>(346/2005)</w:t>
      </w:r>
      <w:r w:rsidRPr="00D635A6">
        <w:rPr>
          <w:rFonts w:eastAsia="Calibri"/>
          <w:color w:val="231F20"/>
          <w:sz w:val="22"/>
          <w:szCs w:val="22"/>
          <w:lang w:eastAsia="en-US"/>
        </w:rPr>
        <w:t xml:space="preserve"> sa rozumie rozhodnutie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príslušného orgánu, ktorým podľa osobitných predpisov2) profesionálnych vojakov vymenúva do funkcie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z funkcie odvoláva,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vedúceho služobného úradu vo veciach priestupkov profesionálnych vojakov,</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c) vedúceho služobného úradu alebo veliteľa vo veciach náhrady škody,</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d) vedúceho služobného úradu vo veci obnovy konania a preskúmania rozhodnutia mimo odvolacího konania,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e) prieskumnej komisie,</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f) odvolacieho orgánu.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(2) Rozhodnutím je aj</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a) personálny rozkaz vedúceho služobného úradu,</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b) disciplinárny rozkaz vedúceho služobného úradu alebo veliteľa vo veciach disciplinárnych odmien, disciplinárnych opatrení a vo veciach zahladenia disciplinárneho opatrenia.</w:t>
      </w:r>
    </w:p>
    <w:p w:rsidR="00B55624" w:rsidRPr="00D635A6" w:rsidRDefault="00B55624" w:rsidP="00B55624">
      <w:pPr>
        <w:autoSpaceDE w:val="0"/>
        <w:autoSpaceDN w:val="0"/>
        <w:adjustRightInd w:val="0"/>
        <w:rPr>
          <w:rFonts w:eastAsia="Calibri"/>
          <w:color w:val="231F20"/>
          <w:sz w:val="22"/>
          <w:szCs w:val="22"/>
          <w:lang w:eastAsia="en-US"/>
        </w:rPr>
      </w:pPr>
      <w:r w:rsidRPr="00D635A6">
        <w:rPr>
          <w:rFonts w:eastAsia="Calibri"/>
          <w:color w:val="231F20"/>
          <w:sz w:val="22"/>
          <w:szCs w:val="22"/>
          <w:lang w:eastAsia="en-US"/>
        </w:rPr>
        <w:t>(3) Personálny rozkaz vedúceho služobného úradu je rozhodnutie, ktorým vedúci služobného úradu rozhoduje v právnych vzťahoch profesionálneho vojak</w:t>
      </w:r>
    </w:p>
    <w:p w:rsidR="00B55624" w:rsidRPr="00D635A6" w:rsidRDefault="00B55624" w:rsidP="00B55624">
      <w:pPr>
        <w:numPr>
          <w:ilvl w:val="0"/>
          <w:numId w:val="1"/>
        </w:numPr>
        <w:rPr>
          <w:b/>
          <w:color w:val="000000"/>
          <w:sz w:val="22"/>
          <w:szCs w:val="22"/>
        </w:rPr>
      </w:pPr>
      <w:r w:rsidRPr="00D635A6">
        <w:rPr>
          <w:b/>
          <w:color w:val="000000"/>
          <w:sz w:val="22"/>
          <w:szCs w:val="22"/>
        </w:rPr>
        <w:t>Podľa akého zákona VP</w:t>
      </w:r>
    </w:p>
    <w:p w:rsidR="00B55624" w:rsidRPr="00D635A6" w:rsidRDefault="00B55624" w:rsidP="00B55624">
      <w:pPr>
        <w:rPr>
          <w:b/>
          <w:color w:val="262626"/>
          <w:sz w:val="22"/>
          <w:szCs w:val="22"/>
        </w:rPr>
      </w:pPr>
      <w:r w:rsidRPr="00D635A6">
        <w:rPr>
          <w:color w:val="262626"/>
          <w:sz w:val="22"/>
          <w:szCs w:val="22"/>
        </w:rPr>
        <w:t xml:space="preserve">Vojenská polícia bola zriadená 21. januára 1991. Vo svojej činnosti sa spočiatku riadila internými normatívnymi aktami. Od marca 1992 upravuje jej činnosť Zákon č.124/1992 Zb. o Vojenskej polícii v znení neskorších predpisov. Činnosť Vojenskej polície sa ďalej riadi platnými predpismi branného zákonodarstva, Trestným zákonom, Trestným poriadkom, Zákonom o priestupkoch atď. Vybrané ustanovenia týchto predpisov sú konkretizované internými normatívnymi aktami Ministerstva obrany. </w:t>
      </w:r>
      <w:r w:rsidRPr="00D635A6">
        <w:rPr>
          <w:color w:val="262626"/>
          <w:sz w:val="22"/>
          <w:szCs w:val="22"/>
        </w:rPr>
        <w:br/>
        <w:t xml:space="preserve">    Vojenská polícia je plno profesionálna zložka Ministerstva obrany Slovenskej republiky. Na čele Vojenskej polície stojí riaditeľ VP. Je priamo podriadený ministrovi obrany Slovenskej republiky. </w:t>
      </w:r>
      <w:r w:rsidRPr="00D635A6">
        <w:rPr>
          <w:color w:val="262626"/>
          <w:sz w:val="22"/>
          <w:szCs w:val="22"/>
        </w:rPr>
        <w:br/>
      </w:r>
      <w:r w:rsidRPr="00D635A6">
        <w:rPr>
          <w:color w:val="262626"/>
          <w:sz w:val="22"/>
          <w:szCs w:val="22"/>
        </w:rPr>
        <w:lastRenderedPageBreak/>
        <w:t>    Vojenská polícia sa zameriava najmä na predchádzanie závažnému protiprávnemu konaniu, javom a udalostiam. Zvýšenú pozornosť venuje problematike drog, ochrane zbraní, munície a výbušnín. Popri prevencii, ktorá je chápaná ako jedna z rozhodujúcich aktivít k znižovaniu trestnej činnosti v OSSR, je jej poslaním tiež trestná represia.</w:t>
      </w:r>
    </w:p>
    <w:p w:rsidR="00B55624" w:rsidRPr="00D635A6" w:rsidRDefault="00B55624" w:rsidP="00B55624">
      <w:pPr>
        <w:numPr>
          <w:ilvl w:val="0"/>
          <w:numId w:val="1"/>
        </w:numPr>
        <w:rPr>
          <w:b/>
          <w:color w:val="000000"/>
          <w:sz w:val="22"/>
          <w:szCs w:val="22"/>
        </w:rPr>
      </w:pPr>
      <w:r w:rsidRPr="00D635A6">
        <w:rPr>
          <w:b/>
          <w:color w:val="000000"/>
          <w:sz w:val="22"/>
          <w:szCs w:val="22"/>
        </w:rPr>
        <w:t>Vzťah ústavy k štátnym orgánom</w:t>
      </w:r>
    </w:p>
    <w:p w:rsidR="00B55624" w:rsidRPr="00D635A6" w:rsidRDefault="00B55624" w:rsidP="00B55624">
      <w:pPr>
        <w:rPr>
          <w:sz w:val="22"/>
          <w:szCs w:val="22"/>
        </w:rPr>
      </w:pPr>
      <w:r w:rsidRPr="00D635A6">
        <w:rPr>
          <w:i/>
          <w:iCs/>
          <w:sz w:val="22"/>
          <w:szCs w:val="22"/>
        </w:rPr>
        <w:t xml:space="preserve">Štátne orgány môžu konať iba na základe ústavy, v jej </w:t>
      </w:r>
      <w:r w:rsidRPr="00D635A6">
        <w:rPr>
          <w:i/>
          <w:iCs/>
          <w:color w:val="262626"/>
          <w:sz w:val="22"/>
          <w:szCs w:val="22"/>
        </w:rPr>
        <w:t>medziach a v rozsahu a spôsobom, ktorý ustanoví zákon.</w:t>
      </w:r>
      <w:r w:rsidRPr="00D635A6">
        <w:rPr>
          <w:color w:val="262626"/>
          <w:sz w:val="22"/>
          <w:szCs w:val="22"/>
        </w:rPr>
        <w:t xml:space="preserve"> Ďalším princípom právneho štátu je </w:t>
      </w:r>
      <w:hyperlink r:id="rId25" w:tooltip="Deľba moci" w:history="1">
        <w:r w:rsidRPr="00D635A6">
          <w:rPr>
            <w:rStyle w:val="Hypertextovprepojenie"/>
            <w:color w:val="262626"/>
            <w:sz w:val="22"/>
            <w:szCs w:val="22"/>
          </w:rPr>
          <w:t>deľba moci</w:t>
        </w:r>
      </w:hyperlink>
      <w:r w:rsidRPr="00D635A6">
        <w:rPr>
          <w:color w:val="262626"/>
          <w:sz w:val="22"/>
          <w:szCs w:val="22"/>
        </w:rPr>
        <w:t xml:space="preserve">, ktorý je v našej ústave formálne vyjadrený aj rozdelením </w:t>
      </w:r>
      <w:hyperlink r:id="rId26" w:tooltip="Zákonodarná moc" w:history="1">
        <w:r w:rsidRPr="00D635A6">
          <w:rPr>
            <w:rStyle w:val="Hypertextovprepojenie"/>
            <w:color w:val="262626"/>
            <w:sz w:val="22"/>
            <w:szCs w:val="22"/>
          </w:rPr>
          <w:t>zákonodarnej</w:t>
        </w:r>
      </w:hyperlink>
      <w:r w:rsidRPr="00D635A6">
        <w:rPr>
          <w:color w:val="262626"/>
          <w:sz w:val="22"/>
          <w:szCs w:val="22"/>
        </w:rPr>
        <w:t xml:space="preserve">, </w:t>
      </w:r>
      <w:hyperlink r:id="rId27" w:tooltip="Výkonná&#10; moc" w:history="1">
        <w:r w:rsidRPr="00D635A6">
          <w:rPr>
            <w:rStyle w:val="Hypertextovprepojenie"/>
            <w:color w:val="262626"/>
            <w:sz w:val="22"/>
            <w:szCs w:val="22"/>
          </w:rPr>
          <w:t>výkonnej</w:t>
        </w:r>
      </w:hyperlink>
      <w:r w:rsidRPr="00D635A6">
        <w:rPr>
          <w:color w:val="262626"/>
          <w:sz w:val="22"/>
          <w:szCs w:val="22"/>
        </w:rPr>
        <w:t xml:space="preserve"> a </w:t>
      </w:r>
      <w:hyperlink r:id="rId28" w:tooltip="Súdna moc" w:history="1">
        <w:r w:rsidRPr="00D635A6">
          <w:rPr>
            <w:rStyle w:val="Hypertextovprepojenie"/>
            <w:color w:val="262626"/>
            <w:sz w:val="22"/>
            <w:szCs w:val="22"/>
          </w:rPr>
          <w:t>súdnej moci</w:t>
        </w:r>
      </w:hyperlink>
      <w:r w:rsidRPr="00D635A6">
        <w:rPr>
          <w:color w:val="262626"/>
          <w:sz w:val="22"/>
          <w:szCs w:val="22"/>
        </w:rPr>
        <w:t xml:space="preserve"> do piatej, šiestej a siedmej hlavy.</w:t>
      </w:r>
    </w:p>
    <w:p w:rsidR="00652185" w:rsidRDefault="00652185"/>
    <w:p w:rsidR="00B55624" w:rsidRDefault="00B55624"/>
    <w:p w:rsidR="00B55624" w:rsidRPr="00256D97" w:rsidRDefault="00B55624" w:rsidP="00B55624">
      <w:pPr>
        <w:ind w:left="360" w:hanging="360"/>
        <w:jc w:val="both"/>
        <w:rPr>
          <w:rFonts w:ascii="Arial" w:hAnsi="Arial" w:cs="Arial"/>
          <w:b/>
          <w:color w:val="000000"/>
          <w:lang w:val="cs-CZ"/>
        </w:rPr>
      </w:pPr>
      <w:r w:rsidRPr="00256D97">
        <w:rPr>
          <w:rFonts w:ascii="Arial" w:hAnsi="Arial" w:cs="Arial"/>
          <w:b/>
          <w:color w:val="000000"/>
          <w:lang w:val="cs-CZ"/>
        </w:rPr>
        <w:t>37. práca pri dohodách mimo prac. pomeru</w:t>
      </w:r>
    </w:p>
    <w:p w:rsidR="00B55624" w:rsidRPr="00256D97" w:rsidRDefault="00B55624" w:rsidP="00B55624">
      <w:pPr>
        <w:ind w:left="360" w:hanging="360"/>
        <w:jc w:val="both"/>
        <w:rPr>
          <w:rFonts w:ascii="Arial" w:hAnsi="Arial" w:cs="Arial"/>
          <w:color w:val="000000"/>
        </w:rPr>
      </w:pPr>
      <w:r w:rsidRPr="00256D97">
        <w:rPr>
          <w:rFonts w:ascii="Arial" w:hAnsi="Arial" w:cs="Arial"/>
          <w:color w:val="000000"/>
          <w:lang w:val="cs-CZ"/>
        </w:rPr>
        <w:t>(1)  Na základe uzatvorených dohôd podľa § 223 sú zamestnanci povinní najmä</w:t>
      </w:r>
    </w:p>
    <w:p w:rsidR="00B55624" w:rsidRPr="00256D97" w:rsidRDefault="00B55624" w:rsidP="00B55624">
      <w:pPr>
        <w:ind w:left="709" w:hanging="283"/>
        <w:jc w:val="both"/>
        <w:rPr>
          <w:rFonts w:ascii="Arial" w:hAnsi="Arial" w:cs="Arial"/>
          <w:color w:val="000000"/>
        </w:rPr>
      </w:pPr>
      <w:r w:rsidRPr="00256D97">
        <w:rPr>
          <w:rFonts w:ascii="Arial" w:hAnsi="Arial" w:cs="Arial"/>
          <w:color w:val="000000"/>
          <w:lang w:val="cs-CZ"/>
        </w:rPr>
        <w:t>a)   </w:t>
      </w:r>
      <w:r w:rsidRPr="00256D97">
        <w:rPr>
          <w:rStyle w:val="apple-converted-space"/>
          <w:rFonts w:ascii="Arial" w:hAnsi="Arial" w:cs="Arial"/>
          <w:color w:val="000000"/>
          <w:lang w:val="cs-CZ"/>
        </w:rPr>
        <w:t> </w:t>
      </w:r>
      <w:r w:rsidRPr="00256D97">
        <w:rPr>
          <w:rFonts w:ascii="Arial" w:hAnsi="Arial" w:cs="Arial"/>
          <w:color w:val="000000"/>
          <w:lang w:val="cs-CZ"/>
        </w:rPr>
        <w:t>vykonávať práce svedomite a riadne podľa svojich síl, vedomostí a schopností a dodržiavať podmienky dohodnuté v dohode,</w:t>
      </w:r>
    </w:p>
    <w:p w:rsidR="00B55624" w:rsidRPr="00256D97" w:rsidRDefault="00B55624" w:rsidP="00B55624">
      <w:pPr>
        <w:ind w:left="709" w:hanging="283"/>
        <w:jc w:val="both"/>
        <w:rPr>
          <w:rFonts w:ascii="Arial" w:hAnsi="Arial" w:cs="Arial"/>
          <w:color w:val="000000"/>
        </w:rPr>
      </w:pPr>
      <w:r w:rsidRPr="00256D97">
        <w:rPr>
          <w:rFonts w:ascii="Arial" w:hAnsi="Arial" w:cs="Arial"/>
          <w:color w:val="000000"/>
          <w:lang w:val="cs-CZ"/>
        </w:rPr>
        <w:t>b)   </w:t>
      </w:r>
      <w:r w:rsidRPr="00256D97">
        <w:rPr>
          <w:rStyle w:val="apple-converted-space"/>
          <w:rFonts w:ascii="Arial" w:hAnsi="Arial" w:cs="Arial"/>
          <w:color w:val="000000"/>
          <w:lang w:val="cs-CZ"/>
        </w:rPr>
        <w:t> </w:t>
      </w:r>
      <w:r w:rsidRPr="00256D97">
        <w:rPr>
          <w:rFonts w:ascii="Arial" w:hAnsi="Arial" w:cs="Arial"/>
          <w:color w:val="000000"/>
          <w:lang w:val="cs-CZ"/>
        </w:rPr>
        <w:t>vykonávať práce osobne, prípadne za pomoci rodinných príslušníkov uvedených v dohode,</w:t>
      </w:r>
    </w:p>
    <w:p w:rsidR="00B55624" w:rsidRPr="00256D97" w:rsidRDefault="00B55624" w:rsidP="00B55624">
      <w:pPr>
        <w:ind w:left="709" w:hanging="283"/>
        <w:jc w:val="both"/>
        <w:rPr>
          <w:rFonts w:ascii="Arial" w:hAnsi="Arial" w:cs="Arial"/>
          <w:color w:val="000000"/>
        </w:rPr>
      </w:pPr>
      <w:r w:rsidRPr="00256D97">
        <w:rPr>
          <w:rFonts w:ascii="Arial" w:hAnsi="Arial" w:cs="Arial"/>
          <w:color w:val="000000"/>
          <w:lang w:val="cs-CZ"/>
        </w:rPr>
        <w:t>c)   </w:t>
      </w:r>
      <w:r w:rsidRPr="00256D97">
        <w:rPr>
          <w:rStyle w:val="apple-converted-space"/>
          <w:rFonts w:ascii="Arial" w:hAnsi="Arial" w:cs="Arial"/>
          <w:color w:val="000000"/>
          <w:lang w:val="cs-CZ"/>
        </w:rPr>
        <w:t> </w:t>
      </w:r>
      <w:r w:rsidRPr="00256D97">
        <w:rPr>
          <w:rFonts w:ascii="Arial" w:hAnsi="Arial" w:cs="Arial"/>
          <w:color w:val="000000"/>
          <w:lang w:val="cs-CZ"/>
        </w:rPr>
        <w:t>dodržiavať právne predpisy vzťahujúce sa na prácu nimi vykonávanú, najmä právne predpisy na zaistenie bezpečnosti a ochrany zdravia pri práci; dodržiavať ostatné predpisy vzťahujúce sa na prácu nimi vykonávanú, najmä predpisy na zaistenie bezpečnosti a ochrany zdravia pri práci, s ktorými boli riadne oboznámení,</w:t>
      </w:r>
    </w:p>
    <w:p w:rsidR="00B55624" w:rsidRPr="00256D97" w:rsidRDefault="00B55624" w:rsidP="00B55624">
      <w:pPr>
        <w:ind w:left="709" w:hanging="283"/>
        <w:jc w:val="both"/>
        <w:rPr>
          <w:rFonts w:ascii="Arial" w:hAnsi="Arial" w:cs="Arial"/>
          <w:color w:val="000000"/>
        </w:rPr>
      </w:pPr>
      <w:r w:rsidRPr="00256D97">
        <w:rPr>
          <w:rFonts w:ascii="Arial" w:hAnsi="Arial" w:cs="Arial"/>
          <w:color w:val="000000"/>
          <w:lang w:val="cs-CZ"/>
        </w:rPr>
        <w:t>d)   </w:t>
      </w:r>
      <w:r w:rsidRPr="00256D97">
        <w:rPr>
          <w:rStyle w:val="apple-converted-space"/>
          <w:rFonts w:ascii="Arial" w:hAnsi="Arial" w:cs="Arial"/>
          <w:color w:val="000000"/>
          <w:lang w:val="cs-CZ"/>
        </w:rPr>
        <w:t> </w:t>
      </w:r>
      <w:r w:rsidRPr="00256D97">
        <w:rPr>
          <w:rFonts w:ascii="Arial" w:hAnsi="Arial" w:cs="Arial"/>
          <w:color w:val="000000"/>
          <w:lang w:val="cs-CZ"/>
        </w:rPr>
        <w:t>riadne hospodáriť so zverenými prostriedkami a strážiť a ochraňovať majetok zamestnávateľa pred poškodením, stratou, zničením a zneužitím.</w:t>
      </w:r>
    </w:p>
    <w:p w:rsidR="00B55624" w:rsidRDefault="00B55624" w:rsidP="00B55624">
      <w:pPr>
        <w:ind w:left="360" w:hanging="360"/>
        <w:jc w:val="both"/>
        <w:rPr>
          <w:rFonts w:ascii="Arial" w:hAnsi="Arial" w:cs="Arial"/>
          <w:color w:val="000000"/>
          <w:lang w:val="cs-CZ"/>
        </w:rPr>
      </w:pPr>
    </w:p>
    <w:p w:rsidR="00B55624" w:rsidRPr="00256D97" w:rsidRDefault="00B55624" w:rsidP="00B55624">
      <w:pPr>
        <w:ind w:left="360" w:hanging="360"/>
        <w:jc w:val="both"/>
        <w:rPr>
          <w:rFonts w:ascii="Arial" w:hAnsi="Arial" w:cs="Arial"/>
          <w:color w:val="000000"/>
        </w:rPr>
      </w:pPr>
      <w:r w:rsidRPr="00256D97">
        <w:rPr>
          <w:rFonts w:ascii="Arial" w:hAnsi="Arial" w:cs="Arial"/>
          <w:color w:val="000000"/>
          <w:lang w:val="cs-CZ"/>
        </w:rPr>
        <w:t>(2) Na základe uzatvorených dohôd podľa § 223 je zamestnávateľ povinný najmä</w:t>
      </w:r>
    </w:p>
    <w:p w:rsidR="00B55624" w:rsidRPr="00256D97" w:rsidRDefault="00B55624" w:rsidP="00B55624">
      <w:pPr>
        <w:ind w:left="709" w:hanging="283"/>
        <w:jc w:val="both"/>
        <w:rPr>
          <w:rFonts w:ascii="Arial" w:hAnsi="Arial" w:cs="Arial"/>
          <w:color w:val="000000"/>
        </w:rPr>
      </w:pPr>
      <w:r w:rsidRPr="00256D97">
        <w:rPr>
          <w:rFonts w:ascii="Arial" w:hAnsi="Arial" w:cs="Arial"/>
          <w:color w:val="000000"/>
          <w:lang w:val="cs-CZ"/>
        </w:rPr>
        <w:t>a)   </w:t>
      </w:r>
      <w:r w:rsidRPr="00256D97">
        <w:rPr>
          <w:rStyle w:val="apple-converted-space"/>
          <w:rFonts w:ascii="Arial" w:hAnsi="Arial" w:cs="Arial"/>
          <w:color w:val="000000"/>
          <w:lang w:val="cs-CZ"/>
        </w:rPr>
        <w:t> </w:t>
      </w:r>
      <w:r w:rsidRPr="00256D97">
        <w:rPr>
          <w:rFonts w:ascii="Arial" w:hAnsi="Arial" w:cs="Arial"/>
          <w:color w:val="000000"/>
          <w:lang w:val="cs-CZ"/>
        </w:rPr>
        <w:t>utvárať zamestnancom primerané pracovné podmienky zabezpečujúce riadny a bezpečný výkon práce, najmä poskytovať potrebné základné prostriedky, materiál, náradie a osobné ochranné pracovné prostriedky,</w:t>
      </w:r>
    </w:p>
    <w:p w:rsidR="00B55624" w:rsidRPr="00256D97" w:rsidRDefault="00B55624" w:rsidP="00B55624">
      <w:pPr>
        <w:ind w:left="709" w:hanging="283"/>
        <w:jc w:val="both"/>
        <w:rPr>
          <w:rFonts w:ascii="Arial" w:hAnsi="Arial" w:cs="Arial"/>
          <w:color w:val="000000"/>
        </w:rPr>
      </w:pPr>
      <w:r w:rsidRPr="00256D97">
        <w:rPr>
          <w:rFonts w:ascii="Arial" w:hAnsi="Arial" w:cs="Arial"/>
          <w:color w:val="000000"/>
          <w:lang w:val="cs-CZ"/>
        </w:rPr>
        <w:t>b)   </w:t>
      </w:r>
      <w:r w:rsidRPr="00256D97">
        <w:rPr>
          <w:rStyle w:val="apple-converted-space"/>
          <w:rFonts w:ascii="Arial" w:hAnsi="Arial" w:cs="Arial"/>
          <w:color w:val="000000"/>
          <w:lang w:val="cs-CZ"/>
        </w:rPr>
        <w:t> </w:t>
      </w:r>
      <w:r w:rsidRPr="00256D97">
        <w:rPr>
          <w:rFonts w:ascii="Arial" w:hAnsi="Arial" w:cs="Arial"/>
          <w:color w:val="000000"/>
          <w:lang w:val="cs-CZ"/>
        </w:rPr>
        <w:t>oboznámiť zamestnancov s právnymi predpismi a ostatnými predpismi vzťahujúcimi sa na prácu nimi vykonávanú, najmä s predpismi na zaistenie bezpečnosti a ochrany zdravia pri práci,</w:t>
      </w:r>
    </w:p>
    <w:p w:rsidR="00B55624" w:rsidRPr="00256D97" w:rsidRDefault="00B55624" w:rsidP="00B55624">
      <w:pPr>
        <w:ind w:left="709" w:hanging="283"/>
        <w:jc w:val="both"/>
        <w:rPr>
          <w:rFonts w:ascii="Arial" w:hAnsi="Arial" w:cs="Arial"/>
          <w:color w:val="000000"/>
        </w:rPr>
      </w:pPr>
      <w:r w:rsidRPr="00256D97">
        <w:rPr>
          <w:rFonts w:ascii="Arial" w:hAnsi="Arial" w:cs="Arial"/>
          <w:color w:val="000000"/>
          <w:lang w:val="cs-CZ"/>
        </w:rPr>
        <w:t>c)   </w:t>
      </w:r>
      <w:r w:rsidRPr="00256D97">
        <w:rPr>
          <w:rStyle w:val="apple-converted-space"/>
          <w:rFonts w:ascii="Arial" w:hAnsi="Arial" w:cs="Arial"/>
          <w:color w:val="000000"/>
          <w:lang w:val="cs-CZ"/>
        </w:rPr>
        <w:t> </w:t>
      </w:r>
      <w:r w:rsidRPr="00256D97">
        <w:rPr>
          <w:rFonts w:ascii="Arial" w:hAnsi="Arial" w:cs="Arial"/>
          <w:color w:val="000000"/>
          <w:lang w:val="cs-CZ"/>
        </w:rPr>
        <w:t>poskytnúť zamestnancom za vykonanú prácu dohodnutú odmenu,</w:t>
      </w:r>
    </w:p>
    <w:p w:rsidR="00B55624" w:rsidRPr="00256D97" w:rsidRDefault="00B55624" w:rsidP="00B55624">
      <w:pPr>
        <w:ind w:left="709" w:hanging="283"/>
        <w:jc w:val="both"/>
        <w:rPr>
          <w:rFonts w:ascii="Arial" w:hAnsi="Arial" w:cs="Arial"/>
          <w:color w:val="000000"/>
        </w:rPr>
      </w:pPr>
      <w:r w:rsidRPr="00256D97">
        <w:rPr>
          <w:rFonts w:ascii="Arial" w:hAnsi="Arial" w:cs="Arial"/>
          <w:color w:val="000000"/>
          <w:lang w:val="cs-CZ"/>
        </w:rPr>
        <w:t>d)   </w:t>
      </w:r>
      <w:r w:rsidRPr="00256D97">
        <w:rPr>
          <w:rStyle w:val="apple-converted-space"/>
          <w:rFonts w:ascii="Arial" w:hAnsi="Arial" w:cs="Arial"/>
          <w:color w:val="000000"/>
          <w:lang w:val="cs-CZ"/>
        </w:rPr>
        <w:t> </w:t>
      </w:r>
      <w:r w:rsidRPr="00256D97">
        <w:rPr>
          <w:rFonts w:ascii="Arial" w:hAnsi="Arial" w:cs="Arial"/>
          <w:color w:val="000000"/>
          <w:lang w:val="cs-CZ"/>
        </w:rPr>
        <w:t>dodržiavať aj ostatné dohodnuté podmienky; prípadné ďalšie dohodnuté nároky zamestnanca alebo iné plnenia v jeho prospech nemožno dohodnúť pre zamestnanca priaznivejšie, ako sú obdobné nároky plnenia vyplývajúce z pracovného pomeru.</w:t>
      </w:r>
    </w:p>
    <w:p w:rsidR="00B55624" w:rsidRDefault="00B55624" w:rsidP="00B55624">
      <w:pPr>
        <w:ind w:left="360" w:hanging="360"/>
        <w:jc w:val="both"/>
        <w:rPr>
          <w:rFonts w:ascii="Arial" w:hAnsi="Arial" w:cs="Arial"/>
          <w:color w:val="000000"/>
          <w:lang w:val="cs-CZ"/>
        </w:rPr>
      </w:pPr>
    </w:p>
    <w:p w:rsidR="00B55624" w:rsidRPr="00256D97" w:rsidRDefault="00B55624" w:rsidP="00B55624">
      <w:pPr>
        <w:ind w:left="360" w:hanging="360"/>
        <w:jc w:val="both"/>
        <w:rPr>
          <w:rFonts w:ascii="Arial" w:hAnsi="Arial" w:cs="Arial"/>
          <w:color w:val="000000"/>
        </w:rPr>
      </w:pPr>
      <w:r w:rsidRPr="00256D97">
        <w:rPr>
          <w:rFonts w:ascii="Arial" w:hAnsi="Arial" w:cs="Arial"/>
          <w:color w:val="000000"/>
          <w:lang w:val="cs-CZ"/>
        </w:rPr>
        <w:t>(3) Zákazy niektorých prác pre ženy a mladistvých platia aj pre práce vykonávané na základe týchto dohôd.</w:t>
      </w:r>
    </w:p>
    <w:p w:rsidR="00B55624" w:rsidRPr="00256D97" w:rsidRDefault="00B55624" w:rsidP="00B55624">
      <w:pPr>
        <w:spacing w:before="120"/>
        <w:jc w:val="center"/>
        <w:rPr>
          <w:rFonts w:ascii="Arial" w:hAnsi="Arial" w:cs="Arial"/>
          <w:color w:val="000000"/>
        </w:rPr>
      </w:pPr>
      <w:r w:rsidRPr="00256D97">
        <w:rPr>
          <w:rFonts w:ascii="Arial" w:hAnsi="Arial" w:cs="Arial"/>
          <w:color w:val="000000"/>
          <w:lang w:val="cs-CZ"/>
        </w:rPr>
        <w:t>§ 225</w:t>
      </w:r>
    </w:p>
    <w:p w:rsidR="00B55624" w:rsidRPr="00256D97" w:rsidRDefault="00B55624" w:rsidP="00B55624">
      <w:pPr>
        <w:ind w:left="360" w:hanging="360"/>
        <w:jc w:val="both"/>
        <w:rPr>
          <w:rFonts w:ascii="Arial" w:hAnsi="Arial" w:cs="Arial"/>
          <w:color w:val="000000"/>
        </w:rPr>
      </w:pPr>
      <w:r w:rsidRPr="00256D97">
        <w:rPr>
          <w:rFonts w:ascii="Arial" w:hAnsi="Arial" w:cs="Arial"/>
          <w:color w:val="000000"/>
          <w:lang w:val="cs-CZ"/>
        </w:rPr>
        <w:t>(1) Zamestnanec zodpovedá zamestnávateľovi, s ktorým uzatvoril dohodu podľa § 223, za škodu spôsobenú zavineným porušením povinností pri výkone práce alebo priamej súvislosti s ním rovnako ako zamestnanec v pracovnom pomere, aj keď túto škodu spôsobili jeho rodinní príslušníci, ktorí mu pri práci pomáhali. Náhrada škody spôsobená z nedbanlivosti nesmie presiahnuť tretinu skutočnej škody a nesmie byť vyššia ako tretina odmeny dohodnutej za vykonanie tejto práce okrem prípadov podľa § 182 až § 185.</w:t>
      </w:r>
    </w:p>
    <w:p w:rsidR="00B55624" w:rsidRDefault="00B55624" w:rsidP="00B55624">
      <w:pPr>
        <w:ind w:left="360" w:hanging="360"/>
        <w:jc w:val="both"/>
        <w:rPr>
          <w:rFonts w:ascii="Arial" w:hAnsi="Arial" w:cs="Arial"/>
          <w:lang w:val="cs-CZ"/>
        </w:rPr>
      </w:pPr>
    </w:p>
    <w:p w:rsidR="00B55624" w:rsidRPr="00256D97" w:rsidRDefault="00B55624" w:rsidP="00B55624">
      <w:pPr>
        <w:ind w:left="360" w:hanging="360"/>
        <w:jc w:val="both"/>
        <w:rPr>
          <w:rFonts w:ascii="Arial" w:hAnsi="Arial" w:cs="Arial"/>
          <w:lang w:val="cs-CZ"/>
        </w:rPr>
      </w:pPr>
      <w:r w:rsidRPr="00256D97">
        <w:rPr>
          <w:rFonts w:ascii="Arial" w:hAnsi="Arial" w:cs="Arial"/>
          <w:lang w:val="cs-CZ"/>
        </w:rPr>
        <w:t xml:space="preserve">(2) Zamestnávateľ zodpovedá zamestnancovi za škodu, ktorú utrpel pri výkone práce podľa uzatvorenej dohody alebo v priamej súvislosti s ním, rovnako ako </w:t>
      </w:r>
      <w:r w:rsidRPr="00256D97">
        <w:rPr>
          <w:rFonts w:ascii="Arial" w:hAnsi="Arial" w:cs="Arial"/>
          <w:lang w:val="cs-CZ"/>
        </w:rPr>
        <w:lastRenderedPageBreak/>
        <w:t>zamestnancom v pracovnom pomere. Rodinným príslušníkom zodpovedá zamestnávateľ podľa osobitného predpisu.</w:t>
      </w:r>
    </w:p>
    <w:p w:rsidR="00B55624" w:rsidRDefault="00B55624" w:rsidP="00B55624">
      <w:pPr>
        <w:ind w:left="360" w:hanging="360"/>
        <w:jc w:val="both"/>
        <w:rPr>
          <w:lang w:val="cs-CZ"/>
        </w:rPr>
      </w:pPr>
    </w:p>
    <w:p w:rsidR="00B55624" w:rsidRPr="00256D97" w:rsidRDefault="00B55624" w:rsidP="00B55624">
      <w:pPr>
        <w:ind w:left="360" w:hanging="360"/>
        <w:jc w:val="both"/>
        <w:rPr>
          <w:b/>
          <w:color w:val="000000"/>
          <w:sz w:val="22"/>
          <w:szCs w:val="22"/>
        </w:rPr>
      </w:pPr>
      <w:r w:rsidRPr="00256D97">
        <w:rPr>
          <w:rFonts w:ascii="Arial" w:hAnsi="Arial" w:cs="Arial"/>
          <w:b/>
          <w:color w:val="000000"/>
        </w:rPr>
        <w:t>38. Vydržanie</w:t>
      </w:r>
    </w:p>
    <w:p w:rsidR="00B55624" w:rsidRDefault="00B55624" w:rsidP="00B55624">
      <w:pPr>
        <w:spacing w:after="240" w:line="336" w:lineRule="atLeast"/>
        <w:rPr>
          <w:rStyle w:val="apple-style-span"/>
        </w:rPr>
      </w:pPr>
      <w:r>
        <w:rPr>
          <w:rStyle w:val="apple-style-span"/>
          <w:rFonts w:ascii="Arial" w:hAnsi="Arial" w:cs="Arial"/>
          <w:color w:val="000000"/>
        </w:rPr>
        <w:t>(1) Oprávnený držiteľ sa stáva vlastníkom veci, ak ju má nepretržite v držbe po dobu troch rokov, ak ide o hnuteľnosť, a po dobu desať rokov, ak ide o nehnuteľnosť.</w:t>
      </w:r>
      <w:r>
        <w:rPr>
          <w:rFonts w:ascii="Arial" w:hAnsi="Arial" w:cs="Arial"/>
          <w:color w:val="000000"/>
        </w:rPr>
        <w:br/>
      </w:r>
      <w:r>
        <w:rPr>
          <w:rFonts w:ascii="Arial" w:hAnsi="Arial" w:cs="Arial"/>
          <w:color w:val="000000"/>
        </w:rPr>
        <w:br/>
      </w:r>
      <w:r>
        <w:rPr>
          <w:rStyle w:val="apple-style-span"/>
          <w:rFonts w:ascii="Arial" w:hAnsi="Arial" w:cs="Arial"/>
          <w:color w:val="000000"/>
        </w:rPr>
        <w:t>(2) Takto nemožno nadobudnúť vlastníctvo k veciam, ktoré nemôžu byť predmetom vlastníctva, alebo k veciam, ktoré môžu byť len vo vlastníctve štátu alebo zákonom určených právnických osôb (§ 125).</w:t>
      </w:r>
      <w:r>
        <w:rPr>
          <w:rFonts w:ascii="Arial" w:hAnsi="Arial" w:cs="Arial"/>
          <w:color w:val="000000"/>
        </w:rPr>
        <w:br/>
      </w:r>
      <w:r>
        <w:rPr>
          <w:rFonts w:ascii="Arial" w:hAnsi="Arial" w:cs="Arial"/>
          <w:color w:val="000000"/>
        </w:rPr>
        <w:br/>
      </w:r>
      <w:r>
        <w:rPr>
          <w:rStyle w:val="apple-style-span"/>
          <w:rFonts w:ascii="Arial" w:hAnsi="Arial" w:cs="Arial"/>
          <w:color w:val="000000"/>
        </w:rPr>
        <w:t>(3) Do doby podľa odseku 1 sa započíta aj doba, po ktorú mal vec v oprávnenej držbe právny predchodca.</w:t>
      </w:r>
      <w:r>
        <w:rPr>
          <w:rFonts w:ascii="Arial" w:hAnsi="Arial" w:cs="Arial"/>
          <w:color w:val="000000"/>
        </w:rPr>
        <w:br/>
      </w:r>
      <w:r>
        <w:rPr>
          <w:rFonts w:ascii="Arial" w:hAnsi="Arial" w:cs="Arial"/>
          <w:color w:val="000000"/>
        </w:rPr>
        <w:br/>
      </w:r>
      <w:r>
        <w:rPr>
          <w:rStyle w:val="apple-style-span"/>
          <w:rFonts w:ascii="Arial" w:hAnsi="Arial" w:cs="Arial"/>
          <w:color w:val="000000"/>
        </w:rPr>
        <w:t>(4) Pre začiatok a trvanie doby podľa odseku 1 sa použijú primerane ustanovenia o plynutí premlčacej doby.</w:t>
      </w:r>
    </w:p>
    <w:p w:rsidR="00B55624" w:rsidRDefault="00B55624" w:rsidP="00B55624">
      <w:pPr>
        <w:spacing w:after="240" w:line="336" w:lineRule="atLeast"/>
        <w:rPr>
          <w:rStyle w:val="apple-style-span"/>
        </w:rPr>
      </w:pPr>
      <w:r>
        <w:rPr>
          <w:rStyle w:val="apple-style-span"/>
          <w:rFonts w:ascii="Arial" w:hAnsi="Arial" w:cs="Arial"/>
          <w:color w:val="000000"/>
        </w:rPr>
        <w:t>Vlastníkovi veci patria aj prírastky veci, aj keď boli oddelené od hlavnej veci.</w:t>
      </w:r>
    </w:p>
    <w:p w:rsidR="00B55624" w:rsidRDefault="00B55624" w:rsidP="00B55624">
      <w:pPr>
        <w:spacing w:after="240" w:line="336" w:lineRule="atLeast"/>
        <w:rPr>
          <w:rStyle w:val="apple-style-span"/>
        </w:rPr>
      </w:pPr>
      <w:r>
        <w:rPr>
          <w:rStyle w:val="apple-style-span"/>
          <w:rFonts w:ascii="Arial" w:hAnsi="Arial" w:cs="Arial"/>
          <w:color w:val="000000"/>
        </w:rPr>
        <w:t>(1) Ak niekto dobromyseľne spracuje cudziu vec na novú vec, stáva sa vlastníkom novej veci ten, ktorého podiel na nej je väčší. Je však povinný uhradiť druhému vlastníkovi cenu toho, o čo sa jeho majetok zmenšil. Ak sú podiely rovnaké a účastníci sa nedohodnú, rozhodne na návrh ktoréhokoľvek z nich súd.</w:t>
      </w:r>
      <w:r>
        <w:rPr>
          <w:rFonts w:ascii="Arial" w:hAnsi="Arial" w:cs="Arial"/>
          <w:color w:val="000000"/>
        </w:rPr>
        <w:br/>
      </w:r>
      <w:r>
        <w:rPr>
          <w:rFonts w:ascii="Arial" w:hAnsi="Arial" w:cs="Arial"/>
          <w:color w:val="000000"/>
        </w:rPr>
        <w:br/>
      </w:r>
      <w:r>
        <w:rPr>
          <w:rStyle w:val="apple-style-span"/>
          <w:rFonts w:ascii="Arial" w:hAnsi="Arial" w:cs="Arial"/>
          <w:color w:val="000000"/>
        </w:rPr>
        <w:t>(2) Ak niekto spracuje cudziu vec, hoci je mu známe, že mu nepatrí, môže vlastník veci žiadať o jej vydanie a navrátenie do predošlého stavu. Ak navrátenie do predošlého stavu nie je možné alebo účelné, určí súd podľa všetkých okolností, kto je vlastníkom veci a aká náhrada patrí vlastníkovi alebo spracovateľovi, ak medzi nimi nedôjde k dohode.</w:t>
      </w:r>
    </w:p>
    <w:p w:rsidR="00B55624" w:rsidRPr="00645330" w:rsidRDefault="00B55624" w:rsidP="00B55624">
      <w:pPr>
        <w:spacing w:after="240" w:line="336" w:lineRule="atLeast"/>
        <w:rPr>
          <w:rStyle w:val="apple-style-span"/>
          <w:rFonts w:ascii="Arial" w:hAnsi="Arial" w:cs="Arial"/>
        </w:rPr>
      </w:pPr>
      <w:r>
        <w:rPr>
          <w:rFonts w:ascii="Arial" w:hAnsi="Arial" w:cs="Arial"/>
          <w:color w:val="000000"/>
        </w:rPr>
        <w:br/>
      </w:r>
      <w:r>
        <w:rPr>
          <w:rStyle w:val="apple-style-span"/>
          <w:rFonts w:ascii="Arial" w:hAnsi="Arial" w:cs="Arial"/>
          <w:color w:val="000000"/>
        </w:rPr>
        <w:t>(1) Ak niekto zriadi stavbu na cudzom pozemku, hoci na to nemá právo, môže súd na návrh vlastníka pozemku rozhodnúť, že stavbu treba odstrániť na náklady toho, kto stavbu zriadil (ďalej len "vlastník stavby").</w:t>
      </w:r>
      <w:r>
        <w:rPr>
          <w:rFonts w:ascii="Arial" w:hAnsi="Arial" w:cs="Arial"/>
          <w:color w:val="000000"/>
        </w:rPr>
        <w:br/>
      </w:r>
      <w:r>
        <w:rPr>
          <w:rFonts w:ascii="Arial" w:hAnsi="Arial" w:cs="Arial"/>
          <w:color w:val="000000"/>
        </w:rPr>
        <w:br/>
      </w:r>
      <w:r w:rsidRPr="00645330">
        <w:rPr>
          <w:rFonts w:ascii="Arial" w:hAnsi="Arial" w:cs="Arial"/>
          <w:b/>
          <w:color w:val="000000"/>
        </w:rPr>
        <w:t>39.</w:t>
      </w:r>
      <w:r>
        <w:rPr>
          <w:rFonts w:ascii="Arial" w:hAnsi="Arial" w:cs="Arial"/>
          <w:b/>
          <w:color w:val="000000"/>
        </w:rPr>
        <w:t xml:space="preserve"> </w:t>
      </w:r>
      <w:r w:rsidRPr="00ED1CD4">
        <w:rPr>
          <w:b/>
          <w:color w:val="000000"/>
        </w:rPr>
        <w:t>čo musí zohľadnovať veliteľ pri udeľovaní discip. Opatrení ,čo sa skúma pred rozhodnutím a čo je výsledkom, zákl. náležitosti discip. Opatrení</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Disciplinárnym opatrením je</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a) písomné pokarhanie,</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b) zníženie služobného platu až o 15 % najdlhšie na tri</w:t>
      </w:r>
    </w:p>
    <w:p w:rsidR="00B55624" w:rsidRPr="00645330" w:rsidRDefault="00B55624" w:rsidP="00B55624">
      <w:pPr>
        <w:spacing w:after="240" w:line="336" w:lineRule="atLeast"/>
        <w:rPr>
          <w:rStyle w:val="apple-style-span"/>
          <w:rFonts w:ascii="Arial" w:hAnsi="Arial" w:cs="Arial"/>
          <w:color w:val="000000"/>
        </w:rPr>
      </w:pPr>
      <w:r w:rsidRPr="00645330">
        <w:rPr>
          <w:rFonts w:ascii="Arial" w:hAnsi="Arial" w:cs="Arial"/>
          <w:color w:val="231F20"/>
        </w:rPr>
        <w:t>mesiace z posledného priznaného služobného platu.</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lastRenderedPageBreak/>
        <w:t>(1) Pred uložením disciplinárneho opatreniamusí byť</w:t>
      </w:r>
      <w:r>
        <w:rPr>
          <w:rFonts w:ascii="Arial" w:hAnsi="Arial" w:cs="Arial"/>
          <w:color w:val="231F20"/>
        </w:rPr>
        <w:t xml:space="preserve"> </w:t>
      </w:r>
      <w:r w:rsidRPr="00645330">
        <w:rPr>
          <w:rFonts w:ascii="Arial" w:hAnsi="Arial" w:cs="Arial"/>
          <w:color w:val="231F20"/>
        </w:rPr>
        <w:t>vždy objektívne zistený skutočný stav. Profesionálnemu</w:t>
      </w:r>
      <w:r>
        <w:rPr>
          <w:rFonts w:ascii="Arial" w:hAnsi="Arial" w:cs="Arial"/>
          <w:color w:val="231F20"/>
        </w:rPr>
        <w:t xml:space="preserve"> </w:t>
      </w:r>
      <w:r w:rsidRPr="00645330">
        <w:rPr>
          <w:rFonts w:ascii="Arial" w:hAnsi="Arial" w:cs="Arial"/>
          <w:color w:val="231F20"/>
        </w:rPr>
        <w:t>vojakovi musí byť pred uložením disciplinárneho</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opatrenia daná možnosť vyjadriť sa k veci, navrhovať</w:t>
      </w:r>
      <w:r>
        <w:rPr>
          <w:rFonts w:ascii="Arial" w:hAnsi="Arial" w:cs="Arial"/>
          <w:color w:val="231F20"/>
        </w:rPr>
        <w:t xml:space="preserve"> </w:t>
      </w:r>
      <w:r w:rsidRPr="00645330">
        <w:rPr>
          <w:rFonts w:ascii="Arial" w:hAnsi="Arial" w:cs="Arial"/>
          <w:color w:val="231F20"/>
        </w:rPr>
        <w:t>dôkazy a obhajovať sa.</w:t>
      </w:r>
    </w:p>
    <w:p w:rsidR="00B55624" w:rsidRDefault="00B55624" w:rsidP="00B55624">
      <w:pPr>
        <w:autoSpaceDE w:val="0"/>
        <w:autoSpaceDN w:val="0"/>
        <w:adjustRightInd w:val="0"/>
        <w:rPr>
          <w:rFonts w:ascii="Arial" w:hAnsi="Arial" w:cs="Arial"/>
          <w:color w:val="231F20"/>
        </w:rPr>
      </w:pP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(2) Pri rozhodovaní o uložení disciplinárneho opatrenia</w:t>
      </w:r>
      <w:r>
        <w:rPr>
          <w:rFonts w:ascii="Arial" w:hAnsi="Arial" w:cs="Arial"/>
          <w:color w:val="231F20"/>
        </w:rPr>
        <w:t xml:space="preserve"> </w:t>
      </w:r>
      <w:r w:rsidRPr="00645330">
        <w:rPr>
          <w:rFonts w:ascii="Arial" w:hAnsi="Arial" w:cs="Arial"/>
          <w:color w:val="231F20"/>
        </w:rPr>
        <w:t>sa prihliada na povahu protiprávneho konania, na</w:t>
      </w:r>
      <w:r>
        <w:rPr>
          <w:rFonts w:ascii="Arial" w:hAnsi="Arial" w:cs="Arial"/>
          <w:color w:val="231F20"/>
        </w:rPr>
        <w:t xml:space="preserve"> </w:t>
      </w:r>
      <w:r w:rsidRPr="00645330">
        <w:rPr>
          <w:rFonts w:ascii="Arial" w:hAnsi="Arial" w:cs="Arial"/>
          <w:color w:val="231F20"/>
        </w:rPr>
        <w:t>okolnosti, za ktorých bolo spáchané, jeho následky,</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mieru zavinenia a na doterajší postoj profesionálneho</w:t>
      </w:r>
      <w:r>
        <w:rPr>
          <w:rFonts w:ascii="Arial" w:hAnsi="Arial" w:cs="Arial"/>
          <w:color w:val="231F20"/>
        </w:rPr>
        <w:t xml:space="preserve"> </w:t>
      </w:r>
      <w:r w:rsidRPr="00645330">
        <w:rPr>
          <w:rFonts w:ascii="Arial" w:hAnsi="Arial" w:cs="Arial"/>
          <w:color w:val="231F20"/>
        </w:rPr>
        <w:t>vojaka k plneniu služobných povinností.</w:t>
      </w:r>
    </w:p>
    <w:p w:rsidR="00B55624" w:rsidRDefault="00B55624" w:rsidP="00B55624">
      <w:pPr>
        <w:autoSpaceDE w:val="0"/>
        <w:autoSpaceDN w:val="0"/>
        <w:adjustRightInd w:val="0"/>
        <w:rPr>
          <w:rFonts w:ascii="Arial" w:hAnsi="Arial" w:cs="Arial"/>
          <w:color w:val="231F20"/>
        </w:rPr>
      </w:pP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(3) Uložením disciplinárneho opatrenia profesionálny</w:t>
      </w:r>
      <w:r>
        <w:rPr>
          <w:rFonts w:ascii="Arial" w:hAnsi="Arial" w:cs="Arial"/>
          <w:color w:val="231F20"/>
        </w:rPr>
        <w:t xml:space="preserve"> </w:t>
      </w:r>
      <w:r w:rsidRPr="00645330">
        <w:rPr>
          <w:rFonts w:ascii="Arial" w:hAnsi="Arial" w:cs="Arial"/>
          <w:color w:val="231F20"/>
        </w:rPr>
        <w:t>vojak nie je zbavený povinnosti nahradiť škodu, ktorú</w:t>
      </w:r>
      <w:r>
        <w:rPr>
          <w:rFonts w:ascii="Arial" w:hAnsi="Arial" w:cs="Arial"/>
          <w:color w:val="231F20"/>
        </w:rPr>
        <w:t xml:space="preserve"> </w:t>
      </w:r>
      <w:r w:rsidRPr="00645330">
        <w:rPr>
          <w:rFonts w:ascii="Arial" w:hAnsi="Arial" w:cs="Arial"/>
          <w:color w:val="231F20"/>
        </w:rPr>
        <w:t>spôsobil disciplinárnym previnením alebo priestupkom.</w:t>
      </w:r>
    </w:p>
    <w:p w:rsidR="00B55624" w:rsidRDefault="00B55624" w:rsidP="00B55624">
      <w:pPr>
        <w:autoSpaceDE w:val="0"/>
        <w:autoSpaceDN w:val="0"/>
        <w:adjustRightInd w:val="0"/>
        <w:rPr>
          <w:rFonts w:ascii="Arial" w:hAnsi="Arial" w:cs="Arial"/>
          <w:color w:val="231F20"/>
        </w:rPr>
      </w:pP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(4) Uloženie disciplinárneho opatrenia za disciplinárne</w:t>
      </w:r>
      <w:r>
        <w:rPr>
          <w:rFonts w:ascii="Arial" w:hAnsi="Arial" w:cs="Arial"/>
          <w:color w:val="231F20"/>
        </w:rPr>
        <w:t xml:space="preserve"> </w:t>
      </w:r>
      <w:r w:rsidRPr="00645330">
        <w:rPr>
          <w:rFonts w:ascii="Arial" w:hAnsi="Arial" w:cs="Arial"/>
          <w:color w:val="231F20"/>
        </w:rPr>
        <w:t>previnenie alebo uloženie sankčného opatrenia za</w:t>
      </w:r>
      <w:r>
        <w:rPr>
          <w:rFonts w:ascii="Arial" w:hAnsi="Arial" w:cs="Arial"/>
          <w:color w:val="231F20"/>
        </w:rPr>
        <w:t xml:space="preserve"> </w:t>
      </w:r>
      <w:r w:rsidRPr="00645330">
        <w:rPr>
          <w:rFonts w:ascii="Arial" w:hAnsi="Arial" w:cs="Arial"/>
          <w:color w:val="231F20"/>
        </w:rPr>
        <w:t>priestupok nevylučuje skončenie služobného pomeru</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profesionálneho vojaka za takéto konanie, ak po</w:t>
      </w:r>
      <w:r>
        <w:rPr>
          <w:rFonts w:ascii="Arial" w:hAnsi="Arial" w:cs="Arial"/>
          <w:color w:val="231F20"/>
        </w:rPr>
        <w:t xml:space="preserve"> </w:t>
      </w:r>
      <w:r w:rsidRPr="00645330">
        <w:rPr>
          <w:rFonts w:ascii="Arial" w:hAnsi="Arial" w:cs="Arial"/>
          <w:color w:val="231F20"/>
        </w:rPr>
        <w:t>uložení disciplinárneho opatrenia alebo sankčného</w:t>
      </w:r>
      <w:r>
        <w:rPr>
          <w:rFonts w:ascii="Arial" w:hAnsi="Arial" w:cs="Arial"/>
          <w:color w:val="231F20"/>
        </w:rPr>
        <w:t xml:space="preserve"> </w:t>
      </w:r>
      <w:r w:rsidRPr="00645330">
        <w:rPr>
          <w:rFonts w:ascii="Arial" w:hAnsi="Arial" w:cs="Arial"/>
          <w:color w:val="231F20"/>
        </w:rPr>
        <w:t>opatrenia vyšli najavo nové skutočnosti odôvodňujúce</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skončenie služobného pomeru profesionálneho vojaka</w:t>
      </w:r>
      <w:r>
        <w:rPr>
          <w:rFonts w:ascii="Arial" w:hAnsi="Arial" w:cs="Arial"/>
          <w:color w:val="231F20"/>
        </w:rPr>
        <w:t xml:space="preserve"> </w:t>
      </w:r>
      <w:r w:rsidRPr="00645330">
        <w:rPr>
          <w:rFonts w:ascii="Arial" w:hAnsi="Arial" w:cs="Arial"/>
          <w:color w:val="231F20"/>
        </w:rPr>
        <w:t>prepustením.</w:t>
      </w:r>
    </w:p>
    <w:p w:rsidR="00B55624" w:rsidRDefault="00B55624" w:rsidP="00B55624">
      <w:pPr>
        <w:autoSpaceDE w:val="0"/>
        <w:autoSpaceDN w:val="0"/>
        <w:adjustRightInd w:val="0"/>
        <w:rPr>
          <w:rFonts w:ascii="TimesNewRomanPSMT" w:hAnsi="TimesNewRomanPSMT" w:cs="TimesNewRomanPSMT"/>
          <w:sz w:val="32"/>
          <w:szCs w:val="32"/>
        </w:rPr>
      </w:pPr>
    </w:p>
    <w:p w:rsidR="00B55624" w:rsidRDefault="00B55624" w:rsidP="00B55624">
      <w:pPr>
        <w:rPr>
          <w:color w:val="000000"/>
        </w:rPr>
      </w:pPr>
      <w:r w:rsidRPr="00577DF0">
        <w:rPr>
          <w:rFonts w:ascii="Arial" w:hAnsi="Arial" w:cs="Arial"/>
          <w:b/>
        </w:rPr>
        <w:t xml:space="preserve">40. </w:t>
      </w:r>
      <w:r w:rsidRPr="00577DF0">
        <w:rPr>
          <w:rFonts w:ascii="Arial" w:hAnsi="Arial" w:cs="Arial"/>
          <w:b/>
          <w:color w:val="000000"/>
        </w:rPr>
        <w:t>vzťah ústavy a medzinárodných zmlúv, charty ľudských práv a slobôd</w:t>
      </w:r>
    </w:p>
    <w:p w:rsidR="00B55624" w:rsidRPr="00645330" w:rsidRDefault="00B55624" w:rsidP="00B55624">
      <w:pPr>
        <w:autoSpaceDE w:val="0"/>
        <w:autoSpaceDN w:val="0"/>
        <w:adjustRightInd w:val="0"/>
        <w:rPr>
          <w:rFonts w:ascii="Arial" w:hAnsi="Arial" w:cs="Arial"/>
        </w:rPr>
      </w:pPr>
      <w:r w:rsidRPr="00645330">
        <w:rPr>
          <w:rFonts w:ascii="Arial" w:hAnsi="Arial" w:cs="Arial"/>
        </w:rPr>
        <w:t>(2) Slovenská republika uznáva a dodržiava všeobecné pravidlá</w:t>
      </w:r>
      <w:r>
        <w:rPr>
          <w:rFonts w:ascii="Arial" w:hAnsi="Arial" w:cs="Arial"/>
        </w:rPr>
        <w:t xml:space="preserve"> </w:t>
      </w:r>
      <w:r w:rsidRPr="00645330">
        <w:rPr>
          <w:rFonts w:ascii="Arial" w:hAnsi="Arial" w:cs="Arial"/>
        </w:rPr>
        <w:t>medzinárodného práva, medzinárodné zmluvy, ktorými je viazaná, a</w:t>
      </w:r>
      <w:r>
        <w:rPr>
          <w:rFonts w:ascii="Arial" w:hAnsi="Arial" w:cs="Arial"/>
        </w:rPr>
        <w:t xml:space="preserve"> </w:t>
      </w:r>
      <w:r w:rsidRPr="00645330">
        <w:rPr>
          <w:rFonts w:ascii="Arial" w:hAnsi="Arial" w:cs="Arial"/>
        </w:rPr>
        <w:t>svoje ďalšie medzinárodné záväzky.</w:t>
      </w:r>
    </w:p>
    <w:p w:rsidR="00B55624" w:rsidRDefault="00B55624" w:rsidP="00B55624">
      <w:pPr>
        <w:autoSpaceDE w:val="0"/>
        <w:autoSpaceDN w:val="0"/>
        <w:adjustRightInd w:val="0"/>
        <w:rPr>
          <w:rFonts w:ascii="Arial" w:hAnsi="Arial" w:cs="Arial"/>
          <w:color w:val="000000"/>
        </w:rPr>
      </w:pPr>
    </w:p>
    <w:p w:rsidR="00B55624" w:rsidRPr="00645330" w:rsidRDefault="00B55624" w:rsidP="00B55624">
      <w:pPr>
        <w:autoSpaceDE w:val="0"/>
        <w:autoSpaceDN w:val="0"/>
        <w:adjustRightInd w:val="0"/>
        <w:rPr>
          <w:rFonts w:ascii="Arial" w:hAnsi="Arial" w:cs="Arial"/>
          <w:color w:val="000000"/>
        </w:rPr>
      </w:pPr>
      <w:r w:rsidRPr="00645330">
        <w:rPr>
          <w:rFonts w:ascii="Arial" w:hAnsi="Arial" w:cs="Arial"/>
          <w:color w:val="000000"/>
        </w:rPr>
        <w:t>Na platnosť medzinárodných zmlúv o ľudských právach a</w:t>
      </w:r>
      <w:r>
        <w:rPr>
          <w:rFonts w:ascii="Arial" w:hAnsi="Arial" w:cs="Arial"/>
          <w:color w:val="000000"/>
        </w:rPr>
        <w:t xml:space="preserve"> </w:t>
      </w:r>
      <w:r w:rsidRPr="00645330">
        <w:rPr>
          <w:rFonts w:ascii="Arial" w:hAnsi="Arial" w:cs="Arial"/>
          <w:color w:val="000000"/>
        </w:rPr>
        <w:t>základných slobodách, medzinárodných politických zmlúv, medziná</w:t>
      </w:r>
      <w:r w:rsidRPr="00645330">
        <w:rPr>
          <w:rFonts w:ascii="Arial" w:hAnsi="Arial" w:cs="Arial"/>
          <w:color w:val="FFFFFF"/>
        </w:rPr>
        <w:t>6</w:t>
      </w:r>
      <w:r w:rsidRPr="00645330">
        <w:rPr>
          <w:rFonts w:ascii="Arial" w:hAnsi="Arial" w:cs="Arial"/>
          <w:color w:val="000000"/>
        </w:rPr>
        <w:t>rodných zmlúv vojenskej povahy, medzinárodných zmlúv, z</w:t>
      </w:r>
      <w:r>
        <w:rPr>
          <w:rFonts w:ascii="Arial" w:hAnsi="Arial" w:cs="Arial"/>
          <w:color w:val="000000"/>
        </w:rPr>
        <w:t> </w:t>
      </w:r>
      <w:r w:rsidRPr="00645330">
        <w:rPr>
          <w:rFonts w:ascii="Arial" w:hAnsi="Arial" w:cs="Arial"/>
          <w:color w:val="000000"/>
        </w:rPr>
        <w:t>ktorých</w:t>
      </w:r>
      <w:r>
        <w:rPr>
          <w:rFonts w:ascii="Arial" w:hAnsi="Arial" w:cs="Arial"/>
          <w:color w:val="000000"/>
        </w:rPr>
        <w:t xml:space="preserve"> </w:t>
      </w:r>
      <w:r w:rsidRPr="00645330">
        <w:rPr>
          <w:rFonts w:ascii="Arial" w:hAnsi="Arial" w:cs="Arial"/>
          <w:color w:val="000000"/>
        </w:rPr>
        <w:t>vzniká Slovenskej republike členstvo v medzinárodných organizáciách,</w:t>
      </w:r>
      <w:r>
        <w:rPr>
          <w:rFonts w:ascii="Arial" w:hAnsi="Arial" w:cs="Arial"/>
          <w:color w:val="000000"/>
        </w:rPr>
        <w:t xml:space="preserve"> </w:t>
      </w:r>
      <w:r w:rsidRPr="00645330">
        <w:rPr>
          <w:rFonts w:ascii="Arial" w:hAnsi="Arial" w:cs="Arial"/>
          <w:color w:val="000000"/>
        </w:rPr>
        <w:t>medzinárodných hospodárskych zmlúv všeobecnej povahy,</w:t>
      </w:r>
      <w:r>
        <w:rPr>
          <w:rFonts w:ascii="Arial" w:hAnsi="Arial" w:cs="Arial"/>
          <w:color w:val="000000"/>
        </w:rPr>
        <w:t xml:space="preserve"> </w:t>
      </w:r>
      <w:r w:rsidRPr="00645330">
        <w:rPr>
          <w:rFonts w:ascii="Arial" w:hAnsi="Arial" w:cs="Arial"/>
          <w:color w:val="000000"/>
        </w:rPr>
        <w:t>medzinárodných zmlúv, na ktorých vykonanie je potrebný zákon, a</w:t>
      </w:r>
    </w:p>
    <w:p w:rsidR="00B55624" w:rsidRPr="00645330" w:rsidRDefault="00B55624" w:rsidP="00B55624">
      <w:pPr>
        <w:autoSpaceDE w:val="0"/>
        <w:autoSpaceDN w:val="0"/>
        <w:adjustRightInd w:val="0"/>
        <w:rPr>
          <w:rFonts w:ascii="Arial" w:hAnsi="Arial" w:cs="Arial"/>
          <w:color w:val="000000"/>
        </w:rPr>
      </w:pPr>
      <w:r w:rsidRPr="00645330">
        <w:rPr>
          <w:rFonts w:ascii="Arial" w:hAnsi="Arial" w:cs="Arial"/>
          <w:color w:val="000000"/>
        </w:rPr>
        <w:t>medzinárodných zmlúv, ktoré priamo zakladajú práva alebo povinnosti</w:t>
      </w:r>
      <w:r>
        <w:rPr>
          <w:rFonts w:ascii="Arial" w:hAnsi="Arial" w:cs="Arial"/>
          <w:color w:val="000000"/>
        </w:rPr>
        <w:t xml:space="preserve"> </w:t>
      </w:r>
      <w:r w:rsidRPr="00645330">
        <w:rPr>
          <w:rFonts w:ascii="Arial" w:hAnsi="Arial" w:cs="Arial"/>
          <w:color w:val="000000"/>
        </w:rPr>
        <w:t>fyzických osôb alebo právnických osôb, sa vyžaduje pred ratifikáciou</w:t>
      </w:r>
      <w:r>
        <w:rPr>
          <w:rFonts w:ascii="Arial" w:hAnsi="Arial" w:cs="Arial"/>
          <w:color w:val="000000"/>
        </w:rPr>
        <w:t xml:space="preserve"> </w:t>
      </w:r>
      <w:r w:rsidRPr="00645330">
        <w:rPr>
          <w:rFonts w:ascii="Arial" w:hAnsi="Arial" w:cs="Arial"/>
          <w:color w:val="000000"/>
        </w:rPr>
        <w:t>súhlas Národnej rady Slovenskej republiky.</w:t>
      </w:r>
    </w:p>
    <w:p w:rsidR="00B55624" w:rsidRDefault="00B55624" w:rsidP="00B55624">
      <w:pPr>
        <w:autoSpaceDE w:val="0"/>
        <w:autoSpaceDN w:val="0"/>
        <w:adjustRightInd w:val="0"/>
        <w:rPr>
          <w:rFonts w:ascii="Arial" w:hAnsi="Arial" w:cs="Arial"/>
          <w:color w:val="000000"/>
        </w:rPr>
      </w:pPr>
    </w:p>
    <w:p w:rsidR="00B55624" w:rsidRDefault="00B55624" w:rsidP="00B55624">
      <w:pPr>
        <w:autoSpaceDE w:val="0"/>
        <w:autoSpaceDN w:val="0"/>
        <w:adjustRightInd w:val="0"/>
        <w:rPr>
          <w:rFonts w:ascii="Arial" w:hAnsi="Arial" w:cs="Arial"/>
          <w:color w:val="000000"/>
        </w:rPr>
      </w:pPr>
      <w:r w:rsidRPr="00645330">
        <w:rPr>
          <w:rFonts w:ascii="Arial" w:hAnsi="Arial" w:cs="Arial"/>
          <w:color w:val="000000"/>
        </w:rPr>
        <w:t>(5) Medzinárodné zmluvy o ľudských právach a</w:t>
      </w:r>
      <w:r>
        <w:rPr>
          <w:rFonts w:ascii="Arial" w:hAnsi="Arial" w:cs="Arial"/>
          <w:color w:val="000000"/>
        </w:rPr>
        <w:t> </w:t>
      </w:r>
      <w:r w:rsidRPr="00645330">
        <w:rPr>
          <w:rFonts w:ascii="Arial" w:hAnsi="Arial" w:cs="Arial"/>
          <w:color w:val="000000"/>
        </w:rPr>
        <w:t>základných</w:t>
      </w:r>
      <w:r>
        <w:rPr>
          <w:rFonts w:ascii="Arial" w:hAnsi="Arial" w:cs="Arial"/>
          <w:color w:val="000000"/>
        </w:rPr>
        <w:t xml:space="preserve"> </w:t>
      </w:r>
      <w:r w:rsidRPr="00645330">
        <w:rPr>
          <w:rFonts w:ascii="Arial" w:hAnsi="Arial" w:cs="Arial"/>
          <w:color w:val="000000"/>
        </w:rPr>
        <w:t>slobodách, medzinárodné zmluvy, na ktorých vykonanie nie je potrebný</w:t>
      </w:r>
      <w:r>
        <w:rPr>
          <w:rFonts w:ascii="Arial" w:hAnsi="Arial" w:cs="Arial"/>
          <w:color w:val="000000"/>
        </w:rPr>
        <w:t xml:space="preserve"> </w:t>
      </w:r>
      <w:r w:rsidRPr="00645330">
        <w:rPr>
          <w:rFonts w:ascii="Arial" w:hAnsi="Arial" w:cs="Arial"/>
          <w:color w:val="000000"/>
        </w:rPr>
        <w:t>zákon, a medzinárodné zmluvy, ktoré priamo zakladajú práva</w:t>
      </w:r>
      <w:r>
        <w:rPr>
          <w:rFonts w:ascii="Arial" w:hAnsi="Arial" w:cs="Arial"/>
          <w:color w:val="000000"/>
        </w:rPr>
        <w:t xml:space="preserve"> </w:t>
      </w:r>
      <w:r w:rsidRPr="00645330">
        <w:rPr>
          <w:rFonts w:ascii="Arial" w:hAnsi="Arial" w:cs="Arial"/>
          <w:color w:val="000000"/>
        </w:rPr>
        <w:t>alebo povinnosti fyzických osôb alebo právnických osôb a ktoré boli</w:t>
      </w:r>
      <w:r>
        <w:rPr>
          <w:rFonts w:ascii="Arial" w:hAnsi="Arial" w:cs="Arial"/>
          <w:color w:val="000000"/>
        </w:rPr>
        <w:t xml:space="preserve"> </w:t>
      </w:r>
      <w:r w:rsidRPr="00645330">
        <w:rPr>
          <w:rFonts w:ascii="Arial" w:hAnsi="Arial" w:cs="Arial"/>
          <w:color w:val="000000"/>
        </w:rPr>
        <w:t>ratifikované a vyhlásené spôsobom ustanoveným zákonom, majú</w:t>
      </w:r>
      <w:r>
        <w:rPr>
          <w:rFonts w:ascii="Arial" w:hAnsi="Arial" w:cs="Arial"/>
          <w:color w:val="000000"/>
        </w:rPr>
        <w:t xml:space="preserve"> </w:t>
      </w:r>
      <w:r w:rsidRPr="00645330">
        <w:rPr>
          <w:rFonts w:ascii="Arial" w:hAnsi="Arial" w:cs="Arial"/>
          <w:color w:val="000000"/>
        </w:rPr>
        <w:t>prednosť pred zákonmi.</w:t>
      </w:r>
    </w:p>
    <w:p w:rsidR="00B55624" w:rsidRPr="00645330" w:rsidRDefault="00B55624" w:rsidP="00B55624">
      <w:pPr>
        <w:autoSpaceDE w:val="0"/>
        <w:autoSpaceDN w:val="0"/>
        <w:adjustRightInd w:val="0"/>
        <w:rPr>
          <w:rFonts w:ascii="Arial" w:hAnsi="Arial" w:cs="Arial"/>
          <w:color w:val="000000"/>
        </w:rPr>
      </w:pPr>
    </w:p>
    <w:p w:rsidR="00B55624" w:rsidRPr="00577DF0" w:rsidRDefault="00B55624" w:rsidP="00B55624">
      <w:pPr>
        <w:rPr>
          <w:rFonts w:ascii="Arial" w:hAnsi="Arial" w:cs="Arial"/>
          <w:b/>
          <w:color w:val="000000"/>
        </w:rPr>
      </w:pPr>
      <w:r w:rsidRPr="00577DF0">
        <w:rPr>
          <w:rFonts w:ascii="Arial" w:hAnsi="Arial" w:cs="Arial"/>
          <w:b/>
          <w:color w:val="231F20"/>
        </w:rPr>
        <w:t xml:space="preserve">41. </w:t>
      </w:r>
      <w:r w:rsidRPr="00577DF0">
        <w:rPr>
          <w:rFonts w:ascii="Arial" w:hAnsi="Arial" w:cs="Arial"/>
          <w:b/>
          <w:color w:val="000000"/>
        </w:rPr>
        <w:t>Lehoty v discip. Konaní</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(1) Za disciplinárne previnenie možno uložiť disciplinárne</w:t>
      </w:r>
      <w:r>
        <w:rPr>
          <w:rFonts w:ascii="Arial" w:hAnsi="Arial" w:cs="Arial"/>
          <w:color w:val="231F20"/>
        </w:rPr>
        <w:t xml:space="preserve"> </w:t>
      </w:r>
      <w:r w:rsidRPr="00645330">
        <w:rPr>
          <w:rFonts w:ascii="Arial" w:hAnsi="Arial" w:cs="Arial"/>
          <w:color w:val="231F20"/>
        </w:rPr>
        <w:t>opatrenie do 30 dní odo dňa, keď sa vedúci</w:t>
      </w:r>
      <w:r>
        <w:rPr>
          <w:rFonts w:ascii="Arial" w:hAnsi="Arial" w:cs="Arial"/>
          <w:color w:val="231F20"/>
        </w:rPr>
        <w:t xml:space="preserve"> </w:t>
      </w:r>
      <w:r w:rsidRPr="00645330">
        <w:rPr>
          <w:rFonts w:ascii="Arial" w:hAnsi="Arial" w:cs="Arial"/>
          <w:color w:val="231F20"/>
        </w:rPr>
        <w:t>služobného úradu alebo veliteľ o spáchaní disciplinárneho</w:t>
      </w:r>
      <w:r>
        <w:rPr>
          <w:rFonts w:ascii="Arial" w:hAnsi="Arial" w:cs="Arial"/>
          <w:color w:val="231F20"/>
        </w:rPr>
        <w:t xml:space="preserve"> </w:t>
      </w:r>
      <w:r w:rsidRPr="00645330">
        <w:rPr>
          <w:rFonts w:ascii="Arial" w:hAnsi="Arial" w:cs="Arial"/>
          <w:color w:val="231F20"/>
        </w:rPr>
        <w:t>previnenia dozvedel, najneskôr však do jedného</w:t>
      </w:r>
      <w:r>
        <w:rPr>
          <w:rFonts w:ascii="Arial" w:hAnsi="Arial" w:cs="Arial"/>
          <w:color w:val="231F20"/>
        </w:rPr>
        <w:t xml:space="preserve"> </w:t>
      </w:r>
      <w:r w:rsidRPr="00645330">
        <w:rPr>
          <w:rFonts w:ascii="Arial" w:hAnsi="Arial" w:cs="Arial"/>
          <w:color w:val="231F20"/>
        </w:rPr>
        <w:t>roka odo dňa spáchania disciplinárneho previnenia.</w:t>
      </w:r>
    </w:p>
    <w:p w:rsidR="00B55624" w:rsidRDefault="00B55624" w:rsidP="00B55624">
      <w:pPr>
        <w:autoSpaceDE w:val="0"/>
        <w:autoSpaceDN w:val="0"/>
        <w:adjustRightInd w:val="0"/>
        <w:rPr>
          <w:rFonts w:ascii="Arial" w:hAnsi="Arial" w:cs="Arial"/>
          <w:color w:val="231F20"/>
        </w:rPr>
      </w:pP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(2) Ak konanie profesionálneho vojaka, v</w:t>
      </w:r>
      <w:r>
        <w:rPr>
          <w:rFonts w:ascii="Arial" w:hAnsi="Arial" w:cs="Arial"/>
          <w:color w:val="231F20"/>
        </w:rPr>
        <w:t> </w:t>
      </w:r>
      <w:r w:rsidRPr="00645330">
        <w:rPr>
          <w:rFonts w:ascii="Arial" w:hAnsi="Arial" w:cs="Arial"/>
          <w:color w:val="231F20"/>
        </w:rPr>
        <w:t>ktorom</w:t>
      </w:r>
      <w:r>
        <w:rPr>
          <w:rFonts w:ascii="Arial" w:hAnsi="Arial" w:cs="Arial"/>
          <w:color w:val="231F20"/>
        </w:rPr>
        <w:t xml:space="preserve"> </w:t>
      </w:r>
      <w:r w:rsidRPr="00645330">
        <w:rPr>
          <w:rFonts w:ascii="Arial" w:hAnsi="Arial" w:cs="Arial"/>
          <w:color w:val="231F20"/>
        </w:rPr>
        <w:t>možno vidieť naplnenie skutkovej podstaty disciplinárneho</w:t>
      </w:r>
      <w:r>
        <w:rPr>
          <w:rFonts w:ascii="Arial" w:hAnsi="Arial" w:cs="Arial"/>
          <w:color w:val="231F20"/>
        </w:rPr>
        <w:t xml:space="preserve"> </w:t>
      </w:r>
      <w:r w:rsidRPr="00645330">
        <w:rPr>
          <w:rFonts w:ascii="Arial" w:hAnsi="Arial" w:cs="Arial"/>
          <w:color w:val="231F20"/>
        </w:rPr>
        <w:t>previnenia, bolo predmetom prešetrovania iného</w:t>
      </w:r>
      <w:r>
        <w:rPr>
          <w:rFonts w:ascii="Arial" w:hAnsi="Arial" w:cs="Arial"/>
          <w:color w:val="231F20"/>
        </w:rPr>
        <w:t xml:space="preserve"> </w:t>
      </w:r>
      <w:r w:rsidRPr="00645330">
        <w:rPr>
          <w:rFonts w:ascii="Arial" w:hAnsi="Arial" w:cs="Arial"/>
          <w:color w:val="231F20"/>
        </w:rPr>
        <w:t>orgánu, lehota 30 dní na uloženie disciplinárneho</w:t>
      </w:r>
      <w:r>
        <w:rPr>
          <w:rFonts w:ascii="Arial" w:hAnsi="Arial" w:cs="Arial"/>
          <w:color w:val="231F20"/>
        </w:rPr>
        <w:t xml:space="preserve"> </w:t>
      </w:r>
      <w:r w:rsidRPr="00645330">
        <w:rPr>
          <w:rFonts w:ascii="Arial" w:hAnsi="Arial" w:cs="Arial"/>
          <w:color w:val="231F20"/>
        </w:rPr>
        <w:t>opatrenia sa začína odo dňa, keď sa oprávnený vedúci</w:t>
      </w:r>
      <w:r>
        <w:rPr>
          <w:rFonts w:ascii="Arial" w:hAnsi="Arial" w:cs="Arial"/>
          <w:color w:val="231F20"/>
        </w:rPr>
        <w:t xml:space="preserve"> </w:t>
      </w:r>
      <w:r w:rsidRPr="00645330">
        <w:rPr>
          <w:rFonts w:ascii="Arial" w:hAnsi="Arial" w:cs="Arial"/>
          <w:color w:val="231F20"/>
        </w:rPr>
        <w:t>služobného úradu alebo oprávnený veliteľ dozvedel</w:t>
      </w:r>
      <w:r>
        <w:rPr>
          <w:rFonts w:ascii="Arial" w:hAnsi="Arial" w:cs="Arial"/>
          <w:color w:val="231F20"/>
        </w:rPr>
        <w:t xml:space="preserve"> </w:t>
      </w:r>
      <w:r w:rsidRPr="00645330">
        <w:rPr>
          <w:rFonts w:ascii="Arial" w:hAnsi="Arial" w:cs="Arial"/>
          <w:color w:val="231F20"/>
        </w:rPr>
        <w:t>o výsledku tohto prešetrovania; táto lehota platí aj</w:t>
      </w:r>
      <w:r>
        <w:rPr>
          <w:rFonts w:ascii="Arial" w:hAnsi="Arial" w:cs="Arial"/>
          <w:color w:val="231F20"/>
        </w:rPr>
        <w:t xml:space="preserve"> </w:t>
      </w:r>
      <w:r w:rsidRPr="00645330">
        <w:rPr>
          <w:rFonts w:ascii="Arial" w:hAnsi="Arial" w:cs="Arial"/>
          <w:color w:val="231F20"/>
        </w:rPr>
        <w:t xml:space="preserve">v prípade, ak prvostupňové rozhodnutie o </w:t>
      </w:r>
      <w:r w:rsidRPr="00645330">
        <w:rPr>
          <w:rFonts w:ascii="Arial" w:hAnsi="Arial" w:cs="Arial"/>
          <w:color w:val="231F20"/>
        </w:rPr>
        <w:lastRenderedPageBreak/>
        <w:t>uložení disciplinárneho</w:t>
      </w:r>
      <w:r>
        <w:rPr>
          <w:rFonts w:ascii="Arial" w:hAnsi="Arial" w:cs="Arial"/>
          <w:color w:val="231F20"/>
        </w:rPr>
        <w:t xml:space="preserve"> </w:t>
      </w:r>
      <w:r w:rsidRPr="00645330">
        <w:rPr>
          <w:rFonts w:ascii="Arial" w:hAnsi="Arial" w:cs="Arial"/>
          <w:color w:val="231F20"/>
        </w:rPr>
        <w:t>opatrenia bolo zrušené a ak vec bola vrátená</w:t>
      </w:r>
      <w:r>
        <w:rPr>
          <w:rFonts w:ascii="Arial" w:hAnsi="Arial" w:cs="Arial"/>
          <w:color w:val="231F20"/>
        </w:rPr>
        <w:t xml:space="preserve"> </w:t>
      </w:r>
      <w:r w:rsidRPr="00645330">
        <w:rPr>
          <w:rFonts w:ascii="Arial" w:hAnsi="Arial" w:cs="Arial"/>
          <w:color w:val="231F20"/>
        </w:rPr>
        <w:t>na ďalšie konanie a nové rozhodnutie.</w:t>
      </w:r>
    </w:p>
    <w:p w:rsidR="00B55624" w:rsidRDefault="00B55624" w:rsidP="00B55624">
      <w:pPr>
        <w:autoSpaceDE w:val="0"/>
        <w:autoSpaceDN w:val="0"/>
        <w:adjustRightInd w:val="0"/>
        <w:rPr>
          <w:rFonts w:ascii="Arial" w:hAnsi="Arial" w:cs="Arial"/>
          <w:color w:val="231F20"/>
        </w:rPr>
      </w:pP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Ak sa profesionálny vojak dopustil disciplinárneho</w:t>
      </w:r>
      <w:r>
        <w:rPr>
          <w:rFonts w:ascii="Arial" w:hAnsi="Arial" w:cs="Arial"/>
          <w:color w:val="231F20"/>
        </w:rPr>
        <w:t xml:space="preserve"> </w:t>
      </w:r>
      <w:r w:rsidRPr="00645330">
        <w:rPr>
          <w:rFonts w:ascii="Arial" w:hAnsi="Arial" w:cs="Arial"/>
          <w:color w:val="231F20"/>
        </w:rPr>
        <w:t>previnenia mimo územia Slovenskej republiky, lehota</w:t>
      </w:r>
      <w:r>
        <w:rPr>
          <w:rFonts w:ascii="Arial" w:hAnsi="Arial" w:cs="Arial"/>
          <w:color w:val="231F20"/>
        </w:rPr>
        <w:t xml:space="preserve"> </w:t>
      </w:r>
      <w:r w:rsidRPr="00645330">
        <w:rPr>
          <w:rFonts w:ascii="Arial" w:hAnsi="Arial" w:cs="Arial"/>
          <w:color w:val="231F20"/>
        </w:rPr>
        <w:t>30 dní na uloženie disciplinárneho opatrenia podľa</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 129 ods. 1 začína plynúť odo dňa nasledujúceho po</w:t>
      </w:r>
      <w:r>
        <w:rPr>
          <w:rFonts w:ascii="Arial" w:hAnsi="Arial" w:cs="Arial"/>
          <w:color w:val="231F20"/>
        </w:rPr>
        <w:t xml:space="preserve"> </w:t>
      </w:r>
      <w:r w:rsidRPr="00645330">
        <w:rPr>
          <w:rFonts w:ascii="Arial" w:hAnsi="Arial" w:cs="Arial"/>
          <w:color w:val="231F20"/>
        </w:rPr>
        <w:t>dni návratu profesionálneho vojaka na územie Slovenskej</w:t>
      </w:r>
      <w:r>
        <w:rPr>
          <w:rFonts w:ascii="Arial" w:hAnsi="Arial" w:cs="Arial"/>
          <w:color w:val="231F20"/>
        </w:rPr>
        <w:t xml:space="preserve"> </w:t>
      </w:r>
      <w:r w:rsidRPr="00645330">
        <w:rPr>
          <w:rFonts w:ascii="Arial" w:hAnsi="Arial" w:cs="Arial"/>
          <w:color w:val="231F20"/>
        </w:rPr>
        <w:t>republiky, ak sa vedúci služobného úradu alebo</w:t>
      </w:r>
    </w:p>
    <w:p w:rsidR="00B55624" w:rsidRPr="00645330" w:rsidRDefault="00B55624" w:rsidP="00B55624">
      <w:pPr>
        <w:autoSpaceDE w:val="0"/>
        <w:autoSpaceDN w:val="0"/>
        <w:adjustRightInd w:val="0"/>
        <w:rPr>
          <w:rFonts w:ascii="Arial" w:hAnsi="Arial" w:cs="Arial"/>
          <w:color w:val="231F20"/>
        </w:rPr>
      </w:pPr>
      <w:r w:rsidRPr="00645330">
        <w:rPr>
          <w:rFonts w:ascii="Arial" w:hAnsi="Arial" w:cs="Arial"/>
          <w:color w:val="231F20"/>
        </w:rPr>
        <w:t>veliteľ o tomto konaní dozvedel v čase, keď sa profesionálny</w:t>
      </w:r>
      <w:r>
        <w:rPr>
          <w:rFonts w:ascii="Arial" w:hAnsi="Arial" w:cs="Arial"/>
          <w:color w:val="231F20"/>
        </w:rPr>
        <w:t xml:space="preserve"> </w:t>
      </w:r>
      <w:r w:rsidRPr="00645330">
        <w:rPr>
          <w:rFonts w:ascii="Arial" w:hAnsi="Arial" w:cs="Arial"/>
          <w:color w:val="231F20"/>
        </w:rPr>
        <w:t>vojak zdržiaval v cudzine.</w:t>
      </w:r>
    </w:p>
    <w:p w:rsidR="00B55624" w:rsidRDefault="00B55624" w:rsidP="00B55624">
      <w:pPr>
        <w:autoSpaceDE w:val="0"/>
        <w:autoSpaceDN w:val="0"/>
        <w:adjustRightInd w:val="0"/>
        <w:rPr>
          <w:rFonts w:ascii="Times-Bold" w:hAnsi="Times-Bold" w:cs="Times-Bold"/>
          <w:b/>
          <w:bCs/>
        </w:rPr>
      </w:pPr>
    </w:p>
    <w:p w:rsidR="00B55624" w:rsidRPr="00577DF0" w:rsidRDefault="00B55624" w:rsidP="00B55624">
      <w:pPr>
        <w:autoSpaceDE w:val="0"/>
        <w:autoSpaceDN w:val="0"/>
        <w:adjustRightInd w:val="0"/>
        <w:rPr>
          <w:rFonts w:ascii="Arial" w:hAnsi="Arial" w:cs="Arial"/>
          <w:b/>
          <w:bCs/>
        </w:rPr>
      </w:pPr>
      <w:r w:rsidRPr="00577DF0">
        <w:rPr>
          <w:rFonts w:ascii="Arial" w:hAnsi="Arial" w:cs="Arial"/>
          <w:b/>
          <w:bCs/>
        </w:rPr>
        <w:t>42. Práca nad</w:t>
      </w:r>
      <w:r w:rsidRPr="00577DF0">
        <w:rPr>
          <w:rFonts w:ascii="Arial" w:hAnsi="Arial" w:cs="Arial"/>
          <w:b/>
        </w:rPr>
        <w:t>č</w:t>
      </w:r>
      <w:r w:rsidRPr="00577DF0">
        <w:rPr>
          <w:rFonts w:ascii="Arial" w:hAnsi="Arial" w:cs="Arial"/>
          <w:b/>
          <w:bCs/>
        </w:rPr>
        <w:t>as</w:t>
      </w:r>
      <w:r>
        <w:rPr>
          <w:rFonts w:ascii="Arial" w:hAnsi="Arial" w:cs="Arial"/>
          <w:b/>
          <w:bCs/>
        </w:rPr>
        <w:t xml:space="preserve"> – prac. právo</w:t>
      </w: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1)    Práca nadčas je práca vykonávaná zamestnancom na príkaz zamestnávateľa alebo s jeho súhlasom nad určený týždenný pracovný čas vyplývajúci z vopred určeného rozvrhnutia pracovného času a vykonávaná mimo rámca rozvrhu pracovných zmien.</w:t>
      </w:r>
    </w:p>
    <w:p w:rsidR="00B55624" w:rsidRDefault="00B55624" w:rsidP="00B55624">
      <w:pPr>
        <w:ind w:left="420" w:hanging="420"/>
        <w:jc w:val="both"/>
        <w:rPr>
          <w:rFonts w:ascii="Arial" w:hAnsi="Arial" w:cs="Arial"/>
          <w:color w:val="000000"/>
        </w:rPr>
      </w:pPr>
    </w:p>
    <w:p w:rsidR="00B55624" w:rsidRPr="008A0477" w:rsidRDefault="00B55624" w:rsidP="00B55624">
      <w:pPr>
        <w:ind w:left="420" w:hanging="420"/>
        <w:jc w:val="both"/>
        <w:rPr>
          <w:rFonts w:ascii="Arial" w:hAnsi="Arial" w:cs="Arial"/>
          <w:color w:val="000000"/>
          <w:lang w:val="cs-CZ"/>
        </w:rPr>
      </w:pPr>
      <w:r w:rsidRPr="008A0477">
        <w:rPr>
          <w:rFonts w:ascii="Arial" w:hAnsi="Arial" w:cs="Arial"/>
          <w:color w:val="000000"/>
          <w:lang w:val="cs-CZ"/>
        </w:rPr>
        <w:t>(2)  U zamestnanca s kratším pracovným časom je práca nadčas práca, presahujúca jeho týždenný pracovný čas. Tomuto zamestnancovi nemožno nariadiť prácu nadčas.</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(3)  Pri pružnom pracovnom čase je prácou nadčas práca vykonávaná zamestnancom na príkaz zamestnávateľa alebo s jeho súhlasom mimo základného pracovného času pri uplatnení</w:t>
      </w:r>
    </w:p>
    <w:p w:rsidR="00B55624" w:rsidRPr="008A0477" w:rsidRDefault="00B55624" w:rsidP="00B55624">
      <w:pPr>
        <w:ind w:left="709" w:hanging="283"/>
        <w:jc w:val="both"/>
        <w:rPr>
          <w:rFonts w:ascii="Arial" w:hAnsi="Arial" w:cs="Arial"/>
          <w:color w:val="000000"/>
        </w:rPr>
      </w:pPr>
      <w:r w:rsidRPr="008A0477">
        <w:rPr>
          <w:rFonts w:ascii="Arial" w:hAnsi="Arial" w:cs="Arial"/>
          <w:color w:val="000000"/>
          <w:lang w:val="cs-CZ"/>
        </w:rPr>
        <w:t>a)   </w:t>
      </w:r>
      <w:r w:rsidRPr="008A0477">
        <w:rPr>
          <w:rStyle w:val="apple-converted-space"/>
          <w:rFonts w:ascii="Arial" w:hAnsi="Arial" w:cs="Arial"/>
          <w:color w:val="000000"/>
          <w:lang w:val="cs-CZ"/>
        </w:rPr>
        <w:t> </w:t>
      </w:r>
      <w:r w:rsidRPr="008A0477">
        <w:rPr>
          <w:rFonts w:ascii="Arial" w:hAnsi="Arial" w:cs="Arial"/>
          <w:color w:val="000000"/>
          <w:lang w:val="cs-CZ"/>
        </w:rPr>
        <w:t>pružného pracovného dňa nad dĺžku pracovnej zmeny pripadajúcej na príslušný deň podľa rozvrhu týždenného pracovného času určeného zamestnávateľom,</w:t>
      </w:r>
    </w:p>
    <w:p w:rsidR="00B55624" w:rsidRPr="008A0477" w:rsidRDefault="00B55624" w:rsidP="00B55624">
      <w:pPr>
        <w:ind w:left="709" w:hanging="283"/>
        <w:jc w:val="both"/>
        <w:rPr>
          <w:rFonts w:ascii="Arial" w:hAnsi="Arial" w:cs="Arial"/>
          <w:color w:val="000000"/>
        </w:rPr>
      </w:pPr>
      <w:r w:rsidRPr="008A0477">
        <w:rPr>
          <w:rFonts w:ascii="Arial" w:hAnsi="Arial" w:cs="Arial"/>
          <w:color w:val="000000"/>
          <w:lang w:val="cs-CZ"/>
        </w:rPr>
        <w:t>b)   </w:t>
      </w:r>
      <w:r w:rsidRPr="008A0477">
        <w:rPr>
          <w:rStyle w:val="apple-converted-space"/>
          <w:rFonts w:ascii="Arial" w:hAnsi="Arial" w:cs="Arial"/>
          <w:color w:val="000000"/>
          <w:lang w:val="cs-CZ"/>
        </w:rPr>
        <w:t> </w:t>
      </w:r>
      <w:r w:rsidRPr="008A0477">
        <w:rPr>
          <w:rFonts w:ascii="Arial" w:hAnsi="Arial" w:cs="Arial"/>
          <w:color w:val="000000"/>
          <w:lang w:val="cs-CZ"/>
        </w:rPr>
        <w:t>pružného pracovného týždňa nad určený týždenný pracovný čas,</w:t>
      </w:r>
    </w:p>
    <w:p w:rsidR="00B55624" w:rsidRPr="008A0477" w:rsidRDefault="00B55624" w:rsidP="00B55624">
      <w:pPr>
        <w:ind w:left="709" w:hanging="283"/>
        <w:jc w:val="both"/>
        <w:rPr>
          <w:rFonts w:ascii="Arial" w:hAnsi="Arial" w:cs="Arial"/>
          <w:color w:val="000000"/>
        </w:rPr>
      </w:pPr>
      <w:r w:rsidRPr="008A0477">
        <w:rPr>
          <w:rFonts w:ascii="Arial" w:hAnsi="Arial" w:cs="Arial"/>
          <w:color w:val="000000"/>
          <w:lang w:val="cs-CZ"/>
        </w:rPr>
        <w:t>c)   </w:t>
      </w:r>
      <w:r w:rsidRPr="008A0477">
        <w:rPr>
          <w:rStyle w:val="apple-converted-space"/>
          <w:rFonts w:ascii="Arial" w:hAnsi="Arial" w:cs="Arial"/>
          <w:color w:val="000000"/>
          <w:lang w:val="cs-CZ"/>
        </w:rPr>
        <w:t> </w:t>
      </w:r>
      <w:r w:rsidRPr="008A0477">
        <w:rPr>
          <w:rFonts w:ascii="Arial" w:hAnsi="Arial" w:cs="Arial"/>
          <w:color w:val="000000"/>
          <w:lang w:val="cs-CZ"/>
        </w:rPr>
        <w:t>pružného štvortýždňového pracovného obdobia nad určený pracovný čas pripadajúci na toto obdobie.</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(4)  Ak zamestnanec nadpracúva prácou vykonávanou nad určený týždenný pracovný čas pracovné voľno, ktoré mu zamestnávateľ poskytol na jeho žiadosť, alebo pracovný čas, ktorý odpadol pre nepriaznivé poveternostné vplyvy, nejder o prácu nadčas.</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(5)  Prácu nadčas môže zamestnávateľ nariadiť len výnimočne, v prípadoch prechodnej a naliehavej zvýšenej potreby práce, alebo ak ide o verejný záujem, a to aj na čas nepretržitého odpočinku medzi dvoma zmenami, prípadne za podmienok ustanovených v § 94 ods. 2 až 4 aj na dni pracovného pokoja. Nepretržitý odpočinok medzi dvoma zmenami sa nesmie pritom skrátiť na menej ako osem hodín.</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(6)  Práca nadčas nesmie u zamestnanca byť viac ako osem hodín v jednotlivých týždňoch.</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(7)     </w:t>
      </w:r>
      <w:r w:rsidRPr="008A0477">
        <w:rPr>
          <w:rStyle w:val="apple-converted-space"/>
          <w:rFonts w:ascii="Arial" w:hAnsi="Arial" w:cs="Arial"/>
          <w:color w:val="000000"/>
          <w:lang w:val="cs-CZ"/>
        </w:rPr>
        <w:t> </w:t>
      </w:r>
      <w:r w:rsidRPr="008A0477">
        <w:rPr>
          <w:rFonts w:ascii="Arial" w:hAnsi="Arial" w:cs="Arial"/>
          <w:color w:val="000000"/>
          <w:lang w:val="cs-CZ"/>
        </w:rPr>
        <w:t xml:space="preserve">Obmedzenie podľa odseku 6 sa nevzťahuje na dopravu, pošty a telekomunikácie, energetiku, na nepretržité prevádzky, na mimoriadne naliehavé práce spojené so zásobovaním obyvateľstva a s poskytovaním služieb obyvateľstvu, na opravárske a údržbárske práce, na poľnohospodárske práce a na sezónne práce. Práca nadčas nesmie prekročiť v priemere osem hodín </w:t>
      </w:r>
      <w:r w:rsidRPr="008A0477">
        <w:rPr>
          <w:rFonts w:ascii="Arial" w:hAnsi="Arial" w:cs="Arial"/>
          <w:color w:val="000000"/>
          <w:lang w:val="cs-CZ"/>
        </w:rPr>
        <w:lastRenderedPageBreak/>
        <w:t>týždenne v dobe najviac štyroch kalendárnych mesiacov po sebe nasledujúcich, ak sa zamestnávateľ s príslušným odborovým orgánom nedohodne na dlhšej dobe, najviac však 12 mesiacov po sebe nasledujúcich.</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(8)  V kalendárnom roku možno nariadiť zamestnancovi prácu nadčas v rozsahu najviac 150 hodín.</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(9)  Do počtu hodín najviac prípustnej práce nadčas v roku sa nezahŕňa práca nadčas, za ktorú zamestnanec dostal náhradné voľno, alebo ktorú vykonával pri</w:t>
      </w:r>
    </w:p>
    <w:p w:rsidR="00B55624" w:rsidRPr="008A0477" w:rsidRDefault="00B55624" w:rsidP="00B55624">
      <w:pPr>
        <w:ind w:left="786" w:hanging="360"/>
        <w:jc w:val="both"/>
        <w:rPr>
          <w:rFonts w:ascii="Arial" w:hAnsi="Arial" w:cs="Arial"/>
          <w:color w:val="000000"/>
        </w:rPr>
      </w:pPr>
      <w:r w:rsidRPr="008A0477">
        <w:rPr>
          <w:rFonts w:ascii="Arial" w:hAnsi="Arial" w:cs="Arial"/>
          <w:color w:val="000000"/>
          <w:lang w:val="cs-CZ"/>
        </w:rPr>
        <w:t>a)     </w:t>
      </w:r>
      <w:r w:rsidRPr="008A0477">
        <w:rPr>
          <w:rStyle w:val="apple-converted-space"/>
          <w:rFonts w:ascii="Arial" w:hAnsi="Arial" w:cs="Arial"/>
          <w:color w:val="000000"/>
          <w:lang w:val="cs-CZ"/>
        </w:rPr>
        <w:t> </w:t>
      </w:r>
      <w:r w:rsidRPr="008A0477">
        <w:rPr>
          <w:rFonts w:ascii="Arial" w:hAnsi="Arial" w:cs="Arial"/>
          <w:color w:val="000000"/>
          <w:lang w:val="cs-CZ"/>
        </w:rPr>
        <w:t>naliehavých opravárskych prácach,</w:t>
      </w:r>
    </w:p>
    <w:p w:rsidR="00B55624" w:rsidRPr="008A0477" w:rsidRDefault="00B55624" w:rsidP="00B55624">
      <w:pPr>
        <w:ind w:left="786" w:hanging="360"/>
        <w:jc w:val="both"/>
        <w:rPr>
          <w:rFonts w:ascii="Arial" w:hAnsi="Arial" w:cs="Arial"/>
          <w:color w:val="000000"/>
        </w:rPr>
      </w:pPr>
      <w:r w:rsidRPr="008A0477">
        <w:rPr>
          <w:rFonts w:ascii="Arial" w:hAnsi="Arial" w:cs="Arial"/>
          <w:color w:val="000000"/>
          <w:lang w:val="cs-CZ"/>
        </w:rPr>
        <w:t>b)     </w:t>
      </w:r>
      <w:r w:rsidRPr="008A0477">
        <w:rPr>
          <w:rStyle w:val="apple-converted-space"/>
          <w:rFonts w:ascii="Arial" w:hAnsi="Arial" w:cs="Arial"/>
          <w:color w:val="000000"/>
          <w:lang w:val="cs-CZ"/>
        </w:rPr>
        <w:t> </w:t>
      </w:r>
      <w:r w:rsidRPr="008A0477">
        <w:rPr>
          <w:rFonts w:ascii="Arial" w:hAnsi="Arial" w:cs="Arial"/>
          <w:color w:val="000000"/>
          <w:lang w:val="cs-CZ"/>
        </w:rPr>
        <w:t>mimoriadnych udalostiach, kde hrozilo nebezpečenstvo pre život a zdravie.</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(10)Rozsah a podmienky práce nadčas v súlade s odsekmi 1 až 4 určí zamestnávateľ po dohode s príslušným odborovým orgánom.</w:t>
      </w:r>
    </w:p>
    <w:p w:rsidR="00B55624" w:rsidRDefault="00B55624" w:rsidP="00B55624">
      <w:pPr>
        <w:ind w:left="420" w:hanging="420"/>
        <w:jc w:val="both"/>
        <w:rPr>
          <w:rFonts w:ascii="Arial" w:hAnsi="Arial" w:cs="Arial"/>
          <w:color w:val="000000"/>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(11)Zamestnávateľ môže po vydaní povolenia Národným úradom práce a po prerokovaní s príslušným odborovým orgánom na prechodné obdobie z vážnych dôvodov dohodnúť so zamestnancom výkon práce nadčas nad hranicu ustanovenú v odseku 8, v rozsahu najviac 150 hodín na zamestnanca.</w:t>
      </w:r>
    </w:p>
    <w:p w:rsidR="00B55624" w:rsidRDefault="00B55624" w:rsidP="00B55624">
      <w:pPr>
        <w:ind w:left="420" w:hanging="420"/>
        <w:jc w:val="both"/>
        <w:rPr>
          <w:rFonts w:ascii="Arial" w:hAnsi="Arial" w:cs="Arial"/>
          <w:color w:val="000000"/>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(12) </w:t>
      </w:r>
      <w:r w:rsidRPr="008A0477">
        <w:rPr>
          <w:rStyle w:val="apple-converted-space"/>
          <w:rFonts w:ascii="Arial" w:hAnsi="Arial" w:cs="Arial"/>
          <w:color w:val="000000"/>
          <w:lang w:val="cs-CZ"/>
        </w:rPr>
        <w:t> </w:t>
      </w:r>
      <w:r w:rsidRPr="008A0477">
        <w:rPr>
          <w:rFonts w:ascii="Arial" w:hAnsi="Arial" w:cs="Arial"/>
          <w:color w:val="000000"/>
          <w:lang w:val="cs-CZ"/>
        </w:rPr>
        <w:t>Zamestnancovi, ktorý vykonáva rizikové práce, nemožno nariadiť prácu nadčas.</w:t>
      </w:r>
    </w:p>
    <w:p w:rsidR="00B55624" w:rsidRDefault="00B55624" w:rsidP="00B55624">
      <w:pPr>
        <w:spacing w:after="240" w:line="336" w:lineRule="atLeast"/>
        <w:rPr>
          <w:rFonts w:ascii="Times-Roman" w:hAnsi="Times-Roman" w:cs="Times-Roman"/>
        </w:rPr>
      </w:pPr>
    </w:p>
    <w:p w:rsidR="00B55624" w:rsidRPr="00577DF0" w:rsidRDefault="00B55624" w:rsidP="00B55624">
      <w:pPr>
        <w:rPr>
          <w:rFonts w:ascii="Arial" w:hAnsi="Arial" w:cs="Arial"/>
          <w:b/>
          <w:color w:val="000000"/>
        </w:rPr>
      </w:pPr>
      <w:r w:rsidRPr="00577DF0">
        <w:rPr>
          <w:rFonts w:ascii="Arial" w:hAnsi="Arial" w:cs="Arial"/>
          <w:b/>
          <w:color w:val="231F20"/>
        </w:rPr>
        <w:t xml:space="preserve">43. </w:t>
      </w:r>
      <w:r w:rsidRPr="00577DF0">
        <w:rPr>
          <w:rFonts w:ascii="Arial" w:hAnsi="Arial" w:cs="Arial"/>
          <w:b/>
          <w:color w:val="000000"/>
        </w:rPr>
        <w:t>Prípravná št. služba - kedy končí</w:t>
      </w:r>
    </w:p>
    <w:p w:rsidR="00B55624" w:rsidRPr="00577DF0" w:rsidRDefault="00B55624" w:rsidP="00B55624">
      <w:pPr>
        <w:autoSpaceDE w:val="0"/>
        <w:autoSpaceDN w:val="0"/>
        <w:adjustRightInd w:val="0"/>
        <w:rPr>
          <w:rFonts w:ascii="Arial" w:hAnsi="Arial" w:cs="Arial"/>
          <w:color w:val="231F20"/>
        </w:rPr>
      </w:pP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 xml:space="preserve"> (1) Služobný pomer profesionálneho vojaka v</w:t>
      </w:r>
      <w:r>
        <w:rPr>
          <w:rFonts w:ascii="Arial" w:hAnsi="Arial" w:cs="Arial"/>
          <w:color w:val="231F20"/>
        </w:rPr>
        <w:t> </w:t>
      </w:r>
      <w:r w:rsidRPr="00577DF0">
        <w:rPr>
          <w:rFonts w:ascii="Arial" w:hAnsi="Arial" w:cs="Arial"/>
          <w:color w:val="231F20"/>
        </w:rPr>
        <w:t>prípravnej</w:t>
      </w:r>
      <w:r>
        <w:rPr>
          <w:rFonts w:ascii="Arial" w:hAnsi="Arial" w:cs="Arial"/>
          <w:color w:val="231F20"/>
        </w:rPr>
        <w:t xml:space="preserve"> </w:t>
      </w:r>
      <w:r w:rsidRPr="00577DF0">
        <w:rPr>
          <w:rFonts w:ascii="Arial" w:hAnsi="Arial" w:cs="Arial"/>
          <w:color w:val="231F20"/>
        </w:rPr>
        <w:t>štátnej službe sa skončí rozhodnutím vedúceho</w:t>
      </w:r>
      <w:r>
        <w:rPr>
          <w:rFonts w:ascii="Arial" w:hAnsi="Arial" w:cs="Arial"/>
          <w:color w:val="231F20"/>
        </w:rPr>
        <w:t xml:space="preserve"> </w:t>
      </w:r>
      <w:r w:rsidRPr="00577DF0">
        <w:rPr>
          <w:rFonts w:ascii="Arial" w:hAnsi="Arial" w:cs="Arial"/>
          <w:color w:val="231F20"/>
        </w:rPr>
        <w:t>služobného úradu, ak</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a) bol vylúčený zo štúdia,</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b) neskončil štúdium v určenom termíne,</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c) prerušil štúdium alebo zanechal štúdium na vlastnú</w:t>
      </w:r>
      <w:r>
        <w:rPr>
          <w:rFonts w:ascii="Arial" w:hAnsi="Arial" w:cs="Arial"/>
          <w:color w:val="231F20"/>
        </w:rPr>
        <w:t xml:space="preserve"> </w:t>
      </w:r>
      <w:r w:rsidRPr="00577DF0">
        <w:rPr>
          <w:rFonts w:ascii="Arial" w:hAnsi="Arial" w:cs="Arial"/>
          <w:color w:val="231F20"/>
        </w:rPr>
        <w:t>žiadosť,</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d) nebol po zrušení akreditovaného študijného programu</w:t>
      </w:r>
      <w:r>
        <w:rPr>
          <w:rFonts w:ascii="Arial" w:hAnsi="Arial" w:cs="Arial"/>
          <w:color w:val="231F20"/>
        </w:rPr>
        <w:t xml:space="preserve"> prijatý do iného </w:t>
      </w:r>
      <w:r w:rsidRPr="00577DF0">
        <w:rPr>
          <w:rFonts w:ascii="Arial" w:hAnsi="Arial" w:cs="Arial"/>
          <w:color w:val="231F20"/>
        </w:rPr>
        <w:t>akreditovaného študijného</w:t>
      </w:r>
      <w:r>
        <w:rPr>
          <w:rFonts w:ascii="Arial" w:hAnsi="Arial" w:cs="Arial"/>
          <w:color w:val="231F20"/>
        </w:rPr>
        <w:t xml:space="preserve"> </w:t>
      </w:r>
      <w:r w:rsidRPr="00577DF0">
        <w:rPr>
          <w:rFonts w:ascii="Arial" w:hAnsi="Arial" w:cs="Arial"/>
          <w:color w:val="231F20"/>
        </w:rPr>
        <w:t>programu,</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e) neskončil úspešne základný vojenský výcvik alebo</w:t>
      </w:r>
      <w:r>
        <w:rPr>
          <w:rFonts w:ascii="Arial" w:hAnsi="Arial" w:cs="Arial"/>
          <w:color w:val="231F20"/>
        </w:rPr>
        <w:t xml:space="preserve"> </w:t>
      </w:r>
      <w:r w:rsidRPr="00577DF0">
        <w:rPr>
          <w:rFonts w:ascii="Arial" w:hAnsi="Arial" w:cs="Arial"/>
          <w:color w:val="231F20"/>
        </w:rPr>
        <w:t>dôstojnícky kurz pre absolventov civilných vysokých</w:t>
      </w:r>
      <w:r>
        <w:rPr>
          <w:rFonts w:ascii="Arial" w:hAnsi="Arial" w:cs="Arial"/>
          <w:color w:val="231F20"/>
        </w:rPr>
        <w:t xml:space="preserve"> </w:t>
      </w:r>
      <w:r w:rsidRPr="00577DF0">
        <w:rPr>
          <w:rFonts w:ascii="Arial" w:hAnsi="Arial" w:cs="Arial"/>
          <w:color w:val="231F20"/>
        </w:rPr>
        <w:t>škôl v termíne určenom vzdelávacím a výcvikovým</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programom vojenského vzdelávacieho a</w:t>
      </w:r>
      <w:r>
        <w:rPr>
          <w:rFonts w:ascii="Arial" w:hAnsi="Arial" w:cs="Arial"/>
          <w:color w:val="231F20"/>
        </w:rPr>
        <w:t> </w:t>
      </w:r>
      <w:r w:rsidRPr="00577DF0">
        <w:rPr>
          <w:rFonts w:ascii="Arial" w:hAnsi="Arial" w:cs="Arial"/>
          <w:color w:val="231F20"/>
        </w:rPr>
        <w:t>výcvikového</w:t>
      </w:r>
      <w:r>
        <w:rPr>
          <w:rFonts w:ascii="Arial" w:hAnsi="Arial" w:cs="Arial"/>
          <w:color w:val="231F20"/>
        </w:rPr>
        <w:t xml:space="preserve"> </w:t>
      </w:r>
      <w:r w:rsidRPr="00577DF0">
        <w:rPr>
          <w:rFonts w:ascii="Arial" w:hAnsi="Arial" w:cs="Arial"/>
          <w:color w:val="231F20"/>
        </w:rPr>
        <w:t>zariadenia.</w:t>
      </w:r>
    </w:p>
    <w:p w:rsidR="00B55624" w:rsidRDefault="00B55624" w:rsidP="00B55624">
      <w:pPr>
        <w:autoSpaceDE w:val="0"/>
        <w:autoSpaceDN w:val="0"/>
        <w:adjustRightInd w:val="0"/>
        <w:rPr>
          <w:rFonts w:ascii="Arial" w:hAnsi="Arial" w:cs="Arial"/>
          <w:color w:val="231F20"/>
        </w:rPr>
      </w:pP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(2) Ustanovenie odseku 1 písm. b) a e) sa nevzťahuje</w:t>
      </w:r>
      <w:r>
        <w:rPr>
          <w:rFonts w:ascii="Arial" w:hAnsi="Arial" w:cs="Arial"/>
          <w:color w:val="231F20"/>
        </w:rPr>
        <w:t xml:space="preserve"> </w:t>
      </w:r>
      <w:r w:rsidRPr="00577DF0">
        <w:rPr>
          <w:rFonts w:ascii="Arial" w:hAnsi="Arial" w:cs="Arial"/>
          <w:color w:val="231F20"/>
        </w:rPr>
        <w:t>na profesionálneho vojaka, ktorý v určenom termíne</w:t>
      </w:r>
      <w:r>
        <w:rPr>
          <w:rFonts w:ascii="Arial" w:hAnsi="Arial" w:cs="Arial"/>
          <w:color w:val="231F20"/>
        </w:rPr>
        <w:t xml:space="preserve"> </w:t>
      </w:r>
      <w:r w:rsidRPr="00577DF0">
        <w:rPr>
          <w:rFonts w:ascii="Arial" w:hAnsi="Arial" w:cs="Arial"/>
          <w:color w:val="231F20"/>
        </w:rPr>
        <w:t>neskončil štúdium, základný vojenský výcvik alebo</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dôstojnícky kurz z dôvodu dočasnej pracovnej neschopnosti</w:t>
      </w:r>
      <w:r>
        <w:rPr>
          <w:rFonts w:ascii="Arial" w:hAnsi="Arial" w:cs="Arial"/>
          <w:color w:val="231F20"/>
        </w:rPr>
        <w:t xml:space="preserve"> </w:t>
      </w:r>
      <w:r w:rsidRPr="00577DF0">
        <w:rPr>
          <w:rFonts w:ascii="Arial" w:hAnsi="Arial" w:cs="Arial"/>
          <w:color w:val="231F20"/>
        </w:rPr>
        <w:t>pre chorobu alebo úraz.</w:t>
      </w:r>
    </w:p>
    <w:p w:rsidR="00B55624" w:rsidRDefault="00B55624" w:rsidP="00B55624">
      <w:pPr>
        <w:autoSpaceDE w:val="0"/>
        <w:autoSpaceDN w:val="0"/>
        <w:adjustRightInd w:val="0"/>
        <w:rPr>
          <w:rFonts w:ascii="Arial" w:hAnsi="Arial" w:cs="Arial"/>
          <w:color w:val="231F20"/>
        </w:rPr>
      </w:pP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(3) Služobný pomer profesionálneho vojaka v</w:t>
      </w:r>
      <w:r>
        <w:rPr>
          <w:rFonts w:ascii="Arial" w:hAnsi="Arial" w:cs="Arial"/>
          <w:color w:val="231F20"/>
        </w:rPr>
        <w:t> </w:t>
      </w:r>
      <w:r w:rsidRPr="00577DF0">
        <w:rPr>
          <w:rFonts w:ascii="Arial" w:hAnsi="Arial" w:cs="Arial"/>
          <w:color w:val="231F20"/>
        </w:rPr>
        <w:t>prípravnej</w:t>
      </w:r>
      <w:r>
        <w:rPr>
          <w:rFonts w:ascii="Arial" w:hAnsi="Arial" w:cs="Arial"/>
          <w:color w:val="231F20"/>
        </w:rPr>
        <w:t xml:space="preserve"> </w:t>
      </w:r>
      <w:r w:rsidRPr="00577DF0">
        <w:rPr>
          <w:rFonts w:ascii="Arial" w:hAnsi="Arial" w:cs="Arial"/>
          <w:color w:val="231F20"/>
        </w:rPr>
        <w:t>štátnej službe sa skončí rozhodnutím vedúceho</w:t>
      </w:r>
      <w:r>
        <w:rPr>
          <w:rFonts w:ascii="Arial" w:hAnsi="Arial" w:cs="Arial"/>
          <w:color w:val="231F20"/>
        </w:rPr>
        <w:t xml:space="preserve"> </w:t>
      </w:r>
      <w:r w:rsidRPr="00577DF0">
        <w:rPr>
          <w:rFonts w:ascii="Arial" w:hAnsi="Arial" w:cs="Arial"/>
          <w:color w:val="231F20"/>
        </w:rPr>
        <w:t>služobného úradu aj na základe žiadosti profesionálneho</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vojaka.</w:t>
      </w:r>
    </w:p>
    <w:p w:rsidR="00B55624" w:rsidRDefault="00B55624" w:rsidP="00B55624">
      <w:pPr>
        <w:autoSpaceDE w:val="0"/>
        <w:autoSpaceDN w:val="0"/>
        <w:adjustRightInd w:val="0"/>
        <w:rPr>
          <w:rFonts w:ascii="Arial" w:hAnsi="Arial" w:cs="Arial"/>
          <w:color w:val="231F20"/>
        </w:rPr>
      </w:pP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(4) Rozhodnutie o skončení služobného pomeru sa</w:t>
      </w:r>
      <w:r>
        <w:rPr>
          <w:rFonts w:ascii="Arial" w:hAnsi="Arial" w:cs="Arial"/>
          <w:color w:val="231F20"/>
        </w:rPr>
        <w:t xml:space="preserve"> </w:t>
      </w:r>
      <w:r w:rsidRPr="00577DF0">
        <w:rPr>
          <w:rFonts w:ascii="Arial" w:hAnsi="Arial" w:cs="Arial"/>
          <w:color w:val="231F20"/>
        </w:rPr>
        <w:t>profesionálnemu vojakovi doručí najneskôr do 15 dní</w:t>
      </w:r>
      <w:r>
        <w:rPr>
          <w:rFonts w:ascii="Arial" w:hAnsi="Arial" w:cs="Arial"/>
          <w:color w:val="231F20"/>
        </w:rPr>
        <w:t xml:space="preserve"> </w:t>
      </w:r>
      <w:r w:rsidRPr="00577DF0">
        <w:rPr>
          <w:rFonts w:ascii="Arial" w:hAnsi="Arial" w:cs="Arial"/>
          <w:color w:val="231F20"/>
        </w:rPr>
        <w:t>odo dňa vzniku dôvodu na skončenie služobného pomeru</w:t>
      </w:r>
    </w:p>
    <w:p w:rsidR="00B55624" w:rsidRPr="00577DF0" w:rsidRDefault="00B55624" w:rsidP="00B55624">
      <w:pPr>
        <w:autoSpaceDE w:val="0"/>
        <w:autoSpaceDN w:val="0"/>
        <w:adjustRightInd w:val="0"/>
        <w:rPr>
          <w:rFonts w:ascii="Arial" w:hAnsi="Arial" w:cs="Arial"/>
          <w:color w:val="231F20"/>
        </w:rPr>
      </w:pPr>
      <w:r w:rsidRPr="00577DF0">
        <w:rPr>
          <w:rFonts w:ascii="Arial" w:hAnsi="Arial" w:cs="Arial"/>
          <w:color w:val="231F20"/>
        </w:rPr>
        <w:t>v prípravnej štátnej službe. Služobný pomer sa</w:t>
      </w:r>
      <w:r>
        <w:rPr>
          <w:rFonts w:ascii="Arial" w:hAnsi="Arial" w:cs="Arial"/>
          <w:color w:val="231F20"/>
        </w:rPr>
        <w:t xml:space="preserve"> </w:t>
      </w:r>
      <w:r w:rsidRPr="00577DF0">
        <w:rPr>
          <w:rFonts w:ascii="Arial" w:hAnsi="Arial" w:cs="Arial"/>
          <w:color w:val="231F20"/>
        </w:rPr>
        <w:t>skončí dňom doručenia rozhodnutia; deň doručenia sa</w:t>
      </w:r>
      <w:r>
        <w:rPr>
          <w:rFonts w:ascii="Arial" w:hAnsi="Arial" w:cs="Arial"/>
          <w:color w:val="231F20"/>
        </w:rPr>
        <w:t xml:space="preserve"> </w:t>
      </w:r>
      <w:r w:rsidRPr="00577DF0">
        <w:rPr>
          <w:rFonts w:ascii="Arial" w:hAnsi="Arial" w:cs="Arial"/>
          <w:color w:val="231F20"/>
        </w:rPr>
        <w:t>vyznačí v rozhodnutí.</w:t>
      </w:r>
    </w:p>
    <w:p w:rsidR="00B55624" w:rsidRDefault="00B55624" w:rsidP="00B55624">
      <w:pPr>
        <w:spacing w:after="240" w:line="336" w:lineRule="atLeast"/>
        <w:rPr>
          <w:rFonts w:ascii="ITCBookmanEE" w:hAnsi="ITCBookmanEE" w:cs="ITCBookmanEE"/>
          <w:color w:val="231F20"/>
          <w:sz w:val="19"/>
          <w:szCs w:val="19"/>
        </w:rPr>
      </w:pPr>
    </w:p>
    <w:p w:rsidR="00B55624" w:rsidRPr="00577DF0" w:rsidRDefault="00B55624" w:rsidP="00B55624">
      <w:pPr>
        <w:autoSpaceDE w:val="0"/>
        <w:autoSpaceDN w:val="0"/>
        <w:adjustRightInd w:val="0"/>
        <w:rPr>
          <w:rFonts w:ascii="Arial" w:hAnsi="Arial" w:cs="Arial"/>
          <w:b/>
          <w:bCs/>
        </w:rPr>
      </w:pPr>
      <w:r w:rsidRPr="00577DF0">
        <w:rPr>
          <w:rFonts w:ascii="Arial" w:hAnsi="Arial" w:cs="Arial"/>
          <w:b/>
          <w:bCs/>
        </w:rPr>
        <w:lastRenderedPageBreak/>
        <w:t xml:space="preserve">44. </w:t>
      </w:r>
      <w:r w:rsidRPr="00577DF0">
        <w:rPr>
          <w:rFonts w:ascii="Arial" w:hAnsi="Arial" w:cs="Arial"/>
          <w:b/>
          <w:color w:val="000000"/>
        </w:rPr>
        <w:t>osobné prekážky kedy má nárok na prac. voľno</w:t>
      </w: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(1)  Zamestnávateľ ospravedlní neprítomnosť zamestnanca v práci za čas jeho pracovnej neschopnosti pre chorobu alebo úraz, počas materskej dovolenky a rodičovskej dovolenky (§ 168), karantény, ošetrovania chorého člena rodiny a počas starostlivosti o dieťa mladšie ako desať rokov, ktoré nemôže byť z vážnych dôvodov v starostlivosti detského výchovného zariadenia alebo školy, v ktorých starostlivosti dieťa inak je, alebo ak osoba, ktorá sa inak stará o dieťa, ochorela alebo sa jej nariadila karanténa (karanténne opatrenie), prípadne sa podrobila vyšetreniu alebo ošetreniu v zdravotníckom zariadení, ktoré nebolo možné zabezpečiť mimo pracovného času zamestnanca. Za tento čas nepatrí zamestnancovi náhrada mzdy.</w:t>
      </w:r>
    </w:p>
    <w:p w:rsidR="00B55624" w:rsidRDefault="00B55624" w:rsidP="00B55624">
      <w:pPr>
        <w:ind w:left="420" w:hanging="420"/>
        <w:jc w:val="both"/>
        <w:rPr>
          <w:rFonts w:ascii="Arial" w:hAnsi="Arial" w:cs="Arial"/>
          <w:color w:val="000000"/>
          <w:lang w:val="cs-CZ"/>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(2)  Zamestnávateľ poskytne zamestnancovi pracovné voľno s náhradou mzdy v sume jeho priemerného zárobku alebo bez náhrady mzdy z týchto dôvodov a najmenej v tomto rozsahu</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t>a)    </w:t>
      </w:r>
      <w:r w:rsidRPr="008A0477">
        <w:rPr>
          <w:rStyle w:val="apple-converted-space"/>
          <w:rFonts w:ascii="Arial" w:hAnsi="Arial" w:cs="Arial"/>
          <w:color w:val="000000"/>
          <w:lang w:val="cs-CZ"/>
        </w:rPr>
        <w:t> </w:t>
      </w:r>
      <w:r w:rsidRPr="008A0477">
        <w:rPr>
          <w:rFonts w:ascii="Arial" w:hAnsi="Arial" w:cs="Arial"/>
          <w:color w:val="000000"/>
          <w:lang w:val="cs-CZ"/>
        </w:rPr>
        <w:t>vyšetrenie alebo ošetrenie zamestnanca v zdravotníckom zariadení; pracovné voľno s náhradou mzdy sa poskytne na nevyhnutne potrebný čas, najviac na jeden deň, ak vyšetrenie alebo ošetrenie nebolo možné vykonať mimo pracovného času,</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t>b)   </w:t>
      </w:r>
      <w:r w:rsidRPr="008A0477">
        <w:rPr>
          <w:rStyle w:val="apple-converted-space"/>
          <w:rFonts w:ascii="Arial" w:hAnsi="Arial" w:cs="Arial"/>
          <w:color w:val="000000"/>
          <w:lang w:val="cs-CZ"/>
        </w:rPr>
        <w:t> </w:t>
      </w:r>
      <w:r w:rsidRPr="008A0477">
        <w:rPr>
          <w:rFonts w:ascii="Arial" w:hAnsi="Arial" w:cs="Arial"/>
          <w:color w:val="000000"/>
          <w:lang w:val="cs-CZ"/>
        </w:rPr>
        <w:t>narodenie dieťaťa manželke zamestnanca; pracovné voľno s náhradou mzdy sa poskytne na nevyhnutne potrebný čas na prevoz manželky do zdravotníckeho zariadenia a späť,</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t>c)    </w:t>
      </w:r>
      <w:r w:rsidRPr="008A0477">
        <w:rPr>
          <w:rStyle w:val="apple-converted-space"/>
          <w:rFonts w:ascii="Arial" w:hAnsi="Arial" w:cs="Arial"/>
          <w:color w:val="000000"/>
          <w:lang w:val="cs-CZ"/>
        </w:rPr>
        <w:t> </w:t>
      </w:r>
      <w:r w:rsidRPr="008A0477">
        <w:rPr>
          <w:rFonts w:ascii="Arial" w:hAnsi="Arial" w:cs="Arial"/>
          <w:color w:val="000000"/>
          <w:lang w:val="cs-CZ"/>
        </w:rPr>
        <w:t>sprevádzanie</w:t>
      </w:r>
    </w:p>
    <w:p w:rsidR="00B55624" w:rsidRPr="008A0477" w:rsidRDefault="00B55624" w:rsidP="00B55624">
      <w:pPr>
        <w:pStyle w:val="Zkladntext2"/>
        <w:spacing w:after="0"/>
        <w:ind w:left="993" w:hanging="284"/>
        <w:jc w:val="both"/>
        <w:rPr>
          <w:rFonts w:ascii="Arial" w:hAnsi="Arial" w:cs="Arial"/>
          <w:color w:val="000000"/>
        </w:rPr>
      </w:pPr>
      <w:r w:rsidRPr="008A0477">
        <w:rPr>
          <w:rFonts w:ascii="Arial" w:hAnsi="Arial" w:cs="Arial"/>
          <w:color w:val="000000"/>
          <w:lang w:val="cs-CZ"/>
        </w:rPr>
        <w:t>1.    </w:t>
      </w:r>
      <w:r w:rsidRPr="008A0477">
        <w:rPr>
          <w:rStyle w:val="apple-converted-space"/>
          <w:rFonts w:ascii="Arial" w:hAnsi="Arial" w:cs="Arial"/>
          <w:color w:val="000000"/>
          <w:lang w:val="cs-CZ"/>
        </w:rPr>
        <w:t> </w:t>
      </w:r>
      <w:r w:rsidRPr="008A0477">
        <w:rPr>
          <w:rFonts w:ascii="Arial" w:hAnsi="Arial" w:cs="Arial"/>
          <w:color w:val="000000"/>
          <w:lang w:val="cs-CZ"/>
        </w:rPr>
        <w:t>rodinného príslušníka do zdravotníckeho zariadenia na vyšetrenie alebo ošetrenie pri náhlom ochorení alebo úraze a na vopred určené vyšetrenie, ošetrenie alebo liečenie; pracovné voľno s náhradou mzdy sa poskytne len jednému z rodinných príslušníkov na nevyhnutne potrebný čas, najviac na jeden deň, ak bolo sprevádzanie nevyhnutné a uvedené úkony nebolo možné vykonať mimo pracovného času,</w:t>
      </w:r>
    </w:p>
    <w:p w:rsidR="00B55624" w:rsidRPr="008A0477" w:rsidRDefault="00B55624" w:rsidP="00B55624">
      <w:pPr>
        <w:pStyle w:val="Zkladntext2"/>
        <w:spacing w:after="0"/>
        <w:ind w:left="993" w:hanging="284"/>
        <w:jc w:val="both"/>
        <w:rPr>
          <w:rFonts w:ascii="Arial" w:hAnsi="Arial" w:cs="Arial"/>
          <w:color w:val="000000"/>
        </w:rPr>
      </w:pPr>
      <w:r w:rsidRPr="008A0477">
        <w:rPr>
          <w:rFonts w:ascii="Arial" w:hAnsi="Arial" w:cs="Arial"/>
          <w:color w:val="000000"/>
          <w:lang w:val="cs-CZ"/>
        </w:rPr>
        <w:t>2.    </w:t>
      </w:r>
      <w:r w:rsidRPr="008A0477">
        <w:rPr>
          <w:rStyle w:val="apple-converted-space"/>
          <w:rFonts w:ascii="Arial" w:hAnsi="Arial" w:cs="Arial"/>
          <w:color w:val="000000"/>
          <w:lang w:val="cs-CZ"/>
        </w:rPr>
        <w:t> </w:t>
      </w:r>
      <w:r w:rsidRPr="008A0477">
        <w:rPr>
          <w:rFonts w:ascii="Arial" w:hAnsi="Arial" w:cs="Arial"/>
          <w:color w:val="000000"/>
          <w:lang w:val="cs-CZ"/>
        </w:rPr>
        <w:t>zdravotne postihnutého dieťaťa do zariadenia sociálnej starostlivosti alebo internátnej špeciálnej školy; pracovné voľno s náhradou mzdy sa poskytne len jednému z rodinných príslušníkov na nevyhnutne potrebný čas, najviac na desať pracovných dní v kalendárnom roku,</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lastRenderedPageBreak/>
        <w:t>d)   </w:t>
      </w:r>
      <w:r w:rsidRPr="008A0477">
        <w:rPr>
          <w:rStyle w:val="apple-converted-space"/>
          <w:rFonts w:ascii="Arial" w:hAnsi="Arial" w:cs="Arial"/>
          <w:color w:val="000000"/>
          <w:lang w:val="cs-CZ"/>
        </w:rPr>
        <w:t> </w:t>
      </w:r>
      <w:r w:rsidRPr="008A0477">
        <w:rPr>
          <w:rFonts w:ascii="Arial" w:hAnsi="Arial" w:cs="Arial"/>
          <w:color w:val="000000"/>
          <w:lang w:val="cs-CZ"/>
        </w:rPr>
        <w:t>úmrtie rodinného príslušníka</w:t>
      </w:r>
    </w:p>
    <w:p w:rsidR="00B55624" w:rsidRPr="008A0477" w:rsidRDefault="00B55624" w:rsidP="00B55624">
      <w:pPr>
        <w:pStyle w:val="Zkladntext2"/>
        <w:spacing w:after="0"/>
        <w:ind w:left="993" w:hanging="284"/>
        <w:jc w:val="both"/>
        <w:rPr>
          <w:rFonts w:ascii="Arial" w:hAnsi="Arial" w:cs="Arial"/>
          <w:color w:val="000000"/>
        </w:rPr>
      </w:pPr>
      <w:r w:rsidRPr="008A0477">
        <w:rPr>
          <w:rFonts w:ascii="Arial" w:hAnsi="Arial" w:cs="Arial"/>
          <w:color w:val="000000"/>
          <w:lang w:val="cs-CZ"/>
        </w:rPr>
        <w:t>1.    </w:t>
      </w:r>
      <w:r w:rsidRPr="008A0477">
        <w:rPr>
          <w:rStyle w:val="apple-converted-space"/>
          <w:rFonts w:ascii="Arial" w:hAnsi="Arial" w:cs="Arial"/>
          <w:color w:val="000000"/>
          <w:lang w:val="cs-CZ"/>
        </w:rPr>
        <w:t> </w:t>
      </w:r>
      <w:r w:rsidRPr="008A0477">
        <w:rPr>
          <w:rFonts w:ascii="Arial" w:hAnsi="Arial" w:cs="Arial"/>
          <w:color w:val="000000"/>
          <w:lang w:val="cs-CZ"/>
        </w:rPr>
        <w:t>pracovné voľno s náhradou mzdy na dva dni pri úmrtí manžela alebo dieťaťa a na ďalší deň na účasť na pohrebe týchto osôb,</w:t>
      </w:r>
    </w:p>
    <w:p w:rsidR="00B55624" w:rsidRPr="008A0477" w:rsidRDefault="00B55624" w:rsidP="00B55624">
      <w:pPr>
        <w:pStyle w:val="Zkladntext2"/>
        <w:spacing w:after="0"/>
        <w:ind w:left="993" w:hanging="284"/>
        <w:jc w:val="both"/>
        <w:rPr>
          <w:rFonts w:ascii="Arial" w:hAnsi="Arial" w:cs="Arial"/>
          <w:color w:val="000000"/>
        </w:rPr>
      </w:pPr>
      <w:r w:rsidRPr="008A0477">
        <w:rPr>
          <w:rFonts w:ascii="Arial" w:hAnsi="Arial" w:cs="Arial"/>
          <w:color w:val="000000"/>
          <w:lang w:val="cs-CZ"/>
        </w:rPr>
        <w:t>2.    </w:t>
      </w:r>
      <w:r w:rsidRPr="008A0477">
        <w:rPr>
          <w:rStyle w:val="apple-converted-space"/>
          <w:rFonts w:ascii="Arial" w:hAnsi="Arial" w:cs="Arial"/>
          <w:color w:val="000000"/>
          <w:lang w:val="cs-CZ"/>
        </w:rPr>
        <w:t> </w:t>
      </w:r>
      <w:r w:rsidRPr="008A0477">
        <w:rPr>
          <w:rFonts w:ascii="Arial" w:hAnsi="Arial" w:cs="Arial"/>
          <w:color w:val="000000"/>
          <w:lang w:val="cs-CZ"/>
        </w:rPr>
        <w:t>pracovné voľno s náhradou mzdy na jeden deň na účasť na pohrebe rodiča a súrodenca zamestnanca, rodiča a súrodenca jeho manžela, ako aj manžela súrodenca zamestnanca a na ďalší deň, ak zamestnanec obstaráva pohreb týchto osôb,</w:t>
      </w:r>
    </w:p>
    <w:p w:rsidR="00B55624" w:rsidRPr="008A0477" w:rsidRDefault="00B55624" w:rsidP="00B55624">
      <w:pPr>
        <w:pStyle w:val="Zkladntext2"/>
        <w:spacing w:after="0"/>
        <w:ind w:left="993" w:hanging="284"/>
        <w:jc w:val="both"/>
        <w:rPr>
          <w:rFonts w:ascii="Arial" w:hAnsi="Arial" w:cs="Arial"/>
          <w:color w:val="000000"/>
        </w:rPr>
      </w:pPr>
      <w:r w:rsidRPr="008A0477">
        <w:rPr>
          <w:rFonts w:ascii="Arial" w:hAnsi="Arial" w:cs="Arial"/>
          <w:color w:val="000000"/>
          <w:lang w:val="cs-CZ"/>
        </w:rPr>
        <w:t>3.    </w:t>
      </w:r>
      <w:r w:rsidRPr="008A0477">
        <w:rPr>
          <w:rStyle w:val="apple-converted-space"/>
          <w:rFonts w:ascii="Arial" w:hAnsi="Arial" w:cs="Arial"/>
          <w:color w:val="000000"/>
          <w:lang w:val="cs-CZ"/>
        </w:rPr>
        <w:t> </w:t>
      </w:r>
      <w:r w:rsidRPr="008A0477">
        <w:rPr>
          <w:rFonts w:ascii="Arial" w:hAnsi="Arial" w:cs="Arial"/>
          <w:color w:val="000000"/>
          <w:lang w:val="cs-CZ"/>
        </w:rPr>
        <w:t>pracovné voľno s náhradou mzdy na nevyhnutne potrebný čas, najviac na jeden deň, na účasť na pohrebe prarodiča alebo vnuka zamestnanca alebo prarodiča jeho manžela, alebo inej osoby, ktorá síce nepatrí k uvedeným príbuzným, ale žila so zamestnancom v čase úmrtia v domácnosti, a na ďalší deň, ak zamestnanec obstaráva pohreb týchto osôb,</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t>e)    </w:t>
      </w:r>
      <w:r w:rsidRPr="008A0477">
        <w:rPr>
          <w:rStyle w:val="apple-converted-space"/>
          <w:rFonts w:ascii="Arial" w:hAnsi="Arial" w:cs="Arial"/>
          <w:color w:val="000000"/>
          <w:lang w:val="cs-CZ"/>
        </w:rPr>
        <w:t> </w:t>
      </w:r>
      <w:r w:rsidRPr="008A0477">
        <w:rPr>
          <w:rFonts w:ascii="Arial" w:hAnsi="Arial" w:cs="Arial"/>
          <w:color w:val="000000"/>
          <w:lang w:val="cs-CZ"/>
        </w:rPr>
        <w:t>vlastná svadba, svadba detí a svadba rodičov; pracovné voľno s náhradou mzdy sa poskytne na dva dni na vlastnú svadbu, z toho jeden deň na účasť na svadobnom obrade, pracovné voľno na jeden deň na účasť na svadobnom obrade pri svadbe dieťaťa a v rovnakom rozsahu sa poskytne pracovné voľno bez náhrady mzdy pri svadbe rodiča,</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t>f)     </w:t>
      </w:r>
      <w:r w:rsidRPr="008A0477">
        <w:rPr>
          <w:rStyle w:val="apple-converted-space"/>
          <w:rFonts w:ascii="Arial" w:hAnsi="Arial" w:cs="Arial"/>
          <w:color w:val="000000"/>
          <w:lang w:val="cs-CZ"/>
        </w:rPr>
        <w:t> </w:t>
      </w:r>
      <w:r w:rsidRPr="008A0477">
        <w:rPr>
          <w:rFonts w:ascii="Arial" w:hAnsi="Arial" w:cs="Arial"/>
          <w:color w:val="000000"/>
          <w:lang w:val="cs-CZ"/>
        </w:rPr>
        <w:t>znemožnenie cesty do zamestnania z poveternostných dôvodov individuálnym dopravným prostriedkom, ktorý používa zamestnanec ťažko zdravotne postihnutý; pracovné voľno s náhradou mzdy sa poskytne na nevyhnutne potrebný čas, najviac na jeden deň,</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t>g)   </w:t>
      </w:r>
      <w:r w:rsidRPr="008A0477">
        <w:rPr>
          <w:rStyle w:val="apple-converted-space"/>
          <w:rFonts w:ascii="Arial" w:hAnsi="Arial" w:cs="Arial"/>
          <w:color w:val="000000"/>
          <w:lang w:val="cs-CZ"/>
        </w:rPr>
        <w:t> </w:t>
      </w:r>
      <w:r w:rsidRPr="008A0477">
        <w:rPr>
          <w:rFonts w:ascii="Arial" w:hAnsi="Arial" w:cs="Arial"/>
          <w:color w:val="000000"/>
          <w:lang w:val="cs-CZ"/>
        </w:rPr>
        <w:t>nepredvídané prerušenie premávky alebo meškanie pravidelnej verejnej dopravy; pracovné voľno bez náhrady mzdy sa poskytne na nevyhnutne potrebný čas, ak nemohol zamestnanec dosiahnuť miesto pracoviska iným primeraným spôsobom,</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lastRenderedPageBreak/>
        <w:t>h)   </w:t>
      </w:r>
      <w:r w:rsidRPr="008A0477">
        <w:rPr>
          <w:rStyle w:val="apple-converted-space"/>
          <w:rFonts w:ascii="Arial" w:hAnsi="Arial" w:cs="Arial"/>
          <w:color w:val="000000"/>
          <w:lang w:val="cs-CZ"/>
        </w:rPr>
        <w:t> </w:t>
      </w:r>
      <w:r w:rsidRPr="008A0477">
        <w:rPr>
          <w:rFonts w:ascii="Arial" w:hAnsi="Arial" w:cs="Arial"/>
          <w:color w:val="000000"/>
          <w:lang w:val="cs-CZ"/>
        </w:rPr>
        <w:t>presťahovanie zamestnanca, ktorý má vlastné bytové zariadenie; pracovné voľno bez náhrady mzdy sa poskytne na nevyhnutne potrebný čas, najviac na jeden deň pri sťahovaní v tej istej obci a pri sťahovaní do inej obce najviac na dva dni; ak ide o sťahovanie v záujme zamestnávateľa, poskytne sa pracovné voľno s náhradou mzdy,</w:t>
      </w:r>
    </w:p>
    <w:p w:rsidR="00B55624" w:rsidRPr="008A0477" w:rsidRDefault="00B55624" w:rsidP="00B55624">
      <w:pPr>
        <w:pStyle w:val="Zkladntext2"/>
        <w:spacing w:after="0"/>
        <w:ind w:left="709" w:hanging="283"/>
        <w:jc w:val="both"/>
        <w:rPr>
          <w:rFonts w:ascii="Arial" w:hAnsi="Arial" w:cs="Arial"/>
          <w:color w:val="000000"/>
        </w:rPr>
      </w:pPr>
      <w:r w:rsidRPr="008A0477">
        <w:rPr>
          <w:rFonts w:ascii="Arial" w:hAnsi="Arial" w:cs="Arial"/>
          <w:color w:val="000000"/>
          <w:lang w:val="cs-CZ"/>
        </w:rPr>
        <w:t>i)     </w:t>
      </w:r>
      <w:r w:rsidRPr="008A0477">
        <w:rPr>
          <w:rStyle w:val="apple-converted-space"/>
          <w:rFonts w:ascii="Arial" w:hAnsi="Arial" w:cs="Arial"/>
          <w:color w:val="000000"/>
          <w:lang w:val="cs-CZ"/>
        </w:rPr>
        <w:t> </w:t>
      </w:r>
      <w:r w:rsidRPr="008A0477">
        <w:rPr>
          <w:rFonts w:ascii="Arial" w:hAnsi="Arial" w:cs="Arial"/>
          <w:color w:val="000000"/>
          <w:lang w:val="cs-CZ"/>
        </w:rPr>
        <w:t>vyhľadanie nového miesta pred skončením pracovného pomeru; pracovné voľno bez náhrady mzdy sa poskytne na nevyhnutne potrebný čas, najviac na jeden poldeň v týždni, počas zodpovedajúcej výpovednej lehoty; v rovnakom rozsahu sa poskytne pracovné voľno s náhradou mzdy pri skončení pracovného pomeru výpoveďou danou zamestnávateľom alebo dohodou z dôvodov uvedených v § 63 ods. 1 písm. a) až c); pracovné voľno možno so súhlasom zamestnávateľa zlučovať.</w:t>
      </w:r>
    </w:p>
    <w:p w:rsidR="00B55624" w:rsidRDefault="00B55624" w:rsidP="00B55624">
      <w:pPr>
        <w:ind w:left="420" w:hanging="420"/>
        <w:jc w:val="both"/>
        <w:rPr>
          <w:rFonts w:ascii="Arial" w:hAnsi="Arial" w:cs="Arial"/>
          <w:color w:val="000000"/>
        </w:rPr>
      </w:pPr>
    </w:p>
    <w:p w:rsidR="00B55624" w:rsidRPr="008A0477" w:rsidRDefault="00B55624" w:rsidP="00B55624">
      <w:pPr>
        <w:ind w:left="420" w:hanging="420"/>
        <w:jc w:val="both"/>
        <w:rPr>
          <w:rFonts w:ascii="Arial" w:hAnsi="Arial" w:cs="Arial"/>
          <w:color w:val="000000"/>
        </w:rPr>
      </w:pPr>
      <w:r w:rsidRPr="008A0477">
        <w:rPr>
          <w:rFonts w:ascii="Arial" w:hAnsi="Arial" w:cs="Arial"/>
          <w:color w:val="000000"/>
          <w:lang w:val="cs-CZ"/>
        </w:rPr>
        <w:t>(3)  Zamestnávateľ môže poskytnúť zamestnancovi z dôvodov uvedených v odseku 2 ďalšie pracovné voľno bez náhrady mzdy, prípadne mu môže poskytnúť pracovné voľno bez náhrady mzdy z iných vážnych dôvodov, najmä na zariadenie dôležitých osobných, rodinných a iných vecí, ktoré nemožno vybaviť mimo pracovného času</w:t>
      </w:r>
    </w:p>
    <w:p w:rsidR="00B55624" w:rsidRDefault="00B55624" w:rsidP="00B55624">
      <w:pPr>
        <w:spacing w:after="240" w:line="336" w:lineRule="atLeast"/>
        <w:rPr>
          <w:rFonts w:ascii="Times-Roman" w:hAnsi="Times-Roman" w:cs="Times-Roman"/>
        </w:rPr>
      </w:pPr>
    </w:p>
    <w:p w:rsidR="00B55624" w:rsidRPr="008A0477" w:rsidRDefault="00B55624" w:rsidP="00B55624">
      <w:pPr>
        <w:rPr>
          <w:rFonts w:ascii="Arial" w:hAnsi="Arial" w:cs="Arial"/>
          <w:b/>
          <w:color w:val="000000"/>
        </w:rPr>
      </w:pPr>
      <w:r w:rsidRPr="008A0477">
        <w:rPr>
          <w:rFonts w:ascii="Arial" w:hAnsi="Arial" w:cs="Arial"/>
          <w:b/>
        </w:rPr>
        <w:t xml:space="preserve">45. </w:t>
      </w:r>
      <w:r w:rsidRPr="008A0477">
        <w:rPr>
          <w:rFonts w:ascii="Arial" w:hAnsi="Arial" w:cs="Arial"/>
          <w:b/>
          <w:color w:val="000000"/>
        </w:rPr>
        <w:t>Osoby zúčastnené v správnom konaní (svedok, ....)</w:t>
      </w:r>
    </w:p>
    <w:p w:rsidR="00B55624" w:rsidRPr="008A0477" w:rsidRDefault="00B55624" w:rsidP="00B55624">
      <w:pPr>
        <w:autoSpaceDE w:val="0"/>
        <w:autoSpaceDN w:val="0"/>
        <w:adjustRightInd w:val="0"/>
        <w:rPr>
          <w:rFonts w:ascii="Arial" w:hAnsi="Arial" w:cs="Arial"/>
        </w:rPr>
      </w:pPr>
      <w:r w:rsidRPr="008A0477">
        <w:rPr>
          <w:rFonts w:ascii="Arial" w:hAnsi="Arial" w:cs="Arial"/>
        </w:rPr>
        <w:t>(1) Osobitný zákon môže ustanoviť, za akých podmienok</w:t>
      </w:r>
      <w:r>
        <w:rPr>
          <w:rFonts w:ascii="Arial" w:hAnsi="Arial" w:cs="Arial"/>
        </w:rPr>
        <w:t xml:space="preserve"> </w:t>
      </w:r>
      <w:r w:rsidRPr="008A0477">
        <w:rPr>
          <w:rFonts w:ascii="Arial" w:hAnsi="Arial" w:cs="Arial"/>
        </w:rPr>
        <w:t>sa na konaní alebo na jeho časti má právo zúčastniť</w:t>
      </w:r>
      <w:r>
        <w:rPr>
          <w:rFonts w:ascii="Arial" w:hAnsi="Arial" w:cs="Arial"/>
        </w:rPr>
        <w:t xml:space="preserve"> </w:t>
      </w:r>
      <w:r w:rsidRPr="008A0477">
        <w:rPr>
          <w:rFonts w:ascii="Arial" w:hAnsi="Arial" w:cs="Arial"/>
        </w:rPr>
        <w:t>aj iná osoba než účastník konania (ďalej len „zúčastnená</w:t>
      </w:r>
    </w:p>
    <w:p w:rsidR="00B55624" w:rsidRPr="008A0477" w:rsidRDefault="00B55624" w:rsidP="00B55624">
      <w:pPr>
        <w:autoSpaceDE w:val="0"/>
        <w:autoSpaceDN w:val="0"/>
        <w:adjustRightInd w:val="0"/>
        <w:rPr>
          <w:rFonts w:ascii="Arial" w:hAnsi="Arial" w:cs="Arial"/>
        </w:rPr>
      </w:pPr>
      <w:r w:rsidRPr="008A0477">
        <w:rPr>
          <w:rFonts w:ascii="Arial" w:hAnsi="Arial" w:cs="Arial"/>
        </w:rPr>
        <w:t>osoba”).</w:t>
      </w:r>
    </w:p>
    <w:p w:rsidR="00B55624" w:rsidRDefault="00B55624" w:rsidP="00B55624">
      <w:pPr>
        <w:autoSpaceDE w:val="0"/>
        <w:autoSpaceDN w:val="0"/>
        <w:adjustRightInd w:val="0"/>
        <w:rPr>
          <w:rFonts w:ascii="Arial" w:hAnsi="Arial" w:cs="Arial"/>
        </w:rPr>
      </w:pPr>
    </w:p>
    <w:p w:rsidR="00B55624" w:rsidRPr="008A0477" w:rsidRDefault="00B55624" w:rsidP="00B55624">
      <w:pPr>
        <w:autoSpaceDE w:val="0"/>
        <w:autoSpaceDN w:val="0"/>
        <w:adjustRightInd w:val="0"/>
        <w:rPr>
          <w:rFonts w:ascii="Arial" w:hAnsi="Arial" w:cs="Arial"/>
        </w:rPr>
      </w:pPr>
      <w:r w:rsidRPr="008A0477">
        <w:rPr>
          <w:rFonts w:ascii="Arial" w:hAnsi="Arial" w:cs="Arial"/>
        </w:rPr>
        <w:t>(2) Zúčastnená osoba má právo byť upovedomená</w:t>
      </w:r>
      <w:r>
        <w:rPr>
          <w:rFonts w:ascii="Arial" w:hAnsi="Arial" w:cs="Arial"/>
        </w:rPr>
        <w:t xml:space="preserve"> </w:t>
      </w:r>
      <w:r w:rsidRPr="008A0477">
        <w:rPr>
          <w:rFonts w:ascii="Arial" w:hAnsi="Arial" w:cs="Arial"/>
        </w:rPr>
        <w:t>o začatí konania a o iných podaniach účastníkov konania,</w:t>
      </w:r>
      <w:r>
        <w:rPr>
          <w:rFonts w:ascii="Arial" w:hAnsi="Arial" w:cs="Arial"/>
        </w:rPr>
        <w:t xml:space="preserve"> </w:t>
      </w:r>
      <w:r w:rsidRPr="008A0477">
        <w:rPr>
          <w:rFonts w:ascii="Arial" w:hAnsi="Arial" w:cs="Arial"/>
        </w:rPr>
        <w:t>zúčastniť sa na ústnom pojednávaní a na miestnej</w:t>
      </w:r>
    </w:p>
    <w:p w:rsidR="00B55624" w:rsidRPr="008A0477" w:rsidRDefault="00B55624" w:rsidP="00B55624">
      <w:pPr>
        <w:autoSpaceDE w:val="0"/>
        <w:autoSpaceDN w:val="0"/>
        <w:adjustRightInd w:val="0"/>
        <w:rPr>
          <w:rFonts w:ascii="Arial" w:hAnsi="Arial" w:cs="Arial"/>
        </w:rPr>
      </w:pPr>
      <w:r w:rsidRPr="008A0477">
        <w:rPr>
          <w:rFonts w:ascii="Arial" w:hAnsi="Arial" w:cs="Arial"/>
        </w:rPr>
        <w:t>obhliadke, navrhovať dôkazy a doplnenie podkladu</w:t>
      </w:r>
      <w:r>
        <w:rPr>
          <w:rFonts w:ascii="Arial" w:hAnsi="Arial" w:cs="Arial"/>
        </w:rPr>
        <w:t xml:space="preserve"> </w:t>
      </w:r>
      <w:r w:rsidRPr="008A0477">
        <w:rPr>
          <w:rFonts w:ascii="Arial" w:hAnsi="Arial" w:cs="Arial"/>
        </w:rPr>
        <w:t>rozhodnutia. Osobitný zákon môže ustanoviť zúčastnenej</w:t>
      </w:r>
      <w:r>
        <w:rPr>
          <w:rFonts w:ascii="Arial" w:hAnsi="Arial" w:cs="Arial"/>
        </w:rPr>
        <w:t xml:space="preserve"> </w:t>
      </w:r>
      <w:r w:rsidRPr="008A0477">
        <w:rPr>
          <w:rFonts w:ascii="Arial" w:hAnsi="Arial" w:cs="Arial"/>
        </w:rPr>
        <w:t>osobe viac práv.</w:t>
      </w:r>
    </w:p>
    <w:p w:rsidR="00B55624" w:rsidRDefault="00B55624" w:rsidP="00B55624">
      <w:pPr>
        <w:autoSpaceDE w:val="0"/>
        <w:autoSpaceDN w:val="0"/>
        <w:adjustRightInd w:val="0"/>
        <w:rPr>
          <w:rFonts w:ascii="ITCBookmanEE" w:hAnsi="ITCBookmanEE" w:cs="ITCBookmanEE"/>
          <w:color w:val="231F20"/>
          <w:sz w:val="19"/>
          <w:szCs w:val="19"/>
        </w:rPr>
      </w:pPr>
    </w:p>
    <w:p w:rsidR="00B55624" w:rsidRPr="008A0477" w:rsidRDefault="00B55624" w:rsidP="00B55624">
      <w:pPr>
        <w:autoSpaceDE w:val="0"/>
        <w:autoSpaceDN w:val="0"/>
        <w:adjustRightInd w:val="0"/>
        <w:rPr>
          <w:rFonts w:ascii="Arial" w:hAnsi="Arial" w:cs="Arial"/>
          <w:b/>
          <w:color w:val="231F20"/>
        </w:rPr>
      </w:pPr>
      <w:r w:rsidRPr="008A0477">
        <w:rPr>
          <w:rFonts w:ascii="Arial" w:hAnsi="Arial" w:cs="Arial"/>
          <w:b/>
          <w:color w:val="231F20"/>
        </w:rPr>
        <w:t>46. Obmedzenie niektorých ústavných práv profesionálnych vojakov</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(1) Petičné právo profesionálnych vojakov vo veciach</w:t>
      </w:r>
      <w:r>
        <w:rPr>
          <w:rFonts w:ascii="Arial" w:hAnsi="Arial" w:cs="Arial"/>
          <w:color w:val="231F20"/>
        </w:rPr>
        <w:t xml:space="preserve"> </w:t>
      </w:r>
      <w:r w:rsidRPr="008A0477">
        <w:rPr>
          <w:rFonts w:ascii="Arial" w:hAnsi="Arial" w:cs="Arial"/>
          <w:color w:val="231F20"/>
        </w:rPr>
        <w:t>súvisiacich s výkonom štátnej služby sa obmedzuje na</w:t>
      </w:r>
      <w:r>
        <w:rPr>
          <w:rFonts w:ascii="Arial" w:hAnsi="Arial" w:cs="Arial"/>
          <w:color w:val="231F20"/>
        </w:rPr>
        <w:t xml:space="preserve"> </w:t>
      </w:r>
      <w:r w:rsidRPr="008A0477">
        <w:rPr>
          <w:rFonts w:ascii="Arial" w:hAnsi="Arial" w:cs="Arial"/>
          <w:color w:val="231F20"/>
        </w:rPr>
        <w:t>individuálne žiadosti, návrhy a sťažnosti profesionálneho</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vojaka.</w:t>
      </w:r>
    </w:p>
    <w:p w:rsidR="00B55624" w:rsidRDefault="00B55624" w:rsidP="00B55624">
      <w:pPr>
        <w:autoSpaceDE w:val="0"/>
        <w:autoSpaceDN w:val="0"/>
        <w:adjustRightInd w:val="0"/>
        <w:rPr>
          <w:rFonts w:ascii="Arial" w:hAnsi="Arial" w:cs="Arial"/>
          <w:color w:val="231F20"/>
        </w:rPr>
      </w:pP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(2) Profesionálny vojak nesmie byť členom politickej</w:t>
      </w:r>
      <w:r>
        <w:rPr>
          <w:rFonts w:ascii="Arial" w:hAnsi="Arial" w:cs="Arial"/>
          <w:color w:val="231F20"/>
        </w:rPr>
        <w:t xml:space="preserve"> </w:t>
      </w:r>
      <w:r w:rsidRPr="008A0477">
        <w:rPr>
          <w:rFonts w:ascii="Arial" w:hAnsi="Arial" w:cs="Arial"/>
          <w:color w:val="231F20"/>
        </w:rPr>
        <w:t>strany alebo politického hnutia.</w:t>
      </w:r>
    </w:p>
    <w:p w:rsidR="00B55624" w:rsidRDefault="00B55624" w:rsidP="00B55624">
      <w:pPr>
        <w:autoSpaceDE w:val="0"/>
        <w:autoSpaceDN w:val="0"/>
        <w:adjustRightInd w:val="0"/>
        <w:rPr>
          <w:rFonts w:ascii="Arial" w:hAnsi="Arial" w:cs="Arial"/>
          <w:color w:val="231F20"/>
        </w:rPr>
      </w:pP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lastRenderedPageBreak/>
        <w:t>(3) Profesionálny vojak sa nesmie aktívne zúčastňovať</w:t>
      </w:r>
      <w:r>
        <w:rPr>
          <w:rFonts w:ascii="Arial" w:hAnsi="Arial" w:cs="Arial"/>
          <w:color w:val="231F20"/>
        </w:rPr>
        <w:t xml:space="preserve"> </w:t>
      </w:r>
      <w:r w:rsidRPr="008A0477">
        <w:rPr>
          <w:rFonts w:ascii="Arial" w:hAnsi="Arial" w:cs="Arial"/>
          <w:color w:val="231F20"/>
        </w:rPr>
        <w:t>na zhromaždeniach organizovaných politickými</w:t>
      </w:r>
      <w:r>
        <w:rPr>
          <w:rFonts w:ascii="Arial" w:hAnsi="Arial" w:cs="Arial"/>
          <w:color w:val="231F20"/>
        </w:rPr>
        <w:t xml:space="preserve"> </w:t>
      </w:r>
      <w:r w:rsidRPr="008A0477">
        <w:rPr>
          <w:rFonts w:ascii="Arial" w:hAnsi="Arial" w:cs="Arial"/>
          <w:color w:val="231F20"/>
        </w:rPr>
        <w:t>stranami alebo politickými hnutiami.</w:t>
      </w:r>
    </w:p>
    <w:p w:rsidR="00B55624" w:rsidRDefault="00B55624" w:rsidP="00B55624">
      <w:pPr>
        <w:autoSpaceDE w:val="0"/>
        <w:autoSpaceDN w:val="0"/>
        <w:adjustRightInd w:val="0"/>
        <w:rPr>
          <w:rFonts w:ascii="Arial" w:hAnsi="Arial" w:cs="Arial"/>
          <w:color w:val="231F20"/>
        </w:rPr>
      </w:pP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(4) Profesionálny vojak sa nesmie združovať v</w:t>
      </w:r>
      <w:r>
        <w:rPr>
          <w:rFonts w:ascii="Arial" w:hAnsi="Arial" w:cs="Arial"/>
          <w:color w:val="231F20"/>
        </w:rPr>
        <w:t> </w:t>
      </w:r>
      <w:r w:rsidRPr="008A0477">
        <w:rPr>
          <w:rFonts w:ascii="Arial" w:hAnsi="Arial" w:cs="Arial"/>
          <w:color w:val="231F20"/>
        </w:rPr>
        <w:t>odborových</w:t>
      </w:r>
      <w:r>
        <w:rPr>
          <w:rFonts w:ascii="Arial" w:hAnsi="Arial" w:cs="Arial"/>
          <w:color w:val="231F20"/>
        </w:rPr>
        <w:t xml:space="preserve"> </w:t>
      </w:r>
      <w:r w:rsidRPr="008A0477">
        <w:rPr>
          <w:rFonts w:ascii="Arial" w:hAnsi="Arial" w:cs="Arial"/>
          <w:color w:val="231F20"/>
        </w:rPr>
        <w:t>organizáciách, ktoré pôsobia v ozbrojených silácha na pracoviskách, kde vykonáva štátnu službu.</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(1) Profesionálny vojak</w:t>
      </w:r>
      <w:r>
        <w:rPr>
          <w:rFonts w:ascii="Arial" w:hAnsi="Arial" w:cs="Arial"/>
          <w:color w:val="231F20"/>
        </w:rPr>
        <w:t xml:space="preserve"> nesmie podnikať alebo vykonávať </w:t>
      </w:r>
      <w:r w:rsidRPr="008A0477">
        <w:rPr>
          <w:rFonts w:ascii="Arial" w:hAnsi="Arial" w:cs="Arial"/>
          <w:color w:val="231F20"/>
        </w:rPr>
        <w:t>inú zárobkovú činnosť. Inou zárobkovou činnosťou</w:t>
      </w:r>
      <w:r>
        <w:rPr>
          <w:rFonts w:ascii="Arial" w:hAnsi="Arial" w:cs="Arial"/>
          <w:color w:val="231F20"/>
        </w:rPr>
        <w:t xml:space="preserve"> </w:t>
      </w:r>
      <w:r w:rsidRPr="008A0477">
        <w:rPr>
          <w:rFonts w:ascii="Arial" w:hAnsi="Arial" w:cs="Arial"/>
          <w:color w:val="231F20"/>
        </w:rPr>
        <w:t>sa na účely tohto zákona rozumie činnosť, ktorá</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zakladá nárok na príjem zdaňovaný podľa</w:t>
      </w:r>
      <w:r>
        <w:rPr>
          <w:rFonts w:ascii="Arial" w:hAnsi="Arial" w:cs="Arial"/>
          <w:color w:val="231F20"/>
        </w:rPr>
        <w:t xml:space="preserve"> </w:t>
      </w:r>
      <w:r w:rsidRPr="008A0477">
        <w:rPr>
          <w:rFonts w:ascii="Arial" w:hAnsi="Arial" w:cs="Arial"/>
          <w:color w:val="231F20"/>
        </w:rPr>
        <w:t>osobitného predpisu.9)</w:t>
      </w:r>
    </w:p>
    <w:p w:rsidR="00B55624" w:rsidRDefault="00B55624" w:rsidP="00B55624">
      <w:pPr>
        <w:autoSpaceDE w:val="0"/>
        <w:autoSpaceDN w:val="0"/>
        <w:adjustRightInd w:val="0"/>
        <w:rPr>
          <w:rFonts w:ascii="Arial" w:hAnsi="Arial" w:cs="Arial"/>
          <w:color w:val="231F20"/>
        </w:rPr>
      </w:pP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(2) Obmedzenie podľa odseku 1 sa nevzťahuje na</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a) poskytovanie zdravotnej starostlivosti v</w:t>
      </w:r>
      <w:r>
        <w:rPr>
          <w:rFonts w:ascii="Arial" w:hAnsi="Arial" w:cs="Arial"/>
          <w:color w:val="231F20"/>
        </w:rPr>
        <w:t> </w:t>
      </w:r>
      <w:r w:rsidRPr="008A0477">
        <w:rPr>
          <w:rFonts w:ascii="Arial" w:hAnsi="Arial" w:cs="Arial"/>
          <w:color w:val="231F20"/>
        </w:rPr>
        <w:t>štátnych</w:t>
      </w:r>
      <w:r>
        <w:rPr>
          <w:rFonts w:ascii="Arial" w:hAnsi="Arial" w:cs="Arial"/>
          <w:color w:val="231F20"/>
        </w:rPr>
        <w:t xml:space="preserve"> </w:t>
      </w:r>
      <w:r w:rsidRPr="008A0477">
        <w:rPr>
          <w:rFonts w:ascii="Arial" w:hAnsi="Arial" w:cs="Arial"/>
          <w:color w:val="231F20"/>
        </w:rPr>
        <w:t>zdravotníckych zariadeniach, v neštátnych zdravotníckych</w:t>
      </w:r>
      <w:r>
        <w:rPr>
          <w:rFonts w:ascii="Arial" w:hAnsi="Arial" w:cs="Arial"/>
          <w:color w:val="231F20"/>
        </w:rPr>
        <w:t xml:space="preserve"> </w:t>
      </w:r>
      <w:r w:rsidRPr="008A0477">
        <w:rPr>
          <w:rFonts w:ascii="Arial" w:hAnsi="Arial" w:cs="Arial"/>
          <w:color w:val="231F20"/>
        </w:rPr>
        <w:t>zariadeniach,</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b) vedeckú činnosť, pedagogickú činnosť, publicistickú</w:t>
      </w:r>
      <w:r>
        <w:rPr>
          <w:rFonts w:ascii="Arial" w:hAnsi="Arial" w:cs="Arial"/>
          <w:color w:val="231F20"/>
        </w:rPr>
        <w:t xml:space="preserve"> </w:t>
      </w:r>
      <w:r w:rsidRPr="008A0477">
        <w:rPr>
          <w:rFonts w:ascii="Arial" w:hAnsi="Arial" w:cs="Arial"/>
          <w:color w:val="231F20"/>
        </w:rPr>
        <w:t>činnosť, prekladateľskú činnosť, prednášateľskú</w:t>
      </w:r>
      <w:r>
        <w:rPr>
          <w:rFonts w:ascii="Arial" w:hAnsi="Arial" w:cs="Arial"/>
          <w:color w:val="231F20"/>
        </w:rPr>
        <w:t xml:space="preserve"> </w:t>
      </w:r>
      <w:r w:rsidRPr="008A0477">
        <w:rPr>
          <w:rFonts w:ascii="Arial" w:hAnsi="Arial" w:cs="Arial"/>
          <w:color w:val="231F20"/>
        </w:rPr>
        <w:t>činnosť, literárnu činnosť, umeleckú činnosť, športovú</w:t>
      </w:r>
      <w:r>
        <w:rPr>
          <w:rFonts w:ascii="Arial" w:hAnsi="Arial" w:cs="Arial"/>
          <w:color w:val="231F20"/>
        </w:rPr>
        <w:t xml:space="preserve"> </w:t>
      </w:r>
      <w:r w:rsidRPr="008A0477">
        <w:rPr>
          <w:rFonts w:ascii="Arial" w:hAnsi="Arial" w:cs="Arial"/>
          <w:color w:val="231F20"/>
        </w:rPr>
        <w:t>činnosť,</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c) správu vlastného majetku alebo správu majetku</w:t>
      </w:r>
      <w:r>
        <w:rPr>
          <w:rFonts w:ascii="Arial" w:hAnsi="Arial" w:cs="Arial"/>
          <w:color w:val="231F20"/>
        </w:rPr>
        <w:t xml:space="preserve"> </w:t>
      </w:r>
      <w:r w:rsidRPr="008A0477">
        <w:rPr>
          <w:rFonts w:ascii="Arial" w:hAnsi="Arial" w:cs="Arial"/>
          <w:color w:val="231F20"/>
        </w:rPr>
        <w:t>svojich maloletých detí, na správu majetku blízkej</w:t>
      </w:r>
      <w:r>
        <w:rPr>
          <w:rFonts w:ascii="Arial" w:hAnsi="Arial" w:cs="Arial"/>
          <w:color w:val="231F20"/>
        </w:rPr>
        <w:t xml:space="preserve"> </w:t>
      </w:r>
      <w:r w:rsidRPr="008A0477">
        <w:rPr>
          <w:rFonts w:ascii="Arial" w:hAnsi="Arial" w:cs="Arial"/>
          <w:color w:val="231F20"/>
        </w:rPr>
        <w:t>osoby, ktorej spôsobilosť na právne úkony bola obmedzená,</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alebo na správu majetku blízkej osoby,</w:t>
      </w:r>
      <w:r>
        <w:rPr>
          <w:rFonts w:ascii="Arial" w:hAnsi="Arial" w:cs="Arial"/>
          <w:color w:val="231F20"/>
        </w:rPr>
        <w:t xml:space="preserve"> </w:t>
      </w:r>
      <w:r w:rsidRPr="008A0477">
        <w:rPr>
          <w:rFonts w:ascii="Arial" w:hAnsi="Arial" w:cs="Arial"/>
          <w:color w:val="231F20"/>
        </w:rPr>
        <w:t>ktorá bola pozbavená spôsobilosti na právne úkony,</w:t>
      </w:r>
      <w:r>
        <w:rPr>
          <w:rFonts w:ascii="Arial" w:hAnsi="Arial" w:cs="Arial"/>
          <w:color w:val="231F20"/>
        </w:rPr>
        <w:t xml:space="preserve"> </w:t>
      </w:r>
      <w:r w:rsidRPr="008A0477">
        <w:rPr>
          <w:rFonts w:ascii="Arial" w:hAnsi="Arial" w:cs="Arial"/>
          <w:color w:val="231F20"/>
        </w:rPr>
        <w:t>ak je správa majetku vykonávaná mimo služobného</w:t>
      </w:r>
      <w:r>
        <w:rPr>
          <w:rFonts w:ascii="Arial" w:hAnsi="Arial" w:cs="Arial"/>
          <w:color w:val="231F20"/>
        </w:rPr>
        <w:t xml:space="preserve"> </w:t>
      </w:r>
      <w:r w:rsidRPr="008A0477">
        <w:rPr>
          <w:rFonts w:ascii="Arial" w:hAnsi="Arial" w:cs="Arial"/>
          <w:color w:val="231F20"/>
        </w:rPr>
        <w:t>času,</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d) činnosť profesionálneho vojaka v poradnom orgáne</w:t>
      </w:r>
      <w:r>
        <w:rPr>
          <w:rFonts w:ascii="Arial" w:hAnsi="Arial" w:cs="Arial"/>
          <w:color w:val="231F20"/>
        </w:rPr>
        <w:t xml:space="preserve"> </w:t>
      </w:r>
      <w:r w:rsidRPr="008A0477">
        <w:rPr>
          <w:rFonts w:ascii="Arial" w:hAnsi="Arial" w:cs="Arial"/>
          <w:color w:val="231F20"/>
        </w:rPr>
        <w:t>vlády,</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e) činnosť člena rozkladovej komisie a na činnosť v</w:t>
      </w:r>
      <w:r>
        <w:rPr>
          <w:rFonts w:ascii="Arial" w:hAnsi="Arial" w:cs="Arial"/>
          <w:color w:val="231F20"/>
        </w:rPr>
        <w:t> </w:t>
      </w:r>
      <w:r w:rsidRPr="008A0477">
        <w:rPr>
          <w:rFonts w:ascii="Arial" w:hAnsi="Arial" w:cs="Arial"/>
          <w:color w:val="231F20"/>
        </w:rPr>
        <w:t>komisii</w:t>
      </w:r>
      <w:r>
        <w:rPr>
          <w:rFonts w:ascii="Arial" w:hAnsi="Arial" w:cs="Arial"/>
          <w:color w:val="231F20"/>
        </w:rPr>
        <w:t xml:space="preserve"> </w:t>
      </w:r>
      <w:r w:rsidRPr="008A0477">
        <w:rPr>
          <w:rFonts w:ascii="Arial" w:hAnsi="Arial" w:cs="Arial"/>
          <w:color w:val="231F20"/>
        </w:rPr>
        <w:t>inej právnickej osoby vykonávanej so súhlasom</w:t>
      </w:r>
      <w:r>
        <w:rPr>
          <w:rFonts w:ascii="Arial" w:hAnsi="Arial" w:cs="Arial"/>
          <w:color w:val="231F20"/>
        </w:rPr>
        <w:t xml:space="preserve"> </w:t>
      </w:r>
      <w:r w:rsidRPr="008A0477">
        <w:rPr>
          <w:rFonts w:ascii="Arial" w:hAnsi="Arial" w:cs="Arial"/>
          <w:color w:val="231F20"/>
        </w:rPr>
        <w:t>ministra,</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f) činnosť znalca alebo tlmočníka, ak sa táto činnosť vykonáva</w:t>
      </w:r>
      <w:r>
        <w:rPr>
          <w:rFonts w:ascii="Arial" w:hAnsi="Arial" w:cs="Arial"/>
          <w:color w:val="231F20"/>
        </w:rPr>
        <w:t xml:space="preserve"> </w:t>
      </w:r>
      <w:r w:rsidRPr="008A0477">
        <w:rPr>
          <w:rFonts w:ascii="Arial" w:hAnsi="Arial" w:cs="Arial"/>
          <w:color w:val="231F20"/>
        </w:rPr>
        <w:t>pre súd, iný štátny orgán, pre obec, pre samosprávny</w:t>
      </w:r>
      <w:r>
        <w:rPr>
          <w:rFonts w:ascii="Arial" w:hAnsi="Arial" w:cs="Arial"/>
          <w:color w:val="231F20"/>
        </w:rPr>
        <w:t xml:space="preserve"> </w:t>
      </w:r>
      <w:r w:rsidRPr="008A0477">
        <w:rPr>
          <w:rFonts w:ascii="Arial" w:hAnsi="Arial" w:cs="Arial"/>
          <w:color w:val="231F20"/>
        </w:rPr>
        <w:t>kraj alebo pre Národnú banku Slovenska,</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g) profesionálneho vojaka, ktorý plní úlohy pod dočasnou</w:t>
      </w:r>
      <w:r>
        <w:rPr>
          <w:rFonts w:ascii="Arial" w:hAnsi="Arial" w:cs="Arial"/>
          <w:color w:val="231F20"/>
        </w:rPr>
        <w:t xml:space="preserve"> </w:t>
      </w:r>
      <w:r w:rsidRPr="008A0477">
        <w:rPr>
          <w:rFonts w:ascii="Arial" w:hAnsi="Arial" w:cs="Arial"/>
          <w:color w:val="231F20"/>
        </w:rPr>
        <w:t>legendou alebo trvalou legendou,</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h) poskytovanie veterinárnej starostlivosti v</w:t>
      </w:r>
      <w:r>
        <w:rPr>
          <w:rFonts w:ascii="Arial" w:hAnsi="Arial" w:cs="Arial"/>
          <w:color w:val="231F20"/>
        </w:rPr>
        <w:t> </w:t>
      </w:r>
      <w:r w:rsidRPr="008A0477">
        <w:rPr>
          <w:rFonts w:ascii="Arial" w:hAnsi="Arial" w:cs="Arial"/>
          <w:color w:val="231F20"/>
        </w:rPr>
        <w:t>štátnych</w:t>
      </w:r>
      <w:r>
        <w:rPr>
          <w:rFonts w:ascii="Arial" w:hAnsi="Arial" w:cs="Arial"/>
          <w:color w:val="231F20"/>
        </w:rPr>
        <w:t xml:space="preserve"> </w:t>
      </w:r>
      <w:r w:rsidRPr="008A0477">
        <w:rPr>
          <w:rFonts w:ascii="Arial" w:hAnsi="Arial" w:cs="Arial"/>
          <w:color w:val="231F20"/>
        </w:rPr>
        <w:t>veterinárnych zariadeniach, neštátnych veterinárnych</w:t>
      </w:r>
      <w:r>
        <w:rPr>
          <w:rFonts w:ascii="Arial" w:hAnsi="Arial" w:cs="Arial"/>
          <w:color w:val="231F20"/>
        </w:rPr>
        <w:t xml:space="preserve"> </w:t>
      </w:r>
      <w:r w:rsidRPr="008A0477">
        <w:rPr>
          <w:rFonts w:ascii="Arial" w:hAnsi="Arial" w:cs="Arial"/>
          <w:color w:val="231F20"/>
        </w:rPr>
        <w:t>zariadeniach.</w:t>
      </w:r>
    </w:p>
    <w:p w:rsidR="00B55624" w:rsidRDefault="00B55624" w:rsidP="00B55624">
      <w:pPr>
        <w:autoSpaceDE w:val="0"/>
        <w:autoSpaceDN w:val="0"/>
        <w:adjustRightInd w:val="0"/>
        <w:rPr>
          <w:rFonts w:ascii="Arial" w:hAnsi="Arial" w:cs="Arial"/>
          <w:color w:val="231F20"/>
        </w:rPr>
      </w:pP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(3) Profesionálny vojak nesmie byť členom riadiacich,</w:t>
      </w:r>
      <w:r>
        <w:rPr>
          <w:rFonts w:ascii="Arial" w:hAnsi="Arial" w:cs="Arial"/>
          <w:color w:val="231F20"/>
        </w:rPr>
        <w:t xml:space="preserve"> </w:t>
      </w:r>
      <w:r w:rsidRPr="008A0477">
        <w:rPr>
          <w:rFonts w:ascii="Arial" w:hAnsi="Arial" w:cs="Arial"/>
          <w:color w:val="231F20"/>
        </w:rPr>
        <w:t>kontrolných alebo dozorných orgánov právnických</w:t>
      </w:r>
      <w:r>
        <w:rPr>
          <w:rFonts w:ascii="Arial" w:hAnsi="Arial" w:cs="Arial"/>
          <w:color w:val="231F20"/>
        </w:rPr>
        <w:t xml:space="preserve"> </w:t>
      </w:r>
      <w:r w:rsidRPr="008A0477">
        <w:rPr>
          <w:rFonts w:ascii="Arial" w:hAnsi="Arial" w:cs="Arial"/>
          <w:color w:val="231F20"/>
        </w:rPr>
        <w:t>osôb; to neplatí, ak</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a) je vyslaný do takého orgánu vládou alebo ministrom</w:t>
      </w:r>
      <w:r>
        <w:rPr>
          <w:rFonts w:ascii="Arial" w:hAnsi="Arial" w:cs="Arial"/>
          <w:color w:val="231F20"/>
        </w:rPr>
        <w:t xml:space="preserve"> </w:t>
      </w:r>
      <w:r w:rsidRPr="008A0477">
        <w:rPr>
          <w:rFonts w:ascii="Arial" w:hAnsi="Arial" w:cs="Arial"/>
          <w:color w:val="231F20"/>
        </w:rPr>
        <w:t>alebo</w:t>
      </w: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b) plní úlohy pod dočasnou legendou alebo trvalou legendou.</w:t>
      </w:r>
    </w:p>
    <w:p w:rsidR="00B55624" w:rsidRDefault="00B55624" w:rsidP="00B55624">
      <w:pPr>
        <w:autoSpaceDE w:val="0"/>
        <w:autoSpaceDN w:val="0"/>
        <w:adjustRightInd w:val="0"/>
        <w:rPr>
          <w:rFonts w:ascii="Arial" w:hAnsi="Arial" w:cs="Arial"/>
          <w:color w:val="231F20"/>
        </w:rPr>
      </w:pPr>
    </w:p>
    <w:p w:rsidR="00B55624" w:rsidRPr="008A0477" w:rsidRDefault="00B55624" w:rsidP="00B55624">
      <w:pPr>
        <w:autoSpaceDE w:val="0"/>
        <w:autoSpaceDN w:val="0"/>
        <w:adjustRightInd w:val="0"/>
        <w:rPr>
          <w:rFonts w:ascii="Arial" w:hAnsi="Arial" w:cs="Arial"/>
          <w:color w:val="231F20"/>
        </w:rPr>
      </w:pPr>
      <w:r w:rsidRPr="008A0477">
        <w:rPr>
          <w:rFonts w:ascii="Arial" w:hAnsi="Arial" w:cs="Arial"/>
          <w:color w:val="231F20"/>
        </w:rPr>
        <w:t>(4) Profesionálny vojak uvedený v odseku 3 písm. a)</w:t>
      </w:r>
      <w:r>
        <w:rPr>
          <w:rFonts w:ascii="Arial" w:hAnsi="Arial" w:cs="Arial"/>
          <w:color w:val="231F20"/>
        </w:rPr>
        <w:t xml:space="preserve"> </w:t>
      </w:r>
      <w:r w:rsidRPr="008A0477">
        <w:rPr>
          <w:rFonts w:ascii="Arial" w:hAnsi="Arial" w:cs="Arial"/>
          <w:color w:val="231F20"/>
        </w:rPr>
        <w:t>nesmie za členstvo v týchto orgánoch poberať odmenu</w:t>
      </w:r>
      <w:r>
        <w:rPr>
          <w:rFonts w:ascii="Arial" w:hAnsi="Arial" w:cs="Arial"/>
          <w:color w:val="231F20"/>
        </w:rPr>
        <w:t xml:space="preserve"> </w:t>
      </w:r>
      <w:r w:rsidRPr="008A0477">
        <w:rPr>
          <w:rFonts w:ascii="Arial" w:hAnsi="Arial" w:cs="Arial"/>
          <w:color w:val="231F20"/>
        </w:rPr>
        <w:t>alebo iné výhody.</w:t>
      </w:r>
    </w:p>
    <w:p w:rsidR="00B55624" w:rsidRDefault="00B55624" w:rsidP="00B55624">
      <w:pPr>
        <w:spacing w:after="240" w:line="336" w:lineRule="atLeast"/>
        <w:rPr>
          <w:rFonts w:ascii="ITCBookmanEE" w:hAnsi="ITCBookmanEE" w:cs="ITCBookmanEE"/>
          <w:color w:val="231F20"/>
          <w:sz w:val="19"/>
          <w:szCs w:val="19"/>
        </w:rPr>
      </w:pPr>
    </w:p>
    <w:p w:rsidR="00B55624" w:rsidRDefault="00B55624" w:rsidP="00B55624">
      <w:pPr>
        <w:autoSpaceDE w:val="0"/>
        <w:autoSpaceDN w:val="0"/>
        <w:adjustRightInd w:val="0"/>
        <w:rPr>
          <w:rFonts w:ascii="Times-Bold" w:hAnsi="Times-Bold" w:cs="Times-Bold"/>
          <w:b/>
          <w:bCs/>
        </w:rPr>
      </w:pPr>
      <w:r>
        <w:rPr>
          <w:rFonts w:ascii="Times-Bold" w:hAnsi="Times-Bold" w:cs="Times-Bold"/>
          <w:b/>
          <w:bCs/>
        </w:rPr>
        <w:t>47. predzmluvné dohody v zák. práce</w:t>
      </w: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t>(1)  Pred uzatvorením pracovnej zmluvy je zamestnávateľ povinný oboznámiť fyzickú osobu s právami a povinnosťami, ktoré pre ňu vyplynú z pracovnej zmluvy, s pracovnými podmienkami a mzdovými podmienkami, za ktorých má prácu vykonávať.</w:t>
      </w:r>
    </w:p>
    <w:p w:rsidR="00B55624" w:rsidRDefault="00B55624" w:rsidP="00B55624">
      <w:pPr>
        <w:ind w:left="454" w:hanging="454"/>
        <w:jc w:val="both"/>
        <w:rPr>
          <w:rFonts w:ascii="Arial" w:hAnsi="Arial" w:cs="Arial"/>
          <w:color w:val="000000"/>
        </w:rPr>
      </w:pP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t>(2)  Ak sa na výkon práce vyžaduje zdravotná spôsobilosť na prácu alebo psychická spôsobilosť na prácu podľa osobitných predpisov, zamestnávateľ môže uzatvoriť pracovnú zmluvu len s fyzickou osobou zdravotne spôsobilou alebo psychicky spôsobilou na túto prácu.</w:t>
      </w:r>
    </w:p>
    <w:p w:rsidR="00B55624" w:rsidRDefault="00B55624" w:rsidP="00B55624">
      <w:pPr>
        <w:ind w:left="454" w:hanging="454"/>
        <w:jc w:val="both"/>
        <w:rPr>
          <w:rFonts w:ascii="Arial" w:hAnsi="Arial" w:cs="Arial"/>
          <w:color w:val="000000"/>
        </w:rPr>
      </w:pP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lastRenderedPageBreak/>
        <w:t>(3)  Zamestnávateľ môže uzatvoriť pracovnú zmluvu s mladistvým iba po predchádzajúcom lekárskom vyšetrení mladistvého.</w:t>
      </w:r>
    </w:p>
    <w:p w:rsidR="00B55624" w:rsidRDefault="00B55624" w:rsidP="00B55624">
      <w:pPr>
        <w:ind w:left="454" w:hanging="454"/>
        <w:jc w:val="both"/>
        <w:rPr>
          <w:rFonts w:ascii="Arial" w:hAnsi="Arial" w:cs="Arial"/>
          <w:color w:val="000000"/>
        </w:rPr>
      </w:pP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t>(4)  Na uzatvorenie pracovnej zmluvy s mladistvým je zamestnávateľ povinný vyžiadať si vyjadrenie jeho zákonného zástupcu.</w:t>
      </w: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t>(5)  Zamestnávateľ môže od fyzickej osoby, ktorá sa uchádza o prvé zamestnanie, vyžadovať len informácie, ktoré súvisia s prácou, ktorú má vykonávať. Zamestnávateľ môže od fyzickej osoby, ktorá už bola zamestnaná, požadovať predloženie pracovného posudku a potvrdenia o zamestnaní.</w:t>
      </w:r>
    </w:p>
    <w:p w:rsidR="00B55624" w:rsidRDefault="00B55624" w:rsidP="00B55624">
      <w:pPr>
        <w:ind w:left="454" w:hanging="454"/>
        <w:jc w:val="both"/>
        <w:rPr>
          <w:rFonts w:ascii="Arial" w:hAnsi="Arial" w:cs="Arial"/>
          <w:color w:val="000000"/>
          <w:lang w:val="cs-CZ"/>
        </w:rPr>
      </w:pP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t>(6)  Zamestnávateľ nesmie vyžadovať od fyzickej osoby informácie</w:t>
      </w:r>
    </w:p>
    <w:p w:rsidR="00B55624" w:rsidRPr="008A0477" w:rsidRDefault="00B55624" w:rsidP="00B55624">
      <w:pPr>
        <w:ind w:left="709" w:hanging="283"/>
        <w:jc w:val="both"/>
        <w:rPr>
          <w:rFonts w:ascii="Arial" w:hAnsi="Arial" w:cs="Arial"/>
          <w:color w:val="000000"/>
        </w:rPr>
      </w:pPr>
      <w:r w:rsidRPr="008A0477">
        <w:rPr>
          <w:rFonts w:ascii="Arial" w:hAnsi="Arial" w:cs="Arial"/>
          <w:color w:val="000000"/>
          <w:lang w:val="cs-CZ"/>
        </w:rPr>
        <w:t>a)  </w:t>
      </w:r>
      <w:r w:rsidRPr="008A0477">
        <w:rPr>
          <w:rStyle w:val="apple-converted-space"/>
          <w:rFonts w:ascii="Arial" w:hAnsi="Arial" w:cs="Arial"/>
          <w:color w:val="000000"/>
          <w:lang w:val="cs-CZ"/>
        </w:rPr>
        <w:t> </w:t>
      </w:r>
      <w:r w:rsidRPr="008A0477">
        <w:rPr>
          <w:rFonts w:ascii="Arial" w:hAnsi="Arial" w:cs="Arial"/>
          <w:color w:val="000000"/>
          <w:lang w:val="cs-CZ"/>
        </w:rPr>
        <w:t>o tehotenstve s výnimkou, ak ide o prácu, ktorá je tehotným ženám zakázaná,</w:t>
      </w:r>
    </w:p>
    <w:p w:rsidR="00B55624" w:rsidRPr="008A0477" w:rsidRDefault="00B55624" w:rsidP="00B55624">
      <w:pPr>
        <w:ind w:left="709" w:hanging="283"/>
        <w:jc w:val="both"/>
        <w:rPr>
          <w:rFonts w:ascii="Arial" w:hAnsi="Arial" w:cs="Arial"/>
          <w:color w:val="000000"/>
        </w:rPr>
      </w:pPr>
      <w:r w:rsidRPr="008A0477">
        <w:rPr>
          <w:rFonts w:ascii="Arial" w:hAnsi="Arial" w:cs="Arial"/>
          <w:color w:val="000000"/>
          <w:lang w:val="cs-CZ"/>
        </w:rPr>
        <w:t>b)  </w:t>
      </w:r>
      <w:r w:rsidRPr="008A0477">
        <w:rPr>
          <w:rStyle w:val="apple-converted-space"/>
          <w:rFonts w:ascii="Arial" w:hAnsi="Arial" w:cs="Arial"/>
          <w:color w:val="000000"/>
          <w:lang w:val="cs-CZ"/>
        </w:rPr>
        <w:t> </w:t>
      </w:r>
      <w:r w:rsidRPr="008A0477">
        <w:rPr>
          <w:rFonts w:ascii="Arial" w:hAnsi="Arial" w:cs="Arial"/>
          <w:color w:val="000000"/>
          <w:lang w:val="cs-CZ"/>
        </w:rPr>
        <w:t>o rodinných pomeroch,</w:t>
      </w:r>
    </w:p>
    <w:p w:rsidR="00B55624" w:rsidRPr="008A0477" w:rsidRDefault="00B55624" w:rsidP="00B55624">
      <w:pPr>
        <w:ind w:left="709" w:hanging="283"/>
        <w:jc w:val="both"/>
        <w:rPr>
          <w:rFonts w:ascii="Arial" w:hAnsi="Arial" w:cs="Arial"/>
          <w:color w:val="000000"/>
        </w:rPr>
      </w:pPr>
      <w:r w:rsidRPr="008A0477">
        <w:rPr>
          <w:rFonts w:ascii="Arial" w:hAnsi="Arial" w:cs="Arial"/>
          <w:color w:val="000000"/>
          <w:lang w:val="cs-CZ"/>
        </w:rPr>
        <w:t>c)  </w:t>
      </w:r>
      <w:r w:rsidRPr="008A0477">
        <w:rPr>
          <w:rStyle w:val="apple-converted-space"/>
          <w:rFonts w:ascii="Arial" w:hAnsi="Arial" w:cs="Arial"/>
          <w:color w:val="000000"/>
          <w:lang w:val="cs-CZ"/>
        </w:rPr>
        <w:t> </w:t>
      </w:r>
      <w:r w:rsidRPr="008A0477">
        <w:rPr>
          <w:rFonts w:ascii="Arial" w:hAnsi="Arial" w:cs="Arial"/>
          <w:color w:val="000000"/>
          <w:lang w:val="cs-CZ"/>
        </w:rPr>
        <w:t>o bezúhonnosti s výnimkou, ak ide o prácu, pri ktorej sa podľa osobitného predpisu vyžaduje bezúhonnosť, alebo ak požiadavku bezúhonnosti vyžaduje povaha práce, ktorú má fyzická osoba vykonávať,</w:t>
      </w:r>
    </w:p>
    <w:p w:rsidR="00B55624" w:rsidRPr="008A0477" w:rsidRDefault="00B55624" w:rsidP="00B55624">
      <w:pPr>
        <w:ind w:left="709" w:hanging="283"/>
        <w:jc w:val="both"/>
        <w:rPr>
          <w:rFonts w:ascii="Arial" w:hAnsi="Arial" w:cs="Arial"/>
          <w:color w:val="000000"/>
        </w:rPr>
      </w:pPr>
      <w:r w:rsidRPr="008A0477">
        <w:rPr>
          <w:rFonts w:ascii="Arial" w:hAnsi="Arial" w:cs="Arial"/>
          <w:color w:val="000000"/>
          <w:lang w:val="cs-CZ"/>
        </w:rPr>
        <w:t>d)  </w:t>
      </w:r>
      <w:r w:rsidRPr="008A0477">
        <w:rPr>
          <w:rStyle w:val="apple-converted-space"/>
          <w:rFonts w:ascii="Arial" w:hAnsi="Arial" w:cs="Arial"/>
          <w:color w:val="000000"/>
          <w:lang w:val="cs-CZ"/>
        </w:rPr>
        <w:t> </w:t>
      </w:r>
      <w:r w:rsidRPr="008A0477">
        <w:rPr>
          <w:rFonts w:ascii="Arial" w:hAnsi="Arial" w:cs="Arial"/>
          <w:color w:val="000000"/>
          <w:lang w:val="cs-CZ"/>
        </w:rPr>
        <w:t>o politickej príslušnosti, odborovej príslušnosti a náboženskej príslušnosti,</w:t>
      </w:r>
    </w:p>
    <w:p w:rsidR="00B55624" w:rsidRPr="008A0477" w:rsidRDefault="00B55624" w:rsidP="00B55624">
      <w:pPr>
        <w:ind w:left="709" w:hanging="283"/>
        <w:jc w:val="both"/>
        <w:rPr>
          <w:rFonts w:ascii="Arial" w:hAnsi="Arial" w:cs="Arial"/>
          <w:color w:val="000000"/>
        </w:rPr>
      </w:pPr>
      <w:r w:rsidRPr="008A0477">
        <w:rPr>
          <w:rFonts w:ascii="Arial" w:hAnsi="Arial" w:cs="Arial"/>
          <w:color w:val="000000"/>
          <w:lang w:val="cs-CZ"/>
        </w:rPr>
        <w:t>e)  </w:t>
      </w:r>
      <w:r w:rsidRPr="008A0477">
        <w:rPr>
          <w:rStyle w:val="apple-converted-space"/>
          <w:rFonts w:ascii="Arial" w:hAnsi="Arial" w:cs="Arial"/>
          <w:color w:val="000000"/>
          <w:lang w:val="cs-CZ"/>
        </w:rPr>
        <w:t> </w:t>
      </w:r>
      <w:r w:rsidRPr="008A0477">
        <w:rPr>
          <w:rFonts w:ascii="Arial" w:hAnsi="Arial" w:cs="Arial"/>
          <w:color w:val="000000"/>
          <w:lang w:val="cs-CZ"/>
        </w:rPr>
        <w:t>ktorými by sa poškodila osobnosť uchádzača.</w:t>
      </w:r>
    </w:p>
    <w:p w:rsidR="00B55624" w:rsidRDefault="00B55624" w:rsidP="00B55624">
      <w:pPr>
        <w:ind w:left="454" w:hanging="454"/>
        <w:jc w:val="both"/>
        <w:rPr>
          <w:rFonts w:ascii="Arial" w:hAnsi="Arial" w:cs="Arial"/>
          <w:color w:val="000000"/>
          <w:lang w:val="cs-CZ"/>
        </w:rPr>
      </w:pP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t>(7)   Fyzická osoba je povinná informovať zamestnávateľa o skutočnostiach, ktoré bránia výkonu práce, alebo ktoré by mohli zamestnávateľovi spôsobiť ujmu a o dĺžke pracovného času u iného zamestnávateľa.</w:t>
      </w:r>
    </w:p>
    <w:p w:rsidR="00B55624" w:rsidRDefault="00B55624" w:rsidP="00B55624">
      <w:pPr>
        <w:ind w:left="454" w:hanging="454"/>
        <w:jc w:val="both"/>
        <w:rPr>
          <w:rFonts w:ascii="Arial" w:hAnsi="Arial" w:cs="Arial"/>
          <w:color w:val="000000"/>
          <w:lang w:val="cs-CZ"/>
        </w:rPr>
      </w:pP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t xml:space="preserve">(8)   Zamestnávateľ pri prijímaní fyzickej osoby do zamestnania nesmie porušiť zásadu rovnakého zaobchádzania pokiaľ ide o prístup k zamestnaniu ( § 13 ods. </w:t>
      </w:r>
      <w:smartTag w:uri="urn:schemas-microsoft-com:office:smarttags" w:element="metricconverter">
        <w:smartTagPr>
          <w:attr w:name="ProductID" w:val="1 a"/>
        </w:smartTagPr>
        <w:r w:rsidRPr="008A0477">
          <w:rPr>
            <w:rFonts w:ascii="Arial" w:hAnsi="Arial" w:cs="Arial"/>
            <w:color w:val="000000"/>
            <w:lang w:val="cs-CZ"/>
          </w:rPr>
          <w:t>1 a</w:t>
        </w:r>
      </w:smartTag>
      <w:r w:rsidRPr="008A0477">
        <w:rPr>
          <w:rFonts w:ascii="Arial" w:hAnsi="Arial" w:cs="Arial"/>
          <w:color w:val="000000"/>
          <w:lang w:val="cs-CZ"/>
        </w:rPr>
        <w:t xml:space="preserve"> 2 ).</w:t>
      </w:r>
    </w:p>
    <w:p w:rsidR="00B55624" w:rsidRDefault="00B55624" w:rsidP="00B55624">
      <w:pPr>
        <w:ind w:left="454" w:hanging="454"/>
        <w:jc w:val="both"/>
        <w:rPr>
          <w:rFonts w:ascii="Arial" w:hAnsi="Arial" w:cs="Arial"/>
          <w:color w:val="000000"/>
          <w:lang w:val="cs-CZ"/>
        </w:rPr>
      </w:pPr>
    </w:p>
    <w:p w:rsidR="00B55624" w:rsidRPr="008A0477" w:rsidRDefault="00B55624" w:rsidP="00B55624">
      <w:pPr>
        <w:ind w:left="454" w:hanging="454"/>
        <w:jc w:val="both"/>
        <w:rPr>
          <w:rFonts w:ascii="Arial" w:hAnsi="Arial" w:cs="Arial"/>
          <w:color w:val="000000"/>
        </w:rPr>
      </w:pPr>
      <w:r w:rsidRPr="008A0477">
        <w:rPr>
          <w:rFonts w:ascii="Arial" w:hAnsi="Arial" w:cs="Arial"/>
          <w:color w:val="000000"/>
          <w:lang w:val="cs-CZ"/>
        </w:rPr>
        <w:t xml:space="preserve">(9)  Ak zamestnávateľ pri vzniku pracovného pomeru poruší povinnosti ustanovené v odsekoch 5, </w:t>
      </w:r>
      <w:smartTag w:uri="urn:schemas-microsoft-com:office:smarttags" w:element="metricconverter">
        <w:smartTagPr>
          <w:attr w:name="ProductID" w:val="6 a"/>
        </w:smartTagPr>
        <w:r w:rsidRPr="008A0477">
          <w:rPr>
            <w:rFonts w:ascii="Arial" w:hAnsi="Arial" w:cs="Arial"/>
            <w:color w:val="000000"/>
            <w:lang w:val="cs-CZ"/>
          </w:rPr>
          <w:t>6 a</w:t>
        </w:r>
      </w:smartTag>
      <w:r w:rsidRPr="008A0477">
        <w:rPr>
          <w:rFonts w:ascii="Arial" w:hAnsi="Arial" w:cs="Arial"/>
          <w:color w:val="000000"/>
          <w:lang w:val="cs-CZ"/>
        </w:rPr>
        <w:t xml:space="preserve"> 8, fyzická osoba má právo na primeranú peňažnú náhradu v sume dvojnásobku mesačnej mzdy, ktorá by jej patrila podľa odseku 1.</w:t>
      </w:r>
    </w:p>
    <w:p w:rsidR="00B55624" w:rsidRDefault="00B55624" w:rsidP="00B55624">
      <w:pPr>
        <w:spacing w:after="240" w:line="336" w:lineRule="atLeast"/>
        <w:rPr>
          <w:rFonts w:ascii="Times-Roman" w:hAnsi="Times-Roman" w:cs="Times-Roman"/>
        </w:rPr>
      </w:pPr>
    </w:p>
    <w:p w:rsidR="00B55624" w:rsidRDefault="00B55624" w:rsidP="00B55624">
      <w:pPr>
        <w:autoSpaceDE w:val="0"/>
        <w:autoSpaceDN w:val="0"/>
        <w:adjustRightInd w:val="0"/>
        <w:rPr>
          <w:rFonts w:ascii="Times-Bold" w:hAnsi="Times-Bold" w:cs="Times-Bold"/>
          <w:b/>
          <w:bCs/>
        </w:rPr>
      </w:pPr>
      <w:r>
        <w:rPr>
          <w:rFonts w:ascii="Times-Bold" w:hAnsi="Times-Bold" w:cs="Times-Bold"/>
          <w:b/>
          <w:bCs/>
        </w:rPr>
        <w:t>48. Dohody o prácach vykonávaných mimo pracovného pomeru</w:t>
      </w: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1)  Zamestnávateľ môže na plnenie svojich úloh alebo na zabezpečenie svojich potrieb výnimočne uzatvárať s fyzickými osobami dohody o prácach vykonávaných mimo pracovného pomeru (dohodu o vykonaní práce a dohodu o brigádnickej práci študentov), ak ide o prácu, ktorá je vymedzená výsledkom a ktorej výkon v pracovnom pomere by bol pre zamestnávateľa neúčelný alebo nehospodárny. Na pracovnoprávny vzťah založený dohodami o prácach vykonávaných mimo pracovného pomeru (dohoda o vykonaní práce a dohoda o brigádnickej práci študentov) sa vzťahujú ustanovenia prvej časti.</w:t>
      </w:r>
    </w:p>
    <w:p w:rsidR="00B55624" w:rsidRDefault="00B55624" w:rsidP="00B55624">
      <w:pPr>
        <w:ind w:left="360" w:hanging="360"/>
        <w:jc w:val="both"/>
        <w:rPr>
          <w:rFonts w:ascii="Arial" w:hAnsi="Arial" w:cs="Arial"/>
          <w:color w:val="000000"/>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(2) S mladistvým zamestnancom možno tieto dohody uzatvárať, len ak sa tým neohrozí jeho zdravý vývoj, bezpečnosť, mravnosť alebo výchova na povolanie.</w:t>
      </w:r>
    </w:p>
    <w:p w:rsidR="00B55624" w:rsidRDefault="00B55624" w:rsidP="00B55624">
      <w:pPr>
        <w:ind w:left="360" w:hanging="360"/>
        <w:jc w:val="both"/>
        <w:rPr>
          <w:rFonts w:ascii="Arial" w:hAnsi="Arial" w:cs="Arial"/>
          <w:color w:val="000000"/>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(3) Tieto dohody nemožno uzatvárať na činnosti, ktoré sú predmetom ochrany podľa autorského zákona.</w:t>
      </w:r>
    </w:p>
    <w:p w:rsidR="00B55624" w:rsidRDefault="00B55624" w:rsidP="00B55624">
      <w:pPr>
        <w:ind w:left="360" w:hanging="360"/>
        <w:jc w:val="both"/>
        <w:rPr>
          <w:rFonts w:ascii="Arial" w:hAnsi="Arial" w:cs="Arial"/>
          <w:color w:val="000000"/>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lastRenderedPageBreak/>
        <w:t>(4) Spory vyplývajúce z tejto dohody sa prejednávajú rovnako ako spory z pracovného pomeru.</w:t>
      </w:r>
    </w:p>
    <w:p w:rsidR="00B55624" w:rsidRPr="00DB5258" w:rsidRDefault="00B55624" w:rsidP="00B55624">
      <w:pPr>
        <w:spacing w:before="120"/>
        <w:jc w:val="center"/>
        <w:rPr>
          <w:rFonts w:ascii="Arial" w:hAnsi="Arial" w:cs="Arial"/>
          <w:color w:val="000000"/>
        </w:rPr>
      </w:pPr>
      <w:r w:rsidRPr="00DB5258">
        <w:rPr>
          <w:rFonts w:ascii="Arial" w:hAnsi="Arial" w:cs="Arial"/>
          <w:color w:val="000000"/>
          <w:lang w:val="cs-CZ"/>
        </w:rPr>
        <w:t>Dohoda o vykonaní práce</w:t>
      </w: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(1) Dohodu o vykonaní práce zamestnávateľ môže uzatvoriť s fyzickou osobou, ak predpokladaný rozsah práce (pracovnej úlohy), na ktorý sa táto dohoda uzatvára, nepresahuje 300 hodín v kalendárnom roku. Do predpokladaného rozsahu práce sa započítava aj práca vykonávaná zamestnancom pre zamestnávateľa na základe inej dohody o vykonaní práce.</w:t>
      </w:r>
    </w:p>
    <w:p w:rsidR="00B55624" w:rsidRDefault="00B55624" w:rsidP="00B55624">
      <w:pPr>
        <w:ind w:left="360" w:hanging="360"/>
        <w:jc w:val="both"/>
        <w:rPr>
          <w:rFonts w:ascii="Arial" w:hAnsi="Arial" w:cs="Arial"/>
          <w:color w:val="000000"/>
          <w:lang w:val="cs-CZ"/>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(2)  Dohoda o vykonaní práce sa uzatvára písomne, inak je neplatná. V dohode o vykonaní práce musí byť vymedzená pracovná úloha, dohodnutá odmena za jej vykonanie, doba, v ktorej sa má pracovná úloha vykonať a predpokladaný rozsah práce, ak jej rozsah nevyplýva priamo z vymedzenia pracovnej úlohy. Písomná dohoda o vykonaní práce sa uzatvára najneskôr deň pred dňom začatia výkonu práce.</w:t>
      </w:r>
    </w:p>
    <w:p w:rsidR="00B55624" w:rsidRDefault="00B55624" w:rsidP="00B55624">
      <w:pPr>
        <w:ind w:left="360" w:hanging="360"/>
        <w:jc w:val="both"/>
        <w:rPr>
          <w:rFonts w:ascii="Arial" w:hAnsi="Arial" w:cs="Arial"/>
          <w:color w:val="000000"/>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(3) Pracovná úloha sa musí vykonať v dohodnutej dobe, inak môže zamestnávateľ od dohody odstúpiť. Zamestnanec môže od dohody odstúpiť, ak nemôže pracovnú úlohu vykonať preto, že mu zamestnávateľ neutvoril dohodnuté pracovné podmienky. Zamestnávateľ je povinný nahradiť škodu, ktorá mu tým vznikla.</w:t>
      </w:r>
    </w:p>
    <w:p w:rsidR="00B55624" w:rsidRDefault="00B55624" w:rsidP="00B55624">
      <w:pPr>
        <w:ind w:left="360" w:hanging="360"/>
        <w:jc w:val="both"/>
        <w:rPr>
          <w:rFonts w:ascii="Arial" w:hAnsi="Arial" w:cs="Arial"/>
          <w:color w:val="000000"/>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(4) Odmena za vykonanie pracovnej úlohy je splatná po dokončení a odovzdaní práce. Medzi účastníkmi možno dohodnúť, že časť odmeny bude splatná už po vykonaní určitej časti pracovnej úlohy. Zamestnávateľ môže odmenu po prerokovaní so zamestnancom primerane znížiť, ak vykonaná práca nezodpovedá dohodnutým podmienkam.</w:t>
      </w:r>
    </w:p>
    <w:p w:rsidR="00B55624" w:rsidRDefault="00B55624" w:rsidP="00B55624">
      <w:pPr>
        <w:ind w:left="360" w:hanging="360"/>
        <w:jc w:val="both"/>
        <w:rPr>
          <w:rFonts w:ascii="Arial" w:hAnsi="Arial" w:cs="Arial"/>
          <w:color w:val="000000"/>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(5) Ak zamestnanec zomrie pred splnením pracovnej úlohy a zamestnávateľ môže jej výsledky použiť, právo na odmenu primeranú vykonanej práci a právo na náhradu účelne vynaložených nákladov nezaniká a stáva sa súčasťou dedičstva.</w:t>
      </w:r>
    </w:p>
    <w:p w:rsidR="00B55624" w:rsidRPr="00DB5258" w:rsidRDefault="00B55624" w:rsidP="00B55624">
      <w:pPr>
        <w:pStyle w:val="Nadpis1"/>
        <w:rPr>
          <w:color w:val="000000"/>
          <w:szCs w:val="24"/>
        </w:rPr>
      </w:pPr>
      <w:r w:rsidRPr="00DB5258">
        <w:rPr>
          <w:color w:val="000000"/>
          <w:szCs w:val="24"/>
          <w:lang w:val="cs-CZ"/>
        </w:rPr>
        <w:t>Dohoda o brigádnickej práci študentov</w:t>
      </w:r>
    </w:p>
    <w:p w:rsidR="00B55624" w:rsidRPr="00DB5258" w:rsidRDefault="00B55624" w:rsidP="00B55624">
      <w:pPr>
        <w:spacing w:before="120"/>
        <w:jc w:val="center"/>
        <w:rPr>
          <w:rFonts w:ascii="Arial" w:hAnsi="Arial" w:cs="Arial"/>
          <w:color w:val="000000"/>
        </w:rPr>
      </w:pPr>
      <w:r w:rsidRPr="00DB5258">
        <w:rPr>
          <w:rFonts w:ascii="Arial" w:hAnsi="Arial" w:cs="Arial"/>
          <w:color w:val="000000"/>
          <w:lang w:val="cs-CZ"/>
        </w:rPr>
        <w:t>§ 227</w:t>
      </w: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(1) Dohodu o brigádnickej práci študentov môže zamestnávateľ uzatvoriť s fyzickou osobou, ktorá má štatút študenta, aj keď predpokladaný rozsah nepresahuje 100 hodín v kalendárnom roku.</w:t>
      </w:r>
    </w:p>
    <w:p w:rsidR="00B55624" w:rsidRDefault="00B55624" w:rsidP="00B55624">
      <w:pPr>
        <w:ind w:left="360" w:hanging="360"/>
        <w:jc w:val="both"/>
        <w:rPr>
          <w:rFonts w:ascii="Arial" w:hAnsi="Arial" w:cs="Arial"/>
          <w:color w:val="000000"/>
          <w:lang w:val="cs-CZ"/>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(2) Na základe dohody</w:t>
      </w:r>
      <w:r w:rsidRPr="00DB5258">
        <w:rPr>
          <w:rStyle w:val="apple-converted-space"/>
          <w:rFonts w:ascii="Arial" w:hAnsi="Arial" w:cs="Arial"/>
          <w:color w:val="000000"/>
          <w:lang w:val="cs-CZ"/>
        </w:rPr>
        <w:t> </w:t>
      </w:r>
      <w:r w:rsidRPr="00DB5258">
        <w:rPr>
          <w:rFonts w:ascii="Arial" w:hAnsi="Arial" w:cs="Arial"/>
          <w:color w:val="000000"/>
          <w:lang w:val="cs-CZ"/>
        </w:rPr>
        <w:t>o brigádnickej práci študentov nemožno vykonávať prácu v rozsahu prekračujúcom v priemere polovicu určeného týždenného pracovného času. Do tohto rozsahu sa nezapočítava čas pracovnej pohotovosti, za ktorú zamestnancovi nepatrí odmena, a pracovná pohotovosť doma.</w:t>
      </w:r>
    </w:p>
    <w:p w:rsidR="00B55624" w:rsidRDefault="00B55624" w:rsidP="00B55624">
      <w:pPr>
        <w:ind w:left="360" w:hanging="360"/>
        <w:jc w:val="both"/>
        <w:rPr>
          <w:rFonts w:ascii="Arial" w:hAnsi="Arial" w:cs="Arial"/>
          <w:color w:val="000000"/>
          <w:lang w:val="cs-CZ"/>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(3) </w:t>
      </w:r>
      <w:r>
        <w:rPr>
          <w:rFonts w:ascii="Arial" w:hAnsi="Arial" w:cs="Arial"/>
          <w:color w:val="000000"/>
          <w:lang w:val="cs-CZ"/>
        </w:rPr>
        <w:t xml:space="preserve"> </w:t>
      </w:r>
      <w:r w:rsidRPr="00DB5258">
        <w:rPr>
          <w:rFonts w:ascii="Arial" w:hAnsi="Arial" w:cs="Arial"/>
          <w:color w:val="000000"/>
          <w:lang w:val="cs-CZ"/>
        </w:rPr>
        <w:t>Dodržiavanie dohodnutého a najviac prípustného pracovného času podľa odseku 2 sa posudzuje za celú dobu, na ktorú bola dohoda uzatvorená, najdlhšie však za 12 mesiacov.</w:t>
      </w:r>
    </w:p>
    <w:p w:rsidR="00B55624" w:rsidRPr="00DB5258" w:rsidRDefault="00B55624" w:rsidP="00B55624">
      <w:pPr>
        <w:spacing w:before="120"/>
        <w:jc w:val="center"/>
        <w:rPr>
          <w:rFonts w:ascii="Arial" w:hAnsi="Arial" w:cs="Arial"/>
          <w:color w:val="000000"/>
        </w:rPr>
      </w:pPr>
      <w:r w:rsidRPr="00DB5258">
        <w:rPr>
          <w:rFonts w:ascii="Arial" w:hAnsi="Arial" w:cs="Arial"/>
          <w:color w:val="000000"/>
          <w:lang w:val="cs-CZ"/>
        </w:rPr>
        <w:t>§ 228</w:t>
      </w: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 xml:space="preserve">(1) Dohodu o brigádnickej práci študentov je zamestnávateľ povinný uzatvoriť písomne, inak je neplatná. V dohode musí byť uvedené: dohodnutá práca, dohodnutá odmena za vykonanú prácu, dohodnutý rozsah pracovného času a </w:t>
      </w:r>
      <w:r w:rsidRPr="00DB5258">
        <w:rPr>
          <w:rFonts w:ascii="Arial" w:hAnsi="Arial" w:cs="Arial"/>
          <w:color w:val="000000"/>
          <w:lang w:val="cs-CZ"/>
        </w:rPr>
        <w:lastRenderedPageBreak/>
        <w:t>doba, na ktorú sa dohoda uzatvára. Jedno vyhotovenie dohody o brigádnickej práci študentov je zamestnávateľ povinný vydať zamestnancovi.</w:t>
      </w:r>
    </w:p>
    <w:p w:rsidR="00B55624" w:rsidRDefault="00B55624" w:rsidP="00B55624">
      <w:pPr>
        <w:ind w:left="360" w:hanging="360"/>
        <w:jc w:val="both"/>
        <w:rPr>
          <w:rFonts w:ascii="Arial" w:hAnsi="Arial" w:cs="Arial"/>
          <w:color w:val="000000"/>
          <w:lang w:val="cs-CZ"/>
        </w:rPr>
      </w:pPr>
    </w:p>
    <w:p w:rsidR="00B55624" w:rsidRPr="00DB5258" w:rsidRDefault="00B55624" w:rsidP="00B55624">
      <w:pPr>
        <w:ind w:left="360" w:hanging="360"/>
        <w:jc w:val="both"/>
        <w:rPr>
          <w:rFonts w:ascii="Arial" w:hAnsi="Arial" w:cs="Arial"/>
          <w:color w:val="000000"/>
        </w:rPr>
      </w:pPr>
      <w:r w:rsidRPr="00DB5258">
        <w:rPr>
          <w:rFonts w:ascii="Arial" w:hAnsi="Arial" w:cs="Arial"/>
          <w:color w:val="000000"/>
          <w:lang w:val="cs-CZ"/>
        </w:rPr>
        <w:t>(2) Dohoda</w:t>
      </w:r>
      <w:r w:rsidRPr="00DB5258">
        <w:rPr>
          <w:rStyle w:val="apple-converted-space"/>
          <w:rFonts w:ascii="Arial" w:hAnsi="Arial" w:cs="Arial"/>
          <w:color w:val="000000"/>
          <w:lang w:val="cs-CZ"/>
        </w:rPr>
        <w:t> </w:t>
      </w:r>
      <w:r w:rsidRPr="00DB5258">
        <w:rPr>
          <w:rFonts w:ascii="Arial" w:hAnsi="Arial" w:cs="Arial"/>
          <w:color w:val="000000"/>
          <w:lang w:val="cs-CZ"/>
        </w:rPr>
        <w:t>o brigádnickej práci študentov sa uzatvára na určitú dobu, prípadne na neurčitý čas. V dohode možno dohodnúť spôsob jej zrušenia. Neoddeliteľnou súčasťou dohody je potvrdenie štatútu študenta podľa uvedenej dohody. Okamžité zrušenie dohody možno dohodnúť len pre prípady, v ktorých možno okamžite skončiť pracovný pomer. Ak spôsob skončenia pracovného pomeru nevyplýva priamo z uzatvorenej dohody, možno ju zrušiť dohodou účastníkov k dohodnutému dňu a jednostranne len výpoveďou bez uvedenia dôvodu s 15-dennou výpovednou dobou, ktorá začína dňom, v ktorom bola písomná výpoveď doručená.</w:t>
      </w:r>
    </w:p>
    <w:p w:rsidR="00B55624" w:rsidRDefault="00B55624" w:rsidP="00B55624">
      <w:pPr>
        <w:autoSpaceDE w:val="0"/>
        <w:autoSpaceDN w:val="0"/>
        <w:adjustRightInd w:val="0"/>
        <w:rPr>
          <w:rFonts w:ascii="ITCBookmanEE" w:hAnsi="ITCBookmanEE" w:cs="ITCBookmanEE"/>
          <w:color w:val="231F20"/>
          <w:sz w:val="19"/>
          <w:szCs w:val="19"/>
        </w:rPr>
      </w:pPr>
    </w:p>
    <w:p w:rsidR="00B55624" w:rsidRPr="00DB5258" w:rsidRDefault="00B55624" w:rsidP="00B55624">
      <w:pPr>
        <w:autoSpaceDE w:val="0"/>
        <w:autoSpaceDN w:val="0"/>
        <w:adjustRightInd w:val="0"/>
        <w:rPr>
          <w:rFonts w:ascii="Arial" w:hAnsi="Arial" w:cs="Arial"/>
          <w:b/>
          <w:color w:val="231F20"/>
        </w:rPr>
      </w:pPr>
      <w:r w:rsidRPr="00DB5258">
        <w:rPr>
          <w:rFonts w:ascii="Arial" w:hAnsi="Arial" w:cs="Arial"/>
          <w:b/>
          <w:color w:val="231F20"/>
        </w:rPr>
        <w:t>49. Disciplinárna právomoc</w:t>
      </w:r>
    </w:p>
    <w:p w:rsidR="00B55624" w:rsidRPr="00DB5258" w:rsidRDefault="00B55624" w:rsidP="00B55624">
      <w:pPr>
        <w:autoSpaceDE w:val="0"/>
        <w:autoSpaceDN w:val="0"/>
        <w:adjustRightInd w:val="0"/>
        <w:rPr>
          <w:rFonts w:ascii="Arial" w:hAnsi="Arial" w:cs="Arial"/>
          <w:color w:val="231F20"/>
        </w:rPr>
      </w:pPr>
      <w:r w:rsidRPr="00DB5258">
        <w:rPr>
          <w:rFonts w:ascii="Arial" w:hAnsi="Arial" w:cs="Arial"/>
          <w:color w:val="231F20"/>
        </w:rPr>
        <w:t>(1) Počas výkonu štátnej služby profesionálny vojak</w:t>
      </w:r>
      <w:r>
        <w:rPr>
          <w:rFonts w:ascii="Arial" w:hAnsi="Arial" w:cs="Arial"/>
          <w:color w:val="231F20"/>
        </w:rPr>
        <w:t xml:space="preserve"> </w:t>
      </w:r>
      <w:r w:rsidRPr="00DB5258">
        <w:rPr>
          <w:rFonts w:ascii="Arial" w:hAnsi="Arial" w:cs="Arial"/>
          <w:color w:val="231F20"/>
        </w:rPr>
        <w:t>podlieha disciplinárnej právomoci podľa tohto zákona</w:t>
      </w:r>
      <w:r>
        <w:rPr>
          <w:rFonts w:ascii="Arial" w:hAnsi="Arial" w:cs="Arial"/>
          <w:color w:val="231F20"/>
        </w:rPr>
        <w:t xml:space="preserve"> </w:t>
      </w:r>
      <w:r w:rsidRPr="00DB5258">
        <w:rPr>
          <w:rFonts w:ascii="Arial" w:hAnsi="Arial" w:cs="Arial"/>
          <w:color w:val="231F20"/>
        </w:rPr>
        <w:t>alebo podľa osobitného predpisu.16)</w:t>
      </w:r>
    </w:p>
    <w:p w:rsidR="00B55624" w:rsidRDefault="00B55624" w:rsidP="00B55624">
      <w:pPr>
        <w:autoSpaceDE w:val="0"/>
        <w:autoSpaceDN w:val="0"/>
        <w:adjustRightInd w:val="0"/>
        <w:rPr>
          <w:rFonts w:ascii="Arial" w:hAnsi="Arial" w:cs="Arial"/>
          <w:color w:val="231F20"/>
        </w:rPr>
      </w:pPr>
    </w:p>
    <w:p w:rsidR="00B55624" w:rsidRPr="00DB5258" w:rsidRDefault="00B55624" w:rsidP="00B55624">
      <w:pPr>
        <w:autoSpaceDE w:val="0"/>
        <w:autoSpaceDN w:val="0"/>
        <w:adjustRightInd w:val="0"/>
        <w:rPr>
          <w:rFonts w:ascii="Arial" w:hAnsi="Arial" w:cs="Arial"/>
          <w:color w:val="231F20"/>
        </w:rPr>
      </w:pPr>
      <w:r w:rsidRPr="00DB5258">
        <w:rPr>
          <w:rFonts w:ascii="Arial" w:hAnsi="Arial" w:cs="Arial"/>
          <w:color w:val="231F20"/>
        </w:rPr>
        <w:t>(2) Rozsah disciplinárnej právomoci a</w:t>
      </w:r>
      <w:r>
        <w:rPr>
          <w:rFonts w:ascii="Arial" w:hAnsi="Arial" w:cs="Arial"/>
          <w:color w:val="231F20"/>
        </w:rPr>
        <w:t> </w:t>
      </w:r>
      <w:r w:rsidRPr="00DB5258">
        <w:rPr>
          <w:rFonts w:ascii="Arial" w:hAnsi="Arial" w:cs="Arial"/>
          <w:color w:val="231F20"/>
        </w:rPr>
        <w:t>podrobnosti</w:t>
      </w:r>
      <w:r>
        <w:rPr>
          <w:rFonts w:ascii="Arial" w:hAnsi="Arial" w:cs="Arial"/>
          <w:color w:val="231F20"/>
        </w:rPr>
        <w:t xml:space="preserve"> </w:t>
      </w:r>
      <w:r w:rsidRPr="00DB5258">
        <w:rPr>
          <w:rFonts w:ascii="Arial" w:hAnsi="Arial" w:cs="Arial"/>
          <w:color w:val="231F20"/>
        </w:rPr>
        <w:t>o udeľovaní disciplinárnych odmien a ukladaní disciplinárnych</w:t>
      </w:r>
      <w:r>
        <w:rPr>
          <w:rFonts w:ascii="Arial" w:hAnsi="Arial" w:cs="Arial"/>
          <w:color w:val="231F20"/>
        </w:rPr>
        <w:t xml:space="preserve"> </w:t>
      </w:r>
      <w:r w:rsidRPr="00DB5258">
        <w:rPr>
          <w:rFonts w:ascii="Arial" w:hAnsi="Arial" w:cs="Arial"/>
          <w:color w:val="231F20"/>
        </w:rPr>
        <w:t>opatrení ustanoví služobný predpis, ktorý</w:t>
      </w:r>
    </w:p>
    <w:p w:rsidR="00B55624" w:rsidRPr="00DB5258" w:rsidRDefault="00B55624" w:rsidP="00B55624">
      <w:pPr>
        <w:autoSpaceDE w:val="0"/>
        <w:autoSpaceDN w:val="0"/>
        <w:adjustRightInd w:val="0"/>
        <w:rPr>
          <w:rFonts w:ascii="Arial" w:hAnsi="Arial" w:cs="Arial"/>
          <w:color w:val="231F20"/>
        </w:rPr>
      </w:pPr>
      <w:r w:rsidRPr="00DB5258">
        <w:rPr>
          <w:rFonts w:ascii="Arial" w:hAnsi="Arial" w:cs="Arial"/>
          <w:color w:val="231F20"/>
        </w:rPr>
        <w:t>vydá hlavný veliteľ ozbrojených síl.</w:t>
      </w:r>
    </w:p>
    <w:p w:rsidR="00B55624" w:rsidRDefault="00B55624" w:rsidP="00B55624">
      <w:pPr>
        <w:autoSpaceDE w:val="0"/>
        <w:autoSpaceDN w:val="0"/>
        <w:adjustRightInd w:val="0"/>
        <w:rPr>
          <w:rFonts w:ascii="Arial" w:hAnsi="Arial" w:cs="Arial"/>
          <w:color w:val="231F20"/>
        </w:rPr>
      </w:pPr>
    </w:p>
    <w:p w:rsidR="00B55624" w:rsidRPr="00DB5258" w:rsidRDefault="00B55624" w:rsidP="00B55624">
      <w:pPr>
        <w:autoSpaceDE w:val="0"/>
        <w:autoSpaceDN w:val="0"/>
        <w:adjustRightInd w:val="0"/>
        <w:rPr>
          <w:rFonts w:ascii="Arial" w:hAnsi="Arial" w:cs="Arial"/>
          <w:color w:val="231F20"/>
        </w:rPr>
      </w:pPr>
      <w:r w:rsidRPr="00DB5258">
        <w:rPr>
          <w:rFonts w:ascii="Arial" w:hAnsi="Arial" w:cs="Arial"/>
          <w:color w:val="231F20"/>
        </w:rPr>
        <w:t>(3) Disciplinárnu právomoc podľa tohto zákona</w:t>
      </w:r>
      <w:r>
        <w:rPr>
          <w:rFonts w:ascii="Arial" w:hAnsi="Arial" w:cs="Arial"/>
          <w:color w:val="231F20"/>
        </w:rPr>
        <w:t xml:space="preserve"> </w:t>
      </w:r>
      <w:r w:rsidRPr="00DB5258">
        <w:rPr>
          <w:rFonts w:ascii="Arial" w:hAnsi="Arial" w:cs="Arial"/>
          <w:color w:val="231F20"/>
        </w:rPr>
        <w:t>možno voči vojenskému duchovnému uplatniť len po</w:t>
      </w:r>
      <w:r>
        <w:rPr>
          <w:rFonts w:ascii="Arial" w:hAnsi="Arial" w:cs="Arial"/>
          <w:color w:val="231F20"/>
        </w:rPr>
        <w:t xml:space="preserve"> </w:t>
      </w:r>
      <w:r w:rsidRPr="00DB5258">
        <w:rPr>
          <w:rFonts w:ascii="Arial" w:hAnsi="Arial" w:cs="Arial"/>
          <w:color w:val="231F20"/>
        </w:rPr>
        <w:t>predchádzajúcom prerokovaní s príslušnou cirkevnou</w:t>
      </w:r>
      <w:r>
        <w:rPr>
          <w:rFonts w:ascii="Arial" w:hAnsi="Arial" w:cs="Arial"/>
          <w:color w:val="231F20"/>
        </w:rPr>
        <w:t xml:space="preserve"> </w:t>
      </w:r>
      <w:r w:rsidRPr="00DB5258">
        <w:rPr>
          <w:rFonts w:ascii="Arial" w:hAnsi="Arial" w:cs="Arial"/>
          <w:color w:val="231F20"/>
        </w:rPr>
        <w:t>autoritou.</w:t>
      </w:r>
    </w:p>
    <w:p w:rsidR="00B55624" w:rsidRDefault="00B55624" w:rsidP="00B55624">
      <w:pPr>
        <w:autoSpaceDE w:val="0"/>
        <w:autoSpaceDN w:val="0"/>
        <w:adjustRightInd w:val="0"/>
        <w:rPr>
          <w:rFonts w:ascii="ITCBookmanEE" w:hAnsi="ITCBookmanEE" w:cs="ITCBookmanEE"/>
          <w:sz w:val="19"/>
          <w:szCs w:val="19"/>
        </w:rPr>
      </w:pPr>
    </w:p>
    <w:p w:rsidR="00B55624" w:rsidRPr="00DB5258" w:rsidRDefault="00B55624" w:rsidP="00B55624">
      <w:pPr>
        <w:autoSpaceDE w:val="0"/>
        <w:autoSpaceDN w:val="0"/>
        <w:adjustRightInd w:val="0"/>
        <w:rPr>
          <w:rFonts w:ascii="Arial" w:hAnsi="Arial" w:cs="Arial"/>
          <w:color w:val="231F20"/>
        </w:rPr>
      </w:pPr>
      <w:r w:rsidRPr="00DB5258">
        <w:rPr>
          <w:rFonts w:ascii="Arial" w:hAnsi="Arial" w:cs="Arial"/>
          <w:color w:val="231F20"/>
        </w:rPr>
        <w:t>Vedúci služobného úradu a veliteľ sú povinní - vykonávať disciplinárnu právomoc podľa tohto zákona, navrhovať alebo vyvodzovať dôsledky z neplnenia ustanovení Etického kódexu profesionálneho vojaka,</w:t>
      </w:r>
      <w:r>
        <w:rPr>
          <w:rFonts w:ascii="Arial" w:hAnsi="Arial" w:cs="Arial"/>
          <w:color w:val="231F20"/>
        </w:rPr>
        <w:t xml:space="preserve"> </w:t>
      </w:r>
      <w:r w:rsidRPr="00DB5258">
        <w:rPr>
          <w:rFonts w:ascii="Arial" w:hAnsi="Arial" w:cs="Arial"/>
          <w:color w:val="231F20"/>
        </w:rPr>
        <w:t>služobných povinností a z porušovania služobnej disciplíny,</w:t>
      </w:r>
    </w:p>
    <w:p w:rsidR="00B55624" w:rsidRPr="00DB5258"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b/>
        </w:rPr>
      </w:pPr>
      <w:r w:rsidRPr="00DB5258">
        <w:rPr>
          <w:rFonts w:ascii="Arial" w:hAnsi="Arial" w:cs="Arial"/>
          <w:b/>
        </w:rPr>
        <w:t>50.Druhy podania</w:t>
      </w:r>
    </w:p>
    <w:p w:rsidR="00B55624" w:rsidRPr="00DB5258" w:rsidRDefault="00B55624" w:rsidP="00B55624">
      <w:pPr>
        <w:autoSpaceDE w:val="0"/>
        <w:autoSpaceDN w:val="0"/>
        <w:adjustRightInd w:val="0"/>
        <w:rPr>
          <w:rFonts w:ascii="Arial" w:hAnsi="Arial" w:cs="Arial"/>
        </w:rPr>
      </w:pPr>
      <w:r w:rsidRPr="00DB5258">
        <w:rPr>
          <w:rFonts w:ascii="Arial" w:hAnsi="Arial" w:cs="Arial"/>
        </w:rPr>
        <w:t>(1) Podanie možno urobiť písomne alebo ústne do zápisnice,</w:t>
      </w:r>
      <w:r>
        <w:rPr>
          <w:rFonts w:ascii="Arial" w:hAnsi="Arial" w:cs="Arial"/>
        </w:rPr>
        <w:t xml:space="preserve"> </w:t>
      </w:r>
      <w:r w:rsidRPr="00DB5258">
        <w:rPr>
          <w:rFonts w:ascii="Arial" w:hAnsi="Arial" w:cs="Arial"/>
        </w:rPr>
        <w:t>alebo elektronickými prostriedkami podpísané</w:t>
      </w:r>
      <w:r>
        <w:rPr>
          <w:rFonts w:ascii="Arial" w:hAnsi="Arial" w:cs="Arial"/>
        </w:rPr>
        <w:t xml:space="preserve"> </w:t>
      </w:r>
      <w:r w:rsidRPr="00DB5258">
        <w:rPr>
          <w:rFonts w:ascii="Arial" w:hAnsi="Arial" w:cs="Arial"/>
        </w:rPr>
        <w:t>zaručeným elektronickým podpisom podľa osobitného</w:t>
      </w:r>
    </w:p>
    <w:p w:rsidR="00B55624" w:rsidRPr="00DB5258" w:rsidRDefault="00B55624" w:rsidP="00B55624">
      <w:pPr>
        <w:autoSpaceDE w:val="0"/>
        <w:autoSpaceDN w:val="0"/>
        <w:adjustRightInd w:val="0"/>
        <w:rPr>
          <w:rFonts w:ascii="Arial" w:hAnsi="Arial" w:cs="Arial"/>
        </w:rPr>
      </w:pPr>
      <w:r w:rsidRPr="00DB5258">
        <w:rPr>
          <w:rFonts w:ascii="Arial" w:hAnsi="Arial" w:cs="Arial"/>
        </w:rPr>
        <w:t>zákona. Možno ho urobiť aj telegraficky alebo telefaxom;</w:t>
      </w:r>
      <w:r>
        <w:rPr>
          <w:rFonts w:ascii="Arial" w:hAnsi="Arial" w:cs="Arial"/>
        </w:rPr>
        <w:t xml:space="preserve"> </w:t>
      </w:r>
      <w:r w:rsidRPr="00DB5258">
        <w:rPr>
          <w:rFonts w:ascii="Arial" w:hAnsi="Arial" w:cs="Arial"/>
        </w:rPr>
        <w:t>také podanie obsahujúce návrh vo veci treba písomne</w:t>
      </w:r>
      <w:r>
        <w:rPr>
          <w:rFonts w:ascii="Arial" w:hAnsi="Arial" w:cs="Arial"/>
        </w:rPr>
        <w:t xml:space="preserve"> </w:t>
      </w:r>
      <w:r w:rsidRPr="00DB5258">
        <w:rPr>
          <w:rFonts w:ascii="Arial" w:hAnsi="Arial" w:cs="Arial"/>
        </w:rPr>
        <w:t>alebo ústne do zápisnice doplniť najneskôr do</w:t>
      </w:r>
      <w:r>
        <w:rPr>
          <w:rFonts w:ascii="Arial" w:hAnsi="Arial" w:cs="Arial"/>
        </w:rPr>
        <w:t xml:space="preserve"> </w:t>
      </w:r>
      <w:r w:rsidRPr="00DB5258">
        <w:rPr>
          <w:rFonts w:ascii="Arial" w:hAnsi="Arial" w:cs="Arial"/>
        </w:rPr>
        <w:t>troch dní.</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(2) Podanie sa posudzuje podľa jeho obsahu. Z</w:t>
      </w:r>
      <w:r>
        <w:rPr>
          <w:rFonts w:ascii="Arial" w:hAnsi="Arial" w:cs="Arial"/>
        </w:rPr>
        <w:t> </w:t>
      </w:r>
      <w:r w:rsidRPr="00DB5258">
        <w:rPr>
          <w:rFonts w:ascii="Arial" w:hAnsi="Arial" w:cs="Arial"/>
        </w:rPr>
        <w:t>podania</w:t>
      </w:r>
      <w:r>
        <w:rPr>
          <w:rFonts w:ascii="Arial" w:hAnsi="Arial" w:cs="Arial"/>
        </w:rPr>
        <w:t xml:space="preserve"> </w:t>
      </w:r>
      <w:r w:rsidRPr="00DB5258">
        <w:rPr>
          <w:rFonts w:ascii="Arial" w:hAnsi="Arial" w:cs="Arial"/>
        </w:rPr>
        <w:t>musí byť zrejmé, kto ho podáva, akej veci sa týka</w:t>
      </w:r>
      <w:r>
        <w:rPr>
          <w:rFonts w:ascii="Arial" w:hAnsi="Arial" w:cs="Arial"/>
        </w:rPr>
        <w:t xml:space="preserve"> </w:t>
      </w:r>
      <w:r w:rsidRPr="00DB5258">
        <w:rPr>
          <w:rFonts w:ascii="Arial" w:hAnsi="Arial" w:cs="Arial"/>
        </w:rPr>
        <w:t>a čo sa navrhuje. Osobitné právne predpisy môžu ustanoviť</w:t>
      </w:r>
      <w:r>
        <w:rPr>
          <w:rFonts w:ascii="Arial" w:hAnsi="Arial" w:cs="Arial"/>
        </w:rPr>
        <w:t xml:space="preserve"> </w:t>
      </w:r>
      <w:r w:rsidRPr="00DB5258">
        <w:rPr>
          <w:rFonts w:ascii="Arial" w:hAnsi="Arial" w:cs="Arial"/>
        </w:rPr>
        <w:t>jeho ďalšie náležitosti.</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(3) Pokiaľ podanie nemá predpísané náležitosti,</w:t>
      </w:r>
      <w:r>
        <w:rPr>
          <w:rFonts w:ascii="Arial" w:hAnsi="Arial" w:cs="Arial"/>
        </w:rPr>
        <w:t xml:space="preserve"> </w:t>
      </w:r>
      <w:r w:rsidRPr="00DB5258">
        <w:rPr>
          <w:rFonts w:ascii="Arial" w:hAnsi="Arial" w:cs="Arial"/>
        </w:rPr>
        <w:t>správny orgán pomôže účastníkovi konania nedostatky</w:t>
      </w:r>
      <w:r>
        <w:rPr>
          <w:rFonts w:ascii="Arial" w:hAnsi="Arial" w:cs="Arial"/>
        </w:rPr>
        <w:t xml:space="preserve"> </w:t>
      </w:r>
      <w:r w:rsidRPr="00DB5258">
        <w:rPr>
          <w:rFonts w:ascii="Arial" w:hAnsi="Arial" w:cs="Arial"/>
        </w:rPr>
        <w:t>odstrániť, prípadne ho vyzve, aby ich v určenej lehote</w:t>
      </w:r>
      <w:r>
        <w:rPr>
          <w:rFonts w:ascii="Arial" w:hAnsi="Arial" w:cs="Arial"/>
        </w:rPr>
        <w:t xml:space="preserve"> </w:t>
      </w:r>
      <w:r w:rsidRPr="00DB5258">
        <w:rPr>
          <w:rFonts w:ascii="Arial" w:hAnsi="Arial" w:cs="Arial"/>
        </w:rPr>
        <w:t>odstránil; súčasne ho poučí, že inak konanie zastaví.</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(4) Podanie sa podáva na vecne a miestne príslušnom</w:t>
      </w:r>
      <w:r>
        <w:rPr>
          <w:rFonts w:ascii="Arial" w:hAnsi="Arial" w:cs="Arial"/>
        </w:rPr>
        <w:t xml:space="preserve"> </w:t>
      </w:r>
      <w:r w:rsidRPr="00DB5258">
        <w:rPr>
          <w:rFonts w:ascii="Arial" w:hAnsi="Arial" w:cs="Arial"/>
        </w:rPr>
        <w:t>orgáne</w:t>
      </w:r>
      <w:r>
        <w:rPr>
          <w:rFonts w:ascii="Arial" w:hAnsi="Arial" w:cs="Arial"/>
        </w:rPr>
        <w:t>.</w:t>
      </w:r>
      <w:r w:rsidRPr="00DB5258">
        <w:rPr>
          <w:rFonts w:ascii="Arial" w:hAnsi="Arial" w:cs="Arial"/>
        </w:rPr>
        <w:t xml:space="preserve"> </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(5) Na žiadosť účastníka konania musí sa prijatie podania</w:t>
      </w:r>
      <w:r>
        <w:rPr>
          <w:rFonts w:ascii="Arial" w:hAnsi="Arial" w:cs="Arial"/>
        </w:rPr>
        <w:t xml:space="preserve"> </w:t>
      </w:r>
      <w:r w:rsidRPr="00DB5258">
        <w:rPr>
          <w:rFonts w:ascii="Arial" w:hAnsi="Arial" w:cs="Arial"/>
        </w:rPr>
        <w:t>potvrdiť.</w:t>
      </w:r>
    </w:p>
    <w:p w:rsidR="00B55624" w:rsidRDefault="00B55624" w:rsidP="00B55624">
      <w:pPr>
        <w:autoSpaceDE w:val="0"/>
        <w:autoSpaceDN w:val="0"/>
        <w:adjustRightInd w:val="0"/>
        <w:rPr>
          <w:rFonts w:ascii="TimesNewRomanPSMT" w:hAnsi="TimesNewRomanPSMT" w:cs="TimesNewRomanPSMT"/>
          <w:sz w:val="32"/>
          <w:szCs w:val="32"/>
        </w:rPr>
      </w:pPr>
    </w:p>
    <w:p w:rsidR="00B55624" w:rsidRPr="00DB5258" w:rsidRDefault="00B55624" w:rsidP="00B55624">
      <w:pPr>
        <w:autoSpaceDE w:val="0"/>
        <w:autoSpaceDN w:val="0"/>
        <w:adjustRightInd w:val="0"/>
        <w:rPr>
          <w:rFonts w:ascii="Arial" w:hAnsi="Arial" w:cs="Arial"/>
          <w:b/>
        </w:rPr>
      </w:pPr>
      <w:r w:rsidRPr="00DB5258">
        <w:rPr>
          <w:rFonts w:ascii="Arial" w:hAnsi="Arial" w:cs="Arial"/>
          <w:b/>
        </w:rPr>
        <w:t>51. ústava článok 2,3</w:t>
      </w:r>
    </w:p>
    <w:p w:rsidR="00B55624" w:rsidRPr="00DB5258" w:rsidRDefault="00B55624" w:rsidP="00B55624">
      <w:pPr>
        <w:autoSpaceDE w:val="0"/>
        <w:autoSpaceDN w:val="0"/>
        <w:adjustRightInd w:val="0"/>
        <w:rPr>
          <w:rFonts w:ascii="Arial" w:hAnsi="Arial" w:cs="Arial"/>
        </w:rPr>
      </w:pPr>
      <w:r w:rsidRPr="00DB5258">
        <w:rPr>
          <w:rFonts w:ascii="Arial" w:hAnsi="Arial" w:cs="Arial"/>
        </w:rPr>
        <w:t>Čl. 2</w:t>
      </w:r>
    </w:p>
    <w:p w:rsidR="00B55624" w:rsidRPr="00DB5258" w:rsidRDefault="00B55624" w:rsidP="00B55624">
      <w:pPr>
        <w:autoSpaceDE w:val="0"/>
        <w:autoSpaceDN w:val="0"/>
        <w:adjustRightInd w:val="0"/>
        <w:rPr>
          <w:rFonts w:ascii="Arial" w:hAnsi="Arial" w:cs="Arial"/>
        </w:rPr>
      </w:pPr>
      <w:r w:rsidRPr="00DB5258">
        <w:rPr>
          <w:rFonts w:ascii="Arial" w:hAnsi="Arial" w:cs="Arial"/>
        </w:rPr>
        <w:lastRenderedPageBreak/>
        <w:t>(1) Štátna moc pochádza od občanov, ktorí ju vykonávajú</w:t>
      </w:r>
      <w:r>
        <w:rPr>
          <w:rFonts w:ascii="Arial" w:hAnsi="Arial" w:cs="Arial"/>
        </w:rPr>
        <w:t xml:space="preserve"> </w:t>
      </w:r>
      <w:r w:rsidRPr="00DB5258">
        <w:rPr>
          <w:rFonts w:ascii="Arial" w:hAnsi="Arial" w:cs="Arial"/>
        </w:rPr>
        <w:t>prostredníctvom svojich volených zástupcov alebo priamo.</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(2) Štátne orgány môžu konať iba na základe ústavy, v jej medziach</w:t>
      </w:r>
      <w:r>
        <w:rPr>
          <w:rFonts w:ascii="Arial" w:hAnsi="Arial" w:cs="Arial"/>
        </w:rPr>
        <w:t xml:space="preserve"> </w:t>
      </w:r>
      <w:r w:rsidRPr="00DB5258">
        <w:rPr>
          <w:rFonts w:ascii="Arial" w:hAnsi="Arial" w:cs="Arial"/>
        </w:rPr>
        <w:t>a v rozsahu a spôsobom, ktorý ustanoví zákon.</w:t>
      </w:r>
    </w:p>
    <w:p w:rsidR="00B55624" w:rsidRDefault="00B55624" w:rsidP="00B55624">
      <w:pPr>
        <w:autoSpaceDE w:val="0"/>
        <w:autoSpaceDN w:val="0"/>
        <w:adjustRightInd w:val="0"/>
        <w:rPr>
          <w:rFonts w:ascii="Arial" w:hAnsi="Arial" w:cs="Arial"/>
        </w:rPr>
      </w:pP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(3) Každý môže konať , čo nie je zákonom zakázané, a</w:t>
      </w:r>
      <w:r>
        <w:rPr>
          <w:rFonts w:ascii="Arial" w:hAnsi="Arial" w:cs="Arial"/>
        </w:rPr>
        <w:t> </w:t>
      </w:r>
      <w:r w:rsidRPr="00DB5258">
        <w:rPr>
          <w:rFonts w:ascii="Arial" w:hAnsi="Arial" w:cs="Arial"/>
        </w:rPr>
        <w:t>nikoho</w:t>
      </w:r>
      <w:r>
        <w:rPr>
          <w:rFonts w:ascii="Arial" w:hAnsi="Arial" w:cs="Arial"/>
        </w:rPr>
        <w:t xml:space="preserve"> </w:t>
      </w:r>
      <w:r w:rsidRPr="00DB5258">
        <w:rPr>
          <w:rFonts w:ascii="Arial" w:hAnsi="Arial" w:cs="Arial"/>
        </w:rPr>
        <w:t>nemožno nútiť , aby konal niečo, čo zákon neukladá.</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Čl. 3</w:t>
      </w:r>
    </w:p>
    <w:p w:rsidR="00B55624" w:rsidRPr="00DB5258" w:rsidRDefault="00B55624" w:rsidP="00B55624">
      <w:pPr>
        <w:autoSpaceDE w:val="0"/>
        <w:autoSpaceDN w:val="0"/>
        <w:adjustRightInd w:val="0"/>
        <w:rPr>
          <w:rFonts w:ascii="Arial" w:hAnsi="Arial" w:cs="Arial"/>
        </w:rPr>
      </w:pPr>
      <w:r w:rsidRPr="00DB5258">
        <w:rPr>
          <w:rFonts w:ascii="Arial" w:hAnsi="Arial" w:cs="Arial"/>
        </w:rPr>
        <w:t>(1) Územie Slovenskej republiky je jednotné a nedeliteľné.</w:t>
      </w:r>
    </w:p>
    <w:p w:rsidR="00B55624" w:rsidRPr="00DB5258" w:rsidRDefault="00B55624" w:rsidP="00B55624">
      <w:pPr>
        <w:autoSpaceDE w:val="0"/>
        <w:autoSpaceDN w:val="0"/>
        <w:adjustRightInd w:val="0"/>
        <w:rPr>
          <w:rFonts w:ascii="Arial" w:hAnsi="Arial" w:cs="Arial"/>
        </w:rPr>
      </w:pPr>
      <w:r w:rsidRPr="00DB5258">
        <w:rPr>
          <w:rFonts w:ascii="Arial" w:hAnsi="Arial" w:cs="Arial"/>
        </w:rPr>
        <w:t>(2) Hranice Slovenskej republiky sa môžu meniť len ústavným</w:t>
      </w:r>
    </w:p>
    <w:p w:rsidR="00B55624" w:rsidRPr="00DB5258" w:rsidRDefault="00B55624" w:rsidP="00B55624">
      <w:pPr>
        <w:spacing w:after="240" w:line="336" w:lineRule="atLeast"/>
        <w:rPr>
          <w:rFonts w:ascii="Arial" w:hAnsi="Arial" w:cs="Arial"/>
        </w:rPr>
      </w:pPr>
      <w:r w:rsidRPr="00DB5258">
        <w:rPr>
          <w:rFonts w:ascii="Arial" w:hAnsi="Arial" w:cs="Arial"/>
        </w:rPr>
        <w:t>zákonom.</w:t>
      </w:r>
    </w:p>
    <w:p w:rsidR="00B55624" w:rsidRPr="00FF6396" w:rsidRDefault="00B55624" w:rsidP="00B55624">
      <w:pPr>
        <w:autoSpaceDE w:val="0"/>
        <w:autoSpaceDN w:val="0"/>
        <w:adjustRightInd w:val="0"/>
        <w:rPr>
          <w:rFonts w:ascii="Arial" w:hAnsi="Arial" w:cs="Arial"/>
          <w:b/>
        </w:rPr>
      </w:pPr>
      <w:r w:rsidRPr="00FF6396">
        <w:rPr>
          <w:rFonts w:ascii="Arial" w:hAnsi="Arial" w:cs="Arial"/>
          <w:b/>
          <w:color w:val="000000"/>
        </w:rPr>
        <w:t>52. Ako sa zostavuje vláda SR, skladá, aký je vzťah k orgánom štátnej správy</w:t>
      </w:r>
    </w:p>
    <w:p w:rsidR="00B55624" w:rsidRPr="00DB5258" w:rsidRDefault="00B55624" w:rsidP="00B55624">
      <w:pPr>
        <w:autoSpaceDE w:val="0"/>
        <w:autoSpaceDN w:val="0"/>
        <w:adjustRightInd w:val="0"/>
        <w:rPr>
          <w:rFonts w:ascii="Arial" w:hAnsi="Arial" w:cs="Arial"/>
        </w:rPr>
      </w:pPr>
      <w:r w:rsidRPr="00DB5258">
        <w:rPr>
          <w:rFonts w:ascii="Arial" w:hAnsi="Arial" w:cs="Arial"/>
        </w:rPr>
        <w:t>(1) Vláda sa skladá z predsedu, podpredsedov a ministrov.</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(1) Predsedu vlády vymenúva a odvoláva prezident Slovenskej</w:t>
      </w:r>
      <w:r>
        <w:rPr>
          <w:rFonts w:ascii="Arial" w:hAnsi="Arial" w:cs="Arial"/>
        </w:rPr>
        <w:t xml:space="preserve"> </w:t>
      </w:r>
      <w:r w:rsidRPr="00DB5258">
        <w:rPr>
          <w:rFonts w:ascii="Arial" w:hAnsi="Arial" w:cs="Arial"/>
        </w:rPr>
        <w:t>republiky.</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(2) Za predsedu vlády môže byť vymenovaný každý občan</w:t>
      </w:r>
      <w:r>
        <w:rPr>
          <w:rFonts w:ascii="Arial" w:hAnsi="Arial" w:cs="Arial"/>
        </w:rPr>
        <w:t xml:space="preserve"> </w:t>
      </w:r>
      <w:r w:rsidRPr="00DB5258">
        <w:rPr>
          <w:rFonts w:ascii="Arial" w:hAnsi="Arial" w:cs="Arial"/>
        </w:rPr>
        <w:t>Slovenskej republiky, ktorý je voliteľný do Národnej rady Slovenskej</w:t>
      </w:r>
      <w:r>
        <w:rPr>
          <w:rFonts w:ascii="Arial" w:hAnsi="Arial" w:cs="Arial"/>
        </w:rPr>
        <w:t xml:space="preserve"> </w:t>
      </w:r>
      <w:r w:rsidRPr="00DB5258">
        <w:rPr>
          <w:rFonts w:ascii="Arial" w:hAnsi="Arial" w:cs="Arial"/>
        </w:rPr>
        <w:t>republiky.</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Na návrh predsedu vlády prezident Slovenskej republiky vymenuje</w:t>
      </w:r>
      <w:r>
        <w:rPr>
          <w:rFonts w:ascii="Arial" w:hAnsi="Arial" w:cs="Arial"/>
        </w:rPr>
        <w:t xml:space="preserve"> </w:t>
      </w:r>
      <w:r w:rsidRPr="00DB5258">
        <w:rPr>
          <w:rFonts w:ascii="Arial" w:hAnsi="Arial" w:cs="Arial"/>
        </w:rPr>
        <w:t>a odvolá ďalších členov vlády a poverí ich riadením ministerstiev.</w:t>
      </w:r>
      <w:r>
        <w:rPr>
          <w:rFonts w:ascii="Arial" w:hAnsi="Arial" w:cs="Arial"/>
        </w:rPr>
        <w:t xml:space="preserve"> </w:t>
      </w:r>
      <w:r w:rsidRPr="00DB5258">
        <w:rPr>
          <w:rFonts w:ascii="Arial" w:hAnsi="Arial" w:cs="Arial"/>
        </w:rPr>
        <w:t>Za podpredsedu vlády a ministra môže vymenovať občana,</w:t>
      </w:r>
      <w:r>
        <w:rPr>
          <w:rFonts w:ascii="Arial" w:hAnsi="Arial" w:cs="Arial"/>
        </w:rPr>
        <w:t xml:space="preserve"> </w:t>
      </w:r>
      <w:r w:rsidRPr="00DB5258">
        <w:rPr>
          <w:rFonts w:ascii="Arial" w:hAnsi="Arial" w:cs="Arial"/>
        </w:rPr>
        <w:t>ktorý je voliteľný za poslanca Národnej rady Slovenskej republiky.</w:t>
      </w:r>
      <w:r>
        <w:rPr>
          <w:rFonts w:ascii="Arial" w:hAnsi="Arial" w:cs="Arial"/>
        </w:rPr>
        <w:t xml:space="preserve"> </w:t>
      </w:r>
      <w:r w:rsidRPr="00DB5258">
        <w:rPr>
          <w:rFonts w:ascii="Arial" w:hAnsi="Arial" w:cs="Arial"/>
        </w:rPr>
        <w:t>Ústredné orgány štátnej správy a miestne orgány štátnej správy</w:t>
      </w:r>
      <w:r>
        <w:rPr>
          <w:rFonts w:ascii="Arial" w:hAnsi="Arial" w:cs="Arial"/>
        </w:rPr>
        <w:t xml:space="preserve"> </w:t>
      </w:r>
      <w:r w:rsidRPr="00DB5258">
        <w:rPr>
          <w:rFonts w:ascii="Arial" w:hAnsi="Arial" w:cs="Arial"/>
        </w:rPr>
        <w:t>sa zriaďujú zákonom.</w:t>
      </w:r>
    </w:p>
    <w:p w:rsidR="00B55624" w:rsidRDefault="00B55624" w:rsidP="00B55624">
      <w:pPr>
        <w:autoSpaceDE w:val="0"/>
        <w:autoSpaceDN w:val="0"/>
        <w:adjustRightInd w:val="0"/>
        <w:rPr>
          <w:rFonts w:ascii="Arial" w:hAnsi="Arial" w:cs="Arial"/>
        </w:rPr>
      </w:pPr>
    </w:p>
    <w:p w:rsidR="00B55624" w:rsidRPr="00DB5258" w:rsidRDefault="00B55624" w:rsidP="00B55624">
      <w:pPr>
        <w:autoSpaceDE w:val="0"/>
        <w:autoSpaceDN w:val="0"/>
        <w:adjustRightInd w:val="0"/>
        <w:rPr>
          <w:rFonts w:ascii="Arial" w:hAnsi="Arial" w:cs="Arial"/>
        </w:rPr>
      </w:pPr>
      <w:r w:rsidRPr="00DB5258">
        <w:rPr>
          <w:rFonts w:ascii="Arial" w:hAnsi="Arial" w:cs="Arial"/>
        </w:rPr>
        <w:t>Ministerstvá a iné orgány štátnej správy na základe zákonov a</w:t>
      </w:r>
      <w:r>
        <w:rPr>
          <w:rFonts w:ascii="Arial" w:hAnsi="Arial" w:cs="Arial"/>
        </w:rPr>
        <w:t xml:space="preserve"> </w:t>
      </w:r>
      <w:r w:rsidRPr="00DB5258">
        <w:rPr>
          <w:rFonts w:ascii="Arial" w:hAnsi="Arial" w:cs="Arial"/>
        </w:rPr>
        <w:t>v ich medziach môžu vydávať všeobecne záväzné právne predpisy,</w:t>
      </w:r>
      <w:r>
        <w:rPr>
          <w:rFonts w:ascii="Arial" w:hAnsi="Arial" w:cs="Arial"/>
        </w:rPr>
        <w:t xml:space="preserve"> </w:t>
      </w:r>
      <w:r w:rsidRPr="00DB5258">
        <w:rPr>
          <w:rFonts w:ascii="Arial" w:hAnsi="Arial" w:cs="Arial"/>
        </w:rPr>
        <w:t>ak sú na to splnomocnené zákonom. Tieto všeobecne záväzné právne</w:t>
      </w:r>
      <w:r>
        <w:rPr>
          <w:rFonts w:ascii="Arial" w:hAnsi="Arial" w:cs="Arial"/>
        </w:rPr>
        <w:t xml:space="preserve"> </w:t>
      </w:r>
      <w:r w:rsidRPr="00DB5258">
        <w:rPr>
          <w:rFonts w:ascii="Arial" w:hAnsi="Arial" w:cs="Arial"/>
        </w:rPr>
        <w:t>predpisy sa vyh</w:t>
      </w:r>
      <w:r>
        <w:rPr>
          <w:rFonts w:ascii="Arial" w:hAnsi="Arial" w:cs="Arial"/>
        </w:rPr>
        <w:t xml:space="preserve">lasujú spôsobom, ktorý ustanoví </w:t>
      </w:r>
      <w:r w:rsidRPr="00DB5258">
        <w:rPr>
          <w:rFonts w:ascii="Arial" w:hAnsi="Arial" w:cs="Arial"/>
        </w:rPr>
        <w:t>zákon</w:t>
      </w:r>
    </w:p>
    <w:p w:rsidR="00B55624" w:rsidRDefault="00B55624" w:rsidP="00B55624">
      <w:pPr>
        <w:autoSpaceDE w:val="0"/>
        <w:autoSpaceDN w:val="0"/>
        <w:adjustRightInd w:val="0"/>
        <w:rPr>
          <w:rFonts w:ascii="ITCBookmanEE" w:hAnsi="ITCBookmanEE" w:cs="ITCBookmanEE"/>
          <w:color w:val="231F20"/>
          <w:sz w:val="19"/>
          <w:szCs w:val="19"/>
        </w:rPr>
      </w:pPr>
    </w:p>
    <w:p w:rsidR="00B55624" w:rsidRPr="00FF6396" w:rsidRDefault="00B55624" w:rsidP="00B55624">
      <w:pPr>
        <w:rPr>
          <w:rFonts w:ascii="Arial" w:hAnsi="Arial" w:cs="Arial"/>
          <w:b/>
          <w:color w:val="000000"/>
        </w:rPr>
      </w:pPr>
      <w:r w:rsidRPr="00FF6396">
        <w:rPr>
          <w:rFonts w:ascii="Arial" w:hAnsi="Arial" w:cs="Arial"/>
          <w:b/>
          <w:color w:val="000000"/>
        </w:rPr>
        <w:t>53.Disciplinárne opatrenia – formy druhy náležitosti</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Disciplinárnym opatrením je</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a) písomné pokarhanie,</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b) zníženie služobného platu až o 15 % najdlhšie na tri</w:t>
      </w:r>
      <w:r>
        <w:rPr>
          <w:rFonts w:ascii="Arial" w:hAnsi="Arial" w:cs="Arial"/>
          <w:color w:val="231F20"/>
        </w:rPr>
        <w:t xml:space="preserve"> </w:t>
      </w:r>
      <w:r w:rsidRPr="00FF6396">
        <w:rPr>
          <w:rFonts w:ascii="Arial" w:hAnsi="Arial" w:cs="Arial"/>
          <w:color w:val="231F20"/>
        </w:rPr>
        <w:t>mesiace z posledného priznaného služobného platu.</w:t>
      </w:r>
    </w:p>
    <w:p w:rsidR="00B55624" w:rsidRPr="00FF6396" w:rsidRDefault="00B55624" w:rsidP="00B55624">
      <w:pPr>
        <w:autoSpaceDE w:val="0"/>
        <w:autoSpaceDN w:val="0"/>
        <w:adjustRightInd w:val="0"/>
        <w:rPr>
          <w:rFonts w:ascii="Arial" w:hAnsi="Arial" w:cs="Arial"/>
        </w:rPr>
      </w:pPr>
      <w:r w:rsidRPr="00FF6396">
        <w:rPr>
          <w:rFonts w:ascii="Arial" w:hAnsi="Arial" w:cs="Arial"/>
        </w:rPr>
        <w:t>(otázka 39</w:t>
      </w:r>
      <w:r>
        <w:rPr>
          <w:rFonts w:ascii="Arial" w:hAnsi="Arial" w:cs="Arial"/>
        </w:rPr>
        <w:t>.</w:t>
      </w:r>
      <w:r w:rsidRPr="00FF6396">
        <w:rPr>
          <w:rFonts w:ascii="Arial" w:hAnsi="Arial" w:cs="Arial"/>
        </w:rPr>
        <w:t>)</w:t>
      </w:r>
    </w:p>
    <w:p w:rsidR="00B55624" w:rsidRDefault="00B55624" w:rsidP="00B55624">
      <w:pPr>
        <w:autoSpaceDE w:val="0"/>
        <w:autoSpaceDN w:val="0"/>
        <w:adjustRightInd w:val="0"/>
        <w:rPr>
          <w:rFonts w:ascii="ITCBookmanEE" w:hAnsi="ITCBookmanEE" w:cs="ITCBookmanEE"/>
          <w:color w:val="231F20"/>
          <w:sz w:val="19"/>
          <w:szCs w:val="19"/>
        </w:rPr>
      </w:pPr>
    </w:p>
    <w:p w:rsidR="00B55624" w:rsidRPr="00FF6396" w:rsidRDefault="00B55624" w:rsidP="00B55624">
      <w:pPr>
        <w:autoSpaceDE w:val="0"/>
        <w:autoSpaceDN w:val="0"/>
        <w:adjustRightInd w:val="0"/>
        <w:rPr>
          <w:rFonts w:ascii="Arial" w:hAnsi="Arial" w:cs="Arial"/>
          <w:b/>
          <w:color w:val="231F20"/>
        </w:rPr>
      </w:pPr>
      <w:r w:rsidRPr="00FF6396">
        <w:rPr>
          <w:rFonts w:ascii="Arial" w:hAnsi="Arial" w:cs="Arial"/>
          <w:b/>
          <w:color w:val="231F20"/>
        </w:rPr>
        <w:t>54. VZNIK SLUŽOBNÉHO POMERU</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(1) Služobný pomer vzniká odo dňa určeného v</w:t>
      </w:r>
      <w:r>
        <w:rPr>
          <w:rFonts w:ascii="Arial" w:hAnsi="Arial" w:cs="Arial"/>
          <w:color w:val="231F20"/>
        </w:rPr>
        <w:t> </w:t>
      </w:r>
      <w:r w:rsidRPr="00FF6396">
        <w:rPr>
          <w:rFonts w:ascii="Arial" w:hAnsi="Arial" w:cs="Arial"/>
          <w:color w:val="231F20"/>
        </w:rPr>
        <w:t>rozhodnutí</w:t>
      </w:r>
      <w:r>
        <w:rPr>
          <w:rFonts w:ascii="Arial" w:hAnsi="Arial" w:cs="Arial"/>
          <w:color w:val="231F20"/>
        </w:rPr>
        <w:t xml:space="preserve"> </w:t>
      </w:r>
      <w:r w:rsidRPr="00FF6396">
        <w:rPr>
          <w:rFonts w:ascii="Arial" w:hAnsi="Arial" w:cs="Arial"/>
          <w:color w:val="231F20"/>
        </w:rPr>
        <w:t>vedúceho služobného úradu o prijatí občana</w:t>
      </w:r>
      <w:r>
        <w:rPr>
          <w:rFonts w:ascii="Arial" w:hAnsi="Arial" w:cs="Arial"/>
          <w:color w:val="231F20"/>
        </w:rPr>
        <w:t xml:space="preserve"> </w:t>
      </w:r>
      <w:r w:rsidRPr="00FF6396">
        <w:rPr>
          <w:rFonts w:ascii="Arial" w:hAnsi="Arial" w:cs="Arial"/>
          <w:color w:val="231F20"/>
        </w:rPr>
        <w:t>do štátnej služby (ďalej len „rozhodnutie o prijatí“), ak</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občan v tento deň nastúpi na výkon funkcie, do ktorej</w:t>
      </w:r>
      <w:r>
        <w:rPr>
          <w:rFonts w:ascii="Arial" w:hAnsi="Arial" w:cs="Arial"/>
          <w:color w:val="231F20"/>
        </w:rPr>
        <w:t xml:space="preserve"> </w:t>
      </w:r>
      <w:r w:rsidRPr="00FF6396">
        <w:rPr>
          <w:rFonts w:ascii="Arial" w:hAnsi="Arial" w:cs="Arial"/>
          <w:color w:val="231F20"/>
        </w:rPr>
        <w:t>bol ustanovený, a zloží vojenskú prísahu podľa osobitného</w:t>
      </w:r>
      <w:r>
        <w:rPr>
          <w:rFonts w:ascii="Arial" w:hAnsi="Arial" w:cs="Arial"/>
          <w:color w:val="231F20"/>
        </w:rPr>
        <w:t xml:space="preserve"> </w:t>
      </w:r>
      <w:r w:rsidRPr="00FF6396">
        <w:rPr>
          <w:rFonts w:ascii="Arial" w:hAnsi="Arial" w:cs="Arial"/>
          <w:color w:val="231F20"/>
        </w:rPr>
        <w:t>predpisu;18) ak občan zložil vojenskú prísahu podľa</w:t>
      </w:r>
      <w:r>
        <w:rPr>
          <w:rFonts w:ascii="Arial" w:hAnsi="Arial" w:cs="Arial"/>
          <w:color w:val="231F20"/>
        </w:rPr>
        <w:t xml:space="preserve"> </w:t>
      </w:r>
      <w:r w:rsidRPr="00FF6396">
        <w:rPr>
          <w:rFonts w:ascii="Arial" w:hAnsi="Arial" w:cs="Arial"/>
          <w:color w:val="231F20"/>
        </w:rPr>
        <w:t>osobitného predpisu18) pred prijatím do štátnej</w:t>
      </w:r>
      <w:r>
        <w:rPr>
          <w:rFonts w:ascii="Arial" w:hAnsi="Arial" w:cs="Arial"/>
          <w:color w:val="231F20"/>
        </w:rPr>
        <w:t xml:space="preserve"> </w:t>
      </w:r>
      <w:r w:rsidRPr="00FF6396">
        <w:rPr>
          <w:rFonts w:ascii="Arial" w:hAnsi="Arial" w:cs="Arial"/>
          <w:color w:val="231F20"/>
        </w:rPr>
        <w:t>služby, vojenskú prísahu neskladá.</w:t>
      </w:r>
    </w:p>
    <w:p w:rsidR="00B55624" w:rsidRDefault="00B55624" w:rsidP="00B55624">
      <w:pPr>
        <w:autoSpaceDE w:val="0"/>
        <w:autoSpaceDN w:val="0"/>
        <w:adjustRightInd w:val="0"/>
        <w:rPr>
          <w:rFonts w:ascii="Arial" w:hAnsi="Arial" w:cs="Arial"/>
          <w:color w:val="231F20"/>
        </w:rPr>
      </w:pP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(2) Rozhodnutie o prijatí musí obsahovať aj</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a) titul, meno a priezvisko,</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lastRenderedPageBreak/>
        <w:t>b) dátum a miesto narodenia,</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c) deň prijatia do štátnej služby,</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d) druh štátnej služby,</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e) čas trvania štátnej služby,</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f) funkciu, do ktorej je ustanovený,</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g) hodnosť, do ktorej je vymenovaný pri prijatí do prípravnej</w:t>
      </w:r>
      <w:r>
        <w:rPr>
          <w:rFonts w:ascii="Arial" w:hAnsi="Arial" w:cs="Arial"/>
          <w:color w:val="231F20"/>
        </w:rPr>
        <w:t xml:space="preserve"> </w:t>
      </w:r>
      <w:r w:rsidRPr="00FF6396">
        <w:rPr>
          <w:rFonts w:ascii="Arial" w:hAnsi="Arial" w:cs="Arial"/>
          <w:color w:val="231F20"/>
        </w:rPr>
        <w:t>štátnej služby alebo ktorá mu je priznaná pri</w:t>
      </w:r>
      <w:r>
        <w:rPr>
          <w:rFonts w:ascii="Arial" w:hAnsi="Arial" w:cs="Arial"/>
          <w:color w:val="231F20"/>
        </w:rPr>
        <w:t xml:space="preserve"> </w:t>
      </w:r>
      <w:r w:rsidRPr="00FF6396">
        <w:rPr>
          <w:rFonts w:ascii="Arial" w:hAnsi="Arial" w:cs="Arial"/>
          <w:color w:val="231F20"/>
        </w:rPr>
        <w:t>prijatí do dočasnej štátnej služby,</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h) miesto výkonu štátnej služby a služobný úrad,</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i) údaje potrebné na spracúvanie číselnej a</w:t>
      </w:r>
      <w:r>
        <w:rPr>
          <w:rFonts w:ascii="Arial" w:hAnsi="Arial" w:cs="Arial"/>
          <w:color w:val="231F20"/>
        </w:rPr>
        <w:t> </w:t>
      </w:r>
      <w:r w:rsidRPr="00FF6396">
        <w:rPr>
          <w:rFonts w:ascii="Arial" w:hAnsi="Arial" w:cs="Arial"/>
          <w:color w:val="231F20"/>
        </w:rPr>
        <w:t>menovitej</w:t>
      </w:r>
      <w:r>
        <w:rPr>
          <w:rFonts w:ascii="Arial" w:hAnsi="Arial" w:cs="Arial"/>
          <w:color w:val="231F20"/>
        </w:rPr>
        <w:t xml:space="preserve"> </w:t>
      </w:r>
      <w:r w:rsidRPr="00FF6396">
        <w:rPr>
          <w:rFonts w:ascii="Arial" w:hAnsi="Arial" w:cs="Arial"/>
          <w:color w:val="231F20"/>
        </w:rPr>
        <w:t>evidencie.</w:t>
      </w:r>
    </w:p>
    <w:p w:rsidR="00B55624" w:rsidRDefault="00B55624" w:rsidP="00B55624">
      <w:pPr>
        <w:autoSpaceDE w:val="0"/>
        <w:autoSpaceDN w:val="0"/>
        <w:adjustRightInd w:val="0"/>
        <w:rPr>
          <w:rFonts w:ascii="Arial" w:hAnsi="Arial" w:cs="Arial"/>
          <w:color w:val="231F20"/>
        </w:rPr>
      </w:pP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(3) Súčasne s rozhodnutím podľa odseku 1 vedúci</w:t>
      </w:r>
      <w:r>
        <w:rPr>
          <w:rFonts w:ascii="Arial" w:hAnsi="Arial" w:cs="Arial"/>
          <w:color w:val="231F20"/>
        </w:rPr>
        <w:t xml:space="preserve"> </w:t>
      </w:r>
      <w:r w:rsidRPr="00FF6396">
        <w:rPr>
          <w:rFonts w:ascii="Arial" w:hAnsi="Arial" w:cs="Arial"/>
          <w:color w:val="231F20"/>
        </w:rPr>
        <w:t>služobného úradu alebo veliteľ odovzdá občanovi opis</w:t>
      </w:r>
      <w:r>
        <w:rPr>
          <w:rFonts w:ascii="Arial" w:hAnsi="Arial" w:cs="Arial"/>
          <w:color w:val="231F20"/>
        </w:rPr>
        <w:t xml:space="preserve"> </w:t>
      </w:r>
      <w:r w:rsidRPr="00FF6396">
        <w:rPr>
          <w:rFonts w:ascii="Arial" w:hAnsi="Arial" w:cs="Arial"/>
          <w:color w:val="231F20"/>
        </w:rPr>
        <w:t>činností vyplývajúcich z funkcie a písomné oznámenie</w:t>
      </w:r>
      <w:r>
        <w:rPr>
          <w:rFonts w:ascii="Arial" w:hAnsi="Arial" w:cs="Arial"/>
          <w:color w:val="231F20"/>
        </w:rPr>
        <w:t xml:space="preserve"> </w:t>
      </w:r>
      <w:r w:rsidRPr="00FF6396">
        <w:rPr>
          <w:rFonts w:ascii="Arial" w:hAnsi="Arial" w:cs="Arial"/>
          <w:color w:val="231F20"/>
        </w:rPr>
        <w:t>o</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a) výške a zložení platu,</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b) týždennom služobnom čase,</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c) dĺžke dovolenky,</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d) dni výplaty platu,</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e) lehotách na skončenie služobného pomeru podľa</w:t>
      </w:r>
    </w:p>
    <w:p w:rsidR="00B55624" w:rsidRDefault="00B55624" w:rsidP="00B55624">
      <w:pPr>
        <w:autoSpaceDE w:val="0"/>
        <w:autoSpaceDN w:val="0"/>
        <w:adjustRightInd w:val="0"/>
        <w:rPr>
          <w:rFonts w:ascii="Arial" w:hAnsi="Arial" w:cs="Arial"/>
          <w:color w:val="231F20"/>
        </w:rPr>
      </w:pP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(4) Rozhodnutie o prijatí profesionálnemu vojakovi</w:t>
      </w:r>
      <w:r>
        <w:rPr>
          <w:rFonts w:ascii="Arial" w:hAnsi="Arial" w:cs="Arial"/>
          <w:color w:val="231F20"/>
        </w:rPr>
        <w:t xml:space="preserve"> </w:t>
      </w:r>
      <w:r w:rsidRPr="00FF6396">
        <w:rPr>
          <w:rFonts w:ascii="Arial" w:hAnsi="Arial" w:cs="Arial"/>
          <w:color w:val="231F20"/>
        </w:rPr>
        <w:t>odovzdá vedúci služobného úradu alebo veliteľ najneskôr</w:t>
      </w:r>
      <w:r>
        <w:rPr>
          <w:rFonts w:ascii="Arial" w:hAnsi="Arial" w:cs="Arial"/>
          <w:color w:val="231F20"/>
        </w:rPr>
        <w:t xml:space="preserve"> </w:t>
      </w:r>
      <w:r w:rsidRPr="00FF6396">
        <w:rPr>
          <w:rFonts w:ascii="Arial" w:hAnsi="Arial" w:cs="Arial"/>
          <w:color w:val="231F20"/>
        </w:rPr>
        <w:t>v deň vzniku služobného pomeru.</w:t>
      </w:r>
    </w:p>
    <w:p w:rsidR="00B55624" w:rsidRDefault="00B55624" w:rsidP="00B55624">
      <w:pPr>
        <w:autoSpaceDE w:val="0"/>
        <w:autoSpaceDN w:val="0"/>
        <w:adjustRightInd w:val="0"/>
        <w:rPr>
          <w:rFonts w:ascii="Arial" w:hAnsi="Arial" w:cs="Arial"/>
          <w:color w:val="231F20"/>
        </w:rPr>
      </w:pP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(5) Ustanovenie odseku 3 sa vzťahuje aj na zmeny</w:t>
      </w:r>
      <w:r>
        <w:rPr>
          <w:rFonts w:ascii="Arial" w:hAnsi="Arial" w:cs="Arial"/>
          <w:color w:val="231F20"/>
        </w:rPr>
        <w:t xml:space="preserve"> v služobnom pomere </w:t>
      </w:r>
      <w:r w:rsidRPr="00FF6396">
        <w:rPr>
          <w:rFonts w:ascii="Arial" w:hAnsi="Arial" w:cs="Arial"/>
          <w:color w:val="231F20"/>
        </w:rPr>
        <w:t>profesionálneho vojaka.</w:t>
      </w:r>
    </w:p>
    <w:p w:rsidR="00B55624" w:rsidRPr="00FF6396" w:rsidRDefault="00B55624" w:rsidP="00B55624">
      <w:pPr>
        <w:spacing w:after="240" w:line="336" w:lineRule="atLeast"/>
        <w:rPr>
          <w:rFonts w:ascii="Arial" w:hAnsi="Arial" w:cs="Arial"/>
          <w:color w:val="231F20"/>
        </w:rPr>
      </w:pPr>
      <w:r w:rsidRPr="00FF6396">
        <w:rPr>
          <w:rFonts w:ascii="Arial" w:hAnsi="Arial" w:cs="Arial"/>
          <w:color w:val="231F20"/>
        </w:rPr>
        <w:t>(6) Miestom výkonu štátnej služby sa na účely tohto</w:t>
      </w:r>
      <w:r>
        <w:rPr>
          <w:rFonts w:ascii="Arial" w:hAnsi="Arial" w:cs="Arial"/>
          <w:color w:val="231F20"/>
        </w:rPr>
        <w:t xml:space="preserve"> </w:t>
      </w:r>
      <w:r w:rsidRPr="00FF6396">
        <w:rPr>
          <w:rFonts w:ascii="Arial" w:hAnsi="Arial" w:cs="Arial"/>
          <w:color w:val="231F20"/>
        </w:rPr>
        <w:t>zákona rozumie sídlo pracoviska, kde profesionálny vojak</w:t>
      </w:r>
      <w:r>
        <w:rPr>
          <w:rFonts w:ascii="Arial" w:hAnsi="Arial" w:cs="Arial"/>
          <w:color w:val="231F20"/>
        </w:rPr>
        <w:t xml:space="preserve"> </w:t>
      </w:r>
      <w:r w:rsidRPr="00FF6396">
        <w:rPr>
          <w:rFonts w:ascii="Arial" w:hAnsi="Arial" w:cs="Arial"/>
          <w:color w:val="231F20"/>
        </w:rPr>
        <w:t>vykonáva štátnu službu.</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(1) Ak občan nemôže nastúpiť na výkon funkcie, do</w:t>
      </w:r>
      <w:r>
        <w:rPr>
          <w:rFonts w:ascii="Arial" w:hAnsi="Arial" w:cs="Arial"/>
          <w:color w:val="231F20"/>
        </w:rPr>
        <w:t xml:space="preserve"> </w:t>
      </w:r>
      <w:r w:rsidRPr="00FF6396">
        <w:rPr>
          <w:rFonts w:ascii="Arial" w:hAnsi="Arial" w:cs="Arial"/>
          <w:color w:val="231F20"/>
        </w:rPr>
        <w:t>ktorej bol ustanovený, pretože deň vzniku služobného</w:t>
      </w:r>
      <w:r>
        <w:rPr>
          <w:rFonts w:ascii="Arial" w:hAnsi="Arial" w:cs="Arial"/>
          <w:color w:val="231F20"/>
        </w:rPr>
        <w:t xml:space="preserve"> </w:t>
      </w:r>
      <w:r w:rsidRPr="00FF6396">
        <w:rPr>
          <w:rFonts w:ascii="Arial" w:hAnsi="Arial" w:cs="Arial"/>
          <w:color w:val="231F20"/>
        </w:rPr>
        <w:t>pomeru pripadol na sobotu, nedeľu, sviatok alebo ďalší</w:t>
      </w: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deň pracovného pokoja, podmienka vzniku služobného</w:t>
      </w:r>
      <w:r>
        <w:rPr>
          <w:rFonts w:ascii="Arial" w:hAnsi="Arial" w:cs="Arial"/>
          <w:color w:val="231F20"/>
        </w:rPr>
        <w:t xml:space="preserve"> </w:t>
      </w:r>
      <w:r w:rsidRPr="00FF6396">
        <w:rPr>
          <w:rFonts w:ascii="Arial" w:hAnsi="Arial" w:cs="Arial"/>
          <w:color w:val="231F20"/>
        </w:rPr>
        <w:t>pomeru v určený deň sa považuje za splnenú, ak občan</w:t>
      </w:r>
      <w:r>
        <w:rPr>
          <w:rFonts w:ascii="Arial" w:hAnsi="Arial" w:cs="Arial"/>
          <w:color w:val="231F20"/>
        </w:rPr>
        <w:t xml:space="preserve"> </w:t>
      </w:r>
      <w:r w:rsidRPr="00FF6396">
        <w:rPr>
          <w:rFonts w:ascii="Arial" w:hAnsi="Arial" w:cs="Arial"/>
          <w:color w:val="231F20"/>
        </w:rPr>
        <w:t>nastúpi na výkon funkcie v najbližší pracovný deň.</w:t>
      </w:r>
    </w:p>
    <w:p w:rsidR="00B55624" w:rsidRDefault="00B55624" w:rsidP="00B55624">
      <w:pPr>
        <w:autoSpaceDE w:val="0"/>
        <w:autoSpaceDN w:val="0"/>
        <w:adjustRightInd w:val="0"/>
        <w:rPr>
          <w:rFonts w:ascii="Arial" w:hAnsi="Arial" w:cs="Arial"/>
          <w:color w:val="231F20"/>
        </w:rPr>
      </w:pP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(2) Služobný pomer nevznikne, ak občan nenastúpi</w:t>
      </w:r>
      <w:r>
        <w:rPr>
          <w:rFonts w:ascii="Arial" w:hAnsi="Arial" w:cs="Arial"/>
          <w:color w:val="231F20"/>
        </w:rPr>
        <w:t xml:space="preserve"> </w:t>
      </w:r>
      <w:r w:rsidRPr="00FF6396">
        <w:rPr>
          <w:rFonts w:ascii="Arial" w:hAnsi="Arial" w:cs="Arial"/>
          <w:color w:val="231F20"/>
        </w:rPr>
        <w:t>na výkon štátnej služby v určený deň alebo ak občan</w:t>
      </w:r>
      <w:r>
        <w:rPr>
          <w:rFonts w:ascii="Arial" w:hAnsi="Arial" w:cs="Arial"/>
          <w:color w:val="231F20"/>
        </w:rPr>
        <w:t xml:space="preserve"> </w:t>
      </w:r>
      <w:r w:rsidRPr="00FF6396">
        <w:rPr>
          <w:rFonts w:ascii="Arial" w:hAnsi="Arial" w:cs="Arial"/>
          <w:color w:val="231F20"/>
        </w:rPr>
        <w:t>odmietol zložiť vojenskú prísahu, alebo ju zložil s výhradou.</w:t>
      </w:r>
    </w:p>
    <w:p w:rsidR="00B55624" w:rsidRDefault="00B55624" w:rsidP="00B55624">
      <w:pPr>
        <w:autoSpaceDE w:val="0"/>
        <w:autoSpaceDN w:val="0"/>
        <w:adjustRightInd w:val="0"/>
        <w:rPr>
          <w:rFonts w:ascii="Arial" w:hAnsi="Arial" w:cs="Arial"/>
          <w:color w:val="231F20"/>
        </w:rPr>
      </w:pPr>
    </w:p>
    <w:p w:rsidR="00B55624" w:rsidRPr="00FF6396" w:rsidRDefault="00B55624" w:rsidP="00B55624">
      <w:pPr>
        <w:autoSpaceDE w:val="0"/>
        <w:autoSpaceDN w:val="0"/>
        <w:adjustRightInd w:val="0"/>
        <w:rPr>
          <w:rFonts w:ascii="Arial" w:hAnsi="Arial" w:cs="Arial"/>
          <w:color w:val="231F20"/>
        </w:rPr>
      </w:pPr>
      <w:r w:rsidRPr="00FF6396">
        <w:rPr>
          <w:rFonts w:ascii="Arial" w:hAnsi="Arial" w:cs="Arial"/>
          <w:color w:val="231F20"/>
        </w:rPr>
        <w:t>(3) Ak občan nenastúpi na výkon štátnej služby z</w:t>
      </w:r>
      <w:r>
        <w:rPr>
          <w:rFonts w:ascii="Arial" w:hAnsi="Arial" w:cs="Arial"/>
          <w:color w:val="231F20"/>
        </w:rPr>
        <w:t> </w:t>
      </w:r>
      <w:r w:rsidRPr="00FF6396">
        <w:rPr>
          <w:rFonts w:ascii="Arial" w:hAnsi="Arial" w:cs="Arial"/>
          <w:color w:val="231F20"/>
        </w:rPr>
        <w:t>dôvodov</w:t>
      </w:r>
      <w:r>
        <w:rPr>
          <w:rFonts w:ascii="Arial" w:hAnsi="Arial" w:cs="Arial"/>
          <w:color w:val="231F20"/>
        </w:rPr>
        <w:t xml:space="preserve"> </w:t>
      </w:r>
      <w:r w:rsidRPr="00FF6396">
        <w:rPr>
          <w:rFonts w:ascii="Arial" w:hAnsi="Arial" w:cs="Arial"/>
          <w:color w:val="231F20"/>
        </w:rPr>
        <w:t>uvedených v § 104 ods. 1 písm. a) alebo b) a</w:t>
      </w:r>
      <w:r>
        <w:rPr>
          <w:rFonts w:ascii="Arial" w:hAnsi="Arial" w:cs="Arial"/>
          <w:color w:val="231F20"/>
        </w:rPr>
        <w:t> </w:t>
      </w:r>
      <w:r w:rsidRPr="00FF6396">
        <w:rPr>
          <w:rFonts w:ascii="Arial" w:hAnsi="Arial" w:cs="Arial"/>
          <w:color w:val="231F20"/>
        </w:rPr>
        <w:t>túto</w:t>
      </w:r>
      <w:r>
        <w:rPr>
          <w:rFonts w:ascii="Arial" w:hAnsi="Arial" w:cs="Arial"/>
          <w:color w:val="231F20"/>
        </w:rPr>
        <w:t xml:space="preserve"> </w:t>
      </w:r>
      <w:r w:rsidRPr="00FF6396">
        <w:rPr>
          <w:rFonts w:ascii="Arial" w:hAnsi="Arial" w:cs="Arial"/>
          <w:color w:val="231F20"/>
        </w:rPr>
        <w:t>prekážku včas oznámil služobnému úradu, služobný</w:t>
      </w:r>
      <w:r>
        <w:rPr>
          <w:rFonts w:ascii="Arial" w:hAnsi="Arial" w:cs="Arial"/>
          <w:color w:val="231F20"/>
        </w:rPr>
        <w:t xml:space="preserve"> </w:t>
      </w:r>
      <w:r w:rsidRPr="00FF6396">
        <w:rPr>
          <w:rFonts w:ascii="Arial" w:hAnsi="Arial" w:cs="Arial"/>
          <w:color w:val="231F20"/>
        </w:rPr>
        <w:t>pomer vznikne odo dňa nasledujúceho po dni, keď prekážka</w:t>
      </w:r>
      <w:r>
        <w:rPr>
          <w:rFonts w:ascii="Arial" w:hAnsi="Arial" w:cs="Arial"/>
          <w:color w:val="231F20"/>
        </w:rPr>
        <w:t xml:space="preserve"> </w:t>
      </w:r>
      <w:r w:rsidRPr="00FF6396">
        <w:rPr>
          <w:rFonts w:ascii="Arial" w:hAnsi="Arial" w:cs="Arial"/>
          <w:color w:val="231F20"/>
        </w:rPr>
        <w:t>odpadne. Vedúci služobného úradu v</w:t>
      </w:r>
      <w:r>
        <w:rPr>
          <w:rFonts w:ascii="Arial" w:hAnsi="Arial" w:cs="Arial"/>
          <w:color w:val="231F20"/>
        </w:rPr>
        <w:t> </w:t>
      </w:r>
      <w:r w:rsidRPr="00FF6396">
        <w:rPr>
          <w:rFonts w:ascii="Arial" w:hAnsi="Arial" w:cs="Arial"/>
          <w:color w:val="231F20"/>
        </w:rPr>
        <w:t>rozhodnutí</w:t>
      </w:r>
      <w:r>
        <w:rPr>
          <w:rFonts w:ascii="Arial" w:hAnsi="Arial" w:cs="Arial"/>
          <w:color w:val="231F20"/>
        </w:rPr>
        <w:t xml:space="preserve"> </w:t>
      </w:r>
      <w:r w:rsidRPr="00FF6396">
        <w:rPr>
          <w:rFonts w:ascii="Arial" w:hAnsi="Arial" w:cs="Arial"/>
          <w:color w:val="231F20"/>
        </w:rPr>
        <w:t>uvedie skutočný deň vzniku služobného pomeru.</w:t>
      </w:r>
    </w:p>
    <w:p w:rsidR="00B55624" w:rsidRDefault="00B55624" w:rsidP="00B55624">
      <w:pPr>
        <w:spacing w:after="240" w:line="336" w:lineRule="atLeast"/>
        <w:rPr>
          <w:rStyle w:val="apple-style-span"/>
        </w:rPr>
      </w:pPr>
    </w:p>
    <w:p w:rsidR="00B55624" w:rsidRPr="00E07B0A" w:rsidRDefault="00B55624" w:rsidP="00B55624">
      <w:pPr>
        <w:rPr>
          <w:color w:val="000000"/>
        </w:rPr>
      </w:pPr>
    </w:p>
    <w:p w:rsidR="00B55624" w:rsidRPr="00E07B0A" w:rsidRDefault="00B55624" w:rsidP="00B55624">
      <w:pPr>
        <w:autoSpaceDE w:val="0"/>
        <w:autoSpaceDN w:val="0"/>
        <w:adjustRightInd w:val="0"/>
        <w:rPr>
          <w:color w:val="231F20"/>
        </w:rPr>
      </w:pPr>
      <w:r w:rsidRPr="00E07B0A">
        <w:rPr>
          <w:color w:val="000000"/>
        </w:rPr>
        <w:t xml:space="preserve">55) Náhrada škody podľa 346 : </w:t>
      </w:r>
    </w:p>
    <w:p w:rsidR="00B55624" w:rsidRPr="00E07B0A" w:rsidRDefault="00B55624" w:rsidP="00B55624">
      <w:pPr>
        <w:autoSpaceDE w:val="0"/>
        <w:autoSpaceDN w:val="0"/>
        <w:adjustRightInd w:val="0"/>
        <w:jc w:val="both"/>
        <w:rPr>
          <w:color w:val="231F20"/>
        </w:rPr>
      </w:pPr>
      <w:r w:rsidRPr="00E07B0A">
        <w:rPr>
          <w:color w:val="231F20"/>
        </w:rPr>
        <w:t xml:space="preserve">Na ochranu majetku  štátu vedúci služobného úradu a veliteľ sú oprávnení poveriť profesionálneho vojaka vykonávaním kontroly vecí, ktoré profesionálny vojak vnáša na pracovisko, do vojenského útvaru alebo vojenského zariadenia alebo ktoré z nich odnáša, prípadne vykonať aj osobnú prehliadku profesionálneho vojaka. Pri kontrole sa musia dodržať predpisy o ochrane osobnej slobody a nesmie byť porušovaná ľudská dôstojnosť. Za správcu majetku štátu vo veciach náhrady škody koná a rozhoduje vedúci služobného úradu. Vedúci služobného úradu je povinný vymáhať od profesionálneho vojaka náhradu škody, za ktorú </w:t>
      </w:r>
      <w:r w:rsidRPr="00E07B0A">
        <w:rPr>
          <w:color w:val="231F20"/>
        </w:rPr>
        <w:lastRenderedPageBreak/>
        <w:t>profesionálny vojak zodpovedá. Profesionálny vojak nezodpovedá za škodu, ktorá vyplýva z výcvikového rizika.</w:t>
      </w:r>
    </w:p>
    <w:p w:rsidR="00B55624" w:rsidRPr="00E07B0A" w:rsidRDefault="00B55624" w:rsidP="00B55624">
      <w:pPr>
        <w:autoSpaceDE w:val="0"/>
        <w:autoSpaceDN w:val="0"/>
        <w:adjustRightInd w:val="0"/>
        <w:jc w:val="both"/>
        <w:rPr>
          <w:color w:val="231F20"/>
        </w:rPr>
      </w:pPr>
      <w:r w:rsidRPr="00E07B0A">
        <w:rPr>
          <w:color w:val="231F20"/>
        </w:rPr>
        <w:t xml:space="preserve">ods1) Od uplatnenia náhrady škody možno v osobitne odôvodnených prípadoch upustiť celkom alebo čiastočne, ak došlo ku škode za mimoriadne sťažených podmienok, najmä pri výcviku, vojenskej akcii alebo bezprostredne po nej, vyslaní ozbrojených síl mimo územia Slovenskej republiky alebo vážnej ujme na zdraví, ktorú profesionálny vojak utrpel v súvislosti so spôsobením škody. </w:t>
      </w:r>
    </w:p>
    <w:p w:rsidR="00B55624" w:rsidRPr="00E07B0A" w:rsidRDefault="00B55624" w:rsidP="00B55624">
      <w:pPr>
        <w:autoSpaceDE w:val="0"/>
        <w:autoSpaceDN w:val="0"/>
        <w:adjustRightInd w:val="0"/>
        <w:jc w:val="both"/>
        <w:rPr>
          <w:color w:val="231F20"/>
        </w:rPr>
      </w:pPr>
      <w:r w:rsidRPr="00E07B0A">
        <w:rPr>
          <w:color w:val="231F20"/>
        </w:rPr>
        <w:t>Pri určovaní výšky náhrady škody podľa ods 1 sa prihliada najmä na doterajšie plnenie služobných povinností profesionálneho vojaka, na výšku spôsobenej škody, na okolnosti jej vzniku a na osobné a majetkové pomery profesionálneho vojaka.</w:t>
      </w:r>
    </w:p>
    <w:p w:rsidR="00B55624" w:rsidRPr="00E07B0A" w:rsidRDefault="00B55624" w:rsidP="00B55624">
      <w:pPr>
        <w:autoSpaceDE w:val="0"/>
        <w:autoSpaceDN w:val="0"/>
        <w:adjustRightInd w:val="0"/>
        <w:jc w:val="both"/>
        <w:rPr>
          <w:color w:val="231F20"/>
        </w:rPr>
      </w:pPr>
      <w:r w:rsidRPr="00E07B0A">
        <w:rPr>
          <w:color w:val="231F20"/>
        </w:rPr>
        <w:t>Ak vedúci služobného úradu alebo veliteľ zistí, že bola spôsobená škoda, je povinný najneskôr do 24 hodín nariadiť vyšetrenie škody. V prípade podozrenia, že za škodu zodpovedá aj vedúci služobného úradu alebo veliteľ, príslušným na úkony je jeho najbližší nadriadený vedúci služobného úradu alebo najbližší nadriadený veliteľ. Výšku požadovanej náhrady škody a spôsob jej náhrady určuje vedúci služobného úradu alebo veliteľ, ktorý ju prejedná so zodpovedným profesionálnym vojakom.</w:t>
      </w:r>
    </w:p>
    <w:p w:rsidR="00B55624" w:rsidRPr="00E07B0A" w:rsidRDefault="00B55624" w:rsidP="00B55624">
      <w:pPr>
        <w:autoSpaceDE w:val="0"/>
        <w:autoSpaceDN w:val="0"/>
        <w:adjustRightInd w:val="0"/>
        <w:rPr>
          <w:color w:val="231F20"/>
        </w:rPr>
      </w:pPr>
    </w:p>
    <w:p w:rsidR="00B55624" w:rsidRPr="00E07B0A" w:rsidRDefault="00B55624" w:rsidP="00B55624">
      <w:pPr>
        <w:autoSpaceDE w:val="0"/>
        <w:autoSpaceDN w:val="0"/>
        <w:adjustRightInd w:val="0"/>
        <w:rPr>
          <w:color w:val="231F20"/>
        </w:rPr>
      </w:pPr>
    </w:p>
    <w:p w:rsidR="00B55624" w:rsidRPr="00E07B0A" w:rsidRDefault="00B55624" w:rsidP="00B55624">
      <w:pPr>
        <w:autoSpaceDE w:val="0"/>
        <w:autoSpaceDN w:val="0"/>
        <w:adjustRightInd w:val="0"/>
        <w:rPr>
          <w:color w:val="231F20"/>
        </w:rPr>
      </w:pPr>
      <w:r w:rsidRPr="00E07B0A">
        <w:rPr>
          <w:color w:val="231F20"/>
        </w:rPr>
        <w:t>56) Náhrada škody ak je spôsobená trestným činom:</w:t>
      </w:r>
    </w:p>
    <w:p w:rsidR="00B55624" w:rsidRPr="00E07B0A" w:rsidRDefault="00B55624" w:rsidP="00B55624">
      <w:pPr>
        <w:autoSpaceDE w:val="0"/>
        <w:autoSpaceDN w:val="0"/>
        <w:adjustRightInd w:val="0"/>
        <w:jc w:val="both"/>
        <w:rPr>
          <w:color w:val="231F20"/>
        </w:rPr>
      </w:pPr>
      <w:r w:rsidRPr="00E07B0A">
        <w:rPr>
          <w:color w:val="231F20"/>
        </w:rPr>
        <w:t>O náhrade škody, ktorú profesionálny vojak spôsobil trestným činom, rozhoduje súd. Ak konanie, ktorým profesionálny vojak spôsobil škodu, nie je prejednávané súdom, o náhrade škody rozhoduje vedúci služobného úradu alebo veliteľ.</w:t>
      </w:r>
    </w:p>
    <w:p w:rsidR="00B55624" w:rsidRPr="00E07B0A" w:rsidRDefault="00B55624" w:rsidP="00B55624">
      <w:pPr>
        <w:autoSpaceDE w:val="0"/>
        <w:autoSpaceDN w:val="0"/>
        <w:adjustRightInd w:val="0"/>
        <w:jc w:val="both"/>
        <w:rPr>
          <w:color w:val="231F20"/>
        </w:rPr>
      </w:pPr>
      <w:r w:rsidRPr="00E07B0A">
        <w:rPr>
          <w:color w:val="231F20"/>
        </w:rPr>
        <w:t>Rozhodnutie vedúceho služobného úradu alebo veliteľa o povinnosti nahradiť škodu je vykonateľné, len čo uplynie lehota na plnenie. Ak nie je v rozhodnutí uložená povinnosť na plnenie, je rozhodnutie vykonateľné, len čo nadobudne právoplatnosť. Právoplatné rozhodnutie vedúceho služobného úradu alebo veliteľa o povinnosti nahradiť škodu je súdne vykonateľné v lehote desiatich rokov odo dňa nadobudnutia právoplatnosti rozhodnutia. Vedúci služobného úradu alebo veliteľ môže upustiť od vymáhania neuhradeného zostatku náhrady škody, ak profesionálny vojak riadne a včas uhradil aspoň dve tretiny sumy z určenej náhrady škody a ak vo výkone štátnej služby dosahuje mimoriadne dobré alebo dobré výsledky alebo sa dostane do ťaživej sociálnej situácie. Vedúci služobného úradu alebo veliteľ nemôže upustiť od vymáhania náhrady škody, ktorú profesionálny vojak spôsobil úmyselne, pod vplyvom alkoholu alebo po použití omamných látok alebo psychotropných látok na zverených hodnotách, ktoré je povinný vyúčtovať, alebo stratou zverených predmetov.</w:t>
      </w:r>
    </w:p>
    <w:p w:rsidR="00B55624" w:rsidRPr="00E07B0A" w:rsidRDefault="00B55624" w:rsidP="00B55624">
      <w:pPr>
        <w:autoSpaceDE w:val="0"/>
        <w:autoSpaceDN w:val="0"/>
        <w:adjustRightInd w:val="0"/>
        <w:jc w:val="both"/>
        <w:rPr>
          <w:color w:val="231F20"/>
        </w:rPr>
      </w:pPr>
    </w:p>
    <w:p w:rsidR="00B55624" w:rsidRPr="00E07B0A" w:rsidRDefault="00B55624" w:rsidP="00B55624">
      <w:pPr>
        <w:autoSpaceDE w:val="0"/>
        <w:autoSpaceDN w:val="0"/>
        <w:adjustRightInd w:val="0"/>
        <w:jc w:val="both"/>
        <w:rPr>
          <w:color w:val="231F20"/>
        </w:rPr>
      </w:pPr>
      <w:r w:rsidRPr="00E07B0A">
        <w:rPr>
          <w:color w:val="231F20"/>
        </w:rPr>
        <w:t>57) Pred pracovné vzťahy (predzmluvné vzťahy):</w:t>
      </w:r>
    </w:p>
    <w:p w:rsidR="00B55624" w:rsidRPr="00E07B0A" w:rsidRDefault="00B55624" w:rsidP="00B55624">
      <w:pPr>
        <w:spacing w:after="240"/>
        <w:rPr>
          <w:color w:val="000000"/>
        </w:rPr>
      </w:pPr>
      <w:r w:rsidRPr="00E07B0A">
        <w:rPr>
          <w:color w:val="000000"/>
        </w:rPr>
        <w:t>Pred uzatvorením pracovnej zmluvy je zamestnávateľ povinný oboznámiť fyzickú osobu s právami a povinnosťami, ktoré pre ňu vyplynú z pracovnej zmluvy, s pracovnými podmienkami a mzdovými podmienkami, za ktorých má prácu vykonávať.</w:t>
      </w:r>
      <w:r w:rsidRPr="00E07B0A">
        <w:rPr>
          <w:color w:val="000000"/>
        </w:rPr>
        <w:br/>
        <w:t>Ak osobitný právny predpis vyžaduje na výkon práce zdravotnú spôsobilosť na prácu, psychickú spôsobilosť na prácu alebo iný predpoklad, zamestnávateľ môže uzatvoriť pracovnú zmluvu len s fyzickou osobou zdravotne spôsobilou alebo psychicky spôsobilou na túto prácu alebo s fyzickou osobou, ktorá spĺňa iný predpoklad.</w:t>
      </w:r>
      <w:r w:rsidRPr="00E07B0A">
        <w:rPr>
          <w:color w:val="000000"/>
        </w:rPr>
        <w:br/>
        <w:t>Zamestnávateľ môže uzatvoriť pracovnú zmluvu s mladistvým iba po predchádzajúcom lekárskom vyšetrení mladistvého, a po vyjadrení jeho zákonného zástupcu.</w:t>
      </w:r>
      <w:r w:rsidRPr="00E07B0A">
        <w:rPr>
          <w:color w:val="000000"/>
        </w:rPr>
        <w:br/>
        <w:t>Zamestnávateľ môže od fyzickej osoby, ktorá sa uchádza o prvé zamestnanie, vyžadovať len informácie, ktoré súvisia s prácou, ktorú má vykonávať. Zamestnávateľ môže od fyzickej osoby, ktorá už bola zamestnávaná, požadovať predloženie pracovného posudku a potvrdenia o zamestnaní.</w:t>
      </w:r>
      <w:r w:rsidRPr="00E07B0A">
        <w:rPr>
          <w:color w:val="000000"/>
        </w:rPr>
        <w:br/>
      </w:r>
      <w:r w:rsidRPr="00E07B0A">
        <w:rPr>
          <w:color w:val="000000"/>
        </w:rPr>
        <w:lastRenderedPageBreak/>
        <w:t>Zamestnávateľ nesmie vyžadovať od fyzickej osoby informácie o tehotenstve, o rodinných pomeroch, o bezúhonnosti s výnimkou, ak ide o prácu, pri ktorej sa podľa osobitného predpisu vyžaduje bezúhonnosť, alebo ak požiadavku bezúhonnosti vyžaduje povaha práce, ktorú má fyzická osoba vykonávať, o politickej príslušnosti, odborovej príslušnosti a náboženskej príslušnosti.</w:t>
      </w:r>
      <w:r w:rsidRPr="00E07B0A">
        <w:rPr>
          <w:color w:val="000000"/>
        </w:rPr>
        <w:br/>
        <w:t>Fyzická osoba je povinná informovať zamestnávateľa o skutočnostiach, ktoré bránia výkonu práce alebo ktoré by mohli zamestnávateľovi spôsobiť ujmu, a o dĺžke pracovného času u iného zamestnávateľa ak ide o mladistvého.</w:t>
      </w:r>
      <w:r w:rsidRPr="00E07B0A">
        <w:rPr>
          <w:color w:val="000000"/>
        </w:rPr>
        <w:br/>
        <w:t>Zamestnávateľ pri prijímaní fyzickej osoby do zamestnania nesmie porušiť zásadu rovnakého zaobchádzania, ak ide o prístup k zamestnaniu.</w:t>
      </w:r>
    </w:p>
    <w:p w:rsidR="00B55624" w:rsidRPr="00E07B0A" w:rsidRDefault="00B55624" w:rsidP="00B55624">
      <w:pPr>
        <w:autoSpaceDE w:val="0"/>
        <w:autoSpaceDN w:val="0"/>
        <w:adjustRightInd w:val="0"/>
        <w:jc w:val="both"/>
        <w:rPr>
          <w:color w:val="231F20"/>
        </w:rPr>
      </w:pPr>
      <w:r w:rsidRPr="00E07B0A">
        <w:rPr>
          <w:color w:val="231F20"/>
        </w:rPr>
        <w:t>58) Ako dlho trvá skúšobná doba?</w:t>
      </w:r>
    </w:p>
    <w:p w:rsidR="00B55624" w:rsidRPr="00E07B0A" w:rsidRDefault="00B55624" w:rsidP="00B55624">
      <w:pPr>
        <w:spacing w:after="240"/>
        <w:jc w:val="both"/>
        <w:rPr>
          <w:color w:val="000000"/>
        </w:rPr>
      </w:pPr>
      <w:r w:rsidRPr="00E07B0A">
        <w:rPr>
          <w:color w:val="000000"/>
        </w:rPr>
        <w:t>V pracovnej zmluve možno dohodnúť skúšobnú dobu, ktorá je najviac tri mesiace. Skúšobnú dobu nemožno predlžovať. Skúšobná doba sa predlžuje o čas prekážok v práci na strane zamestnanca. Skúšobná doba sa musí dohodnúť písomne, inak je neplatná.</w:t>
      </w:r>
      <w:r w:rsidRPr="00E07B0A">
        <w:rPr>
          <w:color w:val="000000"/>
        </w:rPr>
        <w:br/>
      </w:r>
      <w:r w:rsidRPr="00E07B0A">
        <w:t>Skúšobnú dobu nie je možné dohodnúť v prípade opätovne uzatváraných pracovných pomerov na určitú dobu.</w:t>
      </w:r>
    </w:p>
    <w:p w:rsidR="00B55624" w:rsidRPr="00E07B0A" w:rsidRDefault="00B55624" w:rsidP="00B55624">
      <w:pPr>
        <w:autoSpaceDE w:val="0"/>
        <w:autoSpaceDN w:val="0"/>
        <w:adjustRightInd w:val="0"/>
        <w:jc w:val="both"/>
        <w:rPr>
          <w:color w:val="231F20"/>
        </w:rPr>
      </w:pPr>
      <w:r w:rsidRPr="00E07B0A">
        <w:rPr>
          <w:color w:val="231F20"/>
        </w:rPr>
        <w:t>59) Podklady pre rozhodovanie v správnom konaní:</w:t>
      </w:r>
    </w:p>
    <w:p w:rsidR="00B55624" w:rsidRPr="00E07B0A" w:rsidRDefault="00B55624" w:rsidP="00B55624">
      <w:pPr>
        <w:autoSpaceDE w:val="0"/>
        <w:autoSpaceDN w:val="0"/>
        <w:adjustRightInd w:val="0"/>
        <w:jc w:val="both"/>
        <w:rPr>
          <w:rFonts w:eastAsia="PalatinoLinotype-Roman"/>
        </w:rPr>
      </w:pPr>
      <w:r w:rsidRPr="00E07B0A">
        <w:rPr>
          <w:rFonts w:eastAsia="PalatinoLinotype-Roman"/>
        </w:rPr>
        <w:t>Správny orgán je povinný zistiť presne a úplne skutočný stav veci a za tým účelom si obstarať potrebné podklady pre rozhodnutie. Pritom nie je viazaný len návrhmi účastníkov konania. Podkladom pre rozhodnutie sú najmä podania, návrhy a vyjadrenia účastníkov konania, dôkazy, čestné vyhlásenia, ako aj skutočnosti všeobecne známe alebo známe správnemu orgánu z jeho úradnej činnosti. Rozsah a spôsob zisťovania podkladov pre rozhodnutie určuje správny orgán. Na žiadosť správneho orgánu sú štátne orgány orgány územnej samosprávy, fyzické osoby a právnické osoby povinné oznámiť skutočnosti, ktoré majú význam pre konanie a rozhodnutie. Účastník konania a zúčastnená osoba má právo navrhovať dôkazy a ich doplnenie a klásť svedkom a znalcom otázky pri</w:t>
      </w:r>
    </w:p>
    <w:p w:rsidR="00B55624" w:rsidRPr="00E07B0A" w:rsidRDefault="00B55624" w:rsidP="00B55624">
      <w:pPr>
        <w:autoSpaceDE w:val="0"/>
        <w:autoSpaceDN w:val="0"/>
        <w:adjustRightInd w:val="0"/>
        <w:jc w:val="both"/>
        <w:rPr>
          <w:rFonts w:eastAsia="PalatinoLinotype-Roman"/>
        </w:rPr>
      </w:pPr>
      <w:r w:rsidRPr="00E07B0A">
        <w:rPr>
          <w:rFonts w:eastAsia="PalatinoLinotype-Roman"/>
        </w:rPr>
        <w:t>ústnom pojednávaní a miestnej ohliadke. Správny orgán je povinný dať účastníkom konania a zúčastneným osobám možnosť, aby sa pred vydaním rozhodnutia mohli vyjadriť k jeho podkladu i k spôsobu jeho zistenia, prípadne navrhnúť jeho doplnenie.</w:t>
      </w:r>
    </w:p>
    <w:p w:rsidR="00B55624" w:rsidRPr="00E07B0A" w:rsidRDefault="00B55624" w:rsidP="00B55624">
      <w:pPr>
        <w:autoSpaceDE w:val="0"/>
        <w:autoSpaceDN w:val="0"/>
        <w:adjustRightInd w:val="0"/>
        <w:jc w:val="both"/>
        <w:rPr>
          <w:rFonts w:eastAsia="PalatinoLinotype-Roman"/>
        </w:rPr>
      </w:pPr>
    </w:p>
    <w:p w:rsidR="00B55624" w:rsidRPr="00E07B0A" w:rsidRDefault="00B55624" w:rsidP="00B55624">
      <w:pPr>
        <w:autoSpaceDE w:val="0"/>
        <w:autoSpaceDN w:val="0"/>
        <w:adjustRightInd w:val="0"/>
        <w:jc w:val="both"/>
        <w:rPr>
          <w:rFonts w:eastAsia="PalatinoLinotype-Roman"/>
        </w:rPr>
      </w:pPr>
    </w:p>
    <w:p w:rsidR="00B55624" w:rsidRPr="00E07B0A" w:rsidRDefault="00B55624" w:rsidP="00B55624">
      <w:pPr>
        <w:autoSpaceDE w:val="0"/>
        <w:autoSpaceDN w:val="0"/>
        <w:adjustRightInd w:val="0"/>
        <w:jc w:val="both"/>
        <w:rPr>
          <w:rFonts w:eastAsia="PalatinoLinotype-Roman"/>
        </w:rPr>
      </w:pPr>
      <w:r w:rsidRPr="00E07B0A">
        <w:rPr>
          <w:rFonts w:eastAsia="PalatinoLinotype-Roman"/>
        </w:rPr>
        <w:t>63) Výberové konanie:</w:t>
      </w:r>
    </w:p>
    <w:p w:rsidR="00B55624" w:rsidRPr="00E07B0A" w:rsidRDefault="00B55624" w:rsidP="00B55624">
      <w:pPr>
        <w:autoSpaceDE w:val="0"/>
        <w:autoSpaceDN w:val="0"/>
        <w:adjustRightInd w:val="0"/>
        <w:jc w:val="both"/>
        <w:rPr>
          <w:color w:val="231F20"/>
        </w:rPr>
      </w:pPr>
      <w:r w:rsidRPr="00E07B0A">
        <w:rPr>
          <w:color w:val="231F20"/>
        </w:rPr>
        <w:t xml:space="preserve">Funkcia, do ktorej sa občan ustanoví pri prijatí do prípravnej štátnej služby alebo do dočasnej štátnej služby, sa obsadzuje na základe výberového konania. Overuje sa ním splnenie podmienok, ktoré sú potrebné vzhľadom na povahu činnosti, ktoré má profesionálny vojak vykonávať. Vyhlasuje ho služobný úrad v tlači, prípadne v iných verejnosti prístupných prostriedkoch masovej komunikácie najmenej tri týždne pred jeho začatím s uvedením údajov, ktorými sú názov funkcie, druh štátnej služby, podmienky prijatia do štátnej služby, zoznam požadovaných dokladov, dátum a miesto podania žiadosti. Výberové konanie na funkcie pre profesionálnych vojakov v štátnej službe v organizačných zložkách Vojenského spravodajstva je neverejné. Vo výberovom konaní občan predloží vyplnený osobný dotazník, ktorého súčasťou sú osobné údaje, životopis, občiansky preukaz a doklady o dosiahnutom vzdelaní alebo ich overené kópie, vojenskú knižku, ak vykonal základnú službu alebo náhradnú službu, čestné vyhlásenie, že nemá cudzie štátne občianstvo, nemá trvalý pobyt na území iného štátu, nevykonáva činnosti, ktorých vykonávanie je v štátnej službe obmedzené alebo zakázané, prípadne vyhlásenie o tom, že ku dňu prijatia do štátnej služby vykonávanie takých činností skončí, súhlasí s výkonom štátnej služby podľa potrieb služobného úradu, bol oboznámený s podmienkami výkonu štátnej služby, odpis z registra trestov, ktorý ku dňu jeho predloženia nie je starší ako tri mesiace, písomné hodnotenie, pracovný posudok alebo </w:t>
      </w:r>
      <w:r w:rsidRPr="00E07B0A">
        <w:rPr>
          <w:color w:val="231F20"/>
        </w:rPr>
        <w:lastRenderedPageBreak/>
        <w:t xml:space="preserve">služobný posudok z posledného zamestnania, ak bol zamestnaný. Vo výberovom konaní na funkciu vojenského duchovného občan predloží aj písomné stanovisko príslušnej cirkevnej autority. Služobný úrad, ktorý výberové konanie vyhlásil, pozve občana, ktorý spĺňa podmienky, na výberové konanie najmenej sedem dní pred jeho začatím. Výberové konanie uskutočňujú výberové komisie (min 3 členovia) zriadené služobným úradom, ktorý výberové konanie vyhlásil. Predsedom komisie je profesionálny vojak s najvyššou hodnosťou. </w:t>
      </w:r>
    </w:p>
    <w:p w:rsidR="00B55624" w:rsidRPr="00E07B0A" w:rsidRDefault="00B55624" w:rsidP="00B55624">
      <w:pPr>
        <w:autoSpaceDE w:val="0"/>
        <w:autoSpaceDN w:val="0"/>
        <w:adjustRightInd w:val="0"/>
        <w:jc w:val="both"/>
        <w:rPr>
          <w:color w:val="231F20"/>
        </w:rPr>
      </w:pPr>
      <w:r w:rsidRPr="00E07B0A">
        <w:rPr>
          <w:color w:val="231F20"/>
        </w:rPr>
        <w:t>Zdravotná spôsobilosť sa preukazuje výsledkami lekárskej prehliadky, ktorú možno doplniť odborným lekárskym vyšetrením. Previerka psychickej spôsobilosti sa vykonáva psycho diagnostickým vyšetrením. Previerka fyzickej zdatnosti sa vykoná v rámci výberového konania. Podmienky zdravotnej spôsobilosti, previerky psychickej spôsobilosti a fyzickej zdatnosti na posúdenie spôsobilosti občana na prijatie do štátnej služby ustanoví všeobecne záväzný právny predpis, ktorý vydá ministerstvo. Ovládanie štátneho jazyka v rámci výberového konania občan preukazuje vysvedčením z posledného ročníka strednej školy. Na základe výsledkov výberového konania služobný úrad zašle občanovi do desiatich dní písomné oznámenie o splnení, resp. nesplnení podmienok prijatia do štátnej služby.</w:t>
      </w:r>
    </w:p>
    <w:p w:rsidR="00B55624" w:rsidRPr="00E07B0A" w:rsidRDefault="00B55624" w:rsidP="00B55624">
      <w:pPr>
        <w:autoSpaceDE w:val="0"/>
        <w:autoSpaceDN w:val="0"/>
        <w:adjustRightInd w:val="0"/>
        <w:jc w:val="both"/>
        <w:rPr>
          <w:color w:val="231F20"/>
        </w:rPr>
      </w:pPr>
    </w:p>
    <w:p w:rsidR="00B55624" w:rsidRPr="00E07B0A" w:rsidRDefault="00B55624" w:rsidP="00B55624">
      <w:pPr>
        <w:autoSpaceDE w:val="0"/>
        <w:autoSpaceDN w:val="0"/>
        <w:adjustRightInd w:val="0"/>
        <w:jc w:val="both"/>
        <w:rPr>
          <w:color w:val="231F20"/>
        </w:rPr>
      </w:pPr>
      <w:r w:rsidRPr="00E07B0A">
        <w:rPr>
          <w:color w:val="231F20"/>
        </w:rPr>
        <w:t>64) Prepustenie profesionálneho vojaka:</w:t>
      </w:r>
    </w:p>
    <w:p w:rsidR="00B55624" w:rsidRPr="00E07B0A" w:rsidRDefault="00B55624" w:rsidP="00B55624">
      <w:pPr>
        <w:autoSpaceDE w:val="0"/>
        <w:autoSpaceDN w:val="0"/>
        <w:adjustRightInd w:val="0"/>
        <w:jc w:val="both"/>
        <w:rPr>
          <w:color w:val="231F20"/>
        </w:rPr>
      </w:pPr>
      <w:r w:rsidRPr="00E07B0A">
        <w:rPr>
          <w:color w:val="231F20"/>
        </w:rPr>
        <w:t>Služobný pomer profesionálneho vojaka sa skončí prepustením, ak v dôsledku organizačnej zmeny nie je pre neho v štátnej službe iná funkcia, do ktorej by mohol byť ustanovený, podľa právoplatného rozhodnutia prieskumnej komisie je trvalo nespôsobilý vykonávať doterajšiu funkciu a nie je pre neho iná funkcia, ktorej výkon by nebol na ujmu jeho zdravia, podľa právoplatného rozhodnutia prieskumnej komisie je trvalo nespôsobilý vykonávať štátnu službu, závažným spôsobom porušil niektorú základnú povinnosť alebo porušil niektorý zákaz, podľa právoplatného služobného hodnotenia je hodnotený</w:t>
      </w:r>
    </w:p>
    <w:p w:rsidR="00B55624" w:rsidRPr="00E07B0A" w:rsidRDefault="00B55624" w:rsidP="00B55624">
      <w:pPr>
        <w:autoSpaceDE w:val="0"/>
        <w:autoSpaceDN w:val="0"/>
        <w:adjustRightInd w:val="0"/>
        <w:jc w:val="both"/>
        <w:rPr>
          <w:color w:val="231F20"/>
        </w:rPr>
      </w:pPr>
      <w:r w:rsidRPr="00E07B0A">
        <w:rPr>
          <w:color w:val="231F20"/>
        </w:rPr>
        <w:t>ako nespôsobilý vykonávať štátnu službu, bol právoplatne odsúdený pre úmyselný trestný čin alebo pre trestný čin na nepodmienečný trest odňatia slobody, nie je pre neho v štátnej službe iná funkcia, do ktorej by mohol byť ustanovený, a ide o profesionálneho vojaka, ktorému zanikol služobný pomer prokurátora, právneho čakateľa prokuratúry, výkon funkcie sudcu, skončila prípravná služba justičného čakateľa pred vykonaním odbornej justičnej skúšky alebo nezložením odbornej justičnej skúšky alebo ktorému skončila jeho stála štátna služba pred vymenovaním do funkcie sudcu, mu uplynula maximálna doba služby, mu uplynula doba výsluhy v hodnosti a nebol zaradený do programu udržiavania, mu uplynula dohodnutá doba na zotrvanie v dočasnej štátnej službe, dosiahol 55 rokov veku, skončil výkon funkcie s plánovanou hodnosťou generál; to neplatí, ak ide o sudcu vojenského sudu, alebo o odvolaní vojenského duchovného rozhodla príslušná cirkevná autorita.</w:t>
      </w:r>
    </w:p>
    <w:p w:rsidR="00B55624" w:rsidRPr="00E07B0A" w:rsidRDefault="00B55624" w:rsidP="00B55624">
      <w:pPr>
        <w:autoSpaceDE w:val="0"/>
        <w:autoSpaceDN w:val="0"/>
        <w:adjustRightInd w:val="0"/>
        <w:jc w:val="both"/>
        <w:rPr>
          <w:color w:val="231F20"/>
        </w:rPr>
      </w:pPr>
      <w:r w:rsidRPr="00E07B0A">
        <w:rPr>
          <w:color w:val="231F20"/>
        </w:rPr>
        <w:t>Služobný pomer profesionálneho vojaka možno ukončiť prepustením, ak požiadal o skončenie služobného pomeru pred uplynutím doby, bol právoplatne odsúdený pre trestný čin. Žiadosť o skončenie služobného pomeru môže profesionálny vojak vziať späť len s písomným súhlasom vedúceho služobného úradu, ktorý je oprávnený vo veci rozhodnúť.</w:t>
      </w:r>
    </w:p>
    <w:p w:rsidR="00B55624" w:rsidRPr="00E07B0A" w:rsidRDefault="00B55624" w:rsidP="00B55624">
      <w:pPr>
        <w:autoSpaceDE w:val="0"/>
        <w:autoSpaceDN w:val="0"/>
        <w:adjustRightInd w:val="0"/>
        <w:jc w:val="both"/>
        <w:rPr>
          <w:color w:val="231F20"/>
        </w:rPr>
      </w:pPr>
      <w:r w:rsidRPr="00E07B0A">
        <w:rPr>
          <w:color w:val="231F20"/>
        </w:rPr>
        <w:t xml:space="preserve">Služobný pomer profesionálneho vojaka sa skončí prepustením, ak bol zvolený alebo vymenovaný do funkcie prezidenta Slovenskej republiky, poslanca Národnej rady Slovenskej republiky, poslanca Európskeho parlamentu, člena vlády, vedúceho Úradu vlády, predsedu ostatných ústredných orgánov štátnej správy, sudcu Ústavného súdu Slovenskej republiky, generálneho prokurátora Slovenskej republiky a námestníka generálneho prokurátora Slovenskej republiky s výnimkou hlavného vojenského prokurátora  predsedu alebo podpredsedu Najvyššieho kontrolného úradu Slovenskej republiky, guvernéra alebo viceguvernéra Národnej banky Slovenska, verejného ochrancu práv, člena Bankovej rady Národnej banky Slovenska, štátneho tajomníka, vedúceho Kancelárie prezidenta Slovenskej republiky, vedúceho Kancelárie Národnej rady Slovenskej republiky, člena komisie Európskej únie alebo pracovníka medzinárodného sekretariátu NATO, sudcu a prokurátora s výnimkou </w:t>
      </w:r>
      <w:r w:rsidRPr="00E07B0A">
        <w:rPr>
          <w:color w:val="231F20"/>
        </w:rPr>
        <w:lastRenderedPageBreak/>
        <w:t>sudcu vojenského súdu a prokurátora vojenskej prokuratúry, rektora vysokej školy, poslanca samosprávneho kraja alebo predsedu samosprávneho kraja, ak ide o platenú funkciu, poslanca mestského zastupiteľstva alebo primátora</w:t>
      </w:r>
    </w:p>
    <w:p w:rsidR="00B55624" w:rsidRPr="00E07B0A" w:rsidRDefault="00B55624" w:rsidP="00B55624">
      <w:pPr>
        <w:autoSpaceDE w:val="0"/>
        <w:autoSpaceDN w:val="0"/>
        <w:adjustRightInd w:val="0"/>
        <w:jc w:val="both"/>
        <w:rPr>
          <w:color w:val="231F20"/>
        </w:rPr>
      </w:pPr>
      <w:r w:rsidRPr="00E07B0A">
        <w:rPr>
          <w:color w:val="231F20"/>
        </w:rPr>
        <w:t>mesta, ak ide o platenú funkciu, poslanca obecného zastupiteľstva alebo starostu obce, ak ide o platenú funkciu, inšpektora Organizácie Spojených národov.</w:t>
      </w:r>
    </w:p>
    <w:p w:rsidR="00B55624" w:rsidRPr="00E07B0A" w:rsidRDefault="00B55624" w:rsidP="00B55624">
      <w:pPr>
        <w:autoSpaceDE w:val="0"/>
        <w:autoSpaceDN w:val="0"/>
        <w:adjustRightInd w:val="0"/>
        <w:rPr>
          <w:color w:val="231F20"/>
        </w:rPr>
      </w:pPr>
      <w:r w:rsidRPr="00E07B0A">
        <w:rPr>
          <w:color w:val="231F20"/>
        </w:rPr>
        <w:t>§ 72</w:t>
      </w:r>
    </w:p>
    <w:p w:rsidR="00B55624" w:rsidRPr="00E07B0A" w:rsidRDefault="00B55624" w:rsidP="00B55624">
      <w:pPr>
        <w:autoSpaceDE w:val="0"/>
        <w:autoSpaceDN w:val="0"/>
        <w:adjustRightInd w:val="0"/>
        <w:rPr>
          <w:color w:val="231F20"/>
        </w:rPr>
      </w:pPr>
      <w:r w:rsidRPr="00E07B0A">
        <w:rPr>
          <w:color w:val="231F20"/>
        </w:rPr>
        <w:t>(1) O prepustení profesionálneho vojaka zo služobného pomeru podľa a) § 70 ods. 1 písm. a) až h), § 70 ods. 2 a § 71 vedúci služobného úradu rozhodne bezodkladne, najneskôr  do dvoch mesiacov odo dňa, keď zistil dôvod prepustenia, najneskôr však do jedného roka odo dňa, keď tento dôvod vznikol, alebo</w:t>
      </w:r>
    </w:p>
    <w:p w:rsidR="00B55624" w:rsidRPr="00E07B0A" w:rsidRDefault="00B55624" w:rsidP="00B55624">
      <w:pPr>
        <w:autoSpaceDE w:val="0"/>
        <w:autoSpaceDN w:val="0"/>
        <w:adjustRightInd w:val="0"/>
        <w:jc w:val="both"/>
        <w:rPr>
          <w:color w:val="231F20"/>
        </w:rPr>
      </w:pPr>
      <w:r w:rsidRPr="00E07B0A">
        <w:rPr>
          <w:color w:val="231F20"/>
        </w:rPr>
        <w:t>b) § 70 ods. 1 písm. i) až l) vedúci služobného úradu rozhodne tri mesiace pred splnením dôvodu na prepustenie zo služobného pomeru. (2) V lehotách podľa odseku 1 sa musí rozhodnutie o prepustení profesionálnemu vojakovi doručiť, inak je neplatné. (3) Ak bolo rozhodnuté o prepustení profesionálneho vojaka zo služobného pomeru z dôvodu uvedeného v § 70 ods. 1 písm. a) až c), h), i) až k), služobný pomer skončí uplynutím lehoty na prepustenie. (4) Ak bolo rozhodnuté o prepustení profesionálneho vojaka zo služobného pomeru podľa § 70 ods. 1 písm. n), služobný pomer skončí dňom podľa rozhodnutia príslušnej cirkevnej autority, najneskôr však uplynutím lehoty na prepustenie.</w:t>
      </w:r>
    </w:p>
    <w:p w:rsidR="00B55624" w:rsidRPr="00E07B0A" w:rsidRDefault="00B55624" w:rsidP="00B55624">
      <w:pPr>
        <w:autoSpaceDE w:val="0"/>
        <w:autoSpaceDN w:val="0"/>
        <w:adjustRightInd w:val="0"/>
        <w:jc w:val="both"/>
        <w:rPr>
          <w:color w:val="231F20"/>
        </w:rPr>
      </w:pPr>
      <w:r w:rsidRPr="00E07B0A">
        <w:rPr>
          <w:color w:val="231F20"/>
        </w:rPr>
        <w:t>(5) Lehota na prepustenie v trvaní dvoch kalendárnych mesiacov začína plynúť od prvého dňa kalendárneho mesiaca nasledujúceho po dni doručenia rozhodnutia profesionálnemu vojakovi a skončí sa uplynutím posledného dňa príslušného kalendárneho mesiaca, ak sa vedúci služobného úradu a profesionálny vojak nedohodnú na kratšej lehote. (6) Ak bol profesionálny vojak prepustený z dôvodu uvedeného v § 70 ods. 1 písm. d) až g) alebo § 70 ods. 2 alebo 7, alebo § 71, služobný pomer skončí dňom doručenia rozhodnutia; deň doručenia sa vyznačí v rozhodnutí. (7) O prepustení zo služobného pomeru podľa § 70 ods. 1 písm. m) vedúci služobného úradu rozhodne súčasne s odvolaním profesionálneho vojaka z funkcie s plánovanou hodnosťou generál. Služobný pomer sa</w:t>
      </w:r>
    </w:p>
    <w:p w:rsidR="00B55624" w:rsidRPr="00E07B0A" w:rsidRDefault="00B55624" w:rsidP="00B55624">
      <w:pPr>
        <w:autoSpaceDE w:val="0"/>
        <w:autoSpaceDN w:val="0"/>
        <w:adjustRightInd w:val="0"/>
        <w:jc w:val="both"/>
        <w:rPr>
          <w:color w:val="231F20"/>
        </w:rPr>
      </w:pPr>
      <w:r w:rsidRPr="00E07B0A">
        <w:rPr>
          <w:color w:val="231F20"/>
        </w:rPr>
        <w:t>skončí uplynutím posledného dňa príslušného kalendárneho mesiaca, v ktorom bolo rozhodnuté o prepustení, ak sa vedúci služobného úradu a profesionálny vojak nedohodnú na kratšej lehote.</w:t>
      </w:r>
    </w:p>
    <w:p w:rsidR="00B55624" w:rsidRPr="00E07B0A" w:rsidRDefault="00B55624" w:rsidP="00B55624">
      <w:pPr>
        <w:autoSpaceDE w:val="0"/>
        <w:autoSpaceDN w:val="0"/>
        <w:adjustRightInd w:val="0"/>
        <w:jc w:val="both"/>
        <w:rPr>
          <w:color w:val="231F20"/>
        </w:rPr>
      </w:pPr>
      <w:r w:rsidRPr="00E07B0A">
        <w:rPr>
          <w:color w:val="231F20"/>
        </w:rPr>
        <w:t>§ 73</w:t>
      </w:r>
    </w:p>
    <w:p w:rsidR="00B55624" w:rsidRPr="00E07B0A" w:rsidRDefault="00B55624" w:rsidP="00B55624">
      <w:pPr>
        <w:autoSpaceDE w:val="0"/>
        <w:autoSpaceDN w:val="0"/>
        <w:adjustRightInd w:val="0"/>
        <w:jc w:val="both"/>
        <w:rPr>
          <w:color w:val="231F20"/>
        </w:rPr>
      </w:pPr>
      <w:r w:rsidRPr="00E07B0A">
        <w:rPr>
          <w:color w:val="231F20"/>
        </w:rPr>
        <w:t>Návrh na prepustenie profesionálneho vojaka zo služobného pomeru</w:t>
      </w:r>
    </w:p>
    <w:p w:rsidR="00B55624" w:rsidRPr="00E07B0A" w:rsidRDefault="00B55624" w:rsidP="00B55624">
      <w:pPr>
        <w:autoSpaceDE w:val="0"/>
        <w:autoSpaceDN w:val="0"/>
        <w:adjustRightInd w:val="0"/>
        <w:jc w:val="both"/>
        <w:rPr>
          <w:color w:val="231F20"/>
        </w:rPr>
      </w:pPr>
      <w:r w:rsidRPr="00E07B0A">
        <w:rPr>
          <w:color w:val="231F20"/>
        </w:rPr>
        <w:t>(1)Návrh na prepustenie profesionálneho vojaka zo služobného pomeru spracúva veliteľ po splnení dôvodov uvedených v § 70 ods. 1 písm. a) až h) a v § 70 ods. 2 písm. b) alebo na základe žiadosti profesionálneho vojaka o prepustenie zo služobného pomeru podľa § 70 ods. 2 písm. a) alebo odseku 7, alebo na základe písomného oznámenia profesionálneho vojaka o splnení podmienok podľa § 71. Po oboznámení profesionálneho vojaka s návrhom na jeho prepustenie  veliteľ bezodkladne predloží návrh na prepustenie vedúcemu služobného úradu oprávnenému rozhodnúť o prepustení profesionálneho vojaka zo služobného pomeru. (2) Návrh na prepustenie vojenského duchovného spracúva vedúci služobného úradu na základe rozhodnutia príslušnej cirkevnej autority.</w:t>
      </w:r>
    </w:p>
    <w:p w:rsidR="00B55624" w:rsidRPr="00E07B0A" w:rsidRDefault="00B55624" w:rsidP="00B55624">
      <w:pPr>
        <w:autoSpaceDE w:val="0"/>
        <w:autoSpaceDN w:val="0"/>
        <w:adjustRightInd w:val="0"/>
        <w:jc w:val="both"/>
        <w:rPr>
          <w:color w:val="231F20"/>
        </w:rPr>
      </w:pPr>
    </w:p>
    <w:p w:rsidR="00B55624" w:rsidRPr="00E07B0A" w:rsidRDefault="00B55624" w:rsidP="00B55624">
      <w:pPr>
        <w:autoSpaceDE w:val="0"/>
        <w:autoSpaceDN w:val="0"/>
        <w:adjustRightInd w:val="0"/>
        <w:jc w:val="both"/>
      </w:pPr>
      <w:r w:rsidRPr="00E07B0A">
        <w:rPr>
          <w:color w:val="231F20"/>
        </w:rPr>
        <w:t>65) Zostavenie vlády</w:t>
      </w:r>
      <w:r w:rsidRPr="00E07B0A">
        <w:br/>
        <w:t>Vláda Slovenskej republiky je vrcholným orgánom výkonnej moci.</w:t>
      </w:r>
      <w:r w:rsidRPr="00E07B0A">
        <w:br/>
        <w:t>"Vláda sa skladá z predsedu, podpredsedov a ministrov.</w:t>
      </w:r>
    </w:p>
    <w:p w:rsidR="00B55624" w:rsidRPr="00E07B0A" w:rsidRDefault="00B55624" w:rsidP="00B55624">
      <w:pPr>
        <w:autoSpaceDE w:val="0"/>
        <w:autoSpaceDN w:val="0"/>
        <w:adjustRightInd w:val="0"/>
        <w:jc w:val="both"/>
      </w:pPr>
      <w:r w:rsidRPr="00E07B0A">
        <w:t xml:space="preserve">Výkon funkcie člena vlády je nezlučiteľný s výkonom poslaneckého mandátu, s výkonom funkcie v inom orgáne verejnej moci, so štátnozamestnaneckým pomerom, s pracovným pomerom alebo s obdobným pracovným vzťahom, s podnikateľskou činnosťou, s členstvom v riadiacom alebo kontrolnom orgáne právnickej osoby, ktorá vykonáva podnikateľskú činnosť, alebo s inou hospodárskou alebo zárobkovou činnosťou okrem správy vlastného majetku a </w:t>
      </w:r>
      <w:r w:rsidRPr="00E07B0A">
        <w:lastRenderedPageBreak/>
        <w:t>vedeckej, pedagogickej, literárnej alebo umeleckej činnosti.</w:t>
      </w:r>
      <w:r w:rsidRPr="00E07B0A">
        <w:br/>
        <w:t>Predsedu vlády vymenúva a odvoláva prezident Slovenskej republiky. Za predsedu vlády môže byť vymenovaný každý občan Slovenskej republiky, ktorý je voliteľný do Národnej rady Slovenskej republiky. Na návrh predsedu vlády prezident Slovenskej republiky vymenuje a odvolá ďalších členov vlády a poverí ich riadením ministerstiev. Za podpredsedu vlády a ministra môže vymenovať občana, ktorý je voliteľný za poslanca Národnej rady Slovenskej republiky.</w:t>
      </w:r>
      <w:r w:rsidRPr="00E07B0A">
        <w:br/>
      </w:r>
      <w:r w:rsidRPr="00E07B0A">
        <w:br/>
        <w:t>Členovia vlády skladajú do rúk prezidenta Slovenskej republiky tento sľub:</w:t>
      </w:r>
      <w:r w:rsidRPr="00E07B0A">
        <w:br/>
        <w:t>"Sľubujem na svoju česť a svedomie vernosť Slovenskej republike. Svoje povinnosti budem plniť v záujme občanov. Budem zachovávať ústavu a ostatné zákony a pracovať tak, aby sa uvádzali do života." </w:t>
      </w:r>
      <w:r w:rsidRPr="00E07B0A">
        <w:br/>
      </w:r>
      <w:r w:rsidRPr="00E07B0A">
        <w:br/>
        <w:t>Vláda je povinná do 30 dní po svojom vymenovaní predstúpiť pred Národnú radu Slovenskej republiky, predložiť jej svoj program a požiadať ju o vyslovenie dôvery. </w:t>
      </w:r>
    </w:p>
    <w:p w:rsidR="00B55624" w:rsidRPr="00E07B0A" w:rsidRDefault="00B55624" w:rsidP="00B55624">
      <w:pPr>
        <w:spacing w:after="240"/>
      </w:pPr>
      <w:r w:rsidRPr="00E07B0A">
        <w:t>66) Práca mimo pracovný čas</w:t>
      </w:r>
      <w:r w:rsidRPr="00E07B0A">
        <w:br/>
      </w:r>
      <w:r w:rsidRPr="00E07B0A">
        <w:rPr>
          <w:color w:val="000000"/>
        </w:rPr>
        <w:t>(1) Práca nadčas je práca vykonávaná zamestnancom na príkaz zamestnávateľa alebo s jeho súhlasom nad určený týždenný pracovný čas vyplývajúci z vopred určeného rozvrhnutia pracovného času a vykonávaná mimo rámca rozvrhu pracovných zmien.</w:t>
      </w:r>
      <w:r w:rsidRPr="00E07B0A">
        <w:rPr>
          <w:color w:val="000000"/>
        </w:rPr>
        <w:br/>
      </w:r>
      <w:r w:rsidRPr="00E07B0A">
        <w:rPr>
          <w:color w:val="000000"/>
        </w:rPr>
        <w:br/>
        <w:t>(2) U zamestnanca s kratším pracovným časom je práca nadčas práca presahujúca jeho týždenný pracovný čas. Tomuto zamestnancovi nemožno nariadiť prácu nadčas.</w:t>
      </w:r>
      <w:r w:rsidRPr="00E07B0A">
        <w:rPr>
          <w:color w:val="000000"/>
        </w:rPr>
        <w:br/>
      </w:r>
      <w:r w:rsidRPr="00E07B0A">
        <w:rPr>
          <w:color w:val="000000"/>
        </w:rPr>
        <w:br/>
        <w:t>(3) Pri pružnom pracovnom čase je práca nadčas práca vykonávaná zamestnancom na príkaz zamestnávateľa alebo s jeho súhlasom mimo základného pracovného času pri uplatnení</w:t>
      </w:r>
      <w:r w:rsidRPr="00E07B0A">
        <w:rPr>
          <w:color w:val="000000"/>
        </w:rPr>
        <w:br/>
      </w:r>
      <w:r w:rsidRPr="00E07B0A">
        <w:rPr>
          <w:color w:val="000000"/>
        </w:rPr>
        <w:br/>
        <w:t xml:space="preserve">a) pružného pracovného dňa nad dĺžku pracovnej zmeny pripadajúcej na príslušný deň podľa rozvrhu týždenného pracovného času určeného zamestnávateľom, </w:t>
      </w:r>
      <w:r w:rsidRPr="00E07B0A">
        <w:rPr>
          <w:color w:val="000000"/>
        </w:rPr>
        <w:br/>
      </w:r>
      <w:r w:rsidRPr="00E07B0A">
        <w:rPr>
          <w:color w:val="000000"/>
        </w:rPr>
        <w:br/>
        <w:t xml:space="preserve">b) pružného pracovného týždňa nad určený týždenný pracovný čas, </w:t>
      </w:r>
      <w:r w:rsidRPr="00E07B0A">
        <w:rPr>
          <w:color w:val="000000"/>
        </w:rPr>
        <w:br/>
        <w:t>c) pružného štvortýždňového pracovného obdobia nad určený pracovný čas pripadajúci na toto obdobie.</w:t>
      </w:r>
      <w:r w:rsidRPr="00E07B0A">
        <w:rPr>
          <w:color w:val="000000"/>
        </w:rPr>
        <w:br/>
      </w:r>
      <w:r w:rsidRPr="00E07B0A">
        <w:rPr>
          <w:color w:val="000000"/>
        </w:rPr>
        <w:br/>
        <w:t>(4) Ak zamestnanec nadpracúva prácou vykonávanou nad určený týždenný pracovný čas pracovné voľno, ktoré mu zamestnávateľ poskytol na jeho žiadosť, alebo pracovný čas, ktorý odpadol pre nepriaznivé poveternostné vplyvy, nejde o prácu nadčas.</w:t>
      </w:r>
      <w:r w:rsidRPr="00E07B0A">
        <w:rPr>
          <w:color w:val="000000"/>
        </w:rPr>
        <w:br/>
      </w:r>
      <w:r w:rsidRPr="00E07B0A">
        <w:rPr>
          <w:color w:val="000000"/>
        </w:rPr>
        <w:br/>
        <w:t>(5) Prácu nadčas môže zamestnávateľ nariadiť len v prípadoch prechodnej a naliehavej zvýšenej potreby práce, alebo ak ide o verejný záujem, a to aj na čas nepretržitého odpočinku medzi dvoma zmenami, prípadne za podmienok ustanovených v § 94 ods. 2 až 4 aj na dni pracovného pokoja. Nepretržitý odpočinok medzi dvoma zmenami sa nesmie pritom skrátiť na menej ako osem hodín.</w:t>
      </w:r>
      <w:r w:rsidRPr="00E07B0A">
        <w:rPr>
          <w:color w:val="000000"/>
        </w:rPr>
        <w:br/>
      </w:r>
      <w:r w:rsidRPr="00E07B0A">
        <w:rPr>
          <w:color w:val="000000"/>
        </w:rPr>
        <w:br/>
        <w:t>(6) Práca nadčas nesmie presiahnuť v priemere osem hodín týždenne v období najviac štyroch mesiacov po sebe nasledujúcich, ak sa zamestnávateľ so zástupcami zamestnancov nedohodne na dlhšom období, najviac však 12 mesiacov po sebe nasledujúcich.</w:t>
      </w:r>
      <w:r w:rsidRPr="00E07B0A">
        <w:rPr>
          <w:color w:val="000000"/>
        </w:rPr>
        <w:br/>
      </w:r>
      <w:r w:rsidRPr="00E07B0A">
        <w:rPr>
          <w:color w:val="000000"/>
        </w:rPr>
        <w:br/>
        <w:t>(7) V kalendárnom roku možno nariadiť zamestnancovi prácu nadčas v rozsahu najviac 150 hodín.</w:t>
      </w:r>
      <w:r w:rsidRPr="00E07B0A">
        <w:rPr>
          <w:color w:val="000000"/>
        </w:rPr>
        <w:br/>
      </w:r>
      <w:r w:rsidRPr="00E07B0A">
        <w:br/>
      </w:r>
      <w:r w:rsidRPr="00E07B0A">
        <w:lastRenderedPageBreak/>
        <w:t>(8) Do počtu hodín najviac prípustnej práce nadčas v roku sa nezahŕňa práca nadčas, za ktorú zamestnanec dostal náhradné voľno, alebo ktorú vykonával pri</w:t>
      </w:r>
      <w:r w:rsidRPr="00E07B0A">
        <w:br/>
      </w:r>
      <w:r w:rsidRPr="00E07B0A">
        <w:br/>
        <w:t xml:space="preserve">a) naliehavých opravárskych prácach alebo prácach, bez ktorých vykonania by mohlo vzniknúť nebezpečenstvo pracovného úrazu alebo škody veľkého rozsahu podľa osobitného predpisu, </w:t>
      </w:r>
      <w:r w:rsidRPr="00E07B0A">
        <w:br/>
        <w:t>b) mimoriadnych udalostiach podľa osobitného predpisu, kde hrozilo nebezpečenstvo ohrozujúce život, zdravie alebo škody veľkého rozsahu podľa osobitného predpisu.</w:t>
      </w:r>
      <w:r w:rsidRPr="00E07B0A">
        <w:br/>
      </w:r>
      <w:r w:rsidRPr="00E07B0A">
        <w:rPr>
          <w:color w:val="000000"/>
        </w:rPr>
        <w:br/>
        <w:t xml:space="preserve">(9) Rozsah a podmienky práce nadčas určí zamestnávateľ po dohode so zástupcami zamestnancov. </w:t>
      </w:r>
      <w:r w:rsidRPr="00E07B0A">
        <w:rPr>
          <w:color w:val="000000"/>
        </w:rPr>
        <w:br/>
      </w:r>
      <w:r w:rsidRPr="00E07B0A">
        <w:rPr>
          <w:color w:val="000000"/>
        </w:rPr>
        <w:br/>
        <w:t>(10) Zamestnávateľ môže z vážnych dôvodov dohodnúť so zamestnancom výkon práce nadčas nad hranicu ustanovenú v odseku 7 v rozsahu najviac 250 hodín.</w:t>
      </w:r>
      <w:r w:rsidRPr="00E07B0A">
        <w:rPr>
          <w:color w:val="000000"/>
        </w:rPr>
        <w:br/>
      </w:r>
      <w:r w:rsidRPr="00E07B0A">
        <w:rPr>
          <w:color w:val="000000"/>
        </w:rPr>
        <w:br/>
        <w:t xml:space="preserve">(11) Zamestnancovi, ktorý vykonáva rizikové práce, nemožno nariadiť prácu nadčas. Prácu nadčas možno s týmto zamestnancom dohodnúť výnimočne pri prácach podľa odseku 8. </w:t>
      </w:r>
      <w:r w:rsidRPr="00E07B0A">
        <w:t>So zamestnancom, ktorý vykonáva rizikové práce, možno dohodnúť výnimočne prácu nadčas aj na zabezpečenie bezpečného a plynulého výrobného procesu po predchádzajúcom súhlase zástupcov zamestnancov.</w:t>
      </w:r>
    </w:p>
    <w:p w:rsidR="00B55624" w:rsidRPr="00E07B0A" w:rsidRDefault="00B55624" w:rsidP="00B55624">
      <w:pPr>
        <w:spacing w:after="240"/>
        <w:rPr>
          <w:color w:val="000000"/>
        </w:rPr>
      </w:pPr>
      <w:r w:rsidRPr="00E07B0A">
        <w:rPr>
          <w:color w:val="000000"/>
        </w:rPr>
        <w:t>§98</w:t>
      </w:r>
      <w:r w:rsidRPr="00E07B0A">
        <w:rPr>
          <w:color w:val="000000"/>
        </w:rPr>
        <w:br/>
        <w:t>(1) Nočná práca je práca vykonávaná v čase medzi 22. hodinou a 6. hodinou.</w:t>
      </w:r>
      <w:r w:rsidRPr="00E07B0A">
        <w:rPr>
          <w:color w:val="000000"/>
        </w:rPr>
        <w:br/>
      </w:r>
      <w:r w:rsidRPr="00E07B0A">
        <w:rPr>
          <w:color w:val="000000"/>
        </w:rPr>
        <w:br/>
        <w:t>(2) Zamestnanec pracujúci v noci je na účely tohto zákona zamestnanec, ktorý</w:t>
      </w:r>
      <w:r w:rsidRPr="00E07B0A">
        <w:rPr>
          <w:color w:val="000000"/>
        </w:rPr>
        <w:br/>
      </w:r>
      <w:r w:rsidRPr="00E07B0A">
        <w:rPr>
          <w:color w:val="000000"/>
        </w:rPr>
        <w:br/>
        <w:t>a) vykonáva práce, ktoré vyžadujú, aby sa pravidelne vykonávali v noci v rozsahu najmenej troch hodín po sebe nasledujúcich, alebo</w:t>
      </w:r>
      <w:r w:rsidRPr="00E07B0A">
        <w:rPr>
          <w:color w:val="000000"/>
        </w:rPr>
        <w:br/>
        <w:t>b) ktorý pravdepodobne odpracuje v noci najmenej 500 hodín za rok.</w:t>
      </w:r>
      <w:r w:rsidRPr="00E07B0A">
        <w:rPr>
          <w:color w:val="000000"/>
        </w:rPr>
        <w:br/>
      </w:r>
      <w:r w:rsidRPr="00E07B0A">
        <w:rPr>
          <w:color w:val="000000"/>
        </w:rPr>
        <w:br/>
        <w:t>(3) Zamestnávateľ je povinný zabezpečiť, aby sa zamestnanec pracujúci v noci podrobil posúdeniu zdravotnej spôsobilosti na prácu v noci</w:t>
      </w:r>
      <w:r w:rsidRPr="00E07B0A">
        <w:rPr>
          <w:color w:val="000000"/>
        </w:rPr>
        <w:br/>
      </w:r>
      <w:r w:rsidRPr="00E07B0A">
        <w:rPr>
          <w:color w:val="000000"/>
        </w:rPr>
        <w:br/>
        <w:t xml:space="preserve">a) pred zaradením na nočnú prácu, </w:t>
      </w:r>
      <w:r w:rsidRPr="00E07B0A">
        <w:rPr>
          <w:color w:val="000000"/>
        </w:rPr>
        <w:br/>
        <w:t xml:space="preserve">b) pravidelne podľa potreby, najmenej raz za rok, </w:t>
      </w:r>
      <w:r w:rsidRPr="00E07B0A">
        <w:rPr>
          <w:color w:val="000000"/>
        </w:rPr>
        <w:br/>
        <w:t xml:space="preserve">c) kedykoľvek v priebehu zaradenia na nočnú prácu pre zdravotné poruchy vyvolané výkonom nočnej práce, </w:t>
      </w:r>
      <w:r w:rsidRPr="00E07B0A">
        <w:rPr>
          <w:color w:val="000000"/>
        </w:rPr>
        <w:br/>
        <w:t>d) ak o to požiada tehotná žena alebo matka dieťaťa mladšieho ako deväť mesiacov.</w:t>
      </w:r>
      <w:r w:rsidRPr="00E07B0A">
        <w:rPr>
          <w:color w:val="000000"/>
        </w:rPr>
        <w:br/>
      </w:r>
      <w:r w:rsidRPr="00E07B0A">
        <w:rPr>
          <w:color w:val="000000"/>
        </w:rPr>
        <w:br/>
        <w:t>(4) Náklady za posúdenie zdravotnej spôsobilosti podľa odseku 3 uhrádza zamestnávateľ podľa osobitného predpisu.</w:t>
      </w:r>
      <w:r w:rsidRPr="00E07B0A">
        <w:rPr>
          <w:color w:val="000000"/>
        </w:rPr>
        <w:br/>
      </w:r>
      <w:r w:rsidRPr="00E07B0A">
        <w:rPr>
          <w:color w:val="000000"/>
        </w:rPr>
        <w:br/>
        <w:t>(5) Pracovisko, na ktorom sa pracuje v noci, je zamestnávateľ povinný vybaviť prostriedkami na poskytnutie prvej pomoci vrátane zabezpečenia prostriedkov umožňujúcich privolať rýchlu lekársku pomoc.</w:t>
      </w:r>
      <w:r w:rsidRPr="00E07B0A">
        <w:rPr>
          <w:color w:val="000000"/>
        </w:rPr>
        <w:br/>
      </w:r>
      <w:r w:rsidRPr="00E07B0A">
        <w:rPr>
          <w:color w:val="000000"/>
        </w:rPr>
        <w:br/>
        <w:t xml:space="preserve">(6) Zamestnávateľ je povinný pravidelne prerokúvať so zástupcami zamestnancov organizáciu práce v noci. Zamestnávateľ je povinný zaistiť zamestnancom pracujúcim v noci bezpečnosť a ochranu zdravia pri práci zodpovedajúcu charakteru ich práce a zabezpečiť, aby ochranné a preventívne služby alebo zariadenia týkajúce sa bezpečnosti a ochrany zdravia pri práci boli </w:t>
      </w:r>
      <w:r w:rsidRPr="00E07B0A">
        <w:rPr>
          <w:color w:val="000000"/>
        </w:rPr>
        <w:lastRenderedPageBreak/>
        <w:t>pre zamestnancov pracujúcich v noci vždy k dispozícii a aby boli rovnocenné s tými, ktoré majú k dispozícii ostatní zamestnanci.</w:t>
      </w:r>
      <w:r w:rsidRPr="00E07B0A">
        <w:rPr>
          <w:color w:val="000000"/>
        </w:rPr>
        <w:br/>
      </w:r>
      <w:r w:rsidRPr="00E07B0A">
        <w:rPr>
          <w:color w:val="000000"/>
        </w:rPr>
        <w:br/>
        <w:t>(7) Zamestnávateľ, ktorý pravidelne zamestnáva zamestnancov v noci, je povinný upovedomiť o tejto skutočnosti príslušný inšpektorát práce a zástupcov zamestnancov, ak si to vyžadujú.</w:t>
      </w:r>
      <w:r w:rsidRPr="00E07B0A">
        <w:rPr>
          <w:color w:val="000000"/>
        </w:rPr>
        <w:br/>
      </w:r>
      <w:r w:rsidRPr="00E07B0A">
        <w:rPr>
          <w:color w:val="000000"/>
        </w:rPr>
        <w:br/>
        <w:t>(8) Zamestnávateľ je povinný u zamestnanca pracujúceho v noci rozvrhnúť ustanovený týždenný pracovný čas tak, aby priemerná dĺžka pracovnej zmeny neprekročila osem hodín v dobe najviac štyroch kalendárnych mesiacov po sebe nasledujúcich, pričom pri výpočte priemernej dĺžky pracovnej zmeny zamestnanca pracujúceho v noci sa vychádza z päťdenného pracovného týždňa.</w:t>
      </w:r>
      <w:r w:rsidRPr="00E07B0A">
        <w:rPr>
          <w:color w:val="000000"/>
        </w:rPr>
        <w:br/>
      </w:r>
      <w:r w:rsidRPr="00E07B0A">
        <w:rPr>
          <w:color w:val="000000"/>
        </w:rPr>
        <w:br/>
        <w:t>(9) Pracovný čas u zamestnanca vykonávajúceho ťažkú telesnú prácu alebo ťažkú duševnú prácu, alebo prácu, pri ktorej by mohlo dôjsť k ohrozeniu života alebo zdravia, nesmie presiahnuť osem hodín v priebehu 24 hodín. Zamestnávateľ po dohode so zástupcami zamestnancov v súlade s právnymi predpismi na zaistenie bezpečnosti a ochrany zdravia pri práci vymedzí okruh ťažkých telesných prác alebo ťažkých duševných prác, alebo prác, pri ktorých by mohlo dôjsť k ohrozeniu života alebo zdravia.</w:t>
      </w:r>
    </w:p>
    <w:p w:rsidR="00B55624" w:rsidRPr="00E07B0A" w:rsidRDefault="00B55624" w:rsidP="00B55624">
      <w:pPr>
        <w:rPr>
          <w:color w:val="000000"/>
        </w:rPr>
      </w:pPr>
      <w:r w:rsidRPr="00E07B0A">
        <w:rPr>
          <w:color w:val="000000"/>
        </w:rPr>
        <w:t>67) Pôsobnosť VP:</w:t>
      </w:r>
    </w:p>
    <w:p w:rsidR="00B55624" w:rsidRPr="00E07B0A" w:rsidRDefault="00B55624" w:rsidP="00B55624">
      <w:pPr>
        <w:autoSpaceDE w:val="0"/>
        <w:autoSpaceDN w:val="0"/>
        <w:adjustRightInd w:val="0"/>
      </w:pPr>
      <w:r w:rsidRPr="00E07B0A">
        <w:t>Vojenská polícia pôsobí voči a) vojakom v činnej službe (ďalej len „vojaci“), b) osobám, ktoré sa nachádzajú vo vojenských objektoch a v priestore, kde prebiehajú vojenské akcie, a ďalej voči osobám, ktoré páchajú trestnú činnosť alebo priestupky spolu s vojakmi alebo proti majetku OSSR.</w:t>
      </w:r>
    </w:p>
    <w:p w:rsidR="00B55624" w:rsidRPr="00E07B0A" w:rsidRDefault="00B55624" w:rsidP="00B55624">
      <w:pPr>
        <w:spacing w:after="240"/>
        <w:rPr>
          <w:color w:val="000000"/>
        </w:rPr>
      </w:pPr>
    </w:p>
    <w:p w:rsidR="00B55624" w:rsidRPr="00E07B0A" w:rsidRDefault="00B55624" w:rsidP="00B55624">
      <w:pPr>
        <w:rPr>
          <w:color w:val="000000"/>
        </w:rPr>
      </w:pPr>
      <w:r w:rsidRPr="00E07B0A">
        <w:rPr>
          <w:color w:val="000000"/>
        </w:rPr>
        <w:t>68) Prvých jedenásť zo zákonníka práce</w:t>
      </w:r>
    </w:p>
    <w:p w:rsidR="00B55624" w:rsidRPr="00E07B0A" w:rsidRDefault="00B55624" w:rsidP="00B55624">
      <w:r w:rsidRPr="00E07B0A">
        <w:rPr>
          <w:bCs/>
          <w:kern w:val="36"/>
        </w:rPr>
        <w:t>Čl1</w:t>
      </w:r>
      <w:r w:rsidRPr="00E07B0A">
        <w:br/>
        <w:t>Fyzické osoby majú právo na prácu a na slobodnú voľbu zamestnania, na spravodlivé a uspokojivé pracovné podmienky a na ochranu proti nezamestnanosti. Tieto práva im patria bez akýchkoľvek obmedzení a priamej diskriminácie alebo nepriamej diskriminácie podľa pohlavia, manželského stavu a rodinného stavu, rasy, farby pleti, jazyka, veku, nepriaznivého zdravotného stavu alebo zdravotného postihnutia, viery a náboženstva, politického alebo iného zmýšľania, odborovej činnosti, národného alebo sociálneho pôvodu, príslušnosti k národnosti alebo etnickej skupine, majetku, rodu alebo iného postavenia s výnimkou prípadu, ak to ustanovuje zákon alebo ak je na výkon prác vecný dôvod, ktorý spočíva v predpokladoch alebo požiadavkách a v povahe práce, ktorú má zamestnanec vykonávať.</w:t>
      </w:r>
    </w:p>
    <w:p w:rsidR="00B55624" w:rsidRPr="00E07B0A" w:rsidRDefault="00B55624" w:rsidP="00B55624">
      <w:r w:rsidRPr="00E07B0A">
        <w:rPr>
          <w:bCs/>
          <w:kern w:val="36"/>
        </w:rPr>
        <w:t>Čl. 2</w:t>
      </w:r>
      <w:r w:rsidRPr="00E07B0A">
        <w:br/>
        <w:t>Pracovnoprávne vzťahy podľa tohto zákona môžu vznikať len so súhlasom fyzickej osoby a zamestnávateľa. Výkon práv a povinností vyplývajúcich z pracovnoprávnych vzťahov musí byť v súlade s dobrými mravmi; nikto nesmie tieto práva a povinnosti zneužívať na škodu druhého účastníka pracovnoprávneho vzťahu alebo spoluzamestnancov.</w:t>
      </w:r>
    </w:p>
    <w:p w:rsidR="00B55624" w:rsidRPr="00E07B0A" w:rsidRDefault="00B55624" w:rsidP="00B55624">
      <w:pPr>
        <w:outlineLvl w:val="0"/>
        <w:rPr>
          <w:bCs/>
          <w:kern w:val="36"/>
        </w:rPr>
      </w:pPr>
      <w:r w:rsidRPr="00E07B0A">
        <w:rPr>
          <w:bCs/>
          <w:kern w:val="36"/>
        </w:rPr>
        <w:t>Čl. 3</w:t>
      </w:r>
      <w:r w:rsidRPr="00E07B0A">
        <w:br/>
        <w:t>Zamestnanci majú právo na mzdu za vykonanú prácu, na zaistenie bezpečnosti a ochrany zdravia pri práci, na odpočinok a zotavenie po práci. Zamestnávatelia sú povinní poskytovať zamestnancom mzdu a utvárať pracovné podmienky, ktoré zamestnancom umožňujú čo najlepší výkon práce podľa ich schopností a vedomostí, rozvoj tvorivej iniciatívy a prehlbovanie kvalifikácie.</w:t>
      </w:r>
    </w:p>
    <w:p w:rsidR="00B55624" w:rsidRPr="00E07B0A" w:rsidRDefault="00B55624" w:rsidP="00B55624">
      <w:pPr>
        <w:outlineLvl w:val="0"/>
        <w:rPr>
          <w:bCs/>
          <w:kern w:val="36"/>
        </w:rPr>
      </w:pPr>
      <w:r w:rsidRPr="00E07B0A">
        <w:rPr>
          <w:bCs/>
          <w:kern w:val="36"/>
        </w:rPr>
        <w:t>Čl. 4</w:t>
      </w:r>
      <w:r w:rsidRPr="00E07B0A">
        <w:br/>
        <w:t xml:space="preserve">Zamestnanci alebo zástupcovia zamestnancov majú právo na poskytovanie informácií o </w:t>
      </w:r>
      <w:r w:rsidRPr="00E07B0A">
        <w:lastRenderedPageBreak/>
        <w:t>hospodárskej a finančnej situácii zamestnávateľa a o predpokladanom vývoji jeho činnosti, a to zrozumiteľným spôsobom a vo vhodnom čase. Zamestnanci sa môžu vyjadrovať a predkladať svoje návrhy k pripravovaným rozhodnutiam zamestnávateľa, ktoré môžu ovplyvniť ich postavenie v pracovnoprávnych vzťahoch.</w:t>
      </w:r>
    </w:p>
    <w:p w:rsidR="00B55624" w:rsidRPr="00E07B0A" w:rsidRDefault="00B55624" w:rsidP="00B55624">
      <w:pPr>
        <w:outlineLvl w:val="0"/>
        <w:rPr>
          <w:bCs/>
          <w:kern w:val="36"/>
        </w:rPr>
      </w:pPr>
      <w:r w:rsidRPr="00E07B0A">
        <w:rPr>
          <w:bCs/>
          <w:kern w:val="36"/>
        </w:rPr>
        <w:t>Čl. 5</w:t>
      </w:r>
      <w:r w:rsidRPr="00E07B0A">
        <w:br/>
        <w:t>Zamestnanci a zamestnávatelia sú povinní riadne plniť svoje povinnosti vyplývajúce z pracovnoprávnych vzťahov.</w:t>
      </w:r>
    </w:p>
    <w:p w:rsidR="00B55624" w:rsidRPr="00E07B0A" w:rsidRDefault="00B55624" w:rsidP="00B55624">
      <w:pPr>
        <w:outlineLvl w:val="0"/>
        <w:rPr>
          <w:bCs/>
          <w:kern w:val="36"/>
        </w:rPr>
      </w:pPr>
      <w:r w:rsidRPr="00E07B0A">
        <w:rPr>
          <w:bCs/>
          <w:kern w:val="36"/>
        </w:rPr>
        <w:t>Čl. 6</w:t>
      </w:r>
      <w:r w:rsidRPr="00E07B0A">
        <w:br/>
        <w:t>Ženy a muži majú právo na rovnaké zaobchádzanie, ak ide o prístup k zamestnaniu, odmeňovanie a pracovný postup, odborné vzdelávanie a o pracovné podmienky. Ženám sa zabezpečujú pracovné podmienky umožňujúce im účasť na práci s ohľadom na ich fyziologické predpoklady a s ohľadom na ich spoločenskú funkciu v materstve a ženám a mužom s ohľadom na ich rodinné povinnosti pri výchove detí a starostlivosti o ne.</w:t>
      </w:r>
    </w:p>
    <w:p w:rsidR="00B55624" w:rsidRPr="00E07B0A" w:rsidRDefault="00B55624" w:rsidP="00B55624">
      <w:pPr>
        <w:outlineLvl w:val="0"/>
        <w:rPr>
          <w:bCs/>
          <w:kern w:val="36"/>
        </w:rPr>
      </w:pPr>
      <w:r w:rsidRPr="00E07B0A">
        <w:rPr>
          <w:bCs/>
          <w:kern w:val="36"/>
        </w:rPr>
        <w:t>Čl. 7</w:t>
      </w:r>
      <w:r w:rsidRPr="00E07B0A">
        <w:br/>
        <w:t>Mladiství majú právo na prípravu na povolanie a zabezpečenie pracovných podmienok umožňujúcich rozvoj ich telesných a duševných schopností.</w:t>
      </w:r>
    </w:p>
    <w:p w:rsidR="00B55624" w:rsidRPr="00E07B0A" w:rsidRDefault="00B55624" w:rsidP="00B55624">
      <w:pPr>
        <w:outlineLvl w:val="0"/>
        <w:rPr>
          <w:bCs/>
          <w:kern w:val="36"/>
        </w:rPr>
      </w:pPr>
      <w:r w:rsidRPr="00E07B0A">
        <w:rPr>
          <w:bCs/>
          <w:kern w:val="36"/>
        </w:rPr>
        <w:t>Čl. 8</w:t>
      </w:r>
      <w:r w:rsidRPr="00E07B0A">
        <w:br/>
        <w:t>Zamestnávatelia sú povinní robiť opatrenia v záujme ochrany života a zdravia zamestnancov pri práci a zodpovedajú podľa tohto zákona za škody spôsobené zamestnancom pracovným úrazom alebo chorobou z povolania. Zamestnanci majú právo na hmotné zabezpečenie pri neschopnosti na prácu, v starobe a v súvislosti s tehotenstvom a rodičovstvom na základe predpisov o sociálnom zabezpečení. Zamestnancom so zmenenou pracovnou schopnosťou zamestnávateľ zabezpečuje pracovné podmienky umožňujúce im uplatniť a rozvíjať ich schopnosti na prácu s ohľadom na ich zdravotný stav. Pracovnoprávne vzťahy sú v čase neschopnosti zamestnancov na prácu z dôvodov choroby, úrazu, tehotenstva alebo materstva a rodičovstva vo zvýšenej miere chránené zákonom.</w:t>
      </w:r>
    </w:p>
    <w:p w:rsidR="00B55624" w:rsidRPr="00E07B0A" w:rsidRDefault="00B55624" w:rsidP="00B55624">
      <w:pPr>
        <w:outlineLvl w:val="0"/>
        <w:rPr>
          <w:bCs/>
          <w:kern w:val="36"/>
        </w:rPr>
      </w:pPr>
      <w:r w:rsidRPr="00E07B0A">
        <w:rPr>
          <w:bCs/>
          <w:kern w:val="36"/>
        </w:rPr>
        <w:t>Čl. 9</w:t>
      </w:r>
      <w:r w:rsidRPr="00E07B0A">
        <w:br/>
        <w:t>Zamestnanci a zamestnávatelia, ktorí sú poškodení porušením povinností vyplývajúcich z pracovnoprávnych vzťahov, môžu svoje práva uplatniť na súde. Zamestnávatelia nesmú znevýhodňovať a poškodzovať zamestnancov preto, že zamestnanci uplatňujú svoje práva vyplývajúce z pracovnoprávnych vzťahov.</w:t>
      </w:r>
    </w:p>
    <w:p w:rsidR="00B55624" w:rsidRPr="00E07B0A" w:rsidRDefault="00B55624" w:rsidP="00B55624">
      <w:pPr>
        <w:outlineLvl w:val="0"/>
        <w:rPr>
          <w:bCs/>
          <w:kern w:val="36"/>
        </w:rPr>
      </w:pPr>
      <w:r w:rsidRPr="00E07B0A">
        <w:rPr>
          <w:bCs/>
          <w:kern w:val="36"/>
        </w:rPr>
        <w:t>Čl. 10</w:t>
      </w:r>
      <w:r w:rsidRPr="00E07B0A">
        <w:br/>
        <w:t>Zamestnanci a zamestnávatelia majú právo na kolektívne vyjednávanie; v prípade rozporu ich záujmov zamestnanci majú právo na štrajk a zamestnávatelia majú právo na výluku. Odborové orgány sa zúčastňujú na pracovnoprávnych vzťahoch vrátane kolektívneho vyjednávania. Zamestnanecká rada alebo zamestnanecký dôverník sa zúčastňujú na pracovnoprávnych vzťahoch za podmienok ustanovených zákonom. Zamestnávateľ je povinný umožniť odborovému orgánu, zamestnaneckej rade alebo zamestnaneckému dôverníkovi pôsobiť na pracoviskách.</w:t>
      </w:r>
    </w:p>
    <w:p w:rsidR="00B55624" w:rsidRPr="00E07B0A" w:rsidRDefault="00B55624" w:rsidP="00B55624">
      <w:pPr>
        <w:outlineLvl w:val="0"/>
        <w:rPr>
          <w:bCs/>
          <w:kern w:val="36"/>
        </w:rPr>
      </w:pPr>
      <w:r w:rsidRPr="00E07B0A">
        <w:rPr>
          <w:bCs/>
          <w:kern w:val="36"/>
        </w:rPr>
        <w:t>Čl. 11</w:t>
      </w:r>
      <w:r w:rsidRPr="00E07B0A">
        <w:br/>
        <w:t>Zamestnávateľ môže o zamestnancovi zhromažďovať len osobné údaje súvisiace s kvalifikáciou a profesionálnymi skúsenosťami zamestnanca a údaje, ktoré môžu byť významné z hľadiska práce, ktorú zamestnanec má vykonávať, vykonáva alebo vykonával. Zamestnávateľ nesmie bez vážnych dôvodov spočívajúcich v osobitnej povahe činností zamestnávateľa narúšať súkromie zamestnanca na pracovisku a v spoločných priestoroch zamestnávateľa tým, že ho sleduje bez toho, aby bol na to upozornený, alebo kontroluje listové zásielky adresované zamestnancovi ako súkromnej osobe. Ak je u zamestnávateľa zavedený kontrolný mechanizmus, je zamestnávateľ povinný informovať zamestnanca o rozsahu kontroly a spôsoboch jej uskutočňovania.</w:t>
      </w:r>
    </w:p>
    <w:p w:rsidR="00B55624" w:rsidRPr="00E07B0A" w:rsidRDefault="00B55624" w:rsidP="00B55624"/>
    <w:p w:rsidR="00B55624" w:rsidRPr="00E07B0A" w:rsidRDefault="00B55624" w:rsidP="00B55624">
      <w:r w:rsidRPr="00E07B0A">
        <w:lastRenderedPageBreak/>
        <w:t>69) Prijatie civila do OSSR</w:t>
      </w:r>
    </w:p>
    <w:p w:rsidR="00B55624" w:rsidRPr="00E07B0A" w:rsidRDefault="00B55624" w:rsidP="00B55624">
      <w:pPr>
        <w:autoSpaceDE w:val="0"/>
        <w:autoSpaceDN w:val="0"/>
        <w:adjustRightInd w:val="0"/>
        <w:rPr>
          <w:color w:val="231F20"/>
        </w:rPr>
      </w:pPr>
      <w:r w:rsidRPr="00E07B0A">
        <w:rPr>
          <w:color w:val="231F20"/>
        </w:rPr>
        <w:t>Podmienky prijatia do štátnej služby</w:t>
      </w:r>
    </w:p>
    <w:p w:rsidR="00B55624" w:rsidRPr="00E07B0A" w:rsidRDefault="00B55624" w:rsidP="00B55624">
      <w:pPr>
        <w:autoSpaceDE w:val="0"/>
        <w:autoSpaceDN w:val="0"/>
        <w:adjustRightInd w:val="0"/>
        <w:rPr>
          <w:color w:val="231F20"/>
        </w:rPr>
      </w:pPr>
      <w:r w:rsidRPr="00E07B0A">
        <w:rPr>
          <w:color w:val="231F20"/>
        </w:rPr>
        <w:t>§ 13 (1) Do štátnej služby možno prijať občana, ktorý</w:t>
      </w:r>
    </w:p>
    <w:p w:rsidR="00B55624" w:rsidRPr="00E07B0A" w:rsidRDefault="00B55624" w:rsidP="00B55624">
      <w:pPr>
        <w:autoSpaceDE w:val="0"/>
        <w:autoSpaceDN w:val="0"/>
        <w:adjustRightInd w:val="0"/>
        <w:rPr>
          <w:color w:val="231F20"/>
        </w:rPr>
      </w:pPr>
      <w:r w:rsidRPr="00E07B0A">
        <w:rPr>
          <w:color w:val="231F20"/>
        </w:rPr>
        <w:t>a) písomne požiadal o prijatie do štátnej služby,</w:t>
      </w:r>
    </w:p>
    <w:p w:rsidR="00B55624" w:rsidRPr="00E07B0A" w:rsidRDefault="00B55624" w:rsidP="00B55624">
      <w:pPr>
        <w:autoSpaceDE w:val="0"/>
        <w:autoSpaceDN w:val="0"/>
        <w:adjustRightInd w:val="0"/>
        <w:rPr>
          <w:color w:val="231F20"/>
        </w:rPr>
      </w:pPr>
      <w:r w:rsidRPr="00E07B0A">
        <w:rPr>
          <w:color w:val="231F20"/>
        </w:rPr>
        <w:t>b) dosiahol vek 18 rokov,</w:t>
      </w:r>
    </w:p>
    <w:p w:rsidR="00B55624" w:rsidRPr="00E07B0A" w:rsidRDefault="00B55624" w:rsidP="00B55624">
      <w:pPr>
        <w:autoSpaceDE w:val="0"/>
        <w:autoSpaceDN w:val="0"/>
        <w:adjustRightInd w:val="0"/>
        <w:rPr>
          <w:color w:val="231F20"/>
        </w:rPr>
      </w:pPr>
      <w:r w:rsidRPr="00E07B0A">
        <w:rPr>
          <w:color w:val="231F20"/>
        </w:rPr>
        <w:t>c) je bezúhonný,</w:t>
      </w:r>
    </w:p>
    <w:p w:rsidR="00B55624" w:rsidRPr="00E07B0A" w:rsidRDefault="00B55624" w:rsidP="00B55624">
      <w:pPr>
        <w:autoSpaceDE w:val="0"/>
        <w:autoSpaceDN w:val="0"/>
        <w:adjustRightInd w:val="0"/>
        <w:rPr>
          <w:color w:val="231F20"/>
        </w:rPr>
      </w:pPr>
      <w:r w:rsidRPr="00E07B0A">
        <w:rPr>
          <w:color w:val="231F20"/>
        </w:rPr>
        <w:t>d) je spoľahlivý,</w:t>
      </w:r>
    </w:p>
    <w:p w:rsidR="00B55624" w:rsidRPr="00E07B0A" w:rsidRDefault="00B55624" w:rsidP="00B55624">
      <w:pPr>
        <w:autoSpaceDE w:val="0"/>
        <w:autoSpaceDN w:val="0"/>
        <w:adjustRightInd w:val="0"/>
        <w:rPr>
          <w:color w:val="231F20"/>
        </w:rPr>
      </w:pPr>
      <w:r w:rsidRPr="00E07B0A">
        <w:rPr>
          <w:color w:val="231F20"/>
        </w:rPr>
        <w:t>e) ovláda štátny jazyk,</w:t>
      </w:r>
    </w:p>
    <w:p w:rsidR="00B55624" w:rsidRPr="00E07B0A" w:rsidRDefault="00B55624" w:rsidP="00B55624">
      <w:pPr>
        <w:autoSpaceDE w:val="0"/>
        <w:autoSpaceDN w:val="0"/>
        <w:adjustRightInd w:val="0"/>
        <w:rPr>
          <w:color w:val="231F20"/>
        </w:rPr>
      </w:pPr>
      <w:r w:rsidRPr="00E07B0A">
        <w:rPr>
          <w:color w:val="231F20"/>
        </w:rPr>
        <w:t>f) nie je členom politickej strany alebo politického hnutia,</w:t>
      </w:r>
    </w:p>
    <w:p w:rsidR="00B55624" w:rsidRPr="00E07B0A" w:rsidRDefault="00B55624" w:rsidP="00B55624">
      <w:pPr>
        <w:autoSpaceDE w:val="0"/>
        <w:autoSpaceDN w:val="0"/>
        <w:adjustRightInd w:val="0"/>
        <w:rPr>
          <w:color w:val="231F20"/>
        </w:rPr>
      </w:pPr>
      <w:r w:rsidRPr="00E07B0A">
        <w:rPr>
          <w:color w:val="231F20"/>
        </w:rPr>
        <w:t>g) má štátne občianstvo Slovenskej republiky,</w:t>
      </w:r>
    </w:p>
    <w:p w:rsidR="00B55624" w:rsidRPr="00E07B0A" w:rsidRDefault="00B55624" w:rsidP="00B55624">
      <w:pPr>
        <w:autoSpaceDE w:val="0"/>
        <w:autoSpaceDN w:val="0"/>
        <w:adjustRightInd w:val="0"/>
        <w:rPr>
          <w:color w:val="231F20"/>
        </w:rPr>
      </w:pPr>
      <w:r w:rsidRPr="00E07B0A">
        <w:rPr>
          <w:color w:val="231F20"/>
        </w:rPr>
        <w:t>h) má trvalý pobyt na území Slovenskej republiky,</w:t>
      </w:r>
    </w:p>
    <w:p w:rsidR="00B55624" w:rsidRPr="00E07B0A" w:rsidRDefault="00B55624" w:rsidP="00B55624">
      <w:pPr>
        <w:autoSpaceDE w:val="0"/>
        <w:autoSpaceDN w:val="0"/>
        <w:adjustRightInd w:val="0"/>
        <w:rPr>
          <w:color w:val="231F20"/>
        </w:rPr>
      </w:pPr>
      <w:r w:rsidRPr="00E07B0A">
        <w:rPr>
          <w:color w:val="231F20"/>
        </w:rPr>
        <w:t>i) spĺňa vzdelanie na prijatie do prípravnej štátnej služby,</w:t>
      </w:r>
    </w:p>
    <w:p w:rsidR="00B55624" w:rsidRPr="00E07B0A" w:rsidRDefault="00B55624" w:rsidP="00B55624">
      <w:pPr>
        <w:autoSpaceDE w:val="0"/>
        <w:autoSpaceDN w:val="0"/>
        <w:adjustRightInd w:val="0"/>
        <w:rPr>
          <w:color w:val="231F20"/>
        </w:rPr>
      </w:pPr>
      <w:r w:rsidRPr="00E07B0A">
        <w:rPr>
          <w:color w:val="231F20"/>
        </w:rPr>
        <w:t>j) spĺňa kvalifikačné predpoklady na výkon štátnej služby na prijatie do dočasnej štátnej služby bez vykonania prípravnej štátnej služby,</w:t>
      </w:r>
    </w:p>
    <w:p w:rsidR="00B55624" w:rsidRPr="00E07B0A" w:rsidRDefault="00B55624" w:rsidP="00B55624">
      <w:pPr>
        <w:autoSpaceDE w:val="0"/>
        <w:autoSpaceDN w:val="0"/>
        <w:adjustRightInd w:val="0"/>
        <w:rPr>
          <w:color w:val="231F20"/>
        </w:rPr>
      </w:pPr>
      <w:r w:rsidRPr="00E07B0A">
        <w:rPr>
          <w:color w:val="231F20"/>
        </w:rPr>
        <w:t>k) je zdravotne spôsobilý, psychicky spôsobilý a fyzicky zdatný,</w:t>
      </w:r>
    </w:p>
    <w:p w:rsidR="00B55624" w:rsidRPr="00E07B0A" w:rsidRDefault="00B55624" w:rsidP="00B55624">
      <w:pPr>
        <w:autoSpaceDE w:val="0"/>
        <w:autoSpaceDN w:val="0"/>
        <w:adjustRightInd w:val="0"/>
        <w:rPr>
          <w:color w:val="231F20"/>
        </w:rPr>
      </w:pPr>
      <w:r w:rsidRPr="00E07B0A">
        <w:rPr>
          <w:color w:val="231F20"/>
        </w:rPr>
        <w:t>l) je spôsobilý na právne úkony v plnom rozsahu,</w:t>
      </w:r>
    </w:p>
    <w:p w:rsidR="00B55624" w:rsidRPr="00E07B0A" w:rsidRDefault="00B55624" w:rsidP="00B55624">
      <w:pPr>
        <w:autoSpaceDE w:val="0"/>
        <w:autoSpaceDN w:val="0"/>
        <w:adjustRightInd w:val="0"/>
        <w:rPr>
          <w:color w:val="231F20"/>
        </w:rPr>
      </w:pPr>
      <w:r w:rsidRPr="00E07B0A">
        <w:rPr>
          <w:color w:val="231F20"/>
        </w:rPr>
        <w:t>m) spĺňa predpoklady ustanovené osobitnými predpismi,</w:t>
      </w:r>
    </w:p>
    <w:p w:rsidR="00B55624" w:rsidRPr="00E07B0A" w:rsidRDefault="00B55624" w:rsidP="00B55624">
      <w:pPr>
        <w:autoSpaceDE w:val="0"/>
        <w:autoSpaceDN w:val="0"/>
        <w:adjustRightInd w:val="0"/>
        <w:rPr>
          <w:color w:val="231F20"/>
        </w:rPr>
      </w:pPr>
      <w:r w:rsidRPr="00E07B0A">
        <w:rPr>
          <w:color w:val="231F20"/>
        </w:rPr>
        <w:t>n) ku dňu prijatia do štátnej služby skončí činnosti,ktorých vykonávanie je obmedzené alebo zakázané podľa § 11 a 12,</w:t>
      </w:r>
    </w:p>
    <w:p w:rsidR="00B55624" w:rsidRPr="00E07B0A" w:rsidRDefault="00B55624" w:rsidP="00B55624">
      <w:pPr>
        <w:autoSpaceDE w:val="0"/>
        <w:autoSpaceDN w:val="0"/>
        <w:adjustRightInd w:val="0"/>
        <w:rPr>
          <w:color w:val="231F20"/>
        </w:rPr>
      </w:pPr>
      <w:r w:rsidRPr="00E07B0A">
        <w:rPr>
          <w:color w:val="231F20"/>
        </w:rPr>
        <w:t>o) súhlasí s výkonom štátnej služby podľa potrieb služobného úradu,</w:t>
      </w:r>
    </w:p>
    <w:p w:rsidR="00B55624" w:rsidRPr="00E07B0A" w:rsidRDefault="00B55624" w:rsidP="00B55624">
      <w:pPr>
        <w:autoSpaceDE w:val="0"/>
        <w:autoSpaceDN w:val="0"/>
        <w:adjustRightInd w:val="0"/>
        <w:rPr>
          <w:color w:val="231F20"/>
        </w:rPr>
      </w:pPr>
      <w:r w:rsidRPr="00E07B0A">
        <w:rPr>
          <w:color w:val="231F20"/>
        </w:rPr>
        <w:t>p) úspešne absolvoval výberové konanie.</w:t>
      </w:r>
    </w:p>
    <w:p w:rsidR="00B55624" w:rsidRPr="00E07B0A" w:rsidRDefault="00B55624" w:rsidP="00B55624">
      <w:pPr>
        <w:autoSpaceDE w:val="0"/>
        <w:autoSpaceDN w:val="0"/>
        <w:adjustRightInd w:val="0"/>
        <w:rPr>
          <w:color w:val="231F20"/>
        </w:rPr>
      </w:pPr>
      <w:r w:rsidRPr="00E07B0A">
        <w:rPr>
          <w:color w:val="231F20"/>
        </w:rPr>
        <w:t>(2) Za bezúhonného sa na účely tohto zákona nepovažuje občan, ktorý bol právoplatne odsúdený za trest ný čin, ak sa na neho nehľadí, akoby nebol odsúdený. Aj keď sa na občana hľadí, akoby nebol odsúdený, nepovažuje sa na účely tohto zákona za bezúhonného, ak bol právoplatne odsúdený pre obzvlášť závažný trestný čin alebo pre úmyselný trestný čin podľa osobitného predpisu.11) Bezúhonnosť v prijímacom konaní občan preukazuje odpisom z registra trestov nie starším ako tri mesiace.</w:t>
      </w:r>
    </w:p>
    <w:p w:rsidR="00B55624" w:rsidRPr="00E07B0A" w:rsidRDefault="00B55624" w:rsidP="00B55624">
      <w:pPr>
        <w:autoSpaceDE w:val="0"/>
        <w:autoSpaceDN w:val="0"/>
        <w:adjustRightInd w:val="0"/>
        <w:rPr>
          <w:color w:val="231F20"/>
        </w:rPr>
      </w:pPr>
      <w:r w:rsidRPr="00E07B0A">
        <w:rPr>
          <w:color w:val="231F20"/>
        </w:rPr>
        <w:t>(3) Za spoľahlivého sa na účely tohto zákona nepovažuje občan, ak</w:t>
      </w:r>
    </w:p>
    <w:p w:rsidR="00B55624" w:rsidRPr="00E07B0A" w:rsidRDefault="00B55624" w:rsidP="00B55624">
      <w:pPr>
        <w:autoSpaceDE w:val="0"/>
        <w:autoSpaceDN w:val="0"/>
        <w:adjustRightInd w:val="0"/>
        <w:rPr>
          <w:color w:val="231F20"/>
        </w:rPr>
      </w:pPr>
      <w:r w:rsidRPr="00E07B0A">
        <w:rPr>
          <w:color w:val="231F20"/>
        </w:rPr>
        <w:t>a) bol liečený zo závislosti od alkoholu alebo iných omamných alebo psychotropných látok alebo preukázateľne nadmerne požíva alkohol alebo iné omamné alebo psychotropné látky,</w:t>
      </w:r>
    </w:p>
    <w:p w:rsidR="00B55624" w:rsidRPr="00E07B0A" w:rsidRDefault="00B55624" w:rsidP="00B55624">
      <w:pPr>
        <w:autoSpaceDE w:val="0"/>
        <w:autoSpaceDN w:val="0"/>
        <w:adjustRightInd w:val="0"/>
        <w:rPr>
          <w:color w:val="231F20"/>
        </w:rPr>
      </w:pPr>
      <w:r w:rsidRPr="00E07B0A">
        <w:rPr>
          <w:color w:val="231F20"/>
        </w:rPr>
        <w:t>b) bol zo štátnej služby podľa tohto zákona alebo z predchádzajúceho služobného pomeru prepustený z dôvodu, že</w:t>
      </w:r>
    </w:p>
    <w:p w:rsidR="00B55624" w:rsidRPr="00E07B0A" w:rsidRDefault="00B55624" w:rsidP="00B55624">
      <w:pPr>
        <w:autoSpaceDE w:val="0"/>
        <w:autoSpaceDN w:val="0"/>
        <w:adjustRightInd w:val="0"/>
        <w:rPr>
          <w:color w:val="231F20"/>
        </w:rPr>
      </w:pPr>
      <w:r w:rsidRPr="00E07B0A">
        <w:rPr>
          <w:color w:val="231F20"/>
        </w:rPr>
        <w:t>1. na základe záverov služobného hodnotenia bol hodnotený ako nespôsobilý vykonávať profesionálnu službu v ozbrojených silách alebo štátnu službu v služobnom pomere,</w:t>
      </w:r>
    </w:p>
    <w:p w:rsidR="00B55624" w:rsidRPr="00E07B0A" w:rsidRDefault="00B55624" w:rsidP="00B55624">
      <w:pPr>
        <w:autoSpaceDE w:val="0"/>
        <w:autoSpaceDN w:val="0"/>
        <w:adjustRightInd w:val="0"/>
        <w:rPr>
          <w:color w:val="231F20"/>
        </w:rPr>
      </w:pPr>
      <w:r w:rsidRPr="00E07B0A">
        <w:rPr>
          <w:color w:val="231F20"/>
        </w:rPr>
        <w:t>2. závažným spôsobom porušil niektorú zo základných povinností profesionálneho vojaka alebo porušil</w:t>
      </w:r>
    </w:p>
    <w:p w:rsidR="00B55624" w:rsidRPr="00E07B0A" w:rsidRDefault="00B55624" w:rsidP="00B55624">
      <w:pPr>
        <w:autoSpaceDE w:val="0"/>
        <w:autoSpaceDN w:val="0"/>
        <w:adjustRightInd w:val="0"/>
        <w:rPr>
          <w:color w:val="231F20"/>
        </w:rPr>
      </w:pPr>
      <w:r w:rsidRPr="00E07B0A">
        <w:rPr>
          <w:color w:val="231F20"/>
        </w:rPr>
        <w:t>niektorý zo zákazov ustanovených pre profesionálnych vojakov,</w:t>
      </w:r>
    </w:p>
    <w:p w:rsidR="00B55624" w:rsidRPr="00E07B0A" w:rsidRDefault="00B55624" w:rsidP="00B55624">
      <w:pPr>
        <w:autoSpaceDE w:val="0"/>
        <w:autoSpaceDN w:val="0"/>
        <w:adjustRightInd w:val="0"/>
        <w:rPr>
          <w:color w:val="231F20"/>
        </w:rPr>
      </w:pPr>
      <w:r w:rsidRPr="00E07B0A">
        <w:rPr>
          <w:color w:val="231F20"/>
        </w:rPr>
        <w:t>3. bol právoplatne odsúdený na trest zákazu činnosti vykonávať funkciu profesionálneho vojaka alebo</w:t>
      </w:r>
    </w:p>
    <w:p w:rsidR="00B55624" w:rsidRPr="00E07B0A" w:rsidRDefault="00B55624" w:rsidP="00B55624">
      <w:pPr>
        <w:autoSpaceDE w:val="0"/>
        <w:autoSpaceDN w:val="0"/>
        <w:adjustRightInd w:val="0"/>
        <w:rPr>
          <w:color w:val="231F20"/>
        </w:rPr>
      </w:pPr>
      <w:r w:rsidRPr="00E07B0A">
        <w:rPr>
          <w:color w:val="231F20"/>
        </w:rPr>
        <w:t>trest straty vojenskej hodnosti,</w:t>
      </w:r>
    </w:p>
    <w:p w:rsidR="00B55624" w:rsidRPr="00E07B0A" w:rsidRDefault="00B55624" w:rsidP="00B55624">
      <w:pPr>
        <w:autoSpaceDE w:val="0"/>
        <w:autoSpaceDN w:val="0"/>
        <w:adjustRightInd w:val="0"/>
        <w:rPr>
          <w:color w:val="231F20"/>
        </w:rPr>
      </w:pPr>
      <w:r w:rsidRPr="00E07B0A">
        <w:rPr>
          <w:color w:val="231F20"/>
        </w:rPr>
        <w:t>c) jeho predchádzajúci štátnozamestnanecký pomer skončil z dôvodu</w:t>
      </w:r>
    </w:p>
    <w:p w:rsidR="00B55624" w:rsidRPr="00E07B0A" w:rsidRDefault="00B55624" w:rsidP="00B55624">
      <w:pPr>
        <w:autoSpaceDE w:val="0"/>
        <w:autoSpaceDN w:val="0"/>
        <w:adjustRightInd w:val="0"/>
        <w:rPr>
          <w:color w:val="231F20"/>
        </w:rPr>
      </w:pPr>
      <w:r w:rsidRPr="00E07B0A">
        <w:rPr>
          <w:color w:val="231F20"/>
        </w:rPr>
        <w:t>1. odvolania zo štátnozamestnaneckého pomeru okrem odvolania z dôvodu zníženia počtu štátnozamestnaneckých miest v systemizácii,</w:t>
      </w:r>
    </w:p>
    <w:p w:rsidR="00B55624" w:rsidRPr="00E07B0A" w:rsidRDefault="00B55624" w:rsidP="00B55624">
      <w:pPr>
        <w:autoSpaceDE w:val="0"/>
        <w:autoSpaceDN w:val="0"/>
        <w:adjustRightInd w:val="0"/>
        <w:rPr>
          <w:color w:val="231F20"/>
        </w:rPr>
      </w:pPr>
      <w:r w:rsidRPr="00E07B0A">
        <w:rPr>
          <w:color w:val="231F20"/>
        </w:rPr>
        <w:t>2. prepustenia zo štátnej služby na základe disciplinárneho opatrenia,</w:t>
      </w:r>
    </w:p>
    <w:p w:rsidR="00B55624" w:rsidRPr="00E07B0A" w:rsidRDefault="00B55624" w:rsidP="00B55624">
      <w:pPr>
        <w:autoSpaceDE w:val="0"/>
        <w:autoSpaceDN w:val="0"/>
        <w:adjustRightInd w:val="0"/>
        <w:rPr>
          <w:color w:val="231F20"/>
        </w:rPr>
      </w:pPr>
      <w:r w:rsidRPr="00E07B0A">
        <w:rPr>
          <w:color w:val="231F20"/>
        </w:rPr>
        <w:t>3. nadobudnutia právoplatnosti rozhodnutia, ktorým bol pozbavený spôsobilosti na právne úkony alebo ktorým bola jeho spôsobilosť na právne úkony obmedzená,</w:t>
      </w:r>
    </w:p>
    <w:p w:rsidR="00B55624" w:rsidRPr="00E07B0A" w:rsidRDefault="00B55624" w:rsidP="00B55624">
      <w:pPr>
        <w:autoSpaceDE w:val="0"/>
        <w:autoSpaceDN w:val="0"/>
        <w:adjustRightInd w:val="0"/>
        <w:rPr>
          <w:color w:val="231F20"/>
        </w:rPr>
      </w:pPr>
      <w:r w:rsidRPr="00E07B0A">
        <w:rPr>
          <w:color w:val="231F20"/>
        </w:rPr>
        <w:t>d) jeho predchádzajúci pracovný pomer skončil z dôvodu výpovede pre závažné porušenie pracovnej disciplíny alebo z dôvodu okamžitého skončenia pracovného pomeru zo strany zamestnávateľa.</w:t>
      </w:r>
    </w:p>
    <w:p w:rsidR="00B55624" w:rsidRPr="00E07B0A" w:rsidRDefault="00B55624" w:rsidP="00B55624">
      <w:pPr>
        <w:autoSpaceDE w:val="0"/>
        <w:autoSpaceDN w:val="0"/>
        <w:adjustRightInd w:val="0"/>
        <w:rPr>
          <w:color w:val="231F20"/>
        </w:rPr>
      </w:pPr>
      <w:r w:rsidRPr="00E07B0A">
        <w:rPr>
          <w:color w:val="231F20"/>
        </w:rPr>
        <w:lastRenderedPageBreak/>
        <w:t>(4) Služobný úrad je oprávnený na účely zistenia, či občan spĺňa podmienky prijatia do štátnej služby, spracúvať o jeho osobe tieto údaje:</w:t>
      </w:r>
    </w:p>
    <w:p w:rsidR="00B55624" w:rsidRPr="00E07B0A" w:rsidRDefault="00B55624" w:rsidP="00B55624">
      <w:pPr>
        <w:autoSpaceDE w:val="0"/>
        <w:autoSpaceDN w:val="0"/>
        <w:adjustRightInd w:val="0"/>
        <w:rPr>
          <w:color w:val="231F20"/>
        </w:rPr>
      </w:pPr>
      <w:r w:rsidRPr="00E07B0A">
        <w:rPr>
          <w:color w:val="231F20"/>
        </w:rPr>
        <w:t>a) meno, priezvisko, titul, vedeckú hodnosť,</w:t>
      </w:r>
    </w:p>
    <w:p w:rsidR="00B55624" w:rsidRPr="00E07B0A" w:rsidRDefault="00B55624" w:rsidP="00B55624">
      <w:pPr>
        <w:autoSpaceDE w:val="0"/>
        <w:autoSpaceDN w:val="0"/>
        <w:adjustRightInd w:val="0"/>
        <w:rPr>
          <w:color w:val="231F20"/>
        </w:rPr>
      </w:pPr>
      <w:r w:rsidRPr="00E07B0A">
        <w:rPr>
          <w:color w:val="231F20"/>
        </w:rPr>
        <w:t>b) dátum a miesto narodenia,</w:t>
      </w:r>
    </w:p>
    <w:p w:rsidR="00B55624" w:rsidRPr="00E07B0A" w:rsidRDefault="00B55624" w:rsidP="00B55624">
      <w:pPr>
        <w:autoSpaceDE w:val="0"/>
        <w:autoSpaceDN w:val="0"/>
        <w:adjustRightInd w:val="0"/>
        <w:rPr>
          <w:color w:val="231F20"/>
        </w:rPr>
      </w:pPr>
      <w:r w:rsidRPr="00E07B0A">
        <w:rPr>
          <w:color w:val="231F20"/>
        </w:rPr>
        <w:t>c) adresu trvalého pobytu a prechodného pobytu,</w:t>
      </w:r>
    </w:p>
    <w:p w:rsidR="00B55624" w:rsidRPr="00E07B0A" w:rsidRDefault="00B55624" w:rsidP="00B55624">
      <w:pPr>
        <w:autoSpaceDE w:val="0"/>
        <w:autoSpaceDN w:val="0"/>
        <w:adjustRightInd w:val="0"/>
        <w:rPr>
          <w:color w:val="231F20"/>
        </w:rPr>
      </w:pPr>
      <w:r w:rsidRPr="00E07B0A">
        <w:rPr>
          <w:color w:val="231F20"/>
        </w:rPr>
        <w:t>d) štátne občianstvo, prípadne ďalšie štátne občianstvo, zmeny štátneho občianstva,</w:t>
      </w:r>
    </w:p>
    <w:p w:rsidR="00B55624" w:rsidRPr="00E07B0A" w:rsidRDefault="00B55624" w:rsidP="00B55624">
      <w:pPr>
        <w:autoSpaceDE w:val="0"/>
        <w:autoSpaceDN w:val="0"/>
        <w:adjustRightInd w:val="0"/>
        <w:rPr>
          <w:color w:val="231F20"/>
        </w:rPr>
      </w:pPr>
      <w:r w:rsidRPr="00E07B0A">
        <w:rPr>
          <w:color w:val="231F20"/>
        </w:rPr>
        <w:t>e) číslo občianskeho preukazu, miesto a dátum jeho vydania,</w:t>
      </w:r>
    </w:p>
    <w:p w:rsidR="00B55624" w:rsidRPr="00E07B0A" w:rsidRDefault="00B55624" w:rsidP="00B55624">
      <w:pPr>
        <w:autoSpaceDE w:val="0"/>
        <w:autoSpaceDN w:val="0"/>
        <w:adjustRightInd w:val="0"/>
        <w:rPr>
          <w:color w:val="231F20"/>
        </w:rPr>
      </w:pPr>
      <w:r w:rsidRPr="00E07B0A">
        <w:rPr>
          <w:color w:val="231F20"/>
        </w:rPr>
        <w:t>f) vzdelanie, prehľad absolvovaných škôl a kurzov,</w:t>
      </w:r>
    </w:p>
    <w:p w:rsidR="00B55624" w:rsidRPr="00E07B0A" w:rsidRDefault="00B55624" w:rsidP="00B55624">
      <w:pPr>
        <w:autoSpaceDE w:val="0"/>
        <w:autoSpaceDN w:val="0"/>
        <w:adjustRightInd w:val="0"/>
        <w:rPr>
          <w:color w:val="231F20"/>
        </w:rPr>
      </w:pPr>
      <w:r w:rsidRPr="00E07B0A">
        <w:rPr>
          <w:color w:val="231F20"/>
        </w:rPr>
        <w:t>g) znalosť cudzieho jazyka,</w:t>
      </w:r>
    </w:p>
    <w:p w:rsidR="00B55624" w:rsidRPr="00E07B0A" w:rsidRDefault="00B55624" w:rsidP="00B55624">
      <w:pPr>
        <w:autoSpaceDE w:val="0"/>
        <w:autoSpaceDN w:val="0"/>
        <w:adjustRightInd w:val="0"/>
        <w:rPr>
          <w:color w:val="231F20"/>
        </w:rPr>
      </w:pPr>
      <w:r w:rsidRPr="00E07B0A">
        <w:rPr>
          <w:color w:val="231F20"/>
        </w:rPr>
        <w:t>h) zamestnanie, sídlo zamestnávateľa,</w:t>
      </w:r>
    </w:p>
    <w:p w:rsidR="00B55624" w:rsidRPr="00E07B0A" w:rsidRDefault="00B55624" w:rsidP="00B55624">
      <w:pPr>
        <w:autoSpaceDE w:val="0"/>
        <w:autoSpaceDN w:val="0"/>
        <w:adjustRightInd w:val="0"/>
        <w:rPr>
          <w:color w:val="231F20"/>
        </w:rPr>
      </w:pPr>
      <w:r w:rsidRPr="00E07B0A">
        <w:rPr>
          <w:color w:val="231F20"/>
        </w:rPr>
        <w:t>i) prehľad predchádzajúcich zamestnávateľov aj s pracovným zaradením,</w:t>
      </w:r>
    </w:p>
    <w:p w:rsidR="00B55624" w:rsidRPr="00E07B0A" w:rsidRDefault="00B55624" w:rsidP="00B55624">
      <w:pPr>
        <w:autoSpaceDE w:val="0"/>
        <w:autoSpaceDN w:val="0"/>
        <w:adjustRightInd w:val="0"/>
        <w:rPr>
          <w:color w:val="231F20"/>
        </w:rPr>
      </w:pPr>
      <w:r w:rsidRPr="00E07B0A">
        <w:rPr>
          <w:color w:val="231F20"/>
        </w:rPr>
        <w:t>j) miesto a čas výkonu povinnej vojenskej služby, ďalšej služby v ozbrojených silách, v ozbrojených bezpečnostných zboroch, v ozbrojených zboroch alebo v Národnom bezpečnostnom úrade Slovenskej republiky, dosiahnutú hodnosť,</w:t>
      </w:r>
    </w:p>
    <w:p w:rsidR="00B55624" w:rsidRPr="00E07B0A" w:rsidRDefault="00B55624" w:rsidP="00B55624">
      <w:pPr>
        <w:autoSpaceDE w:val="0"/>
        <w:autoSpaceDN w:val="0"/>
        <w:adjustRightInd w:val="0"/>
        <w:rPr>
          <w:color w:val="231F20"/>
        </w:rPr>
      </w:pPr>
      <w:r w:rsidRPr="00E07B0A">
        <w:rPr>
          <w:color w:val="231F20"/>
        </w:rPr>
        <w:t>k) postih za priestupok alebo iný správny delikt,</w:t>
      </w:r>
    </w:p>
    <w:p w:rsidR="00B55624" w:rsidRPr="00E07B0A" w:rsidRDefault="00B55624" w:rsidP="00B55624">
      <w:pPr>
        <w:autoSpaceDE w:val="0"/>
        <w:autoSpaceDN w:val="0"/>
        <w:adjustRightInd w:val="0"/>
        <w:rPr>
          <w:color w:val="231F20"/>
        </w:rPr>
      </w:pPr>
      <w:r w:rsidRPr="00E07B0A">
        <w:rPr>
          <w:color w:val="231F20"/>
        </w:rPr>
        <w:t>l) závislosť od požívania alkoholu alebo iných omamných alebo psychotropných látok.</w:t>
      </w:r>
    </w:p>
    <w:p w:rsidR="00B55624" w:rsidRPr="00E07B0A" w:rsidRDefault="00B55624" w:rsidP="00B55624">
      <w:pPr>
        <w:autoSpaceDE w:val="0"/>
        <w:autoSpaceDN w:val="0"/>
        <w:adjustRightInd w:val="0"/>
        <w:rPr>
          <w:color w:val="231F20"/>
        </w:rPr>
      </w:pPr>
      <w:r w:rsidRPr="00E07B0A">
        <w:rPr>
          <w:color w:val="231F20"/>
        </w:rPr>
        <w:t>(5) Po prijatí občana do štátnej služby je služobný úrad oprávnený spracúvať osobné údaje</w:t>
      </w:r>
    </w:p>
    <w:p w:rsidR="00B55624" w:rsidRPr="00E07B0A" w:rsidRDefault="00B55624" w:rsidP="00B55624">
      <w:pPr>
        <w:autoSpaceDE w:val="0"/>
        <w:autoSpaceDN w:val="0"/>
        <w:adjustRightInd w:val="0"/>
        <w:rPr>
          <w:color w:val="231F20"/>
        </w:rPr>
      </w:pPr>
      <w:r w:rsidRPr="00E07B0A">
        <w:rPr>
          <w:color w:val="231F20"/>
        </w:rPr>
        <w:t>a) o jeho rodnom čísle,</w:t>
      </w:r>
    </w:p>
    <w:p w:rsidR="00B55624" w:rsidRPr="00E07B0A" w:rsidRDefault="00B55624" w:rsidP="00B55624">
      <w:pPr>
        <w:autoSpaceDE w:val="0"/>
        <w:autoSpaceDN w:val="0"/>
        <w:adjustRightInd w:val="0"/>
        <w:rPr>
          <w:color w:val="231F20"/>
        </w:rPr>
      </w:pPr>
      <w:r w:rsidRPr="00E07B0A">
        <w:rPr>
          <w:color w:val="231F20"/>
        </w:rPr>
        <w:t>b) o jeho rodinnom stave,</w:t>
      </w:r>
    </w:p>
    <w:p w:rsidR="00B55624" w:rsidRPr="00E07B0A" w:rsidRDefault="00B55624" w:rsidP="00B55624">
      <w:pPr>
        <w:autoSpaceDE w:val="0"/>
        <w:autoSpaceDN w:val="0"/>
        <w:adjustRightInd w:val="0"/>
        <w:rPr>
          <w:color w:val="231F20"/>
        </w:rPr>
      </w:pPr>
      <w:r w:rsidRPr="00E07B0A">
        <w:rPr>
          <w:color w:val="231F20"/>
        </w:rPr>
        <w:t>c) uvedené v odseku 4 písm. a) až c) aj o jeho manželke (manželovi) alebo rodičoch, alebo súrodencoch.</w:t>
      </w:r>
    </w:p>
    <w:p w:rsidR="00B55624" w:rsidRPr="00E07B0A" w:rsidRDefault="00B55624" w:rsidP="00B55624">
      <w:pPr>
        <w:autoSpaceDE w:val="0"/>
        <w:autoSpaceDN w:val="0"/>
        <w:adjustRightInd w:val="0"/>
        <w:rPr>
          <w:color w:val="231F20"/>
        </w:rPr>
      </w:pPr>
      <w:r w:rsidRPr="00E07B0A">
        <w:rPr>
          <w:color w:val="231F20"/>
        </w:rPr>
        <w:t>(6) Osobné údaje uvedené v odsekoch 4 a 5 je služobný úrad oprávnený spracúvať po celý čas trvania štátnej služby profesionálneho vojaka.</w:t>
      </w:r>
    </w:p>
    <w:p w:rsidR="00B55624" w:rsidRPr="00E07B0A" w:rsidRDefault="00B55624" w:rsidP="00B55624">
      <w:pPr>
        <w:autoSpaceDE w:val="0"/>
        <w:autoSpaceDN w:val="0"/>
        <w:adjustRightInd w:val="0"/>
        <w:rPr>
          <w:color w:val="231F20"/>
        </w:rPr>
      </w:pPr>
      <w:r w:rsidRPr="00E07B0A">
        <w:rPr>
          <w:color w:val="231F20"/>
        </w:rPr>
        <w:t>§ 14</w:t>
      </w:r>
    </w:p>
    <w:p w:rsidR="00B55624" w:rsidRPr="00E07B0A" w:rsidRDefault="00B55624" w:rsidP="00B55624">
      <w:pPr>
        <w:autoSpaceDE w:val="0"/>
        <w:autoSpaceDN w:val="0"/>
        <w:adjustRightInd w:val="0"/>
        <w:rPr>
          <w:color w:val="231F20"/>
        </w:rPr>
      </w:pPr>
      <w:r w:rsidRPr="00E07B0A">
        <w:rPr>
          <w:color w:val="231F20"/>
        </w:rPr>
        <w:t>(1) Občana, ktorý je blízkou osobou12) profesionálneho vojaka, nemožno prijať do štátnej služby tak, aby bol</w:t>
      </w:r>
    </w:p>
    <w:p w:rsidR="00B55624" w:rsidRPr="00E07B0A" w:rsidRDefault="00B55624" w:rsidP="00B55624">
      <w:pPr>
        <w:autoSpaceDE w:val="0"/>
        <w:autoSpaceDN w:val="0"/>
        <w:adjustRightInd w:val="0"/>
        <w:rPr>
          <w:color w:val="231F20"/>
        </w:rPr>
      </w:pPr>
      <w:r w:rsidRPr="00E07B0A">
        <w:rPr>
          <w:color w:val="231F20"/>
        </w:rPr>
        <w:t>v jeho priamej podriadenosti alebo nadriadenosti, alebo tak, aby jeden podliehal pokladničnej alebo účtovnej kontrole druhého.</w:t>
      </w:r>
    </w:p>
    <w:p w:rsidR="00B55624" w:rsidRPr="00E07B0A" w:rsidRDefault="00B55624" w:rsidP="00B55624">
      <w:pPr>
        <w:autoSpaceDE w:val="0"/>
        <w:autoSpaceDN w:val="0"/>
        <w:adjustRightInd w:val="0"/>
        <w:rPr>
          <w:color w:val="231F20"/>
        </w:rPr>
      </w:pPr>
      <w:r w:rsidRPr="00E07B0A">
        <w:rPr>
          <w:color w:val="231F20"/>
        </w:rPr>
        <w:t>70) Podanie v štátnej správe</w:t>
      </w:r>
    </w:p>
    <w:p w:rsidR="00B55624" w:rsidRPr="00E07B0A" w:rsidRDefault="00B55624" w:rsidP="00B55624">
      <w:pPr>
        <w:autoSpaceDE w:val="0"/>
        <w:autoSpaceDN w:val="0"/>
        <w:adjustRightInd w:val="0"/>
        <w:rPr>
          <w:color w:val="231F20"/>
        </w:rPr>
      </w:pPr>
      <w:r w:rsidRPr="00E07B0A">
        <w:rPr>
          <w:color w:val="231F20"/>
        </w:rPr>
        <w:t>(nemám ešte zákon)</w:t>
      </w:r>
    </w:p>
    <w:p w:rsidR="00B55624" w:rsidRPr="00E07B0A" w:rsidRDefault="00B55624" w:rsidP="00B55624">
      <w:pPr>
        <w:autoSpaceDE w:val="0"/>
        <w:autoSpaceDN w:val="0"/>
        <w:adjustRightInd w:val="0"/>
      </w:pPr>
      <w:r w:rsidRPr="00E07B0A">
        <w:br/>
        <w:t>71) Náhradové konanie v OSSR</w:t>
      </w:r>
    </w:p>
    <w:p w:rsidR="00B55624" w:rsidRPr="00E07B0A" w:rsidRDefault="00B55624" w:rsidP="00B55624">
      <w:pPr>
        <w:autoSpaceDE w:val="0"/>
        <w:autoSpaceDN w:val="0"/>
        <w:adjustRightInd w:val="0"/>
        <w:jc w:val="both"/>
        <w:rPr>
          <w:color w:val="231F20"/>
        </w:rPr>
      </w:pPr>
      <w:r w:rsidRPr="00E07B0A">
        <w:rPr>
          <w:color w:val="231F20"/>
        </w:rPr>
        <w:t>Dohoda o náhrade škody a spôsobe jej náhrady: S profesionálnym vojakom, ktorý po skončení vyšetrovania škody písomne uzná svoju zodpovednosť za škodu čo do výšky a dôvodov a povinnosť túto škodu nahradiť vo výške určenej vedúcim služobného úradu alebo veliteľom, možno uzavrieť dohodu o náhrade škody a spôsobe jej náhrady. Súčasťou dohody (musí byť písomná) o náhrade škody je aj dohoda o zrážkach z platu profesionálneho vojaka počas trvania služobného pomeru a po jeho skončení. Ak profesionálny vojak riadne neplní dohodu alebo odmietne dohodu uzavrieť aj napriek tomu, že za škodu spôsobenú inak ako trestným činom zodpovedá, vedúci služobného úradu alebo veliteľ je povinný rozhodnúť o náhrade škody vydaním rozhodnutia o povinnosti profesionálneho vojaka nahradiť škodu. Oprávnenie vedúceho služobného úradu alebo veliteľa vydať rozhodnutie o povinnosti profesionálneho vojaka nahradiť škodu sa vzťahuje aj na dohody o náhrade škody uzavreté pred nadobudnutím účinnosti tohto zákona. Rozhodnutie o povinnosti profesionálneho vojaka nahradiť škodu môže vedúci služobného úradu alebo veliteľ vydať aj po skončení služobného pomeru profesionálneho vojaka.</w:t>
      </w:r>
    </w:p>
    <w:p w:rsidR="00B55624" w:rsidRPr="00E07B0A" w:rsidRDefault="00B55624" w:rsidP="00B55624">
      <w:pPr>
        <w:autoSpaceDE w:val="0"/>
        <w:autoSpaceDN w:val="0"/>
        <w:adjustRightInd w:val="0"/>
      </w:pPr>
    </w:p>
    <w:p w:rsidR="00B55624" w:rsidRPr="00E07B0A" w:rsidRDefault="00B55624" w:rsidP="00B55624">
      <w:pPr>
        <w:rPr>
          <w:color w:val="000000"/>
        </w:rPr>
      </w:pPr>
      <w:r w:rsidRPr="00E07B0A">
        <w:t xml:space="preserve">72) </w:t>
      </w:r>
      <w:r w:rsidRPr="00E07B0A">
        <w:rPr>
          <w:color w:val="000000"/>
        </w:rPr>
        <w:t>Rozsah disciplinárnej právomoci a jej použitie v praxi</w:t>
      </w:r>
    </w:p>
    <w:p w:rsidR="00B55624" w:rsidRPr="00E07B0A" w:rsidRDefault="00B55624" w:rsidP="00B55624">
      <w:pPr>
        <w:autoSpaceDE w:val="0"/>
        <w:autoSpaceDN w:val="0"/>
        <w:adjustRightInd w:val="0"/>
        <w:rPr>
          <w:color w:val="231F20"/>
        </w:rPr>
      </w:pPr>
      <w:r w:rsidRPr="00E07B0A">
        <w:rPr>
          <w:color w:val="231F20"/>
        </w:rPr>
        <w:t>Disciplinárna právomoc</w:t>
      </w:r>
    </w:p>
    <w:p w:rsidR="00B55624" w:rsidRPr="00E07B0A" w:rsidRDefault="00B55624" w:rsidP="00B55624">
      <w:pPr>
        <w:autoSpaceDE w:val="0"/>
        <w:autoSpaceDN w:val="0"/>
        <w:adjustRightInd w:val="0"/>
        <w:rPr>
          <w:color w:val="231F20"/>
        </w:rPr>
      </w:pPr>
      <w:r w:rsidRPr="00E07B0A">
        <w:rPr>
          <w:color w:val="231F20"/>
        </w:rPr>
        <w:lastRenderedPageBreak/>
        <w:t>(1) Počas výkonu štátnej služby profesionálny vojak podlieha disciplinárnej právomoci podľa tohto zákona</w:t>
      </w:r>
    </w:p>
    <w:p w:rsidR="00B55624" w:rsidRPr="00E07B0A" w:rsidRDefault="00B55624" w:rsidP="00B55624">
      <w:pPr>
        <w:autoSpaceDE w:val="0"/>
        <w:autoSpaceDN w:val="0"/>
        <w:adjustRightInd w:val="0"/>
        <w:rPr>
          <w:color w:val="231F20"/>
        </w:rPr>
      </w:pPr>
      <w:r w:rsidRPr="00E07B0A">
        <w:rPr>
          <w:color w:val="231F20"/>
        </w:rPr>
        <w:t>alebo podľa osobitných predpisov.</w:t>
      </w:r>
    </w:p>
    <w:p w:rsidR="00B55624" w:rsidRPr="00E07B0A" w:rsidRDefault="00B55624" w:rsidP="00B55624">
      <w:pPr>
        <w:autoSpaceDE w:val="0"/>
        <w:autoSpaceDN w:val="0"/>
        <w:adjustRightInd w:val="0"/>
        <w:rPr>
          <w:color w:val="231F20"/>
        </w:rPr>
      </w:pPr>
      <w:r w:rsidRPr="00E07B0A">
        <w:rPr>
          <w:color w:val="231F20"/>
        </w:rPr>
        <w:t>(2) Rozsah disciplinárnej právomoci na udeľovanie disciplinárnych odmien a ukladanie disciplinárnych opatrení ustanoví služobný predpis, ktorý vydá hlavný veliteľ ozbrojených síl.</w:t>
      </w:r>
    </w:p>
    <w:p w:rsidR="00B55624" w:rsidRPr="00E07B0A" w:rsidRDefault="00B55624" w:rsidP="00B55624">
      <w:pPr>
        <w:autoSpaceDE w:val="0"/>
        <w:autoSpaceDN w:val="0"/>
        <w:adjustRightInd w:val="0"/>
        <w:rPr>
          <w:color w:val="231F20"/>
        </w:rPr>
      </w:pPr>
      <w:r w:rsidRPr="00E07B0A">
        <w:rPr>
          <w:color w:val="231F20"/>
        </w:rPr>
        <w:t>(3) Disciplinárnu právomoc podľa tohto zákona možno voči vojenskému duchovnému uplatniť len po predchádzajúcom prerokovaní s príslušnou cirkevnou autoritou.</w:t>
      </w:r>
    </w:p>
    <w:p w:rsidR="00B55624" w:rsidRPr="00E07B0A" w:rsidRDefault="00B55624" w:rsidP="00B55624">
      <w:pPr>
        <w:autoSpaceDE w:val="0"/>
        <w:autoSpaceDN w:val="0"/>
        <w:adjustRightInd w:val="0"/>
        <w:rPr>
          <w:b/>
          <w:color w:val="231F20"/>
        </w:rPr>
      </w:pPr>
      <w:r w:rsidRPr="00E07B0A">
        <w:rPr>
          <w:b/>
          <w:color w:val="231F20"/>
        </w:rPr>
        <w:t>Pokračovanie na ďalšej strane</w:t>
      </w:r>
    </w:p>
    <w:p w:rsidR="00B55624" w:rsidRPr="00E07B0A" w:rsidRDefault="00B55624" w:rsidP="00B55624">
      <w:pPr>
        <w:autoSpaceDE w:val="0"/>
        <w:autoSpaceDN w:val="0"/>
        <w:adjustRightInd w:val="0"/>
        <w:rPr>
          <w:rFonts w:ascii="ITCBookmanEE" w:hAnsi="ITCBookmanEE" w:cs="ITCBookmanEE"/>
          <w:color w:val="231F20"/>
          <w:sz w:val="20"/>
          <w:szCs w:val="20"/>
        </w:rPr>
      </w:pPr>
    </w:p>
    <w:p w:rsidR="00B55624" w:rsidRDefault="00B55624" w:rsidP="00B55624">
      <w:pPr>
        <w:pStyle w:val="Zkladntext"/>
        <w:keepNext/>
        <w:keepLines/>
      </w:pPr>
      <w:r>
        <w:lastRenderedPageBreak/>
        <w:t xml:space="preserve">D i s c i p l i n á r n a   z o d p o v e d n o s ť </w:t>
      </w:r>
    </w:p>
    <w:p w:rsidR="00B55624" w:rsidRDefault="00B55624" w:rsidP="00B55624">
      <w:pPr>
        <w:pStyle w:val="Zkladntext"/>
        <w:keepNext/>
        <w:keepLines/>
      </w:pPr>
      <w:r>
        <w:t>§ 123</w:t>
      </w:r>
    </w:p>
    <w:p w:rsidR="00B55624" w:rsidRDefault="00B55624" w:rsidP="00B55624">
      <w:pPr>
        <w:pStyle w:val="Zkladntext"/>
        <w:keepNext/>
        <w:keepLines/>
        <w:jc w:val="center"/>
      </w:pPr>
    </w:p>
    <w:p w:rsidR="00B55624" w:rsidRDefault="00B55624" w:rsidP="00B55624">
      <w:pPr>
        <w:pStyle w:val="Zkladntext"/>
        <w:keepNext/>
        <w:keepLines/>
      </w:pPr>
      <w:r>
        <w:tab/>
        <w:t xml:space="preserve">(1) Profesionálny vojak je disciplinárne zodpovedný za disciplinárne previnenie alebo za konanie, ktoré má znaky priestupku podľa osobitných predpisov. </w:t>
      </w:r>
    </w:p>
    <w:p w:rsidR="00B55624" w:rsidRDefault="00B55624" w:rsidP="00B55624">
      <w:pPr>
        <w:pStyle w:val="Zkladntext"/>
        <w:keepNext/>
        <w:keepLines/>
      </w:pPr>
      <w:r>
        <w:tab/>
        <w:t xml:space="preserve">(2) Konanie profesionálneho vojaka, ktoré má znaky priestupku podľa osobitných predpisov </w:t>
      </w:r>
      <w:r>
        <w:rPr>
          <w:vertAlign w:val="superscript"/>
        </w:rPr>
        <w:t>35</w:t>
      </w:r>
      <w:r>
        <w:t>) prejedná vedúci služobného úradu podľa osobitného predpisu.</w:t>
      </w:r>
    </w:p>
    <w:p w:rsidR="00B55624" w:rsidRDefault="00B55624" w:rsidP="00B55624">
      <w:pPr>
        <w:pStyle w:val="Zkladntext"/>
        <w:keepNext/>
        <w:keepLines/>
      </w:pPr>
      <w:r>
        <w:tab/>
        <w:t xml:space="preserve">(3) Za priestupok môže vedúci služobného úradu uložiť profesionálnemu vojakovi sankcie      a ochranné opatrenia podľa osobitných predpisov. </w:t>
      </w:r>
    </w:p>
    <w:p w:rsidR="00B55624" w:rsidRDefault="00B55624" w:rsidP="00B55624">
      <w:pPr>
        <w:pStyle w:val="Zkladntext"/>
        <w:keepNext/>
        <w:keepLines/>
        <w:rPr>
          <w:color w:val="FF0000"/>
        </w:rPr>
      </w:pPr>
    </w:p>
    <w:p w:rsidR="00B55624" w:rsidRDefault="00B55624" w:rsidP="00B55624">
      <w:pPr>
        <w:pStyle w:val="Zkladntext"/>
        <w:keepNext/>
        <w:keepLines/>
        <w:jc w:val="center"/>
      </w:pPr>
      <w:r>
        <w:t>§ 124</w:t>
      </w:r>
    </w:p>
    <w:p w:rsidR="00B55624" w:rsidRDefault="00B55624" w:rsidP="00B55624">
      <w:pPr>
        <w:pStyle w:val="Zkladntext"/>
        <w:keepNext/>
        <w:keepLines/>
        <w:jc w:val="center"/>
      </w:pPr>
      <w:r>
        <w:t>Disciplinárne previnenie</w:t>
      </w:r>
    </w:p>
    <w:p w:rsidR="00B55624" w:rsidRDefault="00B55624" w:rsidP="00B55624">
      <w:pPr>
        <w:pStyle w:val="Zkladntext"/>
        <w:keepNext/>
        <w:keepLines/>
        <w:jc w:val="center"/>
      </w:pPr>
    </w:p>
    <w:p w:rsidR="00B55624" w:rsidRDefault="00B55624" w:rsidP="00B55624">
      <w:pPr>
        <w:pStyle w:val="Zkladntext"/>
        <w:keepNext/>
        <w:keepLines/>
      </w:pPr>
      <w:r>
        <w:tab/>
        <w:t>(1) Disciplinárne previnenie je zavinené nesplnenie alebo porušenie povinností profesionálneho vojaka, pokiaľ nie je trestným činom alebo priestupkom; zavineným nesplnením alebo porušením povinností sa rozumie úmyselné alebo nedbalostné konanie profesionálneho vojaka.</w:t>
      </w:r>
    </w:p>
    <w:p w:rsidR="00B55624" w:rsidRDefault="00B55624" w:rsidP="00B55624">
      <w:pPr>
        <w:pStyle w:val="Zkladntext"/>
        <w:keepNext/>
        <w:keepLines/>
      </w:pPr>
      <w:r>
        <w:tab/>
        <w:t>(2) Za disciplinárne previnenie možno uložiť disciplinárne opatrenie.</w:t>
      </w:r>
    </w:p>
    <w:p w:rsidR="00B55624" w:rsidRDefault="00B55624" w:rsidP="00B55624">
      <w:pPr>
        <w:pStyle w:val="Zkladntext"/>
        <w:keepNext/>
        <w:keepLines/>
        <w:jc w:val="center"/>
      </w:pPr>
      <w:r>
        <w:t>§ 125</w:t>
      </w:r>
    </w:p>
    <w:p w:rsidR="00B55624" w:rsidRPr="00E07B0A" w:rsidRDefault="00B55624" w:rsidP="00B55624">
      <w:pPr>
        <w:pStyle w:val="Zkladntext"/>
        <w:keepNext/>
        <w:keepLines/>
        <w:jc w:val="center"/>
      </w:pPr>
      <w:r>
        <w:t>Disciplinárne opatrenie</w:t>
      </w:r>
    </w:p>
    <w:p w:rsidR="00B55624" w:rsidRDefault="00B55624" w:rsidP="00B55624">
      <w:pPr>
        <w:pStyle w:val="Zkladntext"/>
        <w:keepNext/>
        <w:keepLines/>
        <w:outlineLvl w:val="0"/>
      </w:pPr>
      <w:r>
        <w:tab/>
        <w:t>Disciplinárnym opatrením je</w:t>
      </w:r>
    </w:p>
    <w:p w:rsidR="00B55624" w:rsidRDefault="00B55624" w:rsidP="00B55624">
      <w:pPr>
        <w:pStyle w:val="Zkladntext"/>
        <w:keepNext/>
        <w:keepLines/>
        <w:ind w:left="360" w:hanging="360"/>
      </w:pPr>
      <w:r>
        <w:t>a)</w:t>
      </w:r>
      <w:r>
        <w:tab/>
        <w:t>písomné pokarhanie,</w:t>
      </w:r>
    </w:p>
    <w:p w:rsidR="00B55624" w:rsidRDefault="00B55624" w:rsidP="00B55624">
      <w:pPr>
        <w:pStyle w:val="Zkladntext"/>
        <w:keepNext/>
        <w:keepLines/>
        <w:ind w:left="360" w:hanging="360"/>
      </w:pPr>
      <w:r>
        <w:t>b)</w:t>
      </w:r>
      <w:r>
        <w:tab/>
        <w:t>zníženie služobného platu až o 15 % najdlhšie na tri mesiace z posledného priznaného služobného platu.</w:t>
      </w:r>
    </w:p>
    <w:p w:rsidR="00B55624" w:rsidRDefault="00B55624" w:rsidP="00B55624">
      <w:pPr>
        <w:pStyle w:val="Zkladntext"/>
        <w:keepNext/>
        <w:keepLines/>
        <w:jc w:val="center"/>
      </w:pPr>
      <w:r>
        <w:t>U k l a d a n i e   d i s c i p l i n á r n y c h   o p a t r e n í</w:t>
      </w:r>
    </w:p>
    <w:p w:rsidR="00B55624" w:rsidRDefault="00B55624" w:rsidP="00B55624">
      <w:pPr>
        <w:pStyle w:val="Zkladntext"/>
        <w:keepNext/>
        <w:keepLines/>
        <w:jc w:val="center"/>
      </w:pPr>
      <w:r>
        <w:t>§ 126</w:t>
      </w:r>
    </w:p>
    <w:p w:rsidR="00B55624" w:rsidRDefault="00B55624" w:rsidP="00B55624">
      <w:pPr>
        <w:pStyle w:val="Zkladntext"/>
        <w:keepNext/>
        <w:keepLines/>
      </w:pPr>
      <w:r>
        <w:tab/>
        <w:t>Disciplinárne opatrenie možno uložiť, ak sa preukázalo, že profesionálny vojak disciplinárne previnenie spáchal, a ak na nápravu a obnovenie služobnej disciplíny za menej závažné konanie nepostačuje prerokovanie disciplinárneho previnenia.</w:t>
      </w:r>
    </w:p>
    <w:p w:rsidR="00B55624" w:rsidRDefault="00B55624" w:rsidP="00B55624">
      <w:pPr>
        <w:pStyle w:val="Zkladntext"/>
        <w:keepNext/>
        <w:keepLines/>
        <w:jc w:val="center"/>
      </w:pPr>
      <w:r>
        <w:t>§ 127</w:t>
      </w:r>
    </w:p>
    <w:p w:rsidR="00B55624" w:rsidRDefault="00B55624" w:rsidP="00B55624">
      <w:pPr>
        <w:pStyle w:val="Zkladntext"/>
        <w:keepNext/>
        <w:keepLines/>
      </w:pPr>
      <w:r>
        <w:tab/>
        <w:t>Za disciplinárne previnenie môže vedúci služobného úradu alebo veliteľ uložiť len jedno disciplinárne opatrenie</w:t>
      </w:r>
    </w:p>
    <w:p w:rsidR="00B55624" w:rsidRDefault="00B55624" w:rsidP="00B55624">
      <w:pPr>
        <w:pStyle w:val="Zkladntext"/>
        <w:keepNext/>
        <w:keepLines/>
        <w:jc w:val="center"/>
      </w:pPr>
      <w:r>
        <w:t>§ 128</w:t>
      </w:r>
    </w:p>
    <w:p w:rsidR="00B55624" w:rsidRDefault="00B55624" w:rsidP="00B55624">
      <w:pPr>
        <w:pStyle w:val="Zkladntext"/>
        <w:keepNext/>
        <w:keepLines/>
      </w:pPr>
      <w:r>
        <w:tab/>
        <w:t>(1) Pred uložením disciplinárneho opatrenia musí byť vždy objektívne zistený skutočný stav. Profesionálnemu vojakovi musí byť pred uložením disciplinárneho opatrenia daná možnosť vyjadriť sa k veci, navrhovať dôkazy a obhajovať sa.</w:t>
      </w:r>
    </w:p>
    <w:p w:rsidR="00B55624" w:rsidRPr="00E07B0A" w:rsidRDefault="00B55624" w:rsidP="00B55624">
      <w:pPr>
        <w:pStyle w:val="Zkladntext"/>
        <w:keepNext/>
        <w:keepLines/>
        <w:rPr>
          <w:rFonts w:ascii="ITCBookmanEE" w:hAnsi="ITCBookmanEE" w:cs="ITCBookmanEE"/>
          <w:color w:val="231F20"/>
          <w:sz w:val="19"/>
          <w:szCs w:val="19"/>
        </w:rPr>
      </w:pPr>
      <w:r>
        <w:rPr>
          <w:rFonts w:ascii="ITCBookmanEE" w:hAnsi="ITCBookmanEE" w:cs="ITCBookmanEE"/>
          <w:color w:val="231F20"/>
          <w:sz w:val="19"/>
          <w:szCs w:val="19"/>
        </w:rPr>
        <w:t xml:space="preserve"> </w:t>
      </w:r>
      <w:r>
        <w:t>(2) Pri rozhodovaní o uložení disciplinárneho opatrenia sa prihliada na povahu protiprávneho konania, na okolnosti, za ktorých bolo spáchané, jeho následky, mieru zavinenia a na doterajší postoj profesionálneho vojaka k plneniu služobných povinností.</w:t>
      </w:r>
    </w:p>
    <w:p w:rsidR="00B55624" w:rsidRDefault="00B55624" w:rsidP="00B55624">
      <w:pPr>
        <w:pStyle w:val="Zkladntext"/>
        <w:keepNext/>
        <w:keepLines/>
      </w:pPr>
      <w:r>
        <w:lastRenderedPageBreak/>
        <w:tab/>
        <w:t>(3) Uložením disciplinárneho opatrenia profesionálny vojak nie je zbavený povinnosti nahradiť škodu, ktorú spôsobil disciplinárnym previnením alebo priestupkom</w:t>
      </w:r>
    </w:p>
    <w:p w:rsidR="00B55624" w:rsidRDefault="00B55624" w:rsidP="00B55624">
      <w:pPr>
        <w:pStyle w:val="Zkladntext"/>
        <w:keepNext/>
        <w:keepLines/>
      </w:pPr>
    </w:p>
    <w:p w:rsidR="00B55624" w:rsidRDefault="00B55624" w:rsidP="00B55624">
      <w:pPr>
        <w:pStyle w:val="Zkladntext"/>
        <w:keepNext/>
        <w:keepLines/>
      </w:pPr>
      <w:r>
        <w:t xml:space="preserve">§ 129 </w:t>
      </w:r>
    </w:p>
    <w:p w:rsidR="00B55624" w:rsidRDefault="00B55624" w:rsidP="00B55624">
      <w:pPr>
        <w:pStyle w:val="Zkladntext"/>
        <w:keepNext/>
        <w:keepLines/>
        <w:jc w:val="center"/>
      </w:pPr>
      <w:r>
        <w:t>(1) Za disciplinárne previnenie možno uložiť disciplinárne opatrenie do 30 dní odo dňa, keď sa vedúci služobného úradu alebo veliteľ o spáchaní disciplinárneho previnenia dozvedel, najneskôr však do jedného roka odo dňa spáchania disciplinárneho previnenia.(2) Ak konanie profesionálneho vojaka, v ktorom možno vidieť naplnenie skutkovej podstaty disciplinárneho previnenia, bolo predmetom prešetrovania iného orgánu, lehota 30 dní na uloženie disciplinárneho opatrenia sa začína odo dňa, keď sa oprávnený vedúci služobného úradu alebo oprávnený veliteľ dozvedel o výsledku tohto prešetrovania; táto lehota platí aj v prípade, ak prvostupňové rozhodnutie o uložení disciplinárneho opatrenia bolo zrušené a ak vec bolavrátená na ďalšie konanie a nové rozhodnutie.</w:t>
      </w:r>
    </w:p>
    <w:p w:rsidR="00B55624" w:rsidRDefault="00B55624" w:rsidP="00B55624">
      <w:pPr>
        <w:pStyle w:val="Zkladntext"/>
        <w:keepNext/>
        <w:keepLines/>
      </w:pPr>
      <w:r>
        <w:tab/>
        <w:t xml:space="preserve">(3) Iným orgánom podľa odseku 2 sa rozumie orgán činný v trestnom konaní, správny orgán   a orgán oprávnený vykonávať príslušné prešetrovanie alebo kontrolnú činnosť podľa osobitných predpisov. </w:t>
      </w:r>
    </w:p>
    <w:p w:rsidR="00B55624" w:rsidRDefault="00B55624" w:rsidP="00B55624">
      <w:pPr>
        <w:pStyle w:val="Zkladntext"/>
        <w:keepNext/>
        <w:keepLines/>
      </w:pPr>
      <w:r>
        <w:t>§ 130</w:t>
      </w:r>
    </w:p>
    <w:p w:rsidR="00B55624" w:rsidRDefault="00B55624" w:rsidP="00B55624">
      <w:pPr>
        <w:pStyle w:val="Zkladntext"/>
        <w:keepNext/>
        <w:keepLines/>
      </w:pPr>
      <w:r>
        <w:tab/>
        <w:t>Ak sa profesionálny vojak dopustil disciplinárneho previnenia mimo územia Slovenskej republiky, lehota 30 dní na uloženie disciplinárneho opatrenia podľa § 129 ods. 1 začína plynúť odo dňa nasledujúceho po dni návratu profesionálneho vojaka na územie Slovenskej republiky, ak sa vedúci služobného úradu alebo veliteľ o tomto konaní dozvedel v čase, keď sa profesionálny vojak zdržiaval   v cudzine.</w:t>
      </w:r>
    </w:p>
    <w:p w:rsidR="00B55624" w:rsidRDefault="00B55624" w:rsidP="00B55624">
      <w:pPr>
        <w:pStyle w:val="Zkladntext"/>
        <w:keepNext/>
        <w:keepLines/>
      </w:pPr>
      <w:r>
        <w:t>§ 131</w:t>
      </w:r>
    </w:p>
    <w:p w:rsidR="00B55624" w:rsidRDefault="00B55624" w:rsidP="00B55624">
      <w:pPr>
        <w:pStyle w:val="Zkladntext"/>
        <w:keepNext/>
        <w:keepLines/>
      </w:pPr>
      <w:r>
        <w:tab/>
        <w:t>(1) Disciplinárne opatrenie nemožno uložiť, ak bol profesionálny vojak za ten istý skutok už odsúdený súdom; ak bolo disciplinárne opatrenie uložené skôr, zruší sa s účinnosťou odo dňa uloženia.</w:t>
      </w:r>
    </w:p>
    <w:p w:rsidR="00B55624" w:rsidRDefault="00B55624" w:rsidP="00B55624">
      <w:pPr>
        <w:pStyle w:val="Zkladntext"/>
        <w:keepNext/>
        <w:keepLines/>
      </w:pPr>
      <w:r>
        <w:tab/>
        <w:t>(2) Minister môže nariadiť, aby sa disciplinárne previnenia neprejednali, aby sa upustilo od výkonu disciplinárnych opatrení uložených za disciplinárne previnenia alebo od výkonu zvyšku takýchto disciplinárnych opatrení, alebo aby sa hromadne zahladili disciplinárne opatrenia uložené za disciplinárne previnenia</w:t>
      </w:r>
    </w:p>
    <w:p w:rsidR="00B55624" w:rsidRDefault="00B55624" w:rsidP="00B55624">
      <w:pPr>
        <w:pStyle w:val="Zkladntext"/>
        <w:keepNext/>
        <w:keepLines/>
      </w:pPr>
      <w:r>
        <w:t>§ 132</w:t>
      </w:r>
    </w:p>
    <w:p w:rsidR="00B55624" w:rsidRDefault="00B55624" w:rsidP="00B55624">
      <w:pPr>
        <w:pStyle w:val="Zkladntext"/>
        <w:keepNext/>
        <w:keepLines/>
      </w:pPr>
      <w:r>
        <w:tab/>
        <w:t>(1) Disciplinárny rozkaz o uložení disciplinárneho opatrenia doručí profesionálnemu vojakovi vedúci služobného úradu alebo veliteľ.</w:t>
      </w:r>
    </w:p>
    <w:p w:rsidR="00B55624" w:rsidRDefault="00B55624" w:rsidP="00B55624">
      <w:pPr>
        <w:pStyle w:val="Zkladntext"/>
        <w:keepNext/>
        <w:keepLines/>
        <w:rPr>
          <w:ins w:id="0" w:author="rumanovaa" w:date="2005-04-12T09:34:00Z"/>
        </w:rPr>
      </w:pPr>
      <w:r>
        <w:tab/>
        <w:t>(2) Proti disciplinárnemu rozkazu o uložení disciplinárneho opatrenia môže profesionálny vojak podať do ôsmich dní odo dňa oznámenia rozhodnutia odvolanie (rozklad).</w:t>
      </w:r>
    </w:p>
    <w:p w:rsidR="00B55624" w:rsidRDefault="00B55624" w:rsidP="00B55624">
      <w:pPr>
        <w:pStyle w:val="Zkladntext"/>
        <w:keepNext/>
        <w:keepLines/>
      </w:pPr>
      <w:r>
        <w:t>§ 133</w:t>
      </w:r>
    </w:p>
    <w:p w:rsidR="00B55624" w:rsidRDefault="00B55624" w:rsidP="00B55624">
      <w:pPr>
        <w:pStyle w:val="Zkladntext"/>
        <w:keepNext/>
        <w:keepLines/>
      </w:pPr>
      <w:r>
        <w:t>Zahladenie disciplinárneho opatrenia</w:t>
      </w:r>
    </w:p>
    <w:p w:rsidR="00B55624" w:rsidRDefault="00B55624" w:rsidP="00B55624">
      <w:pPr>
        <w:pStyle w:val="Zkladntext"/>
        <w:keepNext/>
        <w:keepLines/>
      </w:pPr>
      <w:r>
        <w:tab/>
        <w:t>(1) Po uplynutí jedného roka od právoplatne uloženého disciplinárneho opatrenia sa disciplinárne opatrenie zahladzuje a profesionálny vojak sa posudzuje, akoby mu disciplinárne opatrenie nebolo uložené.</w:t>
      </w:r>
    </w:p>
    <w:p w:rsidR="00B55624" w:rsidRDefault="00B55624" w:rsidP="00B55624">
      <w:pPr>
        <w:pStyle w:val="Zkladntext"/>
        <w:keepNext/>
        <w:keepLines/>
      </w:pPr>
      <w:r>
        <w:lastRenderedPageBreak/>
        <w:tab/>
        <w:t>(2) Vedúci služobného úradu alebo veliteľ, ktorý o disciplinárnom opatrení rozhodol, môže rozhodnúť o zahladení vykonaného disciplinárneho opatrenia pred uplynutím doby uvedenej v odse-  ku 1.</w:t>
      </w:r>
    </w:p>
    <w:p w:rsidR="00B55624" w:rsidRDefault="00B55624" w:rsidP="00B55624">
      <w:pPr>
        <w:pStyle w:val="Zkladntext"/>
        <w:keepNext/>
        <w:keepLines/>
      </w:pPr>
      <w:r>
        <w:tab/>
        <w:t>(3) Disciplinárny rozkaz o zahladení disciplinárneho opatrenia doručí profesionálnemu vojakovi vedúci služobného úradu alebo veliteľ.</w:t>
      </w:r>
    </w:p>
    <w:p w:rsidR="00B55624" w:rsidRDefault="00B55624" w:rsidP="00B55624">
      <w:pPr>
        <w:pStyle w:val="Zkladntext"/>
        <w:keepNext/>
        <w:keepLines/>
      </w:pPr>
      <w:r>
        <w:tab/>
        <w:t>(4) Disciplinárne opatrenia, ktoré boli zahladené, sa neuvádzajú v služobnom hodnotení ani    v posudku o služobnej činnosti.</w:t>
      </w:r>
    </w:p>
    <w:p w:rsidR="00B55624" w:rsidRDefault="00B55624" w:rsidP="00B55624">
      <w:pPr>
        <w:pStyle w:val="Zkladntext"/>
        <w:keepNext/>
        <w:keepLines/>
      </w:pPr>
      <w:r>
        <w:t>§ 134</w:t>
      </w:r>
    </w:p>
    <w:p w:rsidR="00B55624" w:rsidRPr="00E07B0A" w:rsidRDefault="00B55624" w:rsidP="00B55624">
      <w:pPr>
        <w:pStyle w:val="Zkladntext"/>
        <w:keepNext/>
        <w:keepLines/>
      </w:pPr>
      <w:r>
        <w:t>Disciplinárne odmeny</w:t>
      </w:r>
    </w:p>
    <w:p w:rsidR="00B55624" w:rsidRDefault="00B55624" w:rsidP="00B55624">
      <w:pPr>
        <w:pStyle w:val="Zkladntext"/>
        <w:keepNext/>
        <w:keepLines/>
      </w:pPr>
      <w:r>
        <w:tab/>
        <w:t>(1) Disciplinárnou odmenou je</w:t>
      </w:r>
    </w:p>
    <w:p w:rsidR="00B55624" w:rsidRDefault="00B55624" w:rsidP="00B55624">
      <w:pPr>
        <w:pStyle w:val="Zkladntext"/>
        <w:keepNext/>
        <w:keepLines/>
        <w:ind w:left="360" w:hanging="360"/>
      </w:pPr>
      <w:r>
        <w:t>a)</w:t>
      </w:r>
      <w:r>
        <w:tab/>
        <w:t>odpustenie výkonu disciplinárneho opatrenia alebo jeho časti s účinkami zahladenia,</w:t>
      </w:r>
    </w:p>
    <w:p w:rsidR="00B55624" w:rsidRDefault="00B55624" w:rsidP="00B55624">
      <w:pPr>
        <w:pStyle w:val="Zkladntext"/>
        <w:keepNext/>
        <w:keepLines/>
        <w:ind w:left="360" w:hanging="360"/>
      </w:pPr>
      <w:r>
        <w:t>b)</w:t>
      </w:r>
      <w:r>
        <w:tab/>
        <w:t>zahladenie skôr uloženého disciplinárneho opatrenia pred uplynutím jedného roka od jeho uloženia,</w:t>
      </w:r>
    </w:p>
    <w:p w:rsidR="00B55624" w:rsidRDefault="00B55624" w:rsidP="00B55624">
      <w:pPr>
        <w:pStyle w:val="Zkladntext"/>
        <w:keepNext/>
        <w:keepLines/>
        <w:ind w:left="360" w:hanging="360"/>
      </w:pPr>
      <w:r>
        <w:t>c)</w:t>
      </w:r>
      <w:r>
        <w:tab/>
        <w:t>písomná pochvala,</w:t>
      </w:r>
    </w:p>
    <w:p w:rsidR="00B55624" w:rsidRDefault="00B55624" w:rsidP="00B55624">
      <w:pPr>
        <w:pStyle w:val="Zkladntext"/>
        <w:keepNext/>
        <w:keepLines/>
        <w:ind w:left="360" w:hanging="360"/>
      </w:pPr>
      <w:r>
        <w:t>d)</w:t>
      </w:r>
      <w:r>
        <w:tab/>
        <w:t>zapísanie do vojenskej kroniky,</w:t>
      </w:r>
    </w:p>
    <w:p w:rsidR="00B55624" w:rsidRDefault="00B55624" w:rsidP="00B55624">
      <w:pPr>
        <w:pStyle w:val="Zkladntext"/>
        <w:keepNext/>
        <w:keepLines/>
        <w:ind w:left="360" w:hanging="360"/>
      </w:pPr>
      <w:r>
        <w:t>e)</w:t>
      </w:r>
      <w:r>
        <w:tab/>
        <w:t>vecný dar.</w:t>
      </w:r>
    </w:p>
    <w:p w:rsidR="00B55624" w:rsidRDefault="00B55624" w:rsidP="00B55624">
      <w:pPr>
        <w:pStyle w:val="Zkladntext"/>
        <w:keepNext/>
        <w:keepLines/>
      </w:pPr>
      <w:r>
        <w:tab/>
        <w:t>(2) Disciplinárna odmena musí byť úmerná záslužnému činu alebo príkladnému plneniu služobných povinností, za ktoré sa udeľuje. Za to isté konanie podľa predchádzajúcej vety možno udeliť len jednu disciplinárnu odmenu.</w:t>
      </w:r>
    </w:p>
    <w:p w:rsidR="00B55624" w:rsidRDefault="00B55624" w:rsidP="00B55624">
      <w:pPr>
        <w:pStyle w:val="Zkladntext"/>
        <w:keepNext/>
        <w:keepLines/>
      </w:pPr>
      <w:r>
        <w:tab/>
        <w:t>(3) Profesionálnemu vojakovi nemožno udeliť disciplinárnu odmenu v čase, keď mu bolo uložené disciplinárne opatrenie, ktoré ešte nebolo zahladené.</w:t>
      </w:r>
    </w:p>
    <w:p w:rsidR="00B55624" w:rsidRPr="00E07B0A" w:rsidRDefault="00B55624" w:rsidP="00B55624">
      <w:pPr>
        <w:pStyle w:val="Zkladntext"/>
        <w:keepNext/>
        <w:keepLines/>
      </w:pPr>
      <w:r>
        <w:tab/>
        <w:t>(4) Disciplinárny rozkaz o udelení disciplinárnej odmeny doručí profesionálnemu vojakovi vedúci služobného úradu alebo veliteľ.</w:t>
      </w:r>
    </w:p>
    <w:p w:rsidR="00B55624" w:rsidRDefault="00B55624" w:rsidP="00B55624">
      <w:pPr>
        <w:pStyle w:val="Zkladntext"/>
        <w:keepNext/>
        <w:keepLines/>
      </w:pPr>
      <w:r>
        <w:t>§ 135</w:t>
      </w:r>
    </w:p>
    <w:p w:rsidR="00B55624" w:rsidRPr="00E07B0A" w:rsidRDefault="00B55624" w:rsidP="00B55624">
      <w:pPr>
        <w:pStyle w:val="Zkladntext"/>
        <w:keepNext/>
        <w:keepLines/>
      </w:pPr>
      <w:r>
        <w:t>Mimoriadne vymenovanie a mimoriadne povýšenie in memoriam</w:t>
      </w:r>
    </w:p>
    <w:p w:rsidR="00B55624" w:rsidRDefault="00B55624" w:rsidP="00B55624">
      <w:pPr>
        <w:pStyle w:val="Zkladntext"/>
        <w:keepNext/>
        <w:keepLines/>
      </w:pPr>
      <w:r>
        <w:tab/>
        <w:t>Profesionálneho vojaka, ktorý zahynul pri plnení služobných povinností, možno mimoriadne vymenovať alebo mimoriadne povýšiť in memoriam.</w:t>
      </w:r>
    </w:p>
    <w:p w:rsidR="00B55624" w:rsidRDefault="00B55624" w:rsidP="00B55624">
      <w:pPr>
        <w:pStyle w:val="Zkladntext"/>
        <w:keepNext/>
        <w:keepLines/>
      </w:pPr>
      <w:r>
        <w:t>§ 136</w:t>
      </w:r>
    </w:p>
    <w:p w:rsidR="00B55624" w:rsidRDefault="00B55624" w:rsidP="00B55624">
      <w:pPr>
        <w:pStyle w:val="Zkladntext"/>
        <w:keepNext/>
        <w:keepLines/>
      </w:pPr>
      <w:r>
        <w:t>Evidencia disciplinárnych odmien a disciplinárnych opatrení</w:t>
      </w:r>
    </w:p>
    <w:p w:rsidR="00B55624" w:rsidRDefault="00B55624" w:rsidP="00B55624">
      <w:pPr>
        <w:pStyle w:val="Zkladntext"/>
        <w:keepNext/>
        <w:keepLines/>
      </w:pPr>
      <w:r>
        <w:tab/>
        <w:t>Právoplatné rozhodnutie o udelení disciplinárnej odmeny, o uložení disciplinárneho opatrenia a zahladenie disciplinárneho opatrenia sa evidujú v zázname o disciplinárnych odmenách a disciplinárnych opatreniach.</w:t>
      </w:r>
    </w:p>
    <w:p w:rsidR="00B55624" w:rsidRPr="0061566E" w:rsidRDefault="00B55624" w:rsidP="00B55624">
      <w:pPr>
        <w:autoSpaceDE w:val="0"/>
        <w:autoSpaceDN w:val="0"/>
        <w:adjustRightInd w:val="0"/>
        <w:rPr>
          <w:rFonts w:ascii="Arial" w:hAnsi="Arial" w:cs="Arial"/>
          <w:sz w:val="20"/>
          <w:szCs w:val="20"/>
        </w:rPr>
      </w:pPr>
    </w:p>
    <w:p w:rsidR="00B55624" w:rsidRPr="005841AD" w:rsidRDefault="00B55624" w:rsidP="00B55624">
      <w:pPr>
        <w:autoSpaceDE w:val="0"/>
        <w:autoSpaceDN w:val="0"/>
        <w:adjustRightInd w:val="0"/>
        <w:rPr>
          <w:b/>
          <w:color w:val="000000"/>
        </w:rPr>
      </w:pPr>
      <w:r w:rsidRPr="005841AD">
        <w:rPr>
          <w:b/>
        </w:rPr>
        <w:t xml:space="preserve">73: </w:t>
      </w:r>
      <w:r w:rsidRPr="005841AD">
        <w:rPr>
          <w:b/>
          <w:color w:val="000000"/>
        </w:rPr>
        <w:t>Do pôsobnosti Národnej rady Slovenskej republiky patrí</w:t>
      </w:r>
    </w:p>
    <w:p w:rsidR="00B55624" w:rsidRPr="005841AD" w:rsidRDefault="00B55624" w:rsidP="00B55624">
      <w:pPr>
        <w:autoSpaceDE w:val="0"/>
        <w:autoSpaceDN w:val="0"/>
        <w:adjustRightInd w:val="0"/>
        <w:rPr>
          <w:b/>
          <w:color w:val="000000"/>
        </w:rPr>
      </w:pPr>
      <w:r w:rsidRPr="005841AD">
        <w:rPr>
          <w:b/>
          <w:color w:val="000000"/>
        </w:rPr>
        <w:t>najmä:</w:t>
      </w:r>
    </w:p>
    <w:p w:rsidR="00B55624" w:rsidRPr="0051152B" w:rsidRDefault="00B55624" w:rsidP="00B55624">
      <w:pPr>
        <w:autoSpaceDE w:val="0"/>
        <w:autoSpaceDN w:val="0"/>
        <w:adjustRightInd w:val="0"/>
        <w:rPr>
          <w:color w:val="000000"/>
        </w:rPr>
      </w:pPr>
      <w:r w:rsidRPr="0051152B">
        <w:rPr>
          <w:color w:val="000000"/>
        </w:rPr>
        <w:t>a) uznášať sa na ústave, ústavných a ostatných zákonoch a</w:t>
      </w:r>
      <w:r>
        <w:rPr>
          <w:color w:val="000000"/>
        </w:rPr>
        <w:t> </w:t>
      </w:r>
      <w:r w:rsidRPr="0051152B">
        <w:rPr>
          <w:color w:val="000000"/>
        </w:rPr>
        <w:t>kontrolovať</w:t>
      </w:r>
      <w:r>
        <w:rPr>
          <w:color w:val="000000"/>
        </w:rPr>
        <w:t xml:space="preserve"> </w:t>
      </w:r>
      <w:r w:rsidRPr="0051152B">
        <w:rPr>
          <w:color w:val="000000"/>
        </w:rPr>
        <w:t xml:space="preserve"> ako sa dodržiavajú,</w:t>
      </w:r>
      <w:r>
        <w:rPr>
          <w:color w:val="000000"/>
        </w:rPr>
        <w:t xml:space="preserve"> </w:t>
      </w:r>
      <w:r w:rsidRPr="0051152B">
        <w:rPr>
          <w:color w:val="000000"/>
        </w:rPr>
        <w:t>b) ústavným zákonom schvaľovať zmluvu o vstupe do štátneho</w:t>
      </w:r>
      <w:r>
        <w:rPr>
          <w:color w:val="000000"/>
        </w:rPr>
        <w:t xml:space="preserve"> </w:t>
      </w:r>
      <w:r w:rsidRPr="0051152B">
        <w:rPr>
          <w:color w:val="000000"/>
        </w:rPr>
        <w:t>zväzku Slovenskej republiky s inými štátmi a o vypovedaní takejto</w:t>
      </w:r>
      <w:r>
        <w:rPr>
          <w:color w:val="000000"/>
        </w:rPr>
        <w:t xml:space="preserve"> </w:t>
      </w:r>
      <w:r w:rsidRPr="0051152B">
        <w:rPr>
          <w:color w:val="000000"/>
        </w:rPr>
        <w:t>zmluvy,</w:t>
      </w:r>
      <w:r>
        <w:rPr>
          <w:color w:val="000000"/>
        </w:rPr>
        <w:t xml:space="preserve"> </w:t>
      </w:r>
      <w:r w:rsidRPr="0051152B">
        <w:rPr>
          <w:color w:val="000000"/>
        </w:rPr>
        <w:t>c) rozhodovať o návrhu na vyhlásenie referenda,</w:t>
      </w:r>
      <w:r>
        <w:rPr>
          <w:color w:val="000000"/>
        </w:rPr>
        <w:t xml:space="preserve"> d) pred </w:t>
      </w:r>
      <w:r w:rsidRPr="0051152B">
        <w:rPr>
          <w:color w:val="000000"/>
        </w:rPr>
        <w:t>ratifikáciou vyslovovať súhlas s medzinárodnými zmluvami</w:t>
      </w:r>
      <w:r>
        <w:rPr>
          <w:color w:val="000000"/>
        </w:rPr>
        <w:t xml:space="preserve"> </w:t>
      </w:r>
      <w:r w:rsidRPr="0051152B">
        <w:rPr>
          <w:color w:val="000000"/>
        </w:rPr>
        <w:t>o ľudských právach a základných slobodách, s</w:t>
      </w:r>
      <w:r>
        <w:rPr>
          <w:color w:val="000000"/>
        </w:rPr>
        <w:t> </w:t>
      </w:r>
      <w:r w:rsidRPr="0051152B">
        <w:rPr>
          <w:color w:val="000000"/>
        </w:rPr>
        <w:t>medzinárodnými</w:t>
      </w:r>
      <w:r>
        <w:rPr>
          <w:color w:val="000000"/>
        </w:rPr>
        <w:t xml:space="preserve"> </w:t>
      </w:r>
      <w:r w:rsidRPr="0051152B">
        <w:rPr>
          <w:color w:val="000000"/>
        </w:rPr>
        <w:t>politickými zmluvami, s medzinárodnými zmluvami vojenskej</w:t>
      </w:r>
    </w:p>
    <w:p w:rsidR="00B55624" w:rsidRPr="0051152B" w:rsidRDefault="00B55624" w:rsidP="00B55624">
      <w:pPr>
        <w:autoSpaceDE w:val="0"/>
        <w:autoSpaceDN w:val="0"/>
        <w:adjustRightInd w:val="0"/>
        <w:rPr>
          <w:color w:val="000000"/>
        </w:rPr>
      </w:pPr>
      <w:r w:rsidRPr="0051152B">
        <w:rPr>
          <w:color w:val="000000"/>
        </w:rPr>
        <w:lastRenderedPageBreak/>
        <w:t>povahy, s medzinárodnými zmluvami, z ktorých vzniká Slovenskej</w:t>
      </w:r>
      <w:r>
        <w:rPr>
          <w:color w:val="000000"/>
        </w:rPr>
        <w:t xml:space="preserve"> </w:t>
      </w:r>
      <w:r w:rsidRPr="0051152B">
        <w:rPr>
          <w:color w:val="000000"/>
        </w:rPr>
        <w:t>republike členstvo v medzinárodných organizáciách, s</w:t>
      </w:r>
      <w:r>
        <w:rPr>
          <w:color w:val="000000"/>
        </w:rPr>
        <w:t> </w:t>
      </w:r>
      <w:r w:rsidRPr="0051152B">
        <w:rPr>
          <w:color w:val="000000"/>
        </w:rPr>
        <w:t>medzinárodnými</w:t>
      </w:r>
      <w:r>
        <w:rPr>
          <w:color w:val="000000"/>
        </w:rPr>
        <w:t xml:space="preserve"> </w:t>
      </w:r>
      <w:r w:rsidRPr="0051152B">
        <w:rPr>
          <w:color w:val="000000"/>
        </w:rPr>
        <w:t>hospodárskymi zmluvami všeobecnej povahy, s</w:t>
      </w:r>
    </w:p>
    <w:p w:rsidR="00B55624" w:rsidRPr="0051152B" w:rsidRDefault="00B55624" w:rsidP="00B55624">
      <w:pPr>
        <w:autoSpaceDE w:val="0"/>
        <w:autoSpaceDN w:val="0"/>
        <w:adjustRightInd w:val="0"/>
        <w:rPr>
          <w:color w:val="000000"/>
        </w:rPr>
      </w:pPr>
      <w:r w:rsidRPr="0051152B">
        <w:rPr>
          <w:color w:val="000000"/>
        </w:rPr>
        <w:t>medzinárodnými zmluvami, na ktorých vykonanie je potrebný</w:t>
      </w:r>
      <w:r>
        <w:rPr>
          <w:color w:val="000000"/>
        </w:rPr>
        <w:t xml:space="preserve"> </w:t>
      </w:r>
      <w:r w:rsidRPr="0051152B">
        <w:rPr>
          <w:color w:val="000000"/>
        </w:rPr>
        <w:t>zákon, ako aj s medzinárodnými zmluvami, ktoré priamo zakladajú</w:t>
      </w:r>
      <w:r>
        <w:rPr>
          <w:color w:val="000000"/>
        </w:rPr>
        <w:t xml:space="preserve"> </w:t>
      </w:r>
      <w:r w:rsidRPr="0051152B">
        <w:rPr>
          <w:color w:val="000000"/>
        </w:rPr>
        <w:t>práva alebo povinnosti fyzických osôb alebo právnických</w:t>
      </w:r>
    </w:p>
    <w:p w:rsidR="00B55624" w:rsidRPr="0051152B" w:rsidRDefault="00B55624" w:rsidP="00B55624">
      <w:pPr>
        <w:autoSpaceDE w:val="0"/>
        <w:autoSpaceDN w:val="0"/>
        <w:adjustRightInd w:val="0"/>
        <w:rPr>
          <w:color w:val="000000"/>
        </w:rPr>
      </w:pPr>
      <w:r w:rsidRPr="0051152B">
        <w:rPr>
          <w:color w:val="000000"/>
        </w:rPr>
        <w:t>osôb, a zároveň rozhodovať o tom, či ide o</w:t>
      </w:r>
      <w:r>
        <w:rPr>
          <w:color w:val="000000"/>
        </w:rPr>
        <w:t> </w:t>
      </w:r>
      <w:r w:rsidRPr="0051152B">
        <w:rPr>
          <w:color w:val="000000"/>
        </w:rPr>
        <w:t>medzinárodné</w:t>
      </w:r>
      <w:r>
        <w:rPr>
          <w:color w:val="000000"/>
        </w:rPr>
        <w:t xml:space="preserve"> </w:t>
      </w:r>
      <w:r w:rsidRPr="0051152B">
        <w:rPr>
          <w:color w:val="000000"/>
        </w:rPr>
        <w:t>zmluvy podľa čl. 7 ods. 5,</w:t>
      </w:r>
    </w:p>
    <w:p w:rsidR="00B55624" w:rsidRPr="0051152B" w:rsidRDefault="00B55624" w:rsidP="00B55624">
      <w:pPr>
        <w:autoSpaceDE w:val="0"/>
        <w:autoSpaceDN w:val="0"/>
        <w:adjustRightInd w:val="0"/>
        <w:rPr>
          <w:color w:val="000000"/>
        </w:rPr>
      </w:pPr>
      <w:r w:rsidRPr="0051152B">
        <w:rPr>
          <w:color w:val="000000"/>
        </w:rPr>
        <w:t>e) zriaďovať zákonom ministerstvá a ostatné orgány štátnej správy,</w:t>
      </w:r>
      <w:r>
        <w:rPr>
          <w:color w:val="000000"/>
        </w:rPr>
        <w:t xml:space="preserve"> </w:t>
      </w:r>
      <w:r w:rsidRPr="0051152B">
        <w:rPr>
          <w:color w:val="000000"/>
        </w:rPr>
        <w:t>f) rokovať o programovom vyhlásení vlády Slovenskej republiky,</w:t>
      </w:r>
      <w:r>
        <w:rPr>
          <w:color w:val="000000"/>
        </w:rPr>
        <w:t xml:space="preserve"> </w:t>
      </w:r>
      <w:r w:rsidRPr="0051152B">
        <w:rPr>
          <w:color w:val="000000"/>
        </w:rPr>
        <w:t>kontrolovať činnosť vlády a rokovať o dôvere vláde alebo jej</w:t>
      </w:r>
    </w:p>
    <w:p w:rsidR="00B55624" w:rsidRPr="0051152B" w:rsidRDefault="00B55624" w:rsidP="00B55624">
      <w:pPr>
        <w:autoSpaceDE w:val="0"/>
        <w:autoSpaceDN w:val="0"/>
        <w:adjustRightInd w:val="0"/>
        <w:rPr>
          <w:color w:val="000000"/>
        </w:rPr>
      </w:pPr>
      <w:r w:rsidRPr="0051152B">
        <w:rPr>
          <w:color w:val="000000"/>
        </w:rPr>
        <w:t>členom,</w:t>
      </w:r>
      <w:r>
        <w:rPr>
          <w:color w:val="000000"/>
        </w:rPr>
        <w:t xml:space="preserve"> </w:t>
      </w:r>
      <w:r w:rsidRPr="0051152B">
        <w:rPr>
          <w:color w:val="000000"/>
        </w:rPr>
        <w:t>g) schvaľovať štátny rozpočet, preverovať jeho plnenie a</w:t>
      </w:r>
      <w:r>
        <w:rPr>
          <w:color w:val="000000"/>
        </w:rPr>
        <w:t> </w:t>
      </w:r>
      <w:r w:rsidRPr="0051152B">
        <w:rPr>
          <w:color w:val="000000"/>
        </w:rPr>
        <w:t>schvaľovať</w:t>
      </w:r>
      <w:r>
        <w:rPr>
          <w:color w:val="000000"/>
        </w:rPr>
        <w:t xml:space="preserve"> </w:t>
      </w:r>
      <w:r w:rsidRPr="0051152B">
        <w:rPr>
          <w:color w:val="000000"/>
        </w:rPr>
        <w:t>štátny záverečný účet,</w:t>
      </w:r>
    </w:p>
    <w:p w:rsidR="00B55624" w:rsidRPr="0051152B" w:rsidRDefault="00B55624" w:rsidP="00B55624">
      <w:pPr>
        <w:autoSpaceDE w:val="0"/>
        <w:autoSpaceDN w:val="0"/>
        <w:adjustRightInd w:val="0"/>
        <w:rPr>
          <w:color w:val="000000"/>
        </w:rPr>
      </w:pPr>
      <w:r w:rsidRPr="0051152B">
        <w:rPr>
          <w:color w:val="000000"/>
        </w:rPr>
        <w:t>h) rokovať o základných otázkach vnútornej, medzinárodnej, hospodárskej,</w:t>
      </w:r>
    </w:p>
    <w:p w:rsidR="00B55624" w:rsidRPr="0051152B" w:rsidRDefault="00B55624" w:rsidP="00B55624">
      <w:pPr>
        <w:autoSpaceDE w:val="0"/>
        <w:autoSpaceDN w:val="0"/>
        <w:adjustRightInd w:val="0"/>
        <w:rPr>
          <w:color w:val="000000"/>
        </w:rPr>
      </w:pPr>
      <w:r w:rsidRPr="0051152B">
        <w:rPr>
          <w:color w:val="000000"/>
        </w:rPr>
        <w:t>sociálnej a inej politiky,</w:t>
      </w:r>
      <w:r>
        <w:rPr>
          <w:color w:val="000000"/>
        </w:rPr>
        <w:t xml:space="preserve"> </w:t>
      </w:r>
      <w:r w:rsidRPr="0051152B">
        <w:rPr>
          <w:color w:val="000000"/>
        </w:rPr>
        <w:t>i) voliť a odvolávať predsedu a podpredsedu Najvyššieho kontrolného</w:t>
      </w:r>
      <w:r>
        <w:rPr>
          <w:color w:val="000000"/>
        </w:rPr>
        <w:t xml:space="preserve"> </w:t>
      </w:r>
      <w:r w:rsidRPr="0051152B">
        <w:rPr>
          <w:color w:val="000000"/>
        </w:rPr>
        <w:t>úradu Slovenskej republiky a troch členov Súdnej rady Slovenskej</w:t>
      </w:r>
      <w:r>
        <w:rPr>
          <w:color w:val="000000"/>
        </w:rPr>
        <w:t xml:space="preserve"> </w:t>
      </w:r>
      <w:r w:rsidRPr="0051152B">
        <w:rPr>
          <w:color w:val="000000"/>
        </w:rPr>
        <w:t>republiky,</w:t>
      </w:r>
      <w:r>
        <w:rPr>
          <w:color w:val="000000"/>
        </w:rPr>
        <w:t xml:space="preserve"> </w:t>
      </w:r>
      <w:r w:rsidRPr="0051152B">
        <w:rPr>
          <w:color w:val="000000"/>
        </w:rPr>
        <w:t>j) uznášať</w:t>
      </w:r>
      <w:r>
        <w:rPr>
          <w:color w:val="000000"/>
        </w:rPr>
        <w:t xml:space="preserve"> sa o vypovedaní </w:t>
      </w:r>
      <w:r w:rsidRPr="0051152B">
        <w:rPr>
          <w:color w:val="000000"/>
        </w:rPr>
        <w:t>vojny, ak je Slovenská republika napadnutá</w:t>
      </w:r>
      <w:r>
        <w:rPr>
          <w:color w:val="000000"/>
        </w:rPr>
        <w:t xml:space="preserve"> </w:t>
      </w:r>
      <w:r w:rsidRPr="0051152B">
        <w:rPr>
          <w:color w:val="000000"/>
        </w:rPr>
        <w:t>alebo ak to vyplýva zo záväzkov z medzinárodných</w:t>
      </w:r>
    </w:p>
    <w:p w:rsidR="00B55624" w:rsidRPr="0051152B" w:rsidRDefault="00B55624" w:rsidP="00B55624">
      <w:pPr>
        <w:autoSpaceDE w:val="0"/>
        <w:autoSpaceDN w:val="0"/>
        <w:adjustRightInd w:val="0"/>
        <w:rPr>
          <w:color w:val="000000"/>
        </w:rPr>
      </w:pPr>
      <w:r w:rsidRPr="0051152B">
        <w:rPr>
          <w:color w:val="000000"/>
        </w:rPr>
        <w:t>zmlúv o spoločnej obrane proti napadnutiu,</w:t>
      </w:r>
      <w:r w:rsidRPr="0051152B">
        <w:rPr>
          <w:b/>
          <w:bCs/>
          <w:color w:val="000000"/>
        </w:rPr>
        <w:t xml:space="preserve"> </w:t>
      </w:r>
      <w:r w:rsidRPr="0051152B">
        <w:rPr>
          <w:color w:val="000000"/>
        </w:rPr>
        <w:t>a po skončení vojny</w:t>
      </w:r>
      <w:r>
        <w:rPr>
          <w:color w:val="000000"/>
        </w:rPr>
        <w:t xml:space="preserve"> </w:t>
      </w:r>
      <w:r w:rsidRPr="0051152B">
        <w:rPr>
          <w:color w:val="000000"/>
        </w:rPr>
        <w:t>o uzavretí mieru,</w:t>
      </w:r>
      <w:r>
        <w:rPr>
          <w:color w:val="000000"/>
        </w:rPr>
        <w:t xml:space="preserve"> </w:t>
      </w:r>
      <w:r w:rsidRPr="0051152B">
        <w:rPr>
          <w:color w:val="000000"/>
        </w:rPr>
        <w:t>k) vysloviť súhlas na vyslanie ozbrojených síl mimo územia Slovenskej</w:t>
      </w:r>
      <w:r>
        <w:rPr>
          <w:color w:val="000000"/>
        </w:rPr>
        <w:t xml:space="preserve"> </w:t>
      </w:r>
      <w:r w:rsidRPr="0051152B">
        <w:rPr>
          <w:color w:val="000000"/>
        </w:rPr>
        <w:t>republiky</w:t>
      </w:r>
      <w:r w:rsidRPr="0051152B">
        <w:rPr>
          <w:b/>
          <w:bCs/>
          <w:color w:val="000000"/>
        </w:rPr>
        <w:t xml:space="preserve">, </w:t>
      </w:r>
      <w:r w:rsidRPr="0051152B">
        <w:rPr>
          <w:color w:val="000000"/>
        </w:rPr>
        <w:t>ak nejde o prípad uvedený v čl. 119 písm. p),</w:t>
      </w:r>
      <w:r>
        <w:rPr>
          <w:color w:val="000000"/>
        </w:rPr>
        <w:t xml:space="preserve"> </w:t>
      </w:r>
      <w:r w:rsidRPr="0051152B">
        <w:rPr>
          <w:color w:val="000000"/>
        </w:rPr>
        <w:t>l) vysloviť súhlas s prítomnosť ou zahraničných ozbrojených síl na</w:t>
      </w:r>
      <w:r>
        <w:rPr>
          <w:color w:val="000000"/>
        </w:rPr>
        <w:t xml:space="preserve"> </w:t>
      </w:r>
      <w:r w:rsidRPr="0051152B">
        <w:rPr>
          <w:color w:val="000000"/>
        </w:rPr>
        <w:t>území Slovenskej republiky.</w:t>
      </w:r>
    </w:p>
    <w:p w:rsidR="00B55624" w:rsidRPr="005841AD" w:rsidRDefault="00B55624" w:rsidP="00B55624">
      <w:pPr>
        <w:autoSpaceDE w:val="0"/>
        <w:autoSpaceDN w:val="0"/>
        <w:adjustRightInd w:val="0"/>
        <w:rPr>
          <w:b/>
          <w:color w:val="231F20"/>
        </w:rPr>
      </w:pPr>
      <w:r w:rsidRPr="005841AD">
        <w:rPr>
          <w:b/>
          <w:color w:val="000000"/>
        </w:rPr>
        <w:t xml:space="preserve">74: </w:t>
      </w:r>
      <w:r w:rsidRPr="005841AD">
        <w:rPr>
          <w:b/>
          <w:color w:val="231F20"/>
        </w:rPr>
        <w:t>Hodnotenie prípravnej štátnej služby</w:t>
      </w:r>
    </w:p>
    <w:p w:rsidR="00B55624" w:rsidRPr="0051152B" w:rsidRDefault="00B55624" w:rsidP="00B55624">
      <w:pPr>
        <w:autoSpaceDE w:val="0"/>
        <w:autoSpaceDN w:val="0"/>
        <w:adjustRightInd w:val="0"/>
        <w:rPr>
          <w:color w:val="231F20"/>
        </w:rPr>
      </w:pPr>
      <w:r w:rsidRPr="0051152B">
        <w:rPr>
          <w:color w:val="231F20"/>
        </w:rPr>
        <w:t>(1) Hodnotenie prípravnej štátnej služby sa vykonáva</w:t>
      </w:r>
      <w:r>
        <w:rPr>
          <w:color w:val="231F20"/>
        </w:rPr>
        <w:t xml:space="preserve"> </w:t>
      </w:r>
      <w:r w:rsidRPr="0051152B">
        <w:rPr>
          <w:color w:val="231F20"/>
        </w:rPr>
        <w:t>pri skončení prípravnej štátnej služby a obsahuje vyhodnotenie</w:t>
      </w:r>
      <w:r>
        <w:rPr>
          <w:color w:val="231F20"/>
        </w:rPr>
        <w:t xml:space="preserve"> </w:t>
      </w:r>
      <w:r w:rsidRPr="0051152B">
        <w:rPr>
          <w:color w:val="231F20"/>
        </w:rPr>
        <w:t>výsledkov dosiahnutých profesionálnym</w:t>
      </w:r>
      <w:r>
        <w:rPr>
          <w:color w:val="231F20"/>
        </w:rPr>
        <w:t xml:space="preserve"> </w:t>
      </w:r>
      <w:r w:rsidRPr="0051152B">
        <w:rPr>
          <w:color w:val="231F20"/>
        </w:rPr>
        <w:t>vojakom počas prípravnej štátnej služby.</w:t>
      </w:r>
      <w:r>
        <w:rPr>
          <w:color w:val="231F20"/>
        </w:rPr>
        <w:t xml:space="preserve">                  </w:t>
      </w:r>
      <w:r w:rsidRPr="0051152B">
        <w:rPr>
          <w:color w:val="231F20"/>
        </w:rPr>
        <w:t>(2) Na hodnotenie prípravnej štátnej služby sa nevzťahujú</w:t>
      </w:r>
      <w:r>
        <w:rPr>
          <w:color w:val="231F20"/>
        </w:rPr>
        <w:t xml:space="preserve"> </w:t>
      </w:r>
      <w:r w:rsidRPr="0051152B">
        <w:rPr>
          <w:color w:val="231F20"/>
        </w:rPr>
        <w:t>ustanovenia o služobnom hodnotení a o</w:t>
      </w:r>
      <w:r>
        <w:rPr>
          <w:color w:val="231F20"/>
        </w:rPr>
        <w:t> </w:t>
      </w:r>
      <w:r w:rsidRPr="0051152B">
        <w:rPr>
          <w:color w:val="231F20"/>
        </w:rPr>
        <w:t>priebežnom</w:t>
      </w:r>
      <w:r>
        <w:rPr>
          <w:color w:val="231F20"/>
        </w:rPr>
        <w:t xml:space="preserve"> </w:t>
      </w:r>
      <w:r w:rsidRPr="0051152B">
        <w:rPr>
          <w:color w:val="231F20"/>
        </w:rPr>
        <w:t>hodnotení.</w:t>
      </w:r>
    </w:p>
    <w:p w:rsidR="00B55624" w:rsidRPr="005841AD" w:rsidRDefault="00B55624" w:rsidP="00B55624">
      <w:pPr>
        <w:autoSpaceDE w:val="0"/>
        <w:autoSpaceDN w:val="0"/>
        <w:adjustRightInd w:val="0"/>
        <w:rPr>
          <w:b/>
          <w:color w:val="231F20"/>
        </w:rPr>
      </w:pPr>
      <w:r w:rsidRPr="005841AD">
        <w:rPr>
          <w:b/>
          <w:color w:val="231F20"/>
        </w:rPr>
        <w:t>75: Neviem</w:t>
      </w:r>
    </w:p>
    <w:p w:rsidR="00B55624" w:rsidRPr="005841AD" w:rsidRDefault="00B55624" w:rsidP="00B55624">
      <w:pPr>
        <w:autoSpaceDE w:val="0"/>
        <w:autoSpaceDN w:val="0"/>
        <w:adjustRightInd w:val="0"/>
        <w:rPr>
          <w:b/>
          <w:color w:val="231F20"/>
        </w:rPr>
      </w:pPr>
      <w:r w:rsidRPr="005841AD">
        <w:rPr>
          <w:b/>
          <w:color w:val="231F20"/>
        </w:rPr>
        <w:t>76:</w:t>
      </w:r>
      <w:r w:rsidRPr="005841AD">
        <w:rPr>
          <w:b/>
          <w:bCs/>
          <w:color w:val="303030"/>
        </w:rPr>
        <w:t xml:space="preserve"> Všeobecná zodpovednosť zamestnávateľa za škodu </w:t>
      </w:r>
    </w:p>
    <w:p w:rsidR="00B55624" w:rsidRDefault="00B55624" w:rsidP="00B55624">
      <w:pPr>
        <w:spacing w:after="240"/>
        <w:rPr>
          <w:color w:val="231F20"/>
        </w:rPr>
      </w:pPr>
      <w:r w:rsidRPr="002C6635">
        <w:rPr>
          <w:color w:val="000000"/>
        </w:rPr>
        <w:t>(1)Zamestnávateľ zodpovedá zamestnancovi za škodu, ktorá vznikla zamestnancovi porušením právnych povinností alebo úmyselným konaním proti dobrým mravom pri plnení pracovných úloh, alebo v priamej súvislosti s ním.</w:t>
      </w:r>
      <w:r w:rsidRPr="002C6635">
        <w:rPr>
          <w:color w:val="000000"/>
        </w:rPr>
        <w:br/>
        <w:t>(2) Zamestnávateľ zodpovedá zamestnancovi aj za škodu, ktorú mu spôsobili porušením právnych povinností v rámci plnenia úloh zamestnávateľa zamestnanci konajúci v jeho mene.</w:t>
      </w:r>
      <w:r w:rsidRPr="002C6635">
        <w:rPr>
          <w:color w:val="000000"/>
        </w:rPr>
        <w:br/>
        <w:t>(3) Zamestnávateľ nezodpovedá zamestnancovi za škodu na motorovom vozidle, vlastnom náradí, vlastnom zariadení a vlastných predmetoch potrebných na výkon práce, ktoré použil pri plnení pracovných úloh alebo v priamej súvislosti s ním bez písomného súhlasu zamestnávateľa.</w:t>
      </w:r>
      <w:r>
        <w:rPr>
          <w:color w:val="000000"/>
        </w:rPr>
        <w:t xml:space="preserve">                              </w:t>
      </w:r>
      <w:r w:rsidRPr="005841AD">
        <w:rPr>
          <w:b/>
          <w:color w:val="231F20"/>
        </w:rPr>
        <w:t>77:  Konanie o náhrade škody</w:t>
      </w:r>
      <w:r>
        <w:rPr>
          <w:color w:val="000000"/>
        </w:rPr>
        <w:t xml:space="preserve"> </w:t>
      </w:r>
      <w:r w:rsidRPr="0051152B">
        <w:rPr>
          <w:color w:val="231F20"/>
        </w:rPr>
        <w:t>(1) Ak vedúci služobného úradu alebo veliteľ zistí, že</w:t>
      </w:r>
      <w:r>
        <w:rPr>
          <w:color w:val="000000"/>
        </w:rPr>
        <w:t xml:space="preserve"> </w:t>
      </w:r>
      <w:r w:rsidRPr="0051152B">
        <w:rPr>
          <w:color w:val="231F20"/>
        </w:rPr>
        <w:t>bola spôsobená škoda, je povinný najneskôr do 24 hodín</w:t>
      </w:r>
      <w:r>
        <w:rPr>
          <w:color w:val="000000"/>
        </w:rPr>
        <w:t xml:space="preserve"> </w:t>
      </w:r>
      <w:r w:rsidRPr="0051152B">
        <w:rPr>
          <w:color w:val="231F20"/>
        </w:rPr>
        <w:t>nariadiť vyšetrenie škody.</w:t>
      </w:r>
      <w:r>
        <w:rPr>
          <w:color w:val="000000"/>
        </w:rPr>
        <w:t xml:space="preserve"> </w:t>
      </w:r>
      <w:r w:rsidRPr="0051152B">
        <w:rPr>
          <w:color w:val="231F20"/>
        </w:rPr>
        <w:t>(2) V prípade podozrenia, že za škodu zodpovedá aj</w:t>
      </w:r>
      <w:r>
        <w:rPr>
          <w:color w:val="000000"/>
        </w:rPr>
        <w:t xml:space="preserve"> </w:t>
      </w:r>
      <w:r w:rsidRPr="0051152B">
        <w:rPr>
          <w:color w:val="231F20"/>
        </w:rPr>
        <w:t>vedúci služobného úradu alebo veliteľ, príslušným na</w:t>
      </w:r>
      <w:r>
        <w:rPr>
          <w:color w:val="000000"/>
        </w:rPr>
        <w:t xml:space="preserve"> </w:t>
      </w:r>
      <w:r w:rsidRPr="0051152B">
        <w:rPr>
          <w:color w:val="231F20"/>
        </w:rPr>
        <w:t>úkony podľa odseku 1 je jeho najbližší nadriadený vedúci</w:t>
      </w:r>
      <w:r>
        <w:rPr>
          <w:color w:val="000000"/>
        </w:rPr>
        <w:t xml:space="preserve"> </w:t>
      </w:r>
      <w:r w:rsidRPr="0051152B">
        <w:rPr>
          <w:color w:val="231F20"/>
        </w:rPr>
        <w:t>služobného úradu alebo najbližší nadriadený veliteľ.</w:t>
      </w:r>
      <w:r>
        <w:rPr>
          <w:color w:val="000000"/>
        </w:rPr>
        <w:t xml:space="preserve"> </w:t>
      </w:r>
      <w:r w:rsidRPr="0051152B">
        <w:rPr>
          <w:color w:val="231F20"/>
        </w:rPr>
        <w:t>(3) Výšku požadovanej náhrady škody a spôsob jej</w:t>
      </w:r>
      <w:r>
        <w:rPr>
          <w:color w:val="000000"/>
        </w:rPr>
        <w:t xml:space="preserve"> </w:t>
      </w:r>
      <w:r w:rsidRPr="0051152B">
        <w:rPr>
          <w:color w:val="231F20"/>
        </w:rPr>
        <w:t>náhrady v medziach ustanovených týmto zákonom určuje</w:t>
      </w:r>
      <w:r>
        <w:rPr>
          <w:color w:val="000000"/>
        </w:rPr>
        <w:t xml:space="preserve"> </w:t>
      </w:r>
      <w:r w:rsidRPr="0051152B">
        <w:rPr>
          <w:color w:val="231F20"/>
        </w:rPr>
        <w:t>vedúci služobného úradu alebo veliteľ, ktorý ju</w:t>
      </w:r>
      <w:r>
        <w:rPr>
          <w:color w:val="000000"/>
        </w:rPr>
        <w:t xml:space="preserve"> </w:t>
      </w:r>
      <w:r w:rsidRPr="0051152B">
        <w:rPr>
          <w:color w:val="231F20"/>
        </w:rPr>
        <w:t>prejedná so zodpovedným profesionálnym vojakom.</w:t>
      </w:r>
      <w:r>
        <w:rPr>
          <w:color w:val="000000"/>
        </w:rPr>
        <w:t xml:space="preserve"> </w:t>
      </w:r>
      <w:r w:rsidRPr="0051152B">
        <w:rPr>
          <w:color w:val="231F20"/>
        </w:rPr>
        <w:t>Dohoda o náhrade škody</w:t>
      </w:r>
      <w:r>
        <w:rPr>
          <w:color w:val="000000"/>
        </w:rPr>
        <w:t xml:space="preserve"> </w:t>
      </w:r>
      <w:r w:rsidRPr="0051152B">
        <w:rPr>
          <w:color w:val="231F20"/>
        </w:rPr>
        <w:t>a spôsobe jej náhrady</w:t>
      </w:r>
      <w:r>
        <w:rPr>
          <w:color w:val="000000"/>
        </w:rPr>
        <w:t xml:space="preserve"> </w:t>
      </w:r>
      <w:r w:rsidRPr="0051152B">
        <w:rPr>
          <w:color w:val="231F20"/>
        </w:rPr>
        <w:t>(1) S profesionálnym vojakom, ktorý po skončení vyšetrovania</w:t>
      </w:r>
      <w:r>
        <w:rPr>
          <w:color w:val="000000"/>
        </w:rPr>
        <w:t xml:space="preserve"> </w:t>
      </w:r>
      <w:r w:rsidRPr="0051152B">
        <w:rPr>
          <w:color w:val="231F20"/>
        </w:rPr>
        <w:t>škody písomne uzná svoju zodpovednosť za</w:t>
      </w:r>
      <w:r>
        <w:rPr>
          <w:color w:val="000000"/>
        </w:rPr>
        <w:t xml:space="preserve"> </w:t>
      </w:r>
      <w:r w:rsidRPr="0051152B">
        <w:rPr>
          <w:color w:val="231F20"/>
        </w:rPr>
        <w:t>škodu čo do výšky a dôvodov a povinnosť túto škodu</w:t>
      </w:r>
      <w:r>
        <w:rPr>
          <w:color w:val="000000"/>
        </w:rPr>
        <w:t xml:space="preserve"> </w:t>
      </w:r>
      <w:r w:rsidRPr="0051152B">
        <w:rPr>
          <w:color w:val="231F20"/>
        </w:rPr>
        <w:t>nahradiť vo výške určenej vedúcim služobného úradu</w:t>
      </w:r>
      <w:r>
        <w:rPr>
          <w:color w:val="000000"/>
        </w:rPr>
        <w:t xml:space="preserve"> </w:t>
      </w:r>
      <w:r w:rsidRPr="0051152B">
        <w:rPr>
          <w:color w:val="231F20"/>
        </w:rPr>
        <w:t>alebo veliteľom,možno uzavrieť dohodu o náhrade škody</w:t>
      </w:r>
      <w:r>
        <w:rPr>
          <w:color w:val="000000"/>
        </w:rPr>
        <w:t xml:space="preserve"> </w:t>
      </w:r>
      <w:r w:rsidRPr="0051152B">
        <w:rPr>
          <w:color w:val="231F20"/>
        </w:rPr>
        <w:t>a spôsobe j</w:t>
      </w:r>
      <w:r>
        <w:rPr>
          <w:color w:val="231F20"/>
        </w:rPr>
        <w:t>ej náhrady (ďalej len „dohoda o </w:t>
      </w:r>
      <w:r w:rsidRPr="0051152B">
        <w:rPr>
          <w:color w:val="231F20"/>
        </w:rPr>
        <w:t>náhrade</w:t>
      </w:r>
      <w:r>
        <w:rPr>
          <w:color w:val="000000"/>
        </w:rPr>
        <w:t xml:space="preserve"> </w:t>
      </w:r>
      <w:r w:rsidRPr="0051152B">
        <w:rPr>
          <w:color w:val="231F20"/>
        </w:rPr>
        <w:t>škody“).</w:t>
      </w:r>
      <w:r>
        <w:rPr>
          <w:color w:val="000000"/>
        </w:rPr>
        <w:t xml:space="preserve"> </w:t>
      </w:r>
      <w:r w:rsidRPr="0051152B">
        <w:rPr>
          <w:color w:val="231F20"/>
        </w:rPr>
        <w:t>(2) Súčasťou dohody o náhrade škody je aj dohoda</w:t>
      </w:r>
      <w:r>
        <w:rPr>
          <w:color w:val="000000"/>
        </w:rPr>
        <w:t xml:space="preserve"> </w:t>
      </w:r>
      <w:r w:rsidRPr="0051152B">
        <w:rPr>
          <w:color w:val="231F20"/>
        </w:rPr>
        <w:t>o zrážkach z platu profesionálneho vojaka počas trvania</w:t>
      </w:r>
      <w:r>
        <w:rPr>
          <w:color w:val="000000"/>
        </w:rPr>
        <w:t xml:space="preserve"> </w:t>
      </w:r>
      <w:r w:rsidRPr="0051152B">
        <w:rPr>
          <w:color w:val="231F20"/>
        </w:rPr>
        <w:t>služobného pomeru a po jeho skončení.</w:t>
      </w:r>
      <w:r>
        <w:rPr>
          <w:color w:val="000000"/>
        </w:rPr>
        <w:t xml:space="preserve"> </w:t>
      </w:r>
      <w:r w:rsidRPr="0051152B">
        <w:rPr>
          <w:color w:val="231F20"/>
        </w:rPr>
        <w:t>(3) Dohoda o náhrade škody musí byť písomná, inak</w:t>
      </w:r>
      <w:r>
        <w:rPr>
          <w:color w:val="000000"/>
        </w:rPr>
        <w:t xml:space="preserve"> </w:t>
      </w:r>
      <w:r w:rsidRPr="0051152B">
        <w:rPr>
          <w:color w:val="231F20"/>
        </w:rPr>
        <w:t xml:space="preserve">je neplatná. </w:t>
      </w:r>
      <w:r>
        <w:rPr>
          <w:color w:val="000000"/>
        </w:rPr>
        <w:t xml:space="preserve"> </w:t>
      </w:r>
      <w:r w:rsidRPr="0051152B">
        <w:rPr>
          <w:color w:val="231F20"/>
        </w:rPr>
        <w:t>(1) Ak profesionálny vojak riadne neplní dohodu</w:t>
      </w:r>
      <w:r>
        <w:rPr>
          <w:color w:val="000000"/>
        </w:rPr>
        <w:t xml:space="preserve"> </w:t>
      </w:r>
      <w:r w:rsidRPr="0051152B">
        <w:rPr>
          <w:color w:val="231F20"/>
        </w:rPr>
        <w:t xml:space="preserve">uzavretú podľa § </w:t>
      </w:r>
      <w:r w:rsidRPr="0051152B">
        <w:rPr>
          <w:color w:val="231F20"/>
        </w:rPr>
        <w:lastRenderedPageBreak/>
        <w:t>185 alebo odmietne takúto dohodu</w:t>
      </w:r>
      <w:r>
        <w:rPr>
          <w:color w:val="000000"/>
        </w:rPr>
        <w:t xml:space="preserve"> </w:t>
      </w:r>
      <w:r w:rsidRPr="0051152B">
        <w:rPr>
          <w:color w:val="231F20"/>
        </w:rPr>
        <w:t>uzavrieť aj napriek tomu, že za škodu spôsobenú inak</w:t>
      </w:r>
      <w:r>
        <w:rPr>
          <w:color w:val="000000"/>
        </w:rPr>
        <w:t xml:space="preserve"> </w:t>
      </w:r>
      <w:r w:rsidRPr="0051152B">
        <w:rPr>
          <w:color w:val="231F20"/>
        </w:rPr>
        <w:t>ako trestným činom zodpovedá, vedúci služobného</w:t>
      </w:r>
      <w:r>
        <w:rPr>
          <w:color w:val="000000"/>
        </w:rPr>
        <w:t xml:space="preserve"> </w:t>
      </w:r>
      <w:r w:rsidRPr="0051152B">
        <w:rPr>
          <w:color w:val="231F20"/>
        </w:rPr>
        <w:t>úradu alebo veliteľ je povinný rozhodnúť o</w:t>
      </w:r>
      <w:r>
        <w:rPr>
          <w:color w:val="231F20"/>
        </w:rPr>
        <w:t> </w:t>
      </w:r>
      <w:r w:rsidRPr="0051152B">
        <w:rPr>
          <w:color w:val="231F20"/>
        </w:rPr>
        <w:t>náhrade</w:t>
      </w:r>
      <w:r>
        <w:rPr>
          <w:color w:val="000000"/>
        </w:rPr>
        <w:t xml:space="preserve"> </w:t>
      </w:r>
      <w:r w:rsidRPr="0051152B">
        <w:rPr>
          <w:color w:val="231F20"/>
        </w:rPr>
        <w:t>škody vydaním rozhodnutia o povinnosti profesionálneho</w:t>
      </w:r>
      <w:r>
        <w:rPr>
          <w:color w:val="000000"/>
        </w:rPr>
        <w:t xml:space="preserve"> </w:t>
      </w:r>
      <w:r w:rsidRPr="0051152B">
        <w:rPr>
          <w:color w:val="231F20"/>
        </w:rPr>
        <w:t>vojaka nahradiť škodu.</w:t>
      </w:r>
      <w:r>
        <w:rPr>
          <w:color w:val="000000"/>
        </w:rPr>
        <w:t xml:space="preserve"> </w:t>
      </w:r>
      <w:r w:rsidRPr="0051152B">
        <w:rPr>
          <w:color w:val="231F20"/>
        </w:rPr>
        <w:t>(2) Oprávnenie vedúceho služobného úradu alebo veliteľa</w:t>
      </w:r>
      <w:r>
        <w:rPr>
          <w:color w:val="000000"/>
        </w:rPr>
        <w:t xml:space="preserve"> </w:t>
      </w:r>
      <w:r w:rsidRPr="0051152B">
        <w:rPr>
          <w:color w:val="231F20"/>
        </w:rPr>
        <w:t>vydať rozhodnutie o povinnosti profesionálneho</w:t>
      </w:r>
      <w:r>
        <w:rPr>
          <w:color w:val="000000"/>
        </w:rPr>
        <w:t xml:space="preserve"> </w:t>
      </w:r>
      <w:r w:rsidRPr="0051152B">
        <w:rPr>
          <w:color w:val="231F20"/>
        </w:rPr>
        <w:t>vojaka nahradiť škodu sa vzťahuje aj na dohody o</w:t>
      </w:r>
      <w:r>
        <w:rPr>
          <w:color w:val="231F20"/>
        </w:rPr>
        <w:t> </w:t>
      </w:r>
      <w:r w:rsidRPr="0051152B">
        <w:rPr>
          <w:color w:val="231F20"/>
        </w:rPr>
        <w:t>náhrade</w:t>
      </w:r>
      <w:r>
        <w:rPr>
          <w:color w:val="000000"/>
        </w:rPr>
        <w:t xml:space="preserve"> </w:t>
      </w:r>
      <w:r w:rsidRPr="0051152B">
        <w:rPr>
          <w:color w:val="231F20"/>
        </w:rPr>
        <w:t>škody uzavreté pred nadobudnutím účinnosti</w:t>
      </w:r>
      <w:r>
        <w:rPr>
          <w:color w:val="000000"/>
        </w:rPr>
        <w:t xml:space="preserve"> </w:t>
      </w:r>
      <w:r w:rsidRPr="0051152B">
        <w:rPr>
          <w:color w:val="231F20"/>
        </w:rPr>
        <w:t>tohto zákona. Rozhodnutie o povinnosti profesionálneho</w:t>
      </w:r>
      <w:r>
        <w:rPr>
          <w:color w:val="000000"/>
        </w:rPr>
        <w:t xml:space="preserve"> </w:t>
      </w:r>
      <w:r w:rsidRPr="0051152B">
        <w:rPr>
          <w:color w:val="231F20"/>
        </w:rPr>
        <w:t>vojaka nahradiť škodumôže vedúci služobného úradu</w:t>
      </w:r>
      <w:r>
        <w:rPr>
          <w:color w:val="000000"/>
        </w:rPr>
        <w:t xml:space="preserve"> </w:t>
      </w:r>
      <w:r w:rsidRPr="0051152B">
        <w:rPr>
          <w:color w:val="231F20"/>
        </w:rPr>
        <w:t>alebo veliteľ vydať aj po skončení služobného pomeru</w:t>
      </w:r>
      <w:r>
        <w:rPr>
          <w:color w:val="000000"/>
        </w:rPr>
        <w:t xml:space="preserve"> </w:t>
      </w:r>
      <w:r w:rsidRPr="0051152B">
        <w:rPr>
          <w:color w:val="231F20"/>
        </w:rPr>
        <w:t>profesionálneho vojaka.</w:t>
      </w:r>
    </w:p>
    <w:p w:rsidR="00B55624" w:rsidRPr="002C6635" w:rsidRDefault="00B55624" w:rsidP="00B55624">
      <w:pPr>
        <w:spacing w:after="240"/>
        <w:rPr>
          <w:color w:val="000000"/>
        </w:rPr>
      </w:pPr>
      <w:r w:rsidRPr="002C6635">
        <w:rPr>
          <w:b/>
          <w:color w:val="231F20"/>
        </w:rPr>
        <w:t xml:space="preserve">78: </w:t>
      </w:r>
      <w:r w:rsidRPr="002C6635">
        <w:rPr>
          <w:b/>
        </w:rPr>
        <w:t>Odvolacie konanie :</w:t>
      </w:r>
      <w:r>
        <w:t xml:space="preserve"> </w:t>
      </w:r>
      <w:r w:rsidRPr="00CE4217">
        <w:rPr>
          <w:sz w:val="20"/>
          <w:szCs w:val="20"/>
        </w:rPr>
        <w:t>§ 53</w:t>
      </w:r>
    </w:p>
    <w:p w:rsidR="00B55624" w:rsidRPr="002C6635" w:rsidRDefault="00B55624" w:rsidP="00B55624">
      <w:pPr>
        <w:spacing w:after="240"/>
      </w:pPr>
      <w:r w:rsidRPr="002C6635">
        <w:t>Proti rozhodnutiu správneho orgánu má účastník konania právo podať odvolanie, pokiaľ zákon neustanovuje inak alebo pokiaľ sa účastník konania odvolania písomne alebo ústne do zápisnice nevzdal.</w:t>
      </w:r>
    </w:p>
    <w:p w:rsidR="00B55624" w:rsidRPr="002C6635" w:rsidRDefault="00B55624" w:rsidP="00B55624">
      <w:pPr>
        <w:spacing w:before="100" w:beforeAutospacing="1" w:after="100" w:afterAutospacing="1"/>
        <w:outlineLvl w:val="4"/>
      </w:pPr>
      <w:r w:rsidRPr="002C6635">
        <w:rPr>
          <w:b/>
          <w:bCs/>
        </w:rPr>
        <w:t xml:space="preserve">§ 54 </w:t>
      </w:r>
      <w:r w:rsidRPr="002C6635">
        <w:t>(1) Odvolanie sa podáva na správnom orgáne, ktorý napadnuté rozhodnutie vydal.</w:t>
      </w:r>
      <w:r w:rsidRPr="002C6635">
        <w:br/>
        <w:t>(2) Odvolanie treba podať v lehote 15 dní odo dňa oznámenia rozhodnutia, ak inú lehotu neustanovuje osobitný zákon.</w:t>
      </w:r>
      <w:r w:rsidRPr="002C6635">
        <w:br/>
        <w:t>(3) Pokiaľ účastník konania v dôsledku nesprávneho poučenia alebo pre to, že nebol poučený vôbec, podal opravný prostriedok po lehote, predpokladá sa, že ho podal včas, ak tak urobil najneskôr do 3 mesiacov odo dňa oznámenia rozhodnutia.</w:t>
      </w:r>
      <w:r w:rsidRPr="002C6635">
        <w:br/>
        <w:t>(4) Účastník konania môže odvolanie vziať späť, kým sa o ňom nerozhodlo. Ak účastník konania vzal odvolanie späť, nemôže sa znova odvolať.</w:t>
      </w:r>
    </w:p>
    <w:p w:rsidR="00B55624" w:rsidRPr="002C6635" w:rsidRDefault="00B55624" w:rsidP="00B55624">
      <w:pPr>
        <w:spacing w:before="100" w:beforeAutospacing="1" w:after="100" w:afterAutospacing="1"/>
        <w:outlineLvl w:val="4"/>
        <w:rPr>
          <w:b/>
          <w:bCs/>
        </w:rPr>
      </w:pPr>
      <w:r w:rsidRPr="002C6635">
        <w:rPr>
          <w:b/>
          <w:bCs/>
        </w:rPr>
        <w:t>§ 55</w:t>
      </w:r>
      <w:r w:rsidRPr="002C6635">
        <w:t>(1) Pokiaľ osobitný zákon neustanovuje inak, včas podané odvolanie má odkladný účinok.</w:t>
      </w:r>
      <w:r w:rsidRPr="002C6635">
        <w:br/>
        <w:t>(2) Ak to vyžaduje naliehavý všeobecný záujem alebo ak je nebezpečenstvo, že odkladom výkonu rozhodnutia utrpí účastník konania alebo niekto iný nenahraditeľnú ujmu, môže správny orgán odkladný účinok vylúčiť; naliehavosť treba riadne odôvodniť. Odkladný účinok nemožno vylúčiť, ak tak ustanovuje osobitný zákon.</w:t>
      </w:r>
      <w:r w:rsidRPr="002C6635">
        <w:br/>
        <w:t>(3) Proti rozhodnutiu o vylúčení odkladného účinku sa nemožno odvolať.</w:t>
      </w:r>
    </w:p>
    <w:p w:rsidR="00B55624" w:rsidRPr="002C6635" w:rsidRDefault="00B55624" w:rsidP="00B55624">
      <w:pPr>
        <w:spacing w:before="100" w:beforeAutospacing="1" w:after="100" w:afterAutospacing="1"/>
        <w:outlineLvl w:val="4"/>
        <w:rPr>
          <w:b/>
          <w:bCs/>
        </w:rPr>
      </w:pPr>
      <w:r w:rsidRPr="002C6635">
        <w:rPr>
          <w:b/>
          <w:bCs/>
        </w:rPr>
        <w:t xml:space="preserve">§ 56 </w:t>
      </w:r>
      <w:r w:rsidRPr="002C6635">
        <w:t>Správny orgán, ktorý napadnuté rozhodnutie vydal, upovedomí ostatných účastníkov konania o obsahu podaného odvolania, vyzve ich, aby sa k nemu vyjadrili, a podľa potreby doplní konanie vykonaním novonavrhnutých dôkazov.</w:t>
      </w:r>
    </w:p>
    <w:p w:rsidR="00B55624" w:rsidRPr="002C6635" w:rsidRDefault="00B55624" w:rsidP="00B55624">
      <w:pPr>
        <w:spacing w:before="100" w:beforeAutospacing="1" w:after="100" w:afterAutospacing="1"/>
        <w:outlineLvl w:val="4"/>
        <w:rPr>
          <w:b/>
          <w:bCs/>
        </w:rPr>
      </w:pPr>
      <w:r w:rsidRPr="002C6635">
        <w:rPr>
          <w:b/>
          <w:bCs/>
        </w:rPr>
        <w:t xml:space="preserve">§ 57 </w:t>
      </w:r>
      <w:r w:rsidRPr="002C6635">
        <w:t>(1) Správny orgán, ktorý napadnuté rozhodnutie vydal, môže o odvolaní sám rozhodnúť, ak odvolaniu v plnom rozsahu vyhovie a ak sa rozhodnutie netýka iného účastníka konania ako odvolateľa alebo ak s tým ostatní účastníci konania súhlasia.</w:t>
      </w:r>
      <w:r w:rsidRPr="002C6635">
        <w:br/>
        <w:t>(2) Ak nerozhodne správny orgán, ktorý napadnuté rozhodnutie vydal, o odvolaní, predloží ho spolu s výsledkami doplneného konania a so spisovým materiálom odvolaciemu orgánu najneskôr do 30 dní odo dňa, keď mu odvolanie došlo, a upovedomí o tom účastníka konania.</w:t>
      </w:r>
    </w:p>
    <w:p w:rsidR="00B55624" w:rsidRPr="002C6635" w:rsidRDefault="00B55624" w:rsidP="00B55624">
      <w:pPr>
        <w:spacing w:before="100" w:beforeAutospacing="1" w:after="100" w:afterAutospacing="1"/>
        <w:outlineLvl w:val="4"/>
      </w:pPr>
      <w:r w:rsidRPr="002C6635">
        <w:rPr>
          <w:b/>
          <w:bCs/>
        </w:rPr>
        <w:t xml:space="preserve">§ 58 </w:t>
      </w:r>
      <w:r w:rsidRPr="002C6635">
        <w:t>(1) Ak osobitný zákon neustanovuje inak, odvolacím orgánom je správny orgán najbližšieho vyššieho stupňa nadriadený správnemu orgánu, ktorý napadnuté rozhodnutie vydal. (2) O odvolaní proti rozhodnutiu orgánu právnickej osoby rozhoduje útvar ustanovený zákonom, a ak ho zákon neustanovuje, útvar určený jej štatútom; ak taký útvar nie je, rozhoduje orgán, ktorý ju zriadil alebo založil.</w:t>
      </w:r>
      <w:r w:rsidRPr="002C6635">
        <w:br/>
        <w:t>(3) Ak nemožno odvolací orgán určiť podľa odsekov 1 a 2, rozhoduje vedúci správneho orgánu na základe návrhu ním ustanovenej osobitnej komisie.</w:t>
      </w:r>
      <w:r w:rsidRPr="002C6635">
        <w:rPr>
          <w:b/>
          <w:bCs/>
        </w:rPr>
        <w:t xml:space="preserve">                                                                               </w:t>
      </w:r>
      <w:r w:rsidRPr="002C6635">
        <w:rPr>
          <w:b/>
          <w:bCs/>
        </w:rPr>
        <w:lastRenderedPageBreak/>
        <w:t xml:space="preserve">§ 59 </w:t>
      </w:r>
      <w:r w:rsidRPr="002C6635">
        <w:t>(1) Odvolací orgán preskúma napadnuté rozhodnutie v celom rozsahu; ak je to nevyhnutné, doterajšie konanie doplní, prípadne zistené vady odstráni.</w:t>
      </w:r>
      <w:r w:rsidRPr="002C6635">
        <w:br/>
        <w:t>(2) Ak sú pre to dôvody, odvolací orgán rozhodnutie zmení alebo zruší, inak odvolanie zamietne a rozhodnutie potvrdí.</w:t>
      </w:r>
      <w:r w:rsidRPr="002C6635">
        <w:br/>
        <w:t>(3) Odvolací orgán rozhodnutie zruší a vec vráti správnemu orgánu, ktorý ho vydal, na nové prejednanie a rozhodnutie, pokiaľ je to vhodnejšie najmä z dôvodov rýchlosti alebo hospodárnosti; správny orgán je právnym názorom odvolacieho orgánu viazaný.</w:t>
      </w:r>
      <w:r w:rsidRPr="002C6635">
        <w:br/>
        <w:t>(4) Proti rozhodnutiu odvolacieho orgánu o odvolaní sa nemožno ďalej odvolať.</w:t>
      </w:r>
      <w:r w:rsidRPr="002C6635">
        <w:rPr>
          <w:b/>
          <w:bCs/>
        </w:rPr>
        <w:t xml:space="preserve">                                                 § 60</w:t>
      </w:r>
      <w:r w:rsidRPr="002C6635">
        <w:t>Odvolací orgán je povinný preskúmať i oneskorené odvolanie z toho hľadiska, či neodôvodňuje obnovu konania alebo zmenu alebo zrušenie rozhodnutia mimo odvolacieho konania.</w:t>
      </w:r>
      <w:r w:rsidRPr="002C6635">
        <w:rPr>
          <w:b/>
          <w:bCs/>
        </w:rPr>
        <w:t xml:space="preserve">                                                                                                                                                                                       § 60a </w:t>
      </w:r>
      <w:r w:rsidRPr="002C6635">
        <w:t>Ustanovenia prvej až tretej časti sa primerane vzťahujú aj na konanie o odvolaní.</w:t>
      </w:r>
      <w:r w:rsidRPr="002C6635">
        <w:rPr>
          <w:b/>
          <w:bCs/>
        </w:rPr>
        <w:t xml:space="preserve">                             § 61 </w:t>
      </w:r>
      <w:r w:rsidRPr="002C6635">
        <w:t>(1) Proti rozhodnutiu ústredného orgánu štátnej správy, vydanému v prvom stupni, možno podať na tomto orgáne v lehote 15 dní odo dňa oznámenia rozhodnutia rozklad; včas podaný rozklad má odkladný účinok. (2) O rozklade rozhoduje vedúci ústredného orgánu štátnej správy na základe návrhu ním ustanovenej osobitnej komisie. Proti tomuto rozhodnutiu sa nemožno odvolať.</w:t>
      </w:r>
      <w:r w:rsidRPr="002C6635">
        <w:br/>
        <w:t>(3) Ustanovenia o odvolacom konaní sa primerane vzťahujú aj na konanie o rozklade.</w:t>
      </w:r>
    </w:p>
    <w:p w:rsidR="00B55624" w:rsidRPr="002C6635" w:rsidRDefault="00B55624" w:rsidP="00B55624">
      <w:pPr>
        <w:pStyle w:val="Nadpis5"/>
        <w:rPr>
          <w:rFonts w:ascii="Cambria" w:eastAsia="Times New Roman" w:hAnsi="Cambria" w:cs="Times New Roman"/>
          <w:color w:val="243F60"/>
          <w:sz w:val="22"/>
          <w:szCs w:val="22"/>
        </w:rPr>
      </w:pPr>
      <w:r w:rsidRPr="002C6635">
        <w:rPr>
          <w:rFonts w:ascii="Cambria" w:eastAsia="Times New Roman" w:hAnsi="Cambria" w:cs="Times New Roman"/>
          <w:bCs/>
          <w:color w:val="243F60"/>
          <w:sz w:val="22"/>
          <w:szCs w:val="22"/>
        </w:rPr>
        <w:t xml:space="preserve">79: </w:t>
      </w:r>
      <w:r w:rsidRPr="002C6635">
        <w:rPr>
          <w:rFonts w:ascii="Cambria" w:eastAsia="Times New Roman" w:hAnsi="Cambria" w:cs="Times New Roman"/>
          <w:color w:val="243F60"/>
          <w:sz w:val="22"/>
          <w:szCs w:val="22"/>
        </w:rPr>
        <w:t>Začatie konania</w:t>
      </w:r>
    </w:p>
    <w:p w:rsidR="00B55624" w:rsidRPr="002C6635" w:rsidRDefault="00B55624" w:rsidP="00B55624">
      <w:pPr>
        <w:spacing w:after="240"/>
      </w:pPr>
      <w:r w:rsidRPr="002C6635">
        <w:br/>
        <w:t>(1) Konanie sa začína na návrh účastníka konania alebo na podnet správneho orgánu.</w:t>
      </w:r>
      <w:r w:rsidRPr="002C6635">
        <w:br/>
      </w:r>
      <w:r w:rsidRPr="002C6635">
        <w:br/>
        <w:t>(2) Konanie je začaté dňom, keď podanie účastníka konania došlo správnemu orgánu príslušnému vo veci rozhodnúť. Pokiaľ sa konanie začína na podnet správneho orgánu, je konanie začaté dňom, keď tento orgán urobil voči účastníkovi konania prvý úkon.</w:t>
      </w:r>
      <w:r w:rsidRPr="002C6635">
        <w:br/>
      </w:r>
      <w:r w:rsidRPr="002C6635">
        <w:br/>
        <w:t>(3) O začatí konania správny orgán upovedomí všetkých známych účastníkov konania; ak mu účastníci konania alebo ich pobyt nie sú známi, alebo pokiaľ to ustanovuje osobitný zákon, upovedomí ich o začatí konania verejnou vyhláškou.</w:t>
      </w:r>
    </w:p>
    <w:p w:rsidR="00B55624" w:rsidRPr="002C6635" w:rsidRDefault="00B55624" w:rsidP="00B55624">
      <w:pPr>
        <w:spacing w:before="100" w:beforeAutospacing="1" w:after="100" w:afterAutospacing="1"/>
        <w:outlineLvl w:val="4"/>
        <w:rPr>
          <w:b/>
          <w:bCs/>
        </w:rPr>
      </w:pPr>
      <w:r w:rsidRPr="002C6635">
        <w:rPr>
          <w:b/>
          <w:bCs/>
        </w:rPr>
        <w:t>§ 19</w:t>
      </w:r>
      <w:r w:rsidRPr="002C6635">
        <w:rPr>
          <w:b/>
          <w:bCs/>
        </w:rPr>
        <w:br/>
        <w:t>Podanie</w:t>
      </w:r>
    </w:p>
    <w:p w:rsidR="00B55624" w:rsidRPr="002C6635" w:rsidRDefault="00B55624" w:rsidP="00B55624">
      <w:pPr>
        <w:spacing w:after="240"/>
      </w:pPr>
      <w:r w:rsidRPr="002C6635">
        <w:br/>
        <w:t>(1) Podanie možno urobiť písomne alebo ústne do zápisnice, alebo elektronickými prostriedkami podpísané zaručeným elektronickým podpisom podľa osobitného zákona. Možno ho urobiť aj telegraficky alebo telefaxom; také podanie obsahujúce návrh vo veci treba písomne alebo ústne do zápisnice doplniť najneskôr do troch dní.</w:t>
      </w:r>
      <w:r w:rsidRPr="002C6635">
        <w:br/>
      </w:r>
      <w:r w:rsidRPr="002C6635">
        <w:br/>
        <w:t>(2) Podanie sa posudzuje podľa jeho obsahu. Z podania musí byť zrejmé, kto ho podáva, akej veci sa týka a čo sa navrhuje. Osobitné právne predpisy môžu ustanoviť jeho ďalšie náležitosti.</w:t>
      </w:r>
      <w:r w:rsidRPr="002C6635">
        <w:br/>
      </w:r>
      <w:r w:rsidRPr="002C6635">
        <w:br/>
        <w:t>(3) Pokiaľ podanie nemá predpísané náležitosti, správny orgán pomôže účastníkovi konania nedostatky odstrániť, prípadne ho vyzve, aby ich v určenej lehote odstránil; súčasne ho poučí, že inak konanie zastaví.</w:t>
      </w:r>
      <w:r w:rsidRPr="002C6635">
        <w:br/>
      </w:r>
      <w:r w:rsidRPr="002C6635">
        <w:br/>
        <w:t>(4) Podanie sa podáva na vecne a miestne príslušnom orgáne (§ 5 až 7).</w:t>
      </w:r>
      <w:r w:rsidRPr="002C6635">
        <w:br/>
      </w:r>
      <w:r w:rsidRPr="002C6635">
        <w:lastRenderedPageBreak/>
        <w:br/>
        <w:t>(5) Na žiadosť účastníka konania musí sa prijatie podania potvrdiť.</w:t>
      </w:r>
    </w:p>
    <w:p w:rsidR="00B55624" w:rsidRPr="002C6635" w:rsidRDefault="00B55624" w:rsidP="00B55624">
      <w:pPr>
        <w:spacing w:before="100" w:beforeAutospacing="1" w:after="100" w:afterAutospacing="1"/>
        <w:outlineLvl w:val="4"/>
        <w:rPr>
          <w:b/>
          <w:bCs/>
        </w:rPr>
      </w:pPr>
      <w:r w:rsidRPr="002C6635">
        <w:rPr>
          <w:b/>
          <w:bCs/>
        </w:rPr>
        <w:t>§ 20</w:t>
      </w:r>
      <w:r w:rsidRPr="002C6635">
        <w:rPr>
          <w:b/>
          <w:bCs/>
        </w:rPr>
        <w:br/>
        <w:t>Postúpenie</w:t>
      </w:r>
    </w:p>
    <w:p w:rsidR="00B55624" w:rsidRPr="002C6635" w:rsidRDefault="00B55624" w:rsidP="00B55624">
      <w:pPr>
        <w:spacing w:after="240"/>
      </w:pPr>
      <w:r w:rsidRPr="002C6635">
        <w:br/>
        <w:t>Ak správny orgán nie je príslušný na rozhodnutie, je povinný podanie bez meškania postúpiť príslušnému správnemu orgánu a upovedomiť o tom účastníka konania. Ak je nebezpečenstvo z omeškania, správny orgán urobí nevyhnutné úkony, najmä na odvrátenie hroziacej škody.</w:t>
      </w:r>
    </w:p>
    <w:p w:rsidR="00B55624" w:rsidRPr="002C6635" w:rsidRDefault="00B55624" w:rsidP="00B55624">
      <w:pPr>
        <w:spacing w:before="100" w:beforeAutospacing="1" w:after="100" w:afterAutospacing="1"/>
        <w:outlineLvl w:val="4"/>
        <w:rPr>
          <w:b/>
          <w:bCs/>
        </w:rPr>
      </w:pPr>
      <w:r w:rsidRPr="002C6635">
        <w:rPr>
          <w:b/>
          <w:bCs/>
        </w:rPr>
        <w:t>§ 21</w:t>
      </w:r>
      <w:r w:rsidRPr="002C6635">
        <w:rPr>
          <w:b/>
          <w:bCs/>
        </w:rPr>
        <w:br/>
        <w:t>Ústne pojednávanie</w:t>
      </w:r>
    </w:p>
    <w:p w:rsidR="00B55624" w:rsidRPr="002C6635" w:rsidRDefault="00B55624" w:rsidP="00B55624">
      <w:pPr>
        <w:spacing w:after="240"/>
      </w:pPr>
      <w:r w:rsidRPr="002C6635">
        <w:br/>
        <w:t>(1) Správny orgán nariadi ústne pojednávanie, ak to vyžaduje povaha veci, najmä ak sa tým prispeje k jej objasneniu, alebo ak to ustanovuje osobitný zákon. Ak sa má pri ústnom pojednávaní uskutočniť ohliadka, uskutočňuje sa ústne pojednávanie spravidla na mieste ohliadky.</w:t>
      </w:r>
      <w:r w:rsidRPr="002C6635">
        <w:br/>
      </w:r>
      <w:r w:rsidRPr="002C6635">
        <w:br/>
        <w:t>(2) Na ústne pojednávanie správny orgán prizve všetkých účastníkov konania a požiada ich, aby pri ústnom pojednávaní uplatnili svoje pripomienky a námety. Osobitné zákony ustanovia, v ktorých prípadoch sa na neskôr uplatnené pripomienky a námietky neprihliada; na túto skutočnosť musia byť účastníci konania výslovne upozornení.</w:t>
      </w:r>
      <w:r w:rsidRPr="002C6635">
        <w:br/>
      </w:r>
      <w:r w:rsidRPr="002C6635">
        <w:br/>
        <w:t>(3) Ústne pojednávanie je neverejné, pokiaľ osobitný zákon alebo správny orgán neustanovia inak.</w:t>
      </w:r>
    </w:p>
    <w:p w:rsidR="00B55624" w:rsidRPr="002C6635" w:rsidRDefault="00B55624" w:rsidP="00B55624">
      <w:pPr>
        <w:spacing w:before="100" w:beforeAutospacing="1" w:after="100" w:afterAutospacing="1"/>
        <w:outlineLvl w:val="4"/>
        <w:rPr>
          <w:b/>
          <w:bCs/>
        </w:rPr>
      </w:pPr>
      <w:r w:rsidRPr="002C6635">
        <w:rPr>
          <w:b/>
          <w:bCs/>
        </w:rPr>
        <w:t>§ 22</w:t>
      </w:r>
      <w:r w:rsidRPr="002C6635">
        <w:rPr>
          <w:b/>
          <w:bCs/>
        </w:rPr>
        <w:br/>
        <w:t>Zápisnica</w:t>
      </w:r>
    </w:p>
    <w:p w:rsidR="00B55624" w:rsidRPr="002C6635" w:rsidRDefault="00B55624" w:rsidP="00B55624">
      <w:pPr>
        <w:spacing w:after="240"/>
      </w:pPr>
      <w:r w:rsidRPr="002C6635">
        <w:br/>
        <w:t>(1) O ústnych podaniach a o dôležitých úkonoch v konaní, najmä o vykonaných dôkazoch, o vyjadreniach účastníkov konania, o ústnom pojednávaní a o hlasovaní správny orgán spíše zápisnicu.</w:t>
      </w:r>
      <w:r w:rsidRPr="002C6635">
        <w:br/>
      </w:r>
      <w:r w:rsidRPr="002C6635">
        <w:br/>
        <w:t>(2) Zo zápisnice musí byť najmä zrejmé, kto, kde a kedy konanie uskutočňoval, predmet konania, ktoré osoby sa na ňom zúčastnili, ako konanie prebiehalo, aké návrhy boli podané a aké opatrenia sa prijali; v zápisnici o hlasovaní sa uvedie aj výrok rozhodnutia a výsledok hlasovania.</w:t>
      </w:r>
      <w:r w:rsidRPr="002C6635">
        <w:br/>
      </w:r>
      <w:r w:rsidRPr="002C6635">
        <w:br/>
        <w:t>(3) Zápisnicu podpisujú po prečítaní všetky osoby, ktoré sa na konaní zúčastnili, a zamestnanec (člen) správneho orgánu uskutočňujúceho konanie, zápisnicu o hlasovaní všetci prítomní členovia správneho orgánu. Odopretie podpisu, dôvody tohto odopretia a námietky proti obsahu zápisnice sa v nej zaznamenajú.</w:t>
      </w:r>
    </w:p>
    <w:p w:rsidR="00B55624" w:rsidRPr="002C6635" w:rsidRDefault="00B55624" w:rsidP="00B55624">
      <w:pPr>
        <w:spacing w:before="100" w:beforeAutospacing="1" w:after="100" w:afterAutospacing="1"/>
        <w:outlineLvl w:val="4"/>
        <w:rPr>
          <w:b/>
          <w:bCs/>
        </w:rPr>
      </w:pPr>
      <w:r w:rsidRPr="002C6635">
        <w:rPr>
          <w:b/>
          <w:bCs/>
        </w:rPr>
        <w:t>§ 23</w:t>
      </w:r>
      <w:r w:rsidRPr="002C6635">
        <w:rPr>
          <w:b/>
          <w:bCs/>
        </w:rPr>
        <w:br/>
        <w:t>Nazeranie do spisov</w:t>
      </w:r>
    </w:p>
    <w:p w:rsidR="00B55624" w:rsidRPr="002C6635" w:rsidRDefault="00B55624" w:rsidP="00B55624">
      <w:pPr>
        <w:spacing w:after="240"/>
      </w:pPr>
      <w:r w:rsidRPr="002C6635">
        <w:lastRenderedPageBreak/>
        <w:br/>
        <w:t>(1) Účastníci konania a ich zástupcovia a zúčastnené osoby majú právo nazerať do spisov, robiť si z nich výpisy, odpisy a dostať kópie spisov s výnimkou zápisníc o hlasovaní alebo dostať informáciu zo spisov s výnimkou zápisníc o hlasovaní iným spôsobom.</w:t>
      </w:r>
      <w:r w:rsidRPr="002C6635">
        <w:br/>
      </w:r>
      <w:r w:rsidRPr="002C6635">
        <w:br/>
        <w:t>(2) Správny orgán môže povoliť nazrieť do spisov a urobiť si výpis, odpis, môže poskytnúť kópiu spisov alebo môže poskytnúť informáciu zo spisov iným spôsobom aj iným osobám, pokiaľ preukážu odôvodnenosť svojej požiadavky. Správny orgán je povinný umožniť nazerať do spisov verejnému ochrancovi práv v súvislosti s výkonom jeho pôsobnosti.</w:t>
      </w:r>
      <w:r w:rsidRPr="002C6635">
        <w:rPr>
          <w:vertAlign w:val="superscript"/>
        </w:rPr>
        <w:t>1)</w:t>
      </w:r>
      <w:r w:rsidRPr="002C6635">
        <w:br/>
      </w:r>
      <w:r w:rsidRPr="002C6635">
        <w:br/>
        <w:t>(3) Správny orgán je povinný urobiť opatrenie, aby sa postupom podľa odsekov 1 a 2 nesprístupnila utajovaná skutočnosť, bankové tajomstvo, daňové tajomstvo, obchodné tajomstvo alebo neporušila zákonom uložená alebo uznaná povinnosť mlčanlivosti.</w:t>
      </w:r>
      <w:r w:rsidRPr="002C6635">
        <w:br/>
      </w:r>
      <w:r w:rsidRPr="002C6635">
        <w:br/>
        <w:t>(4) Správny orgán poskytuje kópie spisov za úhradu materiálnych nákladov spojených so zhotovením kópií, zadovážením technických nosičov a s ich odoslaním.</w:t>
      </w:r>
    </w:p>
    <w:p w:rsidR="00B55624" w:rsidRPr="002C6635" w:rsidRDefault="00B55624" w:rsidP="00B55624">
      <w:pPr>
        <w:spacing w:before="100" w:beforeAutospacing="1" w:after="100" w:afterAutospacing="1"/>
        <w:outlineLvl w:val="4"/>
        <w:rPr>
          <w:b/>
          <w:bCs/>
        </w:rPr>
      </w:pPr>
      <w:r w:rsidRPr="002C6635">
        <w:rPr>
          <w:b/>
          <w:bCs/>
        </w:rPr>
        <w:t>Doručenie do vlastných rúk</w:t>
      </w:r>
      <w:r w:rsidRPr="002C6635">
        <w:rPr>
          <w:b/>
          <w:bCs/>
        </w:rPr>
        <w:br/>
        <w:t>§ 24</w:t>
      </w:r>
    </w:p>
    <w:p w:rsidR="00B55624" w:rsidRPr="002C6635" w:rsidRDefault="00B55624" w:rsidP="00B55624">
      <w:pPr>
        <w:spacing w:after="240"/>
      </w:pPr>
      <w:r w:rsidRPr="002C6635">
        <w:br/>
        <w:t>(1) Dôležité písomnosti, najmä rozhodnutia, sa doručujú do vlastných rúk adresátovi alebo osobe, ktorá sa preukáže jeho splnomocnením na preberanie zásielok.</w:t>
      </w:r>
      <w:r w:rsidRPr="002C6635">
        <w:br/>
      </w:r>
      <w:r w:rsidRPr="002C6635">
        <w:br/>
        <w:t>(2) Ak nebol adresát písomnosti, ktorá sa má doručiť do vlastných rúk, zastihnutý, hoci sa v mieste doručenia zdržiava, doručovateľ ho vhodným spôsobom upovedomí, že písomnosť príde znovu doručiť v určený deň a hodinu. Ak nový pokus o doručenie zostane bezvýsledný, doručovateľ uloží písomnosť na pošte a adresáta o tom vhodným spôsobom upovedomí. Ak si adresát nevyzdvihne písomnosť do troch dní od uloženia, posledný deň tejto lehoty sa považuje za deň doručenia, aj keď sa adresát o uložení nedozvedel.</w:t>
      </w:r>
      <w:r w:rsidRPr="002C6635">
        <w:br/>
      </w:r>
      <w:r w:rsidRPr="002C6635">
        <w:br/>
        <w:t>(3) Ak adresát bezdôvodne odoprel písomnosť prijať, je doručená dňom, keď sa jej prijatie odoprelo; na to musí doručovateľ adresáta upozorniť.</w:t>
      </w:r>
      <w:r w:rsidRPr="002C6635">
        <w:br/>
      </w:r>
      <w:r w:rsidRPr="002C6635">
        <w:br/>
        <w:t>(4) Ak má účastník konania, ktorý sa zdržiava v cudzine alebo tam má sídlo, opatrovníka alebo zástupcu v tuzemsku, doručí sa písomnosť tomuto opatrovníkovi alebo zástupcovi.</w:t>
      </w:r>
    </w:p>
    <w:p w:rsidR="00B55624" w:rsidRPr="002C6635" w:rsidRDefault="00B55624" w:rsidP="00B55624">
      <w:pPr>
        <w:spacing w:before="100" w:beforeAutospacing="1" w:after="100" w:afterAutospacing="1"/>
        <w:outlineLvl w:val="4"/>
        <w:rPr>
          <w:b/>
          <w:bCs/>
        </w:rPr>
      </w:pPr>
      <w:r w:rsidRPr="002C6635">
        <w:rPr>
          <w:b/>
          <w:bCs/>
        </w:rPr>
        <w:t>§ 25</w:t>
      </w:r>
    </w:p>
    <w:p w:rsidR="00B55624" w:rsidRPr="002C6635" w:rsidRDefault="00B55624" w:rsidP="00B55624">
      <w:pPr>
        <w:spacing w:after="240"/>
      </w:pPr>
      <w:r w:rsidRPr="002C6635">
        <w:br/>
        <w:t>(1) Písomnosti určené do vlastných rúk adresované orgánom a právnickým osobám sa doručujú ich zamestnancom povereným prijímať písomnosti. Ak nie je určený zamestnanec na prijímanie písomností, doručí sa písomnosť určená do vlastných rúk tomu, kto je oprávnený za orgán alebo právnickú osobu konať.</w:t>
      </w:r>
      <w:r w:rsidRPr="002C6635">
        <w:br/>
      </w:r>
      <w:r w:rsidRPr="002C6635">
        <w:br/>
        <w:t>(2) Ak nemožno doručiť písomnosť právnickej osobe na adresu, ktorú uviedla alebo je známa, ani na adresu jej sídla uvedenú v obchodnom registri alebo v inom registri, v ktorom je zapísaná, a jej iná adresa nie je správnemu orgánu známa, písomnosť sa považuje po troch dňoch od vrátenia nedoručenej zásielky správnemu orgánu za doručenú, a to aj vtedy, ak ten, kto je oprávnený konať za právnickú osobu, sa o tom nedozvie.</w:t>
      </w:r>
      <w:r w:rsidRPr="002C6635">
        <w:br/>
      </w:r>
      <w:r w:rsidRPr="002C6635">
        <w:lastRenderedPageBreak/>
        <w:br/>
        <w:t>(3) Ak nemožno doručiť písomnosť podnikateľovi - fyzickej osobe na adresu, ktorú uviedla alebo je známa, ani na adresu jej miesta podnikania uvedenú v živnostenskom registri alebo v inom registri, v ktorom je zapísaná, a jej iná adresa nie je správnemu orgánu známa, písomnosť sa považuje po troch dňoch od vrátenia nedoručenej zásielky správnemu orgánu za doručenú, a to aj vtedy, ak sa podnikateľ - fyzická osoba o tom nedozvie.</w:t>
      </w:r>
      <w:r w:rsidRPr="002C6635">
        <w:br/>
      </w:r>
      <w:r w:rsidRPr="002C6635">
        <w:br/>
        <w:t>(4) Ak si adresát vyhradí doručovanie zásielok do poštového priečinku, pošta adresátovi oznámi príchod zásielky, možnosť prevzatia a odbernú lehotu na predpísanom tlačive, ktoré vloží do poštového priečinku. Ak si adresát na základe dohody preberá zásielky na pošte a nemá pridelený priečinok, pošta tieto zásielky neoznamuje. V obidvoch prípadoch sa dátum príchodu zásielky považuje za dátum uloženia. Ak si adresát nevyzdvihne písomnosť do troch dní od uloženia, posledný deň tejto lehoty sa považuje za deň doručenia, aj keď sa adresát o uložení nedozvedel.</w:t>
      </w:r>
      <w:r w:rsidRPr="002C6635">
        <w:br/>
      </w:r>
      <w:r w:rsidRPr="002C6635">
        <w:br/>
        <w:t>(5) Ak má účastník konania zástupcu s plnomocenstvom na celé konanie, písomnosť určená do vlastných rúk sa doručuje iba tomu zástupcovi. Ustanovenia odsekov 1 až 3 sa vzťahujú na toto doručovanie. Ak však účastník konania má osobne v konaní niečo vykonať, doručuje sa písomnosť nielen zástupcovi, ale aj jemu.</w:t>
      </w:r>
    </w:p>
    <w:p w:rsidR="00B55624" w:rsidRPr="002C6635" w:rsidRDefault="00B55624" w:rsidP="00B55624">
      <w:pPr>
        <w:spacing w:before="100" w:beforeAutospacing="1" w:after="100" w:afterAutospacing="1"/>
        <w:outlineLvl w:val="4"/>
        <w:rPr>
          <w:b/>
          <w:bCs/>
        </w:rPr>
      </w:pPr>
      <w:r w:rsidRPr="002C6635">
        <w:rPr>
          <w:b/>
          <w:bCs/>
        </w:rPr>
        <w:t>§ 26</w:t>
      </w:r>
      <w:r w:rsidRPr="002C6635">
        <w:rPr>
          <w:b/>
          <w:bCs/>
        </w:rPr>
        <w:br/>
        <w:t>Doručenie verejnou vyhláškou</w:t>
      </w:r>
    </w:p>
    <w:p w:rsidR="00B55624" w:rsidRPr="002C6635" w:rsidRDefault="00B55624" w:rsidP="00B55624">
      <w:pPr>
        <w:spacing w:after="240"/>
      </w:pPr>
      <w:r w:rsidRPr="002C6635">
        <w:br/>
        <w:t>(1) Doručenie verejnou vyhláškou použije správny orgán v prípade, keď účastníci konania alebo ich pobyt nie sú mu známi, alebo pokiaľ to ustanovuje osobitný zákon.</w:t>
      </w:r>
      <w:r w:rsidRPr="002C6635">
        <w:br/>
      </w:r>
      <w:r w:rsidRPr="002C6635">
        <w:br/>
        <w:t>(2) Doručenie verejnou vyhláškou sa vykoná tak, že sa písomnosť vyvesí po dobu 15 dní na úradnej tabuli správneho orgánu. Posledný deň tejto lehoty je dňom doručenia. Správny orgán zverejňuje písomnosť súčasne iným spôsobom v mieste obvyklým, najmä v miestnej tlači, rozhlase alebo na dočasnej úradnej tabuli správneho orgánu na mieste, ktorého sa konanie týka.</w:t>
      </w:r>
    </w:p>
    <w:p w:rsidR="00B55624" w:rsidRPr="002C6635" w:rsidRDefault="00B55624" w:rsidP="00B55624">
      <w:pPr>
        <w:spacing w:before="100" w:beforeAutospacing="1" w:after="100" w:afterAutospacing="1"/>
        <w:outlineLvl w:val="4"/>
        <w:rPr>
          <w:b/>
          <w:bCs/>
        </w:rPr>
      </w:pPr>
      <w:r w:rsidRPr="002C6635">
        <w:rPr>
          <w:b/>
          <w:bCs/>
        </w:rPr>
        <w:t>Lehoty</w:t>
      </w:r>
      <w:r w:rsidRPr="002C6635">
        <w:rPr>
          <w:b/>
          <w:bCs/>
        </w:rPr>
        <w:br/>
        <w:t>§ 27</w:t>
      </w:r>
    </w:p>
    <w:p w:rsidR="00B55624" w:rsidRPr="002C6635" w:rsidRDefault="00B55624" w:rsidP="00B55624">
      <w:pPr>
        <w:spacing w:after="240"/>
      </w:pPr>
      <w:r w:rsidRPr="002C6635">
        <w:br/>
        <w:t>(1) Ak je to potrebné, správny orgán určí na vykonanie úkonu v konaní primeranú lehotu, pokiaľ ju neustanovuje tento zákon alebo osobitný zákon.</w:t>
      </w:r>
      <w:r w:rsidRPr="002C6635">
        <w:br/>
      </w:r>
      <w:r w:rsidRPr="002C6635">
        <w:br/>
        <w:t>(2) Do lehoty sa nezapočítava deň, keď došlo ku skutočnosti určujúcej začiatok lehoty. Lehoty určené podľa týždňov, mesiacov alebo rokov sa končia uplynutím toho dňa, ktorý sa svojím označením zhoduje s dňom, keď došlo ku skutočnosti určujúcej začiatok lehoty, a ak taký deň v mesiaci nie je, končí sa lehota posledným dňom mesiaca. Ak koniec lehoty pripadne na sobotu alebo na deň pracovného pokoja, je posledným dňom lehoty najbližší budúci pracovný deň.</w:t>
      </w:r>
      <w:r w:rsidRPr="002C6635">
        <w:br/>
      </w:r>
      <w:r w:rsidRPr="002C6635">
        <w:br/>
        <w:t>(3) Lehota je zachovaná, ak sa posledný deň lehoty podanie podá na správnom orgáne uvedenom v § 19 ods. 4 alebo ak sa podanie odovzdá na poštovú prepravu.</w:t>
      </w:r>
      <w:r w:rsidRPr="002C6635">
        <w:br/>
      </w:r>
      <w:r w:rsidRPr="002C6635">
        <w:lastRenderedPageBreak/>
        <w:br/>
        <w:t>(4) V pochybnostiach sa považuje lehota za zachovanú, pokiaľ sa nepreukáže opak.</w:t>
      </w:r>
    </w:p>
    <w:p w:rsidR="00B55624" w:rsidRPr="002C6635" w:rsidRDefault="00B55624" w:rsidP="00B55624">
      <w:pPr>
        <w:spacing w:before="100" w:beforeAutospacing="1" w:after="100" w:afterAutospacing="1"/>
        <w:outlineLvl w:val="4"/>
        <w:rPr>
          <w:b/>
          <w:bCs/>
        </w:rPr>
      </w:pPr>
      <w:r w:rsidRPr="002C6635">
        <w:rPr>
          <w:b/>
          <w:bCs/>
        </w:rPr>
        <w:t>§ 28</w:t>
      </w:r>
    </w:p>
    <w:p w:rsidR="00B55624" w:rsidRPr="002C6635" w:rsidRDefault="00B55624" w:rsidP="00B55624">
      <w:pPr>
        <w:spacing w:after="240"/>
      </w:pPr>
      <w:r w:rsidRPr="002C6635">
        <w:br/>
        <w:t>(1) Správny orgán zo závažných dôvodov odpustí zmeškanie lehoty, ak o to účastník konania požiada do 15 dní odo dňa, keď pominula príčina zmeškania, a ak v tej istej lehote urobí zmeškaný úkon. Správny orgán môže tejto žiadosti priznať odkladný účinok.</w:t>
      </w:r>
      <w:r w:rsidRPr="002C6635">
        <w:br/>
      </w:r>
      <w:r w:rsidRPr="002C6635">
        <w:br/>
        <w:t>(2) Zmeškanie lehoty nemožno odpustiť, ak odo dňa, keď sa mal úkon urobiť, uplynul jeden rok.</w:t>
      </w:r>
      <w:r w:rsidRPr="002C6635">
        <w:br/>
      </w:r>
      <w:r w:rsidRPr="002C6635">
        <w:br/>
        <w:t>(3) Proti rozhodnutiu o návrhu na odpustenie zmeškanej lehoty sa nemožno odvolať.</w:t>
      </w:r>
    </w:p>
    <w:p w:rsidR="00B55624" w:rsidRPr="002C6635" w:rsidRDefault="00B55624" w:rsidP="00B55624">
      <w:pPr>
        <w:spacing w:before="100" w:beforeAutospacing="1" w:after="100" w:afterAutospacing="1"/>
        <w:outlineLvl w:val="4"/>
        <w:rPr>
          <w:b/>
          <w:bCs/>
        </w:rPr>
      </w:pPr>
      <w:r w:rsidRPr="002C6635">
        <w:rPr>
          <w:b/>
          <w:bCs/>
        </w:rPr>
        <w:t>§ 29</w:t>
      </w:r>
      <w:r w:rsidRPr="002C6635">
        <w:rPr>
          <w:b/>
          <w:bCs/>
        </w:rPr>
        <w:br/>
        <w:t>Prerušenie konania</w:t>
      </w:r>
    </w:p>
    <w:p w:rsidR="00B55624" w:rsidRPr="002C6635" w:rsidRDefault="00B55624" w:rsidP="00B55624">
      <w:pPr>
        <w:spacing w:after="240"/>
      </w:pPr>
      <w:r w:rsidRPr="002C6635">
        <w:br/>
        <w:t>(1) Správny orgán konanie preruší, ak sa začalo konanie o predbežnej otázke alebo ak bol účastník konania vyzvaný, aby v určenej lehote odstránil nedostatky podania, alebo ak účastník konania nemá zákonného zástupcu alebo ustanoveného opatrovníka, hoci ho má mať, alebo ak tak ustanovuje osobitný zákon.</w:t>
      </w:r>
      <w:r w:rsidRPr="002C6635">
        <w:br/>
      </w:r>
      <w:r w:rsidRPr="002C6635">
        <w:br/>
        <w:t>(2) Správny orgán môže tiež konanie prerušiť najdlhšie na dobu 30 dní, ak to z dôležitých dôvodov zhodne navrhnú účastníci konania.</w:t>
      </w:r>
      <w:r w:rsidRPr="002C6635">
        <w:br/>
      </w:r>
      <w:r w:rsidRPr="002C6635">
        <w:br/>
        <w:t>(3) Proti rozhodnutiu o prerušení konania sa nemožno odvolať.</w:t>
      </w:r>
      <w:r w:rsidRPr="002C6635">
        <w:br/>
      </w:r>
      <w:r w:rsidRPr="002C6635">
        <w:br/>
        <w:t>(4) Správny orgán v konaní pokračuje z vlastného podnetu alebo na podnet účastníka konania, len čo pominuli prekážky, pre ktoré sa konanie prerušilo, prípadne len čo uplynula lehota uvedená v odseku 2.</w:t>
      </w:r>
      <w:r w:rsidRPr="002C6635">
        <w:br/>
      </w:r>
      <w:r w:rsidRPr="002C6635">
        <w:br/>
        <w:t>(5) Pokiaľ je konanie prerušené, lehoty podľa tohto zákona neplynú.</w:t>
      </w:r>
    </w:p>
    <w:p w:rsidR="00B55624" w:rsidRPr="002C6635" w:rsidRDefault="00B55624" w:rsidP="00B55624">
      <w:pPr>
        <w:spacing w:before="100" w:beforeAutospacing="1" w:after="100" w:afterAutospacing="1"/>
        <w:outlineLvl w:val="4"/>
        <w:rPr>
          <w:b/>
          <w:bCs/>
        </w:rPr>
      </w:pPr>
      <w:r w:rsidRPr="002C6635">
        <w:rPr>
          <w:b/>
          <w:bCs/>
        </w:rPr>
        <w:t>§ 30</w:t>
      </w:r>
      <w:r w:rsidRPr="002C6635">
        <w:rPr>
          <w:b/>
          <w:bCs/>
        </w:rPr>
        <w:br/>
        <w:t>Zastavenie konania</w:t>
      </w:r>
    </w:p>
    <w:p w:rsidR="00B55624" w:rsidRPr="002C6635" w:rsidRDefault="00B55624" w:rsidP="00B55624">
      <w:pPr>
        <w:spacing w:after="240"/>
      </w:pPr>
      <w:r w:rsidRPr="002C6635">
        <w:br/>
        <w:t>(1) Správny orgán konanie zastaví, ak</w:t>
      </w:r>
      <w:r w:rsidRPr="002C6635">
        <w:br/>
      </w:r>
      <w:r w:rsidRPr="002C6635">
        <w:br/>
        <w:t xml:space="preserve">a) zistí, že ten, kto podal návrh na začatie konania, nie je účastníkom konania a nejde o konanie, ktoré môže začať správny orgán, </w:t>
      </w:r>
      <w:r w:rsidRPr="002C6635">
        <w:br/>
        <w:t xml:space="preserve">b) účastník konania vzal svoj návrh na začatie konania späť a konanie sa netýka iného účastníka konania alebo ostatní účastníci konania súhlasia so späťvzatím návrhu a nejde o konanie, ktoré môže začať správny orgán, </w:t>
      </w:r>
      <w:r w:rsidRPr="002C6635">
        <w:br/>
        <w:t xml:space="preserve">c) účastník konania zomrel, bol vyhlásený za mŕtveho alebo zanikol bez právneho nástupcu a konanie sa týkalo len tohto účastníka konania, </w:t>
      </w:r>
      <w:r w:rsidRPr="002C6635">
        <w:br/>
        <w:t xml:space="preserve">d) účastník konania na výzvu správneho orgánu v určenej lehote neodstránil nedostatky svojho podania a bol o možnosti zastavenia konania poučený, </w:t>
      </w:r>
      <w:r w:rsidRPr="002C6635">
        <w:br/>
      </w:r>
      <w:r w:rsidRPr="002C6635">
        <w:lastRenderedPageBreak/>
        <w:t xml:space="preserve">e) zistí, že nie je príslušným na konanie a vec nemožno postúpiť príslušnému orgánu, </w:t>
      </w:r>
      <w:r w:rsidRPr="002C6635">
        <w:br/>
        <w:t xml:space="preserve">f) zistí, že vo veci už začal konať iný príslušný správny orgán, ak sa správne orgány nedohodli inak, </w:t>
      </w:r>
      <w:r w:rsidRPr="002C6635">
        <w:br/>
        <w:t xml:space="preserve">g) zistí, že pred podaním návrhu vo veci začal konať súd, ak osobitný zákon neustanovuje inak, </w:t>
      </w:r>
      <w:r w:rsidRPr="002C6635">
        <w:br/>
        <w:t xml:space="preserve">h) odpadol dôvod konania začatého na podnet správneho orgánu, </w:t>
      </w:r>
      <w:r w:rsidRPr="002C6635">
        <w:br/>
        <w:t xml:space="preserve">i) v tej istej veci sa právoplatne rozhodlo a skutkový stav sa podstatne nezmenil, </w:t>
      </w:r>
      <w:r w:rsidRPr="002C6635">
        <w:br/>
        <w:t>j) tak ustanoví osobitný zákon.</w:t>
      </w:r>
      <w:r w:rsidRPr="002C6635">
        <w:br/>
      </w:r>
      <w:r w:rsidRPr="002C6635">
        <w:br/>
        <w:t>(2) Proti rozhodnutiu o zastavení konania podľa odseku 1 písm. b), c), f), g) a h) sa nemožno odvolať.</w:t>
      </w:r>
      <w:r w:rsidRPr="002C6635">
        <w:br/>
      </w:r>
      <w:r w:rsidRPr="002C6635">
        <w:br/>
        <w:t>(3) Rozhodnutie o zastavení konania podľa odseku 1 písm. b) a c) sa iba vyznačí v spise.</w:t>
      </w:r>
    </w:p>
    <w:p w:rsidR="00B55624" w:rsidRPr="003F4084" w:rsidRDefault="00B55624" w:rsidP="00B55624">
      <w:pPr>
        <w:spacing w:before="100" w:beforeAutospacing="1" w:after="100" w:afterAutospacing="1"/>
        <w:outlineLvl w:val="3"/>
        <w:rPr>
          <w:b/>
          <w:bCs/>
          <w:sz w:val="26"/>
          <w:szCs w:val="26"/>
        </w:rPr>
      </w:pPr>
      <w:r w:rsidRPr="003F4084">
        <w:rPr>
          <w:b/>
          <w:bCs/>
          <w:sz w:val="26"/>
          <w:szCs w:val="26"/>
        </w:rPr>
        <w:t xml:space="preserve">Medzi </w:t>
      </w:r>
      <w:r>
        <w:rPr>
          <w:b/>
          <w:bCs/>
          <w:sz w:val="26"/>
          <w:szCs w:val="26"/>
        </w:rPr>
        <w:t>Týmito- zastavení a rozhodnu</w:t>
      </w:r>
      <w:r w:rsidRPr="003F4084">
        <w:rPr>
          <w:b/>
          <w:bCs/>
          <w:sz w:val="26"/>
          <w:szCs w:val="26"/>
        </w:rPr>
        <w:t>tí je ešte aj ohliadka, znalci listiny,predvedenie,predvolanie,svedkovia....atď..VIĎ (§31-45 v správnoom konaní)!!</w:t>
      </w:r>
      <w:r>
        <w:rPr>
          <w:b/>
          <w:bCs/>
          <w:sz w:val="26"/>
          <w:szCs w:val="26"/>
        </w:rPr>
        <w:t>!!!!!</w:t>
      </w:r>
    </w:p>
    <w:p w:rsidR="00B55624" w:rsidRPr="002C6635" w:rsidRDefault="00B55624" w:rsidP="00B55624">
      <w:pPr>
        <w:spacing w:before="100" w:beforeAutospacing="1" w:after="100" w:afterAutospacing="1"/>
        <w:outlineLvl w:val="3"/>
        <w:rPr>
          <w:b/>
          <w:bCs/>
        </w:rPr>
      </w:pPr>
      <w:r w:rsidRPr="002C6635">
        <w:rPr>
          <w:bCs/>
        </w:rPr>
        <w:t xml:space="preserve">Rozhodnutie </w:t>
      </w:r>
      <w:r w:rsidRPr="002C6635">
        <w:rPr>
          <w:b/>
          <w:bCs/>
        </w:rPr>
        <w:t xml:space="preserve">§ 46 </w:t>
      </w:r>
      <w:r w:rsidRPr="002C6635">
        <w:t>Rozhodnutie musí byť v súlade so zákonmi a ostatnými právnymi predpismi, musí ho vydať orgán na to príslušný, musí vychádzať zo spoľahlivo zisteného stavu veci a musí obsahovať predpísané náležitosti.</w:t>
      </w:r>
    </w:p>
    <w:p w:rsidR="00B55624" w:rsidRPr="002C6635" w:rsidRDefault="00B55624" w:rsidP="00B55624">
      <w:pPr>
        <w:spacing w:before="100" w:beforeAutospacing="1" w:after="100" w:afterAutospacing="1"/>
        <w:outlineLvl w:val="3"/>
      </w:pPr>
      <w:r w:rsidRPr="002C6635">
        <w:rPr>
          <w:b/>
          <w:bCs/>
        </w:rPr>
        <w:t>§ 47</w:t>
      </w:r>
      <w:r w:rsidRPr="002C6635">
        <w:rPr>
          <w:b/>
          <w:bCs/>
        </w:rPr>
        <w:br/>
        <w:t xml:space="preserve">Náležitosti rozhodnutia: </w:t>
      </w:r>
      <w:r w:rsidRPr="002C6635">
        <w:t>(1) Rozhodnutie musí obsahovať výrok, odôvodnenie a poučenie o odvolaní (rozklade). Odôvodnenie nie je potrebné, ak sa všetkým účastníkom konania vyhovuje v plnom rozsahu.</w:t>
      </w:r>
      <w:r w:rsidRPr="002C6635">
        <w:br/>
        <w:t>(2) Výrok obsahuje rozhodnutie vo veci s uvedením ustanovenia právneho predpisu, podľa ktorého sa rozhodlo, prípadne aj rozhodnutie o povinnosti nahradiť trovy konania. Pokiaľ sa v rozhodnutí ukladá účastníkovi konania povinnosť na plnenie, správny orgán určí pre ňu lehotu; lehota nesmie byť kratšia, než ustanovuje osobitný zákon. (3) V odôvodnení rozhodnutia správny orgán uvedie, ktoré skutočnosti boli podkladom na rozhodnutie, akými úvahami bol vedený pri hodnotení dôkazov, ako použil správnu úvahu pri použití právnych predpisov, na základe ktorých rozhodoval, a ako sa vyrovnal s návrhmi a námietkami účastníkov konania a s ich vyjadreniami k podkladom rozhodnutia.</w:t>
      </w:r>
      <w:r w:rsidRPr="002C6635">
        <w:br/>
        <w:t>(4) Poučenie o odvolaní (rozklade) obsahuje údaj, či je rozhodnutie konečné alebo či sa možno proti nemu odvolať (podať rozklad), v akej lehote, na ktorý orgán a kde možno odvolanie podať. Poučenie obsahuje aj údaj, či rozhodnutie možno preskúmať súdom.</w:t>
      </w:r>
      <w:r w:rsidRPr="002C6635">
        <w:br/>
        <w:t>(5) V písomnom vyhotovení rozhodnutia sa uvedie aj orgán, ktorý rozhodnutie vydal, dátum vydania rozhodnutia, meno a priezvisko fyzickej osoby a názov právnickej osoby. Rozhodnutie musí mať úradnú pečiatku a podpis s uvedením mena, priezviska a funkcie oprávnenej osoby. Osobitné právne predpisy môžu ustanoviť ďalšie náležitosti rozhodnutia.</w:t>
      </w:r>
      <w:r w:rsidRPr="002C6635">
        <w:br/>
        <w:t>(6) Chyby v písaní, v počtoch a iné zrejmé nesprávnosti v písomnom vyhotovení rozhodnutia správny orgán kedykoľvek aj bez návrhu opraví a upovedomí o tom účastníkov konania.</w:t>
      </w:r>
      <w:r w:rsidRPr="002C6635">
        <w:br/>
        <w:t>(7) Osobitné zákony ustanovujú, v ktorých prípadoch sa rozhodnutie, ktorým sa účastníkovi konania v plnom rozsahu vyhovuje, len vyznačí v spise a účastníkovi konania sa namiesto písomného vyhotovenia rozhodnutia vydá osobitný doklad alebo poskytne plnenie.</w:t>
      </w:r>
    </w:p>
    <w:p w:rsidR="00B55624" w:rsidRPr="005841AD" w:rsidRDefault="00B55624" w:rsidP="00B55624">
      <w:pPr>
        <w:rPr>
          <w:b/>
          <w:color w:val="000000"/>
        </w:rPr>
      </w:pPr>
      <w:r w:rsidRPr="005841AD">
        <w:rPr>
          <w:b/>
        </w:rPr>
        <w:t xml:space="preserve">80: </w:t>
      </w:r>
      <w:r w:rsidRPr="005841AD">
        <w:rPr>
          <w:b/>
          <w:color w:val="000000"/>
        </w:rPr>
        <w:t>Vzťahy medzi zákonníkom práce a 346 ???</w:t>
      </w:r>
    </w:p>
    <w:p w:rsidR="00B55624" w:rsidRPr="00B75B5C" w:rsidRDefault="00B55624" w:rsidP="00B55624">
      <w:pPr>
        <w:rPr>
          <w:color w:val="000000"/>
        </w:rPr>
      </w:pPr>
      <w:r w:rsidRPr="005841AD">
        <w:rPr>
          <w:b/>
          <w:color w:val="000000"/>
        </w:rPr>
        <w:t xml:space="preserve">81: </w:t>
      </w:r>
      <w:r w:rsidRPr="005841AD">
        <w:rPr>
          <w:b/>
          <w:color w:val="231F20"/>
        </w:rPr>
        <w:t>SKONČENIE SLUžOBNÉHO POMERU</w:t>
      </w:r>
    </w:p>
    <w:p w:rsidR="00B55624" w:rsidRPr="00D4126D" w:rsidRDefault="00B55624" w:rsidP="00B55624">
      <w:pPr>
        <w:autoSpaceDE w:val="0"/>
        <w:autoSpaceDN w:val="0"/>
        <w:adjustRightInd w:val="0"/>
        <w:rPr>
          <w:b/>
          <w:color w:val="231F20"/>
        </w:rPr>
      </w:pPr>
      <w:r w:rsidRPr="00D4126D">
        <w:rPr>
          <w:b/>
          <w:color w:val="231F20"/>
        </w:rPr>
        <w:t>Skončenie služobného pomeru</w:t>
      </w:r>
    </w:p>
    <w:p w:rsidR="00B55624" w:rsidRPr="00D4126D" w:rsidRDefault="00B55624" w:rsidP="00B55624">
      <w:pPr>
        <w:autoSpaceDE w:val="0"/>
        <w:autoSpaceDN w:val="0"/>
        <w:adjustRightInd w:val="0"/>
        <w:rPr>
          <w:b/>
          <w:color w:val="231F20"/>
        </w:rPr>
      </w:pPr>
      <w:r w:rsidRPr="00D4126D">
        <w:rPr>
          <w:b/>
          <w:color w:val="231F20"/>
        </w:rPr>
        <w:lastRenderedPageBreak/>
        <w:t>v prípravnej štátnej službe</w:t>
      </w:r>
    </w:p>
    <w:p w:rsidR="00B55624" w:rsidRPr="00B75B5C" w:rsidRDefault="00B55624" w:rsidP="00B55624">
      <w:pPr>
        <w:autoSpaceDE w:val="0"/>
        <w:autoSpaceDN w:val="0"/>
        <w:adjustRightInd w:val="0"/>
        <w:rPr>
          <w:color w:val="231F20"/>
        </w:rPr>
      </w:pPr>
      <w:r w:rsidRPr="00B75B5C">
        <w:rPr>
          <w:color w:val="231F20"/>
        </w:rPr>
        <w:t>(1) Služobný pomer profesionálneho vojaka v</w:t>
      </w:r>
      <w:r>
        <w:rPr>
          <w:color w:val="231F20"/>
        </w:rPr>
        <w:t> </w:t>
      </w:r>
      <w:r w:rsidRPr="00B75B5C">
        <w:rPr>
          <w:color w:val="231F20"/>
        </w:rPr>
        <w:t>prípravnej</w:t>
      </w:r>
      <w:r>
        <w:rPr>
          <w:color w:val="231F20"/>
        </w:rPr>
        <w:t xml:space="preserve"> </w:t>
      </w:r>
      <w:r w:rsidRPr="00B75B5C">
        <w:rPr>
          <w:color w:val="231F20"/>
        </w:rPr>
        <w:t xml:space="preserve">štátnej službe </w:t>
      </w:r>
      <w:r w:rsidRPr="00D4126D">
        <w:rPr>
          <w:b/>
          <w:color w:val="231F20"/>
        </w:rPr>
        <w:t>skončí rozhodnutím</w:t>
      </w:r>
      <w:r>
        <w:rPr>
          <w:b/>
          <w:color w:val="231F20"/>
        </w:rPr>
        <w:t xml:space="preserve"> </w:t>
      </w:r>
      <w:r w:rsidRPr="00B75B5C">
        <w:rPr>
          <w:color w:val="231F20"/>
        </w:rPr>
        <w:t>vedúceho</w:t>
      </w:r>
      <w:r>
        <w:rPr>
          <w:color w:val="231F20"/>
        </w:rPr>
        <w:t xml:space="preserve"> </w:t>
      </w:r>
      <w:r w:rsidRPr="00B75B5C">
        <w:rPr>
          <w:color w:val="231F20"/>
        </w:rPr>
        <w:t>služobného úradu, ak</w:t>
      </w:r>
      <w:r>
        <w:rPr>
          <w:color w:val="231F20"/>
        </w:rPr>
        <w:t xml:space="preserve"> </w:t>
      </w:r>
      <w:r w:rsidRPr="00B75B5C">
        <w:rPr>
          <w:color w:val="231F20"/>
        </w:rPr>
        <w:t>a) bol vylúčený zo štúdia,</w:t>
      </w:r>
      <w:r>
        <w:rPr>
          <w:color w:val="231F20"/>
        </w:rPr>
        <w:t xml:space="preserve"> </w:t>
      </w:r>
      <w:r w:rsidRPr="00B75B5C">
        <w:rPr>
          <w:color w:val="231F20"/>
        </w:rPr>
        <w:t>b) neskončil štúdium v určenom termíne,</w:t>
      </w:r>
      <w:r>
        <w:rPr>
          <w:color w:val="231F20"/>
        </w:rPr>
        <w:t xml:space="preserve">                 </w:t>
      </w:r>
      <w:r w:rsidRPr="00B75B5C">
        <w:rPr>
          <w:color w:val="231F20"/>
        </w:rPr>
        <w:t>c) prerušil štúdium alebo zanechal štúdium na vlastnú</w:t>
      </w:r>
      <w:r>
        <w:rPr>
          <w:color w:val="231F20"/>
        </w:rPr>
        <w:t xml:space="preserve"> </w:t>
      </w:r>
      <w:r w:rsidRPr="00B75B5C">
        <w:rPr>
          <w:color w:val="231F20"/>
        </w:rPr>
        <w:t>žiadosť,</w:t>
      </w:r>
      <w:r>
        <w:rPr>
          <w:color w:val="231F20"/>
        </w:rPr>
        <w:t xml:space="preserve"> </w:t>
      </w:r>
      <w:r w:rsidRPr="00B75B5C">
        <w:rPr>
          <w:color w:val="231F20"/>
        </w:rPr>
        <w:t>d) nebol po zrušení akreditovaného študijného programu prijatý do iného akreditovaného študijného</w:t>
      </w:r>
      <w:r>
        <w:rPr>
          <w:color w:val="231F20"/>
        </w:rPr>
        <w:t xml:space="preserve"> </w:t>
      </w:r>
      <w:r w:rsidRPr="00B75B5C">
        <w:rPr>
          <w:color w:val="231F20"/>
        </w:rPr>
        <w:t>programu,</w:t>
      </w:r>
      <w:r>
        <w:rPr>
          <w:color w:val="231F20"/>
        </w:rPr>
        <w:t xml:space="preserve"> </w:t>
      </w:r>
      <w:r w:rsidRPr="00B75B5C">
        <w:rPr>
          <w:color w:val="231F20"/>
        </w:rPr>
        <w:t>e) neskončil úspešne základný vojenský výcvik alebo</w:t>
      </w:r>
      <w:r>
        <w:rPr>
          <w:color w:val="231F20"/>
        </w:rPr>
        <w:t xml:space="preserve"> </w:t>
      </w:r>
      <w:r w:rsidRPr="00B75B5C">
        <w:rPr>
          <w:color w:val="231F20"/>
        </w:rPr>
        <w:t>dôstojnícky kurz pre absolventov civilných vysokých</w:t>
      </w:r>
      <w:r>
        <w:rPr>
          <w:color w:val="231F20"/>
        </w:rPr>
        <w:t xml:space="preserve"> </w:t>
      </w:r>
      <w:r w:rsidRPr="00B75B5C">
        <w:rPr>
          <w:color w:val="231F20"/>
        </w:rPr>
        <w:t>škôl v termíne určenom vzdelávacím a</w:t>
      </w:r>
      <w:r>
        <w:rPr>
          <w:color w:val="231F20"/>
        </w:rPr>
        <w:t> </w:t>
      </w:r>
      <w:r w:rsidRPr="00B75B5C">
        <w:rPr>
          <w:color w:val="231F20"/>
        </w:rPr>
        <w:t>výcvikovým</w:t>
      </w:r>
      <w:r>
        <w:rPr>
          <w:color w:val="231F20"/>
        </w:rPr>
        <w:t xml:space="preserve"> </w:t>
      </w:r>
      <w:r w:rsidRPr="00B75B5C">
        <w:rPr>
          <w:color w:val="231F20"/>
        </w:rPr>
        <w:t>programom vojenského vzdelávacieho a výcvikového</w:t>
      </w:r>
    </w:p>
    <w:p w:rsidR="00B55624" w:rsidRPr="00B75B5C" w:rsidRDefault="00B55624" w:rsidP="00B55624">
      <w:pPr>
        <w:autoSpaceDE w:val="0"/>
        <w:autoSpaceDN w:val="0"/>
        <w:adjustRightInd w:val="0"/>
        <w:rPr>
          <w:color w:val="231F20"/>
        </w:rPr>
      </w:pPr>
      <w:r w:rsidRPr="00B75B5C">
        <w:rPr>
          <w:color w:val="231F20"/>
        </w:rPr>
        <w:t>zariadenia.</w:t>
      </w:r>
      <w:r>
        <w:rPr>
          <w:color w:val="231F20"/>
        </w:rPr>
        <w:t xml:space="preserve"> </w:t>
      </w:r>
      <w:r w:rsidRPr="00B75B5C">
        <w:rPr>
          <w:color w:val="231F20"/>
        </w:rPr>
        <w:t>(2) Služobný pomer profesionálneho vojaka v</w:t>
      </w:r>
      <w:r>
        <w:rPr>
          <w:color w:val="231F20"/>
        </w:rPr>
        <w:t> </w:t>
      </w:r>
      <w:r w:rsidRPr="00B75B5C">
        <w:rPr>
          <w:color w:val="231F20"/>
        </w:rPr>
        <w:t>prípravnej</w:t>
      </w:r>
      <w:r>
        <w:rPr>
          <w:color w:val="231F20"/>
        </w:rPr>
        <w:t xml:space="preserve"> </w:t>
      </w:r>
      <w:r w:rsidRPr="00B75B5C">
        <w:rPr>
          <w:color w:val="231F20"/>
        </w:rPr>
        <w:t xml:space="preserve">štátnej službe sa skončí aj na základe </w:t>
      </w:r>
      <w:r w:rsidRPr="00D4126D">
        <w:rPr>
          <w:b/>
          <w:color w:val="231F20"/>
        </w:rPr>
        <w:t>žiadosti profesionálneho vojaka</w:t>
      </w:r>
      <w:r w:rsidRPr="00B75B5C">
        <w:rPr>
          <w:color w:val="231F20"/>
        </w:rPr>
        <w:t>.</w:t>
      </w:r>
      <w:r>
        <w:rPr>
          <w:color w:val="231F20"/>
        </w:rPr>
        <w:t xml:space="preserve"> </w:t>
      </w:r>
      <w:r w:rsidRPr="00B75B5C">
        <w:rPr>
          <w:color w:val="231F20"/>
        </w:rPr>
        <w:t>(3) Rozhodnutie o skončení služobného pomeru sa</w:t>
      </w:r>
      <w:r>
        <w:rPr>
          <w:color w:val="231F20"/>
        </w:rPr>
        <w:t xml:space="preserve"> </w:t>
      </w:r>
      <w:r w:rsidRPr="00B75B5C">
        <w:rPr>
          <w:color w:val="231F20"/>
        </w:rPr>
        <w:t>profesionálnemu vojakovi doručí najneskôr do 15 dní</w:t>
      </w:r>
      <w:r>
        <w:rPr>
          <w:color w:val="231F20"/>
        </w:rPr>
        <w:t xml:space="preserve"> </w:t>
      </w:r>
      <w:r w:rsidRPr="00B75B5C">
        <w:rPr>
          <w:color w:val="231F20"/>
        </w:rPr>
        <w:t>odo dňa vzniku dôvodu na skončenie služobného pomeru</w:t>
      </w:r>
      <w:r>
        <w:rPr>
          <w:color w:val="231F20"/>
        </w:rPr>
        <w:t xml:space="preserve"> </w:t>
      </w:r>
      <w:r w:rsidRPr="00B75B5C">
        <w:rPr>
          <w:color w:val="231F20"/>
        </w:rPr>
        <w:t>v prípravnej štátnej službe. Služobný pomer</w:t>
      </w:r>
      <w:r>
        <w:rPr>
          <w:color w:val="231F20"/>
        </w:rPr>
        <w:t xml:space="preserve"> </w:t>
      </w:r>
      <w:r w:rsidRPr="00B75B5C">
        <w:rPr>
          <w:color w:val="231F20"/>
        </w:rPr>
        <w:t>skončí dňom doručenia rozhodnutia; deň doručenia sa vyznačí v rozhodnutí.</w:t>
      </w:r>
      <w:r>
        <w:rPr>
          <w:color w:val="231F20"/>
        </w:rPr>
        <w:t xml:space="preserve"> </w:t>
      </w:r>
      <w:r w:rsidRPr="00B75B5C">
        <w:rPr>
          <w:color w:val="231F20"/>
        </w:rPr>
        <w:t>Skončenie služobného</w:t>
      </w:r>
      <w:r>
        <w:rPr>
          <w:color w:val="231F20"/>
        </w:rPr>
        <w:t xml:space="preserve"> </w:t>
      </w:r>
      <w:r w:rsidRPr="00B75B5C">
        <w:rPr>
          <w:color w:val="231F20"/>
        </w:rPr>
        <w:t>pomeru prepustením</w:t>
      </w:r>
      <w:r>
        <w:rPr>
          <w:color w:val="231F20"/>
        </w:rPr>
        <w:t xml:space="preserve"> </w:t>
      </w:r>
      <w:r w:rsidRPr="00B75B5C">
        <w:rPr>
          <w:color w:val="231F20"/>
        </w:rPr>
        <w:t>§ 70</w:t>
      </w:r>
      <w:r>
        <w:rPr>
          <w:color w:val="231F20"/>
        </w:rPr>
        <w:t xml:space="preserve"> </w:t>
      </w:r>
      <w:r w:rsidRPr="00B75B5C">
        <w:rPr>
          <w:color w:val="231F20"/>
        </w:rPr>
        <w:t>(1) Služobný pomer profesionálneho vojaka sa skončí</w:t>
      </w:r>
      <w:r>
        <w:rPr>
          <w:color w:val="231F20"/>
        </w:rPr>
        <w:t xml:space="preserve"> </w:t>
      </w:r>
      <w:r w:rsidRPr="00D4126D">
        <w:rPr>
          <w:b/>
          <w:color w:val="231F20"/>
        </w:rPr>
        <w:t>prepustením</w:t>
      </w:r>
      <w:r w:rsidRPr="00B75B5C">
        <w:rPr>
          <w:color w:val="231F20"/>
        </w:rPr>
        <w:t>, ak</w:t>
      </w:r>
      <w:r>
        <w:rPr>
          <w:color w:val="231F20"/>
        </w:rPr>
        <w:t xml:space="preserve"> </w:t>
      </w:r>
      <w:r w:rsidRPr="00B75B5C">
        <w:rPr>
          <w:color w:val="231F20"/>
        </w:rPr>
        <w:t>a) v dôsledku organizačnej zmeny nie je pre neho</w:t>
      </w:r>
      <w:r>
        <w:rPr>
          <w:color w:val="231F20"/>
        </w:rPr>
        <w:t xml:space="preserve"> </w:t>
      </w:r>
      <w:r w:rsidRPr="00B75B5C">
        <w:rPr>
          <w:color w:val="231F20"/>
        </w:rPr>
        <w:t>v štátnej službe iná funkcia, do ktorej by mohol byť</w:t>
      </w:r>
      <w:r>
        <w:rPr>
          <w:color w:val="231F20"/>
        </w:rPr>
        <w:t xml:space="preserve"> </w:t>
      </w:r>
      <w:r w:rsidRPr="00B75B5C">
        <w:rPr>
          <w:color w:val="231F20"/>
        </w:rPr>
        <w:t>ustanovený,</w:t>
      </w:r>
      <w:r>
        <w:rPr>
          <w:color w:val="231F20"/>
        </w:rPr>
        <w:t xml:space="preserve"> </w:t>
      </w:r>
      <w:r w:rsidRPr="00B75B5C">
        <w:rPr>
          <w:color w:val="231F20"/>
        </w:rPr>
        <w:t>b) podľ</w:t>
      </w:r>
      <w:r>
        <w:rPr>
          <w:color w:val="231F20"/>
        </w:rPr>
        <w:t xml:space="preserve">a právoplatného </w:t>
      </w:r>
      <w:r w:rsidRPr="00B75B5C">
        <w:rPr>
          <w:color w:val="231F20"/>
        </w:rPr>
        <w:t>rozhodnutia prieskumnej komisie</w:t>
      </w:r>
      <w:r>
        <w:rPr>
          <w:color w:val="231F20"/>
        </w:rPr>
        <w:t xml:space="preserve"> </w:t>
      </w:r>
      <w:r w:rsidRPr="00B75B5C">
        <w:rPr>
          <w:color w:val="231F20"/>
        </w:rPr>
        <w:t>je trvalo nespôsobilý vykonávať doterajšiu</w:t>
      </w:r>
    </w:p>
    <w:p w:rsidR="00B55624" w:rsidRPr="00B75B5C" w:rsidRDefault="00B55624" w:rsidP="00B55624">
      <w:pPr>
        <w:autoSpaceDE w:val="0"/>
        <w:autoSpaceDN w:val="0"/>
        <w:adjustRightInd w:val="0"/>
        <w:rPr>
          <w:color w:val="231F20"/>
        </w:rPr>
      </w:pPr>
      <w:r w:rsidRPr="00B75B5C">
        <w:rPr>
          <w:color w:val="231F20"/>
        </w:rPr>
        <w:t>funkciu a nie je pre neho iná funkcia, ktorej výkon by</w:t>
      </w:r>
      <w:r>
        <w:rPr>
          <w:color w:val="231F20"/>
        </w:rPr>
        <w:t xml:space="preserve"> </w:t>
      </w:r>
      <w:r w:rsidRPr="00B75B5C">
        <w:rPr>
          <w:color w:val="231F20"/>
        </w:rPr>
        <w:t>nebol na ujmu jeho zdravia,</w:t>
      </w:r>
      <w:r>
        <w:rPr>
          <w:color w:val="231F20"/>
        </w:rPr>
        <w:t xml:space="preserve"> </w:t>
      </w:r>
      <w:r w:rsidRPr="00B75B5C">
        <w:rPr>
          <w:color w:val="231F20"/>
        </w:rPr>
        <w:t>c) podľ</w:t>
      </w:r>
      <w:r>
        <w:rPr>
          <w:color w:val="231F20"/>
        </w:rPr>
        <w:t xml:space="preserve">a </w:t>
      </w:r>
      <w:r w:rsidRPr="00B75B5C">
        <w:rPr>
          <w:color w:val="231F20"/>
        </w:rPr>
        <w:t>právoplatného rozhodnutia prieskumnej komisie</w:t>
      </w:r>
      <w:r>
        <w:rPr>
          <w:color w:val="231F20"/>
        </w:rPr>
        <w:t xml:space="preserve"> </w:t>
      </w:r>
      <w:r w:rsidRPr="00B75B5C">
        <w:rPr>
          <w:color w:val="231F20"/>
        </w:rPr>
        <w:t>je trvalo nespôsobilý vykonávať štátnu službu,</w:t>
      </w:r>
      <w:r>
        <w:rPr>
          <w:color w:val="231F20"/>
        </w:rPr>
        <w:t xml:space="preserve">                    d) </w:t>
      </w:r>
      <w:r w:rsidRPr="00B75B5C">
        <w:rPr>
          <w:color w:val="231F20"/>
        </w:rPr>
        <w:t>závažným spôsobom porušil niektorú základnú povinnosť</w:t>
      </w:r>
      <w:r>
        <w:rPr>
          <w:color w:val="231F20"/>
        </w:rPr>
        <w:t xml:space="preserve"> </w:t>
      </w:r>
      <w:r w:rsidRPr="00B75B5C">
        <w:rPr>
          <w:color w:val="231F20"/>
        </w:rPr>
        <w:t>ustanovenú týmto zákonom alebo porušil</w:t>
      </w:r>
    </w:p>
    <w:p w:rsidR="00B55624" w:rsidRPr="00B75B5C" w:rsidRDefault="00B55624" w:rsidP="00B55624">
      <w:pPr>
        <w:autoSpaceDE w:val="0"/>
        <w:autoSpaceDN w:val="0"/>
        <w:adjustRightInd w:val="0"/>
        <w:rPr>
          <w:color w:val="231F20"/>
        </w:rPr>
      </w:pPr>
      <w:r w:rsidRPr="00B75B5C">
        <w:rPr>
          <w:color w:val="231F20"/>
        </w:rPr>
        <w:t>niektorý zákaz ustanovený týmto zákonom,</w:t>
      </w:r>
      <w:r>
        <w:rPr>
          <w:color w:val="231F20"/>
        </w:rPr>
        <w:t xml:space="preserve"> </w:t>
      </w:r>
      <w:r w:rsidRPr="00B75B5C">
        <w:rPr>
          <w:color w:val="231F20"/>
        </w:rPr>
        <w:t>e) podľa právoplatného služobného hodnotenia je hodnotený</w:t>
      </w:r>
      <w:r>
        <w:rPr>
          <w:color w:val="231F20"/>
        </w:rPr>
        <w:t xml:space="preserve"> </w:t>
      </w:r>
      <w:r w:rsidRPr="00B75B5C">
        <w:rPr>
          <w:color w:val="231F20"/>
        </w:rPr>
        <w:t>ako nespôsobilý vykonávať štátnu službu,</w:t>
      </w:r>
      <w:r>
        <w:rPr>
          <w:color w:val="231F20"/>
        </w:rPr>
        <w:t xml:space="preserve"> </w:t>
      </w:r>
      <w:r w:rsidRPr="00B75B5C">
        <w:rPr>
          <w:color w:val="231F20"/>
        </w:rPr>
        <w:t>f) bol právoplatne odsúdený pre úmyselný trestný čin</w:t>
      </w:r>
      <w:r>
        <w:rPr>
          <w:color w:val="231F20"/>
        </w:rPr>
        <w:t xml:space="preserve"> </w:t>
      </w:r>
      <w:r w:rsidRPr="00B75B5C">
        <w:rPr>
          <w:color w:val="231F20"/>
        </w:rPr>
        <w:t>alebo pre trestný čin na nepodmienečný trest odňatia</w:t>
      </w:r>
      <w:r>
        <w:rPr>
          <w:color w:val="231F20"/>
        </w:rPr>
        <w:t xml:space="preserve"> </w:t>
      </w:r>
      <w:r w:rsidRPr="00B75B5C">
        <w:rPr>
          <w:color w:val="231F20"/>
        </w:rPr>
        <w:t>slobody,</w:t>
      </w:r>
      <w:r>
        <w:rPr>
          <w:color w:val="231F20"/>
        </w:rPr>
        <w:t xml:space="preserve"> </w:t>
      </w:r>
      <w:r w:rsidRPr="00B75B5C">
        <w:rPr>
          <w:color w:val="231F20"/>
        </w:rPr>
        <w:t>g) prestal spĺňať niektorú z podmienok podľa § 13</w:t>
      </w:r>
      <w:r>
        <w:rPr>
          <w:color w:val="231F20"/>
        </w:rPr>
        <w:t xml:space="preserve"> </w:t>
      </w:r>
      <w:r w:rsidRPr="00B75B5C">
        <w:rPr>
          <w:color w:val="231F20"/>
        </w:rPr>
        <w:t>ods. 1 písm. d), f) až</w:t>
      </w:r>
      <w:r>
        <w:rPr>
          <w:color w:val="231F20"/>
        </w:rPr>
        <w:t xml:space="preserve"> h) a l) alebo prestal </w:t>
      </w:r>
      <w:r w:rsidRPr="00B75B5C">
        <w:rPr>
          <w:color w:val="231F20"/>
        </w:rPr>
        <w:t>spĺňať podmienku</w:t>
      </w:r>
      <w:r>
        <w:rPr>
          <w:color w:val="231F20"/>
        </w:rPr>
        <w:t xml:space="preserve"> </w:t>
      </w:r>
      <w:r w:rsidRPr="00B75B5C">
        <w:rPr>
          <w:color w:val="231F20"/>
        </w:rPr>
        <w:t>podľa § 13 ods. 1 písm. m) a nie je pre neho</w:t>
      </w:r>
      <w:r>
        <w:rPr>
          <w:color w:val="231F20"/>
        </w:rPr>
        <w:t xml:space="preserve"> </w:t>
      </w:r>
      <w:r w:rsidRPr="00B75B5C">
        <w:rPr>
          <w:color w:val="231F20"/>
        </w:rPr>
        <w:t>v štátnej službe iná funkcia, do ktorej by mohol byť</w:t>
      </w:r>
      <w:r>
        <w:rPr>
          <w:color w:val="231F20"/>
        </w:rPr>
        <w:t xml:space="preserve"> </w:t>
      </w:r>
      <w:r w:rsidRPr="00B75B5C">
        <w:rPr>
          <w:color w:val="231F20"/>
        </w:rPr>
        <w:t>ustanovený,</w:t>
      </w:r>
      <w:r>
        <w:rPr>
          <w:color w:val="231F20"/>
        </w:rPr>
        <w:t xml:space="preserve"> </w:t>
      </w:r>
      <w:r w:rsidRPr="00B75B5C">
        <w:rPr>
          <w:color w:val="231F20"/>
        </w:rPr>
        <w:t>h) nie je pre neho v štátnej službe iná funkcia, do ktorej</w:t>
      </w:r>
      <w:r>
        <w:rPr>
          <w:color w:val="231F20"/>
        </w:rPr>
        <w:t xml:space="preserve"> </w:t>
      </w:r>
      <w:r w:rsidRPr="00B75B5C">
        <w:rPr>
          <w:color w:val="231F20"/>
        </w:rPr>
        <w:t>by mohol byť ustanovený, a ide o profesionálneho</w:t>
      </w:r>
    </w:p>
    <w:p w:rsidR="00B55624" w:rsidRPr="00B75B5C" w:rsidRDefault="00B55624" w:rsidP="00B55624">
      <w:pPr>
        <w:autoSpaceDE w:val="0"/>
        <w:autoSpaceDN w:val="0"/>
        <w:adjustRightInd w:val="0"/>
        <w:rPr>
          <w:color w:val="231F20"/>
        </w:rPr>
      </w:pPr>
      <w:r w:rsidRPr="00B75B5C">
        <w:rPr>
          <w:color w:val="231F20"/>
        </w:rPr>
        <w:t>vojaka, ktorému</w:t>
      </w:r>
      <w:r>
        <w:rPr>
          <w:color w:val="231F20"/>
        </w:rPr>
        <w:t xml:space="preserve"> </w:t>
      </w:r>
      <w:r w:rsidRPr="00B75B5C">
        <w:rPr>
          <w:color w:val="231F20"/>
        </w:rPr>
        <w:t>1. zanikol služobný pomer prokurátora,</w:t>
      </w:r>
      <w:r>
        <w:rPr>
          <w:color w:val="231F20"/>
        </w:rPr>
        <w:t xml:space="preserve"> </w:t>
      </w:r>
      <w:r w:rsidRPr="00B75B5C">
        <w:rPr>
          <w:color w:val="231F20"/>
        </w:rPr>
        <w:t>2. zanikol služobný pomer právneho čakateľa prokuratúry,</w:t>
      </w:r>
      <w:r>
        <w:rPr>
          <w:color w:val="231F20"/>
        </w:rPr>
        <w:t xml:space="preserve"> </w:t>
      </w:r>
      <w:r w:rsidRPr="00B75B5C">
        <w:rPr>
          <w:color w:val="231F20"/>
        </w:rPr>
        <w:t>3. zanikol výkon funkcie sudcu,</w:t>
      </w:r>
      <w:r>
        <w:rPr>
          <w:color w:val="231F20"/>
        </w:rPr>
        <w:t xml:space="preserve"> </w:t>
      </w:r>
      <w:r w:rsidRPr="00B75B5C">
        <w:rPr>
          <w:color w:val="231F20"/>
        </w:rPr>
        <w:t>4. skončila prípravná služba justičného čakateľa</w:t>
      </w:r>
      <w:r>
        <w:rPr>
          <w:color w:val="231F20"/>
        </w:rPr>
        <w:t xml:space="preserve"> pred </w:t>
      </w:r>
      <w:r w:rsidRPr="00B75B5C">
        <w:rPr>
          <w:color w:val="231F20"/>
        </w:rPr>
        <w:t>vykonaním odbornej justičnej skúšky alebo</w:t>
      </w:r>
      <w:r>
        <w:rPr>
          <w:color w:val="231F20"/>
        </w:rPr>
        <w:t xml:space="preserve"> </w:t>
      </w:r>
      <w:r w:rsidRPr="00B75B5C">
        <w:rPr>
          <w:color w:val="231F20"/>
        </w:rPr>
        <w:t>nezložením odbornej justičnej skúšky alebo ktorému</w:t>
      </w:r>
    </w:p>
    <w:p w:rsidR="00B55624" w:rsidRPr="00B75B5C" w:rsidRDefault="00B55624" w:rsidP="00B55624">
      <w:pPr>
        <w:autoSpaceDE w:val="0"/>
        <w:autoSpaceDN w:val="0"/>
        <w:adjustRightInd w:val="0"/>
        <w:rPr>
          <w:color w:val="231F20"/>
        </w:rPr>
      </w:pPr>
      <w:r w:rsidRPr="00B75B5C">
        <w:rPr>
          <w:color w:val="231F20"/>
        </w:rPr>
        <w:t>skončila jeho stála štátna služba pred vymenovaním</w:t>
      </w:r>
      <w:r>
        <w:rPr>
          <w:color w:val="231F20"/>
        </w:rPr>
        <w:t xml:space="preserve"> </w:t>
      </w:r>
      <w:r w:rsidRPr="00B75B5C">
        <w:rPr>
          <w:color w:val="231F20"/>
        </w:rPr>
        <w:t>do funkcie sudcu,</w:t>
      </w:r>
      <w:r>
        <w:rPr>
          <w:color w:val="231F20"/>
        </w:rPr>
        <w:t xml:space="preserve"> </w:t>
      </w:r>
      <w:r w:rsidRPr="00B75B5C">
        <w:rPr>
          <w:color w:val="231F20"/>
        </w:rPr>
        <w:t>i) mu uplynula maximálna doba služby, j) mu uplynula doba výsluhy v hodnosti a nebol zaradený do programu udržiavania.......</w:t>
      </w:r>
      <w:r w:rsidRPr="0045454E">
        <w:rPr>
          <w:b/>
          <w:color w:val="231F20"/>
        </w:rPr>
        <w:t>atď...</w:t>
      </w:r>
      <w:r>
        <w:rPr>
          <w:b/>
          <w:color w:val="231F20"/>
        </w:rPr>
        <w:t>!!</w:t>
      </w:r>
    </w:p>
    <w:p w:rsidR="00B55624" w:rsidRPr="0045454E" w:rsidRDefault="00B55624" w:rsidP="00B55624">
      <w:pPr>
        <w:autoSpaceDE w:val="0"/>
        <w:autoSpaceDN w:val="0"/>
        <w:adjustRightInd w:val="0"/>
        <w:rPr>
          <w:b/>
          <w:color w:val="231F20"/>
        </w:rPr>
      </w:pPr>
      <w:r w:rsidRPr="0045454E">
        <w:rPr>
          <w:b/>
          <w:color w:val="231F20"/>
        </w:rPr>
        <w:t>Služobný pomer profesionálneho vojaka sa skončí</w:t>
      </w:r>
      <w:r>
        <w:rPr>
          <w:b/>
          <w:color w:val="231F20"/>
        </w:rPr>
        <w:t xml:space="preserve"> </w:t>
      </w:r>
      <w:r w:rsidRPr="0045454E">
        <w:rPr>
          <w:b/>
          <w:color w:val="231F20"/>
        </w:rPr>
        <w:t>prepustením,</w:t>
      </w:r>
      <w:r w:rsidRPr="00B75B5C">
        <w:rPr>
          <w:color w:val="231F20"/>
        </w:rPr>
        <w:t xml:space="preserve"> ak bol </w:t>
      </w:r>
      <w:r>
        <w:rPr>
          <w:b/>
          <w:color w:val="231F20"/>
        </w:rPr>
        <w:t xml:space="preserve">zvolený alebo </w:t>
      </w:r>
      <w:r w:rsidRPr="00D4126D">
        <w:rPr>
          <w:b/>
          <w:color w:val="231F20"/>
        </w:rPr>
        <w:t xml:space="preserve">vymenovaný </w:t>
      </w:r>
      <w:r w:rsidRPr="00B75B5C">
        <w:rPr>
          <w:color w:val="231F20"/>
        </w:rPr>
        <w:t>do</w:t>
      </w:r>
      <w:r>
        <w:rPr>
          <w:color w:val="231F20"/>
        </w:rPr>
        <w:t xml:space="preserve"> </w:t>
      </w:r>
      <w:r w:rsidRPr="00B75B5C">
        <w:rPr>
          <w:color w:val="231F20"/>
        </w:rPr>
        <w:t>funkcie</w:t>
      </w:r>
      <w:r>
        <w:rPr>
          <w:b/>
          <w:color w:val="231F20"/>
        </w:rPr>
        <w:t xml:space="preserve"> </w:t>
      </w:r>
      <w:r w:rsidRPr="00B75B5C">
        <w:rPr>
          <w:color w:val="231F20"/>
        </w:rPr>
        <w:t>a) prezidenta Slovenskej republiky,</w:t>
      </w:r>
      <w:r>
        <w:rPr>
          <w:b/>
          <w:color w:val="231F20"/>
        </w:rPr>
        <w:t xml:space="preserve"> </w:t>
      </w:r>
      <w:r w:rsidRPr="00B75B5C">
        <w:rPr>
          <w:color w:val="231F20"/>
        </w:rPr>
        <w:t>b) poslanca Národnej rady Slovenskej republiky,</w:t>
      </w:r>
      <w:r>
        <w:rPr>
          <w:b/>
          <w:color w:val="231F20"/>
        </w:rPr>
        <w:t xml:space="preserve"> </w:t>
      </w:r>
      <w:r w:rsidRPr="00B75B5C">
        <w:rPr>
          <w:color w:val="231F20"/>
        </w:rPr>
        <w:t>c) poslanca Európskeho parlamentu,</w:t>
      </w:r>
      <w:r>
        <w:rPr>
          <w:b/>
          <w:color w:val="231F20"/>
        </w:rPr>
        <w:t xml:space="preserve"> </w:t>
      </w:r>
      <w:r w:rsidRPr="00B75B5C">
        <w:rPr>
          <w:color w:val="231F20"/>
        </w:rPr>
        <w:t>d) člena vlády,</w:t>
      </w:r>
      <w:r>
        <w:rPr>
          <w:b/>
          <w:color w:val="231F20"/>
        </w:rPr>
        <w:t xml:space="preserve"> </w:t>
      </w:r>
      <w:r w:rsidRPr="00B75B5C">
        <w:rPr>
          <w:color w:val="231F20"/>
        </w:rPr>
        <w:t>e) vedúceho Úradu vlády,</w:t>
      </w:r>
      <w:r>
        <w:rPr>
          <w:b/>
          <w:color w:val="231F20"/>
        </w:rPr>
        <w:t xml:space="preserve"> </w:t>
      </w:r>
      <w:r w:rsidRPr="00B75B5C">
        <w:rPr>
          <w:color w:val="231F20"/>
        </w:rPr>
        <w:t>f) predsedu ostatných ústredných orgánov štátnej</w:t>
      </w:r>
      <w:r>
        <w:rPr>
          <w:b/>
          <w:color w:val="231F20"/>
        </w:rPr>
        <w:t xml:space="preserve"> </w:t>
      </w:r>
      <w:r w:rsidRPr="00B75B5C">
        <w:rPr>
          <w:color w:val="231F20"/>
        </w:rPr>
        <w:t>správy,</w:t>
      </w:r>
      <w:r>
        <w:rPr>
          <w:b/>
          <w:color w:val="231F20"/>
        </w:rPr>
        <w:t xml:space="preserve"> </w:t>
      </w:r>
      <w:r w:rsidRPr="00B75B5C">
        <w:rPr>
          <w:color w:val="231F20"/>
        </w:rPr>
        <w:t>g) sudcu Ústavného súdu Slovenskej republiky,</w:t>
      </w:r>
      <w:r>
        <w:rPr>
          <w:b/>
          <w:color w:val="231F20"/>
        </w:rPr>
        <w:t xml:space="preserve"> </w:t>
      </w:r>
      <w:r w:rsidRPr="00B75B5C">
        <w:rPr>
          <w:color w:val="231F20"/>
        </w:rPr>
        <w:t>h) generálneho prokurátora Slovenskej republiky a</w:t>
      </w:r>
      <w:r>
        <w:rPr>
          <w:color w:val="231F20"/>
        </w:rPr>
        <w:t> </w:t>
      </w:r>
      <w:r w:rsidRPr="00B75B5C">
        <w:rPr>
          <w:color w:val="231F20"/>
        </w:rPr>
        <w:t>námestníka</w:t>
      </w:r>
      <w:r>
        <w:rPr>
          <w:b/>
          <w:color w:val="231F20"/>
        </w:rPr>
        <w:t xml:space="preserve"> </w:t>
      </w:r>
      <w:r w:rsidRPr="00B75B5C">
        <w:rPr>
          <w:color w:val="231F20"/>
        </w:rPr>
        <w:t>generálneho prokurátora Slovenskej republiky</w:t>
      </w:r>
    </w:p>
    <w:p w:rsidR="00B55624" w:rsidRPr="00B75B5C" w:rsidRDefault="00B55624" w:rsidP="00B55624">
      <w:pPr>
        <w:autoSpaceDE w:val="0"/>
        <w:autoSpaceDN w:val="0"/>
        <w:adjustRightInd w:val="0"/>
        <w:rPr>
          <w:color w:val="231F20"/>
        </w:rPr>
      </w:pPr>
      <w:r w:rsidRPr="00B75B5C">
        <w:rPr>
          <w:color w:val="231F20"/>
        </w:rPr>
        <w:t>s výnimkou hlavného vojenského prokurátora,</w:t>
      </w:r>
      <w:r>
        <w:rPr>
          <w:color w:val="231F20"/>
        </w:rPr>
        <w:t xml:space="preserve"> </w:t>
      </w:r>
      <w:r w:rsidRPr="00B75B5C">
        <w:rPr>
          <w:color w:val="231F20"/>
        </w:rPr>
        <w:t>i) predsedu alebo podpredsedu Najvyššieho kontrolného</w:t>
      </w:r>
      <w:r>
        <w:rPr>
          <w:color w:val="231F20"/>
        </w:rPr>
        <w:t xml:space="preserve"> </w:t>
      </w:r>
      <w:r w:rsidRPr="00B75B5C">
        <w:rPr>
          <w:color w:val="231F20"/>
        </w:rPr>
        <w:t>úradu Slovenskej republiky,</w:t>
      </w:r>
      <w:r>
        <w:rPr>
          <w:color w:val="231F20"/>
        </w:rPr>
        <w:t xml:space="preserve"> </w:t>
      </w:r>
      <w:r w:rsidRPr="00B75B5C">
        <w:rPr>
          <w:color w:val="231F20"/>
        </w:rPr>
        <w:t>j) guvernéra alebo viceguvernéra Národnej banky Slovenska,</w:t>
      </w:r>
    </w:p>
    <w:p w:rsidR="00B55624" w:rsidRDefault="00B55624" w:rsidP="00B55624">
      <w:pPr>
        <w:autoSpaceDE w:val="0"/>
        <w:autoSpaceDN w:val="0"/>
        <w:adjustRightInd w:val="0"/>
        <w:rPr>
          <w:b/>
          <w:color w:val="231F20"/>
        </w:rPr>
      </w:pPr>
      <w:r w:rsidRPr="00B75B5C">
        <w:rPr>
          <w:color w:val="231F20"/>
        </w:rPr>
        <w:t>k) verejného ochrancu práv</w:t>
      </w:r>
      <w:r>
        <w:rPr>
          <w:color w:val="231F20"/>
        </w:rPr>
        <w:t>...</w:t>
      </w:r>
      <w:r w:rsidRPr="0045454E">
        <w:rPr>
          <w:b/>
          <w:color w:val="231F20"/>
        </w:rPr>
        <w:t>atĎ....!!!</w:t>
      </w:r>
    </w:p>
    <w:p w:rsidR="00B55624" w:rsidRDefault="00B55624" w:rsidP="00B55624">
      <w:pPr>
        <w:autoSpaceDE w:val="0"/>
        <w:autoSpaceDN w:val="0"/>
        <w:adjustRightInd w:val="0"/>
        <w:rPr>
          <w:color w:val="231F20"/>
        </w:rPr>
      </w:pPr>
      <w:r w:rsidRPr="00D4126D">
        <w:rPr>
          <w:b/>
          <w:color w:val="231F20"/>
        </w:rPr>
        <w:t>Skončenie služobného pomeru zánikom</w:t>
      </w:r>
      <w:r w:rsidRPr="0045454E">
        <w:rPr>
          <w:color w:val="231F20"/>
        </w:rPr>
        <w:t xml:space="preserve"> : Zánik služobného pomeru úmrtím alebo vyhlásením za mŕtveho, Zánik služobného pomeru stratou vojenskej hodnosti</w:t>
      </w:r>
      <w:r>
        <w:rPr>
          <w:color w:val="231F20"/>
        </w:rPr>
        <w:t>..</w:t>
      </w:r>
    </w:p>
    <w:p w:rsidR="00B55624" w:rsidRDefault="00B55624" w:rsidP="00B55624">
      <w:pPr>
        <w:pStyle w:val="Nadpis4"/>
        <w:rPr>
          <w:rFonts w:ascii="Cambria" w:eastAsia="Times New Roman" w:hAnsi="Cambria" w:cs="Times New Roman"/>
          <w:color w:val="231F20"/>
        </w:rPr>
      </w:pPr>
    </w:p>
    <w:p w:rsidR="00B55624" w:rsidRDefault="00B55624" w:rsidP="00B55624">
      <w:pPr>
        <w:pStyle w:val="Nadpis4"/>
        <w:rPr>
          <w:rFonts w:ascii="Cambria" w:eastAsia="Times New Roman" w:hAnsi="Cambria" w:cs="Times New Roman"/>
          <w:color w:val="231F20"/>
        </w:rPr>
      </w:pPr>
    </w:p>
    <w:p w:rsidR="00B55624" w:rsidRDefault="00B55624" w:rsidP="00B55624">
      <w:pPr>
        <w:pStyle w:val="Nadpis4"/>
        <w:rPr>
          <w:rFonts w:ascii="Cambria" w:eastAsia="Times New Roman" w:hAnsi="Cambria" w:cs="Times New Roman"/>
          <w:b w:val="0"/>
          <w:color w:val="231F20"/>
        </w:rPr>
      </w:pPr>
      <w:r w:rsidRPr="00FA14B8">
        <w:rPr>
          <w:rFonts w:ascii="Cambria" w:eastAsia="Times New Roman" w:hAnsi="Cambria" w:cs="Times New Roman"/>
          <w:color w:val="231F20"/>
        </w:rPr>
        <w:t>82: zásady zákonníka práce</w:t>
      </w:r>
      <w:r w:rsidRPr="005841AD">
        <w:rPr>
          <w:rFonts w:ascii="Cambria" w:eastAsia="Times New Roman" w:hAnsi="Cambria" w:cs="Times New Roman"/>
          <w:b w:val="0"/>
          <w:color w:val="231F20"/>
        </w:rPr>
        <w:t xml:space="preserve"> </w:t>
      </w:r>
    </w:p>
    <w:p w:rsidR="00B55624" w:rsidRDefault="00B55624" w:rsidP="00B55624">
      <w:pPr>
        <w:pStyle w:val="Nadpis4"/>
        <w:rPr>
          <w:rFonts w:ascii="Cambria" w:eastAsia="Times New Roman" w:hAnsi="Cambria" w:cs="Times New Roman"/>
          <w:b w:val="0"/>
          <w:color w:val="4F81BD"/>
          <w:sz w:val="22"/>
          <w:szCs w:val="22"/>
        </w:rPr>
      </w:pPr>
      <w:r w:rsidRPr="00FA14B8">
        <w:rPr>
          <w:rFonts w:ascii="Cambria" w:eastAsia="Times New Roman" w:hAnsi="Cambria" w:cs="Times New Roman"/>
          <w:b w:val="0"/>
          <w:color w:val="4F81BD"/>
          <w:sz w:val="22"/>
          <w:szCs w:val="22"/>
        </w:rPr>
        <w:t xml:space="preserve">Čl. 1 </w:t>
      </w:r>
      <w:r w:rsidRPr="000B2815">
        <w:rPr>
          <w:rFonts w:ascii="Cambria" w:eastAsia="Times New Roman" w:hAnsi="Cambria" w:cs="Times New Roman"/>
          <w:b w:val="0"/>
          <w:color w:val="4F81BD"/>
          <w:sz w:val="22"/>
          <w:szCs w:val="22"/>
        </w:rPr>
        <w:t>Fyzické osoby majú právo na prácu a na slobodnú voľbu zamestnania, na spravodlivé a uspokojivé pracovné podmienky a na ochranu proti nezamestnanosti. Tieto práva im patria bez akýchkoľvek obmedzení a priamej diskriminácie alebo nepriamej diskriminácie podľa pohlavia, manželského stavu a rodinného stavu, rasy, farby pleti, jazyka, veku, nepriaznivého zdravotného stavu alebo zdravotného postihnutia, viery a náboženstva, pol</w:t>
      </w:r>
      <w:r w:rsidRPr="00FA14B8">
        <w:rPr>
          <w:rFonts w:ascii="Cambria" w:eastAsia="Times New Roman" w:hAnsi="Cambria" w:cs="Times New Roman"/>
          <w:b w:val="0"/>
          <w:color w:val="4F81BD"/>
          <w:sz w:val="22"/>
          <w:szCs w:val="22"/>
        </w:rPr>
        <w:t>itického alebo iného zmýšľania.......</w:t>
      </w:r>
      <w:r>
        <w:rPr>
          <w:rFonts w:ascii="Cambria" w:eastAsia="Times New Roman" w:hAnsi="Cambria" w:cs="Times New Roman"/>
          <w:b w:val="0"/>
          <w:color w:val="4F81BD"/>
          <w:sz w:val="22"/>
          <w:szCs w:val="22"/>
        </w:rPr>
        <w:t xml:space="preserve">                               </w:t>
      </w:r>
      <w:r w:rsidRPr="000B2815">
        <w:rPr>
          <w:rFonts w:ascii="Cambria" w:eastAsia="Times New Roman" w:hAnsi="Cambria" w:cs="Times New Roman"/>
          <w:b w:val="0"/>
          <w:color w:val="4F81BD"/>
          <w:sz w:val="22"/>
          <w:szCs w:val="22"/>
        </w:rPr>
        <w:t>Čl. 2</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Pracovnoprávne vzťahy podľa tohto zákona môžu vznikať len so súhlasom fyzickej osoby a zamestnávateľa. Výkon práv a povinností vyplývajúcich z pracovnoprávnych vzťahov musí byť v súlade s dobrými mravmi; nikto nesmie tieto práva a povinnosti zneužívať na škodu druhého účastníka pracovnoprávneho vzťahu alebo spoluzamestnancov.</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3</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Zamestnanci majú právo na mzdu za vykonanú prácu, na zaistenie bezpečnosti a ochrany zdravia pri práci, na odpočinok a zotavenie po práci. Zamestnávatelia sú povinní poskytovať zamestnancom mzdu a utvárať pracovné podmienky, ktoré zamestnancom umožňujú čo najl</w:t>
      </w:r>
      <w:r w:rsidRPr="00FA14B8">
        <w:rPr>
          <w:rFonts w:ascii="Cambria" w:eastAsia="Times New Roman" w:hAnsi="Cambria" w:cs="Times New Roman"/>
          <w:b w:val="0"/>
          <w:color w:val="4F81BD"/>
          <w:sz w:val="22"/>
          <w:szCs w:val="22"/>
        </w:rPr>
        <w:t>epší výkon práce..</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4</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Zamestnanci alebo zástupcovia zamestnancov majú právo na poskytovanie informácií o hospodárskej a finančnej situácii zamestnávateľa a o predpokladanom vývoji jeho činnosti, a to zrozumiteľným spôsobom a vo vhodnom čase</w:t>
      </w:r>
      <w:r w:rsidRPr="00FA14B8">
        <w:rPr>
          <w:rFonts w:ascii="Cambria" w:eastAsia="Times New Roman" w:hAnsi="Cambria" w:cs="Times New Roman"/>
          <w:b w:val="0"/>
          <w:color w:val="4F81BD"/>
          <w:sz w:val="22"/>
          <w:szCs w:val="22"/>
        </w:rPr>
        <w:t>.</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5</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Zamestnanci a zamestnávatelia sú povinní riadne plniť svoje povinnosti vyplývajúce z pracovnoprávnych vzťahov.</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6</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Ženy a muži majú právo na rovnaké zaobchádzanie, ak ide o prístup k zamestnaniu, odmeňovanie a pracovný postup, odborné vzdelávanie a o pracovné podmienky. Ženám sa zabezpečujú pracovné podmienky umožňujúce im účasť na práci s ohľadom na ich fyziologické predpoklady a s ohľadom na ich spoločenskú funkciu v materstve a ženám a mužom s ohľadom na ich rodinné povinnosti pri výchove detí a starostlivosti o ne.</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7</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Mladiství majú právo na prípravu na povolanie a zabezpečenie pracovných podmienok umožňujúcich rozvoj ich telesných a duševných schopností.</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8</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Zamestnávatelia sú povinní robiť opatrenia v záujme ochrany života a zdravia zamestnancov pri práci a zodpovedajú podľa tohto zákona za škody spôsobené zamestnancom pracovným úrazom alebo chorobou z povolania. Pracovnoprávne vzťahy sú v čase neschopnosti zamestnancov na prácu z dôvodov choroby, úrazu, tehotenstva alebo materstva a rodičovstva vo zvýšenej miere chránené zákonom.</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9</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Zamestnanci a zamestnávatelia, ktorí sú poškodení porušením povinností vyplývajúcich z pracovnoprávnych vzťahov, môžu svoje práva uplatniť na súde. Zamestnávatelia nesmú znevýhodňovať a poškodzovať zamestnancov preto, že zamestnanci uplatňujú svoje práva vyplývajúce z pracovnoprávnych vzťahov.</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10</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 xml:space="preserve">Zamestnanci a zamestnávatelia majú právo na kolektívne vyjednávanie; v prípade rozporu ich záujmov zamestnanci majú právo na štrajk a zamestnávatelia majú právo na výluku. </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Čl. 11</w:t>
      </w:r>
      <w:r w:rsidRPr="00FA14B8">
        <w:rPr>
          <w:rFonts w:ascii="Cambria" w:eastAsia="Times New Roman" w:hAnsi="Cambria" w:cs="Times New Roman"/>
          <w:b w:val="0"/>
          <w:bCs w:val="0"/>
          <w:color w:val="4F81BD"/>
        </w:rPr>
        <w:t xml:space="preserve"> </w:t>
      </w:r>
      <w:r w:rsidRPr="000B2815">
        <w:rPr>
          <w:rFonts w:ascii="Cambria" w:eastAsia="Times New Roman" w:hAnsi="Cambria" w:cs="Times New Roman"/>
          <w:b w:val="0"/>
          <w:color w:val="4F81BD"/>
          <w:sz w:val="22"/>
          <w:szCs w:val="22"/>
        </w:rPr>
        <w:t>Zamestnávateľ môže o zamestnancovi zhromažďovať len osobné údaje súvisiace s kvalifikáciou a profesionálnymi skúsenosťami zamestnanca a údaje, ktoré môžu byť významné z hľadiska práce, ktorú zamestnanec má vykonávať, vykonáva alebo vykonával. Zamestnávateľ nesmie bez vážnych dôvodov spočívajúcich v osobitnej povahe činností zamestnávateľa narúšať súkromie zamestnanca na pracovisku a v spoločných priestoroch zamestnávateľa tým, že ho sleduje bez toho, aby bol na to upozornený, alebo kontroluje listové zásielky adresované zamestnancovi ako súkromnej osobe. Ak je u zamestnávateľa zavedený kontrolný mechanizmus, je zamestnávateľ povinný informovať zamestnanca o rozsahu kontroly a spôsoboch jej uskutočňovania.</w:t>
      </w:r>
    </w:p>
    <w:p w:rsidR="00B55624" w:rsidRDefault="00B55624" w:rsidP="00B55624">
      <w:pPr>
        <w:autoSpaceDE w:val="0"/>
        <w:autoSpaceDN w:val="0"/>
        <w:adjustRightInd w:val="0"/>
        <w:rPr>
          <w:rFonts w:ascii="ITCBookmanEE" w:hAnsi="ITCBookmanEE" w:cs="ITCBookmanEE"/>
          <w:color w:val="231F20"/>
          <w:sz w:val="19"/>
          <w:szCs w:val="19"/>
        </w:rPr>
      </w:pPr>
      <w:r>
        <w:rPr>
          <w:b/>
        </w:rPr>
        <w:t xml:space="preserve">83: </w:t>
      </w:r>
      <w:r w:rsidRPr="00C13BEC">
        <w:rPr>
          <w:b/>
          <w:color w:val="231F20"/>
        </w:rPr>
        <w:t>SLUžOBNÁ DISCIPLÍNA</w:t>
      </w:r>
    </w:p>
    <w:p w:rsidR="00B55624" w:rsidRPr="00D3037B" w:rsidRDefault="00B55624" w:rsidP="00B55624">
      <w:pPr>
        <w:autoSpaceDE w:val="0"/>
        <w:autoSpaceDN w:val="0"/>
        <w:adjustRightInd w:val="0"/>
        <w:rPr>
          <w:color w:val="231F20"/>
        </w:rPr>
      </w:pPr>
      <w:r w:rsidRPr="00D3037B">
        <w:rPr>
          <w:color w:val="231F20"/>
        </w:rPr>
        <w:t>§ 117</w:t>
      </w:r>
    </w:p>
    <w:p w:rsidR="00B55624" w:rsidRPr="00D3037B" w:rsidRDefault="00B55624" w:rsidP="00B55624">
      <w:pPr>
        <w:autoSpaceDE w:val="0"/>
        <w:autoSpaceDN w:val="0"/>
        <w:adjustRightInd w:val="0"/>
        <w:rPr>
          <w:color w:val="231F20"/>
        </w:rPr>
      </w:pPr>
      <w:r w:rsidRPr="00D3037B">
        <w:rPr>
          <w:color w:val="231F20"/>
        </w:rPr>
        <w:t>(1) Služobná disciplína je povinnosť dodržiavať Ústavu</w:t>
      </w:r>
      <w:r>
        <w:rPr>
          <w:color w:val="231F20"/>
        </w:rPr>
        <w:t xml:space="preserve"> </w:t>
      </w:r>
      <w:r w:rsidRPr="00D3037B">
        <w:rPr>
          <w:color w:val="231F20"/>
        </w:rPr>
        <w:t>Slovenskej republiky, ústavné zákony, zákony, ďalšie</w:t>
      </w:r>
      <w:r>
        <w:rPr>
          <w:color w:val="231F20"/>
        </w:rPr>
        <w:t xml:space="preserve"> </w:t>
      </w:r>
      <w:r w:rsidRPr="00D3037B">
        <w:rPr>
          <w:color w:val="231F20"/>
        </w:rPr>
        <w:t>všeobecne záväzné právne predpisy, vojenskú prísahu,</w:t>
      </w:r>
      <w:r>
        <w:rPr>
          <w:color w:val="231F20"/>
        </w:rPr>
        <w:t xml:space="preserve"> </w:t>
      </w:r>
      <w:r w:rsidRPr="00D3037B">
        <w:rPr>
          <w:color w:val="231F20"/>
        </w:rPr>
        <w:t>Etický kódex profesionálneho vojaka, služobné</w:t>
      </w:r>
      <w:r>
        <w:rPr>
          <w:color w:val="231F20"/>
        </w:rPr>
        <w:t xml:space="preserve"> </w:t>
      </w:r>
      <w:r w:rsidRPr="00D3037B">
        <w:rPr>
          <w:color w:val="231F20"/>
        </w:rPr>
        <w:t>predpisy, vojenské rozkazy, nariadenia, príkazy a</w:t>
      </w:r>
      <w:r>
        <w:rPr>
          <w:color w:val="231F20"/>
        </w:rPr>
        <w:t> </w:t>
      </w:r>
      <w:r w:rsidRPr="00D3037B">
        <w:rPr>
          <w:color w:val="231F20"/>
        </w:rPr>
        <w:t>pokyny</w:t>
      </w:r>
      <w:r>
        <w:rPr>
          <w:color w:val="231F20"/>
        </w:rPr>
        <w:t xml:space="preserve"> </w:t>
      </w:r>
      <w:r w:rsidRPr="00D3037B">
        <w:rPr>
          <w:color w:val="231F20"/>
        </w:rPr>
        <w:t>vedúcich služobných úradov a veliteľov.</w:t>
      </w:r>
      <w:r>
        <w:rPr>
          <w:color w:val="231F20"/>
        </w:rPr>
        <w:t xml:space="preserve"> </w:t>
      </w:r>
      <w:r w:rsidRPr="00D3037B">
        <w:rPr>
          <w:color w:val="231F20"/>
        </w:rPr>
        <w:t>(2) Vedúci služobných úradov a velitelia vydáv</w:t>
      </w:r>
      <w:r>
        <w:rPr>
          <w:color w:val="231F20"/>
        </w:rPr>
        <w:t xml:space="preserve">ajúústne alebo písomné vojenské </w:t>
      </w:r>
      <w:r w:rsidRPr="00D3037B">
        <w:rPr>
          <w:color w:val="231F20"/>
        </w:rPr>
        <w:t>rozkazy, ktoré profesionálneho</w:t>
      </w:r>
      <w:r>
        <w:rPr>
          <w:color w:val="231F20"/>
        </w:rPr>
        <w:t xml:space="preserve"> </w:t>
      </w:r>
      <w:r w:rsidRPr="00D3037B">
        <w:rPr>
          <w:color w:val="231F20"/>
        </w:rPr>
        <w:t>vojaka zaväzujú podľa nich konať alebo sa konania</w:t>
      </w:r>
    </w:p>
    <w:p w:rsidR="00B55624" w:rsidRPr="00D3037B" w:rsidRDefault="00B55624" w:rsidP="00B55624">
      <w:pPr>
        <w:autoSpaceDE w:val="0"/>
        <w:autoSpaceDN w:val="0"/>
        <w:adjustRightInd w:val="0"/>
        <w:rPr>
          <w:color w:val="231F20"/>
        </w:rPr>
      </w:pPr>
      <w:r w:rsidRPr="00D3037B">
        <w:rPr>
          <w:color w:val="231F20"/>
        </w:rPr>
        <w:lastRenderedPageBreak/>
        <w:t>zdržať.</w:t>
      </w:r>
      <w:r>
        <w:rPr>
          <w:color w:val="231F20"/>
        </w:rPr>
        <w:t xml:space="preserve"> </w:t>
      </w:r>
      <w:r w:rsidRPr="00D3037B">
        <w:rPr>
          <w:color w:val="231F20"/>
        </w:rPr>
        <w:t>(3) Vojenský rozkaz nesmie byť vydaný v</w:t>
      </w:r>
      <w:r>
        <w:rPr>
          <w:color w:val="231F20"/>
        </w:rPr>
        <w:t> </w:t>
      </w:r>
      <w:r w:rsidRPr="00D3037B">
        <w:rPr>
          <w:color w:val="231F20"/>
        </w:rPr>
        <w:t>rozpore</w:t>
      </w:r>
      <w:r>
        <w:rPr>
          <w:color w:val="231F20"/>
        </w:rPr>
        <w:t xml:space="preserve"> </w:t>
      </w:r>
      <w:r w:rsidRPr="00D3037B">
        <w:rPr>
          <w:color w:val="231F20"/>
        </w:rPr>
        <w:t>s Ústavou Slovenskej republiky, ústavnými zákonmi,</w:t>
      </w:r>
      <w:r>
        <w:rPr>
          <w:color w:val="231F20"/>
        </w:rPr>
        <w:t xml:space="preserve"> </w:t>
      </w:r>
      <w:r w:rsidRPr="00D3037B">
        <w:rPr>
          <w:color w:val="231F20"/>
        </w:rPr>
        <w:t>zákonmi, ďalšími všeobecne záväznými právnymi predpismi,</w:t>
      </w:r>
      <w:r>
        <w:rPr>
          <w:color w:val="231F20"/>
        </w:rPr>
        <w:t xml:space="preserve"> </w:t>
      </w:r>
      <w:r w:rsidRPr="00D3037B">
        <w:rPr>
          <w:color w:val="231F20"/>
        </w:rPr>
        <w:t>služobnými predpismi, vojenskou prísahou</w:t>
      </w:r>
      <w:r>
        <w:rPr>
          <w:color w:val="231F20"/>
        </w:rPr>
        <w:t xml:space="preserve"> </w:t>
      </w:r>
      <w:r w:rsidRPr="00D3037B">
        <w:rPr>
          <w:color w:val="231F20"/>
        </w:rPr>
        <w:t>a Etickým kódexom profesionálneho vojaka.</w:t>
      </w:r>
      <w:r>
        <w:rPr>
          <w:color w:val="231F20"/>
        </w:rPr>
        <w:t xml:space="preserve"> </w:t>
      </w:r>
      <w:r w:rsidRPr="00D3037B">
        <w:rPr>
          <w:color w:val="231F20"/>
        </w:rPr>
        <w:t>(4) Ak sa profesionálny vojak domnieva, že vojenský</w:t>
      </w:r>
      <w:r>
        <w:rPr>
          <w:color w:val="231F20"/>
        </w:rPr>
        <w:t xml:space="preserve"> </w:t>
      </w:r>
      <w:r w:rsidRPr="00D3037B">
        <w:rPr>
          <w:color w:val="231F20"/>
        </w:rPr>
        <w:t>rozkaz, nariadenie, príkaz alebo pokyn jeho vedúceho</w:t>
      </w:r>
    </w:p>
    <w:p w:rsidR="00B55624" w:rsidRPr="00D3037B" w:rsidRDefault="00B55624" w:rsidP="00B55624">
      <w:pPr>
        <w:autoSpaceDE w:val="0"/>
        <w:autoSpaceDN w:val="0"/>
        <w:adjustRightInd w:val="0"/>
        <w:rPr>
          <w:color w:val="231F20"/>
        </w:rPr>
      </w:pPr>
      <w:r w:rsidRPr="00D3037B">
        <w:rPr>
          <w:color w:val="231F20"/>
        </w:rPr>
        <w:t>služobného úradu alebo veliteľa je v rozpore so všeobecne</w:t>
      </w:r>
      <w:r>
        <w:rPr>
          <w:color w:val="231F20"/>
        </w:rPr>
        <w:t xml:space="preserve"> </w:t>
      </w:r>
      <w:r w:rsidRPr="00D3037B">
        <w:rPr>
          <w:color w:val="231F20"/>
        </w:rPr>
        <w:t>záväzným právnym predpisom, je povinný na to</w:t>
      </w:r>
      <w:r>
        <w:rPr>
          <w:color w:val="231F20"/>
        </w:rPr>
        <w:t xml:space="preserve"> </w:t>
      </w:r>
      <w:r w:rsidRPr="00D3037B">
        <w:rPr>
          <w:color w:val="231F20"/>
        </w:rPr>
        <w:t>vedúceho služobného úradu alebo veliteľa upozorniť.</w:t>
      </w:r>
      <w:r>
        <w:rPr>
          <w:color w:val="231F20"/>
        </w:rPr>
        <w:t xml:space="preserve"> </w:t>
      </w:r>
      <w:r w:rsidRPr="00D3037B">
        <w:rPr>
          <w:color w:val="231F20"/>
        </w:rPr>
        <w:t>Ak vedúci služobného úradu alebo veliteľ trvá na splnení</w:t>
      </w:r>
      <w:r>
        <w:rPr>
          <w:color w:val="231F20"/>
        </w:rPr>
        <w:t xml:space="preserve"> </w:t>
      </w:r>
      <w:r w:rsidRPr="00D3037B">
        <w:rPr>
          <w:color w:val="231F20"/>
        </w:rPr>
        <w:t>vojenského rozkazu, nariadenia, príkazu alebo pokynu,</w:t>
      </w:r>
      <w:r>
        <w:rPr>
          <w:color w:val="231F20"/>
        </w:rPr>
        <w:t xml:space="preserve"> </w:t>
      </w:r>
      <w:r w:rsidRPr="00D3037B">
        <w:rPr>
          <w:color w:val="231F20"/>
        </w:rPr>
        <w:t>musí ho profesionálnemu vojakovi písomne potvrdiť</w:t>
      </w:r>
      <w:r>
        <w:rPr>
          <w:color w:val="231F20"/>
        </w:rPr>
        <w:t xml:space="preserve"> </w:t>
      </w:r>
      <w:r w:rsidRPr="00D3037B">
        <w:rPr>
          <w:color w:val="231F20"/>
        </w:rPr>
        <w:t>a profesionálny vojak je povinný ho splniť.</w:t>
      </w:r>
      <w:r>
        <w:rPr>
          <w:color w:val="231F20"/>
        </w:rPr>
        <w:t xml:space="preserve"> </w:t>
      </w:r>
      <w:r w:rsidRPr="00D3037B">
        <w:rPr>
          <w:color w:val="231F20"/>
        </w:rPr>
        <w:t>(5) Profesionálny vojak je povinný odoprieť splnenie</w:t>
      </w:r>
      <w:r>
        <w:rPr>
          <w:color w:val="231F20"/>
        </w:rPr>
        <w:t xml:space="preserve"> </w:t>
      </w:r>
      <w:r w:rsidRPr="00D3037B">
        <w:rPr>
          <w:color w:val="231F20"/>
        </w:rPr>
        <w:t>vojenského rozkazu, nariadenia, príkazu alebo pokynu</w:t>
      </w:r>
      <w:r>
        <w:rPr>
          <w:color w:val="231F20"/>
        </w:rPr>
        <w:t xml:space="preserve"> </w:t>
      </w:r>
      <w:r w:rsidRPr="00D3037B">
        <w:rPr>
          <w:color w:val="231F20"/>
        </w:rPr>
        <w:t>vedúceho služobného úradu alebo veliteľa, ak by jeho</w:t>
      </w:r>
      <w:r>
        <w:rPr>
          <w:color w:val="231F20"/>
        </w:rPr>
        <w:t xml:space="preserve"> </w:t>
      </w:r>
      <w:r w:rsidRPr="00D3037B">
        <w:rPr>
          <w:color w:val="231F20"/>
        </w:rPr>
        <w:t>splnením spáchal trestný čin; túto skutočnosť oznámi</w:t>
      </w:r>
      <w:r>
        <w:rPr>
          <w:color w:val="231F20"/>
        </w:rPr>
        <w:t xml:space="preserve"> </w:t>
      </w:r>
      <w:r w:rsidRPr="00D3037B">
        <w:rPr>
          <w:color w:val="231F20"/>
        </w:rPr>
        <w:t>bezodkladne najbližšiemu nadriadenému toho vedúceho</w:t>
      </w:r>
      <w:r>
        <w:rPr>
          <w:color w:val="231F20"/>
        </w:rPr>
        <w:t xml:space="preserve"> </w:t>
      </w:r>
      <w:r w:rsidRPr="00D3037B">
        <w:rPr>
          <w:color w:val="231F20"/>
        </w:rPr>
        <w:t>služobného úradu alebo veliteľa, ktorý vojenský rozkaz,</w:t>
      </w:r>
      <w:r>
        <w:rPr>
          <w:color w:val="231F20"/>
        </w:rPr>
        <w:t xml:space="preserve"> </w:t>
      </w:r>
      <w:r w:rsidRPr="00D3037B">
        <w:rPr>
          <w:color w:val="231F20"/>
        </w:rPr>
        <w:t>nariadenie, príkaz alebo pokyn vydal.</w:t>
      </w:r>
      <w:r>
        <w:rPr>
          <w:color w:val="231F20"/>
        </w:rPr>
        <w:t xml:space="preserve"> </w:t>
      </w:r>
      <w:r w:rsidRPr="00D3037B">
        <w:rPr>
          <w:color w:val="231F20"/>
        </w:rPr>
        <w:t>(6) Proti vojenskému rozkazu nemožno podať riadny</w:t>
      </w:r>
    </w:p>
    <w:p w:rsidR="00B55624" w:rsidRDefault="00B55624" w:rsidP="00B55624">
      <w:pPr>
        <w:autoSpaceDE w:val="0"/>
        <w:autoSpaceDN w:val="0"/>
        <w:adjustRightInd w:val="0"/>
        <w:rPr>
          <w:color w:val="231F20"/>
        </w:rPr>
      </w:pPr>
      <w:r w:rsidRPr="00D3037B">
        <w:rPr>
          <w:color w:val="231F20"/>
        </w:rPr>
        <w:t>opravný prostriedok.</w:t>
      </w:r>
      <w:r>
        <w:rPr>
          <w:color w:val="231F20"/>
        </w:rPr>
        <w:t xml:space="preserve"> </w:t>
      </w:r>
      <w:r w:rsidRPr="00D3037B">
        <w:rPr>
          <w:color w:val="231F20"/>
        </w:rPr>
        <w:t>(7) Etický kódex profesionálneho vojaka určí služobný</w:t>
      </w:r>
      <w:r>
        <w:rPr>
          <w:color w:val="231F20"/>
        </w:rPr>
        <w:t xml:space="preserve"> </w:t>
      </w:r>
      <w:r w:rsidRPr="00D3037B">
        <w:rPr>
          <w:color w:val="231F20"/>
        </w:rPr>
        <w:t xml:space="preserve">predpis, ktorý vydá minister. </w:t>
      </w:r>
      <w:r>
        <w:rPr>
          <w:color w:val="231F20"/>
        </w:rPr>
        <w:t xml:space="preserve"> </w:t>
      </w:r>
    </w:p>
    <w:p w:rsidR="00B55624" w:rsidRPr="00D3037B" w:rsidRDefault="00B55624" w:rsidP="00B55624">
      <w:pPr>
        <w:autoSpaceDE w:val="0"/>
        <w:autoSpaceDN w:val="0"/>
        <w:adjustRightInd w:val="0"/>
        <w:rPr>
          <w:b/>
          <w:color w:val="231F20"/>
        </w:rPr>
      </w:pPr>
      <w:r w:rsidRPr="00D3037B">
        <w:rPr>
          <w:b/>
          <w:color w:val="231F20"/>
        </w:rPr>
        <w:t>Základné práva profesionálneho vojaka</w:t>
      </w:r>
    </w:p>
    <w:p w:rsidR="00B55624" w:rsidRPr="00D3037B" w:rsidRDefault="00B55624" w:rsidP="00B55624">
      <w:pPr>
        <w:autoSpaceDE w:val="0"/>
        <w:autoSpaceDN w:val="0"/>
        <w:adjustRightInd w:val="0"/>
        <w:rPr>
          <w:color w:val="231F20"/>
        </w:rPr>
      </w:pPr>
      <w:r w:rsidRPr="00D3037B">
        <w:rPr>
          <w:color w:val="231F20"/>
        </w:rPr>
        <w:t>(1) Profesionálny vojak má právo na</w:t>
      </w:r>
    </w:p>
    <w:p w:rsidR="00B55624" w:rsidRPr="00D3037B" w:rsidRDefault="00B55624" w:rsidP="00B55624">
      <w:pPr>
        <w:autoSpaceDE w:val="0"/>
        <w:autoSpaceDN w:val="0"/>
        <w:adjustRightInd w:val="0"/>
        <w:rPr>
          <w:color w:val="231F20"/>
        </w:rPr>
      </w:pPr>
      <w:r w:rsidRPr="00D3037B">
        <w:rPr>
          <w:color w:val="231F20"/>
        </w:rPr>
        <w:t>a) podmienky nevyhnutné na riadny výkon štátnej</w:t>
      </w:r>
    </w:p>
    <w:p w:rsidR="00B55624" w:rsidRPr="00D3037B" w:rsidRDefault="00B55624" w:rsidP="00B55624">
      <w:pPr>
        <w:autoSpaceDE w:val="0"/>
        <w:autoSpaceDN w:val="0"/>
        <w:adjustRightInd w:val="0"/>
        <w:rPr>
          <w:color w:val="231F20"/>
        </w:rPr>
      </w:pPr>
      <w:r w:rsidRPr="00D3037B">
        <w:rPr>
          <w:color w:val="231F20"/>
        </w:rPr>
        <w:t>služby,</w:t>
      </w:r>
    </w:p>
    <w:p w:rsidR="00B55624" w:rsidRPr="00D3037B" w:rsidRDefault="00B55624" w:rsidP="00B55624">
      <w:pPr>
        <w:autoSpaceDE w:val="0"/>
        <w:autoSpaceDN w:val="0"/>
        <w:adjustRightInd w:val="0"/>
        <w:rPr>
          <w:color w:val="231F20"/>
        </w:rPr>
      </w:pPr>
      <w:r w:rsidRPr="00D3037B">
        <w:rPr>
          <w:color w:val="231F20"/>
        </w:rPr>
        <w:t>b) peňažné náležitosti v štátnej službe podľa tohto zákona,</w:t>
      </w:r>
    </w:p>
    <w:p w:rsidR="00B55624" w:rsidRPr="00D3037B" w:rsidRDefault="00B55624" w:rsidP="00B55624">
      <w:pPr>
        <w:autoSpaceDE w:val="0"/>
        <w:autoSpaceDN w:val="0"/>
        <w:adjustRightInd w:val="0"/>
        <w:rPr>
          <w:color w:val="231F20"/>
        </w:rPr>
      </w:pPr>
      <w:r w:rsidRPr="00D3037B">
        <w:rPr>
          <w:color w:val="231F20"/>
        </w:rPr>
        <w:t>c) naturálne náležitosti,</w:t>
      </w:r>
    </w:p>
    <w:p w:rsidR="00B55624" w:rsidRPr="00D3037B" w:rsidRDefault="00B55624" w:rsidP="00B55624">
      <w:pPr>
        <w:autoSpaceDE w:val="0"/>
        <w:autoSpaceDN w:val="0"/>
        <w:adjustRightInd w:val="0"/>
        <w:rPr>
          <w:color w:val="231F20"/>
        </w:rPr>
      </w:pPr>
      <w:r w:rsidRPr="00D3037B">
        <w:rPr>
          <w:color w:val="231F20"/>
        </w:rPr>
        <w:t>d) ochranu zdravia pri výkone štátnej služby,</w:t>
      </w:r>
    </w:p>
    <w:p w:rsidR="00B55624" w:rsidRPr="00D3037B" w:rsidRDefault="00B55624" w:rsidP="00B55624">
      <w:pPr>
        <w:autoSpaceDE w:val="0"/>
        <w:autoSpaceDN w:val="0"/>
        <w:adjustRightInd w:val="0"/>
        <w:rPr>
          <w:color w:val="231F20"/>
        </w:rPr>
      </w:pPr>
      <w:r w:rsidRPr="00D3037B">
        <w:rPr>
          <w:color w:val="231F20"/>
        </w:rPr>
        <w:t>e) ochranu ľudskej dôstojnosti v služobnom styku</w:t>
      </w:r>
    </w:p>
    <w:p w:rsidR="00B55624" w:rsidRPr="00D3037B" w:rsidRDefault="00B55624" w:rsidP="00B55624">
      <w:pPr>
        <w:autoSpaceDE w:val="0"/>
        <w:autoSpaceDN w:val="0"/>
        <w:adjustRightInd w:val="0"/>
        <w:rPr>
          <w:color w:val="231F20"/>
        </w:rPr>
      </w:pPr>
      <w:r w:rsidRPr="00D3037B">
        <w:rPr>
          <w:color w:val="231F20"/>
        </w:rPr>
        <w:t>a v osobnom styku s vedúcim služobného úradu alebo</w:t>
      </w:r>
    </w:p>
    <w:p w:rsidR="00B55624" w:rsidRPr="00D3037B" w:rsidRDefault="00B55624" w:rsidP="00B55624">
      <w:pPr>
        <w:autoSpaceDE w:val="0"/>
        <w:autoSpaceDN w:val="0"/>
        <w:adjustRightInd w:val="0"/>
        <w:rPr>
          <w:color w:val="231F20"/>
        </w:rPr>
      </w:pPr>
      <w:r w:rsidRPr="00D3037B">
        <w:rPr>
          <w:color w:val="231F20"/>
        </w:rPr>
        <w:t>veliteľom a ostatnými profesionálnymi vojakmi,</w:t>
      </w:r>
    </w:p>
    <w:p w:rsidR="00B55624" w:rsidRPr="00D3037B" w:rsidRDefault="00B55624" w:rsidP="00B55624">
      <w:pPr>
        <w:autoSpaceDE w:val="0"/>
        <w:autoSpaceDN w:val="0"/>
        <w:adjustRightInd w:val="0"/>
        <w:rPr>
          <w:color w:val="231F20"/>
        </w:rPr>
      </w:pPr>
      <w:r w:rsidRPr="00D3037B">
        <w:rPr>
          <w:color w:val="231F20"/>
        </w:rPr>
        <w:t>f) primeranú duchovnú starostlivosť a na účasť na náboženských</w:t>
      </w:r>
    </w:p>
    <w:p w:rsidR="00B55624" w:rsidRPr="00D3037B" w:rsidRDefault="00B55624" w:rsidP="00B55624">
      <w:pPr>
        <w:autoSpaceDE w:val="0"/>
        <w:autoSpaceDN w:val="0"/>
        <w:adjustRightInd w:val="0"/>
        <w:rPr>
          <w:color w:val="231F20"/>
        </w:rPr>
      </w:pPr>
      <w:r w:rsidRPr="00D3037B">
        <w:rPr>
          <w:color w:val="231F20"/>
        </w:rPr>
        <w:t>aktivitách, ak to nie je v rozpore s potrebami</w:t>
      </w:r>
    </w:p>
    <w:p w:rsidR="00B55624" w:rsidRPr="00D3037B" w:rsidRDefault="00B55624" w:rsidP="00B55624">
      <w:pPr>
        <w:autoSpaceDE w:val="0"/>
        <w:autoSpaceDN w:val="0"/>
        <w:adjustRightInd w:val="0"/>
        <w:rPr>
          <w:color w:val="231F20"/>
        </w:rPr>
      </w:pPr>
      <w:r w:rsidRPr="00D3037B">
        <w:rPr>
          <w:color w:val="231F20"/>
        </w:rPr>
        <w:t>ozbrojených síl a výkonom štátnej služby,</w:t>
      </w:r>
    </w:p>
    <w:p w:rsidR="00B55624" w:rsidRDefault="00B55624" w:rsidP="00B55624">
      <w:pPr>
        <w:autoSpaceDE w:val="0"/>
        <w:autoSpaceDN w:val="0"/>
        <w:adjustRightInd w:val="0"/>
        <w:rPr>
          <w:color w:val="231F20"/>
        </w:rPr>
      </w:pPr>
      <w:r w:rsidRPr="00D3037B">
        <w:rPr>
          <w:color w:val="231F20"/>
        </w:rPr>
        <w:t>g) získavanie osobitných predpokladov na výkon funkcie</w:t>
      </w:r>
      <w:r>
        <w:rPr>
          <w:color w:val="231F20"/>
        </w:rPr>
        <w:t xml:space="preserve"> a na hodnosť podľa tohto zákona atď.....</w:t>
      </w:r>
    </w:p>
    <w:p w:rsidR="00B55624" w:rsidRPr="00C13BEC" w:rsidRDefault="00B55624" w:rsidP="00B55624">
      <w:pPr>
        <w:autoSpaceDE w:val="0"/>
        <w:autoSpaceDN w:val="0"/>
        <w:adjustRightInd w:val="0"/>
        <w:rPr>
          <w:b/>
          <w:color w:val="231F20"/>
        </w:rPr>
      </w:pPr>
      <w:r w:rsidRPr="00C13BEC">
        <w:rPr>
          <w:b/>
          <w:color w:val="231F20"/>
        </w:rPr>
        <w:t>Základné povinnosti prof.vojaka..(dodržiavať služobnú disciplínu...atď..)</w:t>
      </w:r>
    </w:p>
    <w:p w:rsidR="00B55624" w:rsidRDefault="00B55624" w:rsidP="00B55624">
      <w:pPr>
        <w:autoSpaceDE w:val="0"/>
        <w:autoSpaceDN w:val="0"/>
        <w:adjustRightInd w:val="0"/>
        <w:rPr>
          <w:b/>
          <w:color w:val="231F20"/>
        </w:rPr>
      </w:pPr>
      <w:r w:rsidRPr="00C13BEC">
        <w:rPr>
          <w:b/>
          <w:color w:val="231F20"/>
        </w:rPr>
        <w:t>Majetkové priznanie, Disciplinárna právomoc, Discip. Zodpoverdnot,discip.previnenie.....</w:t>
      </w:r>
    </w:p>
    <w:p w:rsidR="00B55624" w:rsidRDefault="00B55624" w:rsidP="00B55624">
      <w:pPr>
        <w:autoSpaceDE w:val="0"/>
        <w:autoSpaceDN w:val="0"/>
        <w:adjustRightInd w:val="0"/>
        <w:rPr>
          <w:b/>
          <w:color w:val="231F20"/>
        </w:rPr>
      </w:pPr>
    </w:p>
    <w:p w:rsidR="00B55624" w:rsidRDefault="00B55624" w:rsidP="00B55624">
      <w:pPr>
        <w:spacing w:before="100" w:beforeAutospacing="1" w:after="100" w:afterAutospacing="1"/>
        <w:outlineLvl w:val="4"/>
        <w:rPr>
          <w:bCs/>
        </w:rPr>
      </w:pPr>
      <w:r>
        <w:rPr>
          <w:b/>
          <w:color w:val="231F20"/>
        </w:rPr>
        <w:t>84: Na akých predpisoch je postavený 346??</w:t>
      </w:r>
      <w:r w:rsidRPr="00840579">
        <w:rPr>
          <w:rFonts w:ascii="Arial" w:hAnsi="Arial" w:cs="Arial"/>
          <w:b/>
          <w:bCs/>
        </w:rPr>
        <w:t xml:space="preserve"> </w:t>
      </w:r>
      <w:r w:rsidRPr="00840579">
        <w:rPr>
          <w:bCs/>
        </w:rPr>
        <w:t>Služobné predpisy</w:t>
      </w:r>
      <w:r>
        <w:rPr>
          <w:bCs/>
        </w:rPr>
        <w:t xml:space="preserve">: </w:t>
      </w:r>
      <w:r w:rsidRPr="00840579">
        <w:t>(1) Služobnými predpismi hlavný služobný úrad určuje v medziach tohto zákona podrobnosti o výkone štátnej služby alebo podrobnosti súvisiace s jej vykonávaním.(2) So služobnými predpismi musí byť profesionálny vojak riadne oboznámený.</w:t>
      </w:r>
      <w:r>
        <w:t xml:space="preserve"> </w:t>
      </w:r>
      <w:r w:rsidRPr="00840579">
        <w:rPr>
          <w:b/>
        </w:rPr>
        <w:t>Iné neviem!!</w:t>
      </w:r>
      <w:r>
        <w:rPr>
          <w:b/>
        </w:rPr>
        <w:t>Či xce konkrétne..?.</w:t>
      </w:r>
    </w:p>
    <w:p w:rsidR="00B55624" w:rsidRPr="00840579" w:rsidRDefault="00B55624" w:rsidP="00B55624">
      <w:pPr>
        <w:spacing w:before="100" w:beforeAutospacing="1" w:after="100" w:afterAutospacing="1"/>
        <w:outlineLvl w:val="4"/>
        <w:rPr>
          <w:bCs/>
        </w:rPr>
      </w:pPr>
      <w:r>
        <w:rPr>
          <w:b/>
          <w:color w:val="231F20"/>
        </w:rPr>
        <w:t xml:space="preserve">85: Predpracovné pomery : si myslím že sú </w:t>
      </w:r>
      <w:r w:rsidRPr="00B368C7">
        <w:rPr>
          <w:rFonts w:ascii="Arial" w:hAnsi="Arial" w:cs="Arial"/>
          <w:b/>
          <w:bCs/>
          <w:color w:val="303030"/>
          <w:sz w:val="20"/>
          <w:szCs w:val="20"/>
        </w:rPr>
        <w:t>Predzmluvné vzťahy</w:t>
      </w:r>
    </w:p>
    <w:p w:rsidR="00B55624" w:rsidRDefault="00B55624" w:rsidP="00B55624">
      <w:pPr>
        <w:spacing w:after="240"/>
        <w:rPr>
          <w:rFonts w:ascii="ms sans serif" w:hAnsi="ms sans serif"/>
          <w:color w:val="000000"/>
        </w:rPr>
      </w:pPr>
      <w:r>
        <w:rPr>
          <w:rFonts w:ascii="ms sans serif" w:hAnsi="ms sans serif"/>
          <w:color w:val="000000"/>
        </w:rPr>
        <w:t>(1)</w:t>
      </w:r>
      <w:r w:rsidRPr="00C13BEC">
        <w:rPr>
          <w:rFonts w:ascii="ms sans serif" w:hAnsi="ms sans serif"/>
          <w:color w:val="000000"/>
        </w:rPr>
        <w:t>Pred uzatvorením pracovnej zmluvy je zamestnávateľ povinný oboznámiť fyzickú osobu s právami a povinnosťami, ktoré pre ňu vyplynú z pracovnej zmluvy, s pracovnými podmienkami a mzdovými podmienkami, za ktorých má prácu vykonávať.</w:t>
      </w:r>
      <w:r w:rsidRPr="00C13BEC">
        <w:rPr>
          <w:rFonts w:ascii="ms sans serif" w:hAnsi="ms sans serif"/>
          <w:color w:val="000000"/>
        </w:rPr>
        <w:br/>
        <w:t>(2) Ak osobitný právny predpis vyžaduje na výkon práce zdravotnú spôsobilosť na prácu, psychickú spôsobilosť na prácu alebo iný predpoklad, zamestnávateľ môže uzatvoriť pracovnú zmluvu len s fyzickou osobou zdravotne spôsobilou alebo psychicky spôsobilou na túto prácu alebo s fyzickou osobou, ktorá spĺňa iný predpoklad.</w:t>
      </w:r>
      <w:r w:rsidRPr="00C13BEC">
        <w:rPr>
          <w:rFonts w:ascii="ms sans serif" w:hAnsi="ms sans serif"/>
          <w:color w:val="000000"/>
        </w:rPr>
        <w:br/>
      </w:r>
      <w:r w:rsidRPr="00C13BEC">
        <w:rPr>
          <w:rFonts w:ascii="ms sans serif" w:hAnsi="ms sans serif"/>
          <w:color w:val="000000"/>
        </w:rPr>
        <w:lastRenderedPageBreak/>
        <w:t>(3) Zamestnávateľ môže uzatvoriť pracovnú zmluvu s mladistvým iba po predchádzajúcom lekárskom vyšetrení mladistvého.</w:t>
      </w:r>
      <w:r w:rsidRPr="00C13BEC">
        <w:rPr>
          <w:rFonts w:ascii="ms sans serif" w:hAnsi="ms sans serif"/>
          <w:color w:val="000000"/>
        </w:rPr>
        <w:br/>
        <w:t>(4) Na uzatvorenie pracovnej zmluvy s mladistvým je zamestnávateľ povinný vyžiadať si vyjadrenie jeho zákonného zástupcu.</w:t>
      </w:r>
      <w:r w:rsidRPr="00C13BEC">
        <w:rPr>
          <w:rFonts w:ascii="ms sans serif" w:hAnsi="ms sans serif"/>
          <w:color w:val="000000"/>
        </w:rPr>
        <w:br/>
        <w:t>(5) Zamestnávateľ môže od fyzickej osoby, ktorá sa uchádza o prvé zamestnanie, vyžadovať len informácie, ktoré súvisia s prácou, ktorú má vykonávať. Zamestnávateľ môže od fyzickej osoby, ktorá už bola zamestnávaná, požadovať predloženie pracovného posudku a potvrdenia o zamestnaní.</w:t>
      </w:r>
      <w:r w:rsidRPr="00C13BEC">
        <w:rPr>
          <w:rFonts w:ascii="ms sans serif" w:hAnsi="ms sans serif"/>
          <w:color w:val="000000"/>
        </w:rPr>
        <w:br/>
        <w:t>(6) Zamestnávateľ nesmie vyžadovať od fyzickej osoby informácie</w:t>
      </w:r>
      <w:r w:rsidRPr="00C13BEC">
        <w:rPr>
          <w:rFonts w:ascii="ms sans serif" w:hAnsi="ms sans serif"/>
          <w:color w:val="000000"/>
        </w:rPr>
        <w:br/>
        <w:t xml:space="preserve">a) o tehotenstve, </w:t>
      </w:r>
      <w:r w:rsidRPr="00C13BEC">
        <w:rPr>
          <w:rFonts w:ascii="ms sans serif" w:hAnsi="ms sans serif"/>
          <w:color w:val="000000"/>
        </w:rPr>
        <w:br/>
        <w:t xml:space="preserve">b) o rodinných pomeroch, </w:t>
      </w:r>
      <w:r w:rsidRPr="00C13BEC">
        <w:rPr>
          <w:rFonts w:ascii="ms sans serif" w:hAnsi="ms sans serif"/>
          <w:color w:val="000000"/>
        </w:rPr>
        <w:br/>
        <w:t xml:space="preserve">c) o bezúhonnosti s výnimkou, ak ide o prácu, pri ktorej sa podľa osobitného predpisu vyžaduje bezúhonnosť, alebo ak požiadavku bezúhonnosti vyžaduje povaha práce, ktorú má fyzická osoba vykonávať, </w:t>
      </w:r>
      <w:r w:rsidRPr="00C13BEC">
        <w:rPr>
          <w:rFonts w:ascii="ms sans serif" w:hAnsi="ms sans serif"/>
          <w:color w:val="000000"/>
        </w:rPr>
        <w:br/>
        <w:t>d) o politickej príslušnosti, odborovej príslušnosti a náboženskej príslušnosti.</w:t>
      </w:r>
      <w:r w:rsidRPr="00C13BEC">
        <w:rPr>
          <w:rFonts w:ascii="ms sans serif" w:hAnsi="ms sans serif"/>
          <w:color w:val="000000"/>
        </w:rPr>
        <w:br/>
        <w:t>(7) Fyzická osoba je povinná informovať zamestnávateľa o skutočnostiach, ktoré bránia výkonu práce alebo ktoré by mohli zamestnávateľovi spôsobiť ujmu, a o dĺžke pracovného času u iného zamestnávateľa ak ide o mladistvého.</w:t>
      </w:r>
      <w:r w:rsidRPr="00C13BEC">
        <w:rPr>
          <w:rFonts w:ascii="ms sans serif" w:hAnsi="ms sans serif"/>
          <w:color w:val="000000"/>
        </w:rPr>
        <w:br/>
        <w:t>(8) Zamestnávateľ pri prijímaní fyzickej osoby do zamestnania nesmie porušiť zásadu rovnakého zaobchádzania, ak ide o prístup k zamestnaniu (§ 13 ods. 1 a 2).</w:t>
      </w:r>
      <w:r w:rsidRPr="00C13BEC">
        <w:rPr>
          <w:rFonts w:ascii="ms sans serif" w:hAnsi="ms sans serif"/>
          <w:color w:val="000000"/>
        </w:rPr>
        <w:br/>
        <w:t>(9) Ak zamestnávateľ pri vzniku pracovného pomeru poruší povinnosti ustanovené v odsekoch 5, 6 a 8, fyzická osoba má právo na primeranú peňažnú náhradu.</w:t>
      </w:r>
    </w:p>
    <w:p w:rsidR="00B55624" w:rsidRDefault="00B55624" w:rsidP="00B55624">
      <w:pPr>
        <w:spacing w:after="240"/>
      </w:pPr>
      <w:r w:rsidRPr="00F46D52">
        <w:rPr>
          <w:b/>
          <w:color w:val="000000"/>
        </w:rPr>
        <w:t>86: čo je sťažnosť a čo nie :</w:t>
      </w:r>
      <w:r>
        <w:rPr>
          <w:rFonts w:ascii="ms sans serif" w:hAnsi="ms sans serif"/>
          <w:color w:val="000000"/>
        </w:rPr>
        <w:t xml:space="preserve"> </w:t>
      </w:r>
      <w:r w:rsidRPr="00F46D52">
        <w:t xml:space="preserve">(1) Sťažnosť </w:t>
      </w:r>
      <w:r w:rsidRPr="00F46D52">
        <w:rPr>
          <w:b/>
        </w:rPr>
        <w:t>je podanie</w:t>
      </w:r>
      <w:r w:rsidRPr="00F46D52">
        <w:t xml:space="preserve"> fyzickej osoby alebo právnickej osoby (ďalej len "sťažovateľ"), ktorým - a) sa domáha ochrany svojich práv alebo právom chránených záujmov, o ktorých sa domnieva, že boli porušené činnosťou alebo nečinnosťou (ďalej len "činnosť") orgánu verejnej správy,  b) poukazuje na konkrétne nedostatky, najmä na porušenie právnych predpisov, ktorých odstránenie je v pôsobnosti orgánu verejnej správy.                                                                                                                                 (1) Sťažnosťou podľa tohto zákona </w:t>
      </w:r>
      <w:r w:rsidRPr="00F46D52">
        <w:rPr>
          <w:b/>
        </w:rPr>
        <w:t>nie je podanie</w:t>
      </w:r>
      <w:r w:rsidRPr="00F46D52">
        <w:t>, ktoré - a) má charakter dopytu, vyjadrenia, názoru, žiadosti, podnetu alebo návrhu a nie je v ňom jednoznačne vyjadrené, ochrany akého svojho práva alebo právom chráneného záujmu sa osoba domáha,  b) poukazuje na konkrétne nedostatky v činnosti orgánu verejnej správy, ktorých odstránenie alebo vybavenie je upravené iným právnym predpisom, 2) c) je sťažnosťou podľa osobitného predpisu, 3) alebo d) smeruje proti rozhodnutiu orgánu verejnej správy vydanému v konaní podľa iného právneho predpisu.4)</w:t>
      </w:r>
      <w:r w:rsidRPr="00F46D52">
        <w:br/>
        <w:t xml:space="preserve">(2) Sťažnosťou podľa tohto zákona nie je ani podanie a) orgánu verejnej správy, v ktorom upozorňuje na nedostatky v činnosti iného orgánu verejnej správy,  b) osoby poverenej súdom na výkon verejnej moci.5) (3) Orgán verejnej správy podanie označené ako sťažnosť vráti tomu, kto ho podal, bezodkladne po tom, čo zistí, že nie je sťažnosťou podľa odseku 1 písm. a), b) a d) alebo podľa odseku 2, najneskôr do 30 pracovných dní od jeho doručenia, s uvedením dôvodu. Orgán verejnej správy takéto podanie nevráti, ak je ho príslušný vybaviť podľa iného právneho predpisu. </w:t>
      </w:r>
      <w:r w:rsidRPr="00F46D52">
        <w:br/>
        <w:t>(4) Podanie podľa odseku 1 písm. c) postúpi orgán verejnej správy tomu, kto je na jeho vybavenie príslušný podľa osobitného predpisu a súčasne to oznámi tomu, kto ho podal. Na postúpenie takejto sťažnosti sa vzťahuje lehota podľa § 9.</w:t>
      </w:r>
      <w:r w:rsidRPr="00F46D52">
        <w:br/>
        <w:t>(5) Podanie podľa odseku 1 písm. d), z ktorého je zrejmé, že smeruje proti rozhodnutiu, ktoré nie je právoplatné, orgán verejnej správy do piatich pracovných dní od jeho doručenia postúpi orgánu, ktorý napadnuté rozhodnutie vydal, a súčasne to oznámi tomu, kto ho podal.</w:t>
      </w:r>
    </w:p>
    <w:p w:rsidR="00B55624" w:rsidRPr="003C1A5C" w:rsidRDefault="00B55624" w:rsidP="00B55624">
      <w:pPr>
        <w:autoSpaceDE w:val="0"/>
        <w:autoSpaceDN w:val="0"/>
        <w:adjustRightInd w:val="0"/>
        <w:rPr>
          <w:color w:val="231F20"/>
        </w:rPr>
      </w:pPr>
      <w:r w:rsidRPr="00F46D52">
        <w:rPr>
          <w:b/>
        </w:rPr>
        <w:t>87: Konkurenčný výber</w:t>
      </w:r>
      <w:r>
        <w:rPr>
          <w:b/>
        </w:rPr>
        <w:t xml:space="preserve">: </w:t>
      </w:r>
      <w:r w:rsidRPr="00F46D52">
        <w:rPr>
          <w:color w:val="231F20"/>
        </w:rPr>
        <w:t xml:space="preserve">(1) Konkurenčným výberom na účely tohto zákona je posúdenie výkonu dočasnej štátnej služby profesionálnych vojakov na základe ich služobných hodnotení </w:t>
      </w:r>
      <w:r w:rsidRPr="00F46D52">
        <w:rPr>
          <w:color w:val="231F20"/>
        </w:rPr>
        <w:lastRenderedPageBreak/>
        <w:t>a určenie poradia profesionálnych vojakov, ktoré je záväzné na vydanie rozhodnutia na a) vymenovanie do hodnosti p</w:t>
      </w:r>
      <w:r w:rsidRPr="003C1A5C">
        <w:rPr>
          <w:color w:val="231F20"/>
        </w:rPr>
        <w:t>odpráporčíka, b) vymenovanie do hodnosti brigádneho generála, c) povýšenie, d) zaradenie do programu udržiavania alebo e) prepustenie zo služobného pomeru uplynutím doby</w:t>
      </w:r>
    </w:p>
    <w:p w:rsidR="00B55624" w:rsidRPr="003C1A5C" w:rsidRDefault="00B55624" w:rsidP="00B55624">
      <w:pPr>
        <w:autoSpaceDE w:val="0"/>
        <w:autoSpaceDN w:val="0"/>
        <w:adjustRightInd w:val="0"/>
        <w:rPr>
          <w:color w:val="231F20"/>
        </w:rPr>
      </w:pPr>
      <w:r w:rsidRPr="003C1A5C">
        <w:rPr>
          <w:color w:val="231F20"/>
        </w:rPr>
        <w:t xml:space="preserve">výsluhy v hodnosti. (2) Konkurenčný výber vykonávajú komisie zriadené a) náčelníkom generálneho štábu a b) vedúcim služobného úradu v rozsahu určenom náčelníkom generálneho štábu. (3) Zásady činnosti, zloženie a rokovací poriadok komisií podľa odseku 2 a kritériá na určenie poradia profesionálnych vojakov na základe zhodnotenia ustanoví služobný predpis, ktorý vydá minister. </w:t>
      </w:r>
      <w:r>
        <w:rPr>
          <w:color w:val="231F20"/>
        </w:rPr>
        <w:t xml:space="preserve">                         </w:t>
      </w:r>
      <w:r w:rsidRPr="003C1A5C">
        <w:rPr>
          <w:color w:val="231F20"/>
        </w:rPr>
        <w:t>§ 31 (1) Profesionálni vojaci v hodnosti vojak 2. stupňa, slobodník, plukovník, brigádny generál a generálmajor sa zaraďujú do konkurenčného výberu každoročne, ak sú v hodnosti najmenej jeden rok. (2) Profesionálni vojaci v hodnosti desiatnik, čatár, rotný, rotmajster, nadrotmajster, podpráporčík, práporčík, poručík, nadporučík, kapitán, major a podplukovník sa prvý raz zaradia do konkurenčného výberu na vymenovanie do hodnosti a na povýšenie v kalendárnom roku, v ktorom splnia minimálnu dobu v hodnosti, ak tento zákon neustanovuje inak. (3) Profesionálni vojaci podľa odseku 2, ktorí neboli</w:t>
      </w:r>
    </w:p>
    <w:p w:rsidR="00B55624" w:rsidRPr="003C1A5C" w:rsidRDefault="00B55624" w:rsidP="00B55624">
      <w:pPr>
        <w:autoSpaceDE w:val="0"/>
        <w:autoSpaceDN w:val="0"/>
        <w:adjustRightInd w:val="0"/>
        <w:rPr>
          <w:color w:val="231F20"/>
        </w:rPr>
      </w:pPr>
      <w:r w:rsidRPr="003C1A5C">
        <w:rPr>
          <w:color w:val="231F20"/>
        </w:rPr>
        <w:t>komisiou pre konkurenčný výber určení na vymenovanie do hodnosti alebo na povýšenie, sa druhý raz zaradia do konkurenčného výberu, ktorý sa uskutoční v nasledujúcom</w:t>
      </w:r>
    </w:p>
    <w:p w:rsidR="00B55624" w:rsidRPr="003C1A5C" w:rsidRDefault="00B55624" w:rsidP="00B55624">
      <w:pPr>
        <w:autoSpaceDE w:val="0"/>
        <w:autoSpaceDN w:val="0"/>
        <w:adjustRightInd w:val="0"/>
        <w:rPr>
          <w:color w:val="231F20"/>
        </w:rPr>
      </w:pPr>
      <w:r w:rsidRPr="003C1A5C">
        <w:rPr>
          <w:color w:val="231F20"/>
        </w:rPr>
        <w:t>kalendárnom roku. (4) Profesionálni vojaci, ktorí boli komisiou pre konkurenčný výber určení na vymenovanie do hodnosti alebo na povýšenie a nebudú do uplynutia doby výsluhy v hodnosti vymenovaní do hodnosti alebo povýšení, sa zaradia do programu udržiavania a vymenujú do hodnosti alebo povýšia súčasne s ustanovením do</w:t>
      </w:r>
    </w:p>
    <w:p w:rsidR="00B55624" w:rsidRPr="003C1A5C" w:rsidRDefault="00B55624" w:rsidP="00B55624">
      <w:pPr>
        <w:autoSpaceDE w:val="0"/>
        <w:autoSpaceDN w:val="0"/>
        <w:adjustRightInd w:val="0"/>
        <w:rPr>
          <w:color w:val="231F20"/>
        </w:rPr>
      </w:pPr>
      <w:r w:rsidRPr="003C1A5C">
        <w:rPr>
          <w:color w:val="231F20"/>
        </w:rPr>
        <w:t>funkcie s plánovanou hodnosťou, pre ktorú boli určení. (5) Profesionálnych vojakov v hodnosti čatár, ktorí</w:t>
      </w:r>
    </w:p>
    <w:p w:rsidR="00B55624" w:rsidRPr="003C1A5C" w:rsidRDefault="00B55624" w:rsidP="00B55624">
      <w:pPr>
        <w:autoSpaceDE w:val="0"/>
        <w:autoSpaceDN w:val="0"/>
        <w:adjustRightInd w:val="0"/>
        <w:rPr>
          <w:color w:val="231F20"/>
        </w:rPr>
      </w:pPr>
      <w:r w:rsidRPr="003C1A5C">
        <w:rPr>
          <w:color w:val="231F20"/>
        </w:rPr>
        <w:t>v kalendárnom roku splnia minimálnu dobu v hodnosti, a profesionálnych vojakov v hodnosti rotný, ktorým uplynie jeden rok v hodnosti, možno zaradiť do konkurenčného výberu na vymenovanie do hodnosti podpráporčík. (6) Profesionálny vojak, ktorého komisia v konkurenčnom</w:t>
      </w:r>
    </w:p>
    <w:p w:rsidR="00B55624" w:rsidRPr="003C1A5C" w:rsidRDefault="00B55624" w:rsidP="00B55624">
      <w:pPr>
        <w:autoSpaceDE w:val="0"/>
        <w:autoSpaceDN w:val="0"/>
        <w:adjustRightInd w:val="0"/>
        <w:rPr>
          <w:color w:val="231F20"/>
        </w:rPr>
      </w:pPr>
      <w:r w:rsidRPr="003C1A5C">
        <w:rPr>
          <w:color w:val="231F20"/>
        </w:rPr>
        <w:t>výbere určí na vymenovanie do hodnosti alebo na povýšenie, sa zaradí do kariérového kurzu na</w:t>
      </w:r>
    </w:p>
    <w:p w:rsidR="00B55624" w:rsidRPr="003C1A5C" w:rsidRDefault="00B55624" w:rsidP="00B55624">
      <w:pPr>
        <w:autoSpaceDE w:val="0"/>
        <w:autoSpaceDN w:val="0"/>
        <w:adjustRightInd w:val="0"/>
        <w:rPr>
          <w:color w:val="231F20"/>
        </w:rPr>
      </w:pPr>
      <w:r w:rsidRPr="003C1A5C">
        <w:rPr>
          <w:color w:val="231F20"/>
        </w:rPr>
        <w:t>hodnosť, ak sa odborný predpoklad na hodnosť požaduje. (7) Do konkurenčného výberu sa nezaradí profesionálny vojak, a) ktorý bol zaradený do programu udržiavania, ak</w:t>
      </w:r>
    </w:p>
    <w:p w:rsidR="00B55624" w:rsidRPr="003C1A5C" w:rsidRDefault="00B55624" w:rsidP="00B55624">
      <w:pPr>
        <w:autoSpaceDE w:val="0"/>
        <w:autoSpaceDN w:val="0"/>
        <w:adjustRightInd w:val="0"/>
        <w:rPr>
          <w:color w:val="231F20"/>
        </w:rPr>
      </w:pPr>
      <w:r w:rsidRPr="003C1A5C">
        <w:rPr>
          <w:color w:val="231F20"/>
        </w:rPr>
        <w:t>tento zákon neustanovuje inak, b) o ktorého skončení služobného pomeru bolo právoplatne</w:t>
      </w:r>
    </w:p>
    <w:p w:rsidR="00B55624" w:rsidRPr="003C1A5C" w:rsidRDefault="00B55624" w:rsidP="00B55624">
      <w:pPr>
        <w:autoSpaceDE w:val="0"/>
        <w:autoSpaceDN w:val="0"/>
        <w:adjustRightInd w:val="0"/>
        <w:rPr>
          <w:color w:val="231F20"/>
        </w:rPr>
      </w:pPr>
      <w:r w:rsidRPr="003C1A5C">
        <w:rPr>
          <w:color w:val="231F20"/>
        </w:rPr>
        <w:t>rozhodnuté, c) ktorý je v hodnosti vojak 1. stupňa, štábny nadrotmajster, nadpráporčík, generálporučík a generál. § 32 (1) Minimálna doba v hodnosti je doba, po ktorej uplynutí je profesionálny vojak zaradený do konkurenčného výberu. (2) Minimálna doba v hodnosti začína plynúť dňom</w:t>
      </w:r>
    </w:p>
    <w:p w:rsidR="00B55624" w:rsidRPr="003C1A5C" w:rsidRDefault="00B55624" w:rsidP="00B55624">
      <w:pPr>
        <w:autoSpaceDE w:val="0"/>
        <w:autoSpaceDN w:val="0"/>
        <w:adjustRightInd w:val="0"/>
        <w:rPr>
          <w:color w:val="231F20"/>
        </w:rPr>
      </w:pPr>
      <w:r w:rsidRPr="003C1A5C">
        <w:rPr>
          <w:color w:val="231F20"/>
        </w:rPr>
        <w:t>vymenovania profesionálneho vojaka do hodnosti alebo jeho povýšenia a končí sa k 1. januáru v roku, ktorý</w:t>
      </w:r>
    </w:p>
    <w:p w:rsidR="00B55624" w:rsidRPr="003C1A5C" w:rsidRDefault="00B55624" w:rsidP="00B55624">
      <w:pPr>
        <w:autoSpaceDE w:val="0"/>
        <w:autoSpaceDN w:val="0"/>
        <w:adjustRightInd w:val="0"/>
        <w:rPr>
          <w:color w:val="231F20"/>
        </w:rPr>
      </w:pPr>
      <w:r w:rsidRPr="003C1A5C">
        <w:rPr>
          <w:color w:val="231F20"/>
        </w:rPr>
        <w:t>predchádza 24 mesiacom uplynutia doby výsluhy v dosiahnutej hodnosti.</w:t>
      </w:r>
    </w:p>
    <w:p w:rsidR="00B55624" w:rsidRPr="003C1A5C" w:rsidRDefault="00B55624" w:rsidP="00B55624">
      <w:pPr>
        <w:autoSpaceDE w:val="0"/>
        <w:autoSpaceDN w:val="0"/>
        <w:adjustRightInd w:val="0"/>
        <w:rPr>
          <w:color w:val="231F20"/>
        </w:rPr>
      </w:pPr>
      <w:r w:rsidRPr="003C1A5C">
        <w:rPr>
          <w:color w:val="231F20"/>
        </w:rPr>
        <w:t>§ 33 Ustanovenia § 30 až 32 sa nevzťahujú na profesionálneho</w:t>
      </w:r>
    </w:p>
    <w:p w:rsidR="00B55624" w:rsidRPr="003C1A5C" w:rsidRDefault="00B55624" w:rsidP="00B55624">
      <w:pPr>
        <w:autoSpaceDE w:val="0"/>
        <w:autoSpaceDN w:val="0"/>
        <w:adjustRightInd w:val="0"/>
        <w:rPr>
          <w:color w:val="231F20"/>
        </w:rPr>
      </w:pPr>
      <w:r w:rsidRPr="003C1A5C">
        <w:rPr>
          <w:color w:val="231F20"/>
        </w:rPr>
        <w:t>vojaka, ktorý je a) dočasne vyčlenený podľa § 60 ods. 1 písm. c) až e), b) ustanovený do funkcie na inšpekcii ministra, v štátnej správe na úseku leteckej prevádzky, v právnej službe alebo vo vojenskom zdravotníctve, c) ustanovený do funkcie pilot, letovod, letovod lietadla– navigátor, palubný radista, palubný operátor alebo palubný technik, d) ustanovený do funkcie vojenského duchovného, vojenského</w:t>
      </w:r>
    </w:p>
    <w:p w:rsidR="00B55624" w:rsidRDefault="00B55624" w:rsidP="00B55624">
      <w:pPr>
        <w:autoSpaceDE w:val="0"/>
        <w:autoSpaceDN w:val="0"/>
        <w:adjustRightInd w:val="0"/>
        <w:rPr>
          <w:color w:val="231F20"/>
        </w:rPr>
      </w:pPr>
      <w:r w:rsidRPr="003C1A5C">
        <w:rPr>
          <w:color w:val="231F20"/>
        </w:rPr>
        <w:t>vrcholového športovca, vojenského športového trénera alebo vojenského hudobníka.</w:t>
      </w:r>
    </w:p>
    <w:p w:rsidR="00B55624" w:rsidRDefault="00B55624" w:rsidP="00B55624">
      <w:pPr>
        <w:autoSpaceDE w:val="0"/>
        <w:autoSpaceDN w:val="0"/>
        <w:adjustRightInd w:val="0"/>
        <w:rPr>
          <w:color w:val="231F20"/>
        </w:rPr>
      </w:pPr>
      <w:r w:rsidRPr="00445C57">
        <w:rPr>
          <w:b/>
          <w:color w:val="231F20"/>
        </w:rPr>
        <w:t>88: Občianske povinnosti</w:t>
      </w:r>
      <w:r>
        <w:rPr>
          <w:color w:val="231F20"/>
        </w:rPr>
        <w:t xml:space="preserve"> – ???</w:t>
      </w:r>
    </w:p>
    <w:p w:rsidR="00B55624" w:rsidRPr="00445C57" w:rsidRDefault="00B55624" w:rsidP="00B55624">
      <w:pPr>
        <w:spacing w:after="240"/>
        <w:rPr>
          <w:color w:val="000000"/>
        </w:rPr>
      </w:pPr>
      <w:r w:rsidRPr="00445C57">
        <w:rPr>
          <w:b/>
          <w:color w:val="231F20"/>
        </w:rPr>
        <w:t>89:Platnosť právneho úkonu</w:t>
      </w:r>
      <w:r>
        <w:rPr>
          <w:color w:val="231F20"/>
        </w:rPr>
        <w:t xml:space="preserve">:  </w:t>
      </w:r>
      <w:r w:rsidRPr="00445C57">
        <w:rPr>
          <w:color w:val="000000"/>
        </w:rPr>
        <w:t>Právny úkon je prejav vôle smerujúci najmä k vzniku, zmene alebo zániku tých práv alebo povinností, ktoré právne predpisy s takýmto prejavom spájajú.</w:t>
      </w:r>
    </w:p>
    <w:p w:rsidR="00B55624" w:rsidRPr="00445C57" w:rsidRDefault="00B55624" w:rsidP="00B55624">
      <w:pPr>
        <w:spacing w:before="100" w:beforeAutospacing="1" w:after="100" w:afterAutospacing="1"/>
        <w:outlineLvl w:val="4"/>
        <w:rPr>
          <w:b/>
          <w:bCs/>
          <w:color w:val="303030"/>
        </w:rPr>
      </w:pPr>
      <w:r w:rsidRPr="00445C57">
        <w:rPr>
          <w:b/>
          <w:bCs/>
          <w:color w:val="303030"/>
        </w:rPr>
        <w:lastRenderedPageBreak/>
        <w:t xml:space="preserve">§ 35 </w:t>
      </w:r>
      <w:r>
        <w:rPr>
          <w:b/>
          <w:bCs/>
          <w:color w:val="303030"/>
        </w:rPr>
        <w:t xml:space="preserve"> </w:t>
      </w:r>
      <w:r w:rsidRPr="00445C57">
        <w:rPr>
          <w:color w:val="000000"/>
        </w:rPr>
        <w:t>(1) Prejav vôle sa môže urobiť konaním alebo opomenutím; môže sa stať výslovne alebo iným spôsobom nevzbudzujúcim pochybnosti o tom, čo chcel účastník prejaviť. (2) Právne úkony vyjadrené slovami treba vykladať nielen podľa ich jazykového vyjadrenia, ale najmä tiež podľa vôle toho, kto právny úkon urobil, ak táto vôľa nie je v rozpore s jazykovým prejavom. (3) Právne úkony vyjadrené inak než slovami sa vykladajú podľa toho, čo spôsob ich vyjadrenia obvykle znamená. Pritom sa prihliada na vôľu toho, kto právny úkon urobil, a chráni sa dobromyseľnosť toho, komu bol právny úkon určený.</w:t>
      </w:r>
    </w:p>
    <w:p w:rsidR="00B55624" w:rsidRDefault="00B55624" w:rsidP="00B55624">
      <w:pPr>
        <w:spacing w:before="100" w:beforeAutospacing="1" w:after="100" w:afterAutospacing="1"/>
        <w:outlineLvl w:val="4"/>
        <w:rPr>
          <w:b/>
          <w:bCs/>
          <w:color w:val="303030"/>
        </w:rPr>
      </w:pPr>
      <w:r w:rsidRPr="00445C57">
        <w:rPr>
          <w:b/>
          <w:bCs/>
          <w:color w:val="303030"/>
        </w:rPr>
        <w:t xml:space="preserve">§ 36 </w:t>
      </w:r>
      <w:r w:rsidRPr="00445C57">
        <w:rPr>
          <w:color w:val="000000"/>
        </w:rPr>
        <w:t>(1) Vznik, zmenu alebo zánik práva či povinnosti možno viazať na splnenie podmienky. Na nemožnú podmienku, na ktorú je zánik práva alebo povinnosti viazaný, sa neprihliada. (2) Podmienka je odkladacia, ak od jej splnenia závisí, či právne následky úkonu nastanú. Podmienka je rozväzovacia, ak od jej splnenia závisí, či následky, ktoré už nastali, pominú. (3) Ak účastník, ktorému je nesplnenie podmienky na prospech, jej splnenie zámerne zmarí, stane sa právny úkon nepodmieneným. (4) Na splnenie podmienky sa neprihliada, ak jej splnenie spôsobí zámerne účastník, ktorý nemal právo tak urobiť a ktorému je jej splnenie na prospech. (5) Ak z právneho úkonu alebo z jeho povahy nevyplýva niečo iné, predpokladá sa, že podmienka je odkladacia.</w:t>
      </w:r>
    </w:p>
    <w:p w:rsidR="00B55624" w:rsidRDefault="00B55624" w:rsidP="00B55624">
      <w:pPr>
        <w:spacing w:before="100" w:beforeAutospacing="1" w:after="100" w:afterAutospacing="1"/>
        <w:outlineLvl w:val="4"/>
        <w:rPr>
          <w:color w:val="000000"/>
        </w:rPr>
      </w:pPr>
      <w:r w:rsidRPr="00445C57">
        <w:rPr>
          <w:b/>
          <w:bCs/>
          <w:color w:val="303030"/>
        </w:rPr>
        <w:t xml:space="preserve">§ 37 </w:t>
      </w:r>
      <w:r w:rsidRPr="00445C57">
        <w:rPr>
          <w:color w:val="000000"/>
        </w:rPr>
        <w:t>(1) Právny úkon sa musí urobiť slobodne a vážne, určite a zrozumiteľne; inak je neplatný. (2) Právny úkon, ktorého predmetom je plnenie nemožné, je neplatný. (3) Právny úkon nie je neplatný pre chyby v písaní a počítaní, ak je jeho význam nepochybný.</w:t>
      </w:r>
      <w:r>
        <w:rPr>
          <w:b/>
          <w:bCs/>
          <w:color w:val="303030"/>
        </w:rPr>
        <w:t xml:space="preserve">                                                                                     </w:t>
      </w:r>
      <w:r w:rsidRPr="00445C57">
        <w:rPr>
          <w:b/>
          <w:bCs/>
          <w:color w:val="303030"/>
        </w:rPr>
        <w:t xml:space="preserve">§ 38  </w:t>
      </w:r>
      <w:r w:rsidRPr="00445C57">
        <w:rPr>
          <w:color w:val="000000"/>
        </w:rPr>
        <w:t>(1) Neplatný je právny úkon, pokiaľ ten, kto ho urobil, nemá spôsobilosť na právne úkony.</w:t>
      </w:r>
      <w:r w:rsidRPr="00445C57">
        <w:rPr>
          <w:color w:val="000000"/>
        </w:rPr>
        <w:br/>
        <w:t>(2) Takisto je neplatný právny úkon osoby konajúcej v duševnej poruche, ktorá ju robí na tento právny úkon neschopnou.</w:t>
      </w:r>
      <w:r>
        <w:rPr>
          <w:b/>
          <w:bCs/>
          <w:color w:val="303030"/>
        </w:rPr>
        <w:t xml:space="preserve">                                                                                                                                                   </w:t>
      </w:r>
      <w:r w:rsidRPr="00445C57">
        <w:rPr>
          <w:b/>
          <w:bCs/>
          <w:color w:val="303030"/>
        </w:rPr>
        <w:t xml:space="preserve">§ 39 </w:t>
      </w:r>
      <w:r w:rsidRPr="00445C57">
        <w:rPr>
          <w:color w:val="000000"/>
        </w:rPr>
        <w:t>Neplatný je právny úkon, ktorý svojím obsahom alebo účelom odporuje zákonu alebo ho obchádza alebo sa prieči dobrým mravom.</w:t>
      </w:r>
      <w:r>
        <w:rPr>
          <w:b/>
          <w:bCs/>
          <w:color w:val="303030"/>
        </w:rPr>
        <w:t xml:space="preserve">                                                                                                               </w:t>
      </w:r>
      <w:r w:rsidRPr="00445C57">
        <w:rPr>
          <w:b/>
          <w:bCs/>
          <w:color w:val="303030"/>
        </w:rPr>
        <w:t xml:space="preserve">§ 40 </w:t>
      </w:r>
      <w:r w:rsidRPr="00445C57">
        <w:rPr>
          <w:color w:val="000000"/>
        </w:rPr>
        <w:t>(1) Ak právny úkon nebol urobený vo forme, ktorú vyžaduje zákon alebo dohoda účastníkov, je neplatný. (2) Písomne uzavretá dohoda sa môže zmeniť alebo zrušiť iba písomne. (3) Písomný právny úkon je platný, ak je podpísaný konajúcou osobou; ak právny úkon robia viaceré osoby, nemusia byť ich podpisy na tej istej listine, ibaže právny predpis ustanovuje inak. Podpis sa môže nahradiť mechanickými prostriedkami v prípadoch, keď je to obvyklé. (4) Písomná forma je zachovaná, ak je právny úkon urobený telegraficky, ďalekopisom alebo elektronickými prostriedkami, ktoré umožňujú zachytenie obsahu právneho úkonu a určenie osoby, ktorá právny úkon urobila. Písomná forma je zachovaná vždy, ak právny úkon urobený elektronickými prostriedkami je podpísaný zaručeným elektronickým podpisom. (5) Na písomné právne úkony tých, ktorí nemôžu čítať a písať, je potrebná úradná zápisnica. Úradná zápisnica sa nevyžaduje, ak má ten, kto nemôže čítať alebo písať, schopnosť oboznámiť sa s obsahom právneho úkonu s pomocou prístrojov alebo špeciálnych pomôcok alebo prostredníctvom inej osoby, ktorú si zvolí, a je schopný vlastnoručne listinu podpísať.</w:t>
      </w:r>
      <w:r>
        <w:rPr>
          <w:b/>
          <w:bCs/>
          <w:color w:val="303030"/>
        </w:rPr>
        <w:t xml:space="preserve">                                         </w:t>
      </w:r>
      <w:r w:rsidRPr="00445C57">
        <w:rPr>
          <w:b/>
          <w:bCs/>
          <w:color w:val="303030"/>
        </w:rPr>
        <w:t xml:space="preserve">§ 41 </w:t>
      </w:r>
      <w:r w:rsidRPr="00445C57">
        <w:rPr>
          <w:color w:val="000000"/>
        </w:rPr>
        <w:t>Ak sa dôvod neplatnosti vzťahuje len na časť právneho úkonu, je neplatnou len táto časť, pokiaľ z povahy právneho úkonu alebo z jeho obsahu alebo z okolností, za ktorých k nemu došlo, nevyplýva, že túto časť nemožno oddeliť od ostatného obsahu.</w:t>
      </w:r>
      <w:r>
        <w:rPr>
          <w:b/>
          <w:bCs/>
          <w:color w:val="303030"/>
        </w:rPr>
        <w:t xml:space="preserve">                                                                                                  </w:t>
      </w:r>
      <w:r w:rsidRPr="00445C57">
        <w:rPr>
          <w:b/>
          <w:bCs/>
          <w:color w:val="303030"/>
        </w:rPr>
        <w:t xml:space="preserve">§ 41a </w:t>
      </w:r>
      <w:r w:rsidRPr="00445C57">
        <w:rPr>
          <w:color w:val="000000"/>
        </w:rPr>
        <w:t>(1) Ak neplatný právny úkon má náležitosti iného právneho úkonu, ktorý je platný, možno sa naň odvolať, ak je z okolností zrejmé, že vyjadruje vôľu konajúcej osoby. (2) Ak právnym úkonom má byť zastretý iný právny úkon, platí tento iný úkon, ak to zodpovedá vôli účastníkov a ak sú splnené všetky jeho náležitosti. Neplatnosti takého právneho úkonu sa nemožno dovolávať voči účastníkovi, ktorý ho považoval za nezastretý.</w:t>
      </w:r>
      <w:r>
        <w:rPr>
          <w:b/>
          <w:bCs/>
          <w:color w:val="303030"/>
        </w:rPr>
        <w:t xml:space="preserve">                                                                                                                       </w:t>
      </w:r>
      <w:r w:rsidRPr="00445C57">
        <w:rPr>
          <w:b/>
          <w:bCs/>
          <w:color w:val="303030"/>
        </w:rPr>
        <w:lastRenderedPageBreak/>
        <w:t xml:space="preserve">§ 42 </w:t>
      </w:r>
      <w:r w:rsidRPr="00445C57">
        <w:rPr>
          <w:color w:val="000000"/>
        </w:rPr>
        <w:t>Ak pre neplatnosť právneho úkonu vznikne škoda, zodpovedá sa za ňu podľa ustanovení tohto zákona o zodpovednosti za škodu.</w:t>
      </w:r>
    </w:p>
    <w:p w:rsidR="00B55624" w:rsidRDefault="00B55624" w:rsidP="00B55624">
      <w:pPr>
        <w:spacing w:before="100" w:beforeAutospacing="1" w:after="100" w:afterAutospacing="1"/>
        <w:outlineLvl w:val="4"/>
        <w:rPr>
          <w:color w:val="000000"/>
        </w:rPr>
      </w:pPr>
      <w:r w:rsidRPr="00247746">
        <w:rPr>
          <w:b/>
          <w:color w:val="000000"/>
        </w:rPr>
        <w:t>90: odvolanie v správnom konaní</w:t>
      </w:r>
      <w:r>
        <w:rPr>
          <w:b/>
          <w:color w:val="000000"/>
        </w:rPr>
        <w:t xml:space="preserve">: </w:t>
      </w:r>
      <w:r w:rsidRPr="00247746">
        <w:rPr>
          <w:color w:val="000000"/>
        </w:rPr>
        <w:t>To isté ako otázka 78</w:t>
      </w:r>
    </w:p>
    <w:p w:rsidR="00B55624" w:rsidRPr="00431C0F" w:rsidRDefault="00B55624" w:rsidP="00B55624">
      <w:pPr>
        <w:autoSpaceDE w:val="0"/>
        <w:autoSpaceDN w:val="0"/>
        <w:adjustRightInd w:val="0"/>
      </w:pPr>
      <w:r w:rsidRPr="00247746">
        <w:rPr>
          <w:b/>
          <w:color w:val="000000"/>
        </w:rPr>
        <w:t xml:space="preserve">91: zúčastnení v správnom konaní: </w:t>
      </w:r>
      <w:r w:rsidRPr="00431C0F">
        <w:rPr>
          <w:color w:val="000000"/>
        </w:rPr>
        <w:t>2) Zúčastnená osoba má právo byť upovedomená o začatí konania a o iných podaniach účastníkov konania, zúčastniť sa na ústnom pojednávaní a na miestnej obhliadke, navrhovať dôkazy a doplnenie podkladu rozhodnutia. Osobitný zákon môže ustanoviť zúčastnenej osobe viac práv</w:t>
      </w:r>
      <w:r w:rsidRPr="00431C0F">
        <w:t>- klásť svedkom a znalcom otázky pri ústnom pojednávaní a miestnej ohliadke.</w:t>
      </w:r>
      <w:r>
        <w:t>(znalci, tlmočníci,...)</w:t>
      </w:r>
    </w:p>
    <w:p w:rsidR="00B55624" w:rsidRDefault="00B55624"/>
    <w:sectPr w:rsidR="00B55624" w:rsidSect="006521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PalatinoLinotype-Roman">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7" w:usb1="00000000" w:usb2="00000000" w:usb3="00000000" w:csb0="00000003"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ITCBookmanEE">
    <w:panose1 w:val="00000000000000000000"/>
    <w:charset w:val="EE"/>
    <w:family w:val="auto"/>
    <w:notTrueType/>
    <w:pitch w:val="default"/>
    <w:sig w:usb0="00000005" w:usb1="00000000" w:usb2="00000000" w:usb3="00000000" w:csb0="00000002"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0873"/>
    <w:multiLevelType w:val="hybridMultilevel"/>
    <w:tmpl w:val="C34E1DA6"/>
    <w:lvl w:ilvl="0" w:tplc="0CEE6FCE">
      <w:start w:val="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E73408F"/>
    <w:multiLevelType w:val="hybridMultilevel"/>
    <w:tmpl w:val="2EEED2D6"/>
    <w:lvl w:ilvl="0" w:tplc="6AD03A20">
      <w:start w:val="19"/>
      <w:numFmt w:val="decimal"/>
      <w:lvlText w:val="%1."/>
      <w:lvlJc w:val="left"/>
      <w:pPr>
        <w:tabs>
          <w:tab w:val="num" w:pos="840"/>
        </w:tabs>
        <w:ind w:left="840" w:hanging="360"/>
      </w:pPr>
      <w:rPr>
        <w:rFonts w:hint="default"/>
      </w:rPr>
    </w:lvl>
    <w:lvl w:ilvl="1" w:tplc="041B0019" w:tentative="1">
      <w:start w:val="1"/>
      <w:numFmt w:val="lowerLetter"/>
      <w:lvlText w:val="%2."/>
      <w:lvlJc w:val="left"/>
      <w:pPr>
        <w:tabs>
          <w:tab w:val="num" w:pos="1560"/>
        </w:tabs>
        <w:ind w:left="1560" w:hanging="360"/>
      </w:pPr>
    </w:lvl>
    <w:lvl w:ilvl="2" w:tplc="041B001B" w:tentative="1">
      <w:start w:val="1"/>
      <w:numFmt w:val="lowerRoman"/>
      <w:lvlText w:val="%3."/>
      <w:lvlJc w:val="right"/>
      <w:pPr>
        <w:tabs>
          <w:tab w:val="num" w:pos="2280"/>
        </w:tabs>
        <w:ind w:left="2280" w:hanging="180"/>
      </w:pPr>
    </w:lvl>
    <w:lvl w:ilvl="3" w:tplc="041B000F" w:tentative="1">
      <w:start w:val="1"/>
      <w:numFmt w:val="decimal"/>
      <w:lvlText w:val="%4."/>
      <w:lvlJc w:val="left"/>
      <w:pPr>
        <w:tabs>
          <w:tab w:val="num" w:pos="3000"/>
        </w:tabs>
        <w:ind w:left="3000" w:hanging="360"/>
      </w:pPr>
    </w:lvl>
    <w:lvl w:ilvl="4" w:tplc="041B0019" w:tentative="1">
      <w:start w:val="1"/>
      <w:numFmt w:val="lowerLetter"/>
      <w:lvlText w:val="%5."/>
      <w:lvlJc w:val="left"/>
      <w:pPr>
        <w:tabs>
          <w:tab w:val="num" w:pos="3720"/>
        </w:tabs>
        <w:ind w:left="3720" w:hanging="360"/>
      </w:pPr>
    </w:lvl>
    <w:lvl w:ilvl="5" w:tplc="041B001B" w:tentative="1">
      <w:start w:val="1"/>
      <w:numFmt w:val="lowerRoman"/>
      <w:lvlText w:val="%6."/>
      <w:lvlJc w:val="right"/>
      <w:pPr>
        <w:tabs>
          <w:tab w:val="num" w:pos="4440"/>
        </w:tabs>
        <w:ind w:left="4440" w:hanging="180"/>
      </w:pPr>
    </w:lvl>
    <w:lvl w:ilvl="6" w:tplc="041B000F" w:tentative="1">
      <w:start w:val="1"/>
      <w:numFmt w:val="decimal"/>
      <w:lvlText w:val="%7."/>
      <w:lvlJc w:val="left"/>
      <w:pPr>
        <w:tabs>
          <w:tab w:val="num" w:pos="5160"/>
        </w:tabs>
        <w:ind w:left="5160" w:hanging="360"/>
      </w:pPr>
    </w:lvl>
    <w:lvl w:ilvl="7" w:tplc="041B0019" w:tentative="1">
      <w:start w:val="1"/>
      <w:numFmt w:val="lowerLetter"/>
      <w:lvlText w:val="%8."/>
      <w:lvlJc w:val="left"/>
      <w:pPr>
        <w:tabs>
          <w:tab w:val="num" w:pos="5880"/>
        </w:tabs>
        <w:ind w:left="5880" w:hanging="360"/>
      </w:pPr>
    </w:lvl>
    <w:lvl w:ilvl="8" w:tplc="041B001B" w:tentative="1">
      <w:start w:val="1"/>
      <w:numFmt w:val="lowerRoman"/>
      <w:lvlText w:val="%9."/>
      <w:lvlJc w:val="right"/>
      <w:pPr>
        <w:tabs>
          <w:tab w:val="num" w:pos="6600"/>
        </w:tabs>
        <w:ind w:left="6600" w:hanging="180"/>
      </w:pPr>
    </w:lvl>
  </w:abstractNum>
  <w:abstractNum w:abstractNumId="2">
    <w:nsid w:val="74204706"/>
    <w:multiLevelType w:val="multilevel"/>
    <w:tmpl w:val="D80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B55624"/>
    <w:rsid w:val="0004188C"/>
    <w:rsid w:val="0005526A"/>
    <w:rsid w:val="00284B68"/>
    <w:rsid w:val="003D4999"/>
    <w:rsid w:val="005F17FC"/>
    <w:rsid w:val="00610EE0"/>
    <w:rsid w:val="00652185"/>
    <w:rsid w:val="006831C6"/>
    <w:rsid w:val="006F57FC"/>
    <w:rsid w:val="007753BF"/>
    <w:rsid w:val="0092259A"/>
    <w:rsid w:val="0094650E"/>
    <w:rsid w:val="00957B10"/>
    <w:rsid w:val="009A06D3"/>
    <w:rsid w:val="009F3AED"/>
    <w:rsid w:val="00B55624"/>
    <w:rsid w:val="00C629AE"/>
    <w:rsid w:val="00C76F99"/>
    <w:rsid w:val="00DB2B13"/>
    <w:rsid w:val="00F259CA"/>
    <w:rsid w:val="00F7410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55624"/>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qFormat/>
    <w:rsid w:val="00B55624"/>
    <w:pPr>
      <w:keepNext/>
      <w:spacing w:before="120"/>
      <w:jc w:val="center"/>
      <w:outlineLvl w:val="0"/>
    </w:pPr>
    <w:rPr>
      <w:b/>
      <w:snapToGrid w:val="0"/>
      <w:szCs w:val="20"/>
      <w:lang w:eastAsia="cs-CZ"/>
    </w:rPr>
  </w:style>
  <w:style w:type="paragraph" w:styleId="Nadpis2">
    <w:name w:val="heading 2"/>
    <w:basedOn w:val="Normlny"/>
    <w:next w:val="Normlny"/>
    <w:link w:val="Nadpis2Char"/>
    <w:uiPriority w:val="9"/>
    <w:qFormat/>
    <w:rsid w:val="00B55624"/>
    <w:pPr>
      <w:keepNext/>
      <w:keepLines/>
      <w:spacing w:before="200"/>
      <w:outlineLvl w:val="1"/>
    </w:pPr>
    <w:rPr>
      <w:rFonts w:ascii="Cambria" w:hAnsi="Cambria"/>
      <w:b/>
      <w:bCs/>
      <w:color w:val="4F81BD"/>
      <w:sz w:val="26"/>
      <w:szCs w:val="26"/>
    </w:rPr>
  </w:style>
  <w:style w:type="paragraph" w:styleId="Nadpis4">
    <w:name w:val="heading 4"/>
    <w:basedOn w:val="Normlny"/>
    <w:next w:val="Normlny"/>
    <w:link w:val="Nadpis4Char"/>
    <w:uiPriority w:val="9"/>
    <w:semiHidden/>
    <w:unhideWhenUsed/>
    <w:qFormat/>
    <w:rsid w:val="00B55624"/>
    <w:pPr>
      <w:keepNext/>
      <w:keepLines/>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B55624"/>
    <w:pPr>
      <w:keepNext/>
      <w:keepLines/>
      <w:spacing w:before="200"/>
      <w:outlineLvl w:val="4"/>
    </w:pPr>
    <w:rPr>
      <w:rFonts w:asciiTheme="majorHAnsi" w:eastAsiaTheme="majorEastAsia" w:hAnsiTheme="majorHAnsi" w:cstheme="majorBidi"/>
      <w:color w:val="243F60"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B55624"/>
    <w:rPr>
      <w:rFonts w:ascii="Times New Roman" w:eastAsia="Times New Roman" w:hAnsi="Times New Roman" w:cs="Times New Roman"/>
      <w:b/>
      <w:snapToGrid w:val="0"/>
      <w:sz w:val="24"/>
      <w:szCs w:val="20"/>
      <w:lang w:eastAsia="cs-CZ"/>
    </w:rPr>
  </w:style>
  <w:style w:type="character" w:customStyle="1" w:styleId="Nadpis2Char">
    <w:name w:val="Nadpis 2 Char"/>
    <w:basedOn w:val="Predvolenpsmoodseku"/>
    <w:link w:val="Nadpis2"/>
    <w:uiPriority w:val="9"/>
    <w:rsid w:val="00B55624"/>
    <w:rPr>
      <w:rFonts w:ascii="Cambria" w:eastAsia="Times New Roman" w:hAnsi="Cambria" w:cs="Times New Roman"/>
      <w:b/>
      <w:bCs/>
      <w:color w:val="4F81BD"/>
      <w:sz w:val="26"/>
      <w:szCs w:val="26"/>
      <w:lang w:eastAsia="sk-SK"/>
    </w:rPr>
  </w:style>
  <w:style w:type="paragraph" w:styleId="Zarkazkladnhotextu">
    <w:name w:val="Body Text Indent"/>
    <w:basedOn w:val="Normlny"/>
    <w:link w:val="ZarkazkladnhotextuChar"/>
    <w:rsid w:val="00B55624"/>
    <w:pPr>
      <w:spacing w:before="120" w:line="360" w:lineRule="auto"/>
      <w:ind w:firstLine="720"/>
    </w:pPr>
    <w:rPr>
      <w:snapToGrid w:val="0"/>
      <w:szCs w:val="20"/>
      <w:lang w:eastAsia="cs-CZ"/>
    </w:rPr>
  </w:style>
  <w:style w:type="character" w:customStyle="1" w:styleId="ZarkazkladnhotextuChar">
    <w:name w:val="Zarážka základného textu Char"/>
    <w:basedOn w:val="Predvolenpsmoodseku"/>
    <w:link w:val="Zarkazkladnhotextu"/>
    <w:rsid w:val="00B55624"/>
    <w:rPr>
      <w:rFonts w:ascii="Times New Roman" w:eastAsia="Times New Roman" w:hAnsi="Times New Roman" w:cs="Times New Roman"/>
      <w:snapToGrid w:val="0"/>
      <w:sz w:val="24"/>
      <w:szCs w:val="20"/>
      <w:lang w:eastAsia="cs-CZ"/>
    </w:rPr>
  </w:style>
  <w:style w:type="paragraph" w:styleId="Zarkazkladnhotextu2">
    <w:name w:val="Body Text Indent 2"/>
    <w:basedOn w:val="Normlny"/>
    <w:link w:val="Zarkazkladnhotextu2Char"/>
    <w:uiPriority w:val="99"/>
    <w:semiHidden/>
    <w:unhideWhenUsed/>
    <w:rsid w:val="00B55624"/>
    <w:pPr>
      <w:spacing w:after="120" w:line="480" w:lineRule="auto"/>
      <w:ind w:left="283"/>
    </w:pPr>
    <w:rPr>
      <w:rFonts w:ascii="Calibri" w:hAnsi="Calibri"/>
      <w:sz w:val="22"/>
      <w:szCs w:val="22"/>
    </w:rPr>
  </w:style>
  <w:style w:type="character" w:customStyle="1" w:styleId="Zarkazkladnhotextu2Char">
    <w:name w:val="Zarážka základného textu 2 Char"/>
    <w:basedOn w:val="Predvolenpsmoodseku"/>
    <w:link w:val="Zarkazkladnhotextu2"/>
    <w:uiPriority w:val="99"/>
    <w:semiHidden/>
    <w:rsid w:val="00B55624"/>
    <w:rPr>
      <w:rFonts w:ascii="Calibri" w:eastAsia="Times New Roman" w:hAnsi="Calibri" w:cs="Times New Roman"/>
      <w:lang w:eastAsia="sk-SK"/>
    </w:rPr>
  </w:style>
  <w:style w:type="paragraph" w:styleId="Normlnywebov">
    <w:name w:val="Normal (Web)"/>
    <w:basedOn w:val="Normlny"/>
    <w:uiPriority w:val="99"/>
    <w:unhideWhenUsed/>
    <w:rsid w:val="00B55624"/>
    <w:pPr>
      <w:spacing w:before="100" w:beforeAutospacing="1" w:after="100" w:afterAutospacing="1"/>
    </w:pPr>
    <w:rPr>
      <w:lang w:val="cs-CZ" w:eastAsia="cs-CZ"/>
    </w:rPr>
  </w:style>
  <w:style w:type="character" w:styleId="Hypertextovprepojenie">
    <w:name w:val="Hyperlink"/>
    <w:basedOn w:val="Predvolenpsmoodseku"/>
    <w:uiPriority w:val="99"/>
    <w:semiHidden/>
    <w:unhideWhenUsed/>
    <w:rsid w:val="00B55624"/>
    <w:rPr>
      <w:color w:val="0000FF"/>
      <w:u w:val="single"/>
    </w:rPr>
  </w:style>
  <w:style w:type="paragraph" w:styleId="Odsekzoznamu">
    <w:name w:val="List Paragraph"/>
    <w:basedOn w:val="Normlny"/>
    <w:uiPriority w:val="34"/>
    <w:qFormat/>
    <w:rsid w:val="00B55624"/>
    <w:pPr>
      <w:ind w:left="720"/>
      <w:contextualSpacing/>
    </w:pPr>
  </w:style>
  <w:style w:type="paragraph" w:styleId="Zkladntext2">
    <w:name w:val="Body Text 2"/>
    <w:basedOn w:val="Normlny"/>
    <w:link w:val="Zkladntext2Char"/>
    <w:uiPriority w:val="99"/>
    <w:semiHidden/>
    <w:unhideWhenUsed/>
    <w:rsid w:val="00B55624"/>
    <w:pPr>
      <w:spacing w:after="120" w:line="480" w:lineRule="auto"/>
    </w:pPr>
  </w:style>
  <w:style w:type="character" w:customStyle="1" w:styleId="Zkladntext2Char">
    <w:name w:val="Základný text 2 Char"/>
    <w:basedOn w:val="Predvolenpsmoodseku"/>
    <w:link w:val="Zkladntext2"/>
    <w:uiPriority w:val="99"/>
    <w:semiHidden/>
    <w:rsid w:val="00B55624"/>
    <w:rPr>
      <w:rFonts w:ascii="Times New Roman" w:eastAsia="Times New Roman" w:hAnsi="Times New Roman" w:cs="Times New Roman"/>
      <w:sz w:val="24"/>
      <w:szCs w:val="24"/>
      <w:lang w:eastAsia="sk-SK"/>
    </w:rPr>
  </w:style>
  <w:style w:type="character" w:customStyle="1" w:styleId="apple-style-span">
    <w:name w:val="apple-style-span"/>
    <w:basedOn w:val="Predvolenpsmoodseku"/>
    <w:rsid w:val="00B55624"/>
  </w:style>
  <w:style w:type="character" w:customStyle="1" w:styleId="apple-converted-space">
    <w:name w:val="apple-converted-space"/>
    <w:basedOn w:val="Predvolenpsmoodseku"/>
    <w:rsid w:val="00B55624"/>
  </w:style>
  <w:style w:type="paragraph" w:styleId="Zkladntext">
    <w:name w:val="Body Text"/>
    <w:basedOn w:val="Normlny"/>
    <w:link w:val="ZkladntextChar"/>
    <w:uiPriority w:val="99"/>
    <w:semiHidden/>
    <w:unhideWhenUsed/>
    <w:rsid w:val="00B55624"/>
    <w:pPr>
      <w:spacing w:after="120"/>
    </w:pPr>
  </w:style>
  <w:style w:type="character" w:customStyle="1" w:styleId="ZkladntextChar">
    <w:name w:val="Základný text Char"/>
    <w:basedOn w:val="Predvolenpsmoodseku"/>
    <w:link w:val="Zkladntext"/>
    <w:uiPriority w:val="99"/>
    <w:semiHidden/>
    <w:rsid w:val="00B55624"/>
    <w:rPr>
      <w:rFonts w:ascii="Times New Roman" w:eastAsia="Times New Roman" w:hAnsi="Times New Roman" w:cs="Times New Roman"/>
      <w:sz w:val="24"/>
      <w:szCs w:val="24"/>
      <w:lang w:eastAsia="sk-SK"/>
    </w:rPr>
  </w:style>
  <w:style w:type="character" w:customStyle="1" w:styleId="Nadpis4Char">
    <w:name w:val="Nadpis 4 Char"/>
    <w:basedOn w:val="Predvolenpsmoodseku"/>
    <w:link w:val="Nadpis4"/>
    <w:uiPriority w:val="9"/>
    <w:semiHidden/>
    <w:rsid w:val="00B55624"/>
    <w:rPr>
      <w:rFonts w:asciiTheme="majorHAnsi" w:eastAsiaTheme="majorEastAsia" w:hAnsiTheme="majorHAnsi" w:cstheme="majorBidi"/>
      <w:b/>
      <w:bCs/>
      <w:i/>
      <w:iCs/>
      <w:color w:val="4F81BD" w:themeColor="accent1"/>
      <w:sz w:val="24"/>
      <w:szCs w:val="24"/>
      <w:lang w:eastAsia="sk-SK"/>
    </w:rPr>
  </w:style>
  <w:style w:type="character" w:customStyle="1" w:styleId="Nadpis5Char">
    <w:name w:val="Nadpis 5 Char"/>
    <w:basedOn w:val="Predvolenpsmoodseku"/>
    <w:link w:val="Nadpis5"/>
    <w:uiPriority w:val="9"/>
    <w:semiHidden/>
    <w:rsid w:val="00B55624"/>
    <w:rPr>
      <w:rFonts w:asciiTheme="majorHAnsi" w:eastAsiaTheme="majorEastAsia" w:hAnsiTheme="majorHAnsi" w:cstheme="majorBidi"/>
      <w:color w:val="243F60" w:themeColor="accent1" w:themeShade="7F"/>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wikipedia.org/wiki/Slovensk%C3%A1_n%C3%A1rodn%C3%A1_rada" TargetMode="External"/><Relationship Id="rId13" Type="http://schemas.openxmlformats.org/officeDocument/2006/relationships/hyperlink" Target="http://sk.wikipedia.org/wiki/NR_SR" TargetMode="External"/><Relationship Id="rId18" Type="http://schemas.openxmlformats.org/officeDocument/2006/relationships/hyperlink" Target="http://sk.wikipedia.org/wiki/Pr%C3%A1vny_%C5%A1t%C3%A1t" TargetMode="External"/><Relationship Id="rId26" Type="http://schemas.openxmlformats.org/officeDocument/2006/relationships/hyperlink" Target="http://sk.wikipedia.org/wiki/Z%C3%A1konodarn%C3%A1_moc" TargetMode="External"/><Relationship Id="rId3" Type="http://schemas.openxmlformats.org/officeDocument/2006/relationships/settings" Target="settings.xml"/><Relationship Id="rId21" Type="http://schemas.openxmlformats.org/officeDocument/2006/relationships/hyperlink" Target="http://sk.wikipedia.org/wiki/De%C4%BEba_moci" TargetMode="External"/><Relationship Id="rId7" Type="http://schemas.openxmlformats.org/officeDocument/2006/relationships/hyperlink" Target="http://sk.wikipedia.org/wiki/Slovensk%C3%A1_republika" TargetMode="External"/><Relationship Id="rId12" Type="http://schemas.openxmlformats.org/officeDocument/2006/relationships/hyperlink" Target="http://sk.wikipedia.org/wiki/%C3%9Astavn%C3%BD_z%C3%A1kon" TargetMode="External"/><Relationship Id="rId17" Type="http://schemas.openxmlformats.org/officeDocument/2006/relationships/hyperlink" Target="http://sk.wikipedia.org/wiki/Slovensk%C3%A1_republika" TargetMode="External"/><Relationship Id="rId25" Type="http://schemas.openxmlformats.org/officeDocument/2006/relationships/hyperlink" Target="http://sk.wikipedia.org/wiki/De%C4%BEba_moci" TargetMode="External"/><Relationship Id="rId2" Type="http://schemas.openxmlformats.org/officeDocument/2006/relationships/styles" Target="styles.xml"/><Relationship Id="rId16" Type="http://schemas.openxmlformats.org/officeDocument/2006/relationships/hyperlink" Target="http://sk.wikipedia.org/wiki/Republika" TargetMode="External"/><Relationship Id="rId20" Type="http://schemas.openxmlformats.org/officeDocument/2006/relationships/hyperlink" Target="http://sk.wikipedia.org/wiki/%C5%A0t%C3%A1tna_mo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wikipedia.org/wiki/Pr%C3%A1vny_predpis" TargetMode="External"/><Relationship Id="rId11" Type="http://schemas.openxmlformats.org/officeDocument/2006/relationships/hyperlink" Target="http://sk.wikipedia.org/wiki/%C3%9Astava" TargetMode="External"/><Relationship Id="rId24" Type="http://schemas.openxmlformats.org/officeDocument/2006/relationships/hyperlink" Target="http://sk.wikipedia.org/wiki/S%C3%BAdna_moc" TargetMode="External"/><Relationship Id="rId5" Type="http://schemas.openxmlformats.org/officeDocument/2006/relationships/hyperlink" Target="http://sk.wikipedia.org/wiki/Prezident_Slovenskej_republiky" TargetMode="External"/><Relationship Id="rId15" Type="http://schemas.openxmlformats.org/officeDocument/2006/relationships/hyperlink" Target="http://sk.wikipedia.org/wiki/Demokracia" TargetMode="External"/><Relationship Id="rId23" Type="http://schemas.openxmlformats.org/officeDocument/2006/relationships/hyperlink" Target="http://sk.wikipedia.org/wiki/V%C3%BDkonn%C3%A1_moc" TargetMode="External"/><Relationship Id="rId28" Type="http://schemas.openxmlformats.org/officeDocument/2006/relationships/hyperlink" Target="http://sk.wikipedia.org/wiki/S%C3%BAdna_moc" TargetMode="External"/><Relationship Id="rId10" Type="http://schemas.openxmlformats.org/officeDocument/2006/relationships/hyperlink" Target="http://sk.wikipedia.org/wiki/%C3%9Astavn%C3%BD_z%C3%A1kon" TargetMode="External"/><Relationship Id="rId19" Type="http://schemas.openxmlformats.org/officeDocument/2006/relationships/hyperlink" Target="http://sk.wikipedia.org/wiki/%C5%A0t%C3%A1t" TargetMode="External"/><Relationship Id="rId4" Type="http://schemas.openxmlformats.org/officeDocument/2006/relationships/webSettings" Target="webSettings.xml"/><Relationship Id="rId9" Type="http://schemas.openxmlformats.org/officeDocument/2006/relationships/hyperlink" Target="http://sk.wikipedia.org/wiki/%C3%9Astavn%C3%BD_s%C3%BAd_Slovenskej_republiky" TargetMode="External"/><Relationship Id="rId14" Type="http://schemas.openxmlformats.org/officeDocument/2006/relationships/hyperlink" Target="http://sk.wikipedia.org/wiki/Slovensk%C3%A1_republika" TargetMode="External"/><Relationship Id="rId22" Type="http://schemas.openxmlformats.org/officeDocument/2006/relationships/hyperlink" Target="http://sk.wikipedia.org/wiki/Z%C3%A1konodarn%C3%A1_moc" TargetMode="External"/><Relationship Id="rId27" Type="http://schemas.openxmlformats.org/officeDocument/2006/relationships/hyperlink" Target="http://sk.wikipedia.org/wiki/V%C3%BDkonn%C3%A1_moc" TargetMode="External"/><Relationship Id="rId30"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68</Pages>
  <Words>32421</Words>
  <Characters>184801</Characters>
  <Application>Microsoft Office Word</Application>
  <DocSecurity>0</DocSecurity>
  <Lines>1540</Lines>
  <Paragraphs>433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Viktor</cp:lastModifiedBy>
  <cp:revision>9</cp:revision>
  <dcterms:created xsi:type="dcterms:W3CDTF">2012-01-30T07:21:00Z</dcterms:created>
  <dcterms:modified xsi:type="dcterms:W3CDTF">2012-02-06T22:16:00Z</dcterms:modified>
</cp:coreProperties>
</file>