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0E924" w14:textId="77777777" w:rsidR="009C589D" w:rsidRPr="00456C8B" w:rsidRDefault="009C589D" w:rsidP="009C589D">
      <w:pPr>
        <w:pStyle w:val="Nadpis1"/>
        <w:rPr>
          <w:rFonts w:ascii="Times New Roman" w:hAnsi="Times New Roman" w:cs="Times New Roman"/>
          <w:color w:val="000000"/>
          <w:sz w:val="24"/>
          <w:szCs w:val="24"/>
          <w:lang w:val="sk-SK"/>
        </w:rPr>
      </w:pPr>
      <w:r w:rsidRPr="00456C8B">
        <w:rPr>
          <w:rFonts w:ascii="Times New Roman" w:hAnsi="Times New Roman" w:cs="Times New Roman"/>
          <w:sz w:val="24"/>
          <w:szCs w:val="24"/>
          <w:lang w:val="sk-SK"/>
        </w:rPr>
        <w:t>Atraktívnosť filozofie vo verejnom priestore</w:t>
      </w:r>
    </w:p>
    <w:p w14:paraId="759D919F" w14:textId="77777777" w:rsidR="00C836FF" w:rsidRPr="00C836FF" w:rsidRDefault="00C836FF" w:rsidP="00C836FF">
      <w:pPr>
        <w:ind w:firstLine="0"/>
        <w:rPr>
          <w:ins w:id="0" w:author="Autor"/>
          <w:bCs/>
          <w:sz w:val="24"/>
          <w:lang w:val="sk-SK"/>
        </w:rPr>
      </w:pPr>
      <w:bookmarkStart w:id="1" w:name="_Hlk74291189"/>
      <w:ins w:id="2" w:author="Autor">
        <w:r w:rsidRPr="00C836FF">
          <w:rPr>
            <w:bCs/>
            <w:sz w:val="24"/>
            <w:lang w:val="sk-SK"/>
          </w:rPr>
          <w:t>Chýba abstrakt</w:t>
        </w:r>
      </w:ins>
    </w:p>
    <w:p w14:paraId="5CB3C193" w14:textId="12C9E617" w:rsidR="00C836FF" w:rsidRDefault="00C836FF" w:rsidP="009C589D">
      <w:pPr>
        <w:ind w:firstLine="0"/>
        <w:rPr>
          <w:ins w:id="3" w:author="Autor"/>
          <w:b/>
          <w:sz w:val="24"/>
          <w:lang w:val="sk-SK"/>
        </w:rPr>
      </w:pPr>
    </w:p>
    <w:p w14:paraId="668CAA51" w14:textId="066864E3" w:rsidR="003338CE" w:rsidRDefault="003338CE" w:rsidP="002C70A9">
      <w:pPr>
        <w:ind w:firstLine="0"/>
        <w:rPr>
          <w:ins w:id="4" w:author="Autor"/>
          <w:bCs/>
          <w:sz w:val="24"/>
          <w:lang w:val="sk-SK"/>
        </w:rPr>
      </w:pPr>
      <w:ins w:id="5" w:author="Autor">
        <w:r w:rsidRPr="009D73FE">
          <w:rPr>
            <w:bCs/>
            <w:sz w:val="24"/>
            <w:lang w:val="sk-SK"/>
          </w:rPr>
          <w:t>Najväčší</w:t>
        </w:r>
        <w:r>
          <w:rPr>
            <w:b/>
            <w:sz w:val="24"/>
            <w:lang w:val="sk-SK"/>
          </w:rPr>
          <w:t xml:space="preserve"> </w:t>
        </w:r>
        <w:r w:rsidR="009D73FE" w:rsidRPr="009D73FE">
          <w:rPr>
            <w:bCs/>
            <w:sz w:val="24"/>
            <w:lang w:val="sk-SK"/>
          </w:rPr>
          <w:t>problém</w:t>
        </w:r>
        <w:r w:rsidR="009D73FE">
          <w:rPr>
            <w:bCs/>
            <w:sz w:val="24"/>
            <w:lang w:val="sk-SK"/>
          </w:rPr>
          <w:t xml:space="preserve"> tohto textu je, že je písaný ako blog, nie ako štúdia. Týka sa to štruktúry textu aj samotného vyjadrovania, ktoré je veľmi neformálne. </w:t>
        </w:r>
        <w:r w:rsidR="002C70A9">
          <w:rPr>
            <w:bCs/>
            <w:sz w:val="24"/>
            <w:lang w:val="sk-SK"/>
          </w:rPr>
          <w:t xml:space="preserve">S tým súvisí aj nevhodná štruktúra textu. Chcete povedať všetko, čo Vás trápi, ale o tom nie je štúdia. Zadefinujte si problém – ten uveďte v úvode, spolu s metodológiou, ako k nemu pristupujete. Hlavne treba uvádzať argumenty, nie názory. </w:t>
        </w:r>
        <w:bookmarkStart w:id="6" w:name="_GoBack"/>
        <w:bookmarkEnd w:id="6"/>
      </w:ins>
    </w:p>
    <w:p w14:paraId="03828DAB" w14:textId="77777777" w:rsidR="009D73FE" w:rsidRDefault="009D73FE" w:rsidP="009C589D">
      <w:pPr>
        <w:ind w:firstLine="0"/>
        <w:rPr>
          <w:b/>
          <w:sz w:val="24"/>
          <w:lang w:val="sk-SK"/>
        </w:rPr>
      </w:pPr>
    </w:p>
    <w:p w14:paraId="1B9925FA" w14:textId="702BD5BE" w:rsidR="009C589D" w:rsidRDefault="009C589D" w:rsidP="009C589D">
      <w:pPr>
        <w:ind w:firstLine="0"/>
        <w:rPr>
          <w:sz w:val="24"/>
          <w:lang w:val="sk-SK"/>
        </w:rPr>
      </w:pPr>
      <w:r w:rsidRPr="00456C8B">
        <w:rPr>
          <w:b/>
          <w:sz w:val="24"/>
          <w:lang w:val="sk-SK"/>
        </w:rPr>
        <w:t>Kľúčové slová:</w:t>
      </w:r>
      <w:r w:rsidRPr="00456C8B">
        <w:rPr>
          <w:sz w:val="24"/>
          <w:lang w:val="sk-SK"/>
        </w:rPr>
        <w:t xml:space="preserve"> jazyková bariéra, propagácia filozofie, definícia filozofie</w:t>
      </w:r>
    </w:p>
    <w:p w14:paraId="5D52A1E3" w14:textId="77777777" w:rsidR="009C589D" w:rsidRPr="00674EA9" w:rsidRDefault="009C589D" w:rsidP="009C589D">
      <w:pPr>
        <w:ind w:firstLine="0"/>
        <w:rPr>
          <w:sz w:val="24"/>
          <w:lang w:val="sk-SK"/>
        </w:rPr>
      </w:pPr>
    </w:p>
    <w:p w14:paraId="461978E7" w14:textId="77777777" w:rsidR="009C589D" w:rsidRPr="00456C8B" w:rsidRDefault="009C589D" w:rsidP="009C589D">
      <w:pPr>
        <w:ind w:firstLine="0"/>
        <w:rPr>
          <w:b/>
          <w:color w:val="000000"/>
          <w:sz w:val="24"/>
          <w:lang w:val="sk-SK"/>
        </w:rPr>
      </w:pPr>
      <w:r w:rsidRPr="00456C8B">
        <w:rPr>
          <w:b/>
          <w:color w:val="000000"/>
          <w:sz w:val="24"/>
          <w:lang w:val="sk-SK"/>
        </w:rPr>
        <w:t xml:space="preserve">Úvod </w:t>
      </w:r>
    </w:p>
    <w:p w14:paraId="5A3FFDEC" w14:textId="77777777" w:rsidR="009C589D" w:rsidRPr="00456C8B" w:rsidRDefault="009C589D" w:rsidP="009C589D">
      <w:pPr>
        <w:ind w:firstLine="0"/>
        <w:rPr>
          <w:bCs/>
          <w:color w:val="000000"/>
          <w:sz w:val="24"/>
          <w:lang w:val="sk-SK"/>
        </w:rPr>
      </w:pPr>
      <w:bookmarkStart w:id="7" w:name="_Hlk74291228"/>
      <w:r w:rsidRPr="00456C8B">
        <w:rPr>
          <w:bCs/>
          <w:color w:val="000000"/>
          <w:sz w:val="24"/>
          <w:lang w:val="sk-SK"/>
        </w:rPr>
        <w:t xml:space="preserve">V tejto práci sa </w:t>
      </w:r>
      <w:commentRangeStart w:id="8"/>
      <w:r w:rsidRPr="00456C8B">
        <w:rPr>
          <w:bCs/>
          <w:color w:val="000000"/>
          <w:sz w:val="24"/>
          <w:lang w:val="sk-SK"/>
        </w:rPr>
        <w:t>pozriem</w:t>
      </w:r>
      <w:r>
        <w:rPr>
          <w:bCs/>
          <w:color w:val="000000"/>
          <w:sz w:val="24"/>
          <w:lang w:val="sk-SK"/>
        </w:rPr>
        <w:t>e</w:t>
      </w:r>
      <w:commentRangeEnd w:id="8"/>
      <w:r w:rsidR="00C836FF">
        <w:rPr>
          <w:rStyle w:val="Odkaznakomentr"/>
        </w:rPr>
        <w:commentReference w:id="8"/>
      </w:r>
      <w:r>
        <w:rPr>
          <w:bCs/>
          <w:color w:val="000000"/>
          <w:sz w:val="24"/>
          <w:lang w:val="sk-SK"/>
        </w:rPr>
        <w:t xml:space="preserve"> </w:t>
      </w:r>
      <w:r w:rsidRPr="00456C8B">
        <w:rPr>
          <w:bCs/>
          <w:color w:val="000000"/>
          <w:sz w:val="24"/>
          <w:lang w:val="sk-SK"/>
        </w:rPr>
        <w:t>na súčasný stav mienky o filozofii v spoločnosti. Určenie základných problémov</w:t>
      </w:r>
      <w:r>
        <w:rPr>
          <w:bCs/>
          <w:color w:val="000000"/>
          <w:sz w:val="24"/>
          <w:lang w:val="sk-SK"/>
        </w:rPr>
        <w:t>,</w:t>
      </w:r>
      <w:r w:rsidRPr="00456C8B">
        <w:rPr>
          <w:bCs/>
          <w:color w:val="000000"/>
          <w:sz w:val="24"/>
          <w:lang w:val="sk-SK"/>
        </w:rPr>
        <w:t xml:space="preserve"> prečo je verejná mienka o filoz</w:t>
      </w:r>
      <w:r>
        <w:rPr>
          <w:bCs/>
          <w:color w:val="000000"/>
          <w:sz w:val="24"/>
          <w:lang w:val="sk-SK"/>
        </w:rPr>
        <w:t>o</w:t>
      </w:r>
      <w:r w:rsidRPr="00456C8B">
        <w:rPr>
          <w:bCs/>
          <w:color w:val="000000"/>
          <w:sz w:val="24"/>
          <w:lang w:val="sk-SK"/>
        </w:rPr>
        <w:t xml:space="preserve">fii </w:t>
      </w:r>
      <w:commentRangeStart w:id="9"/>
      <w:r w:rsidRPr="00456C8B">
        <w:rPr>
          <w:bCs/>
          <w:color w:val="000000"/>
          <w:sz w:val="24"/>
          <w:lang w:val="sk-SK"/>
        </w:rPr>
        <w:t>taká aká je</w:t>
      </w:r>
      <w:commentRangeEnd w:id="9"/>
      <w:r w:rsidR="00C836FF">
        <w:rPr>
          <w:rStyle w:val="Odkaznakomentr"/>
        </w:rPr>
        <w:commentReference w:id="9"/>
      </w:r>
      <w:r w:rsidRPr="00456C8B">
        <w:rPr>
          <w:bCs/>
          <w:color w:val="000000"/>
          <w:sz w:val="24"/>
          <w:lang w:val="sk-SK"/>
        </w:rPr>
        <w:t>, je prvým krokom k zlepšeniu povedomia o filozofii. Taktiež sa pokúsim</w:t>
      </w:r>
      <w:r>
        <w:rPr>
          <w:bCs/>
          <w:color w:val="000000"/>
          <w:sz w:val="24"/>
          <w:lang w:val="sk-SK"/>
        </w:rPr>
        <w:t>e</w:t>
      </w:r>
      <w:r w:rsidRPr="00456C8B">
        <w:rPr>
          <w:bCs/>
          <w:color w:val="000000"/>
          <w:sz w:val="24"/>
          <w:lang w:val="sk-SK"/>
        </w:rPr>
        <w:t xml:space="preserve"> nájsť odpoveď na to, prečo by vlastne mala byť filozofia populárnejšia vo verejnom povedomí. </w:t>
      </w:r>
      <w:r w:rsidRPr="00C836FF">
        <w:rPr>
          <w:bCs/>
          <w:strike/>
          <w:color w:val="000000"/>
          <w:sz w:val="24"/>
          <w:lang w:val="sk-SK"/>
          <w:rPrChange w:id="10" w:author="Autor">
            <w:rPr>
              <w:bCs/>
              <w:color w:val="000000"/>
              <w:sz w:val="24"/>
              <w:lang w:val="sk-SK"/>
            </w:rPr>
          </w:rPrChange>
        </w:rPr>
        <w:t>V tejto práci</w:t>
      </w:r>
      <w:r w:rsidRPr="00456C8B">
        <w:rPr>
          <w:bCs/>
          <w:color w:val="000000"/>
          <w:sz w:val="24"/>
          <w:lang w:val="sk-SK"/>
        </w:rPr>
        <w:t xml:space="preserve"> sa zamer</w:t>
      </w:r>
      <w:r>
        <w:rPr>
          <w:bCs/>
          <w:color w:val="000000"/>
          <w:sz w:val="24"/>
          <w:lang w:val="sk-SK"/>
        </w:rPr>
        <w:t>iame</w:t>
      </w:r>
      <w:r w:rsidRPr="00456C8B">
        <w:rPr>
          <w:bCs/>
          <w:color w:val="000000"/>
          <w:sz w:val="24"/>
          <w:lang w:val="sk-SK"/>
        </w:rPr>
        <w:t xml:space="preserve"> hlavne na </w:t>
      </w:r>
      <w:commentRangeStart w:id="11"/>
      <w:r w:rsidRPr="00456C8B">
        <w:rPr>
          <w:bCs/>
          <w:color w:val="000000"/>
          <w:sz w:val="24"/>
          <w:lang w:val="sk-SK"/>
        </w:rPr>
        <w:t xml:space="preserve">propagovanie a úpravu </w:t>
      </w:r>
      <w:commentRangeEnd w:id="11"/>
      <w:r w:rsidR="00C836FF">
        <w:rPr>
          <w:rStyle w:val="Odkaznakomentr"/>
        </w:rPr>
        <w:commentReference w:id="11"/>
      </w:r>
      <w:r w:rsidRPr="00456C8B">
        <w:rPr>
          <w:bCs/>
          <w:color w:val="000000"/>
          <w:sz w:val="24"/>
          <w:lang w:val="sk-SK"/>
        </w:rPr>
        <w:t>filozofickej literatúry z hľadiska atraktívnosti. Beriem</w:t>
      </w:r>
      <w:r>
        <w:rPr>
          <w:bCs/>
          <w:color w:val="000000"/>
          <w:sz w:val="24"/>
          <w:lang w:val="sk-SK"/>
        </w:rPr>
        <w:t>e</w:t>
      </w:r>
      <w:r w:rsidRPr="00456C8B">
        <w:rPr>
          <w:bCs/>
          <w:color w:val="000000"/>
          <w:sz w:val="24"/>
          <w:lang w:val="sk-SK"/>
        </w:rPr>
        <w:t xml:space="preserve"> to ako prvý krok k zlepšeniu verejného povedomia o filozofii.</w:t>
      </w:r>
    </w:p>
    <w:p w14:paraId="63FD35ED" w14:textId="77777777" w:rsidR="009C589D" w:rsidRPr="00456C8B" w:rsidRDefault="009C589D" w:rsidP="009C589D">
      <w:pPr>
        <w:ind w:firstLine="0"/>
        <w:rPr>
          <w:b/>
          <w:color w:val="000000"/>
          <w:sz w:val="24"/>
          <w:lang w:val="sk-SK"/>
        </w:rPr>
      </w:pPr>
    </w:p>
    <w:p w14:paraId="040AB438" w14:textId="77777777" w:rsidR="009C589D" w:rsidRPr="00456C8B" w:rsidRDefault="009C589D" w:rsidP="009C589D">
      <w:pPr>
        <w:ind w:firstLine="0"/>
        <w:rPr>
          <w:b/>
          <w:color w:val="000000"/>
          <w:sz w:val="24"/>
          <w:lang w:val="sk-SK"/>
        </w:rPr>
      </w:pPr>
      <w:r w:rsidRPr="00456C8B">
        <w:rPr>
          <w:b/>
          <w:color w:val="000000"/>
          <w:sz w:val="24"/>
          <w:lang w:val="sk-SK"/>
        </w:rPr>
        <w:t>1 Prečo je FILOZOFIA málo populárna?</w:t>
      </w:r>
    </w:p>
    <w:p w14:paraId="29B08A22" w14:textId="77777777" w:rsidR="009C589D" w:rsidRPr="005351D7" w:rsidRDefault="009C589D" w:rsidP="009C589D">
      <w:pPr>
        <w:rPr>
          <w:color w:val="222222"/>
          <w:sz w:val="24"/>
          <w:lang w:val="sk-SK" w:eastAsia="sk-SK"/>
        </w:rPr>
      </w:pPr>
      <w:r w:rsidRPr="00456C8B">
        <w:rPr>
          <w:bCs/>
          <w:color w:val="000000"/>
          <w:sz w:val="24"/>
          <w:lang w:val="sk-SK"/>
        </w:rPr>
        <w:t xml:space="preserve">Filozofia je v dnešnej spoločnosti vnímaná rôznymi spôsobmi. </w:t>
      </w:r>
      <w:commentRangeStart w:id="12"/>
      <w:r w:rsidRPr="00456C8B">
        <w:rPr>
          <w:bCs/>
          <w:color w:val="000000"/>
          <w:sz w:val="24"/>
          <w:lang w:val="sk-SK"/>
        </w:rPr>
        <w:t>Pravda</w:t>
      </w:r>
      <w:commentRangeEnd w:id="12"/>
      <w:r w:rsidR="00C836FF">
        <w:rPr>
          <w:rStyle w:val="Odkaznakomentr"/>
        </w:rPr>
        <w:commentReference w:id="12"/>
      </w:r>
      <w:r w:rsidRPr="00456C8B">
        <w:rPr>
          <w:bCs/>
          <w:color w:val="000000"/>
          <w:sz w:val="24"/>
          <w:lang w:val="sk-SK"/>
        </w:rPr>
        <w:t xml:space="preserve"> je však taká, že samotné povedomie o filozofii klesá. Problémov, ktoré nastávajú je viacero. </w:t>
      </w:r>
      <w:r w:rsidRPr="005351D7">
        <w:rPr>
          <w:color w:val="222222"/>
          <w:sz w:val="24"/>
          <w:lang w:val="sk-SK" w:eastAsia="sk-SK"/>
        </w:rPr>
        <w:t>Avšak podstatné problémy neatraktívnosti filozofie sú podľa nás odzrkadlené v troch slovách: jazyk, propagácia a verejná mienka. Tieto tri aspekty, ktoré ovplyvňujú povedomie o filozofii, sú dlhodobým problémom.</w:t>
      </w:r>
    </w:p>
    <w:p w14:paraId="74B00042" w14:textId="77777777" w:rsidR="009C589D" w:rsidRPr="005351D7" w:rsidRDefault="009C589D" w:rsidP="009C589D">
      <w:pPr>
        <w:rPr>
          <w:color w:val="222222"/>
          <w:sz w:val="24"/>
          <w:lang w:val="sk-SK" w:eastAsia="sk-SK"/>
        </w:rPr>
      </w:pPr>
    </w:p>
    <w:bookmarkEnd w:id="7"/>
    <w:p w14:paraId="1F06CFE0" w14:textId="77777777" w:rsidR="009C589D" w:rsidRPr="005351D7" w:rsidRDefault="009C589D" w:rsidP="009C589D">
      <w:pPr>
        <w:ind w:left="284" w:firstLine="0"/>
        <w:rPr>
          <w:b/>
          <w:bCs/>
          <w:color w:val="222222"/>
          <w:sz w:val="24"/>
          <w:lang w:val="sk-SK" w:eastAsia="sk-SK"/>
        </w:rPr>
      </w:pPr>
      <w:r w:rsidRPr="005351D7">
        <w:rPr>
          <w:b/>
          <w:bCs/>
          <w:color w:val="222222"/>
          <w:sz w:val="24"/>
          <w:lang w:val="sk-SK" w:eastAsia="sk-SK"/>
        </w:rPr>
        <w:t>1.1 Prezentovanie filozofie filozofickou komunitou</w:t>
      </w:r>
    </w:p>
    <w:p w14:paraId="63618D6E" w14:textId="77777777" w:rsidR="009C589D" w:rsidRPr="000B087C" w:rsidRDefault="009C589D" w:rsidP="009C589D">
      <w:pPr>
        <w:ind w:firstLine="0"/>
        <w:rPr>
          <w:bCs/>
          <w:color w:val="000000"/>
          <w:sz w:val="24"/>
        </w:rPr>
      </w:pPr>
      <w:bookmarkStart w:id="13" w:name="_Hlk74291423"/>
      <w:r w:rsidRPr="005351D7">
        <w:rPr>
          <w:bCs/>
          <w:color w:val="000000"/>
          <w:sz w:val="24"/>
          <w:lang w:val="sk-SK"/>
        </w:rPr>
        <w:t>Jeden z problémov</w:t>
      </w:r>
      <w:r w:rsidRPr="005351D7">
        <w:rPr>
          <w:bCs/>
          <w:sz w:val="24"/>
          <w:lang w:val="sk-SK"/>
        </w:rPr>
        <w:t xml:space="preserve"> je to, </w:t>
      </w:r>
      <w:r w:rsidRPr="005351D7">
        <w:rPr>
          <w:bCs/>
          <w:color w:val="000000"/>
          <w:sz w:val="24"/>
          <w:lang w:val="sk-SK"/>
        </w:rPr>
        <w:t xml:space="preserve">ako je filozofia prezentovaná spoločnosti. Bohužiaľ vo veľkej miere sa na negatívnej mienke podieľajú aj samotní filozofi. </w:t>
      </w:r>
      <w:proofErr w:type="spellStart"/>
      <w:r w:rsidRPr="00456C8B">
        <w:rPr>
          <w:bCs/>
          <w:color w:val="000000"/>
          <w:sz w:val="24"/>
        </w:rPr>
        <w:t>Definície</w:t>
      </w:r>
      <w:proofErr w:type="spellEnd"/>
      <w:r w:rsidRPr="00456C8B">
        <w:rPr>
          <w:bCs/>
          <w:color w:val="000000"/>
          <w:sz w:val="24"/>
        </w:rPr>
        <w:t xml:space="preserve"> </w:t>
      </w:r>
      <w:proofErr w:type="spellStart"/>
      <w:r w:rsidRPr="00456C8B">
        <w:rPr>
          <w:bCs/>
          <w:color w:val="000000"/>
          <w:sz w:val="24"/>
        </w:rPr>
        <w:t>filozofie</w:t>
      </w:r>
      <w:proofErr w:type="spellEnd"/>
      <w:r w:rsidRPr="00456C8B">
        <w:rPr>
          <w:bCs/>
          <w:color w:val="000000"/>
          <w:sz w:val="24"/>
        </w:rPr>
        <w:t xml:space="preserve"> </w:t>
      </w:r>
      <w:proofErr w:type="spellStart"/>
      <w:r w:rsidRPr="00456C8B">
        <w:rPr>
          <w:bCs/>
          <w:color w:val="000000"/>
          <w:sz w:val="24"/>
        </w:rPr>
        <w:t>sú</w:t>
      </w:r>
      <w:proofErr w:type="spellEnd"/>
      <w:r w:rsidRPr="00456C8B">
        <w:rPr>
          <w:bCs/>
          <w:color w:val="000000"/>
          <w:sz w:val="24"/>
        </w:rPr>
        <w:t xml:space="preserve"> </w:t>
      </w:r>
      <w:proofErr w:type="spellStart"/>
      <w:r w:rsidRPr="00456C8B">
        <w:rPr>
          <w:bCs/>
          <w:color w:val="000000"/>
          <w:sz w:val="24"/>
        </w:rPr>
        <w:t>často</w:t>
      </w:r>
      <w:proofErr w:type="spellEnd"/>
      <w:r w:rsidRPr="00456C8B">
        <w:rPr>
          <w:bCs/>
          <w:color w:val="000000"/>
          <w:sz w:val="24"/>
        </w:rPr>
        <w:t xml:space="preserve"> </w:t>
      </w:r>
      <w:proofErr w:type="spellStart"/>
      <w:r w:rsidRPr="00456C8B">
        <w:rPr>
          <w:bCs/>
          <w:color w:val="000000"/>
          <w:sz w:val="24"/>
        </w:rPr>
        <w:t>orientované</w:t>
      </w:r>
      <w:proofErr w:type="spellEnd"/>
      <w:r w:rsidRPr="00456C8B">
        <w:rPr>
          <w:bCs/>
          <w:color w:val="000000"/>
          <w:sz w:val="24"/>
        </w:rPr>
        <w:t xml:space="preserve"> </w:t>
      </w:r>
      <w:proofErr w:type="spellStart"/>
      <w:r w:rsidRPr="00456C8B">
        <w:rPr>
          <w:bCs/>
          <w:color w:val="000000"/>
          <w:sz w:val="24"/>
        </w:rPr>
        <w:t>príliš</w:t>
      </w:r>
      <w:proofErr w:type="spellEnd"/>
      <w:r w:rsidRPr="00456C8B">
        <w:rPr>
          <w:bCs/>
          <w:color w:val="000000"/>
          <w:sz w:val="24"/>
        </w:rPr>
        <w:t xml:space="preserve"> </w:t>
      </w:r>
      <w:proofErr w:type="spellStart"/>
      <w:r w:rsidRPr="00456C8B">
        <w:rPr>
          <w:bCs/>
          <w:color w:val="000000"/>
          <w:sz w:val="24"/>
        </w:rPr>
        <w:t>vedecky</w:t>
      </w:r>
      <w:proofErr w:type="spellEnd"/>
      <w:r w:rsidRPr="00456C8B">
        <w:rPr>
          <w:bCs/>
          <w:color w:val="000000"/>
          <w:sz w:val="24"/>
        </w:rPr>
        <w:t xml:space="preserve"> a </w:t>
      </w:r>
      <w:proofErr w:type="spellStart"/>
      <w:r w:rsidRPr="00456C8B">
        <w:rPr>
          <w:bCs/>
          <w:color w:val="000000"/>
          <w:sz w:val="24"/>
        </w:rPr>
        <w:t>odborne</w:t>
      </w:r>
      <w:proofErr w:type="spellEnd"/>
      <w:r w:rsidRPr="00456C8B">
        <w:rPr>
          <w:bCs/>
          <w:color w:val="000000"/>
          <w:sz w:val="24"/>
        </w:rPr>
        <w:t xml:space="preserve"> </w:t>
      </w:r>
      <w:proofErr w:type="spellStart"/>
      <w:r w:rsidRPr="00456C8B">
        <w:rPr>
          <w:bCs/>
          <w:color w:val="000000"/>
          <w:sz w:val="24"/>
        </w:rPr>
        <w:t>na</w:t>
      </w:r>
      <w:proofErr w:type="spellEnd"/>
      <w:r w:rsidRPr="00456C8B">
        <w:rPr>
          <w:bCs/>
          <w:color w:val="000000"/>
          <w:sz w:val="24"/>
        </w:rPr>
        <w:t xml:space="preserve"> to, aby </w:t>
      </w:r>
      <w:proofErr w:type="spellStart"/>
      <w:r w:rsidRPr="00456C8B">
        <w:rPr>
          <w:bCs/>
          <w:color w:val="000000"/>
          <w:sz w:val="24"/>
        </w:rPr>
        <w:t>mohli</w:t>
      </w:r>
      <w:proofErr w:type="spellEnd"/>
      <w:r w:rsidRPr="00456C8B">
        <w:rPr>
          <w:bCs/>
          <w:color w:val="000000"/>
          <w:sz w:val="24"/>
        </w:rPr>
        <w:t xml:space="preserve"> </w:t>
      </w:r>
      <w:proofErr w:type="spellStart"/>
      <w:r w:rsidRPr="00456C8B">
        <w:rPr>
          <w:bCs/>
          <w:color w:val="000000"/>
          <w:sz w:val="24"/>
        </w:rPr>
        <w:t>zaujať</w:t>
      </w:r>
      <w:proofErr w:type="spellEnd"/>
      <w:r w:rsidRPr="00456C8B">
        <w:rPr>
          <w:bCs/>
          <w:color w:val="000000"/>
          <w:sz w:val="24"/>
        </w:rPr>
        <w:t xml:space="preserve"> </w:t>
      </w:r>
      <w:proofErr w:type="spellStart"/>
      <w:r w:rsidRPr="00456C8B">
        <w:rPr>
          <w:bCs/>
          <w:color w:val="000000"/>
          <w:sz w:val="24"/>
        </w:rPr>
        <w:t>verejnosť</w:t>
      </w:r>
      <w:proofErr w:type="spellEnd"/>
      <w:r w:rsidRPr="00456C8B">
        <w:rPr>
          <w:bCs/>
          <w:color w:val="000000"/>
          <w:sz w:val="24"/>
        </w:rPr>
        <w:t xml:space="preserve">. V </w:t>
      </w:r>
      <w:proofErr w:type="spellStart"/>
      <w:r w:rsidRPr="00456C8B">
        <w:rPr>
          <w:bCs/>
          <w:color w:val="000000"/>
          <w:sz w:val="24"/>
        </w:rPr>
        <w:t>priebehu</w:t>
      </w:r>
      <w:proofErr w:type="spellEnd"/>
      <w:r w:rsidRPr="00456C8B">
        <w:rPr>
          <w:bCs/>
          <w:color w:val="000000"/>
          <w:sz w:val="24"/>
        </w:rPr>
        <w:t xml:space="preserve"> </w:t>
      </w:r>
      <w:proofErr w:type="spellStart"/>
      <w:r w:rsidRPr="00456C8B">
        <w:rPr>
          <w:bCs/>
          <w:color w:val="000000"/>
          <w:sz w:val="24"/>
        </w:rPr>
        <w:t>histórie</w:t>
      </w:r>
      <w:proofErr w:type="spellEnd"/>
      <w:r w:rsidRPr="00456C8B">
        <w:rPr>
          <w:bCs/>
          <w:color w:val="000000"/>
          <w:sz w:val="24"/>
        </w:rPr>
        <w:t xml:space="preserve"> </w:t>
      </w:r>
      <w:proofErr w:type="spellStart"/>
      <w:r w:rsidRPr="00456C8B">
        <w:rPr>
          <w:bCs/>
          <w:color w:val="000000"/>
          <w:sz w:val="24"/>
        </w:rPr>
        <w:t>sa</w:t>
      </w:r>
      <w:proofErr w:type="spellEnd"/>
      <w:r w:rsidRPr="00456C8B">
        <w:rPr>
          <w:bCs/>
          <w:color w:val="000000"/>
          <w:sz w:val="24"/>
        </w:rPr>
        <w:t xml:space="preserve"> </w:t>
      </w:r>
      <w:proofErr w:type="spellStart"/>
      <w:r w:rsidRPr="00456C8B">
        <w:rPr>
          <w:bCs/>
          <w:color w:val="000000"/>
          <w:sz w:val="24"/>
        </w:rPr>
        <w:t>vytvorili</w:t>
      </w:r>
      <w:proofErr w:type="spellEnd"/>
      <w:r w:rsidRPr="00456C8B">
        <w:rPr>
          <w:bCs/>
          <w:color w:val="000000"/>
          <w:sz w:val="24"/>
        </w:rPr>
        <w:t xml:space="preserve"> </w:t>
      </w:r>
      <w:proofErr w:type="spellStart"/>
      <w:r w:rsidRPr="00456C8B">
        <w:rPr>
          <w:bCs/>
          <w:color w:val="000000"/>
          <w:sz w:val="24"/>
        </w:rPr>
        <w:t>dva</w:t>
      </w:r>
      <w:proofErr w:type="spellEnd"/>
      <w:r w:rsidRPr="00456C8B">
        <w:rPr>
          <w:bCs/>
          <w:color w:val="000000"/>
          <w:sz w:val="24"/>
        </w:rPr>
        <w:t xml:space="preserve"> </w:t>
      </w:r>
      <w:proofErr w:type="spellStart"/>
      <w:r w:rsidRPr="00456C8B">
        <w:rPr>
          <w:bCs/>
          <w:color w:val="000000"/>
          <w:sz w:val="24"/>
        </w:rPr>
        <w:t>smery</w:t>
      </w:r>
      <w:proofErr w:type="spellEnd"/>
      <w:r w:rsidRPr="00456C8B">
        <w:rPr>
          <w:bCs/>
          <w:color w:val="000000"/>
          <w:sz w:val="24"/>
        </w:rPr>
        <w:t xml:space="preserve"> v </w:t>
      </w:r>
      <w:proofErr w:type="spellStart"/>
      <w:r w:rsidRPr="00456C8B">
        <w:rPr>
          <w:bCs/>
          <w:color w:val="000000"/>
          <w:sz w:val="24"/>
        </w:rPr>
        <w:t>rámci</w:t>
      </w:r>
      <w:proofErr w:type="spellEnd"/>
      <w:r w:rsidRPr="00456C8B">
        <w:rPr>
          <w:bCs/>
          <w:color w:val="000000"/>
          <w:sz w:val="24"/>
        </w:rPr>
        <w:t xml:space="preserve"> </w:t>
      </w:r>
      <w:proofErr w:type="spellStart"/>
      <w:r w:rsidRPr="00456C8B">
        <w:rPr>
          <w:bCs/>
          <w:color w:val="000000"/>
          <w:sz w:val="24"/>
        </w:rPr>
        <w:t>filozofickej</w:t>
      </w:r>
      <w:proofErr w:type="spellEnd"/>
      <w:r w:rsidRPr="00456C8B">
        <w:rPr>
          <w:bCs/>
          <w:color w:val="000000"/>
          <w:sz w:val="24"/>
        </w:rPr>
        <w:t xml:space="preserve"> </w:t>
      </w:r>
      <w:proofErr w:type="spellStart"/>
      <w:r w:rsidRPr="00456C8B">
        <w:rPr>
          <w:bCs/>
          <w:color w:val="000000"/>
          <w:sz w:val="24"/>
        </w:rPr>
        <w:t>spoločnosti</w:t>
      </w:r>
      <w:proofErr w:type="spellEnd"/>
      <w:r w:rsidRPr="00456C8B">
        <w:rPr>
          <w:bCs/>
          <w:color w:val="000000"/>
          <w:sz w:val="24"/>
        </w:rPr>
        <w:t xml:space="preserve">. </w:t>
      </w:r>
      <w:proofErr w:type="spellStart"/>
      <w:r w:rsidRPr="00456C8B">
        <w:rPr>
          <w:bCs/>
          <w:color w:val="000000"/>
          <w:sz w:val="24"/>
        </w:rPr>
        <w:t>Prvý</w:t>
      </w:r>
      <w:proofErr w:type="spellEnd"/>
      <w:r w:rsidRPr="00456C8B">
        <w:rPr>
          <w:bCs/>
          <w:color w:val="000000"/>
          <w:sz w:val="24"/>
        </w:rPr>
        <w:t xml:space="preserve"> </w:t>
      </w:r>
      <w:proofErr w:type="spellStart"/>
      <w:r w:rsidRPr="00456C8B">
        <w:rPr>
          <w:bCs/>
          <w:color w:val="000000"/>
          <w:sz w:val="24"/>
        </w:rPr>
        <w:t>prezentuje</w:t>
      </w:r>
      <w:proofErr w:type="spellEnd"/>
      <w:r w:rsidRPr="00456C8B">
        <w:rPr>
          <w:bCs/>
          <w:color w:val="000000"/>
          <w:sz w:val="24"/>
        </w:rPr>
        <w:t xml:space="preserve"> </w:t>
      </w:r>
      <w:proofErr w:type="spellStart"/>
      <w:r w:rsidRPr="00456C8B">
        <w:rPr>
          <w:bCs/>
          <w:color w:val="000000"/>
          <w:sz w:val="24"/>
        </w:rPr>
        <w:t>filozofiu</w:t>
      </w:r>
      <w:proofErr w:type="spellEnd"/>
      <w:r w:rsidRPr="00456C8B">
        <w:rPr>
          <w:bCs/>
          <w:color w:val="000000"/>
          <w:sz w:val="24"/>
        </w:rPr>
        <w:t xml:space="preserve"> </w:t>
      </w:r>
      <w:proofErr w:type="spellStart"/>
      <w:r w:rsidRPr="00456C8B">
        <w:rPr>
          <w:bCs/>
          <w:color w:val="000000"/>
          <w:sz w:val="24"/>
        </w:rPr>
        <w:t>ako</w:t>
      </w:r>
      <w:proofErr w:type="spellEnd"/>
      <w:r w:rsidRPr="00456C8B">
        <w:rPr>
          <w:bCs/>
          <w:color w:val="000000"/>
          <w:sz w:val="24"/>
        </w:rPr>
        <w:t xml:space="preserve"> </w:t>
      </w:r>
      <w:proofErr w:type="spellStart"/>
      <w:r w:rsidRPr="00456C8B">
        <w:rPr>
          <w:bCs/>
          <w:color w:val="000000"/>
          <w:sz w:val="24"/>
        </w:rPr>
        <w:t>vednú</w:t>
      </w:r>
      <w:proofErr w:type="spellEnd"/>
      <w:r w:rsidRPr="00456C8B">
        <w:rPr>
          <w:bCs/>
          <w:color w:val="000000"/>
          <w:sz w:val="24"/>
        </w:rPr>
        <w:t xml:space="preserve"> </w:t>
      </w:r>
      <w:proofErr w:type="spellStart"/>
      <w:r w:rsidRPr="00456C8B">
        <w:rPr>
          <w:bCs/>
          <w:color w:val="000000"/>
          <w:sz w:val="24"/>
        </w:rPr>
        <w:t>disciplínu</w:t>
      </w:r>
      <w:proofErr w:type="spellEnd"/>
      <w:r w:rsidRPr="00456C8B">
        <w:rPr>
          <w:bCs/>
          <w:color w:val="000000"/>
          <w:sz w:val="24"/>
        </w:rPr>
        <w:t xml:space="preserve"> </w:t>
      </w:r>
      <w:proofErr w:type="spellStart"/>
      <w:r w:rsidRPr="00456C8B">
        <w:rPr>
          <w:bCs/>
          <w:color w:val="000000"/>
          <w:sz w:val="24"/>
        </w:rPr>
        <w:t>zaoberajúcu</w:t>
      </w:r>
      <w:proofErr w:type="spellEnd"/>
      <w:r w:rsidRPr="00456C8B">
        <w:rPr>
          <w:bCs/>
          <w:color w:val="000000"/>
          <w:sz w:val="24"/>
        </w:rPr>
        <w:t xml:space="preserve"> </w:t>
      </w:r>
      <w:proofErr w:type="spellStart"/>
      <w:r w:rsidRPr="00456C8B">
        <w:rPr>
          <w:bCs/>
          <w:color w:val="000000"/>
          <w:sz w:val="24"/>
        </w:rPr>
        <w:t>sa</w:t>
      </w:r>
      <w:proofErr w:type="spellEnd"/>
      <w:r w:rsidRPr="00456C8B">
        <w:rPr>
          <w:bCs/>
          <w:color w:val="000000"/>
          <w:sz w:val="24"/>
        </w:rPr>
        <w:t xml:space="preserve"> </w:t>
      </w:r>
      <w:proofErr w:type="spellStart"/>
      <w:r w:rsidRPr="00456C8B">
        <w:rPr>
          <w:bCs/>
          <w:color w:val="000000"/>
          <w:sz w:val="24"/>
        </w:rPr>
        <w:t>problémam</w:t>
      </w:r>
      <w:r>
        <w:rPr>
          <w:bCs/>
          <w:color w:val="000000"/>
          <w:sz w:val="24"/>
        </w:rPr>
        <w:t>i</w:t>
      </w:r>
      <w:proofErr w:type="spellEnd"/>
      <w:r w:rsidRPr="00456C8B">
        <w:rPr>
          <w:bCs/>
          <w:color w:val="000000"/>
          <w:sz w:val="24"/>
        </w:rPr>
        <w:t xml:space="preserve"> a </w:t>
      </w:r>
      <w:proofErr w:type="spellStart"/>
      <w:r w:rsidRPr="00456C8B">
        <w:rPr>
          <w:bCs/>
          <w:color w:val="000000"/>
          <w:sz w:val="24"/>
        </w:rPr>
        <w:t>otázkam</w:t>
      </w:r>
      <w:r>
        <w:rPr>
          <w:bCs/>
          <w:color w:val="000000"/>
          <w:sz w:val="24"/>
        </w:rPr>
        <w:t>i</w:t>
      </w:r>
      <w:proofErr w:type="spellEnd"/>
      <w:r w:rsidRPr="00456C8B">
        <w:rPr>
          <w:bCs/>
          <w:color w:val="000000"/>
          <w:sz w:val="24"/>
        </w:rPr>
        <w:t xml:space="preserve"> </w:t>
      </w:r>
      <w:proofErr w:type="spellStart"/>
      <w:r w:rsidRPr="00456C8B">
        <w:rPr>
          <w:bCs/>
          <w:color w:val="000000"/>
          <w:sz w:val="24"/>
        </w:rPr>
        <w:t>existencie</w:t>
      </w:r>
      <w:proofErr w:type="spellEnd"/>
      <w:r w:rsidRPr="00456C8B">
        <w:rPr>
          <w:bCs/>
          <w:color w:val="000000"/>
          <w:sz w:val="24"/>
        </w:rPr>
        <w:t xml:space="preserve">. V </w:t>
      </w:r>
      <w:proofErr w:type="spellStart"/>
      <w:r w:rsidRPr="00456C8B">
        <w:rPr>
          <w:bCs/>
          <w:color w:val="000000"/>
          <w:sz w:val="24"/>
        </w:rPr>
        <w:t>druhom</w:t>
      </w:r>
      <w:proofErr w:type="spellEnd"/>
      <w:r w:rsidRPr="00456C8B">
        <w:rPr>
          <w:bCs/>
          <w:color w:val="000000"/>
          <w:sz w:val="24"/>
        </w:rPr>
        <w:t xml:space="preserve"> </w:t>
      </w:r>
      <w:proofErr w:type="spellStart"/>
      <w:r w:rsidRPr="00456C8B">
        <w:rPr>
          <w:bCs/>
          <w:color w:val="000000"/>
          <w:sz w:val="24"/>
        </w:rPr>
        <w:t>prípade</w:t>
      </w:r>
      <w:proofErr w:type="spellEnd"/>
      <w:r w:rsidRPr="00456C8B">
        <w:rPr>
          <w:bCs/>
          <w:color w:val="000000"/>
          <w:sz w:val="24"/>
        </w:rPr>
        <w:t xml:space="preserve"> ide o </w:t>
      </w:r>
      <w:proofErr w:type="spellStart"/>
      <w:r w:rsidRPr="00456C8B">
        <w:rPr>
          <w:bCs/>
          <w:color w:val="000000"/>
          <w:sz w:val="24"/>
        </w:rPr>
        <w:t>odporcov</w:t>
      </w:r>
      <w:proofErr w:type="spellEnd"/>
      <w:r w:rsidRPr="00456C8B">
        <w:rPr>
          <w:bCs/>
          <w:color w:val="000000"/>
          <w:sz w:val="24"/>
        </w:rPr>
        <w:t xml:space="preserve"> </w:t>
      </w:r>
      <w:proofErr w:type="spellStart"/>
      <w:r w:rsidRPr="00456C8B">
        <w:rPr>
          <w:bCs/>
          <w:color w:val="000000"/>
          <w:sz w:val="24"/>
        </w:rPr>
        <w:t>názoru</w:t>
      </w:r>
      <w:proofErr w:type="spellEnd"/>
      <w:r w:rsidRPr="00456C8B">
        <w:rPr>
          <w:bCs/>
          <w:color w:val="000000"/>
          <w:sz w:val="24"/>
        </w:rPr>
        <w:t xml:space="preserve"> </w:t>
      </w:r>
      <w:proofErr w:type="spellStart"/>
      <w:r w:rsidRPr="00456C8B">
        <w:rPr>
          <w:bCs/>
          <w:color w:val="000000"/>
          <w:sz w:val="24"/>
        </w:rPr>
        <w:t>nazývať</w:t>
      </w:r>
      <w:proofErr w:type="spellEnd"/>
      <w:r w:rsidRPr="00456C8B">
        <w:rPr>
          <w:bCs/>
          <w:color w:val="000000"/>
          <w:sz w:val="24"/>
        </w:rPr>
        <w:t xml:space="preserve"> </w:t>
      </w:r>
      <w:proofErr w:type="spellStart"/>
      <w:r w:rsidRPr="00456C8B">
        <w:rPr>
          <w:bCs/>
          <w:color w:val="000000"/>
          <w:sz w:val="24"/>
        </w:rPr>
        <w:t>filozofiu</w:t>
      </w:r>
      <w:proofErr w:type="spellEnd"/>
      <w:r w:rsidRPr="00456C8B">
        <w:rPr>
          <w:bCs/>
          <w:color w:val="000000"/>
          <w:sz w:val="24"/>
        </w:rPr>
        <w:t xml:space="preserve"> </w:t>
      </w:r>
      <w:proofErr w:type="spellStart"/>
      <w:r w:rsidRPr="00456C8B">
        <w:rPr>
          <w:bCs/>
          <w:color w:val="000000"/>
          <w:sz w:val="24"/>
        </w:rPr>
        <w:t>vedou</w:t>
      </w:r>
      <w:proofErr w:type="spellEnd"/>
      <w:r w:rsidRPr="00456C8B">
        <w:rPr>
          <w:bCs/>
          <w:color w:val="000000"/>
          <w:sz w:val="24"/>
        </w:rPr>
        <w:t xml:space="preserve">. </w:t>
      </w:r>
      <w:commentRangeStart w:id="14"/>
      <w:proofErr w:type="spellStart"/>
      <w:r w:rsidRPr="00456C8B">
        <w:rPr>
          <w:bCs/>
          <w:color w:val="000000"/>
          <w:sz w:val="24"/>
        </w:rPr>
        <w:t>Ak</w:t>
      </w:r>
      <w:proofErr w:type="spellEnd"/>
      <w:r w:rsidRPr="00456C8B">
        <w:rPr>
          <w:bCs/>
          <w:color w:val="000000"/>
          <w:sz w:val="24"/>
        </w:rPr>
        <w:t xml:space="preserve"> </w:t>
      </w:r>
      <w:proofErr w:type="spellStart"/>
      <w:r w:rsidRPr="00456C8B">
        <w:rPr>
          <w:bCs/>
          <w:color w:val="000000"/>
          <w:sz w:val="24"/>
        </w:rPr>
        <w:t>sa</w:t>
      </w:r>
      <w:proofErr w:type="spellEnd"/>
      <w:r w:rsidRPr="00456C8B">
        <w:rPr>
          <w:bCs/>
          <w:color w:val="000000"/>
          <w:sz w:val="24"/>
        </w:rPr>
        <w:t xml:space="preserve"> </w:t>
      </w:r>
      <w:proofErr w:type="spellStart"/>
      <w:r w:rsidRPr="00456C8B">
        <w:rPr>
          <w:bCs/>
          <w:color w:val="000000"/>
          <w:sz w:val="24"/>
        </w:rPr>
        <w:t>pozrieme</w:t>
      </w:r>
      <w:proofErr w:type="spellEnd"/>
      <w:r w:rsidRPr="00456C8B">
        <w:rPr>
          <w:bCs/>
          <w:color w:val="000000"/>
          <w:sz w:val="24"/>
        </w:rPr>
        <w:t xml:space="preserve"> do</w:t>
      </w:r>
      <w:commentRangeEnd w:id="14"/>
      <w:r w:rsidR="00C836FF">
        <w:rPr>
          <w:rStyle w:val="Odkaznakomentr"/>
        </w:rPr>
        <w:commentReference w:id="14"/>
      </w:r>
      <w:r w:rsidRPr="00456C8B">
        <w:rPr>
          <w:bCs/>
          <w:color w:val="000000"/>
          <w:sz w:val="24"/>
        </w:rPr>
        <w:t xml:space="preserve"> </w:t>
      </w:r>
      <w:commentRangeStart w:id="15"/>
      <w:proofErr w:type="spellStart"/>
      <w:r w:rsidRPr="00456C8B">
        <w:rPr>
          <w:bCs/>
          <w:color w:val="000000"/>
          <w:sz w:val="24"/>
        </w:rPr>
        <w:t>slovníka</w:t>
      </w:r>
      <w:commentRangeEnd w:id="15"/>
      <w:proofErr w:type="spellEnd"/>
      <w:r w:rsidR="00C836FF">
        <w:rPr>
          <w:rStyle w:val="Odkaznakomentr"/>
        </w:rPr>
        <w:commentReference w:id="15"/>
      </w:r>
      <w:r>
        <w:rPr>
          <w:bCs/>
          <w:color w:val="000000"/>
          <w:sz w:val="24"/>
        </w:rPr>
        <w:t>,</w:t>
      </w:r>
      <w:r w:rsidRPr="00456C8B">
        <w:rPr>
          <w:bCs/>
          <w:color w:val="000000"/>
          <w:sz w:val="24"/>
        </w:rPr>
        <w:t xml:space="preserve"> </w:t>
      </w:r>
      <w:proofErr w:type="spellStart"/>
      <w:r w:rsidRPr="00456C8B">
        <w:rPr>
          <w:bCs/>
          <w:color w:val="000000"/>
          <w:sz w:val="24"/>
        </w:rPr>
        <w:t>nájdeme</w:t>
      </w:r>
      <w:proofErr w:type="spellEnd"/>
      <w:r w:rsidRPr="00456C8B">
        <w:rPr>
          <w:bCs/>
          <w:color w:val="000000"/>
          <w:sz w:val="24"/>
        </w:rPr>
        <w:t xml:space="preserve"> tam </w:t>
      </w:r>
      <w:commentRangeStart w:id="16"/>
      <w:proofErr w:type="spellStart"/>
      <w:r w:rsidRPr="00456C8B">
        <w:rPr>
          <w:bCs/>
          <w:color w:val="000000"/>
          <w:sz w:val="24"/>
        </w:rPr>
        <w:t>niečo</w:t>
      </w:r>
      <w:proofErr w:type="spellEnd"/>
      <w:r w:rsidRPr="00456C8B">
        <w:rPr>
          <w:bCs/>
          <w:color w:val="000000"/>
          <w:sz w:val="24"/>
        </w:rPr>
        <w:t xml:space="preserve"> </w:t>
      </w:r>
      <w:proofErr w:type="spellStart"/>
      <w:r w:rsidRPr="00456C8B">
        <w:rPr>
          <w:bCs/>
          <w:color w:val="000000"/>
          <w:sz w:val="24"/>
        </w:rPr>
        <w:t>takéto</w:t>
      </w:r>
      <w:commentRangeEnd w:id="16"/>
      <w:proofErr w:type="spellEnd"/>
      <w:r w:rsidR="00C836FF">
        <w:rPr>
          <w:rStyle w:val="Odkaznakomentr"/>
        </w:rPr>
        <w:commentReference w:id="16"/>
      </w:r>
      <w:r w:rsidRPr="00456C8B">
        <w:rPr>
          <w:bCs/>
          <w:color w:val="000000"/>
          <w:sz w:val="24"/>
        </w:rPr>
        <w:t xml:space="preserve">: </w:t>
      </w:r>
      <w:proofErr w:type="spellStart"/>
      <w:r w:rsidRPr="000B087C">
        <w:rPr>
          <w:bCs/>
          <w:color w:val="000000"/>
          <w:sz w:val="24"/>
        </w:rPr>
        <w:t>filozofia</w:t>
      </w:r>
      <w:proofErr w:type="spellEnd"/>
      <w:r w:rsidRPr="000B087C">
        <w:rPr>
          <w:bCs/>
          <w:color w:val="000000"/>
          <w:sz w:val="24"/>
        </w:rPr>
        <w:t xml:space="preserve"> </w:t>
      </w:r>
    </w:p>
    <w:p w14:paraId="307B929F" w14:textId="77777777" w:rsidR="009C589D" w:rsidRPr="000B087C" w:rsidRDefault="009C589D">
      <w:pPr>
        <w:ind w:left="709" w:right="288" w:hanging="283"/>
        <w:rPr>
          <w:bCs/>
          <w:color w:val="000000"/>
          <w:sz w:val="24"/>
        </w:rPr>
        <w:pPrChange w:id="17" w:author="Autor">
          <w:pPr>
            <w:ind w:firstLine="0"/>
          </w:pPr>
        </w:pPrChange>
      </w:pPr>
      <w:r w:rsidRPr="000B087C">
        <w:rPr>
          <w:bCs/>
          <w:color w:val="000000"/>
          <w:sz w:val="24"/>
        </w:rPr>
        <w:t xml:space="preserve">1. </w:t>
      </w:r>
      <w:proofErr w:type="spellStart"/>
      <w:r w:rsidRPr="000B087C">
        <w:rPr>
          <w:bCs/>
          <w:color w:val="000000"/>
          <w:sz w:val="24"/>
        </w:rPr>
        <w:t>pôvodne</w:t>
      </w:r>
      <w:proofErr w:type="spellEnd"/>
      <w:r w:rsidRPr="000B087C">
        <w:rPr>
          <w:bCs/>
          <w:color w:val="000000"/>
          <w:sz w:val="24"/>
        </w:rPr>
        <w:t xml:space="preserve"> </w:t>
      </w:r>
      <w:proofErr w:type="spellStart"/>
      <w:r w:rsidRPr="000B087C">
        <w:rPr>
          <w:bCs/>
          <w:color w:val="000000"/>
          <w:sz w:val="24"/>
        </w:rPr>
        <w:t>láska</w:t>
      </w:r>
      <w:proofErr w:type="spellEnd"/>
      <w:r w:rsidRPr="000B087C">
        <w:rPr>
          <w:bCs/>
          <w:color w:val="000000"/>
          <w:sz w:val="24"/>
        </w:rPr>
        <w:t xml:space="preserve"> k </w:t>
      </w:r>
      <w:proofErr w:type="spellStart"/>
      <w:r w:rsidRPr="000B087C">
        <w:rPr>
          <w:bCs/>
          <w:color w:val="000000"/>
          <w:sz w:val="24"/>
        </w:rPr>
        <w:t>múdrosti</w:t>
      </w:r>
      <w:proofErr w:type="spellEnd"/>
      <w:r w:rsidRPr="000B087C">
        <w:rPr>
          <w:bCs/>
          <w:color w:val="000000"/>
          <w:sz w:val="24"/>
        </w:rPr>
        <w:t xml:space="preserve"> </w:t>
      </w:r>
      <w:proofErr w:type="spellStart"/>
      <w:r w:rsidRPr="000B087C">
        <w:rPr>
          <w:bCs/>
          <w:color w:val="000000"/>
          <w:sz w:val="24"/>
        </w:rPr>
        <w:t>alebo</w:t>
      </w:r>
      <w:proofErr w:type="spellEnd"/>
      <w:r w:rsidRPr="000B087C">
        <w:rPr>
          <w:bCs/>
          <w:color w:val="000000"/>
          <w:sz w:val="24"/>
        </w:rPr>
        <w:t xml:space="preserve"> </w:t>
      </w:r>
      <w:proofErr w:type="spellStart"/>
      <w:r w:rsidRPr="000B087C">
        <w:rPr>
          <w:bCs/>
          <w:color w:val="000000"/>
          <w:sz w:val="24"/>
        </w:rPr>
        <w:t>hľadanie</w:t>
      </w:r>
      <w:proofErr w:type="spellEnd"/>
      <w:r>
        <w:rPr>
          <w:bCs/>
          <w:color w:val="000000"/>
          <w:sz w:val="24"/>
        </w:rPr>
        <w:t xml:space="preserve"> </w:t>
      </w:r>
      <w:proofErr w:type="spellStart"/>
      <w:r w:rsidRPr="000B087C">
        <w:rPr>
          <w:bCs/>
          <w:color w:val="000000"/>
          <w:sz w:val="24"/>
        </w:rPr>
        <w:t>múdrosti</w:t>
      </w:r>
      <w:proofErr w:type="spellEnd"/>
      <w:r>
        <w:rPr>
          <w:bCs/>
          <w:color w:val="000000"/>
          <w:sz w:val="24"/>
        </w:rPr>
        <w:t>,</w:t>
      </w:r>
    </w:p>
    <w:p w14:paraId="0FB4B98D" w14:textId="77777777" w:rsidR="009C589D" w:rsidRPr="000B087C" w:rsidRDefault="009C589D">
      <w:pPr>
        <w:ind w:left="709" w:right="288" w:hanging="283"/>
        <w:rPr>
          <w:bCs/>
          <w:color w:val="000000"/>
          <w:sz w:val="24"/>
        </w:rPr>
        <w:pPrChange w:id="18" w:author="Autor">
          <w:pPr>
            <w:ind w:firstLine="0"/>
          </w:pPr>
        </w:pPrChange>
      </w:pPr>
      <w:r w:rsidRPr="000B087C">
        <w:rPr>
          <w:bCs/>
          <w:color w:val="000000"/>
          <w:sz w:val="24"/>
        </w:rPr>
        <w:t xml:space="preserve">2. </w:t>
      </w:r>
      <w:proofErr w:type="spellStart"/>
      <w:r w:rsidRPr="000B087C">
        <w:rPr>
          <w:bCs/>
          <w:color w:val="000000"/>
          <w:sz w:val="24"/>
        </w:rPr>
        <w:t>teória</w:t>
      </w:r>
      <w:proofErr w:type="spellEnd"/>
      <w:r w:rsidRPr="000B087C">
        <w:rPr>
          <w:bCs/>
          <w:color w:val="000000"/>
          <w:sz w:val="24"/>
        </w:rPr>
        <w:t xml:space="preserve"> </w:t>
      </w:r>
      <w:proofErr w:type="spellStart"/>
      <w:r w:rsidRPr="000B087C">
        <w:rPr>
          <w:bCs/>
          <w:color w:val="000000"/>
          <w:sz w:val="24"/>
        </w:rPr>
        <w:t>alebo</w:t>
      </w:r>
      <w:proofErr w:type="spellEnd"/>
      <w:r w:rsidRPr="000B087C">
        <w:rPr>
          <w:bCs/>
          <w:color w:val="000000"/>
          <w:sz w:val="24"/>
        </w:rPr>
        <w:t xml:space="preserve"> </w:t>
      </w:r>
      <w:proofErr w:type="spellStart"/>
      <w:r w:rsidRPr="000B087C">
        <w:rPr>
          <w:bCs/>
          <w:color w:val="000000"/>
          <w:sz w:val="24"/>
        </w:rPr>
        <w:t>logická</w:t>
      </w:r>
      <w:proofErr w:type="spellEnd"/>
      <w:r w:rsidRPr="000B087C">
        <w:rPr>
          <w:bCs/>
          <w:color w:val="000000"/>
          <w:sz w:val="24"/>
        </w:rPr>
        <w:t xml:space="preserve"> </w:t>
      </w:r>
      <w:proofErr w:type="spellStart"/>
      <w:r w:rsidRPr="000B087C">
        <w:rPr>
          <w:bCs/>
          <w:color w:val="000000"/>
          <w:sz w:val="24"/>
        </w:rPr>
        <w:t>analýza</w:t>
      </w:r>
      <w:proofErr w:type="spellEnd"/>
      <w:r w:rsidRPr="000B087C">
        <w:rPr>
          <w:bCs/>
          <w:color w:val="000000"/>
          <w:sz w:val="24"/>
        </w:rPr>
        <w:t xml:space="preserve"> </w:t>
      </w:r>
      <w:proofErr w:type="spellStart"/>
      <w:r w:rsidRPr="000B087C">
        <w:rPr>
          <w:bCs/>
          <w:color w:val="000000"/>
          <w:sz w:val="24"/>
        </w:rPr>
        <w:t>princípov</w:t>
      </w:r>
      <w:proofErr w:type="spellEnd"/>
      <w:r w:rsidRPr="000B087C">
        <w:rPr>
          <w:bCs/>
          <w:color w:val="000000"/>
          <w:sz w:val="24"/>
        </w:rPr>
        <w:t xml:space="preserve">, o </w:t>
      </w:r>
      <w:proofErr w:type="spellStart"/>
      <w:r w:rsidRPr="000B087C">
        <w:rPr>
          <w:bCs/>
          <w:color w:val="000000"/>
          <w:sz w:val="24"/>
        </w:rPr>
        <w:t>ktoré</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opiera</w:t>
      </w:r>
      <w:proofErr w:type="spellEnd"/>
      <w:r w:rsidRPr="000B087C">
        <w:rPr>
          <w:bCs/>
          <w:color w:val="000000"/>
          <w:sz w:val="24"/>
        </w:rPr>
        <w:t xml:space="preserve"> </w:t>
      </w:r>
      <w:proofErr w:type="spellStart"/>
      <w:r w:rsidRPr="000B087C">
        <w:rPr>
          <w:bCs/>
          <w:color w:val="000000"/>
          <w:sz w:val="24"/>
        </w:rPr>
        <w:t>konanie</w:t>
      </w:r>
      <w:proofErr w:type="spellEnd"/>
      <w:r w:rsidRPr="000B087C">
        <w:rPr>
          <w:bCs/>
          <w:color w:val="000000"/>
          <w:sz w:val="24"/>
        </w:rPr>
        <w:t xml:space="preserve">, </w:t>
      </w:r>
      <w:proofErr w:type="spellStart"/>
      <w:r w:rsidRPr="000B087C">
        <w:rPr>
          <w:bCs/>
          <w:color w:val="000000"/>
          <w:sz w:val="24"/>
        </w:rPr>
        <w:t>myslenie</w:t>
      </w:r>
      <w:proofErr w:type="spellEnd"/>
      <w:r w:rsidRPr="000B087C">
        <w:rPr>
          <w:bCs/>
          <w:color w:val="000000"/>
          <w:sz w:val="24"/>
        </w:rPr>
        <w:t xml:space="preserve">, </w:t>
      </w:r>
      <w:proofErr w:type="spellStart"/>
      <w:r w:rsidRPr="000B087C">
        <w:rPr>
          <w:bCs/>
          <w:color w:val="000000"/>
          <w:sz w:val="24"/>
        </w:rPr>
        <w:t>poznanie</w:t>
      </w:r>
      <w:proofErr w:type="spellEnd"/>
      <w:r w:rsidRPr="000B087C">
        <w:rPr>
          <w:bCs/>
          <w:color w:val="000000"/>
          <w:sz w:val="24"/>
        </w:rPr>
        <w:t xml:space="preserve"> a </w:t>
      </w:r>
      <w:proofErr w:type="spellStart"/>
      <w:r w:rsidRPr="000B087C">
        <w:rPr>
          <w:bCs/>
          <w:color w:val="000000"/>
          <w:sz w:val="24"/>
        </w:rPr>
        <w:t>na</w:t>
      </w:r>
      <w:proofErr w:type="spellEnd"/>
      <w:r w:rsidRPr="000B087C">
        <w:rPr>
          <w:bCs/>
          <w:color w:val="000000"/>
          <w:sz w:val="24"/>
        </w:rPr>
        <w:t xml:space="preserve"> </w:t>
      </w:r>
      <w:proofErr w:type="spellStart"/>
      <w:r w:rsidRPr="000B087C">
        <w:rPr>
          <w:bCs/>
          <w:color w:val="000000"/>
          <w:sz w:val="24"/>
        </w:rPr>
        <w:t>ktorých</w:t>
      </w:r>
      <w:proofErr w:type="spellEnd"/>
      <w:r w:rsidRPr="000B087C">
        <w:rPr>
          <w:bCs/>
          <w:color w:val="000000"/>
          <w:sz w:val="24"/>
        </w:rPr>
        <w:t xml:space="preserve"> </w:t>
      </w:r>
      <w:proofErr w:type="spellStart"/>
      <w:r w:rsidRPr="000B087C">
        <w:rPr>
          <w:bCs/>
          <w:color w:val="000000"/>
          <w:sz w:val="24"/>
        </w:rPr>
        <w:t>spočíva</w:t>
      </w:r>
      <w:proofErr w:type="spellEnd"/>
      <w:r w:rsidRPr="000B087C">
        <w:rPr>
          <w:bCs/>
          <w:color w:val="000000"/>
          <w:sz w:val="24"/>
        </w:rPr>
        <w:t xml:space="preserve"> </w:t>
      </w:r>
      <w:proofErr w:type="spellStart"/>
      <w:r w:rsidRPr="000B087C">
        <w:rPr>
          <w:bCs/>
          <w:color w:val="000000"/>
          <w:sz w:val="24"/>
        </w:rPr>
        <w:t>povaha</w:t>
      </w:r>
      <w:proofErr w:type="spellEnd"/>
      <w:r w:rsidRPr="000B087C">
        <w:rPr>
          <w:bCs/>
          <w:color w:val="000000"/>
          <w:sz w:val="24"/>
        </w:rPr>
        <w:t xml:space="preserve"> </w:t>
      </w:r>
      <w:proofErr w:type="spellStart"/>
      <w:r w:rsidRPr="000B087C">
        <w:rPr>
          <w:bCs/>
          <w:color w:val="000000"/>
          <w:sz w:val="24"/>
        </w:rPr>
        <w:t>sveta</w:t>
      </w:r>
      <w:proofErr w:type="spellEnd"/>
      <w:r w:rsidRPr="000B087C">
        <w:rPr>
          <w:bCs/>
          <w:color w:val="000000"/>
          <w:sz w:val="24"/>
        </w:rPr>
        <w:t xml:space="preserve">: </w:t>
      </w:r>
      <w:proofErr w:type="spellStart"/>
      <w:r w:rsidRPr="000B087C">
        <w:rPr>
          <w:bCs/>
          <w:color w:val="000000"/>
          <w:sz w:val="24"/>
        </w:rPr>
        <w:t>filozofia</w:t>
      </w:r>
      <w:proofErr w:type="spellEnd"/>
      <w:r w:rsidRPr="000B087C">
        <w:rPr>
          <w:bCs/>
          <w:color w:val="000000"/>
          <w:sz w:val="24"/>
        </w:rPr>
        <w:t xml:space="preserve"> </w:t>
      </w:r>
      <w:proofErr w:type="spellStart"/>
      <w:r w:rsidRPr="000B087C">
        <w:rPr>
          <w:bCs/>
          <w:color w:val="000000"/>
          <w:sz w:val="24"/>
        </w:rPr>
        <w:t>zahrnuje</w:t>
      </w:r>
      <w:proofErr w:type="spellEnd"/>
      <w:r w:rsidRPr="000B087C">
        <w:rPr>
          <w:bCs/>
          <w:color w:val="000000"/>
          <w:sz w:val="24"/>
        </w:rPr>
        <w:t xml:space="preserve"> </w:t>
      </w:r>
      <w:proofErr w:type="spellStart"/>
      <w:r w:rsidRPr="000B087C">
        <w:rPr>
          <w:bCs/>
          <w:color w:val="000000"/>
          <w:sz w:val="24"/>
        </w:rPr>
        <w:t>etiku</w:t>
      </w:r>
      <w:proofErr w:type="spellEnd"/>
      <w:r w:rsidRPr="000B087C">
        <w:rPr>
          <w:bCs/>
          <w:color w:val="000000"/>
          <w:sz w:val="24"/>
        </w:rPr>
        <w:t xml:space="preserve">, </w:t>
      </w:r>
      <w:proofErr w:type="spellStart"/>
      <w:r w:rsidRPr="000B087C">
        <w:rPr>
          <w:bCs/>
          <w:color w:val="000000"/>
          <w:sz w:val="24"/>
        </w:rPr>
        <w:t>estetiku</w:t>
      </w:r>
      <w:proofErr w:type="spellEnd"/>
      <w:r w:rsidRPr="000B087C">
        <w:rPr>
          <w:bCs/>
          <w:color w:val="000000"/>
          <w:sz w:val="24"/>
        </w:rPr>
        <w:t xml:space="preserve">, </w:t>
      </w:r>
      <w:proofErr w:type="spellStart"/>
      <w:r w:rsidRPr="000B087C">
        <w:rPr>
          <w:bCs/>
          <w:color w:val="000000"/>
          <w:sz w:val="24"/>
        </w:rPr>
        <w:t>logiku</w:t>
      </w:r>
      <w:proofErr w:type="spellEnd"/>
      <w:r w:rsidRPr="000B087C">
        <w:rPr>
          <w:bCs/>
          <w:color w:val="000000"/>
          <w:sz w:val="24"/>
        </w:rPr>
        <w:t xml:space="preserve">, </w:t>
      </w:r>
      <w:proofErr w:type="spellStart"/>
      <w:r w:rsidRPr="000B087C">
        <w:rPr>
          <w:bCs/>
          <w:color w:val="000000"/>
          <w:sz w:val="24"/>
        </w:rPr>
        <w:t>epistemológiu</w:t>
      </w:r>
      <w:proofErr w:type="spellEnd"/>
      <w:r w:rsidRPr="000B087C">
        <w:rPr>
          <w:bCs/>
          <w:color w:val="000000"/>
          <w:sz w:val="24"/>
        </w:rPr>
        <w:t xml:space="preserve">, </w:t>
      </w:r>
      <w:proofErr w:type="spellStart"/>
      <w:r w:rsidRPr="000B087C">
        <w:rPr>
          <w:bCs/>
          <w:color w:val="000000"/>
          <w:sz w:val="24"/>
        </w:rPr>
        <w:t>metafyziku</w:t>
      </w:r>
      <w:proofErr w:type="spellEnd"/>
      <w:r w:rsidRPr="000B087C">
        <w:rPr>
          <w:bCs/>
          <w:color w:val="000000"/>
          <w:sz w:val="24"/>
        </w:rPr>
        <w:t xml:space="preserve">, </w:t>
      </w:r>
      <w:proofErr w:type="spellStart"/>
      <w:r w:rsidRPr="000B087C">
        <w:rPr>
          <w:bCs/>
          <w:color w:val="000000"/>
          <w:sz w:val="24"/>
        </w:rPr>
        <w:t>ontológiu</w:t>
      </w:r>
      <w:proofErr w:type="spellEnd"/>
      <w:r w:rsidRPr="000B087C">
        <w:rPr>
          <w:bCs/>
          <w:color w:val="000000"/>
          <w:sz w:val="24"/>
        </w:rPr>
        <w:t xml:space="preserve"> a </w:t>
      </w:r>
      <w:proofErr w:type="spellStart"/>
      <w:r w:rsidRPr="000B087C">
        <w:rPr>
          <w:bCs/>
          <w:color w:val="000000"/>
          <w:sz w:val="24"/>
        </w:rPr>
        <w:t>ďalšie</w:t>
      </w:r>
      <w:proofErr w:type="spellEnd"/>
      <w:r w:rsidRPr="000B087C">
        <w:rPr>
          <w:bCs/>
          <w:color w:val="000000"/>
          <w:sz w:val="24"/>
        </w:rPr>
        <w:t xml:space="preserve"> </w:t>
      </w:r>
      <w:proofErr w:type="spellStart"/>
      <w:r w:rsidRPr="000B087C">
        <w:rPr>
          <w:bCs/>
          <w:color w:val="000000"/>
          <w:sz w:val="24"/>
        </w:rPr>
        <w:t>filozofické</w:t>
      </w:r>
      <w:proofErr w:type="spellEnd"/>
      <w:r w:rsidRPr="000B087C">
        <w:rPr>
          <w:bCs/>
          <w:color w:val="000000"/>
          <w:sz w:val="24"/>
        </w:rPr>
        <w:t xml:space="preserve"> </w:t>
      </w:r>
      <w:proofErr w:type="spellStart"/>
      <w:r w:rsidRPr="000B087C">
        <w:rPr>
          <w:bCs/>
          <w:color w:val="000000"/>
          <w:sz w:val="24"/>
        </w:rPr>
        <w:t>disciplíny</w:t>
      </w:r>
      <w:proofErr w:type="spellEnd"/>
      <w:r w:rsidRPr="000B087C">
        <w:rPr>
          <w:bCs/>
          <w:color w:val="000000"/>
          <w:sz w:val="24"/>
        </w:rPr>
        <w:t>.</w:t>
      </w:r>
    </w:p>
    <w:bookmarkEnd w:id="13"/>
    <w:p w14:paraId="233F1D42" w14:textId="77777777" w:rsidR="009C589D" w:rsidRPr="000B087C" w:rsidRDefault="009C589D">
      <w:pPr>
        <w:ind w:left="709" w:right="288" w:hanging="283"/>
        <w:rPr>
          <w:bCs/>
          <w:color w:val="000000"/>
          <w:sz w:val="24"/>
        </w:rPr>
        <w:pPrChange w:id="19" w:author="Autor">
          <w:pPr>
            <w:ind w:firstLine="0"/>
          </w:pPr>
        </w:pPrChange>
      </w:pPr>
      <w:r w:rsidRPr="000B087C">
        <w:rPr>
          <w:bCs/>
          <w:color w:val="000000"/>
          <w:sz w:val="24"/>
        </w:rPr>
        <w:t xml:space="preserve">3. </w:t>
      </w:r>
      <w:proofErr w:type="spellStart"/>
      <w:r w:rsidRPr="000B087C">
        <w:rPr>
          <w:bCs/>
          <w:color w:val="000000"/>
          <w:sz w:val="24"/>
        </w:rPr>
        <w:t>všeobecné</w:t>
      </w:r>
      <w:proofErr w:type="spellEnd"/>
      <w:r w:rsidRPr="000B087C">
        <w:rPr>
          <w:bCs/>
          <w:color w:val="000000"/>
          <w:sz w:val="24"/>
        </w:rPr>
        <w:t xml:space="preserve"> </w:t>
      </w:r>
      <w:proofErr w:type="spellStart"/>
      <w:r w:rsidRPr="000B087C">
        <w:rPr>
          <w:bCs/>
          <w:color w:val="000000"/>
          <w:sz w:val="24"/>
        </w:rPr>
        <w:t>princípy</w:t>
      </w:r>
      <w:proofErr w:type="spellEnd"/>
      <w:r w:rsidRPr="000B087C">
        <w:rPr>
          <w:bCs/>
          <w:color w:val="000000"/>
          <w:sz w:val="24"/>
        </w:rPr>
        <w:t xml:space="preserve"> </w:t>
      </w:r>
      <w:proofErr w:type="spellStart"/>
      <w:r w:rsidRPr="000B087C">
        <w:rPr>
          <w:bCs/>
          <w:color w:val="000000"/>
          <w:sz w:val="24"/>
        </w:rPr>
        <w:t>alebo</w:t>
      </w:r>
      <w:proofErr w:type="spellEnd"/>
      <w:r w:rsidRPr="000B087C">
        <w:rPr>
          <w:bCs/>
          <w:color w:val="000000"/>
          <w:sz w:val="24"/>
        </w:rPr>
        <w:t xml:space="preserve"> </w:t>
      </w:r>
      <w:proofErr w:type="spellStart"/>
      <w:r w:rsidRPr="000B087C">
        <w:rPr>
          <w:bCs/>
          <w:color w:val="000000"/>
          <w:sz w:val="24"/>
        </w:rPr>
        <w:t>zákony</w:t>
      </w:r>
      <w:proofErr w:type="spellEnd"/>
      <w:r w:rsidRPr="000B087C">
        <w:rPr>
          <w:bCs/>
          <w:color w:val="000000"/>
          <w:sz w:val="24"/>
        </w:rPr>
        <w:t xml:space="preserve"> </w:t>
      </w:r>
      <w:proofErr w:type="spellStart"/>
      <w:r w:rsidRPr="000B087C">
        <w:rPr>
          <w:bCs/>
          <w:color w:val="000000"/>
          <w:sz w:val="24"/>
        </w:rPr>
        <w:t>takých</w:t>
      </w:r>
      <w:proofErr w:type="spellEnd"/>
      <w:r w:rsidRPr="000B087C">
        <w:rPr>
          <w:bCs/>
          <w:color w:val="000000"/>
          <w:sz w:val="24"/>
        </w:rPr>
        <w:t xml:space="preserve"> </w:t>
      </w:r>
      <w:proofErr w:type="spellStart"/>
      <w:r w:rsidRPr="000B087C">
        <w:rPr>
          <w:bCs/>
          <w:color w:val="000000"/>
          <w:sz w:val="24"/>
        </w:rPr>
        <w:t>oblastí</w:t>
      </w:r>
      <w:proofErr w:type="spellEnd"/>
      <w:r w:rsidRPr="000B087C">
        <w:rPr>
          <w:bCs/>
          <w:color w:val="000000"/>
          <w:sz w:val="24"/>
        </w:rPr>
        <w:t xml:space="preserve">, </w:t>
      </w:r>
      <w:proofErr w:type="spellStart"/>
      <w:r w:rsidRPr="000B087C">
        <w:rPr>
          <w:bCs/>
          <w:color w:val="000000"/>
          <w:sz w:val="24"/>
        </w:rPr>
        <w:t>ako</w:t>
      </w:r>
      <w:proofErr w:type="spellEnd"/>
      <w:r w:rsidRPr="000B087C">
        <w:rPr>
          <w:bCs/>
          <w:color w:val="000000"/>
          <w:sz w:val="24"/>
        </w:rPr>
        <w:t xml:space="preserve"> </w:t>
      </w:r>
      <w:proofErr w:type="spellStart"/>
      <w:r w:rsidRPr="000B087C">
        <w:rPr>
          <w:bCs/>
          <w:color w:val="000000"/>
          <w:sz w:val="24"/>
        </w:rPr>
        <w:t>poznanie</w:t>
      </w:r>
      <w:proofErr w:type="spellEnd"/>
      <w:r w:rsidRPr="000B087C">
        <w:rPr>
          <w:bCs/>
          <w:color w:val="000000"/>
          <w:sz w:val="24"/>
        </w:rPr>
        <w:t xml:space="preserve">, </w:t>
      </w:r>
      <w:proofErr w:type="spellStart"/>
      <w:r w:rsidRPr="000B087C">
        <w:rPr>
          <w:bCs/>
          <w:color w:val="000000"/>
          <w:sz w:val="24"/>
        </w:rPr>
        <w:t>činnosť</w:t>
      </w:r>
      <w:proofErr w:type="spellEnd"/>
      <w:r w:rsidRPr="000B087C">
        <w:rPr>
          <w:bCs/>
          <w:color w:val="000000"/>
          <w:sz w:val="24"/>
        </w:rPr>
        <w:t xml:space="preserve"> </w:t>
      </w:r>
      <w:proofErr w:type="spellStart"/>
      <w:r w:rsidRPr="000B087C">
        <w:rPr>
          <w:bCs/>
          <w:color w:val="000000"/>
          <w:sz w:val="24"/>
        </w:rPr>
        <w:t>atď</w:t>
      </w:r>
      <w:proofErr w:type="spellEnd"/>
      <w:r w:rsidRPr="000B087C">
        <w:rPr>
          <w:bCs/>
          <w:color w:val="000000"/>
          <w:sz w:val="24"/>
        </w:rPr>
        <w:t>.</w:t>
      </w:r>
      <w:r>
        <w:rPr>
          <w:bCs/>
          <w:color w:val="000000"/>
          <w:sz w:val="24"/>
        </w:rPr>
        <w:t xml:space="preserve"> </w:t>
      </w:r>
      <w:r w:rsidRPr="000B087C">
        <w:rPr>
          <w:bCs/>
          <w:color w:val="000000"/>
          <w:sz w:val="24"/>
        </w:rPr>
        <w:t>(</w:t>
      </w:r>
      <w:proofErr w:type="spellStart"/>
      <w:r w:rsidRPr="000B087C">
        <w:rPr>
          <w:bCs/>
          <w:color w:val="000000"/>
          <w:sz w:val="24"/>
        </w:rPr>
        <w:t>filozofia</w:t>
      </w:r>
      <w:proofErr w:type="spellEnd"/>
      <w:r w:rsidRPr="000B087C">
        <w:rPr>
          <w:bCs/>
          <w:color w:val="000000"/>
          <w:sz w:val="24"/>
        </w:rPr>
        <w:t xml:space="preserve"> </w:t>
      </w:r>
      <w:proofErr w:type="spellStart"/>
      <w:r w:rsidRPr="000B087C">
        <w:rPr>
          <w:bCs/>
          <w:color w:val="000000"/>
          <w:sz w:val="24"/>
        </w:rPr>
        <w:t>ekonómie</w:t>
      </w:r>
      <w:proofErr w:type="spellEnd"/>
      <w:r w:rsidRPr="000B087C">
        <w:rPr>
          <w:bCs/>
          <w:color w:val="000000"/>
          <w:sz w:val="24"/>
        </w:rPr>
        <w:t>).</w:t>
      </w:r>
    </w:p>
    <w:p w14:paraId="475227F2" w14:textId="77777777" w:rsidR="009C589D" w:rsidRPr="000B087C" w:rsidRDefault="009C589D" w:rsidP="009C589D">
      <w:pPr>
        <w:ind w:firstLine="0"/>
        <w:rPr>
          <w:bCs/>
          <w:color w:val="000000"/>
          <w:sz w:val="24"/>
        </w:rPr>
      </w:pPr>
      <w:proofErr w:type="spellStart"/>
      <w:r w:rsidRPr="000B087C">
        <w:rPr>
          <w:bCs/>
          <w:color w:val="000000"/>
          <w:sz w:val="24"/>
        </w:rPr>
        <w:t>Hoci</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filozof</w:t>
      </w:r>
      <w:proofErr w:type="spellEnd"/>
      <w:r w:rsidRPr="000B087C">
        <w:rPr>
          <w:bCs/>
          <w:color w:val="000000"/>
          <w:sz w:val="24"/>
        </w:rPr>
        <w:t xml:space="preserve"> </w:t>
      </w:r>
      <w:proofErr w:type="spellStart"/>
      <w:r w:rsidRPr="000B087C">
        <w:rPr>
          <w:bCs/>
          <w:color w:val="000000"/>
          <w:sz w:val="24"/>
        </w:rPr>
        <w:t>necháva</w:t>
      </w:r>
      <w:proofErr w:type="spellEnd"/>
      <w:r w:rsidRPr="000B087C">
        <w:rPr>
          <w:bCs/>
          <w:color w:val="000000"/>
          <w:sz w:val="24"/>
        </w:rPr>
        <w:t xml:space="preserve"> </w:t>
      </w:r>
      <w:proofErr w:type="spellStart"/>
      <w:r w:rsidRPr="000B087C">
        <w:rPr>
          <w:bCs/>
          <w:color w:val="000000"/>
          <w:sz w:val="24"/>
        </w:rPr>
        <w:t>viesť</w:t>
      </w:r>
      <w:proofErr w:type="spellEnd"/>
      <w:r w:rsidRPr="000B087C">
        <w:rPr>
          <w:bCs/>
          <w:color w:val="000000"/>
          <w:sz w:val="24"/>
        </w:rPr>
        <w:t xml:space="preserve"> </w:t>
      </w:r>
      <w:proofErr w:type="spellStart"/>
      <w:r w:rsidRPr="000B087C">
        <w:rPr>
          <w:bCs/>
          <w:color w:val="000000"/>
          <w:sz w:val="24"/>
        </w:rPr>
        <w:t>poznatkom</w:t>
      </w:r>
      <w:proofErr w:type="spellEnd"/>
      <w:r w:rsidRPr="000B087C">
        <w:rPr>
          <w:bCs/>
          <w:color w:val="000000"/>
          <w:sz w:val="24"/>
        </w:rPr>
        <w:t xml:space="preserve">, </w:t>
      </w:r>
      <w:proofErr w:type="spellStart"/>
      <w:r w:rsidRPr="000B087C">
        <w:rPr>
          <w:bCs/>
          <w:color w:val="000000"/>
          <w:sz w:val="24"/>
        </w:rPr>
        <w:t>že</w:t>
      </w:r>
      <w:proofErr w:type="spellEnd"/>
      <w:r w:rsidRPr="000B087C">
        <w:rPr>
          <w:bCs/>
          <w:color w:val="000000"/>
          <w:sz w:val="24"/>
        </w:rPr>
        <w:t xml:space="preserve"> </w:t>
      </w:r>
      <w:proofErr w:type="spellStart"/>
      <w:r w:rsidRPr="000B087C">
        <w:rPr>
          <w:bCs/>
          <w:color w:val="000000"/>
          <w:sz w:val="24"/>
        </w:rPr>
        <w:t>nemožno</w:t>
      </w:r>
      <w:proofErr w:type="spellEnd"/>
      <w:r w:rsidRPr="000B087C">
        <w:rPr>
          <w:bCs/>
          <w:color w:val="000000"/>
          <w:sz w:val="24"/>
        </w:rPr>
        <w:t xml:space="preserve"> </w:t>
      </w:r>
      <w:proofErr w:type="spellStart"/>
      <w:r w:rsidRPr="000B087C">
        <w:rPr>
          <w:bCs/>
          <w:color w:val="000000"/>
          <w:sz w:val="24"/>
        </w:rPr>
        <w:t>vedieť</w:t>
      </w:r>
      <w:proofErr w:type="spellEnd"/>
      <w:r w:rsidRPr="000B087C">
        <w:rPr>
          <w:bCs/>
          <w:color w:val="000000"/>
          <w:sz w:val="24"/>
        </w:rPr>
        <w:t xml:space="preserve"> </w:t>
      </w:r>
      <w:proofErr w:type="spellStart"/>
      <w:r w:rsidRPr="000B087C">
        <w:rPr>
          <w:bCs/>
          <w:color w:val="000000"/>
          <w:sz w:val="24"/>
        </w:rPr>
        <w:t>nič</w:t>
      </w:r>
      <w:proofErr w:type="spellEnd"/>
      <w:r w:rsidRPr="000B087C">
        <w:rPr>
          <w:bCs/>
          <w:color w:val="000000"/>
          <w:sz w:val="24"/>
        </w:rPr>
        <w:t xml:space="preserve"> </w:t>
      </w:r>
      <w:proofErr w:type="spellStart"/>
      <w:r w:rsidRPr="000B087C">
        <w:rPr>
          <w:bCs/>
          <w:color w:val="000000"/>
          <w:sz w:val="24"/>
        </w:rPr>
        <w:t>definitívne</w:t>
      </w:r>
      <w:proofErr w:type="spellEnd"/>
      <w:r w:rsidRPr="000B087C">
        <w:rPr>
          <w:bCs/>
          <w:color w:val="000000"/>
          <w:sz w:val="24"/>
        </w:rPr>
        <w:t xml:space="preserve"> </w:t>
      </w:r>
      <w:proofErr w:type="spellStart"/>
      <w:r w:rsidRPr="000B087C">
        <w:rPr>
          <w:bCs/>
          <w:color w:val="000000"/>
          <w:sz w:val="24"/>
        </w:rPr>
        <w:t>zaručené</w:t>
      </w:r>
      <w:proofErr w:type="spellEnd"/>
      <w:r w:rsidRPr="000B087C">
        <w:rPr>
          <w:bCs/>
          <w:color w:val="000000"/>
          <w:sz w:val="24"/>
        </w:rPr>
        <w:t xml:space="preserve">, </w:t>
      </w:r>
      <w:proofErr w:type="spellStart"/>
      <w:r w:rsidRPr="000B087C">
        <w:rPr>
          <w:bCs/>
          <w:color w:val="000000"/>
          <w:sz w:val="24"/>
        </w:rPr>
        <w:t>predsa</w:t>
      </w:r>
      <w:proofErr w:type="spellEnd"/>
      <w:r w:rsidRPr="000B087C">
        <w:rPr>
          <w:bCs/>
          <w:color w:val="000000"/>
          <w:sz w:val="24"/>
        </w:rPr>
        <w:t xml:space="preserve"> </w:t>
      </w:r>
      <w:proofErr w:type="spellStart"/>
      <w:r w:rsidRPr="000B087C">
        <w:rPr>
          <w:bCs/>
          <w:color w:val="000000"/>
          <w:sz w:val="24"/>
        </w:rPr>
        <w:t>len</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oduševňuje</w:t>
      </w:r>
      <w:proofErr w:type="spellEnd"/>
      <w:r w:rsidRPr="000B087C">
        <w:rPr>
          <w:bCs/>
          <w:color w:val="000000"/>
          <w:sz w:val="24"/>
        </w:rPr>
        <w:t xml:space="preserve"> </w:t>
      </w:r>
      <w:proofErr w:type="spellStart"/>
      <w:r w:rsidRPr="000B087C">
        <w:rPr>
          <w:bCs/>
          <w:color w:val="000000"/>
          <w:sz w:val="24"/>
        </w:rPr>
        <w:t>želaním</w:t>
      </w:r>
      <w:proofErr w:type="spellEnd"/>
      <w:r w:rsidRPr="000B087C">
        <w:rPr>
          <w:bCs/>
          <w:color w:val="000000"/>
          <w:sz w:val="24"/>
        </w:rPr>
        <w:t xml:space="preserve"> </w:t>
      </w:r>
      <w:proofErr w:type="spellStart"/>
      <w:r w:rsidRPr="000B087C">
        <w:rPr>
          <w:bCs/>
          <w:color w:val="000000"/>
          <w:sz w:val="24"/>
        </w:rPr>
        <w:t>priblížiť</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k </w:t>
      </w:r>
      <w:proofErr w:type="spellStart"/>
      <w:r w:rsidRPr="000B087C">
        <w:rPr>
          <w:bCs/>
          <w:color w:val="000000"/>
          <w:sz w:val="24"/>
        </w:rPr>
        <w:t>pravde</w:t>
      </w:r>
      <w:proofErr w:type="spellEnd"/>
      <w:r w:rsidRPr="000B087C">
        <w:rPr>
          <w:bCs/>
          <w:color w:val="000000"/>
          <w:sz w:val="24"/>
        </w:rPr>
        <w:t xml:space="preserve"> </w:t>
      </w:r>
      <w:proofErr w:type="spellStart"/>
      <w:r w:rsidRPr="000B087C">
        <w:rPr>
          <w:bCs/>
          <w:color w:val="000000"/>
          <w:sz w:val="24"/>
        </w:rPr>
        <w:t>alebo</w:t>
      </w:r>
      <w:proofErr w:type="spellEnd"/>
      <w:r w:rsidRPr="000B087C">
        <w:rPr>
          <w:bCs/>
          <w:color w:val="000000"/>
          <w:sz w:val="24"/>
        </w:rPr>
        <w:t xml:space="preserve"> </w:t>
      </w:r>
      <w:proofErr w:type="spellStart"/>
      <w:r w:rsidRPr="000B087C">
        <w:rPr>
          <w:bCs/>
          <w:color w:val="000000"/>
          <w:sz w:val="24"/>
        </w:rPr>
        <w:t>múdrosti</w:t>
      </w:r>
      <w:proofErr w:type="spellEnd"/>
      <w:r w:rsidRPr="000B087C">
        <w:rPr>
          <w:bCs/>
          <w:color w:val="000000"/>
          <w:sz w:val="24"/>
        </w:rPr>
        <w:t xml:space="preserve">. </w:t>
      </w:r>
      <w:proofErr w:type="spellStart"/>
      <w:r w:rsidRPr="000B087C">
        <w:rPr>
          <w:bCs/>
          <w:color w:val="000000"/>
          <w:sz w:val="24"/>
        </w:rPr>
        <w:t>Lenže</w:t>
      </w:r>
      <w:proofErr w:type="spellEnd"/>
      <w:r w:rsidRPr="000B087C">
        <w:rPr>
          <w:bCs/>
          <w:color w:val="000000"/>
          <w:sz w:val="24"/>
        </w:rPr>
        <w:t xml:space="preserve"> </w:t>
      </w:r>
      <w:proofErr w:type="spellStart"/>
      <w:r w:rsidRPr="000B087C">
        <w:rPr>
          <w:bCs/>
          <w:color w:val="000000"/>
          <w:sz w:val="24"/>
        </w:rPr>
        <w:t>filozofia</w:t>
      </w:r>
      <w:proofErr w:type="spellEnd"/>
      <w:r w:rsidRPr="000B087C">
        <w:rPr>
          <w:bCs/>
          <w:color w:val="000000"/>
          <w:sz w:val="24"/>
        </w:rPr>
        <w:t xml:space="preserve"> </w:t>
      </w:r>
      <w:proofErr w:type="spellStart"/>
      <w:r w:rsidRPr="000B087C">
        <w:rPr>
          <w:bCs/>
          <w:color w:val="000000"/>
          <w:sz w:val="24"/>
        </w:rPr>
        <w:t>nikdy</w:t>
      </w:r>
      <w:proofErr w:type="spellEnd"/>
      <w:r w:rsidRPr="000B087C">
        <w:rPr>
          <w:bCs/>
          <w:color w:val="000000"/>
          <w:sz w:val="24"/>
        </w:rPr>
        <w:t xml:space="preserve"> </w:t>
      </w:r>
      <w:proofErr w:type="spellStart"/>
      <w:r w:rsidRPr="000B087C">
        <w:rPr>
          <w:bCs/>
          <w:color w:val="000000"/>
          <w:sz w:val="24"/>
        </w:rPr>
        <w:t>neopúšťa</w:t>
      </w:r>
      <w:proofErr w:type="spellEnd"/>
      <w:r w:rsidRPr="000B087C">
        <w:rPr>
          <w:bCs/>
          <w:color w:val="000000"/>
          <w:sz w:val="24"/>
        </w:rPr>
        <w:t xml:space="preserve"> </w:t>
      </w:r>
      <w:proofErr w:type="spellStart"/>
      <w:r w:rsidRPr="000B087C">
        <w:rPr>
          <w:bCs/>
          <w:color w:val="000000"/>
          <w:sz w:val="24"/>
        </w:rPr>
        <w:t>pochybovanie</w:t>
      </w:r>
      <w:proofErr w:type="spellEnd"/>
      <w:r w:rsidRPr="000B087C">
        <w:rPr>
          <w:bCs/>
          <w:color w:val="000000"/>
          <w:sz w:val="24"/>
        </w:rPr>
        <w:t xml:space="preserve">, </w:t>
      </w:r>
      <w:proofErr w:type="spellStart"/>
      <w:r w:rsidRPr="000B087C">
        <w:rPr>
          <w:bCs/>
          <w:color w:val="000000"/>
          <w:sz w:val="24"/>
        </w:rPr>
        <w:t>či</w:t>
      </w:r>
      <w:proofErr w:type="spellEnd"/>
      <w:r w:rsidRPr="000B087C">
        <w:rPr>
          <w:bCs/>
          <w:color w:val="000000"/>
          <w:sz w:val="24"/>
        </w:rPr>
        <w:t xml:space="preserve"> </w:t>
      </w:r>
      <w:proofErr w:type="spellStart"/>
      <w:r w:rsidRPr="000B087C">
        <w:rPr>
          <w:bCs/>
          <w:color w:val="000000"/>
          <w:sz w:val="24"/>
        </w:rPr>
        <w:t>dosiahne</w:t>
      </w:r>
      <w:proofErr w:type="spellEnd"/>
      <w:r w:rsidRPr="000B087C">
        <w:rPr>
          <w:bCs/>
          <w:color w:val="000000"/>
          <w:sz w:val="24"/>
        </w:rPr>
        <w:t xml:space="preserve"> </w:t>
      </w:r>
      <w:proofErr w:type="spellStart"/>
      <w:r w:rsidRPr="000B087C">
        <w:rPr>
          <w:bCs/>
          <w:color w:val="000000"/>
          <w:sz w:val="24"/>
        </w:rPr>
        <w:t>tento</w:t>
      </w:r>
      <w:proofErr w:type="spellEnd"/>
      <w:r w:rsidRPr="000B087C">
        <w:rPr>
          <w:bCs/>
          <w:color w:val="000000"/>
          <w:sz w:val="24"/>
        </w:rPr>
        <w:t xml:space="preserve"> </w:t>
      </w:r>
      <w:proofErr w:type="spellStart"/>
      <w:r w:rsidRPr="000B087C">
        <w:rPr>
          <w:bCs/>
          <w:color w:val="000000"/>
          <w:sz w:val="24"/>
        </w:rPr>
        <w:t>cieľ</w:t>
      </w:r>
      <w:proofErr w:type="spellEnd"/>
      <w:r w:rsidRPr="000B087C">
        <w:rPr>
          <w:bCs/>
          <w:color w:val="000000"/>
          <w:sz w:val="24"/>
        </w:rPr>
        <w:t>.</w:t>
      </w:r>
    </w:p>
    <w:p w14:paraId="35D346E1" w14:textId="77777777" w:rsidR="009C589D" w:rsidRDefault="009C589D" w:rsidP="009C589D">
      <w:pPr>
        <w:ind w:firstLine="0"/>
        <w:rPr>
          <w:bCs/>
          <w:color w:val="000000"/>
          <w:sz w:val="24"/>
        </w:rPr>
      </w:pPr>
      <w:commentRangeStart w:id="20"/>
      <w:proofErr w:type="spellStart"/>
      <w:r w:rsidRPr="000B087C">
        <w:rPr>
          <w:bCs/>
          <w:color w:val="000000"/>
          <w:sz w:val="24"/>
        </w:rPr>
        <w:t>Filozofia</w:t>
      </w:r>
      <w:proofErr w:type="spellEnd"/>
      <w:r w:rsidRPr="000B087C">
        <w:rPr>
          <w:bCs/>
          <w:color w:val="000000"/>
          <w:sz w:val="24"/>
        </w:rPr>
        <w:t xml:space="preserve"> je </w:t>
      </w:r>
      <w:proofErr w:type="spellStart"/>
      <w:r w:rsidRPr="000B087C">
        <w:rPr>
          <w:bCs/>
          <w:color w:val="000000"/>
          <w:sz w:val="24"/>
        </w:rPr>
        <w:t>myšlienkové</w:t>
      </w:r>
      <w:proofErr w:type="spellEnd"/>
      <w:r w:rsidRPr="000B087C">
        <w:rPr>
          <w:bCs/>
          <w:color w:val="000000"/>
          <w:sz w:val="24"/>
        </w:rPr>
        <w:t xml:space="preserve"> </w:t>
      </w:r>
      <w:proofErr w:type="spellStart"/>
      <w:r w:rsidRPr="000B087C">
        <w:rPr>
          <w:bCs/>
          <w:color w:val="000000"/>
          <w:sz w:val="24"/>
        </w:rPr>
        <w:t>úsilie</w:t>
      </w:r>
      <w:proofErr w:type="spellEnd"/>
      <w:r w:rsidRPr="000B087C">
        <w:rPr>
          <w:bCs/>
          <w:color w:val="000000"/>
          <w:sz w:val="24"/>
        </w:rPr>
        <w:t xml:space="preserve">, </w:t>
      </w:r>
      <w:proofErr w:type="spellStart"/>
      <w:r w:rsidRPr="000B087C">
        <w:rPr>
          <w:bCs/>
          <w:color w:val="000000"/>
          <w:sz w:val="24"/>
        </w:rPr>
        <w:t>ktoré</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zameriava</w:t>
      </w:r>
      <w:proofErr w:type="spellEnd"/>
      <w:r w:rsidRPr="000B087C">
        <w:rPr>
          <w:bCs/>
          <w:color w:val="000000"/>
          <w:sz w:val="24"/>
        </w:rPr>
        <w:t xml:space="preserve"> </w:t>
      </w:r>
      <w:proofErr w:type="spellStart"/>
      <w:r w:rsidRPr="000B087C">
        <w:rPr>
          <w:bCs/>
          <w:color w:val="000000"/>
          <w:sz w:val="24"/>
        </w:rPr>
        <w:t>na</w:t>
      </w:r>
      <w:proofErr w:type="spellEnd"/>
      <w:r w:rsidRPr="000B087C">
        <w:rPr>
          <w:bCs/>
          <w:color w:val="000000"/>
          <w:sz w:val="24"/>
        </w:rPr>
        <w:t xml:space="preserve"> </w:t>
      </w:r>
      <w:proofErr w:type="spellStart"/>
      <w:r w:rsidRPr="000B087C">
        <w:rPr>
          <w:bCs/>
          <w:color w:val="000000"/>
          <w:sz w:val="24"/>
        </w:rPr>
        <w:t>najvšeobecnejšie</w:t>
      </w:r>
      <w:proofErr w:type="spellEnd"/>
      <w:r w:rsidRPr="000B087C">
        <w:rPr>
          <w:bCs/>
          <w:color w:val="000000"/>
          <w:sz w:val="24"/>
        </w:rPr>
        <w:t xml:space="preserve"> </w:t>
      </w:r>
      <w:proofErr w:type="spellStart"/>
      <w:r w:rsidRPr="000B087C">
        <w:rPr>
          <w:bCs/>
          <w:color w:val="000000"/>
          <w:sz w:val="24"/>
        </w:rPr>
        <w:t>princípy</w:t>
      </w:r>
      <w:proofErr w:type="spellEnd"/>
      <w:r w:rsidRPr="000B087C">
        <w:rPr>
          <w:bCs/>
          <w:color w:val="000000"/>
          <w:sz w:val="24"/>
        </w:rPr>
        <w:t xml:space="preserve"> </w:t>
      </w:r>
      <w:proofErr w:type="spellStart"/>
      <w:r w:rsidRPr="000B087C">
        <w:rPr>
          <w:bCs/>
          <w:color w:val="000000"/>
          <w:sz w:val="24"/>
        </w:rPr>
        <w:t>bytia</w:t>
      </w:r>
      <w:proofErr w:type="spellEnd"/>
      <w:r w:rsidRPr="000B087C">
        <w:rPr>
          <w:bCs/>
          <w:color w:val="000000"/>
          <w:sz w:val="24"/>
        </w:rPr>
        <w:t xml:space="preserve"> a </w:t>
      </w:r>
      <w:proofErr w:type="spellStart"/>
      <w:r w:rsidRPr="000B087C">
        <w:rPr>
          <w:bCs/>
          <w:color w:val="000000"/>
          <w:sz w:val="24"/>
        </w:rPr>
        <w:t>usiluje</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určiť</w:t>
      </w:r>
      <w:proofErr w:type="spellEnd"/>
      <w:r w:rsidRPr="000B087C">
        <w:rPr>
          <w:bCs/>
          <w:color w:val="000000"/>
          <w:sz w:val="24"/>
        </w:rPr>
        <w:t xml:space="preserve"> </w:t>
      </w:r>
      <w:proofErr w:type="spellStart"/>
      <w:r w:rsidRPr="000B087C">
        <w:rPr>
          <w:bCs/>
          <w:color w:val="000000"/>
          <w:sz w:val="24"/>
        </w:rPr>
        <w:t>tieto</w:t>
      </w:r>
      <w:proofErr w:type="spellEnd"/>
      <w:r w:rsidRPr="000B087C">
        <w:rPr>
          <w:bCs/>
          <w:color w:val="000000"/>
          <w:sz w:val="24"/>
        </w:rPr>
        <w:t xml:space="preserve"> </w:t>
      </w:r>
      <w:proofErr w:type="spellStart"/>
      <w:r w:rsidRPr="000B087C">
        <w:rPr>
          <w:bCs/>
          <w:color w:val="000000"/>
          <w:sz w:val="24"/>
        </w:rPr>
        <w:t>princípy</w:t>
      </w:r>
      <w:proofErr w:type="spellEnd"/>
      <w:r w:rsidRPr="000B087C">
        <w:rPr>
          <w:bCs/>
          <w:color w:val="000000"/>
          <w:sz w:val="24"/>
        </w:rPr>
        <w:t xml:space="preserve"> v </w:t>
      </w:r>
      <w:proofErr w:type="spellStart"/>
      <w:r w:rsidRPr="000B087C">
        <w:rPr>
          <w:bCs/>
          <w:color w:val="000000"/>
          <w:sz w:val="24"/>
        </w:rPr>
        <w:t>ich</w:t>
      </w:r>
      <w:proofErr w:type="spellEnd"/>
      <w:r w:rsidRPr="000B087C">
        <w:rPr>
          <w:bCs/>
          <w:color w:val="000000"/>
          <w:sz w:val="24"/>
        </w:rPr>
        <w:t xml:space="preserve"> </w:t>
      </w:r>
      <w:proofErr w:type="spellStart"/>
      <w:r w:rsidRPr="000B087C">
        <w:rPr>
          <w:bCs/>
          <w:color w:val="000000"/>
          <w:sz w:val="24"/>
        </w:rPr>
        <w:t>všeobecnosti</w:t>
      </w:r>
      <w:proofErr w:type="spellEnd"/>
      <w:r w:rsidRPr="000B087C">
        <w:rPr>
          <w:bCs/>
          <w:color w:val="000000"/>
          <w:sz w:val="24"/>
        </w:rPr>
        <w:t>.</w:t>
      </w:r>
      <w:r>
        <w:rPr>
          <w:rStyle w:val="Odkaznapoznmkupodiarou"/>
          <w:bCs/>
          <w:color w:val="000000"/>
          <w:sz w:val="24"/>
        </w:rPr>
        <w:footnoteReference w:id="1"/>
      </w:r>
      <w:commentRangeEnd w:id="20"/>
      <w:r w:rsidR="00C836FF">
        <w:rPr>
          <w:rStyle w:val="Odkaznakomentr"/>
        </w:rPr>
        <w:commentReference w:id="20"/>
      </w:r>
    </w:p>
    <w:p w14:paraId="05530906" w14:textId="77777777" w:rsidR="009C589D" w:rsidRPr="00456C8B" w:rsidRDefault="009C589D" w:rsidP="009C589D">
      <w:pPr>
        <w:ind w:firstLine="0"/>
        <w:rPr>
          <w:rStyle w:val="i"/>
          <w:bCs/>
          <w:sz w:val="24"/>
        </w:rPr>
      </w:pPr>
    </w:p>
    <w:p w14:paraId="5D8DD224" w14:textId="6A04A43A" w:rsidR="009C589D" w:rsidRDefault="009C589D" w:rsidP="009C589D">
      <w:pPr>
        <w:ind w:firstLine="0"/>
        <w:rPr>
          <w:rStyle w:val="i"/>
          <w:sz w:val="24"/>
        </w:rPr>
      </w:pPr>
      <w:bookmarkStart w:id="21" w:name="_Hlk74291486"/>
      <w:proofErr w:type="spellStart"/>
      <w:r w:rsidRPr="00456C8B">
        <w:rPr>
          <w:rStyle w:val="i"/>
          <w:sz w:val="24"/>
        </w:rPr>
        <w:lastRenderedPageBreak/>
        <w:t>Ako</w:t>
      </w:r>
      <w:proofErr w:type="spellEnd"/>
      <w:r w:rsidRPr="00456C8B">
        <w:rPr>
          <w:rStyle w:val="i"/>
          <w:sz w:val="24"/>
        </w:rPr>
        <w:t xml:space="preserve"> </w:t>
      </w:r>
      <w:proofErr w:type="spellStart"/>
      <w:r w:rsidRPr="00456C8B">
        <w:rPr>
          <w:rStyle w:val="i"/>
          <w:sz w:val="24"/>
        </w:rPr>
        <w:t>môžeme</w:t>
      </w:r>
      <w:proofErr w:type="spellEnd"/>
      <w:r>
        <w:rPr>
          <w:rStyle w:val="i"/>
          <w:sz w:val="24"/>
        </w:rPr>
        <w:t xml:space="preserve"> </w:t>
      </w:r>
      <w:proofErr w:type="spellStart"/>
      <w:r w:rsidRPr="00456C8B">
        <w:rPr>
          <w:rStyle w:val="i"/>
          <w:sz w:val="24"/>
        </w:rPr>
        <w:t>vidieť</w:t>
      </w:r>
      <w:proofErr w:type="spellEnd"/>
      <w:r>
        <w:rPr>
          <w:rStyle w:val="i"/>
          <w:sz w:val="24"/>
        </w:rPr>
        <w:t>,</w:t>
      </w:r>
      <w:r w:rsidRPr="00456C8B">
        <w:rPr>
          <w:rStyle w:val="i"/>
          <w:sz w:val="24"/>
        </w:rPr>
        <w:t xml:space="preserve"> </w:t>
      </w:r>
      <w:proofErr w:type="spellStart"/>
      <w:r>
        <w:rPr>
          <w:rStyle w:val="i"/>
          <w:sz w:val="24"/>
        </w:rPr>
        <w:t>definície</w:t>
      </w:r>
      <w:proofErr w:type="spellEnd"/>
      <w:r>
        <w:rPr>
          <w:rStyle w:val="i"/>
          <w:sz w:val="24"/>
        </w:rPr>
        <w:t xml:space="preserve"> </w:t>
      </w:r>
      <w:proofErr w:type="spellStart"/>
      <w:r>
        <w:rPr>
          <w:rStyle w:val="i"/>
          <w:sz w:val="24"/>
        </w:rPr>
        <w:t>filozofie</w:t>
      </w:r>
      <w:proofErr w:type="spellEnd"/>
      <w:r>
        <w:rPr>
          <w:rStyle w:val="i"/>
          <w:sz w:val="24"/>
        </w:rPr>
        <w:t xml:space="preserve"> </w:t>
      </w:r>
      <w:proofErr w:type="spellStart"/>
      <w:r>
        <w:rPr>
          <w:rStyle w:val="i"/>
          <w:sz w:val="24"/>
        </w:rPr>
        <w:t>sú</w:t>
      </w:r>
      <w:proofErr w:type="spellEnd"/>
      <w:r>
        <w:rPr>
          <w:rStyle w:val="i"/>
          <w:sz w:val="24"/>
        </w:rPr>
        <w:t xml:space="preserve"> v </w:t>
      </w:r>
      <w:proofErr w:type="spellStart"/>
      <w:r>
        <w:rPr>
          <w:rStyle w:val="i"/>
          <w:sz w:val="24"/>
        </w:rPr>
        <w:t>slovníku</w:t>
      </w:r>
      <w:proofErr w:type="spellEnd"/>
      <w:r>
        <w:rPr>
          <w:rStyle w:val="i"/>
          <w:sz w:val="24"/>
        </w:rPr>
        <w:t xml:space="preserve"> </w:t>
      </w:r>
      <w:commentRangeStart w:id="22"/>
      <w:proofErr w:type="spellStart"/>
      <w:r>
        <w:rPr>
          <w:rStyle w:val="i"/>
          <w:sz w:val="24"/>
        </w:rPr>
        <w:t>vysvetlené</w:t>
      </w:r>
      <w:proofErr w:type="spellEnd"/>
      <w:r>
        <w:rPr>
          <w:rStyle w:val="i"/>
          <w:sz w:val="24"/>
        </w:rPr>
        <w:t xml:space="preserve"> </w:t>
      </w:r>
      <w:proofErr w:type="spellStart"/>
      <w:r>
        <w:rPr>
          <w:rStyle w:val="i"/>
          <w:sz w:val="24"/>
        </w:rPr>
        <w:t>síce</w:t>
      </w:r>
      <w:proofErr w:type="spellEnd"/>
      <w:r>
        <w:rPr>
          <w:rStyle w:val="i"/>
          <w:sz w:val="24"/>
        </w:rPr>
        <w:t xml:space="preserve"> </w:t>
      </w:r>
      <w:proofErr w:type="spellStart"/>
      <w:r>
        <w:rPr>
          <w:rStyle w:val="i"/>
          <w:sz w:val="24"/>
        </w:rPr>
        <w:t>viac-menej</w:t>
      </w:r>
      <w:proofErr w:type="spellEnd"/>
      <w:r>
        <w:rPr>
          <w:rStyle w:val="i"/>
          <w:sz w:val="24"/>
        </w:rPr>
        <w:t xml:space="preserve"> </w:t>
      </w:r>
      <w:proofErr w:type="spellStart"/>
      <w:r>
        <w:rPr>
          <w:rStyle w:val="i"/>
          <w:sz w:val="24"/>
        </w:rPr>
        <w:t>správne</w:t>
      </w:r>
      <w:commentRangeEnd w:id="22"/>
      <w:proofErr w:type="spellEnd"/>
      <w:r w:rsidR="00C836FF">
        <w:rPr>
          <w:rStyle w:val="Odkaznakomentr"/>
        </w:rPr>
        <w:commentReference w:id="22"/>
      </w:r>
      <w:r>
        <w:rPr>
          <w:rStyle w:val="i"/>
          <w:sz w:val="24"/>
        </w:rPr>
        <w:t xml:space="preserve">, </w:t>
      </w:r>
      <w:proofErr w:type="spellStart"/>
      <w:r>
        <w:rPr>
          <w:rStyle w:val="i"/>
          <w:sz w:val="24"/>
        </w:rPr>
        <w:t>avšak</w:t>
      </w:r>
      <w:proofErr w:type="spellEnd"/>
      <w:r>
        <w:rPr>
          <w:rStyle w:val="i"/>
          <w:sz w:val="24"/>
        </w:rPr>
        <w:t xml:space="preserve"> </w:t>
      </w:r>
      <w:proofErr w:type="spellStart"/>
      <w:r>
        <w:rPr>
          <w:rStyle w:val="i"/>
          <w:sz w:val="24"/>
        </w:rPr>
        <w:t>dosť</w:t>
      </w:r>
      <w:proofErr w:type="spellEnd"/>
      <w:r>
        <w:rPr>
          <w:rStyle w:val="i"/>
          <w:sz w:val="24"/>
        </w:rPr>
        <w:t xml:space="preserve"> </w:t>
      </w:r>
      <w:proofErr w:type="spellStart"/>
      <w:r>
        <w:rPr>
          <w:rStyle w:val="i"/>
          <w:sz w:val="24"/>
        </w:rPr>
        <w:t>zložito</w:t>
      </w:r>
      <w:proofErr w:type="spellEnd"/>
      <w:r>
        <w:rPr>
          <w:rStyle w:val="i"/>
          <w:sz w:val="24"/>
        </w:rPr>
        <w:t xml:space="preserve">. </w:t>
      </w:r>
      <w:proofErr w:type="spellStart"/>
      <w:r>
        <w:rPr>
          <w:rStyle w:val="i"/>
          <w:sz w:val="24"/>
        </w:rPr>
        <w:t>P</w:t>
      </w:r>
      <w:r w:rsidRPr="00456C8B">
        <w:rPr>
          <w:rStyle w:val="i"/>
          <w:sz w:val="24"/>
        </w:rPr>
        <w:t>ri</w:t>
      </w:r>
      <w:proofErr w:type="spellEnd"/>
      <w:r w:rsidRPr="00456C8B">
        <w:rPr>
          <w:rStyle w:val="i"/>
          <w:sz w:val="24"/>
        </w:rPr>
        <w:t xml:space="preserve"> </w:t>
      </w:r>
      <w:commentRangeStart w:id="23"/>
      <w:proofErr w:type="spellStart"/>
      <w:r w:rsidRPr="00456C8B">
        <w:rPr>
          <w:rStyle w:val="i"/>
          <w:sz w:val="24"/>
        </w:rPr>
        <w:t>vedeckej</w:t>
      </w:r>
      <w:commentRangeEnd w:id="23"/>
      <w:proofErr w:type="spellEnd"/>
      <w:r w:rsidR="00C836FF">
        <w:rPr>
          <w:rStyle w:val="Odkaznakomentr"/>
        </w:rPr>
        <w:commentReference w:id="23"/>
      </w:r>
      <w:r w:rsidRPr="00456C8B">
        <w:rPr>
          <w:rStyle w:val="i"/>
          <w:sz w:val="24"/>
        </w:rPr>
        <w:t xml:space="preserve"> </w:t>
      </w:r>
      <w:proofErr w:type="spellStart"/>
      <w:r w:rsidRPr="00456C8B">
        <w:rPr>
          <w:rStyle w:val="i"/>
          <w:sz w:val="24"/>
        </w:rPr>
        <w:t>definícii</w:t>
      </w:r>
      <w:proofErr w:type="spellEnd"/>
      <w:r w:rsidRPr="00456C8B">
        <w:rPr>
          <w:rStyle w:val="i"/>
          <w:sz w:val="24"/>
        </w:rPr>
        <w:t xml:space="preserve"> </w:t>
      </w:r>
      <w:proofErr w:type="spellStart"/>
      <w:r w:rsidRPr="00456C8B">
        <w:rPr>
          <w:rStyle w:val="i"/>
          <w:sz w:val="24"/>
        </w:rPr>
        <w:t>teda</w:t>
      </w:r>
      <w:proofErr w:type="spellEnd"/>
      <w:r w:rsidRPr="00456C8B">
        <w:rPr>
          <w:rStyle w:val="i"/>
          <w:sz w:val="24"/>
        </w:rPr>
        <w:t xml:space="preserve"> </w:t>
      </w:r>
      <w:proofErr w:type="spellStart"/>
      <w:r w:rsidRPr="00456C8B">
        <w:rPr>
          <w:rStyle w:val="i"/>
          <w:sz w:val="24"/>
        </w:rPr>
        <w:t>môže</w:t>
      </w:r>
      <w:proofErr w:type="spellEnd"/>
      <w:r w:rsidRPr="00456C8B">
        <w:rPr>
          <w:rStyle w:val="i"/>
          <w:sz w:val="24"/>
        </w:rPr>
        <w:t xml:space="preserve"> </w:t>
      </w:r>
      <w:proofErr w:type="spellStart"/>
      <w:r w:rsidRPr="00456C8B">
        <w:rPr>
          <w:rStyle w:val="i"/>
          <w:sz w:val="24"/>
        </w:rPr>
        <w:t>panovať</w:t>
      </w:r>
      <w:proofErr w:type="spellEnd"/>
      <w:r w:rsidRPr="00456C8B">
        <w:rPr>
          <w:rStyle w:val="i"/>
          <w:sz w:val="24"/>
        </w:rPr>
        <w:t xml:space="preserve"> </w:t>
      </w:r>
      <w:proofErr w:type="spellStart"/>
      <w:r w:rsidRPr="00456C8B">
        <w:rPr>
          <w:rStyle w:val="i"/>
          <w:sz w:val="24"/>
        </w:rPr>
        <w:t>mienka</w:t>
      </w:r>
      <w:proofErr w:type="spellEnd"/>
      <w:r w:rsidRPr="00456C8B">
        <w:rPr>
          <w:rStyle w:val="i"/>
          <w:sz w:val="24"/>
        </w:rPr>
        <w:t xml:space="preserve">, </w:t>
      </w:r>
      <w:proofErr w:type="spellStart"/>
      <w:r w:rsidRPr="00456C8B">
        <w:rPr>
          <w:rStyle w:val="i"/>
          <w:sz w:val="24"/>
        </w:rPr>
        <w:t>že</w:t>
      </w:r>
      <w:proofErr w:type="spellEnd"/>
      <w:r w:rsidRPr="00456C8B">
        <w:rPr>
          <w:rStyle w:val="i"/>
          <w:sz w:val="24"/>
        </w:rPr>
        <w:t xml:space="preserve"> </w:t>
      </w:r>
      <w:proofErr w:type="spellStart"/>
      <w:r w:rsidRPr="00456C8B">
        <w:rPr>
          <w:rStyle w:val="i"/>
          <w:sz w:val="24"/>
        </w:rPr>
        <w:t>filozofia</w:t>
      </w:r>
      <w:proofErr w:type="spellEnd"/>
      <w:r w:rsidRPr="00456C8B">
        <w:rPr>
          <w:rStyle w:val="i"/>
          <w:sz w:val="24"/>
        </w:rPr>
        <w:t xml:space="preserve"> je </w:t>
      </w:r>
      <w:proofErr w:type="spellStart"/>
      <w:r w:rsidRPr="00456C8B">
        <w:rPr>
          <w:rStyle w:val="i"/>
          <w:sz w:val="24"/>
        </w:rPr>
        <w:t>určená</w:t>
      </w:r>
      <w:proofErr w:type="spellEnd"/>
      <w:r w:rsidRPr="00456C8B">
        <w:rPr>
          <w:rStyle w:val="i"/>
          <w:sz w:val="24"/>
        </w:rPr>
        <w:t xml:space="preserve"> </w:t>
      </w:r>
      <w:proofErr w:type="spellStart"/>
      <w:r w:rsidRPr="00456C8B">
        <w:rPr>
          <w:rStyle w:val="i"/>
          <w:sz w:val="24"/>
        </w:rPr>
        <w:t>len</w:t>
      </w:r>
      <w:proofErr w:type="spellEnd"/>
      <w:r w:rsidRPr="00456C8B">
        <w:rPr>
          <w:rStyle w:val="i"/>
          <w:sz w:val="24"/>
        </w:rPr>
        <w:t xml:space="preserve"> </w:t>
      </w:r>
      <w:proofErr w:type="spellStart"/>
      <w:r w:rsidRPr="00456C8B">
        <w:rPr>
          <w:rStyle w:val="i"/>
          <w:sz w:val="24"/>
        </w:rPr>
        <w:t>úzkej</w:t>
      </w:r>
      <w:proofErr w:type="spellEnd"/>
      <w:r w:rsidRPr="00456C8B">
        <w:rPr>
          <w:rStyle w:val="i"/>
          <w:sz w:val="24"/>
        </w:rPr>
        <w:t xml:space="preserve"> </w:t>
      </w:r>
      <w:proofErr w:type="spellStart"/>
      <w:r w:rsidRPr="00456C8B">
        <w:rPr>
          <w:rStyle w:val="i"/>
          <w:sz w:val="24"/>
        </w:rPr>
        <w:t>skupine</w:t>
      </w:r>
      <w:proofErr w:type="spellEnd"/>
      <w:r w:rsidRPr="00456C8B">
        <w:rPr>
          <w:rStyle w:val="i"/>
          <w:sz w:val="24"/>
        </w:rPr>
        <w:t xml:space="preserve"> </w:t>
      </w:r>
      <w:proofErr w:type="spellStart"/>
      <w:r w:rsidRPr="00456C8B">
        <w:rPr>
          <w:rStyle w:val="i"/>
          <w:sz w:val="24"/>
        </w:rPr>
        <w:t>ľudí</w:t>
      </w:r>
      <w:proofErr w:type="spellEnd"/>
      <w:r w:rsidRPr="00456C8B">
        <w:rPr>
          <w:rStyle w:val="i"/>
          <w:sz w:val="24"/>
        </w:rPr>
        <w:t xml:space="preserve">, </w:t>
      </w:r>
      <w:proofErr w:type="spellStart"/>
      <w:r w:rsidRPr="00456C8B">
        <w:rPr>
          <w:rStyle w:val="i"/>
          <w:sz w:val="24"/>
        </w:rPr>
        <w:t>ktorá</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filozofii</w:t>
      </w:r>
      <w:proofErr w:type="spellEnd"/>
      <w:r w:rsidRPr="00456C8B">
        <w:rPr>
          <w:rStyle w:val="i"/>
          <w:sz w:val="24"/>
        </w:rPr>
        <w:t xml:space="preserve"> </w:t>
      </w:r>
      <w:proofErr w:type="spellStart"/>
      <w:r w:rsidRPr="00456C8B">
        <w:rPr>
          <w:rStyle w:val="i"/>
          <w:sz w:val="24"/>
        </w:rPr>
        <w:t>venuj</w:t>
      </w:r>
      <w:r>
        <w:rPr>
          <w:rStyle w:val="i"/>
          <w:sz w:val="24"/>
        </w:rPr>
        <w:t>e</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akademickej</w:t>
      </w:r>
      <w:proofErr w:type="spellEnd"/>
      <w:r w:rsidRPr="00456C8B">
        <w:rPr>
          <w:rStyle w:val="i"/>
          <w:sz w:val="24"/>
        </w:rPr>
        <w:t xml:space="preserve"> </w:t>
      </w:r>
      <w:proofErr w:type="spellStart"/>
      <w:r w:rsidRPr="00456C8B">
        <w:rPr>
          <w:rStyle w:val="i"/>
          <w:sz w:val="24"/>
        </w:rPr>
        <w:t>pôde</w:t>
      </w:r>
      <w:proofErr w:type="spellEnd"/>
      <w:r w:rsidRPr="00456C8B">
        <w:rPr>
          <w:rStyle w:val="i"/>
          <w:sz w:val="24"/>
        </w:rPr>
        <w:t xml:space="preserve">. </w:t>
      </w:r>
      <w:proofErr w:type="spellStart"/>
      <w:r w:rsidRPr="00456C8B">
        <w:rPr>
          <w:rStyle w:val="i"/>
          <w:sz w:val="24"/>
        </w:rPr>
        <w:t>Verejnú</w:t>
      </w:r>
      <w:proofErr w:type="spellEnd"/>
      <w:r w:rsidRPr="00456C8B">
        <w:rPr>
          <w:rStyle w:val="i"/>
          <w:sz w:val="24"/>
        </w:rPr>
        <w:t xml:space="preserve"> </w:t>
      </w:r>
      <w:proofErr w:type="spellStart"/>
      <w:r w:rsidRPr="00456C8B">
        <w:rPr>
          <w:rStyle w:val="i"/>
          <w:sz w:val="24"/>
        </w:rPr>
        <w:t>mienku</w:t>
      </w:r>
      <w:proofErr w:type="spellEnd"/>
      <w:r w:rsidRPr="00456C8B">
        <w:rPr>
          <w:rStyle w:val="i"/>
          <w:sz w:val="24"/>
        </w:rPr>
        <w:t xml:space="preserve"> </w:t>
      </w:r>
      <w:proofErr w:type="spellStart"/>
      <w:r w:rsidRPr="00456C8B">
        <w:rPr>
          <w:rStyle w:val="i"/>
          <w:sz w:val="24"/>
        </w:rPr>
        <w:t>teda</w:t>
      </w:r>
      <w:proofErr w:type="spellEnd"/>
      <w:r w:rsidRPr="00456C8B">
        <w:rPr>
          <w:rStyle w:val="i"/>
          <w:sz w:val="24"/>
        </w:rPr>
        <w:t xml:space="preserve"> </w:t>
      </w:r>
      <w:proofErr w:type="spellStart"/>
      <w:r w:rsidRPr="00456C8B">
        <w:rPr>
          <w:rStyle w:val="i"/>
          <w:sz w:val="24"/>
        </w:rPr>
        <w:t>tvoria</w:t>
      </w:r>
      <w:proofErr w:type="spellEnd"/>
      <w:r w:rsidRPr="00456C8B">
        <w:rPr>
          <w:rStyle w:val="i"/>
          <w:sz w:val="24"/>
        </w:rPr>
        <w:t xml:space="preserve"> </w:t>
      </w:r>
      <w:proofErr w:type="spellStart"/>
      <w:r w:rsidRPr="00456C8B">
        <w:rPr>
          <w:rStyle w:val="i"/>
          <w:sz w:val="24"/>
        </w:rPr>
        <w:t>názory</w:t>
      </w:r>
      <w:proofErr w:type="spellEnd"/>
      <w:r w:rsidRPr="00456C8B">
        <w:rPr>
          <w:rStyle w:val="i"/>
          <w:sz w:val="24"/>
        </w:rPr>
        <w:t xml:space="preserve">, </w:t>
      </w:r>
      <w:proofErr w:type="spellStart"/>
      <w:r w:rsidRPr="00456C8B">
        <w:rPr>
          <w:rStyle w:val="i"/>
          <w:sz w:val="24"/>
        </w:rPr>
        <w:t>ktoré</w:t>
      </w:r>
      <w:proofErr w:type="spellEnd"/>
      <w:r w:rsidRPr="00456C8B">
        <w:rPr>
          <w:rStyle w:val="i"/>
          <w:sz w:val="24"/>
        </w:rPr>
        <w:t xml:space="preserve"> </w:t>
      </w:r>
      <w:proofErr w:type="spellStart"/>
      <w:r w:rsidRPr="00456C8B">
        <w:rPr>
          <w:rStyle w:val="i"/>
          <w:sz w:val="24"/>
        </w:rPr>
        <w:t>sú</w:t>
      </w:r>
      <w:proofErr w:type="spellEnd"/>
      <w:r w:rsidRPr="00456C8B">
        <w:rPr>
          <w:rStyle w:val="i"/>
          <w:sz w:val="24"/>
        </w:rPr>
        <w:t xml:space="preserve"> </w:t>
      </w:r>
      <w:proofErr w:type="spellStart"/>
      <w:r w:rsidRPr="00456C8B">
        <w:rPr>
          <w:rStyle w:val="i"/>
          <w:sz w:val="24"/>
        </w:rPr>
        <w:t>bu</w:t>
      </w:r>
      <w:r>
        <w:rPr>
          <w:rStyle w:val="i"/>
          <w:sz w:val="24"/>
        </w:rPr>
        <w:t>ď</w:t>
      </w:r>
      <w:proofErr w:type="spellEnd"/>
      <w:r w:rsidRPr="00456C8B">
        <w:rPr>
          <w:rStyle w:val="i"/>
          <w:sz w:val="24"/>
        </w:rPr>
        <w:t xml:space="preserve"> </w:t>
      </w:r>
      <w:proofErr w:type="spellStart"/>
      <w:r w:rsidRPr="00456C8B">
        <w:rPr>
          <w:rStyle w:val="i"/>
          <w:sz w:val="24"/>
        </w:rPr>
        <w:t>vedené</w:t>
      </w:r>
      <w:proofErr w:type="spellEnd"/>
      <w:r w:rsidRPr="00456C8B">
        <w:rPr>
          <w:rStyle w:val="i"/>
          <w:sz w:val="24"/>
        </w:rPr>
        <w:t xml:space="preserve"> </w:t>
      </w:r>
      <w:proofErr w:type="spellStart"/>
      <w:r w:rsidRPr="00456C8B">
        <w:rPr>
          <w:rStyle w:val="i"/>
          <w:sz w:val="24"/>
        </w:rPr>
        <w:t>smerom</w:t>
      </w:r>
      <w:proofErr w:type="spellEnd"/>
      <w:r w:rsidRPr="00456C8B">
        <w:rPr>
          <w:rStyle w:val="i"/>
          <w:sz w:val="24"/>
        </w:rPr>
        <w:t xml:space="preserve"> k </w:t>
      </w:r>
      <w:proofErr w:type="spellStart"/>
      <w:r w:rsidRPr="00456C8B">
        <w:rPr>
          <w:rStyle w:val="i"/>
          <w:sz w:val="24"/>
        </w:rPr>
        <w:t>tomu</w:t>
      </w:r>
      <w:proofErr w:type="spellEnd"/>
      <w:r w:rsidRPr="00456C8B">
        <w:rPr>
          <w:rStyle w:val="i"/>
          <w:sz w:val="24"/>
        </w:rPr>
        <w:t xml:space="preserve">, </w:t>
      </w:r>
      <w:proofErr w:type="spellStart"/>
      <w:r w:rsidRPr="00456C8B">
        <w:rPr>
          <w:rStyle w:val="i"/>
          <w:sz w:val="24"/>
        </w:rPr>
        <w:t>že</w:t>
      </w:r>
      <w:proofErr w:type="spellEnd"/>
      <w:r w:rsidRPr="00456C8B">
        <w:rPr>
          <w:rStyle w:val="i"/>
          <w:sz w:val="24"/>
        </w:rPr>
        <w:t xml:space="preserve"> </w:t>
      </w:r>
      <w:proofErr w:type="spellStart"/>
      <w:r w:rsidRPr="00456C8B">
        <w:rPr>
          <w:rStyle w:val="i"/>
          <w:sz w:val="24"/>
        </w:rPr>
        <w:t>filozofia</w:t>
      </w:r>
      <w:proofErr w:type="spellEnd"/>
      <w:r w:rsidRPr="00456C8B">
        <w:rPr>
          <w:rStyle w:val="i"/>
          <w:sz w:val="24"/>
        </w:rPr>
        <w:t xml:space="preserve"> je </w:t>
      </w:r>
      <w:proofErr w:type="spellStart"/>
      <w:r w:rsidRPr="00456C8B">
        <w:rPr>
          <w:rStyle w:val="i"/>
          <w:sz w:val="24"/>
        </w:rPr>
        <w:t>nepotrebná</w:t>
      </w:r>
      <w:proofErr w:type="spellEnd"/>
      <w:r w:rsidRPr="00456C8B">
        <w:rPr>
          <w:rStyle w:val="i"/>
          <w:sz w:val="24"/>
        </w:rPr>
        <w:t xml:space="preserve"> </w:t>
      </w:r>
      <w:proofErr w:type="spellStart"/>
      <w:r w:rsidRPr="00456C8B">
        <w:rPr>
          <w:rStyle w:val="i"/>
          <w:sz w:val="24"/>
        </w:rPr>
        <w:t>či</w:t>
      </w:r>
      <w:proofErr w:type="spellEnd"/>
      <w:r w:rsidRPr="00456C8B">
        <w:rPr>
          <w:rStyle w:val="i"/>
          <w:sz w:val="24"/>
        </w:rPr>
        <w:t xml:space="preserve"> </w:t>
      </w:r>
      <w:proofErr w:type="spellStart"/>
      <w:r w:rsidRPr="00456C8B">
        <w:rPr>
          <w:rStyle w:val="i"/>
          <w:sz w:val="24"/>
        </w:rPr>
        <w:t>nezmyselná</w:t>
      </w:r>
      <w:proofErr w:type="spellEnd"/>
      <w:r w:rsidRPr="00456C8B">
        <w:rPr>
          <w:rStyle w:val="i"/>
          <w:sz w:val="24"/>
        </w:rPr>
        <w:t xml:space="preserve"> </w:t>
      </w:r>
      <w:proofErr w:type="spellStart"/>
      <w:r w:rsidRPr="00456C8B">
        <w:rPr>
          <w:rStyle w:val="i"/>
          <w:sz w:val="24"/>
        </w:rPr>
        <w:t>alebo</w:t>
      </w:r>
      <w:proofErr w:type="spellEnd"/>
      <w:r w:rsidRPr="00456C8B">
        <w:rPr>
          <w:rStyle w:val="i"/>
          <w:sz w:val="24"/>
        </w:rPr>
        <w:t xml:space="preserve"> je pre </w:t>
      </w:r>
      <w:proofErr w:type="spellStart"/>
      <w:r w:rsidRPr="00456C8B">
        <w:rPr>
          <w:rStyle w:val="i"/>
          <w:sz w:val="24"/>
        </w:rPr>
        <w:t>spoločnosť</w:t>
      </w:r>
      <w:proofErr w:type="spellEnd"/>
      <w:r w:rsidRPr="00456C8B">
        <w:rPr>
          <w:rStyle w:val="i"/>
          <w:sz w:val="24"/>
        </w:rPr>
        <w:t xml:space="preserve"> </w:t>
      </w:r>
      <w:proofErr w:type="spellStart"/>
      <w:r w:rsidRPr="00456C8B">
        <w:rPr>
          <w:rStyle w:val="i"/>
          <w:sz w:val="24"/>
        </w:rPr>
        <w:t>príliš</w:t>
      </w:r>
      <w:proofErr w:type="spellEnd"/>
      <w:r w:rsidRPr="00456C8B">
        <w:rPr>
          <w:rStyle w:val="i"/>
          <w:sz w:val="24"/>
        </w:rPr>
        <w:t xml:space="preserve"> </w:t>
      </w:r>
      <w:proofErr w:type="spellStart"/>
      <w:r w:rsidRPr="00456C8B">
        <w:rPr>
          <w:rStyle w:val="i"/>
          <w:sz w:val="24"/>
        </w:rPr>
        <w:t>zložitá</w:t>
      </w:r>
      <w:proofErr w:type="spellEnd"/>
      <w:r w:rsidRPr="00456C8B">
        <w:rPr>
          <w:rStyle w:val="i"/>
          <w:sz w:val="24"/>
        </w:rPr>
        <w:t xml:space="preserve">. </w:t>
      </w:r>
      <w:proofErr w:type="spellStart"/>
      <w:r w:rsidRPr="00456C8B">
        <w:rPr>
          <w:rStyle w:val="i"/>
          <w:sz w:val="24"/>
        </w:rPr>
        <w:t>Práve</w:t>
      </w:r>
      <w:proofErr w:type="spellEnd"/>
      <w:r w:rsidRPr="00456C8B">
        <w:rPr>
          <w:rStyle w:val="i"/>
          <w:sz w:val="24"/>
        </w:rPr>
        <w:t xml:space="preserve"> s </w:t>
      </w:r>
      <w:proofErr w:type="spellStart"/>
      <w:r w:rsidRPr="00456C8B">
        <w:rPr>
          <w:rStyle w:val="i"/>
          <w:sz w:val="24"/>
        </w:rPr>
        <w:t>t</w:t>
      </w:r>
      <w:r>
        <w:rPr>
          <w:rStyle w:val="i"/>
          <w:sz w:val="24"/>
        </w:rPr>
        <w:t>ý</w:t>
      </w:r>
      <w:r w:rsidRPr="00456C8B">
        <w:rPr>
          <w:rStyle w:val="i"/>
          <w:sz w:val="24"/>
        </w:rPr>
        <w:t>mito</w:t>
      </w:r>
      <w:proofErr w:type="spellEnd"/>
      <w:r w:rsidRPr="00456C8B">
        <w:rPr>
          <w:rStyle w:val="i"/>
          <w:sz w:val="24"/>
        </w:rPr>
        <w:t xml:space="preserve"> </w:t>
      </w:r>
      <w:proofErr w:type="spellStart"/>
      <w:r w:rsidRPr="00456C8B">
        <w:rPr>
          <w:rStyle w:val="i"/>
          <w:sz w:val="24"/>
        </w:rPr>
        <w:t>dvoma</w:t>
      </w:r>
      <w:proofErr w:type="spellEnd"/>
      <w:r w:rsidRPr="00456C8B">
        <w:rPr>
          <w:rStyle w:val="i"/>
          <w:sz w:val="24"/>
        </w:rPr>
        <w:t xml:space="preserve"> </w:t>
      </w:r>
      <w:proofErr w:type="spellStart"/>
      <w:r w:rsidRPr="00456C8B">
        <w:rPr>
          <w:rStyle w:val="i"/>
          <w:sz w:val="24"/>
        </w:rPr>
        <w:t>názorm</w:t>
      </w:r>
      <w:r>
        <w:rPr>
          <w:rStyle w:val="i"/>
          <w:sz w:val="24"/>
        </w:rPr>
        <w:t>i</w:t>
      </w:r>
      <w:proofErr w:type="spellEnd"/>
      <w:r w:rsidRPr="00456C8B">
        <w:rPr>
          <w:rStyle w:val="i"/>
          <w:sz w:val="24"/>
        </w:rPr>
        <w:t xml:space="preserve"> </w:t>
      </w:r>
      <w:proofErr w:type="spellStart"/>
      <w:r>
        <w:rPr>
          <w:rStyle w:val="i"/>
          <w:sz w:val="24"/>
        </w:rPr>
        <w:t>sme</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stret</w:t>
      </w:r>
      <w:r>
        <w:rPr>
          <w:rStyle w:val="i"/>
          <w:sz w:val="24"/>
        </w:rPr>
        <w:t>li</w:t>
      </w:r>
      <w:proofErr w:type="spellEnd"/>
      <w:r w:rsidRPr="00456C8B">
        <w:rPr>
          <w:rStyle w:val="i"/>
          <w:sz w:val="24"/>
        </w:rPr>
        <w:t xml:space="preserve"> </w:t>
      </w:r>
      <w:proofErr w:type="spellStart"/>
      <w:r w:rsidRPr="00456C8B">
        <w:rPr>
          <w:rStyle w:val="i"/>
          <w:sz w:val="24"/>
        </w:rPr>
        <w:t>pri</w:t>
      </w:r>
      <w:proofErr w:type="spellEnd"/>
      <w:r w:rsidRPr="00456C8B">
        <w:rPr>
          <w:rStyle w:val="i"/>
          <w:sz w:val="24"/>
        </w:rPr>
        <w:t xml:space="preserve"> </w:t>
      </w:r>
      <w:proofErr w:type="spellStart"/>
      <w:r>
        <w:rPr>
          <w:rStyle w:val="i"/>
          <w:sz w:val="24"/>
        </w:rPr>
        <w:t>našom</w:t>
      </w:r>
      <w:proofErr w:type="spellEnd"/>
      <w:r w:rsidRPr="00456C8B">
        <w:rPr>
          <w:rStyle w:val="i"/>
          <w:sz w:val="24"/>
        </w:rPr>
        <w:t xml:space="preserve"> </w:t>
      </w:r>
      <w:proofErr w:type="spellStart"/>
      <w:r w:rsidRPr="00456C8B">
        <w:rPr>
          <w:rStyle w:val="i"/>
          <w:sz w:val="24"/>
        </w:rPr>
        <w:t>mikroprieskume</w:t>
      </w:r>
      <w:proofErr w:type="spellEnd"/>
      <w:r w:rsidRPr="00456C8B">
        <w:rPr>
          <w:rStyle w:val="i"/>
          <w:sz w:val="24"/>
        </w:rPr>
        <w:t xml:space="preserve">. </w:t>
      </w:r>
      <w:commentRangeStart w:id="24"/>
      <w:r w:rsidRPr="00456C8B">
        <w:rPr>
          <w:rStyle w:val="i"/>
          <w:sz w:val="24"/>
        </w:rPr>
        <w:t xml:space="preserve">Pre </w:t>
      </w:r>
      <w:proofErr w:type="spellStart"/>
      <w:r w:rsidRPr="00456C8B">
        <w:rPr>
          <w:rStyle w:val="i"/>
          <w:sz w:val="24"/>
        </w:rPr>
        <w:t>lepší</w:t>
      </w:r>
      <w:proofErr w:type="spellEnd"/>
      <w:r w:rsidRPr="00456C8B">
        <w:rPr>
          <w:rStyle w:val="i"/>
          <w:sz w:val="24"/>
        </w:rPr>
        <w:t xml:space="preserve"> </w:t>
      </w:r>
      <w:proofErr w:type="spellStart"/>
      <w:r w:rsidRPr="00456C8B">
        <w:rPr>
          <w:rStyle w:val="i"/>
          <w:sz w:val="24"/>
        </w:rPr>
        <w:t>prehľad</w:t>
      </w:r>
      <w:proofErr w:type="spellEnd"/>
      <w:r w:rsidRPr="00456C8B">
        <w:rPr>
          <w:rStyle w:val="i"/>
          <w:sz w:val="24"/>
        </w:rPr>
        <w:t xml:space="preserve"> </w:t>
      </w:r>
      <w:commentRangeEnd w:id="24"/>
      <w:r w:rsidR="003338CE">
        <w:rPr>
          <w:rStyle w:val="Odkaznakomentr"/>
        </w:rPr>
        <w:commentReference w:id="24"/>
      </w:r>
      <w:r w:rsidRPr="00456C8B">
        <w:rPr>
          <w:rStyle w:val="i"/>
          <w:sz w:val="24"/>
        </w:rPr>
        <w:t>v tom</w:t>
      </w:r>
      <w:r>
        <w:rPr>
          <w:rStyle w:val="i"/>
          <w:sz w:val="24"/>
        </w:rPr>
        <w:t>,</w:t>
      </w:r>
      <w:r w:rsidRPr="00456C8B">
        <w:rPr>
          <w:rStyle w:val="i"/>
          <w:sz w:val="24"/>
        </w:rPr>
        <w:t xml:space="preserve"> </w:t>
      </w:r>
      <w:proofErr w:type="spellStart"/>
      <w:r w:rsidRPr="00456C8B">
        <w:rPr>
          <w:rStyle w:val="i"/>
          <w:sz w:val="24"/>
        </w:rPr>
        <w:t>ako</w:t>
      </w:r>
      <w:proofErr w:type="spellEnd"/>
      <w:r w:rsidRPr="00456C8B">
        <w:rPr>
          <w:rStyle w:val="i"/>
          <w:sz w:val="24"/>
        </w:rPr>
        <w:t xml:space="preserve"> je to s </w:t>
      </w:r>
      <w:proofErr w:type="spellStart"/>
      <w:r w:rsidRPr="00456C8B">
        <w:rPr>
          <w:rStyle w:val="i"/>
          <w:sz w:val="24"/>
        </w:rPr>
        <w:t>názorom</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filozofiu</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akademickej</w:t>
      </w:r>
      <w:proofErr w:type="spellEnd"/>
      <w:r w:rsidRPr="00456C8B">
        <w:rPr>
          <w:rStyle w:val="i"/>
          <w:sz w:val="24"/>
        </w:rPr>
        <w:t xml:space="preserve"> </w:t>
      </w:r>
      <w:proofErr w:type="spellStart"/>
      <w:r w:rsidRPr="00456C8B">
        <w:rPr>
          <w:rStyle w:val="i"/>
          <w:sz w:val="24"/>
        </w:rPr>
        <w:t>pôde</w:t>
      </w:r>
      <w:proofErr w:type="spellEnd"/>
      <w:r>
        <w:rPr>
          <w:rStyle w:val="i"/>
          <w:sz w:val="24"/>
        </w:rPr>
        <w:t>,</w:t>
      </w:r>
      <w:r w:rsidRPr="00456C8B">
        <w:rPr>
          <w:rStyle w:val="i"/>
          <w:sz w:val="24"/>
        </w:rPr>
        <w:t xml:space="preserve"> </w:t>
      </w:r>
      <w:proofErr w:type="spellStart"/>
      <w:r w:rsidRPr="00456C8B">
        <w:rPr>
          <w:rStyle w:val="i"/>
          <w:sz w:val="24"/>
        </w:rPr>
        <w:t>sm</w:t>
      </w:r>
      <w:r>
        <w:rPr>
          <w:rStyle w:val="i"/>
          <w:sz w:val="24"/>
        </w:rPr>
        <w:t>e</w:t>
      </w:r>
      <w:proofErr w:type="spellEnd"/>
      <w:r w:rsidRPr="00456C8B">
        <w:rPr>
          <w:rStyle w:val="i"/>
          <w:sz w:val="24"/>
        </w:rPr>
        <w:t xml:space="preserve"> </w:t>
      </w:r>
      <w:proofErr w:type="spellStart"/>
      <w:r w:rsidRPr="00456C8B">
        <w:rPr>
          <w:rStyle w:val="i"/>
          <w:sz w:val="24"/>
        </w:rPr>
        <w:t>vytvoril</w:t>
      </w:r>
      <w:r>
        <w:rPr>
          <w:rStyle w:val="i"/>
          <w:sz w:val="24"/>
        </w:rPr>
        <w:t>i</w:t>
      </w:r>
      <w:proofErr w:type="spellEnd"/>
      <w:r>
        <w:rPr>
          <w:rStyle w:val="i"/>
          <w:sz w:val="24"/>
        </w:rPr>
        <w:t xml:space="preserve"> </w:t>
      </w:r>
      <w:commentRangeStart w:id="25"/>
      <w:proofErr w:type="spellStart"/>
      <w:r w:rsidRPr="00456C8B">
        <w:rPr>
          <w:rStyle w:val="i"/>
          <w:sz w:val="24"/>
        </w:rPr>
        <w:t>krátky</w:t>
      </w:r>
      <w:proofErr w:type="spellEnd"/>
      <w:r w:rsidRPr="00456C8B">
        <w:rPr>
          <w:rStyle w:val="i"/>
          <w:sz w:val="24"/>
        </w:rPr>
        <w:t xml:space="preserve"> </w:t>
      </w:r>
      <w:proofErr w:type="spellStart"/>
      <w:r w:rsidRPr="00456C8B">
        <w:rPr>
          <w:rStyle w:val="i"/>
          <w:sz w:val="24"/>
        </w:rPr>
        <w:t>dotazník</w:t>
      </w:r>
      <w:proofErr w:type="spellEnd"/>
      <w:r w:rsidRPr="00456C8B">
        <w:rPr>
          <w:rStyle w:val="i"/>
          <w:sz w:val="24"/>
        </w:rPr>
        <w:t xml:space="preserve"> (30 </w:t>
      </w:r>
      <w:proofErr w:type="spellStart"/>
      <w:r w:rsidRPr="00456C8B">
        <w:rPr>
          <w:rStyle w:val="i"/>
          <w:sz w:val="24"/>
        </w:rPr>
        <w:t>respondentov</w:t>
      </w:r>
      <w:proofErr w:type="spellEnd"/>
      <w:r w:rsidRPr="00456C8B">
        <w:rPr>
          <w:rStyle w:val="i"/>
          <w:sz w:val="24"/>
        </w:rPr>
        <w:t>, 18</w:t>
      </w:r>
      <w:r>
        <w:rPr>
          <w:rStyle w:val="i"/>
          <w:sz w:val="24"/>
        </w:rPr>
        <w:t xml:space="preserve"> – </w:t>
      </w:r>
      <w:r w:rsidRPr="00456C8B">
        <w:rPr>
          <w:rStyle w:val="i"/>
          <w:sz w:val="24"/>
        </w:rPr>
        <w:t xml:space="preserve">25 </w:t>
      </w:r>
      <w:proofErr w:type="spellStart"/>
      <w:r w:rsidRPr="00456C8B">
        <w:rPr>
          <w:rStyle w:val="i"/>
          <w:sz w:val="24"/>
        </w:rPr>
        <w:t>rokov</w:t>
      </w:r>
      <w:proofErr w:type="spellEnd"/>
      <w:r w:rsidRPr="00456C8B">
        <w:rPr>
          <w:rStyle w:val="i"/>
          <w:sz w:val="24"/>
        </w:rPr>
        <w:t xml:space="preserve">), v </w:t>
      </w:r>
      <w:proofErr w:type="spellStart"/>
      <w:r w:rsidRPr="00456C8B">
        <w:rPr>
          <w:rStyle w:val="i"/>
          <w:sz w:val="24"/>
        </w:rPr>
        <w:t>ktorom</w:t>
      </w:r>
      <w:proofErr w:type="spellEnd"/>
      <w:r w:rsidRPr="00456C8B">
        <w:rPr>
          <w:rStyle w:val="i"/>
          <w:sz w:val="24"/>
        </w:rPr>
        <w:t xml:space="preserve"> </w:t>
      </w:r>
      <w:proofErr w:type="spellStart"/>
      <w:r>
        <w:rPr>
          <w:rStyle w:val="i"/>
          <w:sz w:val="24"/>
        </w:rPr>
        <w:t>sme</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zameral</w:t>
      </w:r>
      <w:r>
        <w:rPr>
          <w:rStyle w:val="i"/>
          <w:sz w:val="24"/>
        </w:rPr>
        <w:t>i</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študentov</w:t>
      </w:r>
      <w:proofErr w:type="spellEnd"/>
      <w:r w:rsidRPr="00456C8B">
        <w:rPr>
          <w:rStyle w:val="i"/>
          <w:sz w:val="24"/>
        </w:rPr>
        <w:t xml:space="preserve"> </w:t>
      </w:r>
      <w:proofErr w:type="spellStart"/>
      <w:r w:rsidRPr="00456C8B">
        <w:rPr>
          <w:rStyle w:val="i"/>
          <w:sz w:val="24"/>
        </w:rPr>
        <w:t>v</w:t>
      </w:r>
      <w:r>
        <w:rPr>
          <w:rStyle w:val="i"/>
          <w:sz w:val="24"/>
        </w:rPr>
        <w:t>y</w:t>
      </w:r>
      <w:r w:rsidRPr="00456C8B">
        <w:rPr>
          <w:rStyle w:val="i"/>
          <w:sz w:val="24"/>
        </w:rPr>
        <w:t>sokých</w:t>
      </w:r>
      <w:proofErr w:type="spellEnd"/>
      <w:r w:rsidRPr="00456C8B">
        <w:rPr>
          <w:rStyle w:val="i"/>
          <w:sz w:val="24"/>
        </w:rPr>
        <w:t xml:space="preserve"> </w:t>
      </w:r>
      <w:proofErr w:type="spellStart"/>
      <w:r w:rsidRPr="00456C8B">
        <w:rPr>
          <w:rStyle w:val="i"/>
          <w:sz w:val="24"/>
        </w:rPr>
        <w:t>škôl</w:t>
      </w:r>
      <w:proofErr w:type="spellEnd"/>
      <w:r w:rsidRPr="00456C8B">
        <w:rPr>
          <w:rStyle w:val="i"/>
          <w:sz w:val="24"/>
        </w:rPr>
        <w:t xml:space="preserve"> z </w:t>
      </w:r>
      <w:proofErr w:type="spellStart"/>
      <w:r w:rsidRPr="00456C8B">
        <w:rPr>
          <w:rStyle w:val="i"/>
          <w:sz w:val="24"/>
        </w:rPr>
        <w:t>rôznych</w:t>
      </w:r>
      <w:proofErr w:type="spellEnd"/>
      <w:r w:rsidRPr="00456C8B">
        <w:rPr>
          <w:rStyle w:val="i"/>
          <w:sz w:val="24"/>
        </w:rPr>
        <w:t xml:space="preserve"> </w:t>
      </w:r>
      <w:proofErr w:type="spellStart"/>
      <w:r w:rsidRPr="00456C8B">
        <w:rPr>
          <w:rStyle w:val="i"/>
          <w:sz w:val="24"/>
        </w:rPr>
        <w:t>o</w:t>
      </w:r>
      <w:r>
        <w:rPr>
          <w:rStyle w:val="i"/>
          <w:sz w:val="24"/>
        </w:rPr>
        <w:t>db</w:t>
      </w:r>
      <w:r w:rsidRPr="00456C8B">
        <w:rPr>
          <w:rStyle w:val="i"/>
          <w:sz w:val="24"/>
        </w:rPr>
        <w:t>orov</w:t>
      </w:r>
      <w:proofErr w:type="spellEnd"/>
      <w:r w:rsidRPr="00456C8B">
        <w:rPr>
          <w:rStyle w:val="i"/>
          <w:sz w:val="24"/>
        </w:rPr>
        <w:t xml:space="preserve">. V </w:t>
      </w:r>
      <w:proofErr w:type="spellStart"/>
      <w:r w:rsidRPr="00456C8B">
        <w:rPr>
          <w:rStyle w:val="i"/>
          <w:sz w:val="24"/>
        </w:rPr>
        <w:t>dotazníku</w:t>
      </w:r>
      <w:proofErr w:type="spellEnd"/>
      <w:r w:rsidRPr="00456C8B">
        <w:rPr>
          <w:rStyle w:val="i"/>
          <w:sz w:val="24"/>
        </w:rPr>
        <w:t xml:space="preserve"> </w:t>
      </w:r>
      <w:proofErr w:type="spellStart"/>
      <w:r w:rsidRPr="00456C8B">
        <w:rPr>
          <w:rStyle w:val="i"/>
          <w:sz w:val="24"/>
        </w:rPr>
        <w:t>im</w:t>
      </w:r>
      <w:proofErr w:type="spellEnd"/>
      <w:r w:rsidRPr="00456C8B">
        <w:rPr>
          <w:rStyle w:val="i"/>
          <w:sz w:val="24"/>
        </w:rPr>
        <w:t xml:space="preserve"> </w:t>
      </w:r>
      <w:proofErr w:type="spellStart"/>
      <w:r w:rsidRPr="00456C8B">
        <w:rPr>
          <w:rStyle w:val="i"/>
          <w:sz w:val="24"/>
        </w:rPr>
        <w:t>boli</w:t>
      </w:r>
      <w:proofErr w:type="spellEnd"/>
      <w:r w:rsidRPr="00456C8B">
        <w:rPr>
          <w:rStyle w:val="i"/>
          <w:sz w:val="24"/>
        </w:rPr>
        <w:t xml:space="preserve"> </w:t>
      </w:r>
      <w:proofErr w:type="spellStart"/>
      <w:r w:rsidRPr="00456C8B">
        <w:rPr>
          <w:rStyle w:val="i"/>
          <w:sz w:val="24"/>
        </w:rPr>
        <w:t>položené</w:t>
      </w:r>
      <w:proofErr w:type="spellEnd"/>
      <w:r w:rsidRPr="00456C8B">
        <w:rPr>
          <w:rStyle w:val="i"/>
          <w:sz w:val="24"/>
        </w:rPr>
        <w:t xml:space="preserve"> 4 </w:t>
      </w:r>
      <w:proofErr w:type="spellStart"/>
      <w:r w:rsidRPr="00456C8B">
        <w:rPr>
          <w:rStyle w:val="i"/>
          <w:sz w:val="24"/>
        </w:rPr>
        <w:t>otázky</w:t>
      </w:r>
      <w:proofErr w:type="spellEnd"/>
      <w:r w:rsidRPr="00456C8B">
        <w:rPr>
          <w:rStyle w:val="i"/>
          <w:sz w:val="24"/>
        </w:rPr>
        <w:t xml:space="preserve">. V </w:t>
      </w:r>
      <w:proofErr w:type="spellStart"/>
      <w:r w:rsidRPr="00456C8B">
        <w:rPr>
          <w:rStyle w:val="i"/>
          <w:sz w:val="24"/>
        </w:rPr>
        <w:t>prvej</w:t>
      </w:r>
      <w:proofErr w:type="spellEnd"/>
      <w:r w:rsidRPr="00456C8B">
        <w:rPr>
          <w:rStyle w:val="i"/>
          <w:sz w:val="24"/>
        </w:rPr>
        <w:t xml:space="preserve"> </w:t>
      </w:r>
      <w:proofErr w:type="spellStart"/>
      <w:r>
        <w:rPr>
          <w:rStyle w:val="i"/>
          <w:sz w:val="24"/>
        </w:rPr>
        <w:t>sme</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pýtal</w:t>
      </w:r>
      <w:r>
        <w:rPr>
          <w:rStyle w:val="i"/>
          <w:sz w:val="24"/>
        </w:rPr>
        <w:t>i</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to</w:t>
      </w:r>
      <w:r>
        <w:rPr>
          <w:rStyle w:val="i"/>
          <w:sz w:val="24"/>
        </w:rPr>
        <w:t>,</w:t>
      </w:r>
      <w:r w:rsidRPr="00456C8B">
        <w:rPr>
          <w:rStyle w:val="i"/>
          <w:sz w:val="24"/>
        </w:rPr>
        <w:t xml:space="preserve"> </w:t>
      </w:r>
      <w:proofErr w:type="spellStart"/>
      <w:r w:rsidRPr="00456C8B">
        <w:rPr>
          <w:rStyle w:val="i"/>
          <w:sz w:val="24"/>
        </w:rPr>
        <w:t>čo</w:t>
      </w:r>
      <w:proofErr w:type="spellEnd"/>
      <w:r w:rsidRPr="00456C8B">
        <w:rPr>
          <w:rStyle w:val="i"/>
          <w:sz w:val="24"/>
        </w:rPr>
        <w:t xml:space="preserve"> je </w:t>
      </w:r>
      <w:proofErr w:type="spellStart"/>
      <w:r w:rsidRPr="00456C8B">
        <w:rPr>
          <w:rStyle w:val="i"/>
          <w:sz w:val="24"/>
        </w:rPr>
        <w:t>podľa</w:t>
      </w:r>
      <w:proofErr w:type="spellEnd"/>
      <w:r w:rsidRPr="00456C8B">
        <w:rPr>
          <w:rStyle w:val="i"/>
          <w:sz w:val="24"/>
        </w:rPr>
        <w:t xml:space="preserve"> </w:t>
      </w:r>
      <w:proofErr w:type="spellStart"/>
      <w:r w:rsidRPr="00456C8B">
        <w:rPr>
          <w:rStyle w:val="i"/>
          <w:sz w:val="24"/>
        </w:rPr>
        <w:t>nich</w:t>
      </w:r>
      <w:proofErr w:type="spellEnd"/>
      <w:r w:rsidRPr="00456C8B">
        <w:rPr>
          <w:rStyle w:val="i"/>
          <w:sz w:val="24"/>
        </w:rPr>
        <w:t xml:space="preserve"> </w:t>
      </w:r>
      <w:proofErr w:type="spellStart"/>
      <w:r w:rsidRPr="00456C8B">
        <w:rPr>
          <w:rStyle w:val="i"/>
          <w:sz w:val="24"/>
        </w:rPr>
        <w:t>filozofia</w:t>
      </w:r>
      <w:proofErr w:type="spellEnd"/>
      <w:r w:rsidRPr="00456C8B">
        <w:rPr>
          <w:rStyle w:val="i"/>
          <w:sz w:val="24"/>
        </w:rPr>
        <w:t xml:space="preserve">. </w:t>
      </w:r>
      <w:proofErr w:type="spellStart"/>
      <w:r w:rsidRPr="00456C8B">
        <w:rPr>
          <w:rStyle w:val="i"/>
          <w:sz w:val="24"/>
        </w:rPr>
        <w:t>Ako</w:t>
      </w:r>
      <w:proofErr w:type="spellEnd"/>
      <w:r w:rsidRPr="00456C8B">
        <w:rPr>
          <w:rStyle w:val="i"/>
          <w:sz w:val="24"/>
        </w:rPr>
        <w:t xml:space="preserve"> </w:t>
      </w:r>
      <w:proofErr w:type="spellStart"/>
      <w:r>
        <w:rPr>
          <w:rStyle w:val="i"/>
          <w:sz w:val="24"/>
        </w:rPr>
        <w:t>sme</w:t>
      </w:r>
      <w:proofErr w:type="spellEnd"/>
      <w:r w:rsidRPr="00456C8B">
        <w:rPr>
          <w:rStyle w:val="i"/>
          <w:sz w:val="24"/>
        </w:rPr>
        <w:t xml:space="preserve"> </w:t>
      </w:r>
      <w:proofErr w:type="spellStart"/>
      <w:r w:rsidRPr="00456C8B">
        <w:rPr>
          <w:rStyle w:val="i"/>
          <w:sz w:val="24"/>
        </w:rPr>
        <w:t>už</w:t>
      </w:r>
      <w:proofErr w:type="spellEnd"/>
      <w:r w:rsidRPr="00456C8B">
        <w:rPr>
          <w:rStyle w:val="i"/>
          <w:sz w:val="24"/>
        </w:rPr>
        <w:t xml:space="preserve"> </w:t>
      </w:r>
      <w:proofErr w:type="spellStart"/>
      <w:r w:rsidRPr="00456C8B">
        <w:rPr>
          <w:rStyle w:val="i"/>
          <w:sz w:val="24"/>
        </w:rPr>
        <w:t>uviedl</w:t>
      </w:r>
      <w:r>
        <w:rPr>
          <w:rStyle w:val="i"/>
          <w:sz w:val="24"/>
        </w:rPr>
        <w:t>i</w:t>
      </w:r>
      <w:proofErr w:type="spellEnd"/>
      <w:r>
        <w:rPr>
          <w:rStyle w:val="i"/>
          <w:sz w:val="24"/>
        </w:rPr>
        <w:t>,</w:t>
      </w:r>
      <w:r w:rsidRPr="00456C8B">
        <w:rPr>
          <w:rStyle w:val="i"/>
          <w:sz w:val="24"/>
        </w:rPr>
        <w:t xml:space="preserve"> </w:t>
      </w:r>
      <w:proofErr w:type="spellStart"/>
      <w:r w:rsidRPr="00456C8B">
        <w:rPr>
          <w:rStyle w:val="i"/>
          <w:sz w:val="24"/>
        </w:rPr>
        <w:t>odpovede</w:t>
      </w:r>
      <w:proofErr w:type="spellEnd"/>
      <w:r w:rsidRPr="00456C8B">
        <w:rPr>
          <w:rStyle w:val="i"/>
          <w:sz w:val="24"/>
        </w:rPr>
        <w:t xml:space="preserve"> </w:t>
      </w:r>
      <w:proofErr w:type="spellStart"/>
      <w:r w:rsidRPr="00456C8B">
        <w:rPr>
          <w:rStyle w:val="i"/>
          <w:sz w:val="24"/>
        </w:rPr>
        <w:t>smerovali</w:t>
      </w:r>
      <w:proofErr w:type="spellEnd"/>
      <w:r w:rsidRPr="00456C8B">
        <w:rPr>
          <w:rStyle w:val="i"/>
          <w:sz w:val="24"/>
        </w:rPr>
        <w:t xml:space="preserve"> </w:t>
      </w:r>
      <w:proofErr w:type="spellStart"/>
      <w:r w:rsidRPr="00456C8B">
        <w:rPr>
          <w:rStyle w:val="i"/>
          <w:sz w:val="24"/>
        </w:rPr>
        <w:t>buď</w:t>
      </w:r>
      <w:proofErr w:type="spellEnd"/>
      <w:r w:rsidRPr="00456C8B">
        <w:rPr>
          <w:rStyle w:val="i"/>
          <w:sz w:val="24"/>
        </w:rPr>
        <w:t xml:space="preserve"> k </w:t>
      </w:r>
      <w:commentRangeStart w:id="26"/>
      <w:proofErr w:type="spellStart"/>
      <w:r w:rsidRPr="00456C8B">
        <w:rPr>
          <w:rStyle w:val="i"/>
          <w:sz w:val="24"/>
        </w:rPr>
        <w:t>vedeckosti</w:t>
      </w:r>
      <w:proofErr w:type="spellEnd"/>
      <w:r w:rsidRPr="00456C8B">
        <w:rPr>
          <w:rStyle w:val="i"/>
          <w:sz w:val="24"/>
        </w:rPr>
        <w:t xml:space="preserve"> </w:t>
      </w:r>
      <w:proofErr w:type="spellStart"/>
      <w:r w:rsidRPr="00456C8B">
        <w:rPr>
          <w:rStyle w:val="i"/>
          <w:sz w:val="24"/>
        </w:rPr>
        <w:t>alebo</w:t>
      </w:r>
      <w:proofErr w:type="spellEnd"/>
      <w:r w:rsidRPr="00456C8B">
        <w:rPr>
          <w:rStyle w:val="i"/>
          <w:sz w:val="24"/>
        </w:rPr>
        <w:t xml:space="preserve"> </w:t>
      </w:r>
      <w:proofErr w:type="spellStart"/>
      <w:r w:rsidRPr="00456C8B">
        <w:rPr>
          <w:rStyle w:val="i"/>
          <w:sz w:val="24"/>
        </w:rPr>
        <w:t>nezmyselnosti</w:t>
      </w:r>
      <w:commentRangeEnd w:id="26"/>
      <w:proofErr w:type="spellEnd"/>
      <w:r w:rsidR="0032654E">
        <w:rPr>
          <w:rStyle w:val="Odkaznakomentr"/>
        </w:rPr>
        <w:commentReference w:id="26"/>
      </w:r>
      <w:r w:rsidRPr="00456C8B">
        <w:rPr>
          <w:rStyle w:val="i"/>
          <w:sz w:val="24"/>
        </w:rPr>
        <w:t xml:space="preserve"> </w:t>
      </w:r>
      <w:proofErr w:type="spellStart"/>
      <w:r w:rsidRPr="00456C8B">
        <w:rPr>
          <w:rStyle w:val="i"/>
          <w:sz w:val="24"/>
        </w:rPr>
        <w:t>filozofie</w:t>
      </w:r>
      <w:proofErr w:type="spellEnd"/>
      <w:r w:rsidRPr="00456C8B">
        <w:rPr>
          <w:rStyle w:val="i"/>
          <w:sz w:val="24"/>
        </w:rPr>
        <w:t xml:space="preserve">. </w:t>
      </w:r>
      <w:commentRangeEnd w:id="25"/>
      <w:r w:rsidR="003338CE">
        <w:rPr>
          <w:rStyle w:val="Odkaznakomentr"/>
        </w:rPr>
        <w:commentReference w:id="25"/>
      </w:r>
    </w:p>
    <w:p w14:paraId="24C39A4D" w14:textId="77777777" w:rsidR="009C589D" w:rsidRDefault="009C589D" w:rsidP="0032654E">
      <w:pPr>
        <w:ind w:firstLine="720"/>
        <w:rPr>
          <w:rStyle w:val="i"/>
          <w:sz w:val="24"/>
        </w:rPr>
      </w:pPr>
      <w:proofErr w:type="spellStart"/>
      <w:r w:rsidRPr="00456C8B">
        <w:rPr>
          <w:rStyle w:val="i"/>
          <w:sz w:val="24"/>
        </w:rPr>
        <w:t>Uvedomuje</w:t>
      </w:r>
      <w:r>
        <w:rPr>
          <w:rStyle w:val="i"/>
          <w:sz w:val="24"/>
        </w:rPr>
        <w:t>me</w:t>
      </w:r>
      <w:proofErr w:type="spellEnd"/>
      <w:r w:rsidRPr="00456C8B">
        <w:rPr>
          <w:rStyle w:val="i"/>
          <w:sz w:val="24"/>
        </w:rPr>
        <w:t xml:space="preserve"> </w:t>
      </w:r>
      <w:proofErr w:type="spellStart"/>
      <w:r w:rsidRPr="00456C8B">
        <w:rPr>
          <w:rStyle w:val="i"/>
          <w:sz w:val="24"/>
        </w:rPr>
        <w:t>si</w:t>
      </w:r>
      <w:proofErr w:type="spellEnd"/>
      <w:r w:rsidRPr="00456C8B">
        <w:rPr>
          <w:rStyle w:val="i"/>
          <w:sz w:val="24"/>
        </w:rPr>
        <w:t xml:space="preserve">, </w:t>
      </w:r>
      <w:proofErr w:type="spellStart"/>
      <w:r w:rsidRPr="00456C8B">
        <w:rPr>
          <w:rStyle w:val="i"/>
          <w:sz w:val="24"/>
        </w:rPr>
        <w:t>že</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vzorke</w:t>
      </w:r>
      <w:proofErr w:type="spellEnd"/>
      <w:r w:rsidRPr="00456C8B">
        <w:rPr>
          <w:rStyle w:val="i"/>
          <w:sz w:val="24"/>
        </w:rPr>
        <w:t xml:space="preserve"> 30 </w:t>
      </w:r>
      <w:proofErr w:type="spellStart"/>
      <w:r w:rsidRPr="00456C8B">
        <w:rPr>
          <w:rStyle w:val="i"/>
          <w:sz w:val="24"/>
        </w:rPr>
        <w:t>ľudí</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nedá</w:t>
      </w:r>
      <w:proofErr w:type="spellEnd"/>
      <w:r w:rsidRPr="00456C8B">
        <w:rPr>
          <w:rStyle w:val="i"/>
          <w:sz w:val="24"/>
        </w:rPr>
        <w:t xml:space="preserve"> </w:t>
      </w:r>
      <w:proofErr w:type="spellStart"/>
      <w:r w:rsidRPr="00456C8B">
        <w:rPr>
          <w:rStyle w:val="i"/>
          <w:sz w:val="24"/>
        </w:rPr>
        <w:t>určiť</w:t>
      </w:r>
      <w:proofErr w:type="spellEnd"/>
      <w:r w:rsidRPr="00456C8B">
        <w:rPr>
          <w:rStyle w:val="i"/>
          <w:sz w:val="24"/>
        </w:rPr>
        <w:t xml:space="preserve"> </w:t>
      </w:r>
      <w:proofErr w:type="spellStart"/>
      <w:r w:rsidRPr="00456C8B">
        <w:rPr>
          <w:rStyle w:val="i"/>
          <w:sz w:val="24"/>
        </w:rPr>
        <w:t>verejná</w:t>
      </w:r>
      <w:proofErr w:type="spellEnd"/>
      <w:r w:rsidRPr="00456C8B">
        <w:rPr>
          <w:rStyle w:val="i"/>
          <w:sz w:val="24"/>
        </w:rPr>
        <w:t xml:space="preserve"> </w:t>
      </w:r>
      <w:proofErr w:type="spellStart"/>
      <w:r w:rsidRPr="00456C8B">
        <w:rPr>
          <w:rStyle w:val="i"/>
          <w:sz w:val="24"/>
        </w:rPr>
        <w:t>mienka</w:t>
      </w:r>
      <w:proofErr w:type="spellEnd"/>
      <w:r w:rsidRPr="00456C8B">
        <w:rPr>
          <w:rStyle w:val="i"/>
          <w:sz w:val="24"/>
        </w:rPr>
        <w:t xml:space="preserve">, </w:t>
      </w:r>
      <w:proofErr w:type="spellStart"/>
      <w:r w:rsidRPr="00456C8B">
        <w:rPr>
          <w:rStyle w:val="i"/>
          <w:sz w:val="24"/>
        </w:rPr>
        <w:t>avšak</w:t>
      </w:r>
      <w:proofErr w:type="spellEnd"/>
      <w:r w:rsidRPr="00456C8B">
        <w:rPr>
          <w:rStyle w:val="i"/>
          <w:sz w:val="24"/>
        </w:rPr>
        <w:t xml:space="preserve"> </w:t>
      </w:r>
      <w:proofErr w:type="spellStart"/>
      <w:r w:rsidRPr="00456C8B">
        <w:rPr>
          <w:rStyle w:val="i"/>
          <w:sz w:val="24"/>
        </w:rPr>
        <w:t>dá</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tu</w:t>
      </w:r>
      <w:proofErr w:type="spellEnd"/>
      <w:r w:rsidRPr="00456C8B">
        <w:rPr>
          <w:rStyle w:val="i"/>
          <w:sz w:val="24"/>
        </w:rPr>
        <w:t xml:space="preserve"> </w:t>
      </w:r>
      <w:proofErr w:type="spellStart"/>
      <w:r w:rsidRPr="00456C8B">
        <w:rPr>
          <w:rStyle w:val="i"/>
          <w:sz w:val="24"/>
        </w:rPr>
        <w:t>zamyslieť</w:t>
      </w:r>
      <w:proofErr w:type="spellEnd"/>
      <w:r w:rsidRPr="00456C8B">
        <w:rPr>
          <w:rStyle w:val="i"/>
          <w:sz w:val="24"/>
        </w:rPr>
        <w:t xml:space="preserve"> </w:t>
      </w:r>
      <w:proofErr w:type="spellStart"/>
      <w:r w:rsidRPr="00456C8B">
        <w:rPr>
          <w:rStyle w:val="i"/>
          <w:sz w:val="24"/>
        </w:rPr>
        <w:t>nad</w:t>
      </w:r>
      <w:proofErr w:type="spellEnd"/>
      <w:r w:rsidRPr="00456C8B">
        <w:rPr>
          <w:rStyle w:val="i"/>
          <w:sz w:val="24"/>
        </w:rPr>
        <w:t xml:space="preserve"> </w:t>
      </w:r>
      <w:proofErr w:type="spellStart"/>
      <w:r w:rsidRPr="00456C8B">
        <w:rPr>
          <w:rStyle w:val="i"/>
          <w:sz w:val="24"/>
        </w:rPr>
        <w:t>jednou</w:t>
      </w:r>
      <w:proofErr w:type="spellEnd"/>
      <w:r w:rsidRPr="00456C8B">
        <w:rPr>
          <w:rStyle w:val="i"/>
          <w:sz w:val="24"/>
        </w:rPr>
        <w:t xml:space="preserve"> </w:t>
      </w:r>
      <w:proofErr w:type="spellStart"/>
      <w:r w:rsidRPr="00456C8B">
        <w:rPr>
          <w:rStyle w:val="i"/>
          <w:sz w:val="24"/>
        </w:rPr>
        <w:t>otázkou</w:t>
      </w:r>
      <w:proofErr w:type="spellEnd"/>
      <w:r w:rsidRPr="00456C8B">
        <w:rPr>
          <w:rStyle w:val="i"/>
          <w:sz w:val="24"/>
        </w:rPr>
        <w:t xml:space="preserve">. </w:t>
      </w:r>
      <w:proofErr w:type="spellStart"/>
      <w:r w:rsidRPr="00456C8B">
        <w:rPr>
          <w:rStyle w:val="i"/>
          <w:sz w:val="24"/>
        </w:rPr>
        <w:t>Ak</w:t>
      </w:r>
      <w:proofErr w:type="spellEnd"/>
      <w:r w:rsidRPr="00456C8B">
        <w:rPr>
          <w:rStyle w:val="i"/>
          <w:sz w:val="24"/>
        </w:rPr>
        <w:t xml:space="preserve"> </w:t>
      </w:r>
      <w:proofErr w:type="spellStart"/>
      <w:r w:rsidRPr="00456C8B">
        <w:rPr>
          <w:rStyle w:val="i"/>
          <w:sz w:val="24"/>
        </w:rPr>
        <w:t>majú</w:t>
      </w:r>
      <w:proofErr w:type="spellEnd"/>
      <w:r w:rsidRPr="00456C8B">
        <w:rPr>
          <w:rStyle w:val="i"/>
          <w:sz w:val="24"/>
        </w:rPr>
        <w:t xml:space="preserve"> </w:t>
      </w:r>
      <w:proofErr w:type="spellStart"/>
      <w:r w:rsidRPr="00456C8B">
        <w:rPr>
          <w:rStyle w:val="i"/>
          <w:sz w:val="24"/>
        </w:rPr>
        <w:t>takúto</w:t>
      </w:r>
      <w:proofErr w:type="spellEnd"/>
      <w:r w:rsidRPr="00456C8B">
        <w:rPr>
          <w:rStyle w:val="i"/>
          <w:sz w:val="24"/>
        </w:rPr>
        <w:t xml:space="preserve"> </w:t>
      </w:r>
      <w:proofErr w:type="spellStart"/>
      <w:r w:rsidRPr="00456C8B">
        <w:rPr>
          <w:rStyle w:val="i"/>
          <w:sz w:val="24"/>
        </w:rPr>
        <w:t>skreslenú</w:t>
      </w:r>
      <w:proofErr w:type="spellEnd"/>
      <w:r w:rsidRPr="00456C8B">
        <w:rPr>
          <w:rStyle w:val="i"/>
          <w:sz w:val="24"/>
        </w:rPr>
        <w:t xml:space="preserve"> a </w:t>
      </w:r>
      <w:proofErr w:type="spellStart"/>
      <w:r w:rsidRPr="00456C8B">
        <w:rPr>
          <w:rStyle w:val="i"/>
          <w:sz w:val="24"/>
        </w:rPr>
        <w:t>svojim</w:t>
      </w:r>
      <w:proofErr w:type="spellEnd"/>
      <w:r w:rsidRPr="00456C8B">
        <w:rPr>
          <w:rStyle w:val="i"/>
          <w:sz w:val="24"/>
        </w:rPr>
        <w:t xml:space="preserve"> </w:t>
      </w:r>
      <w:proofErr w:type="spellStart"/>
      <w:r w:rsidRPr="00456C8B">
        <w:rPr>
          <w:rStyle w:val="i"/>
          <w:sz w:val="24"/>
        </w:rPr>
        <w:t>spôsobom</w:t>
      </w:r>
      <w:proofErr w:type="spellEnd"/>
      <w:r w:rsidRPr="00456C8B">
        <w:rPr>
          <w:rStyle w:val="i"/>
          <w:sz w:val="24"/>
        </w:rPr>
        <w:t xml:space="preserve"> </w:t>
      </w:r>
      <w:proofErr w:type="spellStart"/>
      <w:r w:rsidRPr="00456C8B">
        <w:rPr>
          <w:rStyle w:val="i"/>
          <w:sz w:val="24"/>
        </w:rPr>
        <w:t>negatívnu</w:t>
      </w:r>
      <w:proofErr w:type="spellEnd"/>
      <w:r w:rsidRPr="00456C8B">
        <w:rPr>
          <w:rStyle w:val="i"/>
          <w:sz w:val="24"/>
        </w:rPr>
        <w:t xml:space="preserve"> </w:t>
      </w:r>
      <w:proofErr w:type="spellStart"/>
      <w:r w:rsidRPr="00456C8B">
        <w:rPr>
          <w:rStyle w:val="i"/>
          <w:sz w:val="24"/>
        </w:rPr>
        <w:t>mienku</w:t>
      </w:r>
      <w:proofErr w:type="spellEnd"/>
      <w:r w:rsidRPr="00456C8B">
        <w:rPr>
          <w:rStyle w:val="i"/>
          <w:sz w:val="24"/>
        </w:rPr>
        <w:t xml:space="preserve"> </w:t>
      </w:r>
      <w:proofErr w:type="spellStart"/>
      <w:r w:rsidRPr="00456C8B">
        <w:rPr>
          <w:rStyle w:val="i"/>
          <w:sz w:val="24"/>
        </w:rPr>
        <w:t>študenti</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akademickej</w:t>
      </w:r>
      <w:proofErr w:type="spellEnd"/>
      <w:r w:rsidRPr="00456C8B">
        <w:rPr>
          <w:rStyle w:val="i"/>
          <w:sz w:val="24"/>
        </w:rPr>
        <w:t xml:space="preserve"> </w:t>
      </w:r>
      <w:proofErr w:type="spellStart"/>
      <w:r w:rsidRPr="00456C8B">
        <w:rPr>
          <w:rStyle w:val="i"/>
          <w:sz w:val="24"/>
        </w:rPr>
        <w:t>pôde</w:t>
      </w:r>
      <w:proofErr w:type="spellEnd"/>
      <w:r>
        <w:rPr>
          <w:rStyle w:val="i"/>
          <w:sz w:val="24"/>
        </w:rPr>
        <w:t>,</w:t>
      </w:r>
      <w:r w:rsidRPr="00456C8B">
        <w:rPr>
          <w:rStyle w:val="i"/>
          <w:sz w:val="24"/>
        </w:rPr>
        <w:t xml:space="preserve"> </w:t>
      </w:r>
      <w:proofErr w:type="spellStart"/>
      <w:r w:rsidRPr="00456C8B">
        <w:rPr>
          <w:rStyle w:val="i"/>
          <w:sz w:val="24"/>
        </w:rPr>
        <w:t>ako</w:t>
      </w:r>
      <w:proofErr w:type="spellEnd"/>
      <w:r w:rsidRPr="00456C8B">
        <w:rPr>
          <w:rStyle w:val="i"/>
          <w:sz w:val="24"/>
        </w:rPr>
        <w:t xml:space="preserve"> </w:t>
      </w:r>
      <w:proofErr w:type="spellStart"/>
      <w:r w:rsidRPr="00456C8B">
        <w:rPr>
          <w:rStyle w:val="i"/>
          <w:sz w:val="24"/>
        </w:rPr>
        <w:t>môže</w:t>
      </w:r>
      <w:proofErr w:type="spellEnd"/>
      <w:r w:rsidRPr="00456C8B">
        <w:rPr>
          <w:rStyle w:val="i"/>
          <w:sz w:val="24"/>
        </w:rPr>
        <w:t xml:space="preserve"> </w:t>
      </w:r>
      <w:proofErr w:type="spellStart"/>
      <w:r w:rsidRPr="00456C8B">
        <w:rPr>
          <w:rStyle w:val="i"/>
          <w:sz w:val="24"/>
        </w:rPr>
        <w:t>mať</w:t>
      </w:r>
      <w:proofErr w:type="spellEnd"/>
      <w:r w:rsidRPr="00456C8B">
        <w:rPr>
          <w:rStyle w:val="i"/>
          <w:sz w:val="24"/>
        </w:rPr>
        <w:t xml:space="preserve"> </w:t>
      </w:r>
      <w:proofErr w:type="spellStart"/>
      <w:r w:rsidRPr="00456C8B">
        <w:rPr>
          <w:rStyle w:val="i"/>
          <w:sz w:val="24"/>
        </w:rPr>
        <w:t>verejnosť</w:t>
      </w:r>
      <w:proofErr w:type="spellEnd"/>
      <w:r w:rsidRPr="00456C8B">
        <w:rPr>
          <w:rStyle w:val="i"/>
          <w:sz w:val="24"/>
        </w:rPr>
        <w:t xml:space="preserve"> </w:t>
      </w:r>
      <w:proofErr w:type="spellStart"/>
      <w:r w:rsidRPr="00456C8B">
        <w:rPr>
          <w:rStyle w:val="i"/>
          <w:sz w:val="24"/>
        </w:rPr>
        <w:t>lepšie</w:t>
      </w:r>
      <w:proofErr w:type="spellEnd"/>
      <w:r w:rsidRPr="00456C8B">
        <w:rPr>
          <w:rStyle w:val="i"/>
          <w:sz w:val="24"/>
        </w:rPr>
        <w:t xml:space="preserve"> </w:t>
      </w:r>
      <w:proofErr w:type="spellStart"/>
      <w:r w:rsidRPr="00456C8B">
        <w:rPr>
          <w:rStyle w:val="i"/>
          <w:sz w:val="24"/>
        </w:rPr>
        <w:t>povedomie</w:t>
      </w:r>
      <w:proofErr w:type="spellEnd"/>
      <w:r w:rsidRPr="00456C8B">
        <w:rPr>
          <w:rStyle w:val="i"/>
          <w:sz w:val="24"/>
        </w:rPr>
        <w:t xml:space="preserve">? </w:t>
      </w:r>
      <w:proofErr w:type="spellStart"/>
      <w:r w:rsidRPr="00456C8B">
        <w:rPr>
          <w:rStyle w:val="i"/>
          <w:sz w:val="24"/>
        </w:rPr>
        <w:t>Ak</w:t>
      </w:r>
      <w:proofErr w:type="spellEnd"/>
      <w:r w:rsidRPr="00456C8B">
        <w:rPr>
          <w:rStyle w:val="i"/>
          <w:sz w:val="24"/>
        </w:rPr>
        <w:t xml:space="preserve"> </w:t>
      </w:r>
      <w:proofErr w:type="spellStart"/>
      <w:r w:rsidRPr="00456C8B">
        <w:rPr>
          <w:rStyle w:val="i"/>
          <w:sz w:val="24"/>
        </w:rPr>
        <w:t>nemajú</w:t>
      </w:r>
      <w:proofErr w:type="spellEnd"/>
      <w:r w:rsidRPr="00456C8B">
        <w:rPr>
          <w:rStyle w:val="i"/>
          <w:sz w:val="24"/>
        </w:rPr>
        <w:t xml:space="preserve"> </w:t>
      </w:r>
      <w:proofErr w:type="spellStart"/>
      <w:r w:rsidRPr="00456C8B">
        <w:rPr>
          <w:rStyle w:val="i"/>
          <w:sz w:val="24"/>
        </w:rPr>
        <w:t>dostatočne</w:t>
      </w:r>
      <w:proofErr w:type="spellEnd"/>
      <w:r w:rsidRPr="00456C8B">
        <w:rPr>
          <w:rStyle w:val="i"/>
          <w:sz w:val="24"/>
        </w:rPr>
        <w:t xml:space="preserve"> </w:t>
      </w:r>
      <w:proofErr w:type="spellStart"/>
      <w:r w:rsidRPr="00456C8B">
        <w:rPr>
          <w:rStyle w:val="i"/>
          <w:sz w:val="24"/>
        </w:rPr>
        <w:t>vysvetlenú</w:t>
      </w:r>
      <w:proofErr w:type="spellEnd"/>
      <w:r w:rsidRPr="00456C8B">
        <w:rPr>
          <w:rStyle w:val="i"/>
          <w:sz w:val="24"/>
        </w:rPr>
        <w:t xml:space="preserve"> </w:t>
      </w:r>
      <w:proofErr w:type="spellStart"/>
      <w:r w:rsidRPr="00456C8B">
        <w:rPr>
          <w:rStyle w:val="i"/>
          <w:sz w:val="24"/>
        </w:rPr>
        <w:t>podstatu</w:t>
      </w:r>
      <w:proofErr w:type="spellEnd"/>
      <w:r w:rsidRPr="00456C8B">
        <w:rPr>
          <w:rStyle w:val="i"/>
          <w:sz w:val="24"/>
        </w:rPr>
        <w:t xml:space="preserve"> </w:t>
      </w:r>
      <w:proofErr w:type="spellStart"/>
      <w:r w:rsidRPr="00456C8B">
        <w:rPr>
          <w:rStyle w:val="i"/>
          <w:sz w:val="24"/>
        </w:rPr>
        <w:t>filozofie</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vysokých</w:t>
      </w:r>
      <w:proofErr w:type="spellEnd"/>
      <w:r w:rsidRPr="00456C8B">
        <w:rPr>
          <w:rStyle w:val="i"/>
          <w:sz w:val="24"/>
        </w:rPr>
        <w:t xml:space="preserve"> </w:t>
      </w:r>
      <w:proofErr w:type="spellStart"/>
      <w:r w:rsidRPr="00456C8B">
        <w:rPr>
          <w:rStyle w:val="i"/>
          <w:sz w:val="24"/>
        </w:rPr>
        <w:t>školách</w:t>
      </w:r>
      <w:proofErr w:type="spellEnd"/>
      <w:r>
        <w:rPr>
          <w:rStyle w:val="i"/>
          <w:sz w:val="24"/>
        </w:rPr>
        <w:t>,</w:t>
      </w:r>
      <w:r w:rsidRPr="00456C8B">
        <w:rPr>
          <w:rStyle w:val="i"/>
          <w:sz w:val="24"/>
        </w:rPr>
        <w:t xml:space="preserve"> </w:t>
      </w:r>
      <w:proofErr w:type="spellStart"/>
      <w:r w:rsidRPr="00456C8B">
        <w:rPr>
          <w:rStyle w:val="i"/>
          <w:sz w:val="24"/>
        </w:rPr>
        <w:t>ako</w:t>
      </w:r>
      <w:proofErr w:type="spellEnd"/>
      <w:r w:rsidRPr="00456C8B">
        <w:rPr>
          <w:rStyle w:val="i"/>
          <w:sz w:val="24"/>
        </w:rPr>
        <w:t xml:space="preserve"> </w:t>
      </w:r>
      <w:commentRangeStart w:id="27"/>
      <w:proofErr w:type="spellStart"/>
      <w:r w:rsidRPr="00456C8B">
        <w:rPr>
          <w:rStyle w:val="i"/>
          <w:sz w:val="24"/>
        </w:rPr>
        <w:t>jej</w:t>
      </w:r>
      <w:proofErr w:type="spellEnd"/>
      <w:r w:rsidRPr="00456C8B">
        <w:rPr>
          <w:rStyle w:val="i"/>
          <w:sz w:val="24"/>
        </w:rPr>
        <w:t xml:space="preserve"> </w:t>
      </w:r>
      <w:proofErr w:type="spellStart"/>
      <w:r w:rsidRPr="00456C8B">
        <w:rPr>
          <w:rStyle w:val="i"/>
          <w:sz w:val="24"/>
        </w:rPr>
        <w:t>majú</w:t>
      </w:r>
      <w:proofErr w:type="spellEnd"/>
      <w:r w:rsidRPr="00456C8B">
        <w:rPr>
          <w:rStyle w:val="i"/>
          <w:sz w:val="24"/>
        </w:rPr>
        <w:t xml:space="preserve"> </w:t>
      </w:r>
      <w:proofErr w:type="spellStart"/>
      <w:r w:rsidRPr="00456C8B">
        <w:rPr>
          <w:rStyle w:val="i"/>
          <w:sz w:val="24"/>
        </w:rPr>
        <w:t>chápať</w:t>
      </w:r>
      <w:proofErr w:type="spellEnd"/>
      <w:r w:rsidRPr="00456C8B">
        <w:rPr>
          <w:rStyle w:val="i"/>
          <w:sz w:val="24"/>
        </w:rPr>
        <w:t xml:space="preserve"> </w:t>
      </w:r>
      <w:commentRangeEnd w:id="27"/>
      <w:r w:rsidR="009B47BA">
        <w:rPr>
          <w:rStyle w:val="Odkaznakomentr"/>
        </w:rPr>
        <w:commentReference w:id="27"/>
      </w:r>
      <w:commentRangeStart w:id="28"/>
      <w:proofErr w:type="spellStart"/>
      <w:r w:rsidRPr="00456C8B">
        <w:rPr>
          <w:rStyle w:val="i"/>
          <w:sz w:val="24"/>
        </w:rPr>
        <w:t>bežn</w:t>
      </w:r>
      <w:r>
        <w:rPr>
          <w:rStyle w:val="i"/>
          <w:sz w:val="24"/>
        </w:rPr>
        <w:t>í</w:t>
      </w:r>
      <w:commentRangeEnd w:id="28"/>
      <w:proofErr w:type="spellEnd"/>
      <w:r w:rsidR="009B47BA">
        <w:rPr>
          <w:rStyle w:val="Odkaznakomentr"/>
        </w:rPr>
        <w:commentReference w:id="28"/>
      </w:r>
      <w:r w:rsidRPr="00456C8B">
        <w:rPr>
          <w:rStyle w:val="i"/>
          <w:sz w:val="24"/>
        </w:rPr>
        <w:t xml:space="preserve"> </w:t>
      </w:r>
      <w:proofErr w:type="spellStart"/>
      <w:r w:rsidRPr="00456C8B">
        <w:rPr>
          <w:rStyle w:val="i"/>
          <w:sz w:val="24"/>
        </w:rPr>
        <w:t>ľudia</w:t>
      </w:r>
      <w:proofErr w:type="spellEnd"/>
      <w:r w:rsidRPr="00456C8B">
        <w:rPr>
          <w:rStyle w:val="i"/>
          <w:sz w:val="24"/>
        </w:rPr>
        <w:t xml:space="preserve">? V </w:t>
      </w:r>
      <w:proofErr w:type="spellStart"/>
      <w:r w:rsidRPr="00456C8B">
        <w:rPr>
          <w:rStyle w:val="i"/>
          <w:sz w:val="24"/>
        </w:rPr>
        <w:t>tomto</w:t>
      </w:r>
      <w:proofErr w:type="spellEnd"/>
      <w:r w:rsidRPr="00456C8B">
        <w:rPr>
          <w:rStyle w:val="i"/>
          <w:sz w:val="24"/>
        </w:rPr>
        <w:t xml:space="preserve"> </w:t>
      </w:r>
      <w:proofErr w:type="spellStart"/>
      <w:r w:rsidRPr="00456C8B">
        <w:rPr>
          <w:rStyle w:val="i"/>
          <w:sz w:val="24"/>
        </w:rPr>
        <w:t>prípade</w:t>
      </w:r>
      <w:proofErr w:type="spellEnd"/>
      <w:r w:rsidRPr="00456C8B">
        <w:rPr>
          <w:rStyle w:val="i"/>
          <w:sz w:val="24"/>
        </w:rPr>
        <w:t xml:space="preserve"> </w:t>
      </w:r>
      <w:proofErr w:type="spellStart"/>
      <w:r w:rsidRPr="00456C8B">
        <w:rPr>
          <w:rStyle w:val="i"/>
          <w:sz w:val="24"/>
        </w:rPr>
        <w:t>propagácie</w:t>
      </w:r>
      <w:proofErr w:type="spellEnd"/>
      <w:r w:rsidRPr="00456C8B">
        <w:rPr>
          <w:rStyle w:val="i"/>
          <w:sz w:val="24"/>
        </w:rPr>
        <w:t xml:space="preserve"> </w:t>
      </w:r>
      <w:proofErr w:type="spellStart"/>
      <w:r w:rsidRPr="00456C8B">
        <w:rPr>
          <w:rStyle w:val="i"/>
          <w:sz w:val="24"/>
        </w:rPr>
        <w:t>filozofie</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vyskytuje</w:t>
      </w:r>
      <w:proofErr w:type="spellEnd"/>
      <w:r w:rsidRPr="00456C8B">
        <w:rPr>
          <w:rStyle w:val="i"/>
          <w:sz w:val="24"/>
        </w:rPr>
        <w:t xml:space="preserve"> </w:t>
      </w:r>
      <w:proofErr w:type="spellStart"/>
      <w:r w:rsidRPr="00456C8B">
        <w:rPr>
          <w:rStyle w:val="i"/>
          <w:sz w:val="24"/>
        </w:rPr>
        <w:t>niečo</w:t>
      </w:r>
      <w:proofErr w:type="spellEnd"/>
      <w:r>
        <w:rPr>
          <w:rStyle w:val="i"/>
          <w:sz w:val="24"/>
        </w:rPr>
        <w:t>,</w:t>
      </w:r>
      <w:r w:rsidRPr="00456C8B">
        <w:rPr>
          <w:rStyle w:val="i"/>
          <w:sz w:val="24"/>
        </w:rPr>
        <w:t xml:space="preserve"> </w:t>
      </w:r>
      <w:proofErr w:type="spellStart"/>
      <w:r w:rsidRPr="00456C8B">
        <w:rPr>
          <w:rStyle w:val="i"/>
          <w:sz w:val="24"/>
        </w:rPr>
        <w:t>čo</w:t>
      </w:r>
      <w:proofErr w:type="spellEnd"/>
      <w:r w:rsidRPr="00456C8B">
        <w:rPr>
          <w:rStyle w:val="i"/>
          <w:sz w:val="24"/>
        </w:rPr>
        <w:t xml:space="preserve"> </w:t>
      </w:r>
      <w:commentRangeStart w:id="29"/>
      <w:proofErr w:type="spellStart"/>
      <w:r w:rsidRPr="00456C8B">
        <w:rPr>
          <w:rStyle w:val="i"/>
          <w:sz w:val="24"/>
        </w:rPr>
        <w:t>som</w:t>
      </w:r>
      <w:proofErr w:type="spellEnd"/>
      <w:r w:rsidRPr="00456C8B">
        <w:rPr>
          <w:rStyle w:val="i"/>
          <w:sz w:val="24"/>
        </w:rPr>
        <w:t xml:space="preserve"> </w:t>
      </w:r>
      <w:proofErr w:type="spellStart"/>
      <w:r w:rsidRPr="00456C8B">
        <w:rPr>
          <w:rStyle w:val="i"/>
          <w:sz w:val="24"/>
        </w:rPr>
        <w:t>si</w:t>
      </w:r>
      <w:commentRangeEnd w:id="29"/>
      <w:proofErr w:type="spellEnd"/>
      <w:r w:rsidR="0032654E">
        <w:rPr>
          <w:rStyle w:val="Odkaznakomentr"/>
        </w:rPr>
        <w:commentReference w:id="29"/>
      </w:r>
      <w:r w:rsidRPr="00456C8B">
        <w:rPr>
          <w:rStyle w:val="i"/>
          <w:sz w:val="24"/>
        </w:rPr>
        <w:t xml:space="preserve"> </w:t>
      </w:r>
      <w:proofErr w:type="spellStart"/>
      <w:r w:rsidRPr="00456C8B">
        <w:rPr>
          <w:rStyle w:val="i"/>
          <w:sz w:val="24"/>
        </w:rPr>
        <w:t>laicky</w:t>
      </w:r>
      <w:proofErr w:type="spellEnd"/>
      <w:r w:rsidRPr="00456C8B">
        <w:rPr>
          <w:rStyle w:val="i"/>
          <w:sz w:val="24"/>
        </w:rPr>
        <w:t xml:space="preserve"> </w:t>
      </w:r>
      <w:proofErr w:type="spellStart"/>
      <w:r w:rsidRPr="00456C8B">
        <w:rPr>
          <w:rStyle w:val="i"/>
          <w:sz w:val="24"/>
        </w:rPr>
        <w:t>pomenoval</w:t>
      </w:r>
      <w:proofErr w:type="spellEnd"/>
      <w:r w:rsidRPr="00456C8B">
        <w:rPr>
          <w:rStyle w:val="i"/>
          <w:sz w:val="24"/>
        </w:rPr>
        <w:t xml:space="preserve"> “</w:t>
      </w:r>
      <w:proofErr w:type="spellStart"/>
      <w:r w:rsidRPr="00456C8B">
        <w:rPr>
          <w:rStyle w:val="i"/>
          <w:sz w:val="24"/>
        </w:rPr>
        <w:t>filozofická</w:t>
      </w:r>
      <w:proofErr w:type="spellEnd"/>
      <w:r w:rsidRPr="00456C8B">
        <w:rPr>
          <w:rStyle w:val="i"/>
          <w:sz w:val="24"/>
        </w:rPr>
        <w:t xml:space="preserve"> </w:t>
      </w:r>
      <w:proofErr w:type="spellStart"/>
      <w:r w:rsidRPr="00456C8B">
        <w:rPr>
          <w:rStyle w:val="i"/>
          <w:sz w:val="24"/>
        </w:rPr>
        <w:t>arogancia</w:t>
      </w:r>
      <w:proofErr w:type="spellEnd"/>
      <w:r w:rsidRPr="00456C8B">
        <w:rPr>
          <w:rStyle w:val="i"/>
          <w:sz w:val="24"/>
        </w:rPr>
        <w:t xml:space="preserve">”. Ide o to, </w:t>
      </w:r>
      <w:proofErr w:type="spellStart"/>
      <w:r w:rsidRPr="00456C8B">
        <w:rPr>
          <w:rStyle w:val="i"/>
          <w:sz w:val="24"/>
        </w:rPr>
        <w:t>že</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niektoré</w:t>
      </w:r>
      <w:proofErr w:type="spellEnd"/>
      <w:r w:rsidRPr="00456C8B">
        <w:rPr>
          <w:rStyle w:val="i"/>
          <w:sz w:val="24"/>
        </w:rPr>
        <w:t xml:space="preserve"> </w:t>
      </w:r>
      <w:proofErr w:type="spellStart"/>
      <w:r w:rsidRPr="00456C8B">
        <w:rPr>
          <w:rStyle w:val="i"/>
          <w:sz w:val="24"/>
        </w:rPr>
        <w:t>texty</w:t>
      </w:r>
      <w:proofErr w:type="spellEnd"/>
      <w:r w:rsidRPr="00456C8B">
        <w:rPr>
          <w:rStyle w:val="i"/>
          <w:sz w:val="24"/>
        </w:rPr>
        <w:t xml:space="preserve"> </w:t>
      </w:r>
      <w:proofErr w:type="spellStart"/>
      <w:r w:rsidRPr="00456C8B">
        <w:rPr>
          <w:rStyle w:val="i"/>
          <w:sz w:val="24"/>
        </w:rPr>
        <w:t>snažia</w:t>
      </w:r>
      <w:proofErr w:type="spellEnd"/>
      <w:r w:rsidRPr="00456C8B">
        <w:rPr>
          <w:rStyle w:val="i"/>
          <w:sz w:val="24"/>
        </w:rPr>
        <w:t xml:space="preserve"> </w:t>
      </w:r>
      <w:proofErr w:type="spellStart"/>
      <w:r w:rsidRPr="00456C8B">
        <w:rPr>
          <w:rStyle w:val="i"/>
          <w:sz w:val="24"/>
        </w:rPr>
        <w:t>silou</w:t>
      </w:r>
      <w:proofErr w:type="spellEnd"/>
      <w:r w:rsidRPr="00456C8B">
        <w:rPr>
          <w:rStyle w:val="i"/>
          <w:sz w:val="24"/>
        </w:rPr>
        <w:t xml:space="preserve"> </w:t>
      </w:r>
      <w:proofErr w:type="spellStart"/>
      <w:r w:rsidRPr="00456C8B">
        <w:rPr>
          <w:rStyle w:val="i"/>
          <w:sz w:val="24"/>
        </w:rPr>
        <w:t>pretlačiť</w:t>
      </w:r>
      <w:proofErr w:type="spellEnd"/>
      <w:r w:rsidRPr="00456C8B">
        <w:rPr>
          <w:rStyle w:val="i"/>
          <w:sz w:val="24"/>
        </w:rPr>
        <w:t xml:space="preserve"> </w:t>
      </w:r>
      <w:proofErr w:type="spellStart"/>
      <w:r w:rsidRPr="00456C8B">
        <w:rPr>
          <w:rStyle w:val="i"/>
          <w:sz w:val="24"/>
        </w:rPr>
        <w:t>filozofiu</w:t>
      </w:r>
      <w:proofErr w:type="spellEnd"/>
      <w:r w:rsidRPr="00456C8B">
        <w:rPr>
          <w:rStyle w:val="i"/>
          <w:sz w:val="24"/>
        </w:rPr>
        <w:t xml:space="preserve"> </w:t>
      </w:r>
      <w:proofErr w:type="spellStart"/>
      <w:r w:rsidRPr="00456C8B">
        <w:rPr>
          <w:rStyle w:val="i"/>
          <w:sz w:val="24"/>
        </w:rPr>
        <w:t>nad</w:t>
      </w:r>
      <w:proofErr w:type="spellEnd"/>
      <w:r w:rsidRPr="00456C8B">
        <w:rPr>
          <w:rStyle w:val="i"/>
          <w:sz w:val="24"/>
        </w:rPr>
        <w:t xml:space="preserve"> </w:t>
      </w:r>
      <w:proofErr w:type="spellStart"/>
      <w:r w:rsidRPr="00456C8B">
        <w:rPr>
          <w:rStyle w:val="i"/>
          <w:sz w:val="24"/>
        </w:rPr>
        <w:t>všetky</w:t>
      </w:r>
      <w:proofErr w:type="spellEnd"/>
      <w:r w:rsidRPr="00456C8B">
        <w:rPr>
          <w:rStyle w:val="i"/>
          <w:sz w:val="24"/>
        </w:rPr>
        <w:t xml:space="preserve"> </w:t>
      </w:r>
      <w:proofErr w:type="spellStart"/>
      <w:r w:rsidRPr="00456C8B">
        <w:rPr>
          <w:rStyle w:val="i"/>
          <w:sz w:val="24"/>
        </w:rPr>
        <w:t>vedecké</w:t>
      </w:r>
      <w:proofErr w:type="spellEnd"/>
      <w:r w:rsidRPr="00456C8B">
        <w:rPr>
          <w:rStyle w:val="i"/>
          <w:sz w:val="24"/>
        </w:rPr>
        <w:t xml:space="preserve"> (a </w:t>
      </w:r>
      <w:proofErr w:type="spellStart"/>
      <w:r w:rsidRPr="00456C8B">
        <w:rPr>
          <w:rStyle w:val="i"/>
          <w:sz w:val="24"/>
        </w:rPr>
        <w:t>častokrát</w:t>
      </w:r>
      <w:proofErr w:type="spellEnd"/>
      <w:r w:rsidRPr="00456C8B">
        <w:rPr>
          <w:rStyle w:val="i"/>
          <w:sz w:val="24"/>
        </w:rPr>
        <w:t xml:space="preserve"> </w:t>
      </w:r>
      <w:proofErr w:type="spellStart"/>
      <w:r w:rsidRPr="00456C8B">
        <w:rPr>
          <w:rStyle w:val="i"/>
          <w:sz w:val="24"/>
        </w:rPr>
        <w:t>aj</w:t>
      </w:r>
      <w:proofErr w:type="spellEnd"/>
      <w:r w:rsidRPr="00456C8B">
        <w:rPr>
          <w:rStyle w:val="i"/>
          <w:sz w:val="24"/>
        </w:rPr>
        <w:t xml:space="preserve"> </w:t>
      </w:r>
      <w:proofErr w:type="spellStart"/>
      <w:r w:rsidRPr="00456C8B">
        <w:rPr>
          <w:rStyle w:val="i"/>
          <w:sz w:val="24"/>
        </w:rPr>
        <w:t>nevedecké</w:t>
      </w:r>
      <w:proofErr w:type="spellEnd"/>
      <w:r w:rsidRPr="00456C8B">
        <w:rPr>
          <w:rStyle w:val="i"/>
          <w:sz w:val="24"/>
        </w:rPr>
        <w:t xml:space="preserve">) </w:t>
      </w:r>
      <w:proofErr w:type="spellStart"/>
      <w:r w:rsidRPr="00456C8B">
        <w:rPr>
          <w:rStyle w:val="i"/>
          <w:sz w:val="24"/>
        </w:rPr>
        <w:t>disciplíny</w:t>
      </w:r>
      <w:proofErr w:type="spellEnd"/>
      <w:r w:rsidRPr="00456C8B">
        <w:rPr>
          <w:rStyle w:val="i"/>
          <w:sz w:val="24"/>
        </w:rPr>
        <w:t xml:space="preserve"> a </w:t>
      </w:r>
      <w:proofErr w:type="spellStart"/>
      <w:r w:rsidRPr="00456C8B">
        <w:rPr>
          <w:rStyle w:val="i"/>
          <w:sz w:val="24"/>
        </w:rPr>
        <w:t>aj</w:t>
      </w:r>
      <w:proofErr w:type="spellEnd"/>
      <w:r w:rsidRPr="00456C8B">
        <w:rPr>
          <w:rStyle w:val="i"/>
          <w:sz w:val="24"/>
        </w:rPr>
        <w:t xml:space="preserve"> </w:t>
      </w:r>
      <w:proofErr w:type="spellStart"/>
      <w:r w:rsidRPr="00456C8B">
        <w:rPr>
          <w:rStyle w:val="i"/>
          <w:sz w:val="24"/>
        </w:rPr>
        <w:t>samotní</w:t>
      </w:r>
      <w:proofErr w:type="spellEnd"/>
      <w:r w:rsidRPr="00456C8B">
        <w:rPr>
          <w:rStyle w:val="i"/>
          <w:sz w:val="24"/>
        </w:rPr>
        <w:t xml:space="preserve"> </w:t>
      </w:r>
      <w:proofErr w:type="spellStart"/>
      <w:r w:rsidRPr="00456C8B">
        <w:rPr>
          <w:rStyle w:val="i"/>
          <w:sz w:val="24"/>
        </w:rPr>
        <w:t>filozofi</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ju</w:t>
      </w:r>
      <w:proofErr w:type="spellEnd"/>
      <w:r w:rsidRPr="00456C8B">
        <w:rPr>
          <w:rStyle w:val="i"/>
          <w:sz w:val="24"/>
        </w:rPr>
        <w:t xml:space="preserve"> </w:t>
      </w:r>
      <w:proofErr w:type="spellStart"/>
      <w:r w:rsidRPr="00456C8B">
        <w:rPr>
          <w:rStyle w:val="i"/>
          <w:sz w:val="24"/>
        </w:rPr>
        <w:t>snažia</w:t>
      </w:r>
      <w:proofErr w:type="spellEnd"/>
      <w:r w:rsidRPr="00456C8B">
        <w:rPr>
          <w:rStyle w:val="i"/>
          <w:sz w:val="24"/>
        </w:rPr>
        <w:t xml:space="preserve"> </w:t>
      </w:r>
      <w:proofErr w:type="spellStart"/>
      <w:r w:rsidRPr="00456C8B">
        <w:rPr>
          <w:rStyle w:val="i"/>
          <w:sz w:val="24"/>
        </w:rPr>
        <w:t>posadiť</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pomyselný</w:t>
      </w:r>
      <w:proofErr w:type="spellEnd"/>
      <w:r w:rsidRPr="00456C8B">
        <w:rPr>
          <w:rStyle w:val="i"/>
          <w:sz w:val="24"/>
        </w:rPr>
        <w:t xml:space="preserve"> “</w:t>
      </w:r>
      <w:proofErr w:type="spellStart"/>
      <w:r w:rsidRPr="00456C8B">
        <w:rPr>
          <w:rStyle w:val="i"/>
          <w:sz w:val="24"/>
        </w:rPr>
        <w:t>Aristotelovský</w:t>
      </w:r>
      <w:proofErr w:type="spellEnd"/>
      <w:r w:rsidRPr="00456C8B">
        <w:rPr>
          <w:rStyle w:val="i"/>
          <w:sz w:val="24"/>
        </w:rPr>
        <w:t xml:space="preserve"> </w:t>
      </w:r>
      <w:proofErr w:type="spellStart"/>
      <w:r w:rsidRPr="00456C8B">
        <w:rPr>
          <w:rStyle w:val="i"/>
          <w:sz w:val="24"/>
        </w:rPr>
        <w:t>trón</w:t>
      </w:r>
      <w:proofErr w:type="spellEnd"/>
      <w:r w:rsidRPr="00456C8B">
        <w:rPr>
          <w:rStyle w:val="i"/>
          <w:sz w:val="24"/>
        </w:rPr>
        <w:t xml:space="preserve">” </w:t>
      </w:r>
      <w:proofErr w:type="spellStart"/>
      <w:r w:rsidRPr="00456C8B">
        <w:rPr>
          <w:rStyle w:val="i"/>
          <w:sz w:val="24"/>
        </w:rPr>
        <w:t>kráľovnej</w:t>
      </w:r>
      <w:proofErr w:type="spellEnd"/>
      <w:r w:rsidRPr="00456C8B">
        <w:rPr>
          <w:rStyle w:val="i"/>
          <w:sz w:val="24"/>
        </w:rPr>
        <w:t xml:space="preserve"> vied. </w:t>
      </w:r>
      <w:r>
        <w:rPr>
          <w:rStyle w:val="i"/>
          <w:sz w:val="24"/>
        </w:rPr>
        <w:t>My</w:t>
      </w:r>
      <w:r w:rsidRPr="00456C8B">
        <w:rPr>
          <w:rStyle w:val="i"/>
          <w:sz w:val="24"/>
        </w:rPr>
        <w:t xml:space="preserve"> </w:t>
      </w:r>
      <w:proofErr w:type="spellStart"/>
      <w:r w:rsidRPr="00456C8B">
        <w:rPr>
          <w:rStyle w:val="i"/>
          <w:sz w:val="24"/>
        </w:rPr>
        <w:t>osobne</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teda</w:t>
      </w:r>
      <w:proofErr w:type="spellEnd"/>
      <w:r w:rsidRPr="00456C8B">
        <w:rPr>
          <w:rStyle w:val="i"/>
          <w:sz w:val="24"/>
        </w:rPr>
        <w:t xml:space="preserve"> </w:t>
      </w:r>
      <w:proofErr w:type="spellStart"/>
      <w:r w:rsidRPr="00456C8B">
        <w:rPr>
          <w:rStyle w:val="i"/>
          <w:sz w:val="24"/>
        </w:rPr>
        <w:t>prikláňam</w:t>
      </w:r>
      <w:r>
        <w:rPr>
          <w:rStyle w:val="i"/>
          <w:sz w:val="24"/>
        </w:rPr>
        <w:t>e</w:t>
      </w:r>
      <w:proofErr w:type="spellEnd"/>
      <w:r w:rsidRPr="00456C8B">
        <w:rPr>
          <w:rStyle w:val="i"/>
          <w:sz w:val="24"/>
        </w:rPr>
        <w:t xml:space="preserve"> k </w:t>
      </w:r>
      <w:proofErr w:type="spellStart"/>
      <w:r w:rsidRPr="00456C8B">
        <w:rPr>
          <w:rStyle w:val="i"/>
          <w:sz w:val="24"/>
        </w:rPr>
        <w:t>názoru</w:t>
      </w:r>
      <w:proofErr w:type="spellEnd"/>
      <w:r w:rsidRPr="00456C8B">
        <w:rPr>
          <w:rStyle w:val="i"/>
          <w:sz w:val="24"/>
        </w:rPr>
        <w:t xml:space="preserve">, </w:t>
      </w:r>
      <w:proofErr w:type="spellStart"/>
      <w:r w:rsidRPr="00456C8B">
        <w:rPr>
          <w:rStyle w:val="i"/>
          <w:sz w:val="24"/>
        </w:rPr>
        <w:t>že</w:t>
      </w:r>
      <w:proofErr w:type="spellEnd"/>
      <w:r w:rsidRPr="00456C8B">
        <w:rPr>
          <w:rStyle w:val="i"/>
          <w:sz w:val="24"/>
        </w:rPr>
        <w:t xml:space="preserve"> </w:t>
      </w:r>
      <w:commentRangeStart w:id="30"/>
      <w:proofErr w:type="spellStart"/>
      <w:r w:rsidRPr="00456C8B">
        <w:rPr>
          <w:rStyle w:val="i"/>
          <w:sz w:val="24"/>
        </w:rPr>
        <w:t>filozofia</w:t>
      </w:r>
      <w:proofErr w:type="spellEnd"/>
      <w:r w:rsidRPr="00456C8B">
        <w:rPr>
          <w:rStyle w:val="i"/>
          <w:sz w:val="24"/>
        </w:rPr>
        <w:t xml:space="preserve"> by mala </w:t>
      </w:r>
      <w:proofErr w:type="spellStart"/>
      <w:r w:rsidRPr="00456C8B">
        <w:rPr>
          <w:rStyle w:val="i"/>
          <w:sz w:val="24"/>
        </w:rPr>
        <w:t>byť</w:t>
      </w:r>
      <w:proofErr w:type="spellEnd"/>
      <w:r w:rsidRPr="00456C8B">
        <w:rPr>
          <w:rStyle w:val="i"/>
          <w:sz w:val="24"/>
        </w:rPr>
        <w:t xml:space="preserve"> </w:t>
      </w:r>
      <w:proofErr w:type="spellStart"/>
      <w:r w:rsidRPr="00456C8B">
        <w:rPr>
          <w:rStyle w:val="i"/>
          <w:sz w:val="24"/>
        </w:rPr>
        <w:t>zbavená</w:t>
      </w:r>
      <w:proofErr w:type="spellEnd"/>
      <w:r w:rsidRPr="00456C8B">
        <w:rPr>
          <w:rStyle w:val="i"/>
          <w:sz w:val="24"/>
        </w:rPr>
        <w:t xml:space="preserve"> </w:t>
      </w:r>
      <w:proofErr w:type="spellStart"/>
      <w:r w:rsidRPr="00456C8B">
        <w:rPr>
          <w:rStyle w:val="i"/>
          <w:sz w:val="24"/>
        </w:rPr>
        <w:t>statusu</w:t>
      </w:r>
      <w:proofErr w:type="spellEnd"/>
      <w:r w:rsidRPr="00456C8B">
        <w:rPr>
          <w:rStyle w:val="i"/>
          <w:sz w:val="24"/>
        </w:rPr>
        <w:t xml:space="preserve"> </w:t>
      </w:r>
      <w:proofErr w:type="spellStart"/>
      <w:r w:rsidRPr="00456C8B">
        <w:rPr>
          <w:rStyle w:val="i"/>
          <w:sz w:val="24"/>
        </w:rPr>
        <w:t>vedy</w:t>
      </w:r>
      <w:commentRangeEnd w:id="30"/>
      <w:proofErr w:type="spellEnd"/>
      <w:r w:rsidR="00391E5F">
        <w:rPr>
          <w:rStyle w:val="Odkaznakomentr"/>
        </w:rPr>
        <w:commentReference w:id="30"/>
      </w:r>
      <w:r w:rsidRPr="00456C8B">
        <w:rPr>
          <w:rStyle w:val="i"/>
          <w:sz w:val="24"/>
        </w:rPr>
        <w:t xml:space="preserve">. </w:t>
      </w:r>
      <w:proofErr w:type="spellStart"/>
      <w:r w:rsidRPr="00456C8B">
        <w:rPr>
          <w:rStyle w:val="i"/>
          <w:sz w:val="24"/>
        </w:rPr>
        <w:t>Ako</w:t>
      </w:r>
      <w:proofErr w:type="spellEnd"/>
      <w:r w:rsidRPr="00456C8B">
        <w:rPr>
          <w:rStyle w:val="i"/>
          <w:sz w:val="24"/>
        </w:rPr>
        <w:t xml:space="preserve"> </w:t>
      </w:r>
      <w:proofErr w:type="spellStart"/>
      <w:r w:rsidRPr="00456C8B">
        <w:rPr>
          <w:rStyle w:val="i"/>
          <w:sz w:val="24"/>
        </w:rPr>
        <w:t>nevedecká</w:t>
      </w:r>
      <w:proofErr w:type="spellEnd"/>
      <w:r w:rsidRPr="00456C8B">
        <w:rPr>
          <w:rStyle w:val="i"/>
          <w:sz w:val="24"/>
        </w:rPr>
        <w:t xml:space="preserve"> </w:t>
      </w:r>
      <w:proofErr w:type="spellStart"/>
      <w:r w:rsidRPr="00456C8B">
        <w:rPr>
          <w:rStyle w:val="i"/>
          <w:sz w:val="24"/>
        </w:rPr>
        <w:t>disciplína</w:t>
      </w:r>
      <w:proofErr w:type="spellEnd"/>
      <w:r w:rsidRPr="00456C8B">
        <w:rPr>
          <w:rStyle w:val="i"/>
          <w:sz w:val="24"/>
        </w:rPr>
        <w:t xml:space="preserve"> by </w:t>
      </w:r>
      <w:commentRangeStart w:id="31"/>
      <w:proofErr w:type="spellStart"/>
      <w:r w:rsidRPr="00456C8B">
        <w:rPr>
          <w:rStyle w:val="i"/>
          <w:sz w:val="24"/>
        </w:rPr>
        <w:t>mohla</w:t>
      </w:r>
      <w:proofErr w:type="spellEnd"/>
      <w:r w:rsidRPr="00456C8B">
        <w:rPr>
          <w:rStyle w:val="i"/>
          <w:sz w:val="24"/>
        </w:rPr>
        <w:t xml:space="preserve"> </w:t>
      </w:r>
      <w:proofErr w:type="spellStart"/>
      <w:r w:rsidRPr="00456C8B">
        <w:rPr>
          <w:rStyle w:val="i"/>
          <w:sz w:val="24"/>
        </w:rPr>
        <w:t>osloviť</w:t>
      </w:r>
      <w:proofErr w:type="spellEnd"/>
      <w:r w:rsidRPr="00456C8B">
        <w:rPr>
          <w:rStyle w:val="i"/>
          <w:sz w:val="24"/>
        </w:rPr>
        <w:t xml:space="preserve"> </w:t>
      </w:r>
      <w:proofErr w:type="spellStart"/>
      <w:r w:rsidRPr="00456C8B">
        <w:rPr>
          <w:rStyle w:val="i"/>
          <w:sz w:val="24"/>
        </w:rPr>
        <w:t>väčšiu</w:t>
      </w:r>
      <w:proofErr w:type="spellEnd"/>
      <w:r w:rsidRPr="00456C8B">
        <w:rPr>
          <w:rStyle w:val="i"/>
          <w:sz w:val="24"/>
        </w:rPr>
        <w:t xml:space="preserve"> </w:t>
      </w:r>
      <w:proofErr w:type="spellStart"/>
      <w:r w:rsidRPr="00456C8B">
        <w:rPr>
          <w:rStyle w:val="i"/>
          <w:sz w:val="24"/>
        </w:rPr>
        <w:t>skupinu</w:t>
      </w:r>
      <w:proofErr w:type="spellEnd"/>
      <w:r w:rsidRPr="00456C8B">
        <w:rPr>
          <w:rStyle w:val="i"/>
          <w:sz w:val="24"/>
        </w:rPr>
        <w:t xml:space="preserve"> </w:t>
      </w:r>
      <w:proofErr w:type="spellStart"/>
      <w:r w:rsidRPr="00456C8B">
        <w:rPr>
          <w:rStyle w:val="i"/>
          <w:sz w:val="24"/>
        </w:rPr>
        <w:t>ľudí</w:t>
      </w:r>
      <w:proofErr w:type="spellEnd"/>
      <w:r w:rsidRPr="00456C8B">
        <w:rPr>
          <w:rStyle w:val="i"/>
          <w:sz w:val="24"/>
        </w:rPr>
        <w:t xml:space="preserve"> a </w:t>
      </w:r>
      <w:proofErr w:type="spellStart"/>
      <w:r w:rsidRPr="00456C8B">
        <w:rPr>
          <w:rStyle w:val="i"/>
          <w:sz w:val="24"/>
        </w:rPr>
        <w:t>ukázať</w:t>
      </w:r>
      <w:proofErr w:type="spellEnd"/>
      <w:r w:rsidRPr="00456C8B">
        <w:rPr>
          <w:rStyle w:val="i"/>
          <w:sz w:val="24"/>
        </w:rPr>
        <w:t xml:space="preserve"> </w:t>
      </w:r>
      <w:proofErr w:type="spellStart"/>
      <w:r w:rsidRPr="00456C8B">
        <w:rPr>
          <w:rStyle w:val="i"/>
          <w:sz w:val="24"/>
        </w:rPr>
        <w:t>svoje</w:t>
      </w:r>
      <w:proofErr w:type="spellEnd"/>
      <w:r w:rsidRPr="00456C8B">
        <w:rPr>
          <w:rStyle w:val="i"/>
          <w:sz w:val="24"/>
        </w:rPr>
        <w:t xml:space="preserve"> </w:t>
      </w:r>
      <w:proofErr w:type="spellStart"/>
      <w:r w:rsidRPr="00456C8B">
        <w:rPr>
          <w:rStyle w:val="i"/>
          <w:sz w:val="24"/>
        </w:rPr>
        <w:t>pozitíva</w:t>
      </w:r>
      <w:proofErr w:type="spellEnd"/>
      <w:r w:rsidRPr="00456C8B">
        <w:rPr>
          <w:rStyle w:val="i"/>
          <w:sz w:val="24"/>
        </w:rPr>
        <w:t xml:space="preserve"> pre </w:t>
      </w:r>
      <w:proofErr w:type="spellStart"/>
      <w:r w:rsidRPr="00456C8B">
        <w:rPr>
          <w:rStyle w:val="i"/>
          <w:sz w:val="24"/>
        </w:rPr>
        <w:t>spoločnosť</w:t>
      </w:r>
      <w:proofErr w:type="spellEnd"/>
      <w:r w:rsidRPr="00456C8B">
        <w:rPr>
          <w:rStyle w:val="i"/>
          <w:sz w:val="24"/>
        </w:rPr>
        <w:t xml:space="preserve"> </w:t>
      </w:r>
      <w:proofErr w:type="spellStart"/>
      <w:r w:rsidRPr="00456C8B">
        <w:rPr>
          <w:rStyle w:val="i"/>
          <w:sz w:val="24"/>
        </w:rPr>
        <w:t>ako</w:t>
      </w:r>
      <w:proofErr w:type="spellEnd"/>
      <w:r w:rsidRPr="00456C8B">
        <w:rPr>
          <w:rStyle w:val="i"/>
          <w:sz w:val="24"/>
        </w:rPr>
        <w:t xml:space="preserve"> </w:t>
      </w:r>
      <w:proofErr w:type="spellStart"/>
      <w:r w:rsidRPr="00456C8B">
        <w:rPr>
          <w:rStyle w:val="i"/>
          <w:sz w:val="24"/>
        </w:rPr>
        <w:t>aj</w:t>
      </w:r>
      <w:proofErr w:type="spellEnd"/>
      <w:r w:rsidRPr="00456C8B">
        <w:rPr>
          <w:rStyle w:val="i"/>
          <w:sz w:val="24"/>
        </w:rPr>
        <w:t xml:space="preserve"> pre </w:t>
      </w:r>
      <w:proofErr w:type="spellStart"/>
      <w:r w:rsidRPr="00456C8B">
        <w:rPr>
          <w:rStyle w:val="i"/>
          <w:sz w:val="24"/>
        </w:rPr>
        <w:t>jednotlivcov</w:t>
      </w:r>
      <w:commentRangeEnd w:id="31"/>
      <w:proofErr w:type="spellEnd"/>
      <w:r w:rsidR="00391E5F">
        <w:rPr>
          <w:rStyle w:val="Odkaznakomentr"/>
        </w:rPr>
        <w:commentReference w:id="31"/>
      </w:r>
      <w:r w:rsidRPr="00456C8B">
        <w:rPr>
          <w:rStyle w:val="i"/>
          <w:sz w:val="24"/>
        </w:rPr>
        <w:t>.</w:t>
      </w:r>
    </w:p>
    <w:p w14:paraId="7F035309" w14:textId="77777777" w:rsidR="009C589D" w:rsidRPr="00456C8B" w:rsidRDefault="009C589D" w:rsidP="009C589D">
      <w:pPr>
        <w:ind w:firstLine="0"/>
        <w:rPr>
          <w:rStyle w:val="i"/>
          <w:sz w:val="24"/>
        </w:rPr>
      </w:pPr>
    </w:p>
    <w:bookmarkEnd w:id="21"/>
    <w:p w14:paraId="3D958305" w14:textId="49C028BE" w:rsidR="009C589D" w:rsidRPr="009B47BA" w:rsidRDefault="009C589D" w:rsidP="009B47BA">
      <w:pPr>
        <w:ind w:left="284" w:firstLine="0"/>
        <w:rPr>
          <w:rStyle w:val="i"/>
          <w:sz w:val="24"/>
        </w:rPr>
      </w:pPr>
      <w:r w:rsidRPr="00FE4859">
        <w:rPr>
          <w:rStyle w:val="i"/>
          <w:b/>
          <w:bCs/>
          <w:sz w:val="24"/>
        </w:rPr>
        <w:t xml:space="preserve">1.2 </w:t>
      </w:r>
      <w:proofErr w:type="spellStart"/>
      <w:r w:rsidRPr="00FE4859">
        <w:rPr>
          <w:rStyle w:val="i"/>
          <w:b/>
          <w:bCs/>
          <w:sz w:val="24"/>
        </w:rPr>
        <w:t>Zložitosť</w:t>
      </w:r>
      <w:proofErr w:type="spellEnd"/>
      <w:r w:rsidRPr="00FE4859">
        <w:rPr>
          <w:rStyle w:val="i"/>
          <w:b/>
          <w:bCs/>
          <w:sz w:val="24"/>
        </w:rPr>
        <w:t xml:space="preserve"> </w:t>
      </w:r>
      <w:proofErr w:type="spellStart"/>
      <w:r w:rsidRPr="00FE4859">
        <w:rPr>
          <w:rStyle w:val="i"/>
          <w:b/>
          <w:bCs/>
          <w:sz w:val="24"/>
        </w:rPr>
        <w:t>jazyka</w:t>
      </w:r>
      <w:proofErr w:type="spellEnd"/>
      <w:ins w:id="32" w:author="Autor">
        <w:r w:rsidR="009B47BA">
          <w:rPr>
            <w:rStyle w:val="i"/>
            <w:b/>
            <w:bCs/>
            <w:sz w:val="24"/>
          </w:rPr>
          <w:t xml:space="preserve"> – </w:t>
        </w:r>
        <w:r w:rsidR="009B47BA" w:rsidRPr="009B47BA">
          <w:rPr>
            <w:rStyle w:val="i"/>
            <w:sz w:val="24"/>
          </w:rPr>
          <w:t xml:space="preserve">je </w:t>
        </w:r>
        <w:proofErr w:type="spellStart"/>
        <w:r w:rsidR="009B47BA" w:rsidRPr="009B47BA">
          <w:rPr>
            <w:rStyle w:val="i"/>
            <w:sz w:val="24"/>
          </w:rPr>
          <w:t>toto</w:t>
        </w:r>
        <w:proofErr w:type="spellEnd"/>
        <w:r w:rsidR="009B47BA">
          <w:rPr>
            <w:rStyle w:val="i"/>
            <w:sz w:val="24"/>
          </w:rPr>
          <w:t xml:space="preserve"> </w:t>
        </w:r>
        <w:proofErr w:type="spellStart"/>
        <w:r w:rsidR="009B47BA">
          <w:rPr>
            <w:rStyle w:val="i"/>
            <w:sz w:val="24"/>
          </w:rPr>
          <w:t>problém</w:t>
        </w:r>
        <w:proofErr w:type="spellEnd"/>
        <w:r w:rsidR="009B47BA">
          <w:rPr>
            <w:rStyle w:val="i"/>
            <w:sz w:val="24"/>
          </w:rPr>
          <w:t xml:space="preserve">? </w:t>
        </w:r>
        <w:proofErr w:type="spellStart"/>
        <w:r w:rsidR="009B47BA">
          <w:rPr>
            <w:rStyle w:val="i"/>
            <w:sz w:val="24"/>
          </w:rPr>
          <w:t>Konkrétne</w:t>
        </w:r>
        <w:proofErr w:type="spellEnd"/>
        <w:r w:rsidR="009B47BA">
          <w:rPr>
            <w:rStyle w:val="i"/>
            <w:sz w:val="24"/>
          </w:rPr>
          <w:t xml:space="preserve">, </w:t>
        </w:r>
        <w:proofErr w:type="spellStart"/>
        <w:r w:rsidR="009B47BA">
          <w:rPr>
            <w:rStyle w:val="i"/>
            <w:sz w:val="24"/>
          </w:rPr>
          <w:t>že</w:t>
        </w:r>
        <w:proofErr w:type="spellEnd"/>
        <w:r w:rsidR="009B47BA">
          <w:rPr>
            <w:rStyle w:val="i"/>
            <w:sz w:val="24"/>
          </w:rPr>
          <w:t xml:space="preserve"> </w:t>
        </w:r>
        <w:proofErr w:type="spellStart"/>
        <w:r w:rsidR="009B47BA">
          <w:rPr>
            <w:rStyle w:val="i"/>
            <w:sz w:val="24"/>
          </w:rPr>
          <w:t>filozofia</w:t>
        </w:r>
        <w:proofErr w:type="spellEnd"/>
        <w:r w:rsidR="009B47BA">
          <w:rPr>
            <w:rStyle w:val="i"/>
            <w:sz w:val="24"/>
          </w:rPr>
          <w:t xml:space="preserve"> </w:t>
        </w:r>
        <w:proofErr w:type="spellStart"/>
        <w:r w:rsidR="009B47BA">
          <w:rPr>
            <w:rStyle w:val="i"/>
            <w:sz w:val="24"/>
          </w:rPr>
          <w:t>používa</w:t>
        </w:r>
        <w:proofErr w:type="spellEnd"/>
        <w:r w:rsidR="009B47BA">
          <w:rPr>
            <w:rStyle w:val="i"/>
            <w:sz w:val="24"/>
          </w:rPr>
          <w:t xml:space="preserve"> </w:t>
        </w:r>
        <w:proofErr w:type="spellStart"/>
        <w:r w:rsidR="009B47BA">
          <w:rPr>
            <w:rStyle w:val="i"/>
            <w:sz w:val="24"/>
          </w:rPr>
          <w:t>zložitý</w:t>
        </w:r>
        <w:proofErr w:type="spellEnd"/>
        <w:r w:rsidR="009B47BA">
          <w:rPr>
            <w:rStyle w:val="i"/>
            <w:sz w:val="24"/>
          </w:rPr>
          <w:t xml:space="preserve"> </w:t>
        </w:r>
        <w:proofErr w:type="spellStart"/>
        <w:r w:rsidR="009B47BA">
          <w:rPr>
            <w:rStyle w:val="i"/>
            <w:sz w:val="24"/>
          </w:rPr>
          <w:t>jazyk</w:t>
        </w:r>
        <w:proofErr w:type="spellEnd"/>
        <w:r w:rsidR="009B47BA">
          <w:rPr>
            <w:rStyle w:val="i"/>
            <w:sz w:val="24"/>
          </w:rPr>
          <w:t xml:space="preserve">?  </w:t>
        </w:r>
        <w:r w:rsidR="009B47BA" w:rsidRPr="009B47BA">
          <w:rPr>
            <w:rStyle w:val="i"/>
            <w:sz w:val="24"/>
          </w:rPr>
          <w:t xml:space="preserve"> </w:t>
        </w:r>
      </w:ins>
    </w:p>
    <w:p w14:paraId="61F67F70" w14:textId="77777777" w:rsidR="00465B28" w:rsidRDefault="009C589D" w:rsidP="0032654E">
      <w:pPr>
        <w:ind w:firstLine="720"/>
        <w:rPr>
          <w:ins w:id="33" w:author="Autor"/>
          <w:sz w:val="24"/>
          <w:lang w:eastAsia="sk-SK"/>
        </w:rPr>
      </w:pPr>
      <w:bookmarkStart w:id="34" w:name="_Hlk74291639"/>
      <w:commentRangeStart w:id="35"/>
      <w:proofErr w:type="spellStart"/>
      <w:r w:rsidRPr="00456C8B">
        <w:rPr>
          <w:rStyle w:val="i"/>
          <w:sz w:val="24"/>
        </w:rPr>
        <w:t>Zásadný</w:t>
      </w:r>
      <w:proofErr w:type="spellEnd"/>
      <w:r w:rsidRPr="00456C8B">
        <w:rPr>
          <w:rStyle w:val="i"/>
          <w:sz w:val="24"/>
        </w:rPr>
        <w:t xml:space="preserve"> </w:t>
      </w:r>
      <w:proofErr w:type="spellStart"/>
      <w:r w:rsidRPr="00456C8B">
        <w:rPr>
          <w:rStyle w:val="i"/>
          <w:sz w:val="24"/>
        </w:rPr>
        <w:t>probl</w:t>
      </w:r>
      <w:r>
        <w:rPr>
          <w:rStyle w:val="i"/>
          <w:sz w:val="24"/>
        </w:rPr>
        <w:t>é</w:t>
      </w:r>
      <w:r w:rsidRPr="00456C8B">
        <w:rPr>
          <w:rStyle w:val="i"/>
          <w:sz w:val="24"/>
        </w:rPr>
        <w:t>m</w:t>
      </w:r>
      <w:commentRangeEnd w:id="35"/>
      <w:proofErr w:type="spellEnd"/>
      <w:r w:rsidR="009B47BA">
        <w:rPr>
          <w:rStyle w:val="Odkaznakomentr"/>
        </w:rPr>
        <w:commentReference w:id="35"/>
      </w:r>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nachádza</w:t>
      </w:r>
      <w:proofErr w:type="spellEnd"/>
      <w:r w:rsidRPr="00456C8B">
        <w:rPr>
          <w:rStyle w:val="i"/>
          <w:sz w:val="24"/>
        </w:rPr>
        <w:t xml:space="preserve"> </w:t>
      </w:r>
      <w:proofErr w:type="spellStart"/>
      <w:r w:rsidRPr="00456C8B">
        <w:rPr>
          <w:rStyle w:val="i"/>
          <w:sz w:val="24"/>
        </w:rPr>
        <w:t>vo</w:t>
      </w:r>
      <w:proofErr w:type="spellEnd"/>
      <w:r w:rsidRPr="00456C8B">
        <w:rPr>
          <w:rStyle w:val="i"/>
          <w:sz w:val="24"/>
        </w:rPr>
        <w:t xml:space="preserve"> </w:t>
      </w:r>
      <w:proofErr w:type="spellStart"/>
      <w:r w:rsidRPr="00456C8B">
        <w:rPr>
          <w:rStyle w:val="i"/>
          <w:sz w:val="24"/>
        </w:rPr>
        <w:t>filozofickej</w:t>
      </w:r>
      <w:proofErr w:type="spellEnd"/>
      <w:r w:rsidRPr="00456C8B">
        <w:rPr>
          <w:rStyle w:val="i"/>
          <w:sz w:val="24"/>
        </w:rPr>
        <w:t xml:space="preserve"> </w:t>
      </w:r>
      <w:proofErr w:type="spellStart"/>
      <w:r w:rsidRPr="00456C8B">
        <w:rPr>
          <w:rStyle w:val="i"/>
          <w:sz w:val="24"/>
        </w:rPr>
        <w:t>literatúre</w:t>
      </w:r>
      <w:proofErr w:type="spellEnd"/>
      <w:r w:rsidRPr="00456C8B">
        <w:rPr>
          <w:rStyle w:val="i"/>
          <w:sz w:val="24"/>
        </w:rPr>
        <w:t xml:space="preserve">. </w:t>
      </w:r>
      <w:proofErr w:type="spellStart"/>
      <w:r w:rsidRPr="00456C8B">
        <w:rPr>
          <w:rStyle w:val="i"/>
          <w:sz w:val="24"/>
        </w:rPr>
        <w:t>Jeden</w:t>
      </w:r>
      <w:proofErr w:type="spellEnd"/>
      <w:r w:rsidRPr="00456C8B">
        <w:rPr>
          <w:rStyle w:val="i"/>
          <w:sz w:val="24"/>
        </w:rPr>
        <w:t xml:space="preserve"> </w:t>
      </w:r>
      <w:proofErr w:type="spellStart"/>
      <w:r w:rsidRPr="00456C8B">
        <w:rPr>
          <w:rStyle w:val="i"/>
          <w:sz w:val="24"/>
        </w:rPr>
        <w:t>problém</w:t>
      </w:r>
      <w:proofErr w:type="spellEnd"/>
      <w:r w:rsidRPr="00456C8B">
        <w:rPr>
          <w:rStyle w:val="i"/>
          <w:sz w:val="24"/>
        </w:rPr>
        <w:t xml:space="preserve">, </w:t>
      </w:r>
      <w:proofErr w:type="spellStart"/>
      <w:r w:rsidRPr="00456C8B">
        <w:rPr>
          <w:rStyle w:val="i"/>
          <w:sz w:val="24"/>
        </w:rPr>
        <w:t>ktorý</w:t>
      </w:r>
      <w:proofErr w:type="spellEnd"/>
      <w:r w:rsidRPr="00456C8B">
        <w:rPr>
          <w:rStyle w:val="i"/>
          <w:sz w:val="24"/>
        </w:rPr>
        <w:t xml:space="preserve"> je </w:t>
      </w:r>
      <w:proofErr w:type="spellStart"/>
      <w:r w:rsidRPr="00456C8B">
        <w:rPr>
          <w:rStyle w:val="i"/>
          <w:sz w:val="24"/>
        </w:rPr>
        <w:t>dosť</w:t>
      </w:r>
      <w:proofErr w:type="spellEnd"/>
      <w:r w:rsidRPr="00456C8B">
        <w:rPr>
          <w:rStyle w:val="i"/>
          <w:sz w:val="24"/>
        </w:rPr>
        <w:t xml:space="preserve"> </w:t>
      </w:r>
      <w:proofErr w:type="spellStart"/>
      <w:r w:rsidRPr="00456C8B">
        <w:rPr>
          <w:rStyle w:val="i"/>
          <w:sz w:val="24"/>
        </w:rPr>
        <w:t>ťažko</w:t>
      </w:r>
      <w:proofErr w:type="spellEnd"/>
      <w:r w:rsidRPr="00456C8B">
        <w:rPr>
          <w:rStyle w:val="i"/>
          <w:sz w:val="24"/>
        </w:rPr>
        <w:t xml:space="preserve"> </w:t>
      </w:r>
      <w:proofErr w:type="spellStart"/>
      <w:r w:rsidRPr="00456C8B">
        <w:rPr>
          <w:rStyle w:val="i"/>
          <w:sz w:val="24"/>
        </w:rPr>
        <w:t>riešiteľný</w:t>
      </w:r>
      <w:proofErr w:type="spellEnd"/>
      <w:r w:rsidRPr="00456C8B">
        <w:rPr>
          <w:rStyle w:val="i"/>
          <w:sz w:val="24"/>
        </w:rPr>
        <w:t xml:space="preserve"> je ten, </w:t>
      </w:r>
      <w:proofErr w:type="spellStart"/>
      <w:r w:rsidRPr="00456C8B">
        <w:rPr>
          <w:rStyle w:val="i"/>
          <w:sz w:val="24"/>
        </w:rPr>
        <w:t>že</w:t>
      </w:r>
      <w:proofErr w:type="spellEnd"/>
      <w:r w:rsidRPr="00456C8B">
        <w:rPr>
          <w:rStyle w:val="i"/>
          <w:sz w:val="24"/>
        </w:rPr>
        <w:t xml:space="preserve"> </w:t>
      </w:r>
      <w:proofErr w:type="spellStart"/>
      <w:r w:rsidRPr="00456C8B">
        <w:rPr>
          <w:rStyle w:val="i"/>
          <w:sz w:val="24"/>
        </w:rPr>
        <w:t>dosť</w:t>
      </w:r>
      <w:proofErr w:type="spellEnd"/>
      <w:r w:rsidRPr="00456C8B">
        <w:rPr>
          <w:rStyle w:val="i"/>
          <w:sz w:val="24"/>
        </w:rPr>
        <w:t xml:space="preserve"> </w:t>
      </w:r>
      <w:proofErr w:type="spellStart"/>
      <w:r w:rsidRPr="00456C8B">
        <w:rPr>
          <w:rStyle w:val="i"/>
          <w:sz w:val="24"/>
        </w:rPr>
        <w:t>značná</w:t>
      </w:r>
      <w:proofErr w:type="spellEnd"/>
      <w:r w:rsidRPr="00456C8B">
        <w:rPr>
          <w:rStyle w:val="i"/>
          <w:sz w:val="24"/>
        </w:rPr>
        <w:t xml:space="preserve"> </w:t>
      </w:r>
      <w:proofErr w:type="spellStart"/>
      <w:r w:rsidRPr="00456C8B">
        <w:rPr>
          <w:rStyle w:val="i"/>
          <w:sz w:val="24"/>
        </w:rPr>
        <w:t>časť</w:t>
      </w:r>
      <w:proofErr w:type="spellEnd"/>
      <w:r w:rsidRPr="00456C8B">
        <w:rPr>
          <w:rStyle w:val="i"/>
          <w:sz w:val="24"/>
        </w:rPr>
        <w:t xml:space="preserve"> </w:t>
      </w:r>
      <w:proofErr w:type="spellStart"/>
      <w:r w:rsidRPr="00456C8B">
        <w:rPr>
          <w:rStyle w:val="i"/>
          <w:sz w:val="24"/>
        </w:rPr>
        <w:t>literatúry</w:t>
      </w:r>
      <w:proofErr w:type="spellEnd"/>
      <w:r w:rsidRPr="00456C8B">
        <w:rPr>
          <w:rStyle w:val="i"/>
          <w:sz w:val="24"/>
        </w:rPr>
        <w:t xml:space="preserve"> je </w:t>
      </w:r>
      <w:proofErr w:type="spellStart"/>
      <w:r w:rsidRPr="00456C8B">
        <w:rPr>
          <w:rStyle w:val="i"/>
          <w:sz w:val="24"/>
        </w:rPr>
        <w:t>písaná</w:t>
      </w:r>
      <w:proofErr w:type="spellEnd"/>
      <w:r w:rsidRPr="00456C8B">
        <w:rPr>
          <w:rStyle w:val="i"/>
          <w:sz w:val="24"/>
        </w:rPr>
        <w:t xml:space="preserve"> resp. </w:t>
      </w:r>
      <w:proofErr w:type="spellStart"/>
      <w:r w:rsidRPr="00456C8B">
        <w:rPr>
          <w:rStyle w:val="i"/>
          <w:sz w:val="24"/>
        </w:rPr>
        <w:t>prekladaná</w:t>
      </w:r>
      <w:proofErr w:type="spellEnd"/>
      <w:r w:rsidRPr="00456C8B">
        <w:rPr>
          <w:rStyle w:val="i"/>
          <w:sz w:val="24"/>
        </w:rPr>
        <w:t xml:space="preserve"> </w:t>
      </w:r>
      <w:proofErr w:type="spellStart"/>
      <w:r w:rsidRPr="00456C8B">
        <w:rPr>
          <w:rStyle w:val="i"/>
          <w:sz w:val="24"/>
        </w:rPr>
        <w:t>len</w:t>
      </w:r>
      <w:proofErr w:type="spellEnd"/>
      <w:r w:rsidRPr="00456C8B">
        <w:rPr>
          <w:rStyle w:val="i"/>
          <w:sz w:val="24"/>
        </w:rPr>
        <w:t xml:space="preserve"> do </w:t>
      </w:r>
      <w:proofErr w:type="spellStart"/>
      <w:r w:rsidRPr="00456C8B">
        <w:rPr>
          <w:rStyle w:val="i"/>
          <w:sz w:val="24"/>
        </w:rPr>
        <w:t>cudzích</w:t>
      </w:r>
      <w:proofErr w:type="spellEnd"/>
      <w:r w:rsidRPr="00456C8B">
        <w:rPr>
          <w:rStyle w:val="i"/>
          <w:sz w:val="24"/>
        </w:rPr>
        <w:t xml:space="preserve"> </w:t>
      </w:r>
      <w:proofErr w:type="spellStart"/>
      <w:r w:rsidRPr="00456C8B">
        <w:rPr>
          <w:rStyle w:val="i"/>
          <w:sz w:val="24"/>
        </w:rPr>
        <w:t>jazykov</w:t>
      </w:r>
      <w:proofErr w:type="spellEnd"/>
      <w:r w:rsidRPr="00456C8B">
        <w:rPr>
          <w:rStyle w:val="i"/>
          <w:sz w:val="24"/>
        </w:rPr>
        <w:t xml:space="preserve">. V </w:t>
      </w:r>
      <w:proofErr w:type="spellStart"/>
      <w:r>
        <w:rPr>
          <w:rStyle w:val="i"/>
          <w:sz w:val="24"/>
        </w:rPr>
        <w:t>našom</w:t>
      </w:r>
      <w:proofErr w:type="spellEnd"/>
      <w:r w:rsidRPr="00456C8B">
        <w:rPr>
          <w:rStyle w:val="i"/>
          <w:sz w:val="24"/>
        </w:rPr>
        <w:t xml:space="preserve"> </w:t>
      </w:r>
      <w:proofErr w:type="spellStart"/>
      <w:r w:rsidRPr="00456C8B">
        <w:rPr>
          <w:rStyle w:val="i"/>
          <w:sz w:val="24"/>
        </w:rPr>
        <w:t>dotazníku</w:t>
      </w:r>
      <w:proofErr w:type="spellEnd"/>
      <w:r w:rsidRPr="00456C8B">
        <w:rPr>
          <w:rStyle w:val="i"/>
          <w:sz w:val="24"/>
        </w:rPr>
        <w:t xml:space="preserve"> </w:t>
      </w:r>
      <w:proofErr w:type="spellStart"/>
      <w:r w:rsidRPr="00456C8B">
        <w:rPr>
          <w:rStyle w:val="i"/>
          <w:sz w:val="24"/>
        </w:rPr>
        <w:t>druhá</w:t>
      </w:r>
      <w:proofErr w:type="spellEnd"/>
      <w:r w:rsidRPr="00456C8B">
        <w:rPr>
          <w:rStyle w:val="i"/>
          <w:sz w:val="24"/>
        </w:rPr>
        <w:t xml:space="preserve"> </w:t>
      </w:r>
      <w:proofErr w:type="spellStart"/>
      <w:r w:rsidRPr="00456C8B">
        <w:rPr>
          <w:rStyle w:val="i"/>
          <w:sz w:val="24"/>
        </w:rPr>
        <w:t>otázka</w:t>
      </w:r>
      <w:proofErr w:type="spellEnd"/>
      <w:r w:rsidRPr="00456C8B">
        <w:rPr>
          <w:rStyle w:val="i"/>
          <w:sz w:val="24"/>
        </w:rPr>
        <w:t xml:space="preserve"> </w:t>
      </w:r>
      <w:proofErr w:type="spellStart"/>
      <w:r w:rsidRPr="00456C8B">
        <w:rPr>
          <w:rStyle w:val="i"/>
          <w:sz w:val="24"/>
        </w:rPr>
        <w:t>znela</w:t>
      </w:r>
      <w:proofErr w:type="spellEnd"/>
      <w:r w:rsidRPr="00456C8B">
        <w:rPr>
          <w:rStyle w:val="i"/>
          <w:sz w:val="24"/>
        </w:rPr>
        <w:t xml:space="preserve"> </w:t>
      </w:r>
      <w:proofErr w:type="spellStart"/>
      <w:r w:rsidRPr="00456C8B">
        <w:rPr>
          <w:rStyle w:val="i"/>
          <w:sz w:val="24"/>
        </w:rPr>
        <w:t>takto</w:t>
      </w:r>
      <w:proofErr w:type="spellEnd"/>
      <w:proofErr w:type="gramStart"/>
      <w:r w:rsidRPr="00456C8B">
        <w:rPr>
          <w:rStyle w:val="i"/>
          <w:sz w:val="24"/>
        </w:rPr>
        <w:t>: ,,</w:t>
      </w:r>
      <w:r w:rsidRPr="00456C8B">
        <w:rPr>
          <w:sz w:val="24"/>
        </w:rPr>
        <w:t>Do</w:t>
      </w:r>
      <w:proofErr w:type="gramEnd"/>
      <w:r w:rsidRPr="00456C8B">
        <w:rPr>
          <w:sz w:val="24"/>
        </w:rPr>
        <w:t xml:space="preserve"> </w:t>
      </w:r>
      <w:proofErr w:type="spellStart"/>
      <w:r w:rsidRPr="00456C8B">
        <w:rPr>
          <w:sz w:val="24"/>
        </w:rPr>
        <w:t>akej</w:t>
      </w:r>
      <w:proofErr w:type="spellEnd"/>
      <w:r w:rsidRPr="00456C8B">
        <w:rPr>
          <w:sz w:val="24"/>
        </w:rPr>
        <w:t xml:space="preserve"> </w:t>
      </w:r>
      <w:proofErr w:type="spellStart"/>
      <w:r w:rsidRPr="00456C8B">
        <w:rPr>
          <w:sz w:val="24"/>
        </w:rPr>
        <w:t>miery</w:t>
      </w:r>
      <w:proofErr w:type="spellEnd"/>
      <w:r w:rsidRPr="00456C8B">
        <w:rPr>
          <w:sz w:val="24"/>
        </w:rPr>
        <w:t xml:space="preserve"> </w:t>
      </w:r>
      <w:proofErr w:type="spellStart"/>
      <w:r w:rsidRPr="00456C8B">
        <w:rPr>
          <w:sz w:val="24"/>
        </w:rPr>
        <w:t>rozhoduje</w:t>
      </w:r>
      <w:proofErr w:type="spellEnd"/>
      <w:r w:rsidRPr="00456C8B">
        <w:rPr>
          <w:sz w:val="24"/>
        </w:rPr>
        <w:t xml:space="preserve"> </w:t>
      </w:r>
      <w:proofErr w:type="spellStart"/>
      <w:r w:rsidRPr="00456C8B">
        <w:rPr>
          <w:sz w:val="24"/>
        </w:rPr>
        <w:t>jazyk</w:t>
      </w:r>
      <w:proofErr w:type="spellEnd"/>
      <w:r w:rsidRPr="00456C8B">
        <w:rPr>
          <w:sz w:val="24"/>
        </w:rPr>
        <w:t xml:space="preserve"> </w:t>
      </w:r>
      <w:proofErr w:type="spellStart"/>
      <w:r w:rsidRPr="00456C8B">
        <w:rPr>
          <w:sz w:val="24"/>
        </w:rPr>
        <w:t>knihy</w:t>
      </w:r>
      <w:proofErr w:type="spellEnd"/>
      <w:r w:rsidRPr="00456C8B">
        <w:rPr>
          <w:sz w:val="24"/>
        </w:rPr>
        <w:t xml:space="preserve"> </w:t>
      </w:r>
      <w:proofErr w:type="spellStart"/>
      <w:r w:rsidRPr="00456C8B">
        <w:rPr>
          <w:sz w:val="24"/>
        </w:rPr>
        <w:t>pri</w:t>
      </w:r>
      <w:proofErr w:type="spellEnd"/>
      <w:r w:rsidRPr="00456C8B">
        <w:rPr>
          <w:sz w:val="24"/>
        </w:rPr>
        <w:t xml:space="preserve"> </w:t>
      </w:r>
      <w:proofErr w:type="spellStart"/>
      <w:r w:rsidRPr="00456C8B">
        <w:rPr>
          <w:sz w:val="24"/>
        </w:rPr>
        <w:t>Vašom</w:t>
      </w:r>
      <w:proofErr w:type="spellEnd"/>
      <w:r w:rsidRPr="00456C8B">
        <w:rPr>
          <w:sz w:val="24"/>
        </w:rPr>
        <w:t xml:space="preserve"> </w:t>
      </w:r>
      <w:proofErr w:type="spellStart"/>
      <w:r w:rsidRPr="00456C8B">
        <w:rPr>
          <w:sz w:val="24"/>
        </w:rPr>
        <w:t>výbere</w:t>
      </w:r>
      <w:proofErr w:type="spellEnd"/>
      <w:r w:rsidRPr="00456C8B">
        <w:rPr>
          <w:sz w:val="24"/>
        </w:rPr>
        <w:t xml:space="preserve"> </w:t>
      </w:r>
      <w:proofErr w:type="spellStart"/>
      <w:r w:rsidRPr="00456C8B">
        <w:rPr>
          <w:sz w:val="24"/>
        </w:rPr>
        <w:t>literatúry</w:t>
      </w:r>
      <w:proofErr w:type="spellEnd"/>
      <w:r w:rsidRPr="00456C8B">
        <w:rPr>
          <w:sz w:val="24"/>
        </w:rPr>
        <w:t xml:space="preserve">?” </w:t>
      </w:r>
      <w:proofErr w:type="spellStart"/>
      <w:r w:rsidRPr="00456C8B">
        <w:rPr>
          <w:sz w:val="24"/>
        </w:rPr>
        <w:t>Pri</w:t>
      </w:r>
      <w:proofErr w:type="spellEnd"/>
      <w:r w:rsidRPr="00456C8B">
        <w:rPr>
          <w:sz w:val="24"/>
        </w:rPr>
        <w:t xml:space="preserve"> </w:t>
      </w:r>
      <w:proofErr w:type="spellStart"/>
      <w:r w:rsidRPr="00456C8B">
        <w:rPr>
          <w:sz w:val="24"/>
        </w:rPr>
        <w:t>tejto</w:t>
      </w:r>
      <w:proofErr w:type="spellEnd"/>
      <w:r w:rsidRPr="00456C8B">
        <w:rPr>
          <w:sz w:val="24"/>
        </w:rPr>
        <w:t xml:space="preserve"> </w:t>
      </w:r>
      <w:proofErr w:type="spellStart"/>
      <w:r w:rsidRPr="00456C8B">
        <w:rPr>
          <w:sz w:val="24"/>
        </w:rPr>
        <w:t>otázke</w:t>
      </w:r>
      <w:proofErr w:type="spellEnd"/>
      <w:r w:rsidRPr="00456C8B">
        <w:rPr>
          <w:sz w:val="24"/>
        </w:rPr>
        <w:t xml:space="preserve"> </w:t>
      </w:r>
      <w:proofErr w:type="spellStart"/>
      <w:r w:rsidRPr="00456C8B">
        <w:rPr>
          <w:sz w:val="24"/>
        </w:rPr>
        <w:t>odpovedalo</w:t>
      </w:r>
      <w:proofErr w:type="spellEnd"/>
      <w:r w:rsidRPr="00456C8B">
        <w:rPr>
          <w:sz w:val="24"/>
        </w:rPr>
        <w:t xml:space="preserve"> 27 </w:t>
      </w:r>
      <w:proofErr w:type="spellStart"/>
      <w:r w:rsidRPr="00456C8B">
        <w:rPr>
          <w:sz w:val="24"/>
        </w:rPr>
        <w:t>študentov</w:t>
      </w:r>
      <w:proofErr w:type="spellEnd"/>
      <w:r w:rsidRPr="00456C8B">
        <w:rPr>
          <w:sz w:val="24"/>
        </w:rPr>
        <w:t xml:space="preserve">, </w:t>
      </w:r>
      <w:proofErr w:type="spellStart"/>
      <w:r w:rsidRPr="00456C8B">
        <w:rPr>
          <w:sz w:val="24"/>
        </w:rPr>
        <w:t>že</w:t>
      </w:r>
      <w:proofErr w:type="spellEnd"/>
      <w:r w:rsidRPr="00456C8B">
        <w:rPr>
          <w:sz w:val="24"/>
        </w:rPr>
        <w:t xml:space="preserve"> </w:t>
      </w:r>
      <w:proofErr w:type="spellStart"/>
      <w:r w:rsidRPr="00456C8B">
        <w:rPr>
          <w:sz w:val="24"/>
        </w:rPr>
        <w:t>jazyk</w:t>
      </w:r>
      <w:proofErr w:type="spellEnd"/>
      <w:r w:rsidRPr="00456C8B">
        <w:rPr>
          <w:sz w:val="24"/>
        </w:rPr>
        <w:t xml:space="preserve"> je </w:t>
      </w:r>
      <w:proofErr w:type="spellStart"/>
      <w:r w:rsidRPr="00456C8B">
        <w:rPr>
          <w:sz w:val="24"/>
        </w:rPr>
        <w:t>dôležitý</w:t>
      </w:r>
      <w:proofErr w:type="spellEnd"/>
      <w:r w:rsidRPr="00456C8B">
        <w:rPr>
          <w:sz w:val="24"/>
        </w:rPr>
        <w:t xml:space="preserve"> a </w:t>
      </w:r>
      <w:proofErr w:type="spellStart"/>
      <w:r w:rsidRPr="00456C8B">
        <w:rPr>
          <w:sz w:val="24"/>
        </w:rPr>
        <w:t>čítajú</w:t>
      </w:r>
      <w:proofErr w:type="spellEnd"/>
      <w:r w:rsidRPr="00456C8B">
        <w:rPr>
          <w:sz w:val="24"/>
        </w:rPr>
        <w:t xml:space="preserve"> </w:t>
      </w:r>
      <w:proofErr w:type="spellStart"/>
      <w:r w:rsidRPr="00456C8B">
        <w:rPr>
          <w:sz w:val="24"/>
        </w:rPr>
        <w:t>prevažne</w:t>
      </w:r>
      <w:proofErr w:type="spellEnd"/>
      <w:r w:rsidRPr="00456C8B">
        <w:rPr>
          <w:sz w:val="24"/>
        </w:rPr>
        <w:t xml:space="preserve"> </w:t>
      </w:r>
      <w:proofErr w:type="spellStart"/>
      <w:r w:rsidRPr="00456C8B">
        <w:rPr>
          <w:sz w:val="24"/>
        </w:rPr>
        <w:t>slovenskú</w:t>
      </w:r>
      <w:proofErr w:type="spellEnd"/>
      <w:r w:rsidRPr="00456C8B">
        <w:rPr>
          <w:sz w:val="24"/>
        </w:rPr>
        <w:t xml:space="preserve"> </w:t>
      </w:r>
      <w:proofErr w:type="spellStart"/>
      <w:r w:rsidRPr="00456C8B">
        <w:rPr>
          <w:sz w:val="24"/>
        </w:rPr>
        <w:t>prípadne</w:t>
      </w:r>
      <w:proofErr w:type="spellEnd"/>
      <w:r w:rsidRPr="00456C8B">
        <w:rPr>
          <w:sz w:val="24"/>
        </w:rPr>
        <w:t xml:space="preserve"> </w:t>
      </w:r>
      <w:proofErr w:type="spellStart"/>
      <w:r w:rsidRPr="00456C8B">
        <w:rPr>
          <w:sz w:val="24"/>
        </w:rPr>
        <w:t>českú</w:t>
      </w:r>
      <w:proofErr w:type="spellEnd"/>
      <w:r w:rsidRPr="00456C8B">
        <w:rPr>
          <w:sz w:val="24"/>
        </w:rPr>
        <w:t xml:space="preserve"> </w:t>
      </w:r>
      <w:proofErr w:type="spellStart"/>
      <w:r w:rsidRPr="00456C8B">
        <w:rPr>
          <w:sz w:val="24"/>
        </w:rPr>
        <w:t>literatúru</w:t>
      </w:r>
      <w:proofErr w:type="spellEnd"/>
      <w:r w:rsidRPr="00456C8B">
        <w:rPr>
          <w:sz w:val="24"/>
        </w:rPr>
        <w:t xml:space="preserve">. </w:t>
      </w:r>
      <w:proofErr w:type="spellStart"/>
      <w:r w:rsidRPr="00456C8B">
        <w:rPr>
          <w:sz w:val="24"/>
        </w:rPr>
        <w:t>Samozrejme</w:t>
      </w:r>
      <w:proofErr w:type="spellEnd"/>
      <w:r w:rsidRPr="00456C8B">
        <w:rPr>
          <w:sz w:val="24"/>
        </w:rPr>
        <w:t xml:space="preserve">, </w:t>
      </w:r>
      <w:proofErr w:type="spellStart"/>
      <w:r w:rsidRPr="00456C8B">
        <w:rPr>
          <w:sz w:val="24"/>
        </w:rPr>
        <w:t>že</w:t>
      </w:r>
      <w:proofErr w:type="spellEnd"/>
      <w:r w:rsidRPr="00456C8B">
        <w:rPr>
          <w:sz w:val="24"/>
        </w:rPr>
        <w:t xml:space="preserve"> </w:t>
      </w:r>
      <w:proofErr w:type="spellStart"/>
      <w:r w:rsidRPr="00456C8B">
        <w:rPr>
          <w:sz w:val="24"/>
        </w:rPr>
        <w:t>tento</w:t>
      </w:r>
      <w:proofErr w:type="spellEnd"/>
      <w:r w:rsidRPr="00456C8B">
        <w:rPr>
          <w:sz w:val="24"/>
        </w:rPr>
        <w:t xml:space="preserve"> </w:t>
      </w:r>
      <w:proofErr w:type="spellStart"/>
      <w:r w:rsidRPr="00456C8B">
        <w:rPr>
          <w:sz w:val="24"/>
        </w:rPr>
        <w:t>mikro</w:t>
      </w:r>
      <w:proofErr w:type="spellEnd"/>
      <w:r w:rsidRPr="00456C8B">
        <w:rPr>
          <w:sz w:val="24"/>
        </w:rPr>
        <w:t xml:space="preserve"> </w:t>
      </w:r>
      <w:proofErr w:type="spellStart"/>
      <w:r w:rsidRPr="00456C8B">
        <w:rPr>
          <w:sz w:val="24"/>
        </w:rPr>
        <w:t>pri</w:t>
      </w:r>
      <w:r>
        <w:rPr>
          <w:sz w:val="24"/>
        </w:rPr>
        <w:t>e</w:t>
      </w:r>
      <w:r w:rsidRPr="00456C8B">
        <w:rPr>
          <w:sz w:val="24"/>
        </w:rPr>
        <w:t>skum</w:t>
      </w:r>
      <w:proofErr w:type="spellEnd"/>
      <w:r w:rsidRPr="00456C8B">
        <w:rPr>
          <w:sz w:val="24"/>
        </w:rPr>
        <w:t xml:space="preserve"> </w:t>
      </w:r>
      <w:proofErr w:type="spellStart"/>
      <w:r w:rsidRPr="00456C8B">
        <w:rPr>
          <w:sz w:val="24"/>
        </w:rPr>
        <w:t>neodzrkadľuje</w:t>
      </w:r>
      <w:proofErr w:type="spellEnd"/>
      <w:r w:rsidRPr="00456C8B">
        <w:rPr>
          <w:sz w:val="24"/>
        </w:rPr>
        <w:t xml:space="preserve"> </w:t>
      </w:r>
      <w:proofErr w:type="spellStart"/>
      <w:r w:rsidRPr="00456C8B">
        <w:rPr>
          <w:sz w:val="24"/>
        </w:rPr>
        <w:t>všeobecnú</w:t>
      </w:r>
      <w:proofErr w:type="spellEnd"/>
      <w:r w:rsidRPr="00456C8B">
        <w:rPr>
          <w:sz w:val="24"/>
        </w:rPr>
        <w:t xml:space="preserve"> </w:t>
      </w:r>
      <w:proofErr w:type="spellStart"/>
      <w:r w:rsidRPr="00456C8B">
        <w:rPr>
          <w:sz w:val="24"/>
        </w:rPr>
        <w:t>verejnú</w:t>
      </w:r>
      <w:proofErr w:type="spellEnd"/>
      <w:r w:rsidRPr="00456C8B">
        <w:rPr>
          <w:sz w:val="24"/>
        </w:rPr>
        <w:t xml:space="preserve"> </w:t>
      </w:r>
      <w:proofErr w:type="spellStart"/>
      <w:r w:rsidRPr="00456C8B">
        <w:rPr>
          <w:sz w:val="24"/>
        </w:rPr>
        <w:t>mienku</w:t>
      </w:r>
      <w:proofErr w:type="spellEnd"/>
      <w:r w:rsidRPr="00456C8B">
        <w:rPr>
          <w:sz w:val="24"/>
        </w:rPr>
        <w:t xml:space="preserve"> </w:t>
      </w:r>
      <w:proofErr w:type="spellStart"/>
      <w:r w:rsidRPr="00456C8B">
        <w:rPr>
          <w:sz w:val="24"/>
        </w:rPr>
        <w:t>ani</w:t>
      </w:r>
      <w:proofErr w:type="spellEnd"/>
      <w:r w:rsidRPr="00456C8B">
        <w:rPr>
          <w:sz w:val="24"/>
        </w:rPr>
        <w:t xml:space="preserve"> </w:t>
      </w:r>
      <w:proofErr w:type="spellStart"/>
      <w:r w:rsidRPr="00456C8B">
        <w:rPr>
          <w:sz w:val="24"/>
        </w:rPr>
        <w:t>z</w:t>
      </w:r>
      <w:del w:id="36" w:author="Autor">
        <w:r w:rsidRPr="00456C8B" w:rsidDel="00465B28">
          <w:rPr>
            <w:sz w:val="24"/>
          </w:rPr>
          <w:delText xml:space="preserve"> </w:delText>
        </w:r>
      </w:del>
      <w:r w:rsidRPr="00456C8B">
        <w:rPr>
          <w:sz w:val="24"/>
        </w:rPr>
        <w:t>ďaleka</w:t>
      </w:r>
      <w:proofErr w:type="spellEnd"/>
      <w:r w:rsidRPr="00456C8B">
        <w:rPr>
          <w:sz w:val="24"/>
        </w:rPr>
        <w:t xml:space="preserve">, ale je to </w:t>
      </w:r>
      <w:proofErr w:type="spellStart"/>
      <w:r w:rsidRPr="00456C8B">
        <w:rPr>
          <w:sz w:val="24"/>
        </w:rPr>
        <w:t>dobrý</w:t>
      </w:r>
      <w:proofErr w:type="spellEnd"/>
      <w:r w:rsidRPr="00456C8B">
        <w:rPr>
          <w:sz w:val="24"/>
        </w:rPr>
        <w:t xml:space="preserve"> </w:t>
      </w:r>
      <w:proofErr w:type="spellStart"/>
      <w:r w:rsidRPr="00456C8B">
        <w:rPr>
          <w:sz w:val="24"/>
        </w:rPr>
        <w:t>príklad</w:t>
      </w:r>
      <w:proofErr w:type="spellEnd"/>
      <w:r w:rsidRPr="00456C8B">
        <w:rPr>
          <w:sz w:val="24"/>
        </w:rPr>
        <w:t xml:space="preserve"> </w:t>
      </w:r>
      <w:proofErr w:type="spellStart"/>
      <w:r w:rsidRPr="00456C8B">
        <w:rPr>
          <w:sz w:val="24"/>
        </w:rPr>
        <w:t>n</w:t>
      </w:r>
      <w:r>
        <w:rPr>
          <w:sz w:val="24"/>
        </w:rPr>
        <w:t>á</w:t>
      </w:r>
      <w:r w:rsidRPr="00456C8B">
        <w:rPr>
          <w:sz w:val="24"/>
        </w:rPr>
        <w:t>hodnej</w:t>
      </w:r>
      <w:proofErr w:type="spellEnd"/>
      <w:r w:rsidRPr="00456C8B">
        <w:rPr>
          <w:sz w:val="24"/>
        </w:rPr>
        <w:t xml:space="preserve"> </w:t>
      </w:r>
      <w:proofErr w:type="spellStart"/>
      <w:r w:rsidRPr="00456C8B">
        <w:rPr>
          <w:sz w:val="24"/>
        </w:rPr>
        <w:t>skupiny</w:t>
      </w:r>
      <w:proofErr w:type="spellEnd"/>
      <w:r w:rsidRPr="00456C8B">
        <w:rPr>
          <w:sz w:val="24"/>
        </w:rPr>
        <w:t xml:space="preserve"> </w:t>
      </w:r>
      <w:proofErr w:type="spellStart"/>
      <w:r w:rsidRPr="00456C8B">
        <w:rPr>
          <w:sz w:val="24"/>
        </w:rPr>
        <w:t>ľudí</w:t>
      </w:r>
      <w:proofErr w:type="spellEnd"/>
      <w:r w:rsidRPr="00456C8B">
        <w:rPr>
          <w:sz w:val="24"/>
        </w:rPr>
        <w:t xml:space="preserve">, </w:t>
      </w:r>
      <w:proofErr w:type="spellStart"/>
      <w:r w:rsidRPr="00456C8B">
        <w:rPr>
          <w:sz w:val="24"/>
        </w:rPr>
        <w:t>na</w:t>
      </w:r>
      <w:proofErr w:type="spellEnd"/>
      <w:r w:rsidRPr="00456C8B">
        <w:rPr>
          <w:sz w:val="24"/>
        </w:rPr>
        <w:t xml:space="preserve"> </w:t>
      </w:r>
      <w:proofErr w:type="spellStart"/>
      <w:r w:rsidRPr="00456C8B">
        <w:rPr>
          <w:sz w:val="24"/>
        </w:rPr>
        <w:t>ktorej</w:t>
      </w:r>
      <w:proofErr w:type="spellEnd"/>
      <w:r w:rsidRPr="00456C8B">
        <w:rPr>
          <w:sz w:val="24"/>
        </w:rPr>
        <w:t xml:space="preserve"> </w:t>
      </w:r>
      <w:proofErr w:type="spellStart"/>
      <w:r w:rsidRPr="00456C8B">
        <w:rPr>
          <w:sz w:val="24"/>
        </w:rPr>
        <w:t>sa</w:t>
      </w:r>
      <w:proofErr w:type="spellEnd"/>
      <w:r w:rsidRPr="00456C8B">
        <w:rPr>
          <w:sz w:val="24"/>
        </w:rPr>
        <w:t xml:space="preserve"> </w:t>
      </w:r>
      <w:proofErr w:type="spellStart"/>
      <w:r w:rsidRPr="00456C8B">
        <w:rPr>
          <w:sz w:val="24"/>
        </w:rPr>
        <w:t>ukazuje</w:t>
      </w:r>
      <w:proofErr w:type="spellEnd"/>
      <w:r w:rsidRPr="00456C8B">
        <w:rPr>
          <w:sz w:val="24"/>
        </w:rPr>
        <w:t xml:space="preserve"> </w:t>
      </w:r>
      <w:proofErr w:type="spellStart"/>
      <w:r w:rsidRPr="00456C8B">
        <w:rPr>
          <w:sz w:val="24"/>
        </w:rPr>
        <w:t>potreba</w:t>
      </w:r>
      <w:proofErr w:type="spellEnd"/>
      <w:r w:rsidRPr="00456C8B">
        <w:rPr>
          <w:sz w:val="24"/>
        </w:rPr>
        <w:t xml:space="preserve"> </w:t>
      </w:r>
      <w:proofErr w:type="spellStart"/>
      <w:r w:rsidRPr="00456C8B">
        <w:rPr>
          <w:sz w:val="24"/>
        </w:rPr>
        <w:t>prekladateľov</w:t>
      </w:r>
      <w:proofErr w:type="spellEnd"/>
      <w:r w:rsidRPr="00456C8B">
        <w:rPr>
          <w:sz w:val="24"/>
        </w:rPr>
        <w:t xml:space="preserve">. </w:t>
      </w:r>
      <w:proofErr w:type="spellStart"/>
      <w:r>
        <w:rPr>
          <w:sz w:val="24"/>
        </w:rPr>
        <w:t>D</w:t>
      </w:r>
      <w:r w:rsidRPr="00456C8B">
        <w:rPr>
          <w:sz w:val="24"/>
        </w:rPr>
        <w:t>nešný</w:t>
      </w:r>
      <w:proofErr w:type="spellEnd"/>
      <w:r w:rsidRPr="00456C8B">
        <w:rPr>
          <w:sz w:val="24"/>
        </w:rPr>
        <w:t xml:space="preserve"> </w:t>
      </w:r>
      <w:proofErr w:type="spellStart"/>
      <w:r w:rsidRPr="00456C8B">
        <w:rPr>
          <w:sz w:val="24"/>
        </w:rPr>
        <w:t>trh</w:t>
      </w:r>
      <w:proofErr w:type="spellEnd"/>
      <w:r w:rsidRPr="00456C8B">
        <w:rPr>
          <w:sz w:val="24"/>
        </w:rPr>
        <w:t xml:space="preserve"> je</w:t>
      </w:r>
      <w:r>
        <w:rPr>
          <w:sz w:val="24"/>
        </w:rPr>
        <w:t xml:space="preserve"> </w:t>
      </w:r>
      <w:proofErr w:type="spellStart"/>
      <w:r>
        <w:rPr>
          <w:sz w:val="24"/>
        </w:rPr>
        <w:t>bohužiaľ</w:t>
      </w:r>
      <w:proofErr w:type="spellEnd"/>
      <w:r w:rsidRPr="00456C8B">
        <w:rPr>
          <w:sz w:val="24"/>
        </w:rPr>
        <w:t xml:space="preserve"> </w:t>
      </w:r>
      <w:proofErr w:type="spellStart"/>
      <w:r w:rsidRPr="00456C8B">
        <w:rPr>
          <w:sz w:val="24"/>
        </w:rPr>
        <w:t>zameraný</w:t>
      </w:r>
      <w:proofErr w:type="spellEnd"/>
      <w:r w:rsidRPr="00456C8B">
        <w:rPr>
          <w:sz w:val="24"/>
        </w:rPr>
        <w:t xml:space="preserve"> </w:t>
      </w:r>
      <w:proofErr w:type="spellStart"/>
      <w:r w:rsidRPr="00456C8B">
        <w:rPr>
          <w:sz w:val="24"/>
        </w:rPr>
        <w:t>komerčne</w:t>
      </w:r>
      <w:proofErr w:type="spellEnd"/>
      <w:r w:rsidRPr="00456C8B">
        <w:rPr>
          <w:sz w:val="24"/>
        </w:rPr>
        <w:t xml:space="preserve"> a </w:t>
      </w:r>
      <w:proofErr w:type="spellStart"/>
      <w:r w:rsidRPr="00456C8B">
        <w:rPr>
          <w:sz w:val="24"/>
        </w:rPr>
        <w:t>prekladá</w:t>
      </w:r>
      <w:proofErr w:type="spellEnd"/>
      <w:r w:rsidRPr="00456C8B">
        <w:rPr>
          <w:sz w:val="24"/>
        </w:rPr>
        <w:t xml:space="preserve"> </w:t>
      </w:r>
      <w:proofErr w:type="spellStart"/>
      <w:r w:rsidRPr="00456C8B">
        <w:rPr>
          <w:sz w:val="24"/>
        </w:rPr>
        <w:t>sa</w:t>
      </w:r>
      <w:proofErr w:type="spellEnd"/>
      <w:r w:rsidRPr="00456C8B">
        <w:rPr>
          <w:sz w:val="24"/>
        </w:rPr>
        <w:t xml:space="preserve"> </w:t>
      </w:r>
      <w:proofErr w:type="spellStart"/>
      <w:r w:rsidRPr="00456C8B">
        <w:rPr>
          <w:sz w:val="24"/>
        </w:rPr>
        <w:t>prevažne</w:t>
      </w:r>
      <w:proofErr w:type="spellEnd"/>
      <w:r w:rsidRPr="00456C8B">
        <w:rPr>
          <w:sz w:val="24"/>
        </w:rPr>
        <w:t xml:space="preserve"> </w:t>
      </w:r>
      <w:proofErr w:type="spellStart"/>
      <w:r w:rsidRPr="00456C8B">
        <w:rPr>
          <w:sz w:val="24"/>
        </w:rPr>
        <w:t>literatúra</w:t>
      </w:r>
      <w:proofErr w:type="spellEnd"/>
      <w:r w:rsidRPr="00456C8B">
        <w:rPr>
          <w:sz w:val="24"/>
        </w:rPr>
        <w:t xml:space="preserve">, </w:t>
      </w:r>
      <w:proofErr w:type="spellStart"/>
      <w:r w:rsidRPr="00456C8B">
        <w:rPr>
          <w:sz w:val="24"/>
        </w:rPr>
        <w:t>ktorá</w:t>
      </w:r>
      <w:proofErr w:type="spellEnd"/>
      <w:r w:rsidRPr="00456C8B">
        <w:rPr>
          <w:sz w:val="24"/>
        </w:rPr>
        <w:t xml:space="preserve"> </w:t>
      </w:r>
      <w:proofErr w:type="spellStart"/>
      <w:r w:rsidRPr="00456C8B">
        <w:rPr>
          <w:sz w:val="24"/>
        </w:rPr>
        <w:t>sa</w:t>
      </w:r>
      <w:proofErr w:type="spellEnd"/>
      <w:r w:rsidRPr="00456C8B">
        <w:rPr>
          <w:sz w:val="24"/>
        </w:rPr>
        <w:t xml:space="preserve"> </w:t>
      </w:r>
      <w:proofErr w:type="spellStart"/>
      <w:r w:rsidRPr="00456C8B">
        <w:rPr>
          <w:sz w:val="24"/>
        </w:rPr>
        <w:t>predáva</w:t>
      </w:r>
      <w:proofErr w:type="spellEnd"/>
      <w:r w:rsidRPr="00456C8B">
        <w:rPr>
          <w:sz w:val="24"/>
        </w:rPr>
        <w:t xml:space="preserve"> </w:t>
      </w:r>
      <w:proofErr w:type="spellStart"/>
      <w:r w:rsidRPr="00456C8B">
        <w:rPr>
          <w:sz w:val="24"/>
        </w:rPr>
        <w:t>vo</w:t>
      </w:r>
      <w:proofErr w:type="spellEnd"/>
      <w:r w:rsidRPr="00456C8B">
        <w:rPr>
          <w:sz w:val="24"/>
        </w:rPr>
        <w:t xml:space="preserve"> </w:t>
      </w:r>
      <w:proofErr w:type="spellStart"/>
      <w:r w:rsidRPr="00456C8B">
        <w:rPr>
          <w:sz w:val="24"/>
        </w:rPr>
        <w:t>veľkom</w:t>
      </w:r>
      <w:proofErr w:type="spellEnd"/>
      <w:r w:rsidRPr="00456C8B">
        <w:rPr>
          <w:sz w:val="24"/>
        </w:rPr>
        <w:t xml:space="preserve"> </w:t>
      </w:r>
      <w:proofErr w:type="spellStart"/>
      <w:r w:rsidRPr="00456C8B">
        <w:rPr>
          <w:sz w:val="24"/>
        </w:rPr>
        <w:t>množstve</w:t>
      </w:r>
      <w:proofErr w:type="spellEnd"/>
      <w:r w:rsidRPr="00456C8B">
        <w:rPr>
          <w:sz w:val="24"/>
        </w:rPr>
        <w:t xml:space="preserve">. </w:t>
      </w:r>
      <w:proofErr w:type="spellStart"/>
      <w:r w:rsidRPr="00456C8B">
        <w:rPr>
          <w:sz w:val="24"/>
          <w:lang w:eastAsia="sk-SK"/>
        </w:rPr>
        <w:t>Samotní</w:t>
      </w:r>
      <w:proofErr w:type="spellEnd"/>
      <w:r w:rsidRPr="00456C8B">
        <w:rPr>
          <w:sz w:val="24"/>
          <w:lang w:eastAsia="sk-SK"/>
        </w:rPr>
        <w:t xml:space="preserve"> </w:t>
      </w:r>
      <w:proofErr w:type="spellStart"/>
      <w:r w:rsidRPr="00456C8B">
        <w:rPr>
          <w:sz w:val="24"/>
          <w:lang w:eastAsia="sk-SK"/>
        </w:rPr>
        <w:t>prekladatelia</w:t>
      </w:r>
      <w:proofErr w:type="spellEnd"/>
      <w:r w:rsidRPr="00456C8B">
        <w:rPr>
          <w:sz w:val="24"/>
          <w:lang w:eastAsia="sk-SK"/>
        </w:rPr>
        <w:t xml:space="preserve"> </w:t>
      </w:r>
      <w:proofErr w:type="spellStart"/>
      <w:r w:rsidRPr="00456C8B">
        <w:rPr>
          <w:sz w:val="24"/>
          <w:lang w:eastAsia="sk-SK"/>
        </w:rPr>
        <w:t>viac</w:t>
      </w:r>
      <w:proofErr w:type="spellEnd"/>
      <w:r w:rsidRPr="00456C8B">
        <w:rPr>
          <w:sz w:val="24"/>
          <w:lang w:eastAsia="sk-SK"/>
        </w:rPr>
        <w:t xml:space="preserve"> </w:t>
      </w:r>
      <w:proofErr w:type="spellStart"/>
      <w:r w:rsidRPr="00456C8B">
        <w:rPr>
          <w:sz w:val="24"/>
          <w:lang w:eastAsia="sk-SK"/>
        </w:rPr>
        <w:t>prekladajú</w:t>
      </w:r>
      <w:proofErr w:type="spellEnd"/>
      <w:r w:rsidRPr="00456C8B">
        <w:rPr>
          <w:sz w:val="24"/>
          <w:lang w:eastAsia="sk-SK"/>
        </w:rPr>
        <w:t xml:space="preserve"> </w:t>
      </w:r>
      <w:proofErr w:type="spellStart"/>
      <w:r w:rsidRPr="00456C8B">
        <w:rPr>
          <w:sz w:val="24"/>
          <w:lang w:eastAsia="sk-SK"/>
        </w:rPr>
        <w:t>komerčné</w:t>
      </w:r>
      <w:proofErr w:type="spellEnd"/>
      <w:r w:rsidRPr="00456C8B">
        <w:rPr>
          <w:sz w:val="24"/>
          <w:lang w:eastAsia="sk-SK"/>
        </w:rPr>
        <w:t xml:space="preserve"> </w:t>
      </w:r>
      <w:proofErr w:type="spellStart"/>
      <w:r w:rsidRPr="00456C8B">
        <w:rPr>
          <w:sz w:val="24"/>
          <w:lang w:eastAsia="sk-SK"/>
        </w:rPr>
        <w:t>knihy</w:t>
      </w:r>
      <w:proofErr w:type="spellEnd"/>
      <w:r w:rsidRPr="00456C8B">
        <w:rPr>
          <w:sz w:val="24"/>
          <w:lang w:eastAsia="sk-SK"/>
        </w:rPr>
        <w:t xml:space="preserve">, </w:t>
      </w:r>
      <w:proofErr w:type="spellStart"/>
      <w:r w:rsidRPr="00456C8B">
        <w:rPr>
          <w:sz w:val="24"/>
          <w:lang w:eastAsia="sk-SK"/>
        </w:rPr>
        <w:t>ktoré</w:t>
      </w:r>
      <w:proofErr w:type="spellEnd"/>
      <w:r w:rsidRPr="00456C8B">
        <w:rPr>
          <w:sz w:val="24"/>
          <w:lang w:eastAsia="sk-SK"/>
        </w:rPr>
        <w:t xml:space="preserve"> </w:t>
      </w:r>
      <w:proofErr w:type="spellStart"/>
      <w:r w:rsidRPr="00456C8B">
        <w:rPr>
          <w:sz w:val="24"/>
          <w:lang w:eastAsia="sk-SK"/>
        </w:rPr>
        <w:t>posúvajú</w:t>
      </w:r>
      <w:proofErr w:type="spellEnd"/>
      <w:r w:rsidRPr="00456C8B">
        <w:rPr>
          <w:sz w:val="24"/>
          <w:lang w:eastAsia="sk-SK"/>
        </w:rPr>
        <w:t xml:space="preserve"> </w:t>
      </w:r>
      <w:proofErr w:type="spellStart"/>
      <w:r w:rsidRPr="00456C8B">
        <w:rPr>
          <w:sz w:val="24"/>
          <w:lang w:eastAsia="sk-SK"/>
        </w:rPr>
        <w:t>trh</w:t>
      </w:r>
      <w:proofErr w:type="spellEnd"/>
      <w:r w:rsidRPr="00456C8B">
        <w:rPr>
          <w:sz w:val="24"/>
          <w:lang w:eastAsia="sk-SK"/>
        </w:rPr>
        <w:t xml:space="preserve"> </w:t>
      </w:r>
      <w:proofErr w:type="spellStart"/>
      <w:r w:rsidRPr="00456C8B">
        <w:rPr>
          <w:sz w:val="24"/>
          <w:lang w:eastAsia="sk-SK"/>
        </w:rPr>
        <w:t>nejakým</w:t>
      </w:r>
      <w:proofErr w:type="spellEnd"/>
      <w:r w:rsidRPr="00456C8B">
        <w:rPr>
          <w:sz w:val="24"/>
          <w:lang w:eastAsia="sk-SK"/>
        </w:rPr>
        <w:t xml:space="preserve"> </w:t>
      </w:r>
      <w:proofErr w:type="spellStart"/>
      <w:r w:rsidRPr="00456C8B">
        <w:rPr>
          <w:sz w:val="24"/>
          <w:lang w:eastAsia="sk-SK"/>
        </w:rPr>
        <w:t>ekonomickým</w:t>
      </w:r>
      <w:proofErr w:type="spellEnd"/>
      <w:r w:rsidRPr="00456C8B">
        <w:rPr>
          <w:sz w:val="24"/>
          <w:lang w:eastAsia="sk-SK"/>
        </w:rPr>
        <w:t xml:space="preserve"> </w:t>
      </w:r>
      <w:proofErr w:type="spellStart"/>
      <w:r w:rsidRPr="00456C8B">
        <w:rPr>
          <w:sz w:val="24"/>
          <w:lang w:eastAsia="sk-SK"/>
        </w:rPr>
        <w:t>alebo</w:t>
      </w:r>
      <w:proofErr w:type="spellEnd"/>
      <w:r w:rsidRPr="00456C8B">
        <w:rPr>
          <w:sz w:val="24"/>
          <w:lang w:eastAsia="sk-SK"/>
        </w:rPr>
        <w:t xml:space="preserve"> </w:t>
      </w:r>
      <w:proofErr w:type="spellStart"/>
      <w:r w:rsidRPr="00456C8B">
        <w:rPr>
          <w:sz w:val="24"/>
          <w:lang w:eastAsia="sk-SK"/>
        </w:rPr>
        <w:t>minimálne</w:t>
      </w:r>
      <w:proofErr w:type="spellEnd"/>
      <w:r w:rsidRPr="00456C8B">
        <w:rPr>
          <w:sz w:val="24"/>
          <w:lang w:eastAsia="sk-SK"/>
        </w:rPr>
        <w:t xml:space="preserve"> </w:t>
      </w:r>
      <w:proofErr w:type="spellStart"/>
      <w:r w:rsidRPr="00456C8B">
        <w:rPr>
          <w:sz w:val="24"/>
          <w:lang w:eastAsia="sk-SK"/>
        </w:rPr>
        <w:t>psychologickým</w:t>
      </w:r>
      <w:proofErr w:type="spellEnd"/>
      <w:r w:rsidRPr="00456C8B">
        <w:rPr>
          <w:sz w:val="24"/>
          <w:lang w:eastAsia="sk-SK"/>
        </w:rPr>
        <w:t xml:space="preserve"> </w:t>
      </w:r>
      <w:proofErr w:type="spellStart"/>
      <w:r>
        <w:rPr>
          <w:sz w:val="24"/>
          <w:lang w:eastAsia="sk-SK"/>
        </w:rPr>
        <w:t>spôsobom</w:t>
      </w:r>
      <w:proofErr w:type="spellEnd"/>
      <w:r w:rsidRPr="00456C8B">
        <w:rPr>
          <w:sz w:val="24"/>
          <w:lang w:eastAsia="sk-SK"/>
        </w:rPr>
        <w:t xml:space="preserve">. </w:t>
      </w:r>
      <w:proofErr w:type="spellStart"/>
      <w:r w:rsidRPr="00456C8B">
        <w:rPr>
          <w:sz w:val="24"/>
          <w:lang w:eastAsia="sk-SK"/>
        </w:rPr>
        <w:t>Tieto</w:t>
      </w:r>
      <w:proofErr w:type="spellEnd"/>
      <w:r w:rsidRPr="00456C8B">
        <w:rPr>
          <w:sz w:val="24"/>
          <w:lang w:eastAsia="sk-SK"/>
        </w:rPr>
        <w:t xml:space="preserve"> </w:t>
      </w:r>
      <w:proofErr w:type="spellStart"/>
      <w:r w:rsidRPr="00456C8B">
        <w:rPr>
          <w:sz w:val="24"/>
          <w:lang w:eastAsia="sk-SK"/>
        </w:rPr>
        <w:t>knihy</w:t>
      </w:r>
      <w:proofErr w:type="spellEnd"/>
      <w:r w:rsidRPr="00456C8B">
        <w:rPr>
          <w:sz w:val="24"/>
          <w:lang w:eastAsia="sk-SK"/>
        </w:rPr>
        <w:t xml:space="preserve"> </w:t>
      </w:r>
      <w:proofErr w:type="spellStart"/>
      <w:r w:rsidRPr="00456C8B">
        <w:rPr>
          <w:sz w:val="24"/>
          <w:lang w:eastAsia="sk-SK"/>
        </w:rPr>
        <w:t>sú</w:t>
      </w:r>
      <w:proofErr w:type="spellEnd"/>
      <w:r w:rsidRPr="00456C8B">
        <w:rPr>
          <w:sz w:val="24"/>
          <w:lang w:eastAsia="sk-SK"/>
        </w:rPr>
        <w:t xml:space="preserve"> </w:t>
      </w:r>
      <w:proofErr w:type="spellStart"/>
      <w:r w:rsidRPr="00465B28">
        <w:rPr>
          <w:strike/>
          <w:sz w:val="24"/>
          <w:lang w:eastAsia="sk-SK"/>
          <w:rPrChange w:id="37" w:author="Autor">
            <w:rPr>
              <w:sz w:val="24"/>
              <w:lang w:eastAsia="sk-SK"/>
            </w:rPr>
          </w:rPrChange>
        </w:rPr>
        <w:t>naozaj</w:t>
      </w:r>
      <w:proofErr w:type="spellEnd"/>
      <w:r w:rsidRPr="00456C8B">
        <w:rPr>
          <w:sz w:val="24"/>
          <w:lang w:eastAsia="sk-SK"/>
        </w:rPr>
        <w:t xml:space="preserve"> </w:t>
      </w:r>
      <w:proofErr w:type="spellStart"/>
      <w:r w:rsidRPr="00456C8B">
        <w:rPr>
          <w:sz w:val="24"/>
          <w:lang w:eastAsia="sk-SK"/>
        </w:rPr>
        <w:t>často</w:t>
      </w:r>
      <w:proofErr w:type="spellEnd"/>
      <w:r w:rsidRPr="00456C8B">
        <w:rPr>
          <w:sz w:val="24"/>
          <w:lang w:eastAsia="sk-SK"/>
        </w:rPr>
        <w:t xml:space="preserve"> </w:t>
      </w:r>
      <w:proofErr w:type="spellStart"/>
      <w:r w:rsidRPr="00456C8B">
        <w:rPr>
          <w:sz w:val="24"/>
          <w:lang w:eastAsia="sk-SK"/>
        </w:rPr>
        <w:t>propagované</w:t>
      </w:r>
      <w:proofErr w:type="spellEnd"/>
      <w:r w:rsidRPr="00456C8B">
        <w:rPr>
          <w:sz w:val="24"/>
          <w:lang w:eastAsia="sk-SK"/>
        </w:rPr>
        <w:t xml:space="preserve"> a </w:t>
      </w:r>
      <w:proofErr w:type="spellStart"/>
      <w:r w:rsidRPr="00456C8B">
        <w:rPr>
          <w:sz w:val="24"/>
          <w:lang w:eastAsia="sk-SK"/>
        </w:rPr>
        <w:t>prekladané</w:t>
      </w:r>
      <w:proofErr w:type="spellEnd"/>
      <w:r w:rsidRPr="00456C8B">
        <w:rPr>
          <w:sz w:val="24"/>
          <w:lang w:eastAsia="sk-SK"/>
        </w:rPr>
        <w:t xml:space="preserve"> do </w:t>
      </w:r>
      <w:proofErr w:type="spellStart"/>
      <w:r w:rsidRPr="00456C8B">
        <w:rPr>
          <w:sz w:val="24"/>
          <w:lang w:eastAsia="sk-SK"/>
        </w:rPr>
        <w:t>rôznych</w:t>
      </w:r>
      <w:proofErr w:type="spellEnd"/>
      <w:r w:rsidRPr="00456C8B">
        <w:rPr>
          <w:sz w:val="24"/>
          <w:lang w:eastAsia="sk-SK"/>
        </w:rPr>
        <w:t xml:space="preserve"> </w:t>
      </w:r>
      <w:proofErr w:type="spellStart"/>
      <w:r w:rsidRPr="00456C8B">
        <w:rPr>
          <w:sz w:val="24"/>
          <w:lang w:eastAsia="sk-SK"/>
        </w:rPr>
        <w:t>jazykov</w:t>
      </w:r>
      <w:proofErr w:type="spellEnd"/>
      <w:r w:rsidRPr="00456C8B">
        <w:rPr>
          <w:sz w:val="24"/>
          <w:lang w:eastAsia="sk-SK"/>
        </w:rPr>
        <w:t xml:space="preserve">. </w:t>
      </w:r>
      <w:proofErr w:type="spellStart"/>
      <w:r w:rsidRPr="00456C8B">
        <w:rPr>
          <w:sz w:val="24"/>
          <w:lang w:eastAsia="sk-SK"/>
        </w:rPr>
        <w:t>Čitateľom</w:t>
      </w:r>
      <w:proofErr w:type="spellEnd"/>
      <w:r w:rsidRPr="00456C8B">
        <w:rPr>
          <w:sz w:val="24"/>
          <w:lang w:eastAsia="sk-SK"/>
        </w:rPr>
        <w:t xml:space="preserve"> </w:t>
      </w:r>
      <w:proofErr w:type="spellStart"/>
      <w:r w:rsidRPr="00456C8B">
        <w:rPr>
          <w:sz w:val="24"/>
          <w:lang w:eastAsia="sk-SK"/>
        </w:rPr>
        <w:t>sú</w:t>
      </w:r>
      <w:proofErr w:type="spellEnd"/>
      <w:r w:rsidRPr="00456C8B">
        <w:rPr>
          <w:sz w:val="24"/>
          <w:lang w:eastAsia="sk-SK"/>
        </w:rPr>
        <w:t xml:space="preserve"> </w:t>
      </w:r>
      <w:proofErr w:type="spellStart"/>
      <w:r w:rsidRPr="00456C8B">
        <w:rPr>
          <w:sz w:val="24"/>
          <w:lang w:eastAsia="sk-SK"/>
        </w:rPr>
        <w:t>teda</w:t>
      </w:r>
      <w:proofErr w:type="spellEnd"/>
      <w:r>
        <w:rPr>
          <w:sz w:val="24"/>
          <w:lang w:eastAsia="sk-SK"/>
        </w:rPr>
        <w:t xml:space="preserve"> </w:t>
      </w:r>
      <w:proofErr w:type="spellStart"/>
      <w:r>
        <w:rPr>
          <w:sz w:val="24"/>
          <w:lang w:eastAsia="sk-SK"/>
        </w:rPr>
        <w:t>viac</w:t>
      </w:r>
      <w:proofErr w:type="spellEnd"/>
      <w:r>
        <w:rPr>
          <w:sz w:val="24"/>
          <w:lang w:eastAsia="sk-SK"/>
        </w:rPr>
        <w:t xml:space="preserve"> </w:t>
      </w:r>
      <w:proofErr w:type="spellStart"/>
      <w:r>
        <w:rPr>
          <w:sz w:val="24"/>
          <w:lang w:eastAsia="sk-SK"/>
        </w:rPr>
        <w:t>dostupné</w:t>
      </w:r>
      <w:proofErr w:type="spellEnd"/>
      <w:r w:rsidRPr="00456C8B">
        <w:rPr>
          <w:sz w:val="24"/>
          <w:lang w:eastAsia="sk-SK"/>
        </w:rPr>
        <w:t xml:space="preserve"> </w:t>
      </w:r>
      <w:proofErr w:type="spellStart"/>
      <w:r w:rsidRPr="00456C8B">
        <w:rPr>
          <w:sz w:val="24"/>
          <w:lang w:eastAsia="sk-SK"/>
        </w:rPr>
        <w:t>moderné</w:t>
      </w:r>
      <w:proofErr w:type="spellEnd"/>
      <w:r w:rsidRPr="00456C8B">
        <w:rPr>
          <w:sz w:val="24"/>
          <w:lang w:eastAsia="sk-SK"/>
        </w:rPr>
        <w:t xml:space="preserve"> </w:t>
      </w:r>
      <w:proofErr w:type="spellStart"/>
      <w:r w:rsidRPr="00456C8B">
        <w:rPr>
          <w:sz w:val="24"/>
          <w:lang w:eastAsia="sk-SK"/>
        </w:rPr>
        <w:t>literárne</w:t>
      </w:r>
      <w:proofErr w:type="spellEnd"/>
      <w:r w:rsidRPr="00456C8B">
        <w:rPr>
          <w:sz w:val="24"/>
          <w:lang w:eastAsia="sk-SK"/>
        </w:rPr>
        <w:t xml:space="preserve"> </w:t>
      </w:r>
      <w:proofErr w:type="spellStart"/>
      <w:r w:rsidRPr="00456C8B">
        <w:rPr>
          <w:sz w:val="24"/>
          <w:lang w:eastAsia="sk-SK"/>
        </w:rPr>
        <w:t>diela</w:t>
      </w:r>
      <w:proofErr w:type="spellEnd"/>
      <w:r w:rsidRPr="00456C8B">
        <w:rPr>
          <w:sz w:val="24"/>
          <w:lang w:eastAsia="sk-SK"/>
        </w:rPr>
        <w:t xml:space="preserve"> </w:t>
      </w:r>
      <w:proofErr w:type="spellStart"/>
      <w:r w:rsidRPr="00456C8B">
        <w:rPr>
          <w:sz w:val="24"/>
          <w:lang w:eastAsia="sk-SK"/>
        </w:rPr>
        <w:t>často</w:t>
      </w:r>
      <w:proofErr w:type="spellEnd"/>
      <w:r w:rsidRPr="00456C8B">
        <w:rPr>
          <w:sz w:val="24"/>
          <w:lang w:eastAsia="sk-SK"/>
        </w:rPr>
        <w:t xml:space="preserve"> bez </w:t>
      </w:r>
      <w:proofErr w:type="spellStart"/>
      <w:r w:rsidRPr="00456C8B">
        <w:rPr>
          <w:sz w:val="24"/>
          <w:lang w:eastAsia="sk-SK"/>
        </w:rPr>
        <w:t>umeleckého</w:t>
      </w:r>
      <w:proofErr w:type="spellEnd"/>
      <w:r w:rsidRPr="00456C8B">
        <w:rPr>
          <w:sz w:val="24"/>
          <w:lang w:eastAsia="sk-SK"/>
        </w:rPr>
        <w:t xml:space="preserve"> </w:t>
      </w:r>
      <w:proofErr w:type="spellStart"/>
      <w:r w:rsidRPr="00456C8B">
        <w:rPr>
          <w:sz w:val="24"/>
          <w:lang w:eastAsia="sk-SK"/>
        </w:rPr>
        <w:t>zážitku</w:t>
      </w:r>
      <w:proofErr w:type="spellEnd"/>
      <w:r w:rsidRPr="00456C8B">
        <w:rPr>
          <w:sz w:val="24"/>
          <w:lang w:eastAsia="sk-SK"/>
        </w:rPr>
        <w:t xml:space="preserve"> a </w:t>
      </w:r>
      <w:proofErr w:type="spellStart"/>
      <w:r w:rsidRPr="00456C8B">
        <w:rPr>
          <w:sz w:val="24"/>
          <w:lang w:eastAsia="sk-SK"/>
        </w:rPr>
        <w:t>dovolím</w:t>
      </w:r>
      <w:r>
        <w:rPr>
          <w:sz w:val="24"/>
          <w:lang w:eastAsia="sk-SK"/>
        </w:rPr>
        <w:t>e</w:t>
      </w:r>
      <w:proofErr w:type="spellEnd"/>
      <w:r w:rsidRPr="00456C8B">
        <w:rPr>
          <w:sz w:val="24"/>
          <w:lang w:eastAsia="sk-SK"/>
        </w:rPr>
        <w:t xml:space="preserve"> </w:t>
      </w:r>
      <w:proofErr w:type="spellStart"/>
      <w:r w:rsidRPr="00456C8B">
        <w:rPr>
          <w:sz w:val="24"/>
          <w:lang w:eastAsia="sk-SK"/>
        </w:rPr>
        <w:t>si</w:t>
      </w:r>
      <w:proofErr w:type="spellEnd"/>
      <w:r w:rsidRPr="00456C8B">
        <w:rPr>
          <w:sz w:val="24"/>
          <w:lang w:eastAsia="sk-SK"/>
        </w:rPr>
        <w:t xml:space="preserve"> </w:t>
      </w:r>
      <w:proofErr w:type="spellStart"/>
      <w:r w:rsidRPr="00456C8B">
        <w:rPr>
          <w:sz w:val="24"/>
          <w:lang w:eastAsia="sk-SK"/>
        </w:rPr>
        <w:t>povedať</w:t>
      </w:r>
      <w:proofErr w:type="spellEnd"/>
      <w:r w:rsidRPr="00456C8B">
        <w:rPr>
          <w:sz w:val="24"/>
          <w:lang w:eastAsia="sk-SK"/>
        </w:rPr>
        <w:t xml:space="preserve">, </w:t>
      </w:r>
      <w:proofErr w:type="spellStart"/>
      <w:r w:rsidRPr="00456C8B">
        <w:rPr>
          <w:sz w:val="24"/>
          <w:lang w:eastAsia="sk-SK"/>
        </w:rPr>
        <w:t>že</w:t>
      </w:r>
      <w:proofErr w:type="spellEnd"/>
      <w:r w:rsidRPr="00456C8B">
        <w:rPr>
          <w:sz w:val="24"/>
          <w:lang w:eastAsia="sk-SK"/>
        </w:rPr>
        <w:t xml:space="preserve"> </w:t>
      </w:r>
      <w:proofErr w:type="spellStart"/>
      <w:r w:rsidRPr="00456C8B">
        <w:rPr>
          <w:sz w:val="24"/>
          <w:lang w:eastAsia="sk-SK"/>
        </w:rPr>
        <w:t>často</w:t>
      </w:r>
      <w:proofErr w:type="spellEnd"/>
      <w:r w:rsidRPr="00456C8B">
        <w:rPr>
          <w:sz w:val="24"/>
          <w:lang w:eastAsia="sk-SK"/>
        </w:rPr>
        <w:t xml:space="preserve"> </w:t>
      </w:r>
      <w:commentRangeStart w:id="38"/>
      <w:proofErr w:type="spellStart"/>
      <w:r w:rsidRPr="00456C8B">
        <w:rPr>
          <w:sz w:val="24"/>
          <w:lang w:eastAsia="sk-SK"/>
        </w:rPr>
        <w:t>aj</w:t>
      </w:r>
      <w:proofErr w:type="spellEnd"/>
      <w:r w:rsidRPr="00456C8B">
        <w:rPr>
          <w:sz w:val="24"/>
          <w:lang w:eastAsia="sk-SK"/>
        </w:rPr>
        <w:t xml:space="preserve"> </w:t>
      </w:r>
      <w:proofErr w:type="spellStart"/>
      <w:r w:rsidRPr="00456C8B">
        <w:rPr>
          <w:sz w:val="24"/>
          <w:lang w:eastAsia="sk-SK"/>
        </w:rPr>
        <w:t>úplne</w:t>
      </w:r>
      <w:proofErr w:type="spellEnd"/>
      <w:r w:rsidRPr="00456C8B">
        <w:rPr>
          <w:sz w:val="24"/>
          <w:lang w:eastAsia="sk-SK"/>
        </w:rPr>
        <w:t xml:space="preserve"> </w:t>
      </w:r>
      <w:proofErr w:type="spellStart"/>
      <w:r w:rsidRPr="00456C8B">
        <w:rPr>
          <w:sz w:val="24"/>
          <w:lang w:eastAsia="sk-SK"/>
        </w:rPr>
        <w:t>nezmyselné</w:t>
      </w:r>
      <w:proofErr w:type="spellEnd"/>
      <w:r w:rsidRPr="00456C8B">
        <w:rPr>
          <w:sz w:val="24"/>
          <w:lang w:eastAsia="sk-SK"/>
        </w:rPr>
        <w:t xml:space="preserve"> </w:t>
      </w:r>
      <w:proofErr w:type="spellStart"/>
      <w:r>
        <w:rPr>
          <w:sz w:val="24"/>
          <w:lang w:eastAsia="sk-SK"/>
        </w:rPr>
        <w:t>publikácie</w:t>
      </w:r>
      <w:commentRangeEnd w:id="38"/>
      <w:proofErr w:type="spellEnd"/>
      <w:r w:rsidR="00A82603">
        <w:rPr>
          <w:rStyle w:val="Odkaznakomentr"/>
        </w:rPr>
        <w:commentReference w:id="38"/>
      </w:r>
      <w:r w:rsidRPr="00456C8B">
        <w:rPr>
          <w:sz w:val="24"/>
          <w:lang w:eastAsia="sk-SK"/>
        </w:rPr>
        <w:t xml:space="preserve">. </w:t>
      </w:r>
    </w:p>
    <w:p w14:paraId="2BD02F4F" w14:textId="5F188B5F" w:rsidR="009C589D" w:rsidRPr="008A45E6" w:rsidRDefault="009C589D" w:rsidP="0032654E">
      <w:pPr>
        <w:ind w:firstLine="720"/>
        <w:rPr>
          <w:sz w:val="24"/>
        </w:rPr>
      </w:pPr>
      <w:proofErr w:type="spellStart"/>
      <w:r w:rsidRPr="00456C8B">
        <w:rPr>
          <w:sz w:val="24"/>
        </w:rPr>
        <w:t>Druhý</w:t>
      </w:r>
      <w:proofErr w:type="spellEnd"/>
      <w:r w:rsidRPr="00456C8B">
        <w:rPr>
          <w:sz w:val="24"/>
        </w:rPr>
        <w:t xml:space="preserve"> </w:t>
      </w:r>
      <w:proofErr w:type="spellStart"/>
      <w:r w:rsidRPr="00456C8B">
        <w:rPr>
          <w:sz w:val="24"/>
        </w:rPr>
        <w:t>problém</w:t>
      </w:r>
      <w:proofErr w:type="spellEnd"/>
      <w:r w:rsidRPr="00456C8B">
        <w:rPr>
          <w:sz w:val="24"/>
        </w:rPr>
        <w:t xml:space="preserve">, </w:t>
      </w:r>
      <w:commentRangeStart w:id="39"/>
      <w:r w:rsidRPr="00456C8B">
        <w:rPr>
          <w:sz w:val="24"/>
        </w:rPr>
        <w:t xml:space="preserve">s </w:t>
      </w:r>
      <w:proofErr w:type="spellStart"/>
      <w:r w:rsidRPr="00456C8B">
        <w:rPr>
          <w:sz w:val="24"/>
        </w:rPr>
        <w:t>ktorým</w:t>
      </w:r>
      <w:proofErr w:type="spellEnd"/>
      <w:r w:rsidRPr="00456C8B">
        <w:rPr>
          <w:sz w:val="24"/>
        </w:rPr>
        <w:t xml:space="preserve"> </w:t>
      </w:r>
      <w:proofErr w:type="spellStart"/>
      <w:r>
        <w:rPr>
          <w:sz w:val="24"/>
        </w:rPr>
        <w:t>sme</w:t>
      </w:r>
      <w:proofErr w:type="spellEnd"/>
      <w:r w:rsidRPr="00456C8B">
        <w:rPr>
          <w:sz w:val="24"/>
        </w:rPr>
        <w:t xml:space="preserve"> </w:t>
      </w:r>
      <w:proofErr w:type="spellStart"/>
      <w:r w:rsidRPr="00456C8B">
        <w:rPr>
          <w:sz w:val="24"/>
        </w:rPr>
        <w:t>sa</w:t>
      </w:r>
      <w:proofErr w:type="spellEnd"/>
      <w:r w:rsidRPr="00456C8B">
        <w:rPr>
          <w:sz w:val="24"/>
        </w:rPr>
        <w:t xml:space="preserve"> </w:t>
      </w:r>
      <w:proofErr w:type="spellStart"/>
      <w:r w:rsidRPr="00456C8B">
        <w:rPr>
          <w:sz w:val="24"/>
        </w:rPr>
        <w:t>stretl</w:t>
      </w:r>
      <w:r>
        <w:rPr>
          <w:sz w:val="24"/>
        </w:rPr>
        <w:t>i</w:t>
      </w:r>
      <w:proofErr w:type="spellEnd"/>
      <w:r w:rsidRPr="00456C8B">
        <w:rPr>
          <w:sz w:val="24"/>
        </w:rPr>
        <w:t xml:space="preserve"> </w:t>
      </w:r>
      <w:proofErr w:type="spellStart"/>
      <w:r w:rsidRPr="00456C8B">
        <w:rPr>
          <w:sz w:val="24"/>
        </w:rPr>
        <w:t>aj</w:t>
      </w:r>
      <w:proofErr w:type="spellEnd"/>
      <w:r w:rsidRPr="00456C8B">
        <w:rPr>
          <w:sz w:val="24"/>
        </w:rPr>
        <w:t xml:space="preserve"> </w:t>
      </w:r>
      <w:r>
        <w:rPr>
          <w:sz w:val="24"/>
        </w:rPr>
        <w:t>my</w:t>
      </w:r>
      <w:r w:rsidRPr="00456C8B">
        <w:rPr>
          <w:sz w:val="24"/>
        </w:rPr>
        <w:t xml:space="preserve"> </w:t>
      </w:r>
      <w:proofErr w:type="spellStart"/>
      <w:r w:rsidRPr="00456C8B">
        <w:rPr>
          <w:sz w:val="24"/>
        </w:rPr>
        <w:t>pri</w:t>
      </w:r>
      <w:proofErr w:type="spellEnd"/>
      <w:r w:rsidRPr="00456C8B">
        <w:rPr>
          <w:sz w:val="24"/>
        </w:rPr>
        <w:t xml:space="preserve"> </w:t>
      </w:r>
      <w:proofErr w:type="spellStart"/>
      <w:r>
        <w:rPr>
          <w:sz w:val="24"/>
        </w:rPr>
        <w:t>našo</w:t>
      </w:r>
      <w:r w:rsidRPr="00456C8B">
        <w:rPr>
          <w:sz w:val="24"/>
        </w:rPr>
        <w:t>m</w:t>
      </w:r>
      <w:proofErr w:type="spellEnd"/>
      <w:r w:rsidRPr="00456C8B">
        <w:rPr>
          <w:sz w:val="24"/>
        </w:rPr>
        <w:t xml:space="preserve"> </w:t>
      </w:r>
      <w:proofErr w:type="spellStart"/>
      <w:r w:rsidRPr="00456C8B">
        <w:rPr>
          <w:sz w:val="24"/>
        </w:rPr>
        <w:t>štúdiu</w:t>
      </w:r>
      <w:proofErr w:type="spellEnd"/>
      <w:r w:rsidRPr="00456C8B">
        <w:rPr>
          <w:sz w:val="24"/>
        </w:rPr>
        <w:t xml:space="preserve"> je </w:t>
      </w:r>
      <w:proofErr w:type="spellStart"/>
      <w:r w:rsidRPr="00456C8B">
        <w:rPr>
          <w:sz w:val="24"/>
        </w:rPr>
        <w:t>štýl</w:t>
      </w:r>
      <w:commentRangeEnd w:id="39"/>
      <w:proofErr w:type="spellEnd"/>
      <w:r w:rsidR="008D7960">
        <w:rPr>
          <w:rStyle w:val="Odkaznakomentr"/>
        </w:rPr>
        <w:commentReference w:id="39"/>
      </w:r>
      <w:r>
        <w:rPr>
          <w:sz w:val="24"/>
        </w:rPr>
        <w:t>,</w:t>
      </w:r>
      <w:r w:rsidRPr="00456C8B">
        <w:rPr>
          <w:sz w:val="24"/>
        </w:rPr>
        <w:t xml:space="preserve"> </w:t>
      </w:r>
      <w:proofErr w:type="spellStart"/>
      <w:r w:rsidRPr="00456C8B">
        <w:rPr>
          <w:sz w:val="24"/>
        </w:rPr>
        <w:t>akým</w:t>
      </w:r>
      <w:proofErr w:type="spellEnd"/>
      <w:r w:rsidRPr="00456C8B">
        <w:rPr>
          <w:sz w:val="24"/>
        </w:rPr>
        <w:t xml:space="preserve"> </w:t>
      </w:r>
      <w:proofErr w:type="spellStart"/>
      <w:r w:rsidRPr="00456C8B">
        <w:rPr>
          <w:sz w:val="24"/>
        </w:rPr>
        <w:t>sú</w:t>
      </w:r>
      <w:proofErr w:type="spellEnd"/>
      <w:r w:rsidRPr="00456C8B">
        <w:rPr>
          <w:sz w:val="24"/>
        </w:rPr>
        <w:t xml:space="preserve"> </w:t>
      </w:r>
      <w:proofErr w:type="spellStart"/>
      <w:r w:rsidRPr="00456C8B">
        <w:rPr>
          <w:sz w:val="24"/>
        </w:rPr>
        <w:t>napísan</w:t>
      </w:r>
      <w:r>
        <w:rPr>
          <w:sz w:val="24"/>
        </w:rPr>
        <w:t>é</w:t>
      </w:r>
      <w:proofErr w:type="spellEnd"/>
      <w:r w:rsidRPr="00456C8B">
        <w:rPr>
          <w:sz w:val="24"/>
        </w:rPr>
        <w:t xml:space="preserve"> </w:t>
      </w:r>
      <w:proofErr w:type="spellStart"/>
      <w:r w:rsidRPr="00456C8B">
        <w:rPr>
          <w:sz w:val="24"/>
        </w:rPr>
        <w:t>filozofické</w:t>
      </w:r>
      <w:proofErr w:type="spellEnd"/>
      <w:r w:rsidRPr="00456C8B">
        <w:rPr>
          <w:sz w:val="24"/>
        </w:rPr>
        <w:t xml:space="preserve"> </w:t>
      </w:r>
      <w:proofErr w:type="spellStart"/>
      <w:r w:rsidRPr="00456C8B">
        <w:rPr>
          <w:sz w:val="24"/>
        </w:rPr>
        <w:t>texty</w:t>
      </w:r>
      <w:proofErr w:type="spellEnd"/>
      <w:r w:rsidRPr="00456C8B">
        <w:rPr>
          <w:sz w:val="24"/>
        </w:rPr>
        <w:t xml:space="preserve">. </w:t>
      </w:r>
      <w:proofErr w:type="spellStart"/>
      <w:r w:rsidRPr="00456C8B">
        <w:rPr>
          <w:sz w:val="24"/>
        </w:rPr>
        <w:t>Netvrdím</w:t>
      </w:r>
      <w:ins w:id="40" w:author="Autor">
        <w:r w:rsidR="00A82603">
          <w:rPr>
            <w:sz w:val="24"/>
          </w:rPr>
          <w:t>e</w:t>
        </w:r>
      </w:ins>
      <w:proofErr w:type="spellEnd"/>
      <w:r w:rsidRPr="00456C8B">
        <w:rPr>
          <w:sz w:val="24"/>
        </w:rPr>
        <w:t xml:space="preserve">, </w:t>
      </w:r>
      <w:proofErr w:type="spellStart"/>
      <w:r>
        <w:rPr>
          <w:sz w:val="24"/>
        </w:rPr>
        <w:t>že</w:t>
      </w:r>
      <w:proofErr w:type="spellEnd"/>
      <w:r>
        <w:rPr>
          <w:sz w:val="24"/>
        </w:rPr>
        <w:t xml:space="preserve"> </w:t>
      </w:r>
      <w:proofErr w:type="spellStart"/>
      <w:r w:rsidRPr="00456C8B">
        <w:rPr>
          <w:sz w:val="24"/>
        </w:rPr>
        <w:t>filozofia</w:t>
      </w:r>
      <w:proofErr w:type="spellEnd"/>
      <w:r>
        <w:rPr>
          <w:sz w:val="24"/>
        </w:rPr>
        <w:t xml:space="preserve"> </w:t>
      </w:r>
      <w:proofErr w:type="spellStart"/>
      <w:r>
        <w:rPr>
          <w:sz w:val="24"/>
        </w:rPr>
        <w:t>sa</w:t>
      </w:r>
      <w:proofErr w:type="spellEnd"/>
      <w:r>
        <w:rPr>
          <w:sz w:val="24"/>
        </w:rPr>
        <w:t xml:space="preserve"> </w:t>
      </w:r>
      <w:proofErr w:type="spellStart"/>
      <w:r>
        <w:rPr>
          <w:sz w:val="24"/>
        </w:rPr>
        <w:t>nemá</w:t>
      </w:r>
      <w:proofErr w:type="spellEnd"/>
      <w:r w:rsidRPr="00456C8B">
        <w:rPr>
          <w:sz w:val="24"/>
        </w:rPr>
        <w:t xml:space="preserve"> </w:t>
      </w:r>
      <w:proofErr w:type="spellStart"/>
      <w:r w:rsidRPr="00456C8B">
        <w:rPr>
          <w:sz w:val="24"/>
        </w:rPr>
        <w:t>vyjadrovať</w:t>
      </w:r>
      <w:proofErr w:type="spellEnd"/>
      <w:r w:rsidRPr="00456C8B">
        <w:rPr>
          <w:sz w:val="24"/>
        </w:rPr>
        <w:t xml:space="preserve"> </w:t>
      </w:r>
      <w:proofErr w:type="spellStart"/>
      <w:r w:rsidRPr="00456C8B">
        <w:rPr>
          <w:sz w:val="24"/>
        </w:rPr>
        <w:t>odborne</w:t>
      </w:r>
      <w:proofErr w:type="spellEnd"/>
      <w:r w:rsidRPr="00456C8B">
        <w:rPr>
          <w:sz w:val="24"/>
        </w:rPr>
        <w:t xml:space="preserve">, </w:t>
      </w:r>
      <w:proofErr w:type="spellStart"/>
      <w:r w:rsidRPr="00456C8B">
        <w:rPr>
          <w:sz w:val="24"/>
        </w:rPr>
        <w:t>avšak</w:t>
      </w:r>
      <w:proofErr w:type="spellEnd"/>
      <w:r w:rsidRPr="00456C8B">
        <w:rPr>
          <w:sz w:val="24"/>
        </w:rPr>
        <w:t xml:space="preserve"> v </w:t>
      </w:r>
      <w:proofErr w:type="spellStart"/>
      <w:r w:rsidRPr="00456C8B">
        <w:rPr>
          <w:sz w:val="24"/>
        </w:rPr>
        <w:t>mnohých</w:t>
      </w:r>
      <w:proofErr w:type="spellEnd"/>
      <w:r w:rsidRPr="00456C8B">
        <w:rPr>
          <w:sz w:val="24"/>
        </w:rPr>
        <w:t xml:space="preserve"> </w:t>
      </w:r>
      <w:proofErr w:type="spellStart"/>
      <w:r>
        <w:rPr>
          <w:sz w:val="24"/>
        </w:rPr>
        <w:t>interpretáciách</w:t>
      </w:r>
      <w:proofErr w:type="spellEnd"/>
      <w:r>
        <w:rPr>
          <w:sz w:val="24"/>
        </w:rPr>
        <w:t xml:space="preserve"> </w:t>
      </w:r>
      <w:proofErr w:type="spellStart"/>
      <w:r>
        <w:rPr>
          <w:sz w:val="24"/>
        </w:rPr>
        <w:t>nám</w:t>
      </w:r>
      <w:proofErr w:type="spellEnd"/>
      <w:r>
        <w:rPr>
          <w:sz w:val="24"/>
        </w:rPr>
        <w:t xml:space="preserve"> </w:t>
      </w:r>
      <w:proofErr w:type="spellStart"/>
      <w:r>
        <w:rPr>
          <w:sz w:val="24"/>
        </w:rPr>
        <w:t>chýbajú</w:t>
      </w:r>
      <w:proofErr w:type="spellEnd"/>
      <w:r>
        <w:rPr>
          <w:sz w:val="24"/>
        </w:rPr>
        <w:t xml:space="preserve"> </w:t>
      </w:r>
      <w:proofErr w:type="spellStart"/>
      <w:r w:rsidRPr="00456C8B">
        <w:rPr>
          <w:sz w:val="24"/>
        </w:rPr>
        <w:t>vysvetlivky</w:t>
      </w:r>
      <w:proofErr w:type="spellEnd"/>
      <w:r w:rsidRPr="00456C8B">
        <w:rPr>
          <w:sz w:val="24"/>
        </w:rPr>
        <w:t xml:space="preserve"> </w:t>
      </w:r>
      <w:proofErr w:type="spellStart"/>
      <w:r w:rsidRPr="00456C8B">
        <w:rPr>
          <w:sz w:val="24"/>
        </w:rPr>
        <w:t>pojmov</w:t>
      </w:r>
      <w:proofErr w:type="spellEnd"/>
      <w:r w:rsidRPr="00456C8B">
        <w:rPr>
          <w:sz w:val="24"/>
        </w:rPr>
        <w:t xml:space="preserve"> </w:t>
      </w:r>
      <w:proofErr w:type="spellStart"/>
      <w:r w:rsidRPr="00456C8B">
        <w:rPr>
          <w:sz w:val="24"/>
        </w:rPr>
        <w:t>použitých</w:t>
      </w:r>
      <w:proofErr w:type="spellEnd"/>
      <w:r w:rsidRPr="00456C8B">
        <w:rPr>
          <w:sz w:val="24"/>
        </w:rPr>
        <w:t xml:space="preserve"> v </w:t>
      </w:r>
      <w:proofErr w:type="spellStart"/>
      <w:r w:rsidRPr="00456C8B">
        <w:rPr>
          <w:sz w:val="24"/>
        </w:rPr>
        <w:t>texte</w:t>
      </w:r>
      <w:proofErr w:type="spellEnd"/>
      <w:r w:rsidRPr="00456C8B">
        <w:rPr>
          <w:sz w:val="24"/>
        </w:rPr>
        <w:t xml:space="preserve">. </w:t>
      </w:r>
      <w:proofErr w:type="spellStart"/>
      <w:r w:rsidRPr="00456C8B">
        <w:rPr>
          <w:sz w:val="24"/>
        </w:rPr>
        <w:t>Neraz</w:t>
      </w:r>
      <w:proofErr w:type="spellEnd"/>
      <w:r w:rsidRPr="00456C8B">
        <w:rPr>
          <w:sz w:val="24"/>
        </w:rPr>
        <w:t xml:space="preserve"> </w:t>
      </w:r>
      <w:proofErr w:type="spellStart"/>
      <w:r>
        <w:rPr>
          <w:sz w:val="24"/>
        </w:rPr>
        <w:t>sme</w:t>
      </w:r>
      <w:proofErr w:type="spellEnd"/>
      <w:r w:rsidRPr="00456C8B">
        <w:rPr>
          <w:sz w:val="24"/>
        </w:rPr>
        <w:t xml:space="preserve"> </w:t>
      </w:r>
      <w:proofErr w:type="spellStart"/>
      <w:r w:rsidRPr="00456C8B">
        <w:rPr>
          <w:sz w:val="24"/>
        </w:rPr>
        <w:t>zažil</w:t>
      </w:r>
      <w:r>
        <w:rPr>
          <w:sz w:val="24"/>
        </w:rPr>
        <w:t>i</w:t>
      </w:r>
      <w:proofErr w:type="spellEnd"/>
      <w:r w:rsidRPr="00456C8B">
        <w:rPr>
          <w:sz w:val="24"/>
        </w:rPr>
        <w:t xml:space="preserve"> </w:t>
      </w:r>
      <w:proofErr w:type="spellStart"/>
      <w:r w:rsidRPr="00456C8B">
        <w:rPr>
          <w:sz w:val="24"/>
        </w:rPr>
        <w:t>situáciu</w:t>
      </w:r>
      <w:proofErr w:type="spellEnd"/>
      <w:r w:rsidRPr="00456C8B">
        <w:rPr>
          <w:sz w:val="24"/>
        </w:rPr>
        <w:t xml:space="preserve">, </w:t>
      </w:r>
      <w:proofErr w:type="spellStart"/>
      <w:r w:rsidRPr="00456C8B">
        <w:rPr>
          <w:sz w:val="24"/>
        </w:rPr>
        <w:t>že</w:t>
      </w:r>
      <w:proofErr w:type="spellEnd"/>
      <w:r w:rsidRPr="00456C8B">
        <w:rPr>
          <w:sz w:val="24"/>
        </w:rPr>
        <w:t xml:space="preserve"> </w:t>
      </w:r>
      <w:proofErr w:type="spellStart"/>
      <w:r w:rsidRPr="00456C8B">
        <w:rPr>
          <w:sz w:val="24"/>
        </w:rPr>
        <w:t>interpretačná</w:t>
      </w:r>
      <w:proofErr w:type="spellEnd"/>
      <w:r w:rsidRPr="00456C8B">
        <w:rPr>
          <w:sz w:val="24"/>
        </w:rPr>
        <w:t xml:space="preserve"> </w:t>
      </w:r>
      <w:proofErr w:type="spellStart"/>
      <w:r w:rsidRPr="00456C8B">
        <w:rPr>
          <w:sz w:val="24"/>
        </w:rPr>
        <w:t>literatúra</w:t>
      </w:r>
      <w:proofErr w:type="spellEnd"/>
      <w:r w:rsidRPr="00456C8B">
        <w:rPr>
          <w:sz w:val="24"/>
        </w:rPr>
        <w:t xml:space="preserve"> bola </w:t>
      </w:r>
      <w:proofErr w:type="spellStart"/>
      <w:r w:rsidRPr="00456C8B">
        <w:rPr>
          <w:sz w:val="24"/>
        </w:rPr>
        <w:t>napísaná</w:t>
      </w:r>
      <w:proofErr w:type="spellEnd"/>
      <w:r w:rsidRPr="00456C8B">
        <w:rPr>
          <w:sz w:val="24"/>
        </w:rPr>
        <w:t xml:space="preserve"> </w:t>
      </w:r>
      <w:proofErr w:type="spellStart"/>
      <w:r w:rsidRPr="00456C8B">
        <w:rPr>
          <w:sz w:val="24"/>
        </w:rPr>
        <w:t>zložitejšie</w:t>
      </w:r>
      <w:proofErr w:type="spellEnd"/>
      <w:r w:rsidRPr="00456C8B">
        <w:rPr>
          <w:sz w:val="24"/>
        </w:rPr>
        <w:t xml:space="preserve"> </w:t>
      </w:r>
      <w:proofErr w:type="spellStart"/>
      <w:r w:rsidRPr="00456C8B">
        <w:rPr>
          <w:sz w:val="24"/>
        </w:rPr>
        <w:t>ako</w:t>
      </w:r>
      <w:proofErr w:type="spellEnd"/>
      <w:r w:rsidRPr="00456C8B">
        <w:rPr>
          <w:sz w:val="24"/>
        </w:rPr>
        <w:t xml:space="preserve"> </w:t>
      </w:r>
      <w:proofErr w:type="spellStart"/>
      <w:r w:rsidRPr="00456C8B">
        <w:rPr>
          <w:sz w:val="24"/>
        </w:rPr>
        <w:t>primárny</w:t>
      </w:r>
      <w:proofErr w:type="spellEnd"/>
      <w:r w:rsidRPr="00456C8B">
        <w:rPr>
          <w:sz w:val="24"/>
        </w:rPr>
        <w:t xml:space="preserve"> </w:t>
      </w:r>
      <w:bookmarkEnd w:id="34"/>
      <w:r w:rsidRPr="00456C8B">
        <w:rPr>
          <w:sz w:val="24"/>
        </w:rPr>
        <w:t xml:space="preserve">text. </w:t>
      </w:r>
      <w:proofErr w:type="spellStart"/>
      <w:r w:rsidRPr="00456C8B">
        <w:rPr>
          <w:sz w:val="24"/>
        </w:rPr>
        <w:t>Dá</w:t>
      </w:r>
      <w:proofErr w:type="spellEnd"/>
      <w:r w:rsidRPr="00456C8B">
        <w:rPr>
          <w:sz w:val="24"/>
        </w:rPr>
        <w:t xml:space="preserve"> </w:t>
      </w:r>
      <w:proofErr w:type="spellStart"/>
      <w:r w:rsidRPr="00456C8B">
        <w:rPr>
          <w:sz w:val="24"/>
        </w:rPr>
        <w:t>sa</w:t>
      </w:r>
      <w:proofErr w:type="spellEnd"/>
      <w:r w:rsidRPr="00456C8B">
        <w:rPr>
          <w:sz w:val="24"/>
        </w:rPr>
        <w:t xml:space="preserve"> </w:t>
      </w:r>
      <w:proofErr w:type="spellStart"/>
      <w:r w:rsidRPr="00456C8B">
        <w:rPr>
          <w:sz w:val="24"/>
        </w:rPr>
        <w:t>pochopiť</w:t>
      </w:r>
      <w:proofErr w:type="spellEnd"/>
      <w:r w:rsidRPr="00456C8B">
        <w:rPr>
          <w:sz w:val="24"/>
        </w:rPr>
        <w:t xml:space="preserve">, </w:t>
      </w:r>
      <w:proofErr w:type="spellStart"/>
      <w:r w:rsidRPr="00456C8B">
        <w:rPr>
          <w:sz w:val="24"/>
        </w:rPr>
        <w:t>že</w:t>
      </w:r>
      <w:proofErr w:type="spellEnd"/>
      <w:r w:rsidRPr="00456C8B">
        <w:rPr>
          <w:sz w:val="24"/>
        </w:rPr>
        <w:t xml:space="preserve"> </w:t>
      </w:r>
      <w:proofErr w:type="spellStart"/>
      <w:r w:rsidRPr="00456C8B">
        <w:rPr>
          <w:sz w:val="24"/>
        </w:rPr>
        <w:t>autori</w:t>
      </w:r>
      <w:proofErr w:type="spellEnd"/>
      <w:r w:rsidRPr="00456C8B">
        <w:rPr>
          <w:sz w:val="24"/>
        </w:rPr>
        <w:t xml:space="preserve"> </w:t>
      </w:r>
      <w:proofErr w:type="spellStart"/>
      <w:r w:rsidRPr="00456C8B">
        <w:rPr>
          <w:sz w:val="24"/>
        </w:rPr>
        <w:t>sa</w:t>
      </w:r>
      <w:proofErr w:type="spellEnd"/>
      <w:r w:rsidRPr="00456C8B">
        <w:rPr>
          <w:sz w:val="24"/>
        </w:rPr>
        <w:t xml:space="preserve"> </w:t>
      </w:r>
      <w:proofErr w:type="spellStart"/>
      <w:r w:rsidRPr="00456C8B">
        <w:rPr>
          <w:sz w:val="24"/>
        </w:rPr>
        <w:t>sn</w:t>
      </w:r>
      <w:r>
        <w:rPr>
          <w:sz w:val="24"/>
        </w:rPr>
        <w:t>a</w:t>
      </w:r>
      <w:r w:rsidRPr="00456C8B">
        <w:rPr>
          <w:sz w:val="24"/>
        </w:rPr>
        <w:t>žia</w:t>
      </w:r>
      <w:proofErr w:type="spellEnd"/>
      <w:r w:rsidRPr="00456C8B">
        <w:rPr>
          <w:sz w:val="24"/>
        </w:rPr>
        <w:t xml:space="preserve"> </w:t>
      </w:r>
      <w:proofErr w:type="spellStart"/>
      <w:r w:rsidRPr="00456C8B">
        <w:rPr>
          <w:sz w:val="24"/>
        </w:rPr>
        <w:t>ukázať</w:t>
      </w:r>
      <w:proofErr w:type="spellEnd"/>
      <w:r w:rsidRPr="00456C8B">
        <w:rPr>
          <w:sz w:val="24"/>
        </w:rPr>
        <w:t xml:space="preserve"> </w:t>
      </w:r>
      <w:proofErr w:type="spellStart"/>
      <w:r w:rsidRPr="00456C8B">
        <w:rPr>
          <w:sz w:val="24"/>
        </w:rPr>
        <w:t>svoju</w:t>
      </w:r>
      <w:proofErr w:type="spellEnd"/>
      <w:r w:rsidRPr="00456C8B">
        <w:rPr>
          <w:sz w:val="24"/>
        </w:rPr>
        <w:t xml:space="preserve"> </w:t>
      </w:r>
      <w:proofErr w:type="spellStart"/>
      <w:r w:rsidRPr="00456C8B">
        <w:rPr>
          <w:sz w:val="24"/>
        </w:rPr>
        <w:t>odbornosť</w:t>
      </w:r>
      <w:proofErr w:type="spellEnd"/>
      <w:ins w:id="41" w:author="Autor">
        <w:r w:rsidR="00D77EF0">
          <w:rPr>
            <w:sz w:val="24"/>
          </w:rPr>
          <w:t>,</w:t>
        </w:r>
      </w:ins>
      <w:r w:rsidRPr="00456C8B">
        <w:rPr>
          <w:sz w:val="24"/>
        </w:rPr>
        <w:t xml:space="preserve"> a </w:t>
      </w:r>
      <w:proofErr w:type="spellStart"/>
      <w:r w:rsidRPr="00456C8B">
        <w:rPr>
          <w:sz w:val="24"/>
        </w:rPr>
        <w:t>tým</w:t>
      </w:r>
      <w:proofErr w:type="spellEnd"/>
      <w:r w:rsidRPr="00456C8B">
        <w:rPr>
          <w:sz w:val="24"/>
        </w:rPr>
        <w:t xml:space="preserve"> </w:t>
      </w:r>
      <w:proofErr w:type="spellStart"/>
      <w:r w:rsidRPr="00456C8B">
        <w:rPr>
          <w:sz w:val="24"/>
        </w:rPr>
        <w:t>aj</w:t>
      </w:r>
      <w:proofErr w:type="spellEnd"/>
      <w:r w:rsidRPr="00456C8B">
        <w:rPr>
          <w:sz w:val="24"/>
        </w:rPr>
        <w:t xml:space="preserve"> </w:t>
      </w:r>
      <w:proofErr w:type="spellStart"/>
      <w:r w:rsidRPr="00456C8B">
        <w:rPr>
          <w:sz w:val="24"/>
        </w:rPr>
        <w:t>p</w:t>
      </w:r>
      <w:r>
        <w:rPr>
          <w:sz w:val="24"/>
        </w:rPr>
        <w:t>rá</w:t>
      </w:r>
      <w:r w:rsidRPr="00456C8B">
        <w:rPr>
          <w:sz w:val="24"/>
        </w:rPr>
        <w:t>vo</w:t>
      </w:r>
      <w:proofErr w:type="spellEnd"/>
      <w:r w:rsidRPr="00456C8B">
        <w:rPr>
          <w:sz w:val="24"/>
        </w:rPr>
        <w:t xml:space="preserve"> </w:t>
      </w:r>
      <w:proofErr w:type="spellStart"/>
      <w:r w:rsidRPr="00456C8B">
        <w:rPr>
          <w:sz w:val="24"/>
        </w:rPr>
        <w:t>vyjadrovať</w:t>
      </w:r>
      <w:proofErr w:type="spellEnd"/>
      <w:r w:rsidRPr="00456C8B">
        <w:rPr>
          <w:sz w:val="24"/>
        </w:rPr>
        <w:t xml:space="preserve"> </w:t>
      </w:r>
      <w:proofErr w:type="spellStart"/>
      <w:r w:rsidRPr="00456C8B">
        <w:rPr>
          <w:sz w:val="24"/>
        </w:rPr>
        <w:t>sa</w:t>
      </w:r>
      <w:proofErr w:type="spellEnd"/>
      <w:r w:rsidRPr="00456C8B">
        <w:rPr>
          <w:sz w:val="24"/>
        </w:rPr>
        <w:t xml:space="preserve"> k </w:t>
      </w:r>
      <w:proofErr w:type="spellStart"/>
      <w:r w:rsidRPr="00456C8B">
        <w:rPr>
          <w:sz w:val="24"/>
        </w:rPr>
        <w:t>danej</w:t>
      </w:r>
      <w:proofErr w:type="spellEnd"/>
      <w:r w:rsidRPr="00456C8B">
        <w:rPr>
          <w:sz w:val="24"/>
        </w:rPr>
        <w:t xml:space="preserve"> </w:t>
      </w:r>
      <w:proofErr w:type="spellStart"/>
      <w:r w:rsidRPr="00456C8B">
        <w:rPr>
          <w:sz w:val="24"/>
        </w:rPr>
        <w:t>problematike</w:t>
      </w:r>
      <w:proofErr w:type="spellEnd"/>
      <w:r>
        <w:rPr>
          <w:sz w:val="24"/>
        </w:rPr>
        <w:t>,</w:t>
      </w:r>
      <w:r w:rsidRPr="00456C8B">
        <w:rPr>
          <w:sz w:val="24"/>
        </w:rPr>
        <w:t xml:space="preserve"> </w:t>
      </w:r>
      <w:proofErr w:type="spellStart"/>
      <w:r w:rsidRPr="00456C8B">
        <w:rPr>
          <w:sz w:val="24"/>
        </w:rPr>
        <w:t>avšak</w:t>
      </w:r>
      <w:proofErr w:type="spellEnd"/>
      <w:r w:rsidRPr="00456C8B">
        <w:rPr>
          <w:sz w:val="24"/>
        </w:rPr>
        <w:t xml:space="preserve"> </w:t>
      </w:r>
      <w:proofErr w:type="spellStart"/>
      <w:r w:rsidRPr="00456C8B">
        <w:rPr>
          <w:sz w:val="24"/>
        </w:rPr>
        <w:t>nemalo</w:t>
      </w:r>
      <w:proofErr w:type="spellEnd"/>
      <w:r w:rsidRPr="00456C8B">
        <w:rPr>
          <w:sz w:val="24"/>
        </w:rPr>
        <w:t xml:space="preserve"> by </w:t>
      </w:r>
      <w:proofErr w:type="spellStart"/>
      <w:r w:rsidRPr="00456C8B">
        <w:rPr>
          <w:sz w:val="24"/>
        </w:rPr>
        <w:t>sa</w:t>
      </w:r>
      <w:proofErr w:type="spellEnd"/>
      <w:r w:rsidRPr="00456C8B">
        <w:rPr>
          <w:sz w:val="24"/>
        </w:rPr>
        <w:t xml:space="preserve"> to </w:t>
      </w:r>
      <w:proofErr w:type="spellStart"/>
      <w:r w:rsidRPr="00456C8B">
        <w:rPr>
          <w:sz w:val="24"/>
        </w:rPr>
        <w:t>diať</w:t>
      </w:r>
      <w:proofErr w:type="spellEnd"/>
      <w:r w:rsidRPr="00456C8B">
        <w:rPr>
          <w:sz w:val="24"/>
        </w:rPr>
        <w:t xml:space="preserve"> </w:t>
      </w:r>
      <w:proofErr w:type="spellStart"/>
      <w:r w:rsidRPr="00456C8B">
        <w:rPr>
          <w:sz w:val="24"/>
        </w:rPr>
        <w:t>na</w:t>
      </w:r>
      <w:proofErr w:type="spellEnd"/>
      <w:r w:rsidRPr="00456C8B">
        <w:rPr>
          <w:sz w:val="24"/>
        </w:rPr>
        <w:t xml:space="preserve"> </w:t>
      </w:r>
      <w:proofErr w:type="spellStart"/>
      <w:r w:rsidRPr="00456C8B">
        <w:rPr>
          <w:sz w:val="24"/>
        </w:rPr>
        <w:t>úkor</w:t>
      </w:r>
      <w:proofErr w:type="spellEnd"/>
      <w:r w:rsidRPr="00456C8B">
        <w:rPr>
          <w:sz w:val="24"/>
        </w:rPr>
        <w:t xml:space="preserve"> </w:t>
      </w:r>
      <w:proofErr w:type="spellStart"/>
      <w:r w:rsidRPr="00456C8B">
        <w:rPr>
          <w:sz w:val="24"/>
        </w:rPr>
        <w:t>zrozumite</w:t>
      </w:r>
      <w:r>
        <w:rPr>
          <w:sz w:val="24"/>
        </w:rPr>
        <w:t>ľ</w:t>
      </w:r>
      <w:r w:rsidRPr="00456C8B">
        <w:rPr>
          <w:sz w:val="24"/>
        </w:rPr>
        <w:t>nosti</w:t>
      </w:r>
      <w:proofErr w:type="spellEnd"/>
      <w:r w:rsidRPr="00456C8B">
        <w:rPr>
          <w:sz w:val="24"/>
        </w:rPr>
        <w:t xml:space="preserve"> </w:t>
      </w:r>
      <w:proofErr w:type="spellStart"/>
      <w:r w:rsidRPr="00456C8B">
        <w:rPr>
          <w:sz w:val="24"/>
        </w:rPr>
        <w:t>textu</w:t>
      </w:r>
      <w:proofErr w:type="spellEnd"/>
      <w:r w:rsidRPr="00456C8B">
        <w:rPr>
          <w:sz w:val="24"/>
        </w:rPr>
        <w:t>.</w:t>
      </w:r>
    </w:p>
    <w:p w14:paraId="6CB3B107" w14:textId="2AAD32A5" w:rsidR="009C589D" w:rsidRPr="002B28E5" w:rsidDel="004E7950" w:rsidRDefault="004E7950" w:rsidP="004E7950">
      <w:pPr>
        <w:ind w:firstLine="0"/>
        <w:rPr>
          <w:del w:id="42" w:author="Autor"/>
        </w:rPr>
      </w:pPr>
      <w:ins w:id="43" w:author="Autor">
        <w:r>
          <w:rPr>
            <w:sz w:val="24"/>
          </w:rPr>
          <w:tab/>
        </w:r>
      </w:ins>
    </w:p>
    <w:p w14:paraId="449B56C0" w14:textId="3717E4B1" w:rsidR="009C589D" w:rsidRDefault="009C589D" w:rsidP="004E7950">
      <w:pPr>
        <w:ind w:firstLine="0"/>
        <w:rPr>
          <w:sz w:val="24"/>
        </w:rPr>
        <w:pPrChange w:id="44" w:author="Autor">
          <w:pPr/>
        </w:pPrChange>
      </w:pPr>
      <w:proofErr w:type="spellStart"/>
      <w:r>
        <w:rPr>
          <w:sz w:val="24"/>
        </w:rPr>
        <w:t>Cieľom</w:t>
      </w:r>
      <w:proofErr w:type="spellEnd"/>
      <w:r>
        <w:rPr>
          <w:sz w:val="24"/>
        </w:rPr>
        <w:t xml:space="preserve"> </w:t>
      </w:r>
      <w:commentRangeStart w:id="45"/>
      <w:proofErr w:type="spellStart"/>
      <w:r>
        <w:rPr>
          <w:sz w:val="24"/>
        </w:rPr>
        <w:t>autorov</w:t>
      </w:r>
      <w:commentRangeEnd w:id="45"/>
      <w:proofErr w:type="spellEnd"/>
      <w:r w:rsidR="00F75923">
        <w:rPr>
          <w:rStyle w:val="Odkaznakomentr"/>
        </w:rPr>
        <w:commentReference w:id="45"/>
      </w:r>
      <w:r>
        <w:rPr>
          <w:sz w:val="24"/>
        </w:rPr>
        <w:t xml:space="preserve"> </w:t>
      </w:r>
      <w:proofErr w:type="spellStart"/>
      <w:r>
        <w:rPr>
          <w:sz w:val="24"/>
        </w:rPr>
        <w:t>dnešnej</w:t>
      </w:r>
      <w:proofErr w:type="spellEnd"/>
      <w:r>
        <w:rPr>
          <w:sz w:val="24"/>
        </w:rPr>
        <w:t xml:space="preserve"> </w:t>
      </w:r>
      <w:proofErr w:type="spellStart"/>
      <w:r>
        <w:rPr>
          <w:sz w:val="24"/>
        </w:rPr>
        <w:t>doby</w:t>
      </w:r>
      <w:proofErr w:type="spellEnd"/>
      <w:r>
        <w:rPr>
          <w:sz w:val="24"/>
        </w:rPr>
        <w:t xml:space="preserve">, </w:t>
      </w:r>
      <w:proofErr w:type="spellStart"/>
      <w:r>
        <w:rPr>
          <w:sz w:val="24"/>
        </w:rPr>
        <w:t>ktor</w:t>
      </w:r>
      <w:ins w:id="46" w:author="Autor">
        <w:r w:rsidR="004E7950">
          <w:rPr>
            <w:sz w:val="24"/>
          </w:rPr>
          <w:t>í</w:t>
        </w:r>
      </w:ins>
      <w:proofErr w:type="spellEnd"/>
      <w:del w:id="47" w:author="Autor">
        <w:r w:rsidDel="004E7950">
          <w:rPr>
            <w:sz w:val="24"/>
          </w:rPr>
          <w:delText>ý</w:delText>
        </w:r>
      </w:del>
      <w:r>
        <w:rPr>
          <w:sz w:val="24"/>
        </w:rPr>
        <w:t xml:space="preserve"> </w:t>
      </w:r>
      <w:proofErr w:type="spellStart"/>
      <w:r>
        <w:rPr>
          <w:sz w:val="24"/>
        </w:rPr>
        <w:t>majú</w:t>
      </w:r>
      <w:proofErr w:type="spellEnd"/>
      <w:r>
        <w:rPr>
          <w:sz w:val="24"/>
        </w:rPr>
        <w:t xml:space="preserve"> </w:t>
      </w:r>
      <w:proofErr w:type="spellStart"/>
      <w:r>
        <w:rPr>
          <w:sz w:val="24"/>
        </w:rPr>
        <w:t>myšlienku</w:t>
      </w:r>
      <w:proofErr w:type="spellEnd"/>
      <w:r>
        <w:rPr>
          <w:sz w:val="24"/>
        </w:rPr>
        <w:t xml:space="preserve"> </w:t>
      </w:r>
      <w:proofErr w:type="spellStart"/>
      <w:r>
        <w:rPr>
          <w:sz w:val="24"/>
        </w:rPr>
        <w:t>hodnú</w:t>
      </w:r>
      <w:proofErr w:type="spellEnd"/>
      <w:r>
        <w:rPr>
          <w:sz w:val="24"/>
        </w:rPr>
        <w:t xml:space="preserve"> </w:t>
      </w:r>
      <w:proofErr w:type="spellStart"/>
      <w:r>
        <w:rPr>
          <w:sz w:val="24"/>
        </w:rPr>
        <w:t>zamyslenia</w:t>
      </w:r>
      <w:proofErr w:type="spellEnd"/>
      <w:r>
        <w:rPr>
          <w:sz w:val="24"/>
        </w:rPr>
        <w:t xml:space="preserve">, by </w:t>
      </w:r>
      <w:proofErr w:type="spellStart"/>
      <w:r>
        <w:rPr>
          <w:sz w:val="24"/>
        </w:rPr>
        <w:t>malo</w:t>
      </w:r>
      <w:proofErr w:type="spellEnd"/>
      <w:r>
        <w:rPr>
          <w:sz w:val="24"/>
        </w:rPr>
        <w:t xml:space="preserve"> </w:t>
      </w:r>
      <w:proofErr w:type="spellStart"/>
      <w:r>
        <w:rPr>
          <w:sz w:val="24"/>
        </w:rPr>
        <w:t>byť</w:t>
      </w:r>
      <w:proofErr w:type="spellEnd"/>
      <w:r>
        <w:rPr>
          <w:sz w:val="24"/>
        </w:rPr>
        <w:t xml:space="preserve"> </w:t>
      </w:r>
      <w:proofErr w:type="spellStart"/>
      <w:r>
        <w:rPr>
          <w:sz w:val="24"/>
        </w:rPr>
        <w:t>osloviť</w:t>
      </w:r>
      <w:proofErr w:type="spellEnd"/>
      <w:r>
        <w:rPr>
          <w:sz w:val="24"/>
        </w:rPr>
        <w:t xml:space="preserve"> </w:t>
      </w:r>
      <w:proofErr w:type="spellStart"/>
      <w:r>
        <w:rPr>
          <w:sz w:val="24"/>
        </w:rPr>
        <w:t>čo</w:t>
      </w:r>
      <w:proofErr w:type="spellEnd"/>
      <w:r>
        <w:rPr>
          <w:sz w:val="24"/>
        </w:rPr>
        <w:t xml:space="preserve"> </w:t>
      </w:r>
      <w:proofErr w:type="spellStart"/>
      <w:r>
        <w:rPr>
          <w:sz w:val="24"/>
        </w:rPr>
        <w:t>najväčšiu</w:t>
      </w:r>
      <w:proofErr w:type="spellEnd"/>
      <w:r>
        <w:rPr>
          <w:sz w:val="24"/>
        </w:rPr>
        <w:t xml:space="preserve"> </w:t>
      </w:r>
      <w:proofErr w:type="spellStart"/>
      <w:r>
        <w:rPr>
          <w:sz w:val="24"/>
        </w:rPr>
        <w:t>časť</w:t>
      </w:r>
      <w:proofErr w:type="spellEnd"/>
      <w:r>
        <w:rPr>
          <w:sz w:val="24"/>
        </w:rPr>
        <w:t xml:space="preserve"> </w:t>
      </w:r>
      <w:proofErr w:type="spellStart"/>
      <w:r>
        <w:rPr>
          <w:sz w:val="24"/>
        </w:rPr>
        <w:t>verejnosti</w:t>
      </w:r>
      <w:proofErr w:type="spellEnd"/>
      <w:r>
        <w:rPr>
          <w:sz w:val="24"/>
        </w:rPr>
        <w:t xml:space="preserve">. To, </w:t>
      </w:r>
      <w:proofErr w:type="spellStart"/>
      <w:r>
        <w:rPr>
          <w:sz w:val="24"/>
        </w:rPr>
        <w:t>že</w:t>
      </w:r>
      <w:proofErr w:type="spellEnd"/>
      <w:r>
        <w:rPr>
          <w:sz w:val="24"/>
        </w:rPr>
        <w:t xml:space="preserve"> text </w:t>
      </w:r>
      <w:proofErr w:type="spellStart"/>
      <w:r>
        <w:rPr>
          <w:sz w:val="24"/>
        </w:rPr>
        <w:t>nebude</w:t>
      </w:r>
      <w:proofErr w:type="spellEnd"/>
      <w:r>
        <w:rPr>
          <w:sz w:val="24"/>
        </w:rPr>
        <w:t xml:space="preserve"> </w:t>
      </w:r>
      <w:proofErr w:type="spellStart"/>
      <w:r>
        <w:rPr>
          <w:sz w:val="24"/>
        </w:rPr>
        <w:t>preplnený</w:t>
      </w:r>
      <w:proofErr w:type="spellEnd"/>
      <w:r>
        <w:rPr>
          <w:sz w:val="24"/>
        </w:rPr>
        <w:t xml:space="preserve"> </w:t>
      </w:r>
      <w:proofErr w:type="spellStart"/>
      <w:r>
        <w:rPr>
          <w:sz w:val="24"/>
        </w:rPr>
        <w:t>odbornými</w:t>
      </w:r>
      <w:proofErr w:type="spellEnd"/>
      <w:r>
        <w:rPr>
          <w:sz w:val="24"/>
        </w:rPr>
        <w:t xml:space="preserve"> </w:t>
      </w:r>
      <w:proofErr w:type="spellStart"/>
      <w:r>
        <w:rPr>
          <w:sz w:val="24"/>
        </w:rPr>
        <w:t>pojmami</w:t>
      </w:r>
      <w:proofErr w:type="spellEnd"/>
      <w:r>
        <w:rPr>
          <w:sz w:val="24"/>
        </w:rPr>
        <w:t xml:space="preserve"> </w:t>
      </w:r>
      <w:proofErr w:type="spellStart"/>
      <w:r>
        <w:rPr>
          <w:sz w:val="24"/>
        </w:rPr>
        <w:t>neznamená</w:t>
      </w:r>
      <w:proofErr w:type="spellEnd"/>
      <w:r>
        <w:rPr>
          <w:sz w:val="24"/>
        </w:rPr>
        <w:t xml:space="preserve">, </w:t>
      </w:r>
      <w:proofErr w:type="spellStart"/>
      <w:r>
        <w:rPr>
          <w:sz w:val="24"/>
        </w:rPr>
        <w:t>že</w:t>
      </w:r>
      <w:proofErr w:type="spellEnd"/>
      <w:r>
        <w:rPr>
          <w:sz w:val="24"/>
        </w:rPr>
        <w:t xml:space="preserve"> </w:t>
      </w:r>
      <w:proofErr w:type="spellStart"/>
      <w:r>
        <w:rPr>
          <w:sz w:val="24"/>
        </w:rPr>
        <w:t>nemá</w:t>
      </w:r>
      <w:proofErr w:type="spellEnd"/>
      <w:r>
        <w:rPr>
          <w:sz w:val="24"/>
        </w:rPr>
        <w:t xml:space="preserve"> </w:t>
      </w:r>
      <w:proofErr w:type="spellStart"/>
      <w:r>
        <w:rPr>
          <w:sz w:val="24"/>
        </w:rPr>
        <w:t>odbornú</w:t>
      </w:r>
      <w:proofErr w:type="spellEnd"/>
      <w:r>
        <w:rPr>
          <w:sz w:val="24"/>
        </w:rPr>
        <w:t xml:space="preserve"> </w:t>
      </w:r>
      <w:proofErr w:type="spellStart"/>
      <w:r>
        <w:rPr>
          <w:sz w:val="24"/>
        </w:rPr>
        <w:t>hodnotu</w:t>
      </w:r>
      <w:proofErr w:type="spellEnd"/>
      <w:r>
        <w:rPr>
          <w:sz w:val="24"/>
        </w:rPr>
        <w:t xml:space="preserve">. </w:t>
      </w:r>
      <w:proofErr w:type="spellStart"/>
      <w:r>
        <w:rPr>
          <w:sz w:val="24"/>
        </w:rPr>
        <w:t>Tak</w:t>
      </w:r>
      <w:proofErr w:type="spellEnd"/>
      <w:r>
        <w:rPr>
          <w:sz w:val="24"/>
        </w:rPr>
        <w:t xml:space="preserve"> </w:t>
      </w:r>
      <w:proofErr w:type="spellStart"/>
      <w:r>
        <w:rPr>
          <w:sz w:val="24"/>
        </w:rPr>
        <w:t>ako</w:t>
      </w:r>
      <w:proofErr w:type="spellEnd"/>
      <w:r>
        <w:rPr>
          <w:sz w:val="24"/>
        </w:rPr>
        <w:t xml:space="preserve"> </w:t>
      </w:r>
      <w:proofErr w:type="spellStart"/>
      <w:r>
        <w:rPr>
          <w:sz w:val="24"/>
        </w:rPr>
        <w:t>hovorí</w:t>
      </w:r>
      <w:proofErr w:type="spellEnd"/>
      <w:r>
        <w:rPr>
          <w:sz w:val="24"/>
        </w:rPr>
        <w:t xml:space="preserve"> Rousseau (1949, s. 64):</w:t>
      </w:r>
      <w:proofErr w:type="gramStart"/>
      <w:r>
        <w:rPr>
          <w:sz w:val="24"/>
        </w:rPr>
        <w:t xml:space="preserve">  </w:t>
      </w:r>
      <w:r w:rsidRPr="002B28E5">
        <w:rPr>
          <w:sz w:val="24"/>
        </w:rPr>
        <w:t>,,</w:t>
      </w:r>
      <w:proofErr w:type="spellStart"/>
      <w:r w:rsidRPr="002B28E5">
        <w:rPr>
          <w:sz w:val="24"/>
        </w:rPr>
        <w:t>Každý</w:t>
      </w:r>
      <w:proofErr w:type="spellEnd"/>
      <w:proofErr w:type="gramEnd"/>
      <w:r w:rsidRPr="002B28E5">
        <w:rPr>
          <w:sz w:val="24"/>
        </w:rPr>
        <w:t xml:space="preserve"> </w:t>
      </w:r>
      <w:proofErr w:type="spellStart"/>
      <w:r w:rsidRPr="002B28E5">
        <w:rPr>
          <w:sz w:val="24"/>
        </w:rPr>
        <w:t>umělec</w:t>
      </w:r>
      <w:proofErr w:type="spellEnd"/>
      <w:r w:rsidRPr="002B28E5">
        <w:rPr>
          <w:sz w:val="24"/>
        </w:rPr>
        <w:t xml:space="preserve"> </w:t>
      </w:r>
      <w:proofErr w:type="spellStart"/>
      <w:r w:rsidRPr="002B28E5">
        <w:rPr>
          <w:sz w:val="24"/>
        </w:rPr>
        <w:t>chce</w:t>
      </w:r>
      <w:proofErr w:type="spellEnd"/>
      <w:r w:rsidRPr="002B28E5">
        <w:rPr>
          <w:sz w:val="24"/>
        </w:rPr>
        <w:t xml:space="preserve"> </w:t>
      </w:r>
      <w:proofErr w:type="spellStart"/>
      <w:r w:rsidRPr="002B28E5">
        <w:rPr>
          <w:sz w:val="24"/>
        </w:rPr>
        <w:t>sklidit</w:t>
      </w:r>
      <w:proofErr w:type="spellEnd"/>
      <w:r w:rsidRPr="002B28E5">
        <w:rPr>
          <w:sz w:val="24"/>
        </w:rPr>
        <w:t xml:space="preserve"> </w:t>
      </w:r>
      <w:proofErr w:type="spellStart"/>
      <w:r w:rsidRPr="002B28E5">
        <w:rPr>
          <w:sz w:val="24"/>
        </w:rPr>
        <w:t>úspěch</w:t>
      </w:r>
      <w:proofErr w:type="spellEnd"/>
      <w:r w:rsidRPr="002B28E5">
        <w:rPr>
          <w:sz w:val="24"/>
        </w:rPr>
        <w:t>.</w:t>
      </w:r>
      <w:r>
        <w:rPr>
          <w:sz w:val="24"/>
        </w:rPr>
        <w:t xml:space="preserve"> </w:t>
      </w:r>
      <w:proofErr w:type="spellStart"/>
      <w:r w:rsidRPr="002B28E5">
        <w:rPr>
          <w:sz w:val="24"/>
        </w:rPr>
        <w:t>Chvála</w:t>
      </w:r>
      <w:proofErr w:type="spellEnd"/>
      <w:r w:rsidRPr="002B28E5">
        <w:rPr>
          <w:sz w:val="24"/>
        </w:rPr>
        <w:t xml:space="preserve"> </w:t>
      </w:r>
      <w:proofErr w:type="spellStart"/>
      <w:r w:rsidRPr="002B28E5">
        <w:rPr>
          <w:sz w:val="24"/>
        </w:rPr>
        <w:t>současníků</w:t>
      </w:r>
      <w:proofErr w:type="spellEnd"/>
      <w:r w:rsidRPr="002B28E5">
        <w:rPr>
          <w:sz w:val="24"/>
        </w:rPr>
        <w:t xml:space="preserve"> je </w:t>
      </w:r>
      <w:proofErr w:type="spellStart"/>
      <w:r w:rsidRPr="002B28E5">
        <w:rPr>
          <w:sz w:val="24"/>
        </w:rPr>
        <w:t>největší</w:t>
      </w:r>
      <w:proofErr w:type="spellEnd"/>
      <w:r w:rsidRPr="002B28E5">
        <w:rPr>
          <w:sz w:val="24"/>
        </w:rPr>
        <w:t xml:space="preserve"> </w:t>
      </w:r>
      <w:proofErr w:type="spellStart"/>
      <w:r w:rsidRPr="002B28E5">
        <w:rPr>
          <w:sz w:val="24"/>
        </w:rPr>
        <w:t>částí</w:t>
      </w:r>
      <w:proofErr w:type="spellEnd"/>
      <w:r w:rsidRPr="002B28E5">
        <w:rPr>
          <w:sz w:val="24"/>
        </w:rPr>
        <w:t xml:space="preserve"> </w:t>
      </w:r>
      <w:proofErr w:type="spellStart"/>
      <w:r w:rsidRPr="002B28E5">
        <w:rPr>
          <w:sz w:val="24"/>
        </w:rPr>
        <w:t>jeho</w:t>
      </w:r>
      <w:proofErr w:type="spellEnd"/>
      <w:r w:rsidRPr="002B28E5">
        <w:rPr>
          <w:sz w:val="24"/>
        </w:rPr>
        <w:t xml:space="preserve"> </w:t>
      </w:r>
      <w:proofErr w:type="spellStart"/>
      <w:r w:rsidRPr="002B28E5">
        <w:rPr>
          <w:sz w:val="24"/>
        </w:rPr>
        <w:t>odměny</w:t>
      </w:r>
      <w:proofErr w:type="spellEnd"/>
      <w:r w:rsidRPr="002B28E5">
        <w:rPr>
          <w:sz w:val="24"/>
        </w:rPr>
        <w:t>”.</w:t>
      </w:r>
      <w:r>
        <w:rPr>
          <w:sz w:val="24"/>
        </w:rPr>
        <w:t xml:space="preserve"> </w:t>
      </w:r>
    </w:p>
    <w:p w14:paraId="165BCB4F" w14:textId="77777777" w:rsidR="009C589D" w:rsidRPr="00456C8B" w:rsidRDefault="009C589D" w:rsidP="009C589D">
      <w:pPr>
        <w:rPr>
          <w:sz w:val="24"/>
        </w:rPr>
      </w:pPr>
      <w:proofErr w:type="spellStart"/>
      <w:r>
        <w:rPr>
          <w:sz w:val="24"/>
        </w:rPr>
        <w:t>Uznanie</w:t>
      </w:r>
      <w:proofErr w:type="spellEnd"/>
      <w:r>
        <w:rPr>
          <w:sz w:val="24"/>
        </w:rPr>
        <w:t xml:space="preserve"> </w:t>
      </w:r>
      <w:commentRangeStart w:id="48"/>
      <w:proofErr w:type="spellStart"/>
      <w:r>
        <w:rPr>
          <w:sz w:val="24"/>
        </w:rPr>
        <w:t>verejnosťou</w:t>
      </w:r>
      <w:commentRangeEnd w:id="48"/>
      <w:proofErr w:type="spellEnd"/>
      <w:r w:rsidR="00AB5009">
        <w:rPr>
          <w:rStyle w:val="Odkaznakomentr"/>
        </w:rPr>
        <w:commentReference w:id="48"/>
      </w:r>
      <w:r>
        <w:rPr>
          <w:sz w:val="24"/>
        </w:rPr>
        <w:t xml:space="preserve"> a </w:t>
      </w:r>
      <w:proofErr w:type="spellStart"/>
      <w:r>
        <w:rPr>
          <w:sz w:val="24"/>
        </w:rPr>
        <w:t>následné</w:t>
      </w:r>
      <w:proofErr w:type="spellEnd"/>
      <w:r>
        <w:rPr>
          <w:sz w:val="24"/>
        </w:rPr>
        <w:t xml:space="preserve"> </w:t>
      </w:r>
      <w:proofErr w:type="spellStart"/>
      <w:r>
        <w:rPr>
          <w:sz w:val="24"/>
        </w:rPr>
        <w:t>diskusie</w:t>
      </w:r>
      <w:proofErr w:type="spellEnd"/>
      <w:r>
        <w:rPr>
          <w:sz w:val="24"/>
        </w:rPr>
        <w:t xml:space="preserve"> </w:t>
      </w:r>
      <w:proofErr w:type="spellStart"/>
      <w:r>
        <w:rPr>
          <w:sz w:val="24"/>
        </w:rPr>
        <w:t>či</w:t>
      </w:r>
      <w:proofErr w:type="spellEnd"/>
      <w:r>
        <w:rPr>
          <w:sz w:val="24"/>
        </w:rPr>
        <w:t xml:space="preserve"> </w:t>
      </w:r>
      <w:proofErr w:type="spellStart"/>
      <w:r>
        <w:rPr>
          <w:sz w:val="24"/>
        </w:rPr>
        <w:t>otázky</w:t>
      </w:r>
      <w:proofErr w:type="spellEnd"/>
      <w:r>
        <w:rPr>
          <w:sz w:val="24"/>
        </w:rPr>
        <w:t xml:space="preserve">, </w:t>
      </w:r>
      <w:proofErr w:type="spellStart"/>
      <w:r>
        <w:rPr>
          <w:sz w:val="24"/>
        </w:rPr>
        <w:t>ktoré</w:t>
      </w:r>
      <w:proofErr w:type="spellEnd"/>
      <w:r>
        <w:rPr>
          <w:sz w:val="24"/>
        </w:rPr>
        <w:t xml:space="preserve"> </w:t>
      </w:r>
      <w:proofErr w:type="spellStart"/>
      <w:r>
        <w:rPr>
          <w:sz w:val="24"/>
        </w:rPr>
        <w:t>autorovo</w:t>
      </w:r>
      <w:proofErr w:type="spellEnd"/>
      <w:r>
        <w:rPr>
          <w:sz w:val="24"/>
        </w:rPr>
        <w:t xml:space="preserve"> </w:t>
      </w:r>
      <w:proofErr w:type="spellStart"/>
      <w:r>
        <w:rPr>
          <w:sz w:val="24"/>
        </w:rPr>
        <w:t>dielo</w:t>
      </w:r>
      <w:proofErr w:type="spellEnd"/>
      <w:r>
        <w:rPr>
          <w:sz w:val="24"/>
        </w:rPr>
        <w:t xml:space="preserve"> </w:t>
      </w:r>
      <w:proofErr w:type="spellStart"/>
      <w:r>
        <w:rPr>
          <w:sz w:val="24"/>
        </w:rPr>
        <w:t>vytvorí</w:t>
      </w:r>
      <w:proofErr w:type="spellEnd"/>
      <w:r>
        <w:rPr>
          <w:sz w:val="24"/>
        </w:rPr>
        <w:t xml:space="preserve">, je </w:t>
      </w:r>
      <w:proofErr w:type="spellStart"/>
      <w:r>
        <w:rPr>
          <w:sz w:val="24"/>
        </w:rPr>
        <w:t>tým</w:t>
      </w:r>
      <w:proofErr w:type="spellEnd"/>
      <w:r>
        <w:rPr>
          <w:sz w:val="24"/>
        </w:rPr>
        <w:t xml:space="preserve"> </w:t>
      </w:r>
      <w:proofErr w:type="spellStart"/>
      <w:r>
        <w:rPr>
          <w:sz w:val="24"/>
        </w:rPr>
        <w:t>pravým</w:t>
      </w:r>
      <w:proofErr w:type="spellEnd"/>
      <w:r>
        <w:rPr>
          <w:sz w:val="24"/>
        </w:rPr>
        <w:t xml:space="preserve"> </w:t>
      </w:r>
      <w:proofErr w:type="spellStart"/>
      <w:r>
        <w:rPr>
          <w:sz w:val="24"/>
        </w:rPr>
        <w:t>úspechom</w:t>
      </w:r>
      <w:proofErr w:type="spellEnd"/>
      <w:r>
        <w:rPr>
          <w:sz w:val="24"/>
        </w:rPr>
        <w:t xml:space="preserve"> </w:t>
      </w:r>
      <w:proofErr w:type="spellStart"/>
      <w:r>
        <w:rPr>
          <w:sz w:val="24"/>
        </w:rPr>
        <w:t>autora</w:t>
      </w:r>
      <w:proofErr w:type="spellEnd"/>
      <w:r>
        <w:rPr>
          <w:sz w:val="24"/>
        </w:rPr>
        <w:t xml:space="preserve">. </w:t>
      </w:r>
      <w:r w:rsidRPr="00456C8B">
        <w:rPr>
          <w:sz w:val="24"/>
        </w:rPr>
        <w:t xml:space="preserve">Aby </w:t>
      </w:r>
      <w:proofErr w:type="spellStart"/>
      <w:r w:rsidRPr="00456C8B">
        <w:rPr>
          <w:sz w:val="24"/>
        </w:rPr>
        <w:t>čitateľa</w:t>
      </w:r>
      <w:proofErr w:type="spellEnd"/>
      <w:r w:rsidRPr="00456C8B">
        <w:rPr>
          <w:sz w:val="24"/>
        </w:rPr>
        <w:t xml:space="preserve"> text </w:t>
      </w:r>
      <w:proofErr w:type="spellStart"/>
      <w:r w:rsidRPr="00456C8B">
        <w:rPr>
          <w:sz w:val="24"/>
        </w:rPr>
        <w:t>zaujal</w:t>
      </w:r>
      <w:proofErr w:type="spellEnd"/>
      <w:r>
        <w:rPr>
          <w:sz w:val="24"/>
        </w:rPr>
        <w:t>,</w:t>
      </w:r>
      <w:r w:rsidRPr="00456C8B">
        <w:rPr>
          <w:sz w:val="24"/>
        </w:rPr>
        <w:t xml:space="preserve"> </w:t>
      </w:r>
      <w:proofErr w:type="spellStart"/>
      <w:r w:rsidRPr="00456C8B">
        <w:rPr>
          <w:sz w:val="24"/>
        </w:rPr>
        <w:t>musí</w:t>
      </w:r>
      <w:proofErr w:type="spellEnd"/>
      <w:r w:rsidRPr="00456C8B">
        <w:rPr>
          <w:sz w:val="24"/>
        </w:rPr>
        <w:t xml:space="preserve"> </w:t>
      </w:r>
      <w:proofErr w:type="spellStart"/>
      <w:r w:rsidRPr="00456C8B">
        <w:rPr>
          <w:sz w:val="24"/>
        </w:rPr>
        <w:t>byť</w:t>
      </w:r>
      <w:proofErr w:type="spellEnd"/>
      <w:r w:rsidRPr="00456C8B">
        <w:rPr>
          <w:sz w:val="24"/>
        </w:rPr>
        <w:t xml:space="preserve"> </w:t>
      </w:r>
      <w:proofErr w:type="spellStart"/>
      <w:r w:rsidRPr="00456C8B">
        <w:rPr>
          <w:sz w:val="24"/>
        </w:rPr>
        <w:t>písaný</w:t>
      </w:r>
      <w:proofErr w:type="spellEnd"/>
      <w:r w:rsidRPr="00456C8B">
        <w:rPr>
          <w:sz w:val="24"/>
        </w:rPr>
        <w:t xml:space="preserve"> </w:t>
      </w:r>
      <w:proofErr w:type="spellStart"/>
      <w:r w:rsidRPr="00456C8B">
        <w:rPr>
          <w:sz w:val="24"/>
        </w:rPr>
        <w:t>tak</w:t>
      </w:r>
      <w:proofErr w:type="spellEnd"/>
      <w:r>
        <w:rPr>
          <w:sz w:val="24"/>
        </w:rPr>
        <w:t>,</w:t>
      </w:r>
      <w:r w:rsidRPr="00456C8B">
        <w:rPr>
          <w:sz w:val="24"/>
        </w:rPr>
        <w:t xml:space="preserve"> aby mu </w:t>
      </w:r>
      <w:proofErr w:type="spellStart"/>
      <w:r w:rsidRPr="00456C8B">
        <w:rPr>
          <w:sz w:val="24"/>
        </w:rPr>
        <w:t>rozumel</w:t>
      </w:r>
      <w:proofErr w:type="spellEnd"/>
      <w:r w:rsidRPr="00456C8B">
        <w:rPr>
          <w:sz w:val="24"/>
        </w:rPr>
        <w:t xml:space="preserve">. To </w:t>
      </w:r>
      <w:proofErr w:type="spellStart"/>
      <w:r w:rsidRPr="00456C8B">
        <w:rPr>
          <w:sz w:val="24"/>
        </w:rPr>
        <w:t>čo</w:t>
      </w:r>
      <w:proofErr w:type="spellEnd"/>
      <w:r w:rsidRPr="00456C8B">
        <w:rPr>
          <w:sz w:val="24"/>
        </w:rPr>
        <w:t xml:space="preserve"> by </w:t>
      </w:r>
      <w:proofErr w:type="spellStart"/>
      <w:r w:rsidRPr="00456C8B">
        <w:rPr>
          <w:sz w:val="24"/>
        </w:rPr>
        <w:t>mohlo</w:t>
      </w:r>
      <w:proofErr w:type="spellEnd"/>
      <w:r w:rsidRPr="00456C8B">
        <w:rPr>
          <w:sz w:val="24"/>
        </w:rPr>
        <w:t xml:space="preserve"> </w:t>
      </w:r>
      <w:proofErr w:type="spellStart"/>
      <w:r w:rsidRPr="00456C8B">
        <w:rPr>
          <w:sz w:val="24"/>
        </w:rPr>
        <w:t>na</w:t>
      </w:r>
      <w:proofErr w:type="spellEnd"/>
      <w:r w:rsidRPr="00456C8B">
        <w:rPr>
          <w:sz w:val="24"/>
        </w:rPr>
        <w:t xml:space="preserve"> </w:t>
      </w:r>
      <w:proofErr w:type="spellStart"/>
      <w:r w:rsidRPr="00456C8B">
        <w:rPr>
          <w:sz w:val="24"/>
        </w:rPr>
        <w:t>začiatok</w:t>
      </w:r>
      <w:proofErr w:type="spellEnd"/>
      <w:r w:rsidRPr="00456C8B">
        <w:rPr>
          <w:sz w:val="24"/>
        </w:rPr>
        <w:t xml:space="preserve"> </w:t>
      </w:r>
      <w:proofErr w:type="spellStart"/>
      <w:r w:rsidRPr="00456C8B">
        <w:rPr>
          <w:sz w:val="24"/>
        </w:rPr>
        <w:t>zlepšiť</w:t>
      </w:r>
      <w:proofErr w:type="spellEnd"/>
      <w:r w:rsidRPr="00456C8B">
        <w:rPr>
          <w:sz w:val="24"/>
        </w:rPr>
        <w:t xml:space="preserve"> </w:t>
      </w:r>
      <w:proofErr w:type="spellStart"/>
      <w:r w:rsidRPr="00456C8B">
        <w:rPr>
          <w:sz w:val="24"/>
        </w:rPr>
        <w:t>pochopiteľnosť</w:t>
      </w:r>
      <w:proofErr w:type="spellEnd"/>
      <w:r w:rsidRPr="00456C8B">
        <w:rPr>
          <w:sz w:val="24"/>
        </w:rPr>
        <w:t xml:space="preserve"> </w:t>
      </w:r>
      <w:proofErr w:type="spellStart"/>
      <w:r w:rsidRPr="00456C8B">
        <w:rPr>
          <w:sz w:val="24"/>
        </w:rPr>
        <w:t>textov</w:t>
      </w:r>
      <w:proofErr w:type="spellEnd"/>
      <w:r>
        <w:rPr>
          <w:sz w:val="24"/>
        </w:rPr>
        <w:t>,</w:t>
      </w:r>
      <w:r w:rsidRPr="00456C8B">
        <w:rPr>
          <w:sz w:val="24"/>
        </w:rPr>
        <w:t xml:space="preserve"> </w:t>
      </w:r>
      <w:proofErr w:type="spellStart"/>
      <w:r w:rsidRPr="00456C8B">
        <w:rPr>
          <w:sz w:val="24"/>
        </w:rPr>
        <w:t>sú</w:t>
      </w:r>
      <w:proofErr w:type="spellEnd"/>
      <w:r w:rsidRPr="00456C8B">
        <w:rPr>
          <w:sz w:val="24"/>
        </w:rPr>
        <w:t xml:space="preserve"> </w:t>
      </w:r>
      <w:proofErr w:type="spellStart"/>
      <w:r w:rsidRPr="00456C8B">
        <w:rPr>
          <w:sz w:val="24"/>
        </w:rPr>
        <w:t>vysvetlivky</w:t>
      </w:r>
      <w:proofErr w:type="spellEnd"/>
      <w:r w:rsidRPr="00456C8B">
        <w:rPr>
          <w:sz w:val="24"/>
        </w:rPr>
        <w:t xml:space="preserve"> </w:t>
      </w:r>
      <w:proofErr w:type="spellStart"/>
      <w:r w:rsidRPr="00456C8B">
        <w:rPr>
          <w:sz w:val="24"/>
        </w:rPr>
        <w:t>odborných</w:t>
      </w:r>
      <w:proofErr w:type="spellEnd"/>
      <w:r w:rsidRPr="00456C8B">
        <w:rPr>
          <w:sz w:val="24"/>
        </w:rPr>
        <w:t xml:space="preserve"> </w:t>
      </w:r>
      <w:proofErr w:type="spellStart"/>
      <w:r w:rsidRPr="00456C8B">
        <w:rPr>
          <w:sz w:val="24"/>
        </w:rPr>
        <w:t>pojmov</w:t>
      </w:r>
      <w:proofErr w:type="spellEnd"/>
      <w:r w:rsidRPr="00456C8B">
        <w:rPr>
          <w:sz w:val="24"/>
        </w:rPr>
        <w:t xml:space="preserve"> </w:t>
      </w:r>
      <w:proofErr w:type="spellStart"/>
      <w:r w:rsidRPr="00456C8B">
        <w:rPr>
          <w:sz w:val="24"/>
        </w:rPr>
        <w:t>používaných</w:t>
      </w:r>
      <w:proofErr w:type="spellEnd"/>
      <w:r w:rsidRPr="00456C8B">
        <w:rPr>
          <w:sz w:val="24"/>
        </w:rPr>
        <w:t xml:space="preserve"> v </w:t>
      </w:r>
      <w:proofErr w:type="spellStart"/>
      <w:r w:rsidRPr="00456C8B">
        <w:rPr>
          <w:sz w:val="24"/>
        </w:rPr>
        <w:t>samotnej</w:t>
      </w:r>
      <w:proofErr w:type="spellEnd"/>
      <w:r w:rsidRPr="00456C8B">
        <w:rPr>
          <w:sz w:val="24"/>
        </w:rPr>
        <w:t xml:space="preserve"> </w:t>
      </w:r>
      <w:r>
        <w:rPr>
          <w:sz w:val="24"/>
        </w:rPr>
        <w:t>literature,</w:t>
      </w:r>
      <w:r w:rsidRPr="00456C8B">
        <w:rPr>
          <w:sz w:val="24"/>
        </w:rPr>
        <w:t xml:space="preserve"> </w:t>
      </w:r>
      <w:proofErr w:type="spellStart"/>
      <w:r w:rsidRPr="00456C8B">
        <w:rPr>
          <w:sz w:val="24"/>
        </w:rPr>
        <w:t>ako</w:t>
      </w:r>
      <w:proofErr w:type="spellEnd"/>
      <w:r w:rsidRPr="00456C8B">
        <w:rPr>
          <w:sz w:val="24"/>
        </w:rPr>
        <w:t xml:space="preserve"> </w:t>
      </w:r>
      <w:proofErr w:type="spellStart"/>
      <w:r w:rsidRPr="00456C8B">
        <w:rPr>
          <w:sz w:val="24"/>
        </w:rPr>
        <w:t>aj</w:t>
      </w:r>
      <w:proofErr w:type="spellEnd"/>
      <w:r w:rsidRPr="00456C8B">
        <w:rPr>
          <w:sz w:val="24"/>
        </w:rPr>
        <w:t xml:space="preserve"> </w:t>
      </w:r>
      <w:proofErr w:type="spellStart"/>
      <w:r w:rsidRPr="00456C8B">
        <w:rPr>
          <w:sz w:val="24"/>
        </w:rPr>
        <w:t>vysvetlivky</w:t>
      </w:r>
      <w:proofErr w:type="spellEnd"/>
      <w:r w:rsidRPr="00456C8B">
        <w:rPr>
          <w:sz w:val="24"/>
        </w:rPr>
        <w:t xml:space="preserve"> </w:t>
      </w:r>
      <w:proofErr w:type="spellStart"/>
      <w:r w:rsidRPr="00456C8B">
        <w:rPr>
          <w:sz w:val="24"/>
        </w:rPr>
        <w:t>zlož</w:t>
      </w:r>
      <w:r>
        <w:rPr>
          <w:sz w:val="24"/>
        </w:rPr>
        <w:t>itých</w:t>
      </w:r>
      <w:proofErr w:type="spellEnd"/>
      <w:r w:rsidRPr="00456C8B">
        <w:rPr>
          <w:sz w:val="24"/>
        </w:rPr>
        <w:t xml:space="preserve"> </w:t>
      </w:r>
      <w:proofErr w:type="spellStart"/>
      <w:r w:rsidRPr="00456C8B">
        <w:rPr>
          <w:sz w:val="24"/>
        </w:rPr>
        <w:t>myšlienok</w:t>
      </w:r>
      <w:proofErr w:type="spellEnd"/>
      <w:r w:rsidRPr="00456C8B">
        <w:rPr>
          <w:sz w:val="24"/>
        </w:rPr>
        <w:t xml:space="preserve"> </w:t>
      </w:r>
      <w:proofErr w:type="spellStart"/>
      <w:r w:rsidRPr="00456C8B">
        <w:rPr>
          <w:sz w:val="24"/>
        </w:rPr>
        <w:t>laicky</w:t>
      </w:r>
      <w:proofErr w:type="spellEnd"/>
      <w:r w:rsidRPr="00456C8B">
        <w:rPr>
          <w:sz w:val="24"/>
        </w:rPr>
        <w:t xml:space="preserve">. </w:t>
      </w:r>
      <w:commentRangeStart w:id="49"/>
      <w:proofErr w:type="spellStart"/>
      <w:r w:rsidRPr="00456C8B">
        <w:rPr>
          <w:sz w:val="24"/>
        </w:rPr>
        <w:t>Obetovať</w:t>
      </w:r>
      <w:proofErr w:type="spellEnd"/>
      <w:r w:rsidRPr="00456C8B">
        <w:rPr>
          <w:sz w:val="24"/>
        </w:rPr>
        <w:t xml:space="preserve"> </w:t>
      </w:r>
      <w:proofErr w:type="spellStart"/>
      <w:r w:rsidRPr="00456C8B">
        <w:rPr>
          <w:sz w:val="24"/>
        </w:rPr>
        <w:t>jednu</w:t>
      </w:r>
      <w:proofErr w:type="spellEnd"/>
      <w:r w:rsidRPr="00456C8B">
        <w:rPr>
          <w:sz w:val="24"/>
        </w:rPr>
        <w:t xml:space="preserve"> </w:t>
      </w:r>
      <w:proofErr w:type="spellStart"/>
      <w:r w:rsidRPr="00456C8B">
        <w:rPr>
          <w:sz w:val="24"/>
        </w:rPr>
        <w:t>či</w:t>
      </w:r>
      <w:proofErr w:type="spellEnd"/>
      <w:r w:rsidRPr="00456C8B">
        <w:rPr>
          <w:sz w:val="24"/>
        </w:rPr>
        <w:t xml:space="preserve"> </w:t>
      </w:r>
      <w:proofErr w:type="spellStart"/>
      <w:r w:rsidRPr="00456C8B">
        <w:rPr>
          <w:sz w:val="24"/>
        </w:rPr>
        <w:t>dve</w:t>
      </w:r>
      <w:proofErr w:type="spellEnd"/>
      <w:r w:rsidRPr="00456C8B">
        <w:rPr>
          <w:sz w:val="24"/>
        </w:rPr>
        <w:t xml:space="preserve"> </w:t>
      </w:r>
      <w:proofErr w:type="spellStart"/>
      <w:r w:rsidRPr="00456C8B">
        <w:rPr>
          <w:sz w:val="24"/>
        </w:rPr>
        <w:t>strany</w:t>
      </w:r>
      <w:proofErr w:type="spellEnd"/>
      <w:r w:rsidRPr="00456C8B">
        <w:rPr>
          <w:sz w:val="24"/>
        </w:rPr>
        <w:t xml:space="preserve"> </w:t>
      </w:r>
      <w:proofErr w:type="spellStart"/>
      <w:r w:rsidRPr="00456C8B">
        <w:rPr>
          <w:sz w:val="24"/>
        </w:rPr>
        <w:t>na</w:t>
      </w:r>
      <w:proofErr w:type="spellEnd"/>
      <w:r w:rsidRPr="00456C8B">
        <w:rPr>
          <w:sz w:val="24"/>
        </w:rPr>
        <w:t xml:space="preserve"> to</w:t>
      </w:r>
      <w:r>
        <w:rPr>
          <w:sz w:val="24"/>
        </w:rPr>
        <w:t>,</w:t>
      </w:r>
      <w:r w:rsidRPr="00456C8B">
        <w:rPr>
          <w:sz w:val="24"/>
        </w:rPr>
        <w:t xml:space="preserve"> aby </w:t>
      </w:r>
      <w:proofErr w:type="spellStart"/>
      <w:r w:rsidRPr="00456C8B">
        <w:rPr>
          <w:sz w:val="24"/>
        </w:rPr>
        <w:t>bol</w:t>
      </w:r>
      <w:proofErr w:type="spellEnd"/>
      <w:r w:rsidRPr="00456C8B">
        <w:rPr>
          <w:sz w:val="24"/>
        </w:rPr>
        <w:t xml:space="preserve"> text </w:t>
      </w:r>
      <w:proofErr w:type="spellStart"/>
      <w:r w:rsidRPr="00456C8B">
        <w:rPr>
          <w:sz w:val="24"/>
        </w:rPr>
        <w:t>pochopiteľný</w:t>
      </w:r>
      <w:proofErr w:type="spellEnd"/>
      <w:r w:rsidRPr="00456C8B">
        <w:rPr>
          <w:sz w:val="24"/>
        </w:rPr>
        <w:t xml:space="preserve"> </w:t>
      </w:r>
      <w:proofErr w:type="spellStart"/>
      <w:r w:rsidRPr="00456C8B">
        <w:rPr>
          <w:sz w:val="24"/>
        </w:rPr>
        <w:t>nie</w:t>
      </w:r>
      <w:proofErr w:type="spellEnd"/>
      <w:r w:rsidRPr="00456C8B">
        <w:rPr>
          <w:sz w:val="24"/>
        </w:rPr>
        <w:t xml:space="preserve"> je </w:t>
      </w:r>
      <w:proofErr w:type="spellStart"/>
      <w:r w:rsidRPr="00456C8B">
        <w:rPr>
          <w:sz w:val="24"/>
        </w:rPr>
        <w:t>podľa</w:t>
      </w:r>
      <w:proofErr w:type="spellEnd"/>
      <w:r w:rsidRPr="00456C8B">
        <w:rPr>
          <w:sz w:val="24"/>
        </w:rPr>
        <w:t xml:space="preserve"> </w:t>
      </w:r>
      <w:proofErr w:type="spellStart"/>
      <w:r>
        <w:rPr>
          <w:sz w:val="24"/>
        </w:rPr>
        <w:t>nás</w:t>
      </w:r>
      <w:proofErr w:type="spellEnd"/>
      <w:r w:rsidRPr="00456C8B">
        <w:rPr>
          <w:sz w:val="24"/>
        </w:rPr>
        <w:t xml:space="preserve"> pre </w:t>
      </w:r>
      <w:proofErr w:type="spellStart"/>
      <w:r w:rsidRPr="00456C8B">
        <w:rPr>
          <w:sz w:val="24"/>
        </w:rPr>
        <w:t>autorov</w:t>
      </w:r>
      <w:proofErr w:type="spellEnd"/>
      <w:r w:rsidRPr="00456C8B">
        <w:rPr>
          <w:sz w:val="24"/>
        </w:rPr>
        <w:t xml:space="preserve"> </w:t>
      </w:r>
      <w:proofErr w:type="spellStart"/>
      <w:r w:rsidRPr="00456C8B">
        <w:rPr>
          <w:sz w:val="24"/>
        </w:rPr>
        <w:t>až</w:t>
      </w:r>
      <w:proofErr w:type="spellEnd"/>
      <w:r w:rsidRPr="00456C8B">
        <w:rPr>
          <w:sz w:val="24"/>
        </w:rPr>
        <w:t xml:space="preserve"> </w:t>
      </w:r>
      <w:proofErr w:type="spellStart"/>
      <w:r w:rsidRPr="00456C8B">
        <w:rPr>
          <w:sz w:val="24"/>
        </w:rPr>
        <w:t>taká</w:t>
      </w:r>
      <w:proofErr w:type="spellEnd"/>
      <w:r w:rsidRPr="00456C8B">
        <w:rPr>
          <w:sz w:val="24"/>
        </w:rPr>
        <w:t xml:space="preserve"> </w:t>
      </w:r>
      <w:proofErr w:type="spellStart"/>
      <w:r w:rsidRPr="00456C8B">
        <w:rPr>
          <w:sz w:val="24"/>
        </w:rPr>
        <w:t>záťaž</w:t>
      </w:r>
      <w:proofErr w:type="spellEnd"/>
      <w:r w:rsidRPr="00456C8B">
        <w:rPr>
          <w:sz w:val="24"/>
        </w:rPr>
        <w:t>.</w:t>
      </w:r>
      <w:commentRangeEnd w:id="49"/>
      <w:r w:rsidR="002C5E46">
        <w:rPr>
          <w:rStyle w:val="Odkaznakomentr"/>
        </w:rPr>
        <w:commentReference w:id="49"/>
      </w:r>
    </w:p>
    <w:p w14:paraId="5A935B15" w14:textId="77777777" w:rsidR="009C589D" w:rsidRDefault="009C589D" w:rsidP="009C589D">
      <w:pPr>
        <w:ind w:firstLine="0"/>
        <w:rPr>
          <w:b/>
          <w:bCs/>
          <w:sz w:val="24"/>
        </w:rPr>
      </w:pPr>
    </w:p>
    <w:p w14:paraId="621A161C" w14:textId="77777777" w:rsidR="009C589D" w:rsidRPr="00456C8B" w:rsidRDefault="009C589D" w:rsidP="009C589D">
      <w:pPr>
        <w:ind w:left="284" w:firstLine="0"/>
        <w:rPr>
          <w:b/>
          <w:bCs/>
          <w:sz w:val="24"/>
        </w:rPr>
      </w:pPr>
      <w:r w:rsidRPr="00456C8B">
        <w:rPr>
          <w:b/>
          <w:bCs/>
          <w:sz w:val="24"/>
        </w:rPr>
        <w:t xml:space="preserve">1.3  </w:t>
      </w:r>
      <w:r>
        <w:rPr>
          <w:b/>
          <w:bCs/>
          <w:sz w:val="24"/>
        </w:rPr>
        <w:t xml:space="preserve"> </w:t>
      </w:r>
      <w:commentRangeStart w:id="50"/>
      <w:proofErr w:type="spellStart"/>
      <w:r w:rsidRPr="00456C8B">
        <w:rPr>
          <w:b/>
          <w:bCs/>
          <w:sz w:val="24"/>
        </w:rPr>
        <w:t>Propagácia</w:t>
      </w:r>
      <w:proofErr w:type="spellEnd"/>
      <w:r w:rsidRPr="00456C8B">
        <w:rPr>
          <w:b/>
          <w:bCs/>
          <w:sz w:val="24"/>
        </w:rPr>
        <w:t xml:space="preserve"> </w:t>
      </w:r>
      <w:commentRangeEnd w:id="50"/>
      <w:r w:rsidR="00E13FE5">
        <w:rPr>
          <w:rStyle w:val="Odkaznakomentr"/>
        </w:rPr>
        <w:commentReference w:id="50"/>
      </w:r>
    </w:p>
    <w:p w14:paraId="1DCF1614" w14:textId="77777777" w:rsidR="009C589D" w:rsidRPr="00456C8B" w:rsidRDefault="009C589D" w:rsidP="009C589D">
      <w:pPr>
        <w:ind w:firstLine="0"/>
        <w:rPr>
          <w:bCs/>
          <w:sz w:val="24"/>
          <w:lang w:val="sk-SK"/>
        </w:rPr>
      </w:pPr>
      <w:bookmarkStart w:id="51" w:name="_Hlk74291916"/>
      <w:r w:rsidRPr="00456C8B">
        <w:rPr>
          <w:bCs/>
          <w:sz w:val="24"/>
          <w:lang w:val="sk-SK"/>
        </w:rPr>
        <w:t>Najzávažnejším problémom filozofie je jej „utajenie“. Filozofia je p</w:t>
      </w:r>
      <w:r>
        <w:rPr>
          <w:bCs/>
          <w:sz w:val="24"/>
          <w:lang w:val="sk-SK"/>
        </w:rPr>
        <w:t>ropagovaná spoločnosti naozaj veľmi málo</w:t>
      </w:r>
      <w:r w:rsidRPr="00456C8B">
        <w:rPr>
          <w:bCs/>
          <w:sz w:val="24"/>
          <w:lang w:val="sk-SK"/>
        </w:rPr>
        <w:t>. Mohli by sme argumentovať, že ten kto má záujem</w:t>
      </w:r>
      <w:r>
        <w:rPr>
          <w:bCs/>
          <w:sz w:val="24"/>
          <w:lang w:val="sk-SK"/>
        </w:rPr>
        <w:t>,</w:t>
      </w:r>
      <w:r w:rsidRPr="00456C8B">
        <w:rPr>
          <w:bCs/>
          <w:sz w:val="24"/>
          <w:lang w:val="sk-SK"/>
        </w:rPr>
        <w:t xml:space="preserve"> tak si filozofickú literatúru vyhľadá. Áno</w:t>
      </w:r>
      <w:r>
        <w:rPr>
          <w:bCs/>
          <w:sz w:val="24"/>
          <w:lang w:val="sk-SK"/>
        </w:rPr>
        <w:t>,</w:t>
      </w:r>
      <w:r w:rsidRPr="00456C8B">
        <w:rPr>
          <w:bCs/>
          <w:sz w:val="24"/>
          <w:lang w:val="sk-SK"/>
        </w:rPr>
        <w:t xml:space="preserve"> to je samozrejme pravda</w:t>
      </w:r>
      <w:r>
        <w:rPr>
          <w:bCs/>
          <w:sz w:val="24"/>
          <w:lang w:val="sk-SK"/>
        </w:rPr>
        <w:t>,</w:t>
      </w:r>
      <w:r w:rsidRPr="00456C8B">
        <w:rPr>
          <w:bCs/>
          <w:sz w:val="24"/>
          <w:lang w:val="sk-SK"/>
        </w:rPr>
        <w:t xml:space="preserve"> no nie je to vôbec ľahké. </w:t>
      </w:r>
      <w:r>
        <w:rPr>
          <w:bCs/>
          <w:sz w:val="24"/>
          <w:lang w:val="sk-SK"/>
        </w:rPr>
        <w:t>P</w:t>
      </w:r>
      <w:r w:rsidRPr="00456C8B">
        <w:rPr>
          <w:bCs/>
          <w:sz w:val="24"/>
          <w:lang w:val="sk-SK"/>
        </w:rPr>
        <w:t xml:space="preserve">ri </w:t>
      </w:r>
      <w:r>
        <w:rPr>
          <w:bCs/>
          <w:sz w:val="24"/>
          <w:lang w:val="sk-SK"/>
        </w:rPr>
        <w:t>našom</w:t>
      </w:r>
      <w:r w:rsidRPr="00456C8B">
        <w:rPr>
          <w:bCs/>
          <w:sz w:val="24"/>
          <w:lang w:val="sk-SK"/>
        </w:rPr>
        <w:t xml:space="preserve"> štúdiu s</w:t>
      </w:r>
      <w:r>
        <w:rPr>
          <w:bCs/>
          <w:sz w:val="24"/>
          <w:lang w:val="sk-SK"/>
        </w:rPr>
        <w:t>me</w:t>
      </w:r>
      <w:r w:rsidRPr="00456C8B">
        <w:rPr>
          <w:bCs/>
          <w:sz w:val="24"/>
          <w:lang w:val="sk-SK"/>
        </w:rPr>
        <w:t xml:space="preserve"> mal</w:t>
      </w:r>
      <w:r>
        <w:rPr>
          <w:bCs/>
          <w:sz w:val="24"/>
          <w:lang w:val="sk-SK"/>
        </w:rPr>
        <w:t>i</w:t>
      </w:r>
      <w:r w:rsidRPr="00456C8B">
        <w:rPr>
          <w:bCs/>
          <w:sz w:val="24"/>
          <w:lang w:val="sk-SK"/>
        </w:rPr>
        <w:t xml:space="preserve"> viac krát problém dohľadať potrebnú literatúru k </w:t>
      </w:r>
      <w:r>
        <w:rPr>
          <w:bCs/>
          <w:sz w:val="24"/>
          <w:lang w:val="sk-SK"/>
        </w:rPr>
        <w:t>našim</w:t>
      </w:r>
      <w:r w:rsidRPr="00456C8B">
        <w:rPr>
          <w:bCs/>
          <w:sz w:val="24"/>
          <w:lang w:val="sk-SK"/>
        </w:rPr>
        <w:t xml:space="preserve"> prácam. Okrem problému nedostatku výtlačkov </w:t>
      </w:r>
      <w:r>
        <w:rPr>
          <w:bCs/>
          <w:sz w:val="24"/>
          <w:lang w:val="sk-SK"/>
        </w:rPr>
        <w:t>sme</w:t>
      </w:r>
      <w:r w:rsidRPr="00456C8B">
        <w:rPr>
          <w:bCs/>
          <w:sz w:val="24"/>
          <w:lang w:val="sk-SK"/>
        </w:rPr>
        <w:t xml:space="preserve"> sa stretl</w:t>
      </w:r>
      <w:r>
        <w:rPr>
          <w:bCs/>
          <w:sz w:val="24"/>
          <w:lang w:val="sk-SK"/>
        </w:rPr>
        <w:t>i</w:t>
      </w:r>
      <w:r w:rsidRPr="00456C8B">
        <w:rPr>
          <w:bCs/>
          <w:sz w:val="24"/>
          <w:lang w:val="sk-SK"/>
        </w:rPr>
        <w:t xml:space="preserve"> aj s problémom potreby kníh, ktoré nemajú potrebnú interpretačnú literatúru. Aby </w:t>
      </w:r>
      <w:r>
        <w:rPr>
          <w:bCs/>
          <w:sz w:val="24"/>
          <w:lang w:val="sk-SK"/>
        </w:rPr>
        <w:t>sme</w:t>
      </w:r>
      <w:r w:rsidRPr="00456C8B">
        <w:rPr>
          <w:bCs/>
          <w:sz w:val="24"/>
          <w:lang w:val="sk-SK"/>
        </w:rPr>
        <w:t xml:space="preserve"> zistil</w:t>
      </w:r>
      <w:r>
        <w:rPr>
          <w:bCs/>
          <w:sz w:val="24"/>
          <w:lang w:val="sk-SK"/>
        </w:rPr>
        <w:t>i,</w:t>
      </w:r>
      <w:r w:rsidRPr="00456C8B">
        <w:rPr>
          <w:bCs/>
          <w:sz w:val="24"/>
          <w:lang w:val="sk-SK"/>
        </w:rPr>
        <w:t xml:space="preserve"> ako je propagovaná filozofia a ako vyzerá vizuálna a estetická stránka literatúry</w:t>
      </w:r>
      <w:r>
        <w:rPr>
          <w:bCs/>
          <w:sz w:val="24"/>
          <w:lang w:val="sk-SK"/>
        </w:rPr>
        <w:t>,</w:t>
      </w:r>
      <w:r w:rsidRPr="00456C8B">
        <w:rPr>
          <w:bCs/>
          <w:sz w:val="24"/>
          <w:lang w:val="sk-SK"/>
        </w:rPr>
        <w:t xml:space="preserve"> urobi</w:t>
      </w:r>
      <w:r>
        <w:rPr>
          <w:bCs/>
          <w:sz w:val="24"/>
          <w:lang w:val="sk-SK"/>
        </w:rPr>
        <w:t>li</w:t>
      </w:r>
      <w:r w:rsidRPr="00456C8B">
        <w:rPr>
          <w:bCs/>
          <w:sz w:val="24"/>
          <w:lang w:val="sk-SK"/>
        </w:rPr>
        <w:t xml:space="preserve"> sm</w:t>
      </w:r>
      <w:r>
        <w:rPr>
          <w:bCs/>
          <w:sz w:val="24"/>
          <w:lang w:val="sk-SK"/>
        </w:rPr>
        <w:t>e</w:t>
      </w:r>
      <w:r w:rsidRPr="00456C8B">
        <w:rPr>
          <w:bCs/>
          <w:sz w:val="24"/>
          <w:lang w:val="sk-SK"/>
        </w:rPr>
        <w:t xml:space="preserve"> malý prieskum. Navštívil</w:t>
      </w:r>
      <w:r>
        <w:rPr>
          <w:bCs/>
          <w:sz w:val="24"/>
          <w:lang w:val="sk-SK"/>
        </w:rPr>
        <w:t>i</w:t>
      </w:r>
      <w:r w:rsidRPr="00456C8B">
        <w:rPr>
          <w:bCs/>
          <w:sz w:val="24"/>
          <w:lang w:val="sk-SK"/>
        </w:rPr>
        <w:t xml:space="preserve"> sm</w:t>
      </w:r>
      <w:r>
        <w:rPr>
          <w:bCs/>
          <w:sz w:val="24"/>
          <w:lang w:val="sk-SK"/>
        </w:rPr>
        <w:t>e</w:t>
      </w:r>
      <w:r w:rsidRPr="00456C8B">
        <w:rPr>
          <w:bCs/>
          <w:sz w:val="24"/>
          <w:lang w:val="sk-SK"/>
        </w:rPr>
        <w:t xml:space="preserve"> 5 predajní najznámejších kníhkupectiev </w:t>
      </w:r>
      <w:proofErr w:type="spellStart"/>
      <w:r w:rsidRPr="00456C8B">
        <w:rPr>
          <w:bCs/>
          <w:sz w:val="24"/>
          <w:lang w:val="sk-SK"/>
        </w:rPr>
        <w:t>Martinus</w:t>
      </w:r>
      <w:proofErr w:type="spellEnd"/>
      <w:r w:rsidRPr="00456C8B">
        <w:rPr>
          <w:bCs/>
          <w:sz w:val="24"/>
          <w:lang w:val="sk-SK"/>
        </w:rPr>
        <w:t xml:space="preserve"> a </w:t>
      </w:r>
      <w:proofErr w:type="spellStart"/>
      <w:r w:rsidRPr="00456C8B">
        <w:rPr>
          <w:bCs/>
          <w:sz w:val="24"/>
          <w:lang w:val="sk-SK"/>
        </w:rPr>
        <w:t>Panta</w:t>
      </w:r>
      <w:proofErr w:type="spellEnd"/>
      <w:r w:rsidRPr="00456C8B">
        <w:rPr>
          <w:bCs/>
          <w:sz w:val="24"/>
          <w:lang w:val="sk-SK"/>
        </w:rPr>
        <w:t xml:space="preserve"> </w:t>
      </w:r>
      <w:proofErr w:type="spellStart"/>
      <w:r w:rsidRPr="00456C8B">
        <w:rPr>
          <w:bCs/>
          <w:sz w:val="24"/>
          <w:lang w:val="sk-SK"/>
        </w:rPr>
        <w:t>Rhei</w:t>
      </w:r>
      <w:proofErr w:type="spellEnd"/>
      <w:r w:rsidRPr="00456C8B">
        <w:rPr>
          <w:bCs/>
          <w:sz w:val="24"/>
          <w:lang w:val="sk-SK"/>
        </w:rPr>
        <w:t xml:space="preserve"> a urobil</w:t>
      </w:r>
      <w:r>
        <w:rPr>
          <w:bCs/>
          <w:sz w:val="24"/>
          <w:lang w:val="sk-SK"/>
        </w:rPr>
        <w:t>i</w:t>
      </w:r>
      <w:r w:rsidRPr="00456C8B">
        <w:rPr>
          <w:bCs/>
          <w:sz w:val="24"/>
          <w:lang w:val="sk-SK"/>
        </w:rPr>
        <w:t xml:space="preserve"> sm</w:t>
      </w:r>
      <w:r>
        <w:rPr>
          <w:bCs/>
          <w:sz w:val="24"/>
          <w:lang w:val="sk-SK"/>
        </w:rPr>
        <w:t>e</w:t>
      </w:r>
      <w:r w:rsidRPr="00456C8B">
        <w:rPr>
          <w:bCs/>
          <w:sz w:val="24"/>
          <w:lang w:val="sk-SK"/>
        </w:rPr>
        <w:t xml:space="preserve"> prieskum aj na internetových portáloch na predaj kníh. Zistil</w:t>
      </w:r>
      <w:r>
        <w:rPr>
          <w:bCs/>
          <w:sz w:val="24"/>
          <w:lang w:val="sk-SK"/>
        </w:rPr>
        <w:t>i</w:t>
      </w:r>
      <w:r w:rsidRPr="00456C8B">
        <w:rPr>
          <w:bCs/>
          <w:sz w:val="24"/>
          <w:lang w:val="sk-SK"/>
        </w:rPr>
        <w:t xml:space="preserve"> sm</w:t>
      </w:r>
      <w:r>
        <w:rPr>
          <w:bCs/>
          <w:sz w:val="24"/>
          <w:lang w:val="sk-SK"/>
        </w:rPr>
        <w:t>e</w:t>
      </w:r>
      <w:r w:rsidRPr="00456C8B">
        <w:rPr>
          <w:bCs/>
          <w:sz w:val="24"/>
          <w:lang w:val="sk-SK"/>
        </w:rPr>
        <w:t>, že filozofia nemá vlastné oddelenie a vo väčšine prípadov je zaradená pod oddelenie humanitných vied ako v predajniach tak aj na e-</w:t>
      </w:r>
      <w:proofErr w:type="spellStart"/>
      <w:r w:rsidRPr="00456C8B">
        <w:rPr>
          <w:bCs/>
          <w:sz w:val="24"/>
          <w:lang w:val="sk-SK"/>
        </w:rPr>
        <w:t>shope</w:t>
      </w:r>
      <w:proofErr w:type="spellEnd"/>
      <w:r w:rsidRPr="00456C8B">
        <w:rPr>
          <w:bCs/>
          <w:sz w:val="24"/>
          <w:lang w:val="sk-SK"/>
        </w:rPr>
        <w:t xml:space="preserve">. </w:t>
      </w:r>
      <w:commentRangeStart w:id="52"/>
      <w:r w:rsidRPr="00456C8B">
        <w:rPr>
          <w:bCs/>
          <w:sz w:val="24"/>
          <w:lang w:val="sk-SK"/>
        </w:rPr>
        <w:t xml:space="preserve">Príde </w:t>
      </w:r>
      <w:r>
        <w:rPr>
          <w:bCs/>
          <w:sz w:val="24"/>
          <w:lang w:val="sk-SK"/>
        </w:rPr>
        <w:t>nám</w:t>
      </w:r>
      <w:r w:rsidRPr="00456C8B">
        <w:rPr>
          <w:bCs/>
          <w:sz w:val="24"/>
          <w:lang w:val="sk-SK"/>
        </w:rPr>
        <w:t xml:space="preserve"> dosť nefér, </w:t>
      </w:r>
      <w:commentRangeEnd w:id="52"/>
      <w:r w:rsidR="00E13FE5">
        <w:rPr>
          <w:rStyle w:val="Odkaznakomentr"/>
        </w:rPr>
        <w:commentReference w:id="52"/>
      </w:r>
      <w:r w:rsidRPr="00456C8B">
        <w:rPr>
          <w:bCs/>
          <w:sz w:val="24"/>
          <w:lang w:val="sk-SK"/>
        </w:rPr>
        <w:t>že pohľadnice majú v kníhkupectvách vlastný stôl a filozofická literatúra je bezmyšlienkovite hodená do regál</w:t>
      </w:r>
      <w:r>
        <w:rPr>
          <w:bCs/>
          <w:sz w:val="24"/>
          <w:lang w:val="sk-SK"/>
        </w:rPr>
        <w:t>a</w:t>
      </w:r>
      <w:r w:rsidRPr="00456C8B">
        <w:rPr>
          <w:bCs/>
          <w:sz w:val="24"/>
          <w:lang w:val="sk-SK"/>
        </w:rPr>
        <w:t xml:space="preserve"> k psychológii alebo iným humanitným vedám. V dnešnej dobe sociálnych sietí a internetu by sme mali viac využívať propagáciu aj týmto spôsobom. Filozofia by si mohla zlepšiť reputáciu</w:t>
      </w:r>
      <w:r>
        <w:rPr>
          <w:bCs/>
          <w:sz w:val="24"/>
          <w:lang w:val="sk-SK"/>
        </w:rPr>
        <w:t>,</w:t>
      </w:r>
      <w:r w:rsidRPr="00456C8B">
        <w:rPr>
          <w:bCs/>
          <w:sz w:val="24"/>
          <w:lang w:val="sk-SK"/>
        </w:rPr>
        <w:t xml:space="preserve"> ak ju ukážeme v tom pravom svetle a hlavne ak ju vysvetlíme takým spôsobom</w:t>
      </w:r>
      <w:r>
        <w:rPr>
          <w:bCs/>
          <w:sz w:val="24"/>
          <w:lang w:val="sk-SK"/>
        </w:rPr>
        <w:t>,</w:t>
      </w:r>
      <w:r w:rsidRPr="00456C8B">
        <w:rPr>
          <w:bCs/>
          <w:sz w:val="24"/>
          <w:lang w:val="sk-SK"/>
        </w:rPr>
        <w:t xml:space="preserve"> aby jej dokázala prísť na chuť široká verejnosť. Inštruktážne videá</w:t>
      </w:r>
      <w:r>
        <w:rPr>
          <w:bCs/>
          <w:sz w:val="24"/>
          <w:lang w:val="sk-SK"/>
        </w:rPr>
        <w:t xml:space="preserve"> a</w:t>
      </w:r>
      <w:r w:rsidRPr="00456C8B">
        <w:rPr>
          <w:bCs/>
          <w:sz w:val="24"/>
          <w:lang w:val="sk-SK"/>
        </w:rPr>
        <w:t xml:space="preserve"> prednášky o zaujímavých filozofických otázkach by mohli zaujať aj mladých ľudí, ktorý by mohli šíriť povedomie o filozofii ďalej. </w:t>
      </w:r>
    </w:p>
    <w:bookmarkEnd w:id="51"/>
    <w:p w14:paraId="2C8EB1F1" w14:textId="77777777" w:rsidR="009C589D" w:rsidRPr="00456C8B" w:rsidRDefault="009C589D" w:rsidP="009C589D">
      <w:pPr>
        <w:ind w:firstLine="0"/>
        <w:rPr>
          <w:b/>
          <w:sz w:val="24"/>
          <w:lang w:val="sk-SK"/>
        </w:rPr>
      </w:pPr>
    </w:p>
    <w:p w14:paraId="794D389F" w14:textId="3E164D13" w:rsidR="009C589D" w:rsidRPr="00456C8B" w:rsidRDefault="009C589D" w:rsidP="009C589D">
      <w:pPr>
        <w:ind w:firstLine="0"/>
        <w:rPr>
          <w:b/>
          <w:color w:val="000000"/>
          <w:sz w:val="24"/>
          <w:lang w:val="sk-SK"/>
        </w:rPr>
      </w:pPr>
      <w:r w:rsidRPr="00456C8B">
        <w:rPr>
          <w:b/>
          <w:color w:val="000000"/>
          <w:sz w:val="24"/>
          <w:lang w:val="sk-SK"/>
        </w:rPr>
        <w:t xml:space="preserve">2 </w:t>
      </w:r>
      <w:r>
        <w:rPr>
          <w:b/>
          <w:color w:val="000000"/>
          <w:sz w:val="24"/>
          <w:lang w:val="sk-SK"/>
        </w:rPr>
        <w:t xml:space="preserve"> </w:t>
      </w:r>
      <w:r w:rsidRPr="00456C8B">
        <w:rPr>
          <w:b/>
          <w:color w:val="000000"/>
          <w:sz w:val="24"/>
          <w:lang w:val="sk-SK"/>
        </w:rPr>
        <w:t>Zatraktívnenie publikácií</w:t>
      </w:r>
      <w:ins w:id="53" w:author="Autor">
        <w:r w:rsidR="00A522DE">
          <w:rPr>
            <w:b/>
            <w:color w:val="000000"/>
            <w:sz w:val="24"/>
            <w:lang w:val="sk-SK"/>
          </w:rPr>
          <w:t xml:space="preserve"> – </w:t>
        </w:r>
        <w:r w:rsidR="00A522DE" w:rsidRPr="00A522DE">
          <w:rPr>
            <w:bCs/>
            <w:color w:val="000000"/>
            <w:sz w:val="24"/>
            <w:lang w:val="sk-SK"/>
            <w:rPrChange w:id="54" w:author="Autor">
              <w:rPr>
                <w:b/>
                <w:color w:val="000000"/>
                <w:sz w:val="24"/>
                <w:lang w:val="sk-SK"/>
              </w:rPr>
            </w:rPrChange>
          </w:rPr>
          <w:t>dlhý odsek</w:t>
        </w:r>
      </w:ins>
    </w:p>
    <w:p w14:paraId="786A22A1" w14:textId="1E7F5CC9" w:rsidR="009C589D" w:rsidRPr="009C589D" w:rsidRDefault="009C589D" w:rsidP="009C589D">
      <w:pPr>
        <w:ind w:firstLine="0"/>
        <w:rPr>
          <w:bCs/>
          <w:sz w:val="24"/>
          <w:lang w:val="sk-SK"/>
        </w:rPr>
      </w:pPr>
      <w:bookmarkStart w:id="55" w:name="_Hlk74291964"/>
      <w:r w:rsidRPr="00456C8B">
        <w:rPr>
          <w:bCs/>
          <w:color w:val="000000"/>
          <w:sz w:val="24"/>
          <w:lang w:val="sk-SK"/>
        </w:rPr>
        <w:t xml:space="preserve">V </w:t>
      </w:r>
      <w:r>
        <w:rPr>
          <w:bCs/>
          <w:color w:val="000000"/>
          <w:sz w:val="24"/>
          <w:lang w:val="sk-SK"/>
        </w:rPr>
        <w:t>našom</w:t>
      </w:r>
      <w:r w:rsidRPr="00456C8B">
        <w:rPr>
          <w:bCs/>
          <w:color w:val="000000"/>
          <w:sz w:val="24"/>
          <w:lang w:val="sk-SK"/>
        </w:rPr>
        <w:t xml:space="preserve"> krátko</w:t>
      </w:r>
      <w:r>
        <w:rPr>
          <w:bCs/>
          <w:color w:val="000000"/>
          <w:sz w:val="24"/>
          <w:lang w:val="sk-SK"/>
        </w:rPr>
        <w:t>m</w:t>
      </w:r>
      <w:r w:rsidRPr="00456C8B">
        <w:rPr>
          <w:bCs/>
          <w:color w:val="000000"/>
          <w:sz w:val="24"/>
          <w:lang w:val="sk-SK"/>
        </w:rPr>
        <w:t xml:space="preserve"> dotazníku sm</w:t>
      </w:r>
      <w:r>
        <w:rPr>
          <w:bCs/>
          <w:color w:val="000000"/>
          <w:sz w:val="24"/>
          <w:lang w:val="sk-SK"/>
        </w:rPr>
        <w:t>e</w:t>
      </w:r>
      <w:r w:rsidRPr="00456C8B">
        <w:rPr>
          <w:bCs/>
          <w:color w:val="000000"/>
          <w:sz w:val="24"/>
          <w:lang w:val="sk-SK"/>
        </w:rPr>
        <w:t xml:space="preserve"> taktiež dal</w:t>
      </w:r>
      <w:r>
        <w:rPr>
          <w:bCs/>
          <w:color w:val="000000"/>
          <w:sz w:val="24"/>
          <w:lang w:val="sk-SK"/>
        </w:rPr>
        <w:t>i</w:t>
      </w:r>
      <w:r w:rsidRPr="00456C8B">
        <w:rPr>
          <w:bCs/>
          <w:color w:val="000000"/>
          <w:sz w:val="24"/>
          <w:lang w:val="sk-SK"/>
        </w:rPr>
        <w:t xml:space="preserve"> respondentom na výber z 9 kníh. Zoznam obsahoval tieto knihy : </w:t>
      </w:r>
      <w:r w:rsidRPr="005351D7">
        <w:rPr>
          <w:sz w:val="24"/>
          <w:lang w:val="sk-SK"/>
        </w:rPr>
        <w:t xml:space="preserve">a) J. K. Rowling - Harry Potter a väzeň z Azakabanu, b) Rozprávky P. Dobšinského, c) Antoine de Saint- Exupéry Malý princ, d) Dan Brown - Da Vinciho kód, e) Tomáš Jahelka - Masarykova filozofia na Slovensku, f) Jozef Michalov - Filozofia osvietenstva, romantimu a idealizmu, g) Kolektív autorov - Filozofia - Veľké filozofické myšlienky, h) G. W. F. Hegel - the Phenomenology of Spirit, i) Jane Austenová - Pýcha a predsudok. Respondenti si mali vybrať z tohto zoznamu 3 knihy. Iba v jednom z 30 prípadov sa v tomto výbere 3 kníh vyskytla jedna z poskytnutých filozofických diel. V poslednej otázke sme sa pýtali, či čítajú resp. čítali nejakú filozofickú publikáciu. </w:t>
      </w:r>
      <w:proofErr w:type="spellStart"/>
      <w:r w:rsidRPr="00456C8B">
        <w:rPr>
          <w:sz w:val="24"/>
        </w:rPr>
        <w:t>Aj</w:t>
      </w:r>
      <w:proofErr w:type="spellEnd"/>
      <w:r w:rsidRPr="00456C8B">
        <w:rPr>
          <w:sz w:val="24"/>
        </w:rPr>
        <w:t xml:space="preserve"> v </w:t>
      </w:r>
      <w:proofErr w:type="spellStart"/>
      <w:r w:rsidRPr="00456C8B">
        <w:rPr>
          <w:sz w:val="24"/>
        </w:rPr>
        <w:t>tomto</w:t>
      </w:r>
      <w:proofErr w:type="spellEnd"/>
      <w:r w:rsidRPr="00456C8B">
        <w:rPr>
          <w:sz w:val="24"/>
        </w:rPr>
        <w:t xml:space="preserve"> </w:t>
      </w:r>
      <w:proofErr w:type="spellStart"/>
      <w:r w:rsidRPr="00456C8B">
        <w:rPr>
          <w:sz w:val="24"/>
        </w:rPr>
        <w:t>prípade</w:t>
      </w:r>
      <w:proofErr w:type="spellEnd"/>
      <w:r w:rsidRPr="00456C8B">
        <w:rPr>
          <w:sz w:val="24"/>
        </w:rPr>
        <w:t xml:space="preserve"> to </w:t>
      </w:r>
      <w:proofErr w:type="spellStart"/>
      <w:r w:rsidRPr="00456C8B">
        <w:rPr>
          <w:sz w:val="24"/>
        </w:rPr>
        <w:t>dopadlo</w:t>
      </w:r>
      <w:proofErr w:type="spellEnd"/>
      <w:r w:rsidRPr="00456C8B">
        <w:rPr>
          <w:sz w:val="24"/>
        </w:rPr>
        <w:t xml:space="preserve"> </w:t>
      </w:r>
      <w:proofErr w:type="spellStart"/>
      <w:r w:rsidRPr="00456C8B">
        <w:rPr>
          <w:sz w:val="24"/>
        </w:rPr>
        <w:t>rovnako</w:t>
      </w:r>
      <w:proofErr w:type="spellEnd"/>
      <w:r w:rsidRPr="00456C8B">
        <w:rPr>
          <w:sz w:val="24"/>
        </w:rPr>
        <w:t xml:space="preserve"> </w:t>
      </w:r>
      <w:r>
        <w:rPr>
          <w:sz w:val="24"/>
        </w:rPr>
        <w:t xml:space="preserve">a </w:t>
      </w:r>
      <w:proofErr w:type="spellStart"/>
      <w:r w:rsidRPr="00456C8B">
        <w:rPr>
          <w:sz w:val="24"/>
        </w:rPr>
        <w:t>len</w:t>
      </w:r>
      <w:proofErr w:type="spellEnd"/>
      <w:r w:rsidRPr="00456C8B">
        <w:rPr>
          <w:sz w:val="24"/>
        </w:rPr>
        <w:t xml:space="preserve"> </w:t>
      </w:r>
      <w:proofErr w:type="spellStart"/>
      <w:r w:rsidRPr="00456C8B">
        <w:rPr>
          <w:sz w:val="24"/>
        </w:rPr>
        <w:t>jeden</w:t>
      </w:r>
      <w:proofErr w:type="spellEnd"/>
      <w:r w:rsidRPr="00456C8B">
        <w:rPr>
          <w:sz w:val="24"/>
        </w:rPr>
        <w:t xml:space="preserve"> mal </w:t>
      </w:r>
      <w:proofErr w:type="spellStart"/>
      <w:r w:rsidRPr="00456C8B">
        <w:rPr>
          <w:sz w:val="24"/>
        </w:rPr>
        <w:t>skúsenosti</w:t>
      </w:r>
      <w:proofErr w:type="spellEnd"/>
      <w:r w:rsidRPr="00456C8B">
        <w:rPr>
          <w:sz w:val="24"/>
        </w:rPr>
        <w:t xml:space="preserve"> </w:t>
      </w:r>
      <w:r>
        <w:rPr>
          <w:sz w:val="24"/>
        </w:rPr>
        <w:t>s</w:t>
      </w:r>
      <w:r w:rsidRPr="00456C8B">
        <w:rPr>
          <w:sz w:val="24"/>
        </w:rPr>
        <w:t xml:space="preserve"> </w:t>
      </w:r>
      <w:proofErr w:type="spellStart"/>
      <w:r w:rsidRPr="00456C8B">
        <w:rPr>
          <w:sz w:val="24"/>
        </w:rPr>
        <w:t>filozofickou</w:t>
      </w:r>
      <w:proofErr w:type="spellEnd"/>
      <w:r w:rsidRPr="00456C8B">
        <w:rPr>
          <w:sz w:val="24"/>
        </w:rPr>
        <w:t xml:space="preserve"> </w:t>
      </w:r>
      <w:proofErr w:type="spellStart"/>
      <w:r w:rsidRPr="00456C8B">
        <w:rPr>
          <w:sz w:val="24"/>
        </w:rPr>
        <w:t>literatúro</w:t>
      </w:r>
      <w:r>
        <w:rPr>
          <w:sz w:val="24"/>
        </w:rPr>
        <w:t>u</w:t>
      </w:r>
      <w:proofErr w:type="spellEnd"/>
      <w:r w:rsidRPr="00456C8B">
        <w:rPr>
          <w:sz w:val="24"/>
        </w:rPr>
        <w:t xml:space="preserve">. </w:t>
      </w:r>
      <w:proofErr w:type="spellStart"/>
      <w:r w:rsidRPr="00456C8B">
        <w:rPr>
          <w:sz w:val="24"/>
        </w:rPr>
        <w:t>Kde</w:t>
      </w:r>
      <w:proofErr w:type="spellEnd"/>
      <w:r w:rsidRPr="00456C8B">
        <w:rPr>
          <w:sz w:val="24"/>
        </w:rPr>
        <w:t xml:space="preserve"> je </w:t>
      </w:r>
      <w:proofErr w:type="spellStart"/>
      <w:r w:rsidRPr="00456C8B">
        <w:rPr>
          <w:sz w:val="24"/>
        </w:rPr>
        <w:t>teda</w:t>
      </w:r>
      <w:proofErr w:type="spellEnd"/>
      <w:r w:rsidRPr="00456C8B">
        <w:rPr>
          <w:sz w:val="24"/>
        </w:rPr>
        <w:t xml:space="preserve"> </w:t>
      </w:r>
      <w:proofErr w:type="spellStart"/>
      <w:r w:rsidRPr="00456C8B">
        <w:rPr>
          <w:sz w:val="24"/>
        </w:rPr>
        <w:t>probl</w:t>
      </w:r>
      <w:r>
        <w:rPr>
          <w:sz w:val="24"/>
        </w:rPr>
        <w:t>é</w:t>
      </w:r>
      <w:r w:rsidRPr="00456C8B">
        <w:rPr>
          <w:sz w:val="24"/>
        </w:rPr>
        <w:t>m</w:t>
      </w:r>
      <w:proofErr w:type="spellEnd"/>
      <w:r w:rsidRPr="00456C8B">
        <w:rPr>
          <w:sz w:val="24"/>
        </w:rPr>
        <w:t xml:space="preserve"> a </w:t>
      </w:r>
      <w:proofErr w:type="spellStart"/>
      <w:r w:rsidRPr="00456C8B">
        <w:rPr>
          <w:sz w:val="24"/>
        </w:rPr>
        <w:t>ako</w:t>
      </w:r>
      <w:proofErr w:type="spellEnd"/>
      <w:r w:rsidRPr="00456C8B">
        <w:rPr>
          <w:sz w:val="24"/>
        </w:rPr>
        <w:t xml:space="preserve"> </w:t>
      </w:r>
      <w:proofErr w:type="spellStart"/>
      <w:r w:rsidRPr="00456C8B">
        <w:rPr>
          <w:sz w:val="24"/>
        </w:rPr>
        <w:t>docieliť</w:t>
      </w:r>
      <w:proofErr w:type="spellEnd"/>
      <w:ins w:id="56" w:author="Autor">
        <w:r w:rsidR="00A522DE">
          <w:rPr>
            <w:sz w:val="24"/>
          </w:rPr>
          <w:t>,</w:t>
        </w:r>
      </w:ins>
      <w:r w:rsidRPr="00456C8B">
        <w:rPr>
          <w:sz w:val="24"/>
        </w:rPr>
        <w:t xml:space="preserve"> aby bola </w:t>
      </w:r>
      <w:proofErr w:type="spellStart"/>
      <w:r w:rsidRPr="00456C8B">
        <w:rPr>
          <w:sz w:val="24"/>
        </w:rPr>
        <w:t>filozofická</w:t>
      </w:r>
      <w:proofErr w:type="spellEnd"/>
      <w:r w:rsidRPr="00456C8B">
        <w:rPr>
          <w:sz w:val="24"/>
        </w:rPr>
        <w:t xml:space="preserve"> </w:t>
      </w:r>
      <w:proofErr w:type="spellStart"/>
      <w:r w:rsidRPr="00456C8B">
        <w:rPr>
          <w:sz w:val="24"/>
        </w:rPr>
        <w:t>literatúra</w:t>
      </w:r>
      <w:proofErr w:type="spellEnd"/>
      <w:r w:rsidRPr="00456C8B">
        <w:rPr>
          <w:sz w:val="24"/>
        </w:rPr>
        <w:t xml:space="preserve"> </w:t>
      </w:r>
      <w:proofErr w:type="spellStart"/>
      <w:r w:rsidRPr="00456C8B">
        <w:rPr>
          <w:sz w:val="24"/>
        </w:rPr>
        <w:t>atraktívnejšia</w:t>
      </w:r>
      <w:proofErr w:type="spellEnd"/>
      <w:r w:rsidRPr="00456C8B">
        <w:rPr>
          <w:sz w:val="24"/>
        </w:rPr>
        <w:t xml:space="preserve">? </w:t>
      </w:r>
      <w:r>
        <w:rPr>
          <w:sz w:val="24"/>
        </w:rPr>
        <w:t>V</w:t>
      </w:r>
      <w:r w:rsidRPr="00456C8B">
        <w:rPr>
          <w:sz w:val="24"/>
        </w:rPr>
        <w:t xml:space="preserve"> </w:t>
      </w:r>
      <w:proofErr w:type="spellStart"/>
      <w:r w:rsidRPr="00456C8B">
        <w:rPr>
          <w:sz w:val="24"/>
        </w:rPr>
        <w:t>prvom</w:t>
      </w:r>
      <w:proofErr w:type="spellEnd"/>
      <w:r w:rsidRPr="00456C8B">
        <w:rPr>
          <w:sz w:val="24"/>
        </w:rPr>
        <w:t xml:space="preserve"> </w:t>
      </w:r>
      <w:proofErr w:type="spellStart"/>
      <w:r w:rsidRPr="00456C8B">
        <w:rPr>
          <w:sz w:val="24"/>
        </w:rPr>
        <w:t>rade</w:t>
      </w:r>
      <w:proofErr w:type="spellEnd"/>
      <w:r w:rsidRPr="00456C8B">
        <w:rPr>
          <w:sz w:val="24"/>
        </w:rPr>
        <w:t xml:space="preserve"> </w:t>
      </w:r>
      <w:proofErr w:type="spellStart"/>
      <w:r w:rsidRPr="00456C8B">
        <w:rPr>
          <w:sz w:val="24"/>
        </w:rPr>
        <w:t>si</w:t>
      </w:r>
      <w:proofErr w:type="spellEnd"/>
      <w:r w:rsidRPr="00456C8B">
        <w:rPr>
          <w:sz w:val="24"/>
        </w:rPr>
        <w:t xml:space="preserve"> </w:t>
      </w:r>
      <w:proofErr w:type="spellStart"/>
      <w:r w:rsidRPr="00456C8B">
        <w:rPr>
          <w:sz w:val="24"/>
        </w:rPr>
        <w:t>musíme</w:t>
      </w:r>
      <w:proofErr w:type="spellEnd"/>
      <w:r w:rsidRPr="00456C8B">
        <w:rPr>
          <w:sz w:val="24"/>
        </w:rPr>
        <w:t xml:space="preserve"> </w:t>
      </w:r>
      <w:proofErr w:type="spellStart"/>
      <w:r w:rsidRPr="00456C8B">
        <w:rPr>
          <w:sz w:val="24"/>
        </w:rPr>
        <w:t>uvedomiť</w:t>
      </w:r>
      <w:proofErr w:type="spellEnd"/>
      <w:r w:rsidRPr="00456C8B">
        <w:rPr>
          <w:sz w:val="24"/>
        </w:rPr>
        <w:t xml:space="preserve">, </w:t>
      </w:r>
      <w:proofErr w:type="spellStart"/>
      <w:r w:rsidRPr="00456C8B">
        <w:rPr>
          <w:sz w:val="24"/>
        </w:rPr>
        <w:t>že</w:t>
      </w:r>
      <w:proofErr w:type="spellEnd"/>
      <w:r w:rsidRPr="00456C8B">
        <w:rPr>
          <w:sz w:val="24"/>
        </w:rPr>
        <w:t xml:space="preserve"> </w:t>
      </w:r>
      <w:proofErr w:type="spellStart"/>
      <w:r w:rsidRPr="00456C8B">
        <w:rPr>
          <w:sz w:val="24"/>
        </w:rPr>
        <w:t>žijeme</w:t>
      </w:r>
      <w:proofErr w:type="spellEnd"/>
      <w:r w:rsidRPr="00456C8B">
        <w:rPr>
          <w:sz w:val="24"/>
        </w:rPr>
        <w:t xml:space="preserve"> v </w:t>
      </w:r>
      <w:proofErr w:type="spellStart"/>
      <w:r w:rsidRPr="00456C8B">
        <w:rPr>
          <w:sz w:val="24"/>
        </w:rPr>
        <w:t>dobe</w:t>
      </w:r>
      <w:proofErr w:type="spellEnd"/>
      <w:r>
        <w:rPr>
          <w:sz w:val="24"/>
        </w:rPr>
        <w:t>,</w:t>
      </w:r>
      <w:ins w:id="57" w:author="Autor">
        <w:r w:rsidR="00A522DE">
          <w:rPr>
            <w:sz w:val="24"/>
          </w:rPr>
          <w:t xml:space="preserve"> </w:t>
        </w:r>
        <w:proofErr w:type="spellStart"/>
        <w:r w:rsidR="00A522DE">
          <w:rPr>
            <w:sz w:val="24"/>
          </w:rPr>
          <w:t>keď</w:t>
        </w:r>
      </w:ins>
      <w:proofErr w:type="spellEnd"/>
      <w:del w:id="58" w:author="Autor">
        <w:r w:rsidRPr="00456C8B" w:rsidDel="00A522DE">
          <w:rPr>
            <w:sz w:val="24"/>
          </w:rPr>
          <w:delText xml:space="preserve"> kde</w:delText>
        </w:r>
      </w:del>
      <w:r w:rsidRPr="00456C8B">
        <w:rPr>
          <w:sz w:val="24"/>
        </w:rPr>
        <w:t xml:space="preserve"> je </w:t>
      </w:r>
      <w:proofErr w:type="spellStart"/>
      <w:r w:rsidRPr="00456C8B">
        <w:rPr>
          <w:sz w:val="24"/>
        </w:rPr>
        <w:t>prvý</w:t>
      </w:r>
      <w:proofErr w:type="spellEnd"/>
      <w:r w:rsidRPr="00456C8B">
        <w:rPr>
          <w:sz w:val="24"/>
        </w:rPr>
        <w:t xml:space="preserve"> </w:t>
      </w:r>
      <w:proofErr w:type="spellStart"/>
      <w:r w:rsidRPr="00456C8B">
        <w:rPr>
          <w:sz w:val="24"/>
        </w:rPr>
        <w:t>dojem</w:t>
      </w:r>
      <w:proofErr w:type="spellEnd"/>
      <w:r w:rsidRPr="00456C8B">
        <w:rPr>
          <w:sz w:val="24"/>
        </w:rPr>
        <w:t xml:space="preserve"> </w:t>
      </w:r>
      <w:proofErr w:type="spellStart"/>
      <w:r w:rsidRPr="00456C8B">
        <w:rPr>
          <w:sz w:val="24"/>
        </w:rPr>
        <w:t>veľmi</w:t>
      </w:r>
      <w:proofErr w:type="spellEnd"/>
      <w:r w:rsidRPr="00456C8B">
        <w:rPr>
          <w:sz w:val="24"/>
        </w:rPr>
        <w:t xml:space="preserve"> </w:t>
      </w:r>
      <w:proofErr w:type="spellStart"/>
      <w:r w:rsidRPr="00456C8B">
        <w:rPr>
          <w:sz w:val="24"/>
        </w:rPr>
        <w:t>dôležitý</w:t>
      </w:r>
      <w:proofErr w:type="spellEnd"/>
      <w:r w:rsidRPr="00456C8B">
        <w:rPr>
          <w:sz w:val="24"/>
        </w:rPr>
        <w:t xml:space="preserve"> a </w:t>
      </w:r>
      <w:proofErr w:type="spellStart"/>
      <w:r w:rsidRPr="00456C8B">
        <w:rPr>
          <w:sz w:val="24"/>
        </w:rPr>
        <w:t>častokrát</w:t>
      </w:r>
      <w:proofErr w:type="spellEnd"/>
      <w:r w:rsidRPr="00456C8B">
        <w:rPr>
          <w:sz w:val="24"/>
        </w:rPr>
        <w:t xml:space="preserve"> </w:t>
      </w:r>
      <w:proofErr w:type="spellStart"/>
      <w:r w:rsidRPr="00456C8B">
        <w:rPr>
          <w:sz w:val="24"/>
        </w:rPr>
        <w:t>zásadný</w:t>
      </w:r>
      <w:proofErr w:type="spellEnd"/>
      <w:r w:rsidRPr="00456C8B">
        <w:rPr>
          <w:sz w:val="24"/>
        </w:rPr>
        <w:t xml:space="preserve">. </w:t>
      </w:r>
      <w:proofErr w:type="spellStart"/>
      <w:r w:rsidRPr="00456C8B">
        <w:rPr>
          <w:sz w:val="24"/>
        </w:rPr>
        <w:t>Ľudia</w:t>
      </w:r>
      <w:proofErr w:type="spellEnd"/>
      <w:r w:rsidRPr="00456C8B">
        <w:rPr>
          <w:sz w:val="24"/>
        </w:rPr>
        <w:t xml:space="preserve"> </w:t>
      </w:r>
      <w:proofErr w:type="spellStart"/>
      <w:r w:rsidRPr="00456C8B">
        <w:rPr>
          <w:sz w:val="24"/>
        </w:rPr>
        <w:t>jednoducho</w:t>
      </w:r>
      <w:proofErr w:type="spellEnd"/>
      <w:r w:rsidRPr="00456C8B">
        <w:rPr>
          <w:sz w:val="24"/>
        </w:rPr>
        <w:t xml:space="preserve"> </w:t>
      </w:r>
      <w:proofErr w:type="spellStart"/>
      <w:r w:rsidRPr="00456C8B">
        <w:rPr>
          <w:sz w:val="24"/>
        </w:rPr>
        <w:t>súdia</w:t>
      </w:r>
      <w:proofErr w:type="spellEnd"/>
      <w:r w:rsidRPr="00456C8B">
        <w:rPr>
          <w:sz w:val="24"/>
        </w:rPr>
        <w:t xml:space="preserve"> </w:t>
      </w:r>
      <w:proofErr w:type="spellStart"/>
      <w:r w:rsidRPr="00456C8B">
        <w:rPr>
          <w:sz w:val="24"/>
        </w:rPr>
        <w:t>knihu</w:t>
      </w:r>
      <w:proofErr w:type="spellEnd"/>
      <w:r w:rsidRPr="00456C8B">
        <w:rPr>
          <w:sz w:val="24"/>
        </w:rPr>
        <w:t xml:space="preserve"> </w:t>
      </w:r>
      <w:proofErr w:type="spellStart"/>
      <w:r w:rsidRPr="00456C8B">
        <w:rPr>
          <w:sz w:val="24"/>
        </w:rPr>
        <w:t>podľa</w:t>
      </w:r>
      <w:proofErr w:type="spellEnd"/>
      <w:r w:rsidRPr="00456C8B">
        <w:rPr>
          <w:sz w:val="24"/>
        </w:rPr>
        <w:t xml:space="preserve"> </w:t>
      </w:r>
      <w:proofErr w:type="spellStart"/>
      <w:r w:rsidRPr="00456C8B">
        <w:rPr>
          <w:sz w:val="24"/>
        </w:rPr>
        <w:t>obalu</w:t>
      </w:r>
      <w:proofErr w:type="spellEnd"/>
      <w:r w:rsidRPr="00456C8B">
        <w:rPr>
          <w:sz w:val="24"/>
        </w:rPr>
        <w:t xml:space="preserve">. </w:t>
      </w:r>
      <w:proofErr w:type="spellStart"/>
      <w:r>
        <w:rPr>
          <w:sz w:val="24"/>
        </w:rPr>
        <w:t>Ako</w:t>
      </w:r>
      <w:proofErr w:type="spellEnd"/>
      <w:r>
        <w:rPr>
          <w:sz w:val="24"/>
        </w:rPr>
        <w:t xml:space="preserve"> </w:t>
      </w:r>
      <w:proofErr w:type="spellStart"/>
      <w:r>
        <w:rPr>
          <w:sz w:val="24"/>
        </w:rPr>
        <w:t>sme</w:t>
      </w:r>
      <w:proofErr w:type="spellEnd"/>
      <w:r>
        <w:rPr>
          <w:sz w:val="24"/>
        </w:rPr>
        <w:t xml:space="preserve"> </w:t>
      </w:r>
      <w:proofErr w:type="spellStart"/>
      <w:r>
        <w:rPr>
          <w:sz w:val="24"/>
        </w:rPr>
        <w:t>už</w:t>
      </w:r>
      <w:proofErr w:type="spellEnd"/>
      <w:r>
        <w:rPr>
          <w:sz w:val="24"/>
        </w:rPr>
        <w:t xml:space="preserve"> </w:t>
      </w:r>
      <w:proofErr w:type="spellStart"/>
      <w:r>
        <w:rPr>
          <w:sz w:val="24"/>
        </w:rPr>
        <w:t>spomínali</w:t>
      </w:r>
      <w:proofErr w:type="spellEnd"/>
      <w:r>
        <w:rPr>
          <w:sz w:val="24"/>
        </w:rPr>
        <w:t xml:space="preserve">, </w:t>
      </w:r>
      <w:proofErr w:type="spellStart"/>
      <w:r>
        <w:rPr>
          <w:sz w:val="24"/>
        </w:rPr>
        <w:t>f</w:t>
      </w:r>
      <w:r w:rsidRPr="00456C8B">
        <w:rPr>
          <w:sz w:val="24"/>
        </w:rPr>
        <w:t>ilozofické</w:t>
      </w:r>
      <w:proofErr w:type="spellEnd"/>
      <w:r w:rsidRPr="00456C8B">
        <w:rPr>
          <w:sz w:val="24"/>
        </w:rPr>
        <w:t xml:space="preserve"> </w:t>
      </w:r>
      <w:proofErr w:type="spellStart"/>
      <w:r w:rsidRPr="00456C8B">
        <w:rPr>
          <w:sz w:val="24"/>
        </w:rPr>
        <w:t>publikácie</w:t>
      </w:r>
      <w:proofErr w:type="spellEnd"/>
      <w:r w:rsidRPr="00456C8B">
        <w:rPr>
          <w:sz w:val="24"/>
        </w:rPr>
        <w:t xml:space="preserve"> </w:t>
      </w:r>
      <w:proofErr w:type="spellStart"/>
      <w:r w:rsidRPr="00456C8B">
        <w:rPr>
          <w:sz w:val="24"/>
        </w:rPr>
        <w:t>nemajú</w:t>
      </w:r>
      <w:proofErr w:type="spellEnd"/>
      <w:r w:rsidRPr="00456C8B">
        <w:rPr>
          <w:sz w:val="24"/>
        </w:rPr>
        <w:t xml:space="preserve"> </w:t>
      </w:r>
      <w:proofErr w:type="spellStart"/>
      <w:r>
        <w:rPr>
          <w:sz w:val="24"/>
        </w:rPr>
        <w:t>vo</w:t>
      </w:r>
      <w:proofErr w:type="spellEnd"/>
      <w:r>
        <w:rPr>
          <w:sz w:val="24"/>
        </w:rPr>
        <w:t xml:space="preserve"> </w:t>
      </w:r>
      <w:proofErr w:type="spellStart"/>
      <w:r>
        <w:rPr>
          <w:sz w:val="24"/>
        </w:rPr>
        <w:t>väčšine</w:t>
      </w:r>
      <w:proofErr w:type="spellEnd"/>
      <w:r>
        <w:rPr>
          <w:sz w:val="24"/>
        </w:rPr>
        <w:t xml:space="preserve"> </w:t>
      </w:r>
      <w:proofErr w:type="spellStart"/>
      <w:r>
        <w:rPr>
          <w:sz w:val="24"/>
        </w:rPr>
        <w:t>prípadov</w:t>
      </w:r>
      <w:proofErr w:type="spellEnd"/>
      <w:r>
        <w:rPr>
          <w:sz w:val="24"/>
        </w:rPr>
        <w:t xml:space="preserve"> </w:t>
      </w:r>
      <w:proofErr w:type="spellStart"/>
      <w:r w:rsidRPr="00456C8B">
        <w:rPr>
          <w:sz w:val="24"/>
        </w:rPr>
        <w:t>vlastné</w:t>
      </w:r>
      <w:proofErr w:type="spellEnd"/>
      <w:r w:rsidRPr="00456C8B">
        <w:rPr>
          <w:sz w:val="24"/>
        </w:rPr>
        <w:t xml:space="preserve"> </w:t>
      </w:r>
      <w:proofErr w:type="spellStart"/>
      <w:r w:rsidRPr="00456C8B">
        <w:rPr>
          <w:sz w:val="24"/>
        </w:rPr>
        <w:t>oddelenie</w:t>
      </w:r>
      <w:proofErr w:type="spellEnd"/>
      <w:r w:rsidRPr="00456C8B">
        <w:rPr>
          <w:sz w:val="24"/>
        </w:rPr>
        <w:t xml:space="preserve"> v </w:t>
      </w:r>
      <w:proofErr w:type="spellStart"/>
      <w:r w:rsidRPr="00456C8B">
        <w:rPr>
          <w:sz w:val="24"/>
        </w:rPr>
        <w:t>kníhkupectvách</w:t>
      </w:r>
      <w:proofErr w:type="spellEnd"/>
      <w:r w:rsidRPr="00456C8B">
        <w:rPr>
          <w:sz w:val="24"/>
        </w:rPr>
        <w:t xml:space="preserve">, a </w:t>
      </w:r>
      <w:proofErr w:type="spellStart"/>
      <w:r w:rsidRPr="00456C8B">
        <w:rPr>
          <w:sz w:val="24"/>
        </w:rPr>
        <w:t>tak</w:t>
      </w:r>
      <w:proofErr w:type="spellEnd"/>
      <w:r w:rsidRPr="00456C8B">
        <w:rPr>
          <w:sz w:val="24"/>
        </w:rPr>
        <w:t xml:space="preserve"> by </w:t>
      </w:r>
      <w:proofErr w:type="spellStart"/>
      <w:r w:rsidRPr="00456C8B">
        <w:rPr>
          <w:sz w:val="24"/>
        </w:rPr>
        <w:t>mali</w:t>
      </w:r>
      <w:proofErr w:type="spellEnd"/>
      <w:r w:rsidRPr="00456C8B">
        <w:rPr>
          <w:sz w:val="24"/>
        </w:rPr>
        <w:t xml:space="preserve"> </w:t>
      </w:r>
      <w:proofErr w:type="spellStart"/>
      <w:r w:rsidRPr="00456C8B">
        <w:rPr>
          <w:sz w:val="24"/>
        </w:rPr>
        <w:t>nejako</w:t>
      </w:r>
      <w:proofErr w:type="spellEnd"/>
      <w:r w:rsidRPr="00456C8B">
        <w:rPr>
          <w:sz w:val="24"/>
        </w:rPr>
        <w:t xml:space="preserve"> </w:t>
      </w:r>
      <w:proofErr w:type="spellStart"/>
      <w:r w:rsidRPr="00456C8B">
        <w:rPr>
          <w:sz w:val="24"/>
        </w:rPr>
        <w:t>zaujať</w:t>
      </w:r>
      <w:proofErr w:type="spellEnd"/>
      <w:r w:rsidRPr="00456C8B">
        <w:rPr>
          <w:sz w:val="24"/>
        </w:rPr>
        <w:t xml:space="preserve"> </w:t>
      </w:r>
      <w:proofErr w:type="spellStart"/>
      <w:r w:rsidRPr="00456C8B">
        <w:rPr>
          <w:sz w:val="24"/>
        </w:rPr>
        <w:t>medzi</w:t>
      </w:r>
      <w:proofErr w:type="spellEnd"/>
      <w:r w:rsidRPr="00456C8B">
        <w:rPr>
          <w:sz w:val="24"/>
        </w:rPr>
        <w:t xml:space="preserve"> </w:t>
      </w:r>
      <w:proofErr w:type="spellStart"/>
      <w:r w:rsidRPr="00456C8B">
        <w:rPr>
          <w:sz w:val="24"/>
        </w:rPr>
        <w:t>tou</w:t>
      </w:r>
      <w:proofErr w:type="spellEnd"/>
      <w:r w:rsidRPr="00456C8B">
        <w:rPr>
          <w:sz w:val="24"/>
        </w:rPr>
        <w:t xml:space="preserve"> </w:t>
      </w:r>
      <w:proofErr w:type="spellStart"/>
      <w:r w:rsidRPr="00456C8B">
        <w:rPr>
          <w:sz w:val="24"/>
        </w:rPr>
        <w:t>horou</w:t>
      </w:r>
      <w:proofErr w:type="spellEnd"/>
      <w:r w:rsidRPr="00456C8B">
        <w:rPr>
          <w:sz w:val="24"/>
        </w:rPr>
        <w:t xml:space="preserve"> </w:t>
      </w:r>
      <w:proofErr w:type="spellStart"/>
      <w:r w:rsidRPr="00456C8B">
        <w:rPr>
          <w:sz w:val="24"/>
        </w:rPr>
        <w:t>humanitnej</w:t>
      </w:r>
      <w:proofErr w:type="spellEnd"/>
      <w:r w:rsidRPr="00456C8B">
        <w:rPr>
          <w:sz w:val="24"/>
        </w:rPr>
        <w:t xml:space="preserve"> </w:t>
      </w:r>
      <w:proofErr w:type="spellStart"/>
      <w:r w:rsidRPr="00456C8B">
        <w:rPr>
          <w:sz w:val="24"/>
        </w:rPr>
        <w:t>literatúry</w:t>
      </w:r>
      <w:proofErr w:type="spellEnd"/>
      <w:r w:rsidRPr="00456C8B">
        <w:rPr>
          <w:sz w:val="24"/>
        </w:rPr>
        <w:t xml:space="preserve">. V </w:t>
      </w:r>
      <w:proofErr w:type="spellStart"/>
      <w:r w:rsidRPr="00456C8B">
        <w:rPr>
          <w:sz w:val="24"/>
        </w:rPr>
        <w:t>prvom</w:t>
      </w:r>
      <w:proofErr w:type="spellEnd"/>
      <w:r w:rsidRPr="00456C8B">
        <w:rPr>
          <w:sz w:val="24"/>
        </w:rPr>
        <w:t xml:space="preserve"> </w:t>
      </w:r>
      <w:proofErr w:type="spellStart"/>
      <w:r w:rsidRPr="00456C8B">
        <w:rPr>
          <w:sz w:val="24"/>
        </w:rPr>
        <w:t>rade</w:t>
      </w:r>
      <w:proofErr w:type="spellEnd"/>
      <w:r w:rsidRPr="00456C8B">
        <w:rPr>
          <w:sz w:val="24"/>
        </w:rPr>
        <w:t xml:space="preserve"> by </w:t>
      </w:r>
      <w:proofErr w:type="spellStart"/>
      <w:r w:rsidRPr="00456C8B">
        <w:rPr>
          <w:sz w:val="24"/>
        </w:rPr>
        <w:t>sme</w:t>
      </w:r>
      <w:proofErr w:type="spellEnd"/>
      <w:r w:rsidRPr="00456C8B">
        <w:rPr>
          <w:sz w:val="24"/>
        </w:rPr>
        <w:t xml:space="preserve"> </w:t>
      </w:r>
      <w:proofErr w:type="spellStart"/>
      <w:r w:rsidRPr="00456C8B">
        <w:rPr>
          <w:sz w:val="24"/>
        </w:rPr>
        <w:t>sa</w:t>
      </w:r>
      <w:proofErr w:type="spellEnd"/>
      <w:r w:rsidRPr="00456C8B">
        <w:rPr>
          <w:sz w:val="24"/>
        </w:rPr>
        <w:t xml:space="preserve"> </w:t>
      </w:r>
      <w:proofErr w:type="spellStart"/>
      <w:r w:rsidRPr="00456C8B">
        <w:rPr>
          <w:sz w:val="24"/>
        </w:rPr>
        <w:t>mali</w:t>
      </w:r>
      <w:proofErr w:type="spellEnd"/>
      <w:r w:rsidRPr="00456C8B">
        <w:rPr>
          <w:sz w:val="24"/>
        </w:rPr>
        <w:t xml:space="preserve"> </w:t>
      </w:r>
      <w:proofErr w:type="spellStart"/>
      <w:r w:rsidRPr="00456C8B">
        <w:rPr>
          <w:sz w:val="24"/>
        </w:rPr>
        <w:t>pozrieť</w:t>
      </w:r>
      <w:proofErr w:type="spellEnd"/>
      <w:r w:rsidRPr="00456C8B">
        <w:rPr>
          <w:sz w:val="24"/>
        </w:rPr>
        <w:t xml:space="preserve"> </w:t>
      </w:r>
      <w:proofErr w:type="spellStart"/>
      <w:r w:rsidRPr="00456C8B">
        <w:rPr>
          <w:sz w:val="24"/>
        </w:rPr>
        <w:t>na</w:t>
      </w:r>
      <w:proofErr w:type="spellEnd"/>
      <w:r w:rsidRPr="00456C8B">
        <w:rPr>
          <w:sz w:val="24"/>
        </w:rPr>
        <w:t xml:space="preserve"> </w:t>
      </w:r>
      <w:proofErr w:type="spellStart"/>
      <w:r w:rsidRPr="00456C8B">
        <w:rPr>
          <w:sz w:val="24"/>
        </w:rPr>
        <w:t>samotné</w:t>
      </w:r>
      <w:proofErr w:type="spellEnd"/>
      <w:r w:rsidRPr="00456C8B">
        <w:rPr>
          <w:sz w:val="24"/>
        </w:rPr>
        <w:t xml:space="preserve"> </w:t>
      </w:r>
      <w:proofErr w:type="spellStart"/>
      <w:r w:rsidRPr="00456C8B">
        <w:rPr>
          <w:sz w:val="24"/>
        </w:rPr>
        <w:t>názvy</w:t>
      </w:r>
      <w:proofErr w:type="spellEnd"/>
      <w:r w:rsidRPr="00456C8B">
        <w:rPr>
          <w:sz w:val="24"/>
        </w:rPr>
        <w:t xml:space="preserve"> </w:t>
      </w:r>
      <w:proofErr w:type="spellStart"/>
      <w:r w:rsidRPr="00456C8B">
        <w:rPr>
          <w:sz w:val="24"/>
        </w:rPr>
        <w:t>kníh</w:t>
      </w:r>
      <w:proofErr w:type="spellEnd"/>
      <w:r w:rsidRPr="00456C8B">
        <w:rPr>
          <w:sz w:val="24"/>
        </w:rPr>
        <w:t xml:space="preserve">. </w:t>
      </w:r>
      <w:proofErr w:type="spellStart"/>
      <w:r w:rsidRPr="00456C8B">
        <w:rPr>
          <w:sz w:val="24"/>
        </w:rPr>
        <w:t>Takmer</w:t>
      </w:r>
      <w:proofErr w:type="spellEnd"/>
      <w:r w:rsidRPr="00456C8B">
        <w:rPr>
          <w:sz w:val="24"/>
        </w:rPr>
        <w:t xml:space="preserve"> v </w:t>
      </w:r>
      <w:proofErr w:type="spellStart"/>
      <w:r w:rsidRPr="00456C8B">
        <w:rPr>
          <w:sz w:val="24"/>
        </w:rPr>
        <w:t>každom</w:t>
      </w:r>
      <w:proofErr w:type="spellEnd"/>
      <w:r>
        <w:rPr>
          <w:sz w:val="24"/>
        </w:rPr>
        <w:t xml:space="preserve"> </w:t>
      </w:r>
      <w:proofErr w:type="spellStart"/>
      <w:r>
        <w:rPr>
          <w:sz w:val="24"/>
        </w:rPr>
        <w:t>druhom</w:t>
      </w:r>
      <w:proofErr w:type="spellEnd"/>
      <w:r w:rsidRPr="00456C8B">
        <w:rPr>
          <w:sz w:val="24"/>
        </w:rPr>
        <w:t xml:space="preserve"> </w:t>
      </w:r>
      <w:proofErr w:type="spellStart"/>
      <w:r w:rsidRPr="00456C8B">
        <w:rPr>
          <w:sz w:val="24"/>
        </w:rPr>
        <w:t>názve</w:t>
      </w:r>
      <w:proofErr w:type="spellEnd"/>
      <w:r w:rsidRPr="00456C8B">
        <w:rPr>
          <w:sz w:val="24"/>
        </w:rPr>
        <w:t xml:space="preserve"> </w:t>
      </w:r>
      <w:proofErr w:type="spellStart"/>
      <w:r w:rsidRPr="00456C8B">
        <w:rPr>
          <w:sz w:val="24"/>
        </w:rPr>
        <w:t>sa</w:t>
      </w:r>
      <w:proofErr w:type="spellEnd"/>
      <w:r w:rsidRPr="00456C8B">
        <w:rPr>
          <w:sz w:val="24"/>
        </w:rPr>
        <w:t xml:space="preserve"> </w:t>
      </w:r>
      <w:proofErr w:type="spellStart"/>
      <w:r w:rsidRPr="00456C8B">
        <w:rPr>
          <w:sz w:val="24"/>
        </w:rPr>
        <w:t>nachádza</w:t>
      </w:r>
      <w:proofErr w:type="spellEnd"/>
      <w:r w:rsidRPr="00456C8B">
        <w:rPr>
          <w:sz w:val="24"/>
        </w:rPr>
        <w:t xml:space="preserve"> </w:t>
      </w:r>
      <w:proofErr w:type="spellStart"/>
      <w:proofErr w:type="gramStart"/>
      <w:r w:rsidRPr="00456C8B">
        <w:rPr>
          <w:sz w:val="24"/>
        </w:rPr>
        <w:t>slovo</w:t>
      </w:r>
      <w:proofErr w:type="spellEnd"/>
      <w:r>
        <w:rPr>
          <w:sz w:val="24"/>
        </w:rPr>
        <w:t xml:space="preserve"> </w:t>
      </w:r>
      <w:r w:rsidRPr="00456C8B">
        <w:rPr>
          <w:sz w:val="24"/>
        </w:rPr>
        <w:t>,,</w:t>
      </w:r>
      <w:proofErr w:type="spellStart"/>
      <w:r w:rsidRPr="00456C8B">
        <w:rPr>
          <w:sz w:val="24"/>
        </w:rPr>
        <w:t>filozofia</w:t>
      </w:r>
      <w:proofErr w:type="spellEnd"/>
      <w:proofErr w:type="gramEnd"/>
      <w:r>
        <w:rPr>
          <w:sz w:val="24"/>
        </w:rPr>
        <w:t>”</w:t>
      </w:r>
      <w:r w:rsidRPr="00456C8B">
        <w:rPr>
          <w:sz w:val="24"/>
        </w:rPr>
        <w:t xml:space="preserve">. To </w:t>
      </w:r>
      <w:proofErr w:type="spellStart"/>
      <w:r w:rsidRPr="00456C8B">
        <w:rPr>
          <w:sz w:val="24"/>
        </w:rPr>
        <w:t>súvisí</w:t>
      </w:r>
      <w:proofErr w:type="spellEnd"/>
      <w:r w:rsidRPr="00456C8B">
        <w:rPr>
          <w:sz w:val="24"/>
        </w:rPr>
        <w:t xml:space="preserve"> s </w:t>
      </w:r>
      <w:proofErr w:type="spellStart"/>
      <w:r w:rsidRPr="00456C8B">
        <w:rPr>
          <w:sz w:val="24"/>
        </w:rPr>
        <w:t>už</w:t>
      </w:r>
      <w:proofErr w:type="spellEnd"/>
      <w:r w:rsidRPr="00456C8B">
        <w:rPr>
          <w:sz w:val="24"/>
        </w:rPr>
        <w:t xml:space="preserve"> </w:t>
      </w:r>
      <w:proofErr w:type="spellStart"/>
      <w:r w:rsidRPr="00456C8B">
        <w:rPr>
          <w:sz w:val="24"/>
        </w:rPr>
        <w:t>spomínanou</w:t>
      </w:r>
      <w:proofErr w:type="spellEnd"/>
      <w:r w:rsidRPr="00456C8B">
        <w:rPr>
          <w:sz w:val="24"/>
        </w:rPr>
        <w:t xml:space="preserve"> </w:t>
      </w:r>
      <w:commentRangeStart w:id="59"/>
      <w:r w:rsidRPr="00456C8B">
        <w:rPr>
          <w:sz w:val="24"/>
        </w:rPr>
        <w:t>“</w:t>
      </w:r>
      <w:proofErr w:type="spellStart"/>
      <w:r w:rsidRPr="00456C8B">
        <w:rPr>
          <w:sz w:val="24"/>
        </w:rPr>
        <w:t>aroganciou</w:t>
      </w:r>
      <w:proofErr w:type="spellEnd"/>
      <w:r w:rsidRPr="00456C8B">
        <w:rPr>
          <w:sz w:val="24"/>
        </w:rPr>
        <w:t xml:space="preserve"> </w:t>
      </w:r>
      <w:proofErr w:type="spellStart"/>
      <w:r w:rsidRPr="00456C8B">
        <w:rPr>
          <w:sz w:val="24"/>
        </w:rPr>
        <w:t>filozofie</w:t>
      </w:r>
      <w:proofErr w:type="spellEnd"/>
      <w:r w:rsidRPr="00456C8B">
        <w:rPr>
          <w:sz w:val="24"/>
        </w:rPr>
        <w:t>”</w:t>
      </w:r>
      <w:commentRangeEnd w:id="59"/>
      <w:r w:rsidR="00BA64D8">
        <w:rPr>
          <w:rStyle w:val="Odkaznakomentr"/>
        </w:rPr>
        <w:commentReference w:id="59"/>
      </w:r>
      <w:r w:rsidRPr="00456C8B">
        <w:rPr>
          <w:sz w:val="24"/>
        </w:rPr>
        <w:t xml:space="preserve">. </w:t>
      </w:r>
      <w:commentRangeStart w:id="60"/>
      <w:r w:rsidRPr="00456C8B">
        <w:rPr>
          <w:sz w:val="24"/>
        </w:rPr>
        <w:t xml:space="preserve">Je </w:t>
      </w:r>
      <w:proofErr w:type="spellStart"/>
      <w:r w:rsidRPr="00456C8B">
        <w:rPr>
          <w:sz w:val="24"/>
        </w:rPr>
        <w:t>naozaj</w:t>
      </w:r>
      <w:proofErr w:type="spellEnd"/>
      <w:r w:rsidRPr="00456C8B">
        <w:rPr>
          <w:sz w:val="24"/>
        </w:rPr>
        <w:t xml:space="preserve"> </w:t>
      </w:r>
      <w:proofErr w:type="spellStart"/>
      <w:r w:rsidRPr="00456C8B">
        <w:rPr>
          <w:sz w:val="24"/>
        </w:rPr>
        <w:t>nutné</w:t>
      </w:r>
      <w:proofErr w:type="spellEnd"/>
      <w:r w:rsidRPr="00456C8B">
        <w:rPr>
          <w:sz w:val="24"/>
        </w:rPr>
        <w:t xml:space="preserve"> </w:t>
      </w:r>
      <w:proofErr w:type="spellStart"/>
      <w:r w:rsidRPr="00456C8B">
        <w:rPr>
          <w:sz w:val="24"/>
        </w:rPr>
        <w:t>hneď</w:t>
      </w:r>
      <w:proofErr w:type="spellEnd"/>
      <w:r w:rsidRPr="00456C8B">
        <w:rPr>
          <w:sz w:val="24"/>
        </w:rPr>
        <w:t xml:space="preserve"> v </w:t>
      </w:r>
      <w:proofErr w:type="spellStart"/>
      <w:r w:rsidRPr="00456C8B">
        <w:rPr>
          <w:sz w:val="24"/>
        </w:rPr>
        <w:t>n</w:t>
      </w:r>
      <w:r>
        <w:rPr>
          <w:sz w:val="24"/>
        </w:rPr>
        <w:t>a</w:t>
      </w:r>
      <w:r w:rsidRPr="00456C8B">
        <w:rPr>
          <w:sz w:val="24"/>
        </w:rPr>
        <w:t>dpise</w:t>
      </w:r>
      <w:proofErr w:type="spellEnd"/>
      <w:r w:rsidRPr="00456C8B">
        <w:rPr>
          <w:sz w:val="24"/>
        </w:rPr>
        <w:t xml:space="preserve"> </w:t>
      </w:r>
      <w:proofErr w:type="spellStart"/>
      <w:r w:rsidRPr="00456C8B">
        <w:rPr>
          <w:sz w:val="24"/>
        </w:rPr>
        <w:t>privlastňovať</w:t>
      </w:r>
      <w:proofErr w:type="spellEnd"/>
      <w:r w:rsidRPr="00456C8B">
        <w:rPr>
          <w:sz w:val="24"/>
        </w:rPr>
        <w:t xml:space="preserve"> </w:t>
      </w:r>
      <w:proofErr w:type="spellStart"/>
      <w:r w:rsidRPr="00456C8B">
        <w:rPr>
          <w:sz w:val="24"/>
        </w:rPr>
        <w:t>publikáciu</w:t>
      </w:r>
      <w:proofErr w:type="spellEnd"/>
      <w:r w:rsidRPr="00456C8B">
        <w:rPr>
          <w:sz w:val="24"/>
        </w:rPr>
        <w:t xml:space="preserve"> </w:t>
      </w:r>
      <w:proofErr w:type="spellStart"/>
      <w:r w:rsidRPr="00456C8B">
        <w:rPr>
          <w:sz w:val="24"/>
        </w:rPr>
        <w:t>filozofii</w:t>
      </w:r>
      <w:proofErr w:type="spellEnd"/>
      <w:r w:rsidRPr="00456C8B">
        <w:rPr>
          <w:sz w:val="24"/>
        </w:rPr>
        <w:t>?</w:t>
      </w:r>
      <w:commentRangeEnd w:id="60"/>
      <w:r w:rsidR="00A522DE">
        <w:rPr>
          <w:rStyle w:val="Odkaznakomentr"/>
        </w:rPr>
        <w:commentReference w:id="60"/>
      </w:r>
      <w:r w:rsidRPr="00456C8B">
        <w:rPr>
          <w:sz w:val="24"/>
        </w:rPr>
        <w:t xml:space="preserve"> </w:t>
      </w:r>
      <w:proofErr w:type="spellStart"/>
      <w:r w:rsidRPr="00456C8B">
        <w:rPr>
          <w:sz w:val="24"/>
        </w:rPr>
        <w:t>Ak</w:t>
      </w:r>
      <w:proofErr w:type="spellEnd"/>
      <w:r w:rsidRPr="00456C8B">
        <w:rPr>
          <w:sz w:val="24"/>
        </w:rPr>
        <w:t xml:space="preserve"> je </w:t>
      </w:r>
      <w:proofErr w:type="spellStart"/>
      <w:r w:rsidRPr="00456C8B">
        <w:rPr>
          <w:sz w:val="24"/>
        </w:rPr>
        <w:t>mienka</w:t>
      </w:r>
      <w:proofErr w:type="spellEnd"/>
      <w:r w:rsidRPr="00456C8B">
        <w:rPr>
          <w:sz w:val="24"/>
        </w:rPr>
        <w:t xml:space="preserve"> o </w:t>
      </w:r>
      <w:proofErr w:type="spellStart"/>
      <w:r w:rsidRPr="00456C8B">
        <w:rPr>
          <w:sz w:val="24"/>
        </w:rPr>
        <w:t>filozofii</w:t>
      </w:r>
      <w:proofErr w:type="spellEnd"/>
      <w:r w:rsidRPr="00456C8B">
        <w:rPr>
          <w:sz w:val="24"/>
        </w:rPr>
        <w:t xml:space="preserve"> </w:t>
      </w:r>
      <w:proofErr w:type="spellStart"/>
      <w:r w:rsidRPr="00456C8B">
        <w:rPr>
          <w:sz w:val="24"/>
        </w:rPr>
        <w:t>taká</w:t>
      </w:r>
      <w:proofErr w:type="spellEnd"/>
      <w:r w:rsidRPr="00456C8B">
        <w:rPr>
          <w:sz w:val="24"/>
        </w:rPr>
        <w:t xml:space="preserve"> </w:t>
      </w:r>
      <w:proofErr w:type="spellStart"/>
      <w:r w:rsidRPr="00456C8B">
        <w:rPr>
          <w:sz w:val="24"/>
        </w:rPr>
        <w:t>aká</w:t>
      </w:r>
      <w:proofErr w:type="spellEnd"/>
      <w:r w:rsidRPr="00456C8B">
        <w:rPr>
          <w:sz w:val="24"/>
        </w:rPr>
        <w:t xml:space="preserve"> je, </w:t>
      </w:r>
      <w:proofErr w:type="spellStart"/>
      <w:r w:rsidRPr="00456C8B">
        <w:rPr>
          <w:sz w:val="24"/>
        </w:rPr>
        <w:t>tak</w:t>
      </w:r>
      <w:proofErr w:type="spellEnd"/>
      <w:r w:rsidRPr="00456C8B">
        <w:rPr>
          <w:sz w:val="24"/>
        </w:rPr>
        <w:t xml:space="preserve"> </w:t>
      </w:r>
      <w:proofErr w:type="spellStart"/>
      <w:r w:rsidRPr="00456C8B">
        <w:rPr>
          <w:sz w:val="24"/>
        </w:rPr>
        <w:t>predsa</w:t>
      </w:r>
      <w:proofErr w:type="spellEnd"/>
      <w:r w:rsidRPr="00456C8B">
        <w:rPr>
          <w:sz w:val="24"/>
        </w:rPr>
        <w:t xml:space="preserve"> </w:t>
      </w:r>
      <w:proofErr w:type="spellStart"/>
      <w:r w:rsidRPr="00456C8B">
        <w:rPr>
          <w:sz w:val="24"/>
        </w:rPr>
        <w:t>nemôžeme</w:t>
      </w:r>
      <w:proofErr w:type="spellEnd"/>
      <w:r w:rsidRPr="00456C8B">
        <w:rPr>
          <w:sz w:val="24"/>
        </w:rPr>
        <w:t xml:space="preserve"> </w:t>
      </w:r>
      <w:proofErr w:type="spellStart"/>
      <w:r w:rsidRPr="00456C8B">
        <w:rPr>
          <w:sz w:val="24"/>
        </w:rPr>
        <w:t>čakať</w:t>
      </w:r>
      <w:proofErr w:type="spellEnd"/>
      <w:r w:rsidRPr="00456C8B">
        <w:rPr>
          <w:sz w:val="24"/>
        </w:rPr>
        <w:t xml:space="preserve">, </w:t>
      </w:r>
      <w:proofErr w:type="spellStart"/>
      <w:r w:rsidRPr="00456C8B">
        <w:rPr>
          <w:sz w:val="24"/>
        </w:rPr>
        <w:t>že</w:t>
      </w:r>
      <w:proofErr w:type="spellEnd"/>
      <w:r w:rsidRPr="00456C8B">
        <w:rPr>
          <w:sz w:val="24"/>
        </w:rPr>
        <w:t xml:space="preserve"> </w:t>
      </w:r>
      <w:proofErr w:type="spellStart"/>
      <w:r w:rsidRPr="00456C8B">
        <w:rPr>
          <w:sz w:val="24"/>
        </w:rPr>
        <w:t>človeka</w:t>
      </w:r>
      <w:proofErr w:type="spellEnd"/>
      <w:r w:rsidRPr="00456C8B">
        <w:rPr>
          <w:sz w:val="24"/>
        </w:rPr>
        <w:t xml:space="preserve"> </w:t>
      </w:r>
      <w:proofErr w:type="spellStart"/>
      <w:r w:rsidRPr="00456C8B">
        <w:rPr>
          <w:sz w:val="24"/>
        </w:rPr>
        <w:t>zaujme</w:t>
      </w:r>
      <w:proofErr w:type="spellEnd"/>
      <w:r w:rsidRPr="00456C8B">
        <w:rPr>
          <w:sz w:val="24"/>
        </w:rPr>
        <w:t xml:space="preserve"> </w:t>
      </w:r>
      <w:proofErr w:type="spellStart"/>
      <w:r w:rsidRPr="00456C8B">
        <w:rPr>
          <w:sz w:val="24"/>
        </w:rPr>
        <w:t>kniha</w:t>
      </w:r>
      <w:proofErr w:type="spellEnd"/>
      <w:r w:rsidRPr="00456C8B">
        <w:rPr>
          <w:sz w:val="24"/>
        </w:rPr>
        <w:t xml:space="preserve">, </w:t>
      </w:r>
      <w:proofErr w:type="spellStart"/>
      <w:r w:rsidRPr="00456C8B">
        <w:rPr>
          <w:sz w:val="24"/>
        </w:rPr>
        <w:t>ktorá</w:t>
      </w:r>
      <w:proofErr w:type="spellEnd"/>
      <w:r w:rsidRPr="00456C8B">
        <w:rPr>
          <w:sz w:val="24"/>
        </w:rPr>
        <w:t xml:space="preserve"> </w:t>
      </w:r>
      <w:proofErr w:type="spellStart"/>
      <w:r w:rsidRPr="00456C8B">
        <w:rPr>
          <w:sz w:val="24"/>
        </w:rPr>
        <w:t>m</w:t>
      </w:r>
      <w:r>
        <w:rPr>
          <w:sz w:val="24"/>
        </w:rPr>
        <w:t>á</w:t>
      </w:r>
      <w:proofErr w:type="spellEnd"/>
      <w:r w:rsidRPr="00456C8B">
        <w:rPr>
          <w:sz w:val="24"/>
        </w:rPr>
        <w:t xml:space="preserve"> </w:t>
      </w:r>
      <w:proofErr w:type="spellStart"/>
      <w:r w:rsidRPr="00456C8B">
        <w:rPr>
          <w:sz w:val="24"/>
        </w:rPr>
        <w:t>už</w:t>
      </w:r>
      <w:proofErr w:type="spellEnd"/>
      <w:r w:rsidRPr="00456C8B">
        <w:rPr>
          <w:sz w:val="24"/>
        </w:rPr>
        <w:t xml:space="preserve"> v </w:t>
      </w:r>
      <w:proofErr w:type="spellStart"/>
      <w:r w:rsidRPr="00456C8B">
        <w:rPr>
          <w:sz w:val="24"/>
        </w:rPr>
        <w:t>názve</w:t>
      </w:r>
      <w:proofErr w:type="spellEnd"/>
      <w:r w:rsidRPr="00456C8B">
        <w:rPr>
          <w:sz w:val="24"/>
        </w:rPr>
        <w:t xml:space="preserve"> </w:t>
      </w:r>
      <w:proofErr w:type="spellStart"/>
      <w:r w:rsidRPr="00456C8B">
        <w:rPr>
          <w:sz w:val="24"/>
        </w:rPr>
        <w:t>pojem</w:t>
      </w:r>
      <w:proofErr w:type="spellEnd"/>
      <w:r>
        <w:rPr>
          <w:sz w:val="24"/>
        </w:rPr>
        <w:t>,</w:t>
      </w:r>
      <w:r w:rsidRPr="00456C8B">
        <w:rPr>
          <w:sz w:val="24"/>
        </w:rPr>
        <w:t xml:space="preserve"> </w:t>
      </w:r>
      <w:commentRangeStart w:id="61"/>
      <w:proofErr w:type="spellStart"/>
      <w:r w:rsidRPr="00456C8B">
        <w:rPr>
          <w:sz w:val="24"/>
        </w:rPr>
        <w:t>ktorému</w:t>
      </w:r>
      <w:proofErr w:type="spellEnd"/>
      <w:r w:rsidRPr="00456C8B">
        <w:rPr>
          <w:sz w:val="24"/>
        </w:rPr>
        <w:t xml:space="preserve"> </w:t>
      </w:r>
      <w:proofErr w:type="spellStart"/>
      <w:r w:rsidRPr="00456C8B">
        <w:rPr>
          <w:sz w:val="24"/>
        </w:rPr>
        <w:t>necháp</w:t>
      </w:r>
      <w:r>
        <w:rPr>
          <w:sz w:val="24"/>
        </w:rPr>
        <w:t>e</w:t>
      </w:r>
      <w:commentRangeEnd w:id="61"/>
      <w:proofErr w:type="spellEnd"/>
      <w:r w:rsidR="00BA64D8">
        <w:rPr>
          <w:rStyle w:val="Odkaznakomentr"/>
        </w:rPr>
        <w:commentReference w:id="61"/>
      </w:r>
      <w:r w:rsidRPr="00456C8B">
        <w:rPr>
          <w:sz w:val="24"/>
        </w:rPr>
        <w:t xml:space="preserve"> </w:t>
      </w:r>
      <w:proofErr w:type="spellStart"/>
      <w:r w:rsidRPr="00456C8B">
        <w:rPr>
          <w:sz w:val="24"/>
        </w:rPr>
        <w:t>alebo</w:t>
      </w:r>
      <w:proofErr w:type="spellEnd"/>
      <w:r w:rsidRPr="00456C8B">
        <w:rPr>
          <w:sz w:val="24"/>
        </w:rPr>
        <w:t xml:space="preserve"> o </w:t>
      </w:r>
      <w:proofErr w:type="spellStart"/>
      <w:r w:rsidRPr="00456C8B">
        <w:rPr>
          <w:sz w:val="24"/>
        </w:rPr>
        <w:t>ktorom</w:t>
      </w:r>
      <w:proofErr w:type="spellEnd"/>
      <w:r w:rsidRPr="00456C8B">
        <w:rPr>
          <w:sz w:val="24"/>
        </w:rPr>
        <w:t xml:space="preserve"> </w:t>
      </w:r>
      <w:proofErr w:type="spellStart"/>
      <w:r w:rsidRPr="00456C8B">
        <w:rPr>
          <w:sz w:val="24"/>
        </w:rPr>
        <w:t>m</w:t>
      </w:r>
      <w:r>
        <w:rPr>
          <w:sz w:val="24"/>
        </w:rPr>
        <w:t>á</w:t>
      </w:r>
      <w:proofErr w:type="spellEnd"/>
      <w:r w:rsidRPr="00456C8B">
        <w:rPr>
          <w:sz w:val="24"/>
        </w:rPr>
        <w:t xml:space="preserve"> </w:t>
      </w:r>
      <w:proofErr w:type="spellStart"/>
      <w:r w:rsidRPr="00456C8B">
        <w:rPr>
          <w:sz w:val="24"/>
        </w:rPr>
        <w:t>negatívn</w:t>
      </w:r>
      <w:r>
        <w:rPr>
          <w:sz w:val="24"/>
        </w:rPr>
        <w:t>u</w:t>
      </w:r>
      <w:proofErr w:type="spellEnd"/>
      <w:r w:rsidRPr="00456C8B">
        <w:rPr>
          <w:sz w:val="24"/>
        </w:rPr>
        <w:t xml:space="preserve"> </w:t>
      </w:r>
      <w:proofErr w:type="spellStart"/>
      <w:r w:rsidRPr="00456C8B">
        <w:rPr>
          <w:sz w:val="24"/>
        </w:rPr>
        <w:t>mienen</w:t>
      </w:r>
      <w:r>
        <w:rPr>
          <w:sz w:val="24"/>
        </w:rPr>
        <w:t>ku</w:t>
      </w:r>
      <w:proofErr w:type="spellEnd"/>
      <w:r w:rsidRPr="00456C8B">
        <w:rPr>
          <w:sz w:val="24"/>
        </w:rPr>
        <w:t xml:space="preserve">. </w:t>
      </w:r>
      <w:proofErr w:type="spellStart"/>
      <w:r w:rsidRPr="00456C8B">
        <w:rPr>
          <w:sz w:val="24"/>
        </w:rPr>
        <w:t>Skúsme</w:t>
      </w:r>
      <w:proofErr w:type="spellEnd"/>
      <w:r w:rsidRPr="00456C8B">
        <w:rPr>
          <w:sz w:val="24"/>
        </w:rPr>
        <w:t xml:space="preserve"> </w:t>
      </w:r>
      <w:proofErr w:type="spellStart"/>
      <w:r w:rsidRPr="00456C8B">
        <w:rPr>
          <w:sz w:val="24"/>
        </w:rPr>
        <w:t>sa</w:t>
      </w:r>
      <w:proofErr w:type="spellEnd"/>
      <w:r w:rsidRPr="00456C8B">
        <w:rPr>
          <w:sz w:val="24"/>
        </w:rPr>
        <w:t xml:space="preserve"> </w:t>
      </w:r>
      <w:proofErr w:type="spellStart"/>
      <w:r w:rsidRPr="00456C8B">
        <w:rPr>
          <w:sz w:val="24"/>
        </w:rPr>
        <w:t>troch</w:t>
      </w:r>
      <w:r>
        <w:rPr>
          <w:sz w:val="24"/>
        </w:rPr>
        <w:t>u</w:t>
      </w:r>
      <w:proofErr w:type="spellEnd"/>
      <w:r w:rsidRPr="00456C8B">
        <w:rPr>
          <w:sz w:val="24"/>
        </w:rPr>
        <w:t xml:space="preserve"> </w:t>
      </w:r>
      <w:proofErr w:type="spellStart"/>
      <w:r w:rsidRPr="00456C8B">
        <w:rPr>
          <w:sz w:val="24"/>
        </w:rPr>
        <w:t>zamyslieť</w:t>
      </w:r>
      <w:proofErr w:type="spellEnd"/>
      <w:r w:rsidRPr="00456C8B">
        <w:rPr>
          <w:sz w:val="24"/>
        </w:rPr>
        <w:t xml:space="preserve"> and </w:t>
      </w:r>
      <w:proofErr w:type="spellStart"/>
      <w:r w:rsidRPr="00456C8B">
        <w:rPr>
          <w:sz w:val="24"/>
        </w:rPr>
        <w:t>tým</w:t>
      </w:r>
      <w:proofErr w:type="spellEnd"/>
      <w:r>
        <w:rPr>
          <w:sz w:val="24"/>
        </w:rPr>
        <w:t>,</w:t>
      </w:r>
      <w:r w:rsidRPr="00456C8B">
        <w:rPr>
          <w:sz w:val="24"/>
        </w:rPr>
        <w:t xml:space="preserve"> </w:t>
      </w:r>
      <w:proofErr w:type="spellStart"/>
      <w:r w:rsidRPr="00456C8B">
        <w:rPr>
          <w:sz w:val="24"/>
        </w:rPr>
        <w:t>čo</w:t>
      </w:r>
      <w:proofErr w:type="spellEnd"/>
      <w:r w:rsidRPr="00456C8B">
        <w:rPr>
          <w:sz w:val="24"/>
        </w:rPr>
        <w:t xml:space="preserve"> je </w:t>
      </w:r>
      <w:proofErr w:type="spellStart"/>
      <w:r w:rsidRPr="00456C8B">
        <w:rPr>
          <w:sz w:val="24"/>
        </w:rPr>
        <w:t>podstatnou</w:t>
      </w:r>
      <w:proofErr w:type="spellEnd"/>
      <w:r w:rsidRPr="00456C8B">
        <w:rPr>
          <w:sz w:val="24"/>
        </w:rPr>
        <w:t xml:space="preserve"> </w:t>
      </w:r>
      <w:proofErr w:type="spellStart"/>
      <w:r w:rsidRPr="00456C8B">
        <w:rPr>
          <w:sz w:val="24"/>
        </w:rPr>
        <w:t>myšlienkou</w:t>
      </w:r>
      <w:proofErr w:type="spellEnd"/>
      <w:r w:rsidRPr="00456C8B">
        <w:rPr>
          <w:sz w:val="24"/>
        </w:rPr>
        <w:t xml:space="preserve"> </w:t>
      </w:r>
      <w:proofErr w:type="spellStart"/>
      <w:r w:rsidRPr="00456C8B">
        <w:rPr>
          <w:sz w:val="24"/>
        </w:rPr>
        <w:t>knihy</w:t>
      </w:r>
      <w:proofErr w:type="spellEnd"/>
      <w:r w:rsidRPr="00456C8B">
        <w:rPr>
          <w:sz w:val="24"/>
        </w:rPr>
        <w:t xml:space="preserve">. </w:t>
      </w:r>
      <w:proofErr w:type="spellStart"/>
      <w:r w:rsidRPr="00456C8B">
        <w:rPr>
          <w:sz w:val="24"/>
        </w:rPr>
        <w:t>Vezmime</w:t>
      </w:r>
      <w:proofErr w:type="spellEnd"/>
      <w:r w:rsidRPr="00456C8B">
        <w:rPr>
          <w:sz w:val="24"/>
        </w:rPr>
        <w:t xml:space="preserve"> </w:t>
      </w:r>
      <w:proofErr w:type="spellStart"/>
      <w:r w:rsidRPr="00456C8B">
        <w:rPr>
          <w:sz w:val="24"/>
        </w:rPr>
        <w:t>túto</w:t>
      </w:r>
      <w:proofErr w:type="spellEnd"/>
      <w:r w:rsidRPr="00456C8B">
        <w:rPr>
          <w:sz w:val="24"/>
        </w:rPr>
        <w:t xml:space="preserve"> </w:t>
      </w:r>
      <w:proofErr w:type="spellStart"/>
      <w:r w:rsidRPr="00456C8B">
        <w:rPr>
          <w:sz w:val="24"/>
        </w:rPr>
        <w:t>myšlienku</w:t>
      </w:r>
      <w:proofErr w:type="spellEnd"/>
      <w:r w:rsidRPr="00456C8B">
        <w:rPr>
          <w:sz w:val="24"/>
        </w:rPr>
        <w:t xml:space="preserve"> a </w:t>
      </w:r>
      <w:proofErr w:type="spellStart"/>
      <w:r w:rsidRPr="00456C8B">
        <w:rPr>
          <w:sz w:val="24"/>
        </w:rPr>
        <w:t>skúsme</w:t>
      </w:r>
      <w:proofErr w:type="spellEnd"/>
      <w:r w:rsidRPr="00456C8B">
        <w:rPr>
          <w:sz w:val="24"/>
        </w:rPr>
        <w:t xml:space="preserve"> z </w:t>
      </w:r>
      <w:proofErr w:type="spellStart"/>
      <w:r w:rsidRPr="00456C8B">
        <w:rPr>
          <w:sz w:val="24"/>
        </w:rPr>
        <w:t>nej</w:t>
      </w:r>
      <w:proofErr w:type="spellEnd"/>
      <w:r w:rsidRPr="00456C8B">
        <w:rPr>
          <w:sz w:val="24"/>
        </w:rPr>
        <w:t xml:space="preserve"> </w:t>
      </w:r>
      <w:proofErr w:type="spellStart"/>
      <w:r w:rsidRPr="00456C8B">
        <w:rPr>
          <w:sz w:val="24"/>
        </w:rPr>
        <w:t>vytvoriť</w:t>
      </w:r>
      <w:proofErr w:type="spellEnd"/>
      <w:r w:rsidRPr="00456C8B">
        <w:rPr>
          <w:sz w:val="24"/>
        </w:rPr>
        <w:t xml:space="preserve"> </w:t>
      </w:r>
      <w:proofErr w:type="spellStart"/>
      <w:r w:rsidRPr="00456C8B">
        <w:rPr>
          <w:sz w:val="24"/>
        </w:rPr>
        <w:t>pútavý</w:t>
      </w:r>
      <w:proofErr w:type="spellEnd"/>
      <w:r w:rsidRPr="00456C8B">
        <w:rPr>
          <w:sz w:val="24"/>
        </w:rPr>
        <w:t xml:space="preserve"> </w:t>
      </w:r>
      <w:proofErr w:type="spellStart"/>
      <w:r w:rsidRPr="00456C8B">
        <w:rPr>
          <w:sz w:val="24"/>
        </w:rPr>
        <w:t>názov</w:t>
      </w:r>
      <w:proofErr w:type="spellEnd"/>
      <w:r w:rsidRPr="00456C8B">
        <w:rPr>
          <w:sz w:val="24"/>
        </w:rPr>
        <w:t xml:space="preserve">, </w:t>
      </w:r>
      <w:proofErr w:type="spellStart"/>
      <w:r w:rsidRPr="00456C8B">
        <w:rPr>
          <w:sz w:val="24"/>
        </w:rPr>
        <w:t>ktorý</w:t>
      </w:r>
      <w:proofErr w:type="spellEnd"/>
      <w:r w:rsidRPr="00456C8B">
        <w:rPr>
          <w:sz w:val="24"/>
        </w:rPr>
        <w:t xml:space="preserve"> </w:t>
      </w:r>
      <w:proofErr w:type="spellStart"/>
      <w:r w:rsidRPr="00456C8B">
        <w:rPr>
          <w:sz w:val="24"/>
        </w:rPr>
        <w:t>donúti</w:t>
      </w:r>
      <w:proofErr w:type="spellEnd"/>
      <w:r w:rsidRPr="00456C8B">
        <w:rPr>
          <w:sz w:val="24"/>
        </w:rPr>
        <w:t xml:space="preserve"> </w:t>
      </w:r>
      <w:proofErr w:type="spellStart"/>
      <w:r w:rsidRPr="00456C8B">
        <w:rPr>
          <w:sz w:val="24"/>
        </w:rPr>
        <w:t>čitateľa</w:t>
      </w:r>
      <w:proofErr w:type="spellEnd"/>
      <w:r w:rsidRPr="00456C8B">
        <w:rPr>
          <w:sz w:val="24"/>
        </w:rPr>
        <w:t xml:space="preserve"> </w:t>
      </w:r>
      <w:proofErr w:type="spellStart"/>
      <w:r w:rsidRPr="00456C8B">
        <w:rPr>
          <w:sz w:val="24"/>
        </w:rPr>
        <w:t>vziať</w:t>
      </w:r>
      <w:proofErr w:type="spellEnd"/>
      <w:r w:rsidRPr="00456C8B">
        <w:rPr>
          <w:sz w:val="24"/>
        </w:rPr>
        <w:t xml:space="preserve"> </w:t>
      </w:r>
      <w:proofErr w:type="spellStart"/>
      <w:r w:rsidRPr="00456C8B">
        <w:rPr>
          <w:sz w:val="24"/>
        </w:rPr>
        <w:t>knihu</w:t>
      </w:r>
      <w:proofErr w:type="spellEnd"/>
      <w:r w:rsidRPr="00456C8B">
        <w:rPr>
          <w:sz w:val="24"/>
        </w:rPr>
        <w:t xml:space="preserve"> do </w:t>
      </w:r>
      <w:proofErr w:type="spellStart"/>
      <w:r w:rsidRPr="00456C8B">
        <w:rPr>
          <w:sz w:val="24"/>
        </w:rPr>
        <w:t>ruky</w:t>
      </w:r>
      <w:proofErr w:type="spellEnd"/>
      <w:r w:rsidRPr="00456C8B">
        <w:rPr>
          <w:sz w:val="24"/>
        </w:rPr>
        <w:t xml:space="preserve">. </w:t>
      </w:r>
      <w:proofErr w:type="spellStart"/>
      <w:r w:rsidRPr="00456C8B">
        <w:rPr>
          <w:sz w:val="24"/>
        </w:rPr>
        <w:t>Napríklad</w:t>
      </w:r>
      <w:proofErr w:type="spellEnd"/>
      <w:r w:rsidRPr="00456C8B">
        <w:rPr>
          <w:sz w:val="24"/>
        </w:rPr>
        <w:t xml:space="preserve"> </w:t>
      </w:r>
      <w:proofErr w:type="spellStart"/>
      <w:r w:rsidRPr="00456C8B">
        <w:rPr>
          <w:sz w:val="24"/>
        </w:rPr>
        <w:t>namiesto</w:t>
      </w:r>
      <w:proofErr w:type="spellEnd"/>
      <w:r w:rsidRPr="00456C8B">
        <w:rPr>
          <w:sz w:val="24"/>
        </w:rPr>
        <w:t xml:space="preserve"> </w:t>
      </w:r>
      <w:proofErr w:type="spellStart"/>
      <w:r w:rsidRPr="00456C8B">
        <w:rPr>
          <w:sz w:val="24"/>
        </w:rPr>
        <w:t>názvu</w:t>
      </w:r>
      <w:proofErr w:type="spellEnd"/>
      <w:r w:rsidRPr="00456C8B">
        <w:rPr>
          <w:sz w:val="24"/>
        </w:rPr>
        <w:t xml:space="preserve"> </w:t>
      </w:r>
      <w:proofErr w:type="spellStart"/>
      <w:r w:rsidRPr="00456C8B">
        <w:rPr>
          <w:sz w:val="24"/>
        </w:rPr>
        <w:t>Kantova</w:t>
      </w:r>
      <w:proofErr w:type="spellEnd"/>
      <w:r w:rsidRPr="00456C8B">
        <w:rPr>
          <w:sz w:val="24"/>
        </w:rPr>
        <w:t xml:space="preserve"> </w:t>
      </w:r>
      <w:proofErr w:type="spellStart"/>
      <w:r w:rsidRPr="00456C8B">
        <w:rPr>
          <w:sz w:val="24"/>
        </w:rPr>
        <w:t>filozofia</w:t>
      </w:r>
      <w:proofErr w:type="spellEnd"/>
      <w:r w:rsidRPr="00456C8B">
        <w:rPr>
          <w:sz w:val="24"/>
        </w:rPr>
        <w:t xml:space="preserve"> </w:t>
      </w:r>
      <w:proofErr w:type="spellStart"/>
      <w:r w:rsidRPr="00456C8B">
        <w:rPr>
          <w:sz w:val="24"/>
        </w:rPr>
        <w:t>prirodzenosti</w:t>
      </w:r>
      <w:proofErr w:type="spellEnd"/>
      <w:r w:rsidRPr="00456C8B">
        <w:rPr>
          <w:sz w:val="24"/>
        </w:rPr>
        <w:t xml:space="preserve"> </w:t>
      </w:r>
      <w:proofErr w:type="spellStart"/>
      <w:r w:rsidRPr="00456C8B">
        <w:rPr>
          <w:sz w:val="24"/>
        </w:rPr>
        <w:t>človeka</w:t>
      </w:r>
      <w:proofErr w:type="spellEnd"/>
      <w:r w:rsidRPr="00456C8B">
        <w:rPr>
          <w:sz w:val="24"/>
        </w:rPr>
        <w:t xml:space="preserve"> </w:t>
      </w:r>
      <w:proofErr w:type="spellStart"/>
      <w:r w:rsidRPr="00456C8B">
        <w:rPr>
          <w:sz w:val="24"/>
        </w:rPr>
        <w:t>skúsme</w:t>
      </w:r>
      <w:proofErr w:type="spellEnd"/>
      <w:r w:rsidRPr="00456C8B">
        <w:rPr>
          <w:sz w:val="24"/>
        </w:rPr>
        <w:t xml:space="preserve"> </w:t>
      </w:r>
      <w:proofErr w:type="spellStart"/>
      <w:r w:rsidRPr="00456C8B">
        <w:rPr>
          <w:sz w:val="24"/>
        </w:rPr>
        <w:t>položiť</w:t>
      </w:r>
      <w:proofErr w:type="spellEnd"/>
      <w:r w:rsidRPr="00456C8B">
        <w:rPr>
          <w:sz w:val="24"/>
        </w:rPr>
        <w:t xml:space="preserve"> v </w:t>
      </w:r>
      <w:proofErr w:type="spellStart"/>
      <w:r w:rsidRPr="00456C8B">
        <w:rPr>
          <w:sz w:val="24"/>
        </w:rPr>
        <w:t>názve</w:t>
      </w:r>
      <w:proofErr w:type="spellEnd"/>
      <w:r w:rsidRPr="00456C8B">
        <w:rPr>
          <w:sz w:val="24"/>
        </w:rPr>
        <w:t xml:space="preserve"> </w:t>
      </w:r>
      <w:proofErr w:type="spellStart"/>
      <w:r w:rsidRPr="00456C8B">
        <w:rPr>
          <w:sz w:val="24"/>
        </w:rPr>
        <w:t>rečnícku</w:t>
      </w:r>
      <w:proofErr w:type="spellEnd"/>
      <w:r w:rsidRPr="00456C8B">
        <w:rPr>
          <w:sz w:val="24"/>
        </w:rPr>
        <w:t xml:space="preserve"> </w:t>
      </w:r>
      <w:proofErr w:type="spellStart"/>
      <w:r w:rsidRPr="00456C8B">
        <w:rPr>
          <w:sz w:val="24"/>
        </w:rPr>
        <w:t>otázku</w:t>
      </w:r>
      <w:proofErr w:type="spellEnd"/>
      <w:r w:rsidRPr="00456C8B">
        <w:rPr>
          <w:sz w:val="24"/>
        </w:rPr>
        <w:t xml:space="preserve">: </w:t>
      </w:r>
      <w:proofErr w:type="spellStart"/>
      <w:r w:rsidRPr="00456C8B">
        <w:rPr>
          <w:sz w:val="24"/>
        </w:rPr>
        <w:t>Čo</w:t>
      </w:r>
      <w:proofErr w:type="spellEnd"/>
      <w:r w:rsidRPr="00456C8B">
        <w:rPr>
          <w:sz w:val="24"/>
        </w:rPr>
        <w:t xml:space="preserve"> je </w:t>
      </w:r>
      <w:proofErr w:type="spellStart"/>
      <w:r w:rsidRPr="00456C8B">
        <w:rPr>
          <w:sz w:val="24"/>
        </w:rPr>
        <w:t>prirodzenosť</w:t>
      </w:r>
      <w:proofErr w:type="spellEnd"/>
      <w:r w:rsidRPr="00456C8B">
        <w:rPr>
          <w:sz w:val="24"/>
        </w:rPr>
        <w:t xml:space="preserve"> </w:t>
      </w:r>
      <w:proofErr w:type="spellStart"/>
      <w:r w:rsidRPr="00456C8B">
        <w:rPr>
          <w:sz w:val="24"/>
        </w:rPr>
        <w:t>človeka</w:t>
      </w:r>
      <w:proofErr w:type="spellEnd"/>
      <w:r w:rsidRPr="00456C8B">
        <w:rPr>
          <w:sz w:val="24"/>
        </w:rPr>
        <w:t xml:space="preserve">? </w:t>
      </w:r>
      <w:proofErr w:type="spellStart"/>
      <w:r w:rsidRPr="00456C8B">
        <w:rPr>
          <w:sz w:val="24"/>
        </w:rPr>
        <w:t>Ot</w:t>
      </w:r>
      <w:r>
        <w:rPr>
          <w:sz w:val="24"/>
        </w:rPr>
        <w:t>á</w:t>
      </w:r>
      <w:r w:rsidRPr="00456C8B">
        <w:rPr>
          <w:sz w:val="24"/>
        </w:rPr>
        <w:t>zka</w:t>
      </w:r>
      <w:proofErr w:type="spellEnd"/>
      <w:r w:rsidRPr="00456C8B">
        <w:rPr>
          <w:sz w:val="24"/>
        </w:rPr>
        <w:t xml:space="preserve"> z </w:t>
      </w:r>
      <w:proofErr w:type="spellStart"/>
      <w:r w:rsidRPr="00456C8B">
        <w:rPr>
          <w:sz w:val="24"/>
        </w:rPr>
        <w:t>psychologického</w:t>
      </w:r>
      <w:proofErr w:type="spellEnd"/>
      <w:r w:rsidRPr="00456C8B">
        <w:rPr>
          <w:sz w:val="24"/>
        </w:rPr>
        <w:t xml:space="preserve"> </w:t>
      </w:r>
      <w:proofErr w:type="spellStart"/>
      <w:r w:rsidRPr="00456C8B">
        <w:rPr>
          <w:sz w:val="24"/>
        </w:rPr>
        <w:t>hľadiska</w:t>
      </w:r>
      <w:proofErr w:type="spellEnd"/>
      <w:r w:rsidRPr="00456C8B">
        <w:rPr>
          <w:sz w:val="24"/>
        </w:rPr>
        <w:t xml:space="preserve"> </w:t>
      </w:r>
      <w:proofErr w:type="spellStart"/>
      <w:r w:rsidRPr="00456C8B">
        <w:rPr>
          <w:sz w:val="24"/>
        </w:rPr>
        <w:t>vyvoláva</w:t>
      </w:r>
      <w:proofErr w:type="spellEnd"/>
      <w:r w:rsidRPr="00456C8B">
        <w:rPr>
          <w:sz w:val="24"/>
        </w:rPr>
        <w:t xml:space="preserve"> v </w:t>
      </w:r>
      <w:proofErr w:type="spellStart"/>
      <w:r w:rsidRPr="00456C8B">
        <w:rPr>
          <w:sz w:val="24"/>
        </w:rPr>
        <w:t>čitateľovi</w:t>
      </w:r>
      <w:proofErr w:type="spellEnd"/>
      <w:r w:rsidRPr="00456C8B">
        <w:rPr>
          <w:sz w:val="24"/>
        </w:rPr>
        <w:t xml:space="preserve"> </w:t>
      </w:r>
      <w:proofErr w:type="spellStart"/>
      <w:r w:rsidRPr="00456C8B">
        <w:rPr>
          <w:sz w:val="24"/>
        </w:rPr>
        <w:t>potrebu</w:t>
      </w:r>
      <w:proofErr w:type="spellEnd"/>
      <w:r w:rsidRPr="00456C8B">
        <w:rPr>
          <w:sz w:val="24"/>
        </w:rPr>
        <w:t xml:space="preserve"> </w:t>
      </w:r>
      <w:proofErr w:type="spellStart"/>
      <w:r w:rsidRPr="00456C8B">
        <w:rPr>
          <w:sz w:val="24"/>
        </w:rPr>
        <w:t>nájsť</w:t>
      </w:r>
      <w:proofErr w:type="spellEnd"/>
      <w:r w:rsidRPr="00456C8B">
        <w:rPr>
          <w:sz w:val="24"/>
        </w:rPr>
        <w:t xml:space="preserve"> </w:t>
      </w:r>
      <w:proofErr w:type="spellStart"/>
      <w:r w:rsidRPr="00456C8B">
        <w:rPr>
          <w:sz w:val="24"/>
        </w:rPr>
        <w:t>odpoveď</w:t>
      </w:r>
      <w:proofErr w:type="spellEnd"/>
      <w:r w:rsidRPr="00456C8B">
        <w:rPr>
          <w:sz w:val="24"/>
        </w:rPr>
        <w:t xml:space="preserve">. A </w:t>
      </w:r>
      <w:proofErr w:type="spellStart"/>
      <w:r w:rsidRPr="00456C8B">
        <w:rPr>
          <w:sz w:val="24"/>
        </w:rPr>
        <w:t>druhým</w:t>
      </w:r>
      <w:proofErr w:type="spellEnd"/>
      <w:r w:rsidRPr="00456C8B">
        <w:rPr>
          <w:sz w:val="24"/>
        </w:rPr>
        <w:t xml:space="preserve"> </w:t>
      </w:r>
      <w:proofErr w:type="spellStart"/>
      <w:r w:rsidRPr="00456C8B">
        <w:rPr>
          <w:sz w:val="24"/>
        </w:rPr>
        <w:t>aspektom</w:t>
      </w:r>
      <w:proofErr w:type="spellEnd"/>
      <w:r w:rsidRPr="00456C8B">
        <w:rPr>
          <w:sz w:val="24"/>
        </w:rPr>
        <w:t xml:space="preserve"> je </w:t>
      </w:r>
      <w:proofErr w:type="spellStart"/>
      <w:r w:rsidRPr="00456C8B">
        <w:rPr>
          <w:sz w:val="24"/>
        </w:rPr>
        <w:t>samotná</w:t>
      </w:r>
      <w:proofErr w:type="spellEnd"/>
      <w:r w:rsidRPr="00456C8B">
        <w:rPr>
          <w:sz w:val="24"/>
        </w:rPr>
        <w:t xml:space="preserve"> </w:t>
      </w:r>
      <w:proofErr w:type="spellStart"/>
      <w:r w:rsidRPr="00456C8B">
        <w:rPr>
          <w:sz w:val="24"/>
        </w:rPr>
        <w:t>obálka</w:t>
      </w:r>
      <w:proofErr w:type="spellEnd"/>
      <w:r w:rsidRPr="00456C8B">
        <w:rPr>
          <w:sz w:val="24"/>
        </w:rPr>
        <w:t xml:space="preserve"> </w:t>
      </w:r>
      <w:proofErr w:type="spellStart"/>
      <w:r w:rsidRPr="00456C8B">
        <w:rPr>
          <w:sz w:val="24"/>
        </w:rPr>
        <w:t>knihy</w:t>
      </w:r>
      <w:proofErr w:type="spellEnd"/>
      <w:r w:rsidRPr="00456C8B">
        <w:rPr>
          <w:sz w:val="24"/>
        </w:rPr>
        <w:t xml:space="preserve">. </w:t>
      </w:r>
      <w:proofErr w:type="spellStart"/>
      <w:r w:rsidRPr="00456C8B">
        <w:rPr>
          <w:sz w:val="24"/>
        </w:rPr>
        <w:t>Filozofická</w:t>
      </w:r>
      <w:proofErr w:type="spellEnd"/>
      <w:r w:rsidRPr="00456C8B">
        <w:rPr>
          <w:sz w:val="24"/>
        </w:rPr>
        <w:t xml:space="preserve"> </w:t>
      </w:r>
      <w:proofErr w:type="spellStart"/>
      <w:r w:rsidRPr="00456C8B">
        <w:rPr>
          <w:sz w:val="24"/>
        </w:rPr>
        <w:t>literatúra</w:t>
      </w:r>
      <w:proofErr w:type="spellEnd"/>
      <w:r w:rsidRPr="00456C8B">
        <w:rPr>
          <w:sz w:val="24"/>
        </w:rPr>
        <w:t xml:space="preserve"> je </w:t>
      </w:r>
      <w:proofErr w:type="spellStart"/>
      <w:r w:rsidRPr="00456C8B">
        <w:rPr>
          <w:sz w:val="24"/>
        </w:rPr>
        <w:t>často</w:t>
      </w:r>
      <w:proofErr w:type="spellEnd"/>
      <w:r w:rsidRPr="00456C8B">
        <w:rPr>
          <w:sz w:val="24"/>
        </w:rPr>
        <w:t xml:space="preserve"> v </w:t>
      </w:r>
      <w:proofErr w:type="spellStart"/>
      <w:r w:rsidRPr="00456C8B">
        <w:rPr>
          <w:sz w:val="24"/>
        </w:rPr>
        <w:t>nevýrazných</w:t>
      </w:r>
      <w:proofErr w:type="spellEnd"/>
      <w:r w:rsidRPr="00456C8B">
        <w:rPr>
          <w:sz w:val="24"/>
        </w:rPr>
        <w:t xml:space="preserve"> </w:t>
      </w:r>
      <w:proofErr w:type="spellStart"/>
      <w:r w:rsidRPr="00456C8B">
        <w:rPr>
          <w:sz w:val="24"/>
        </w:rPr>
        <w:t>farbách</w:t>
      </w:r>
      <w:proofErr w:type="spellEnd"/>
      <w:r w:rsidRPr="00456C8B">
        <w:rPr>
          <w:sz w:val="24"/>
        </w:rPr>
        <w:t xml:space="preserve"> a s</w:t>
      </w:r>
      <w:r>
        <w:rPr>
          <w:sz w:val="24"/>
        </w:rPr>
        <w:t xml:space="preserve"> </w:t>
      </w:r>
      <w:proofErr w:type="spellStart"/>
      <w:r w:rsidRPr="00456C8B">
        <w:rPr>
          <w:sz w:val="24"/>
        </w:rPr>
        <w:t>a</w:t>
      </w:r>
      <w:r>
        <w:rPr>
          <w:sz w:val="24"/>
        </w:rPr>
        <w:t>b</w:t>
      </w:r>
      <w:r w:rsidRPr="00456C8B">
        <w:rPr>
          <w:sz w:val="24"/>
        </w:rPr>
        <w:t>solútne</w:t>
      </w:r>
      <w:proofErr w:type="spellEnd"/>
      <w:r w:rsidRPr="00456C8B">
        <w:rPr>
          <w:sz w:val="24"/>
        </w:rPr>
        <w:t xml:space="preserve"> </w:t>
      </w:r>
      <w:proofErr w:type="spellStart"/>
      <w:r w:rsidRPr="00456C8B">
        <w:rPr>
          <w:sz w:val="24"/>
        </w:rPr>
        <w:t>neatraktívn</w:t>
      </w:r>
      <w:r>
        <w:rPr>
          <w:sz w:val="24"/>
        </w:rPr>
        <w:t>y</w:t>
      </w:r>
      <w:r w:rsidRPr="00456C8B">
        <w:rPr>
          <w:sz w:val="24"/>
        </w:rPr>
        <w:t>mi</w:t>
      </w:r>
      <w:proofErr w:type="spellEnd"/>
      <w:r w:rsidRPr="00456C8B">
        <w:rPr>
          <w:sz w:val="24"/>
        </w:rPr>
        <w:t xml:space="preserve"> </w:t>
      </w:r>
      <w:proofErr w:type="spellStart"/>
      <w:r w:rsidRPr="00456C8B">
        <w:rPr>
          <w:sz w:val="24"/>
        </w:rPr>
        <w:t>obrázkami</w:t>
      </w:r>
      <w:proofErr w:type="spellEnd"/>
      <w:r w:rsidRPr="00456C8B">
        <w:rPr>
          <w:sz w:val="24"/>
        </w:rPr>
        <w:t xml:space="preserve">. </w:t>
      </w:r>
      <w:proofErr w:type="spellStart"/>
      <w:r w:rsidRPr="00456C8B">
        <w:rPr>
          <w:sz w:val="24"/>
        </w:rPr>
        <w:t>Vytvorme</w:t>
      </w:r>
      <w:proofErr w:type="spellEnd"/>
      <w:r w:rsidRPr="00456C8B">
        <w:rPr>
          <w:sz w:val="24"/>
        </w:rPr>
        <w:t xml:space="preserve"> </w:t>
      </w:r>
      <w:proofErr w:type="spellStart"/>
      <w:r w:rsidRPr="00456C8B">
        <w:rPr>
          <w:sz w:val="24"/>
        </w:rPr>
        <w:t>niečo</w:t>
      </w:r>
      <w:proofErr w:type="spellEnd"/>
      <w:r w:rsidRPr="00456C8B">
        <w:rPr>
          <w:sz w:val="24"/>
        </w:rPr>
        <w:t xml:space="preserve"> </w:t>
      </w:r>
      <w:proofErr w:type="spellStart"/>
      <w:r w:rsidRPr="00456C8B">
        <w:rPr>
          <w:sz w:val="24"/>
        </w:rPr>
        <w:t>jedinečné</w:t>
      </w:r>
      <w:proofErr w:type="spellEnd"/>
      <w:r>
        <w:rPr>
          <w:sz w:val="24"/>
        </w:rPr>
        <w:t xml:space="preserve">. </w:t>
      </w:r>
      <w:proofErr w:type="spellStart"/>
      <w:r>
        <w:rPr>
          <w:sz w:val="24"/>
        </w:rPr>
        <w:t>Poskytnime</w:t>
      </w:r>
      <w:proofErr w:type="spellEnd"/>
      <w:r>
        <w:rPr>
          <w:sz w:val="24"/>
        </w:rPr>
        <w:t xml:space="preserve"> </w:t>
      </w:r>
      <w:proofErr w:type="spellStart"/>
      <w:r w:rsidRPr="00456C8B">
        <w:rPr>
          <w:sz w:val="24"/>
        </w:rPr>
        <w:t>myšlienku</w:t>
      </w:r>
      <w:proofErr w:type="spellEnd"/>
      <w:r w:rsidRPr="00456C8B">
        <w:rPr>
          <w:sz w:val="24"/>
        </w:rPr>
        <w:t xml:space="preserve"> </w:t>
      </w:r>
      <w:proofErr w:type="spellStart"/>
      <w:r w:rsidRPr="00456C8B">
        <w:rPr>
          <w:sz w:val="24"/>
        </w:rPr>
        <w:t>publikácie</w:t>
      </w:r>
      <w:proofErr w:type="spellEnd"/>
      <w:r w:rsidRPr="00456C8B">
        <w:rPr>
          <w:sz w:val="24"/>
        </w:rPr>
        <w:t xml:space="preserve"> </w:t>
      </w:r>
      <w:proofErr w:type="spellStart"/>
      <w:r w:rsidRPr="00456C8B">
        <w:rPr>
          <w:sz w:val="24"/>
        </w:rPr>
        <w:t>niekomu</w:t>
      </w:r>
      <w:proofErr w:type="spellEnd"/>
      <w:r>
        <w:rPr>
          <w:sz w:val="24"/>
        </w:rPr>
        <w:t>,</w:t>
      </w:r>
      <w:r w:rsidRPr="00456C8B">
        <w:rPr>
          <w:sz w:val="24"/>
        </w:rPr>
        <w:t xml:space="preserve"> </w:t>
      </w:r>
      <w:proofErr w:type="spellStart"/>
      <w:r w:rsidRPr="00456C8B">
        <w:rPr>
          <w:sz w:val="24"/>
        </w:rPr>
        <w:t>kto</w:t>
      </w:r>
      <w:proofErr w:type="spellEnd"/>
      <w:r w:rsidRPr="00456C8B">
        <w:rPr>
          <w:sz w:val="24"/>
        </w:rPr>
        <w:t xml:space="preserve"> </w:t>
      </w:r>
      <w:proofErr w:type="spellStart"/>
      <w:r w:rsidRPr="00456C8B">
        <w:rPr>
          <w:sz w:val="24"/>
        </w:rPr>
        <w:t>ju</w:t>
      </w:r>
      <w:proofErr w:type="spellEnd"/>
      <w:r w:rsidRPr="00456C8B">
        <w:rPr>
          <w:sz w:val="24"/>
        </w:rPr>
        <w:t xml:space="preserve"> </w:t>
      </w:r>
      <w:proofErr w:type="spellStart"/>
      <w:r w:rsidRPr="00456C8B">
        <w:rPr>
          <w:sz w:val="24"/>
        </w:rPr>
        <w:t>dokáže</w:t>
      </w:r>
      <w:proofErr w:type="spellEnd"/>
      <w:r w:rsidRPr="00456C8B">
        <w:rPr>
          <w:sz w:val="24"/>
        </w:rPr>
        <w:t xml:space="preserve"> </w:t>
      </w:r>
      <w:proofErr w:type="spellStart"/>
      <w:r w:rsidRPr="00456C8B">
        <w:rPr>
          <w:sz w:val="24"/>
        </w:rPr>
        <w:t>pretvoriť</w:t>
      </w:r>
      <w:proofErr w:type="spellEnd"/>
      <w:r w:rsidRPr="00456C8B">
        <w:rPr>
          <w:sz w:val="24"/>
        </w:rPr>
        <w:t xml:space="preserve"> </w:t>
      </w:r>
      <w:proofErr w:type="spellStart"/>
      <w:r w:rsidRPr="00456C8B">
        <w:rPr>
          <w:sz w:val="24"/>
        </w:rPr>
        <w:t>na</w:t>
      </w:r>
      <w:proofErr w:type="spellEnd"/>
      <w:r w:rsidRPr="00456C8B">
        <w:rPr>
          <w:sz w:val="24"/>
        </w:rPr>
        <w:t xml:space="preserve"> </w:t>
      </w:r>
      <w:proofErr w:type="spellStart"/>
      <w:r w:rsidRPr="00456C8B">
        <w:rPr>
          <w:sz w:val="24"/>
        </w:rPr>
        <w:t>obrazové</w:t>
      </w:r>
      <w:proofErr w:type="spellEnd"/>
      <w:r w:rsidRPr="00456C8B">
        <w:rPr>
          <w:sz w:val="24"/>
        </w:rPr>
        <w:t xml:space="preserve"> </w:t>
      </w:r>
      <w:proofErr w:type="spellStart"/>
      <w:r w:rsidRPr="00456C8B">
        <w:rPr>
          <w:sz w:val="24"/>
        </w:rPr>
        <w:t>umenie</w:t>
      </w:r>
      <w:proofErr w:type="spellEnd"/>
      <w:r w:rsidRPr="00456C8B">
        <w:rPr>
          <w:sz w:val="24"/>
        </w:rPr>
        <w:t xml:space="preserve"> a </w:t>
      </w:r>
      <w:proofErr w:type="spellStart"/>
      <w:r w:rsidRPr="00456C8B">
        <w:rPr>
          <w:sz w:val="24"/>
        </w:rPr>
        <w:t>vložme</w:t>
      </w:r>
      <w:proofErr w:type="spellEnd"/>
      <w:r w:rsidRPr="00456C8B">
        <w:rPr>
          <w:sz w:val="24"/>
        </w:rPr>
        <w:t xml:space="preserve"> </w:t>
      </w:r>
      <w:proofErr w:type="spellStart"/>
      <w:r w:rsidRPr="00456C8B">
        <w:rPr>
          <w:sz w:val="24"/>
        </w:rPr>
        <w:t>výsledok</w:t>
      </w:r>
      <w:proofErr w:type="spellEnd"/>
      <w:r w:rsidRPr="00456C8B">
        <w:rPr>
          <w:sz w:val="24"/>
        </w:rPr>
        <w:t xml:space="preserve"> </w:t>
      </w:r>
      <w:proofErr w:type="spellStart"/>
      <w:r w:rsidRPr="00456C8B">
        <w:rPr>
          <w:sz w:val="24"/>
        </w:rPr>
        <w:t>na</w:t>
      </w:r>
      <w:proofErr w:type="spellEnd"/>
      <w:r w:rsidRPr="00456C8B">
        <w:rPr>
          <w:sz w:val="24"/>
        </w:rPr>
        <w:t xml:space="preserve"> </w:t>
      </w:r>
      <w:proofErr w:type="spellStart"/>
      <w:r w:rsidRPr="00456C8B">
        <w:rPr>
          <w:sz w:val="24"/>
        </w:rPr>
        <w:t>obálku</w:t>
      </w:r>
      <w:proofErr w:type="spellEnd"/>
      <w:r w:rsidRPr="00456C8B">
        <w:rPr>
          <w:sz w:val="24"/>
        </w:rPr>
        <w:t xml:space="preserve">. </w:t>
      </w:r>
      <w:proofErr w:type="spellStart"/>
      <w:r w:rsidRPr="00456C8B">
        <w:rPr>
          <w:sz w:val="24"/>
        </w:rPr>
        <w:t>Verím</w:t>
      </w:r>
      <w:r>
        <w:rPr>
          <w:sz w:val="24"/>
        </w:rPr>
        <w:t>e</w:t>
      </w:r>
      <w:proofErr w:type="spellEnd"/>
      <w:r w:rsidRPr="00456C8B">
        <w:rPr>
          <w:sz w:val="24"/>
        </w:rPr>
        <w:t xml:space="preserve">, </w:t>
      </w:r>
      <w:proofErr w:type="spellStart"/>
      <w:r w:rsidRPr="00456C8B">
        <w:rPr>
          <w:sz w:val="24"/>
        </w:rPr>
        <w:t>že</w:t>
      </w:r>
      <w:proofErr w:type="spellEnd"/>
      <w:r w:rsidRPr="00456C8B">
        <w:rPr>
          <w:sz w:val="24"/>
        </w:rPr>
        <w:t xml:space="preserve"> </w:t>
      </w:r>
      <w:proofErr w:type="spellStart"/>
      <w:r w:rsidRPr="00456C8B">
        <w:rPr>
          <w:sz w:val="24"/>
        </w:rPr>
        <w:t>pútavý</w:t>
      </w:r>
      <w:proofErr w:type="spellEnd"/>
      <w:r w:rsidRPr="00456C8B">
        <w:rPr>
          <w:sz w:val="24"/>
        </w:rPr>
        <w:t xml:space="preserve"> </w:t>
      </w:r>
      <w:proofErr w:type="spellStart"/>
      <w:r w:rsidRPr="00456C8B">
        <w:rPr>
          <w:sz w:val="24"/>
        </w:rPr>
        <w:t>názov</w:t>
      </w:r>
      <w:proofErr w:type="spellEnd"/>
      <w:r w:rsidRPr="00456C8B">
        <w:rPr>
          <w:sz w:val="24"/>
        </w:rPr>
        <w:t xml:space="preserve">, </w:t>
      </w:r>
      <w:proofErr w:type="spellStart"/>
      <w:r w:rsidRPr="00456C8B">
        <w:rPr>
          <w:sz w:val="24"/>
        </w:rPr>
        <w:t>pestrá</w:t>
      </w:r>
      <w:proofErr w:type="spellEnd"/>
      <w:r w:rsidRPr="00456C8B">
        <w:rPr>
          <w:sz w:val="24"/>
        </w:rPr>
        <w:t xml:space="preserve"> </w:t>
      </w:r>
      <w:proofErr w:type="spellStart"/>
      <w:r w:rsidRPr="00456C8B">
        <w:rPr>
          <w:sz w:val="24"/>
        </w:rPr>
        <w:t>či</w:t>
      </w:r>
      <w:proofErr w:type="spellEnd"/>
      <w:r w:rsidRPr="00456C8B">
        <w:rPr>
          <w:sz w:val="24"/>
        </w:rPr>
        <w:t xml:space="preserve"> </w:t>
      </w:r>
      <w:proofErr w:type="spellStart"/>
      <w:r w:rsidRPr="00456C8B">
        <w:rPr>
          <w:sz w:val="24"/>
        </w:rPr>
        <w:t>nezvyčajná</w:t>
      </w:r>
      <w:proofErr w:type="spellEnd"/>
      <w:r w:rsidRPr="00456C8B">
        <w:rPr>
          <w:sz w:val="24"/>
        </w:rPr>
        <w:t xml:space="preserve"> </w:t>
      </w:r>
      <w:proofErr w:type="spellStart"/>
      <w:r w:rsidRPr="00456C8B">
        <w:rPr>
          <w:sz w:val="24"/>
        </w:rPr>
        <w:t>farba</w:t>
      </w:r>
      <w:proofErr w:type="spellEnd"/>
      <w:r w:rsidRPr="00456C8B">
        <w:rPr>
          <w:sz w:val="24"/>
        </w:rPr>
        <w:t xml:space="preserve"> </w:t>
      </w:r>
      <w:proofErr w:type="spellStart"/>
      <w:r w:rsidRPr="00456C8B">
        <w:rPr>
          <w:sz w:val="24"/>
        </w:rPr>
        <w:t>spolu</w:t>
      </w:r>
      <w:proofErr w:type="spellEnd"/>
      <w:r w:rsidRPr="00456C8B">
        <w:rPr>
          <w:sz w:val="24"/>
        </w:rPr>
        <w:t xml:space="preserve"> s</w:t>
      </w:r>
      <w:r>
        <w:rPr>
          <w:sz w:val="24"/>
        </w:rPr>
        <w:t>o</w:t>
      </w:r>
      <w:r w:rsidRPr="00456C8B">
        <w:rPr>
          <w:sz w:val="24"/>
        </w:rPr>
        <w:t xml:space="preserve"> </w:t>
      </w:r>
      <w:proofErr w:type="spellStart"/>
      <w:r w:rsidRPr="00456C8B">
        <w:rPr>
          <w:sz w:val="24"/>
        </w:rPr>
        <w:t>zaujímavou</w:t>
      </w:r>
      <w:proofErr w:type="spellEnd"/>
      <w:r w:rsidRPr="00456C8B">
        <w:rPr>
          <w:sz w:val="24"/>
        </w:rPr>
        <w:t xml:space="preserve"> </w:t>
      </w:r>
      <w:proofErr w:type="spellStart"/>
      <w:r w:rsidRPr="00456C8B">
        <w:rPr>
          <w:sz w:val="24"/>
        </w:rPr>
        <w:t>titulnou</w:t>
      </w:r>
      <w:proofErr w:type="spellEnd"/>
      <w:r w:rsidRPr="00456C8B">
        <w:rPr>
          <w:sz w:val="24"/>
        </w:rPr>
        <w:t xml:space="preserve"> </w:t>
      </w:r>
      <w:proofErr w:type="spellStart"/>
      <w:r w:rsidRPr="00456C8B">
        <w:rPr>
          <w:sz w:val="24"/>
        </w:rPr>
        <w:t>stranou</w:t>
      </w:r>
      <w:proofErr w:type="spellEnd"/>
      <w:r w:rsidRPr="00456C8B">
        <w:rPr>
          <w:sz w:val="24"/>
        </w:rPr>
        <w:t xml:space="preserve"> </w:t>
      </w:r>
      <w:proofErr w:type="spellStart"/>
      <w:r w:rsidRPr="00456C8B">
        <w:rPr>
          <w:sz w:val="24"/>
        </w:rPr>
        <w:t>môž</w:t>
      </w:r>
      <w:r>
        <w:rPr>
          <w:sz w:val="24"/>
        </w:rPr>
        <w:t>u</w:t>
      </w:r>
      <w:proofErr w:type="spellEnd"/>
      <w:r w:rsidRPr="00456C8B">
        <w:rPr>
          <w:sz w:val="24"/>
        </w:rPr>
        <w:t xml:space="preserve"> </w:t>
      </w:r>
      <w:proofErr w:type="spellStart"/>
      <w:r w:rsidRPr="00456C8B">
        <w:rPr>
          <w:sz w:val="24"/>
        </w:rPr>
        <w:t>pomôcť</w:t>
      </w:r>
      <w:proofErr w:type="spellEnd"/>
      <w:r w:rsidRPr="00456C8B">
        <w:rPr>
          <w:sz w:val="24"/>
        </w:rPr>
        <w:t xml:space="preserve"> </w:t>
      </w:r>
      <w:proofErr w:type="spellStart"/>
      <w:r w:rsidRPr="00456C8B">
        <w:rPr>
          <w:sz w:val="24"/>
        </w:rPr>
        <w:t>zlepšiť</w:t>
      </w:r>
      <w:proofErr w:type="spellEnd"/>
      <w:r w:rsidRPr="00456C8B">
        <w:rPr>
          <w:sz w:val="24"/>
        </w:rPr>
        <w:t xml:space="preserve"> </w:t>
      </w:r>
      <w:proofErr w:type="spellStart"/>
      <w:r w:rsidRPr="00456C8B">
        <w:rPr>
          <w:sz w:val="24"/>
        </w:rPr>
        <w:t>predaj</w:t>
      </w:r>
      <w:proofErr w:type="spellEnd"/>
      <w:r w:rsidRPr="00456C8B">
        <w:rPr>
          <w:sz w:val="24"/>
        </w:rPr>
        <w:t xml:space="preserve"> a </w:t>
      </w:r>
      <w:proofErr w:type="spellStart"/>
      <w:r w:rsidRPr="00456C8B">
        <w:rPr>
          <w:sz w:val="24"/>
        </w:rPr>
        <w:t>následný</w:t>
      </w:r>
      <w:proofErr w:type="spellEnd"/>
      <w:r w:rsidRPr="00456C8B">
        <w:rPr>
          <w:sz w:val="24"/>
        </w:rPr>
        <w:t xml:space="preserve"> </w:t>
      </w:r>
      <w:proofErr w:type="spellStart"/>
      <w:r w:rsidRPr="00456C8B">
        <w:rPr>
          <w:sz w:val="24"/>
        </w:rPr>
        <w:t>dop</w:t>
      </w:r>
      <w:r>
        <w:rPr>
          <w:sz w:val="24"/>
        </w:rPr>
        <w:t>y</w:t>
      </w:r>
      <w:r w:rsidRPr="00456C8B">
        <w:rPr>
          <w:sz w:val="24"/>
        </w:rPr>
        <w:t>t</w:t>
      </w:r>
      <w:proofErr w:type="spellEnd"/>
      <w:r w:rsidRPr="00456C8B">
        <w:rPr>
          <w:sz w:val="24"/>
        </w:rPr>
        <w:t xml:space="preserve"> </w:t>
      </w:r>
      <w:proofErr w:type="spellStart"/>
      <w:r w:rsidRPr="00456C8B">
        <w:rPr>
          <w:sz w:val="24"/>
        </w:rPr>
        <w:t>po</w:t>
      </w:r>
      <w:proofErr w:type="spellEnd"/>
      <w:r w:rsidRPr="00456C8B">
        <w:rPr>
          <w:sz w:val="24"/>
        </w:rPr>
        <w:t xml:space="preserve"> </w:t>
      </w:r>
      <w:proofErr w:type="spellStart"/>
      <w:r w:rsidRPr="00456C8B">
        <w:rPr>
          <w:sz w:val="24"/>
        </w:rPr>
        <w:t>filozofickej</w:t>
      </w:r>
      <w:proofErr w:type="spellEnd"/>
      <w:r w:rsidRPr="00456C8B">
        <w:rPr>
          <w:sz w:val="24"/>
        </w:rPr>
        <w:t xml:space="preserve"> </w:t>
      </w:r>
      <w:proofErr w:type="spellStart"/>
      <w:r w:rsidRPr="00456C8B">
        <w:rPr>
          <w:sz w:val="24"/>
        </w:rPr>
        <w:t>literat</w:t>
      </w:r>
      <w:r>
        <w:rPr>
          <w:sz w:val="24"/>
        </w:rPr>
        <w:t>ú</w:t>
      </w:r>
      <w:r w:rsidRPr="00456C8B">
        <w:rPr>
          <w:sz w:val="24"/>
        </w:rPr>
        <w:t>re</w:t>
      </w:r>
      <w:proofErr w:type="spellEnd"/>
      <w:r w:rsidRPr="00456C8B">
        <w:rPr>
          <w:sz w:val="24"/>
        </w:rPr>
        <w:t xml:space="preserve">. </w:t>
      </w:r>
      <w:proofErr w:type="spellStart"/>
      <w:r>
        <w:rPr>
          <w:sz w:val="24"/>
        </w:rPr>
        <w:t>Možno</w:t>
      </w:r>
      <w:proofErr w:type="spellEnd"/>
      <w:r>
        <w:rPr>
          <w:sz w:val="24"/>
        </w:rPr>
        <w:t xml:space="preserve"> </w:t>
      </w:r>
      <w:proofErr w:type="spellStart"/>
      <w:r>
        <w:rPr>
          <w:sz w:val="24"/>
        </w:rPr>
        <w:t>bude</w:t>
      </w:r>
      <w:proofErr w:type="spellEnd"/>
      <w:r>
        <w:rPr>
          <w:sz w:val="24"/>
        </w:rPr>
        <w:t xml:space="preserve"> </w:t>
      </w:r>
      <w:proofErr w:type="spellStart"/>
      <w:r>
        <w:rPr>
          <w:sz w:val="24"/>
        </w:rPr>
        <w:t>práve</w:t>
      </w:r>
      <w:proofErr w:type="spellEnd"/>
      <w:r>
        <w:rPr>
          <w:sz w:val="24"/>
        </w:rPr>
        <w:t xml:space="preserve"> </w:t>
      </w:r>
      <w:proofErr w:type="spellStart"/>
      <w:r>
        <w:rPr>
          <w:sz w:val="24"/>
        </w:rPr>
        <w:t>zmena</w:t>
      </w:r>
      <w:proofErr w:type="spellEnd"/>
      <w:r>
        <w:rPr>
          <w:sz w:val="24"/>
        </w:rPr>
        <w:t xml:space="preserve"> </w:t>
      </w:r>
      <w:proofErr w:type="spellStart"/>
      <w:r>
        <w:rPr>
          <w:sz w:val="24"/>
        </w:rPr>
        <w:t>postoja</w:t>
      </w:r>
      <w:proofErr w:type="spellEnd"/>
      <w:r>
        <w:rPr>
          <w:sz w:val="24"/>
        </w:rPr>
        <w:t xml:space="preserve"> k </w:t>
      </w:r>
      <w:proofErr w:type="spellStart"/>
      <w:r>
        <w:rPr>
          <w:sz w:val="24"/>
        </w:rPr>
        <w:t>literatúre</w:t>
      </w:r>
      <w:proofErr w:type="spellEnd"/>
      <w:r>
        <w:rPr>
          <w:sz w:val="24"/>
        </w:rPr>
        <w:t xml:space="preserve"> </w:t>
      </w:r>
      <w:proofErr w:type="spellStart"/>
      <w:r>
        <w:rPr>
          <w:sz w:val="24"/>
        </w:rPr>
        <w:t>odpoveďou</w:t>
      </w:r>
      <w:proofErr w:type="spellEnd"/>
      <w:r>
        <w:rPr>
          <w:sz w:val="24"/>
        </w:rPr>
        <w:t xml:space="preserve"> </w:t>
      </w:r>
      <w:proofErr w:type="spellStart"/>
      <w:r>
        <w:rPr>
          <w:sz w:val="24"/>
        </w:rPr>
        <w:t>na</w:t>
      </w:r>
      <w:proofErr w:type="spellEnd"/>
      <w:r>
        <w:rPr>
          <w:sz w:val="24"/>
        </w:rPr>
        <w:t xml:space="preserve"> </w:t>
      </w:r>
      <w:proofErr w:type="spellStart"/>
      <w:r>
        <w:rPr>
          <w:sz w:val="24"/>
        </w:rPr>
        <w:t>otázku</w:t>
      </w:r>
      <w:proofErr w:type="spellEnd"/>
      <w:r>
        <w:rPr>
          <w:sz w:val="24"/>
        </w:rPr>
        <w:t xml:space="preserve">: </w:t>
      </w:r>
      <w:r w:rsidRPr="00EA5A6B">
        <w:rPr>
          <w:sz w:val="24"/>
        </w:rPr>
        <w:t>„</w:t>
      </w:r>
      <w:proofErr w:type="spellStart"/>
      <w:r w:rsidRPr="00EA5A6B">
        <w:rPr>
          <w:sz w:val="24"/>
        </w:rPr>
        <w:t>Ako</w:t>
      </w:r>
      <w:proofErr w:type="spellEnd"/>
      <w:r w:rsidRPr="00EA5A6B">
        <w:rPr>
          <w:sz w:val="24"/>
        </w:rPr>
        <w:t xml:space="preserve"> </w:t>
      </w:r>
      <w:proofErr w:type="spellStart"/>
      <w:r w:rsidRPr="00EA5A6B">
        <w:rPr>
          <w:sz w:val="24"/>
        </w:rPr>
        <w:t>sa</w:t>
      </w:r>
      <w:proofErr w:type="spellEnd"/>
      <w:r w:rsidRPr="00EA5A6B">
        <w:rPr>
          <w:sz w:val="24"/>
        </w:rPr>
        <w:t xml:space="preserve"> </w:t>
      </w:r>
      <w:proofErr w:type="spellStart"/>
      <w:r w:rsidRPr="00EA5A6B">
        <w:rPr>
          <w:sz w:val="24"/>
        </w:rPr>
        <w:t>môžu</w:t>
      </w:r>
      <w:proofErr w:type="spellEnd"/>
      <w:r w:rsidRPr="00EA5A6B">
        <w:rPr>
          <w:sz w:val="24"/>
        </w:rPr>
        <w:t xml:space="preserve"> </w:t>
      </w:r>
      <w:proofErr w:type="spellStart"/>
      <w:r w:rsidRPr="00EA5A6B">
        <w:rPr>
          <w:sz w:val="24"/>
        </w:rPr>
        <w:t>pravdy</w:t>
      </w:r>
      <w:proofErr w:type="spellEnd"/>
      <w:r w:rsidRPr="00EA5A6B">
        <w:rPr>
          <w:sz w:val="24"/>
        </w:rPr>
        <w:t xml:space="preserve"> </w:t>
      </w:r>
      <w:proofErr w:type="spellStart"/>
      <w:r w:rsidRPr="00EA5A6B">
        <w:rPr>
          <w:sz w:val="24"/>
        </w:rPr>
        <w:t>filozofie</w:t>
      </w:r>
      <w:proofErr w:type="spellEnd"/>
      <w:r w:rsidRPr="00EA5A6B">
        <w:rPr>
          <w:sz w:val="24"/>
        </w:rPr>
        <w:t xml:space="preserve"> </w:t>
      </w:r>
      <w:proofErr w:type="spellStart"/>
      <w:r w:rsidRPr="00EA5A6B">
        <w:rPr>
          <w:sz w:val="24"/>
        </w:rPr>
        <w:t>stať</w:t>
      </w:r>
      <w:proofErr w:type="spellEnd"/>
      <w:r w:rsidRPr="00EA5A6B">
        <w:rPr>
          <w:sz w:val="24"/>
        </w:rPr>
        <w:t xml:space="preserve"> </w:t>
      </w:r>
      <w:proofErr w:type="spellStart"/>
      <w:r w:rsidRPr="00EA5A6B">
        <w:rPr>
          <w:sz w:val="24"/>
        </w:rPr>
        <w:t>univerzálnejšími</w:t>
      </w:r>
      <w:proofErr w:type="spellEnd"/>
      <w:r w:rsidRPr="00EA5A6B">
        <w:rPr>
          <w:sz w:val="24"/>
        </w:rPr>
        <w:t xml:space="preserve"> a </w:t>
      </w:r>
      <w:proofErr w:type="spellStart"/>
      <w:r w:rsidRPr="00EA5A6B">
        <w:rPr>
          <w:sz w:val="24"/>
        </w:rPr>
        <w:t>užitočnejšími</w:t>
      </w:r>
      <w:proofErr w:type="spellEnd"/>
      <w:r w:rsidRPr="00EA5A6B">
        <w:rPr>
          <w:sz w:val="24"/>
        </w:rPr>
        <w:t xml:space="preserve"> pre </w:t>
      </w:r>
      <w:proofErr w:type="spellStart"/>
      <w:r w:rsidRPr="00EA5A6B">
        <w:rPr>
          <w:sz w:val="24"/>
        </w:rPr>
        <w:t>ľudí</w:t>
      </w:r>
      <w:proofErr w:type="spellEnd"/>
      <w:r>
        <w:rPr>
          <w:sz w:val="24"/>
        </w:rPr>
        <w:t>?”</w:t>
      </w:r>
      <w:r>
        <w:rPr>
          <w:rStyle w:val="Odkaznapoznmkupodiarou"/>
          <w:sz w:val="24"/>
        </w:rPr>
        <w:footnoteReference w:id="2"/>
      </w:r>
    </w:p>
    <w:p w14:paraId="1ABF6198" w14:textId="77777777" w:rsidR="009C589D" w:rsidRPr="00456C8B" w:rsidRDefault="009C589D" w:rsidP="009C589D">
      <w:pPr>
        <w:ind w:firstLine="0"/>
        <w:rPr>
          <w:sz w:val="24"/>
        </w:rPr>
      </w:pPr>
    </w:p>
    <w:p w14:paraId="3B0FB54C" w14:textId="77777777" w:rsidR="009C589D" w:rsidRPr="00456C8B" w:rsidRDefault="009C589D" w:rsidP="009C589D">
      <w:pPr>
        <w:ind w:firstLine="0"/>
        <w:rPr>
          <w:b/>
          <w:color w:val="000000"/>
          <w:sz w:val="24"/>
          <w:lang w:val="sk-SK"/>
        </w:rPr>
      </w:pPr>
      <w:r w:rsidRPr="00456C8B">
        <w:rPr>
          <w:b/>
          <w:color w:val="000000"/>
          <w:sz w:val="24"/>
          <w:lang w:val="sk-SK"/>
        </w:rPr>
        <w:t>3 Prečo by mala byť filozofia viac popularizovaná?</w:t>
      </w:r>
    </w:p>
    <w:p w14:paraId="155C4760" w14:textId="1B39C0E2" w:rsidR="00932DF9" w:rsidRDefault="00932DF9" w:rsidP="009C589D">
      <w:pPr>
        <w:ind w:firstLine="0"/>
        <w:rPr>
          <w:ins w:id="62" w:author="Autor"/>
          <w:bCs/>
          <w:color w:val="000000"/>
          <w:sz w:val="24"/>
          <w:lang w:val="sk-SK"/>
        </w:rPr>
      </w:pPr>
      <w:ins w:id="63" w:author="Autor">
        <w:r>
          <w:rPr>
            <w:bCs/>
            <w:color w:val="000000"/>
            <w:sz w:val="24"/>
            <w:lang w:val="sk-SK"/>
          </w:rPr>
          <w:t>3.0 chýba názov</w:t>
        </w:r>
      </w:ins>
    </w:p>
    <w:p w14:paraId="64AAFD79" w14:textId="5D01490C" w:rsidR="009C589D" w:rsidRDefault="009C589D" w:rsidP="009C589D">
      <w:pPr>
        <w:ind w:firstLine="0"/>
        <w:rPr>
          <w:bCs/>
          <w:color w:val="000000"/>
          <w:sz w:val="24"/>
          <w:lang w:val="sk-SK"/>
        </w:rPr>
      </w:pPr>
      <w:r w:rsidRPr="00456C8B">
        <w:rPr>
          <w:bCs/>
          <w:color w:val="000000"/>
          <w:sz w:val="24"/>
          <w:lang w:val="sk-SK"/>
        </w:rPr>
        <w:t>Otázka, ktorá sa nám otvára</w:t>
      </w:r>
      <w:ins w:id="64" w:author="Autor">
        <w:r w:rsidR="00ED12E2">
          <w:rPr>
            <w:bCs/>
            <w:color w:val="000000"/>
            <w:sz w:val="24"/>
            <w:lang w:val="sk-SK"/>
          </w:rPr>
          <w:t>,</w:t>
        </w:r>
      </w:ins>
      <w:r w:rsidRPr="00456C8B">
        <w:rPr>
          <w:bCs/>
          <w:color w:val="000000"/>
          <w:sz w:val="24"/>
          <w:lang w:val="sk-SK"/>
        </w:rPr>
        <w:t xml:space="preserve"> je</w:t>
      </w:r>
      <w:r>
        <w:rPr>
          <w:bCs/>
          <w:color w:val="000000"/>
          <w:sz w:val="24"/>
          <w:lang w:val="sk-SK"/>
        </w:rPr>
        <w:t>,</w:t>
      </w:r>
      <w:r w:rsidRPr="00456C8B">
        <w:rPr>
          <w:bCs/>
          <w:color w:val="000000"/>
          <w:sz w:val="24"/>
          <w:lang w:val="sk-SK"/>
        </w:rPr>
        <w:t xml:space="preserve"> prečo by vlastne</w:t>
      </w:r>
      <w:r>
        <w:rPr>
          <w:bCs/>
          <w:color w:val="000000"/>
          <w:sz w:val="24"/>
          <w:lang w:val="sk-SK"/>
        </w:rPr>
        <w:t xml:space="preserve"> mala</w:t>
      </w:r>
      <w:r w:rsidRPr="00456C8B">
        <w:rPr>
          <w:bCs/>
          <w:color w:val="000000"/>
          <w:sz w:val="24"/>
          <w:lang w:val="sk-SK"/>
        </w:rPr>
        <w:t xml:space="preserve"> byť filozofia viac sprostredkovaná verejnosti? Čím sa poznatky filozofie odlišujú od ostatných poznatkov</w:t>
      </w:r>
      <w:r>
        <w:rPr>
          <w:bCs/>
          <w:color w:val="000000"/>
          <w:sz w:val="24"/>
          <w:lang w:val="sk-SK"/>
        </w:rPr>
        <w:t>,</w:t>
      </w:r>
      <w:r w:rsidRPr="00456C8B">
        <w:rPr>
          <w:bCs/>
          <w:color w:val="000000"/>
          <w:sz w:val="24"/>
          <w:lang w:val="sk-SK"/>
        </w:rPr>
        <w:t xml:space="preserve"> napríklad z fyziky? Čo nám vlastne filozofia môže dať? Odpoveď je jednoduchá a nájdeme ju v tejto definícii filozofie: ,,Filozofia je spôsob myslenia (kritického myslenia)</w:t>
      </w:r>
      <w:r>
        <w:rPr>
          <w:bCs/>
          <w:color w:val="000000"/>
          <w:sz w:val="24"/>
          <w:lang w:val="sk-SK"/>
        </w:rPr>
        <w:t>“</w:t>
      </w:r>
      <w:ins w:id="65" w:author="Autor">
        <w:r w:rsidR="00ED12E2">
          <w:rPr>
            <w:bCs/>
            <w:color w:val="000000"/>
            <w:sz w:val="24"/>
            <w:lang w:val="sk-SK"/>
          </w:rPr>
          <w:t xml:space="preserve"> ZDROJ? </w:t>
        </w:r>
      </w:ins>
      <w:del w:id="66" w:author="Autor">
        <w:r w:rsidRPr="00456C8B" w:rsidDel="00ED12E2">
          <w:rPr>
            <w:bCs/>
            <w:color w:val="000000"/>
            <w:sz w:val="24"/>
            <w:lang w:val="sk-SK"/>
          </w:rPr>
          <w:delText xml:space="preserve">. </w:delText>
        </w:r>
      </w:del>
      <w:r w:rsidRPr="00456C8B">
        <w:rPr>
          <w:bCs/>
          <w:color w:val="000000"/>
          <w:sz w:val="24"/>
          <w:lang w:val="sk-SK"/>
        </w:rPr>
        <w:t xml:space="preserve">Poznatky z fyziky sú podstatné najmä či výlučne pre </w:t>
      </w:r>
      <w:commentRangeStart w:id="67"/>
      <w:r w:rsidRPr="00456C8B">
        <w:rPr>
          <w:bCs/>
          <w:color w:val="000000"/>
          <w:sz w:val="24"/>
          <w:lang w:val="sk-SK"/>
        </w:rPr>
        <w:t xml:space="preserve">tú úzku </w:t>
      </w:r>
      <w:commentRangeEnd w:id="67"/>
      <w:r w:rsidR="004769BC">
        <w:rPr>
          <w:rStyle w:val="Odkaznakomentr"/>
        </w:rPr>
        <w:commentReference w:id="67"/>
      </w:r>
      <w:r w:rsidRPr="00456C8B">
        <w:rPr>
          <w:bCs/>
          <w:color w:val="000000"/>
          <w:sz w:val="24"/>
          <w:lang w:val="sk-SK"/>
        </w:rPr>
        <w:t xml:space="preserve">skupinu ľudí, ktorá prichádza do styku </w:t>
      </w:r>
      <w:r>
        <w:rPr>
          <w:bCs/>
          <w:color w:val="000000"/>
          <w:sz w:val="24"/>
          <w:lang w:val="sk-SK"/>
        </w:rPr>
        <w:t>s</w:t>
      </w:r>
      <w:r w:rsidRPr="00456C8B">
        <w:rPr>
          <w:bCs/>
          <w:color w:val="000000"/>
          <w:sz w:val="24"/>
          <w:lang w:val="sk-SK"/>
        </w:rPr>
        <w:t> fyzikálnym skúmaním. Na druhej strane to</w:t>
      </w:r>
      <w:r>
        <w:rPr>
          <w:bCs/>
          <w:color w:val="000000"/>
          <w:sz w:val="24"/>
          <w:lang w:val="sk-SK"/>
        </w:rPr>
        <w:t>,</w:t>
      </w:r>
      <w:r w:rsidRPr="00456C8B">
        <w:rPr>
          <w:bCs/>
          <w:color w:val="000000"/>
          <w:sz w:val="24"/>
          <w:lang w:val="sk-SK"/>
        </w:rPr>
        <w:t xml:space="preserve"> čo ponúka filozofia</w:t>
      </w:r>
      <w:r>
        <w:rPr>
          <w:bCs/>
          <w:color w:val="000000"/>
          <w:sz w:val="24"/>
          <w:lang w:val="sk-SK"/>
        </w:rPr>
        <w:t>,</w:t>
      </w:r>
      <w:r w:rsidRPr="00456C8B">
        <w:rPr>
          <w:bCs/>
          <w:color w:val="000000"/>
          <w:sz w:val="24"/>
          <w:lang w:val="sk-SK"/>
        </w:rPr>
        <w:t xml:space="preserve"> môžeme využiť v každodennom živote. Fyzikálny vzorec môžeme uplatniť len vo fyzike a s ňou súvisiacich vedách. </w:t>
      </w:r>
      <w:commentRangeStart w:id="68"/>
      <w:r w:rsidRPr="00456C8B">
        <w:rPr>
          <w:bCs/>
          <w:color w:val="000000"/>
          <w:sz w:val="24"/>
          <w:lang w:val="sk-SK"/>
        </w:rPr>
        <w:t xml:space="preserve">Kritické myslenie </w:t>
      </w:r>
      <w:commentRangeEnd w:id="68"/>
      <w:r w:rsidR="001327FD">
        <w:rPr>
          <w:rStyle w:val="Odkaznakomentr"/>
        </w:rPr>
        <w:commentReference w:id="68"/>
      </w:r>
      <w:r w:rsidRPr="00456C8B">
        <w:rPr>
          <w:bCs/>
          <w:color w:val="000000"/>
          <w:sz w:val="24"/>
          <w:lang w:val="sk-SK"/>
        </w:rPr>
        <w:t xml:space="preserve">nadobudnuté štúdiom filozofie môžeme použiť takmer na všetko. Od bežného každodenného rozhodovania až po vážne rozhodnutia ako sú napríklad voľby prezidenta. </w:t>
      </w:r>
      <w:commentRangeStart w:id="69"/>
      <w:r w:rsidRPr="00456C8B">
        <w:rPr>
          <w:bCs/>
          <w:color w:val="000000"/>
          <w:sz w:val="24"/>
          <w:lang w:val="sk-SK"/>
        </w:rPr>
        <w:t xml:space="preserve">Filozofické myslenie </w:t>
      </w:r>
      <w:commentRangeEnd w:id="69"/>
      <w:r w:rsidR="001327FD">
        <w:rPr>
          <w:rStyle w:val="Odkaznakomentr"/>
        </w:rPr>
        <w:commentReference w:id="69"/>
      </w:r>
      <w:r w:rsidRPr="00456C8B">
        <w:rPr>
          <w:bCs/>
          <w:color w:val="000000"/>
          <w:sz w:val="24"/>
          <w:lang w:val="sk-SK"/>
        </w:rPr>
        <w:t xml:space="preserve">nás učí novej perspektíve, novému pohľadu na otázky a problémy, ktoré nás obklopujú. </w:t>
      </w:r>
    </w:p>
    <w:p w14:paraId="0ECAF522" w14:textId="77777777" w:rsidR="009C589D" w:rsidRDefault="009C589D" w:rsidP="009C589D">
      <w:pPr>
        <w:ind w:firstLine="0"/>
        <w:rPr>
          <w:bCs/>
          <w:color w:val="000000"/>
          <w:sz w:val="24"/>
          <w:lang w:val="sk-SK"/>
        </w:rPr>
      </w:pPr>
    </w:p>
    <w:p w14:paraId="1B2ADB97" w14:textId="77777777" w:rsidR="009C589D" w:rsidRPr="00456C8B" w:rsidRDefault="009C589D" w:rsidP="009C589D">
      <w:pPr>
        <w:rPr>
          <w:b/>
          <w:color w:val="000000"/>
          <w:sz w:val="24"/>
          <w:lang w:val="sk-SK"/>
        </w:rPr>
      </w:pPr>
      <w:bookmarkStart w:id="70" w:name="_Hlk74292248"/>
      <w:bookmarkEnd w:id="55"/>
      <w:r w:rsidRPr="00456C8B">
        <w:rPr>
          <w:b/>
          <w:color w:val="000000"/>
          <w:sz w:val="24"/>
          <w:lang w:val="sk-SK"/>
        </w:rPr>
        <w:t>3.1 Negatíva vplyvu filozofie</w:t>
      </w:r>
    </w:p>
    <w:p w14:paraId="5636F936" w14:textId="5F538D7A" w:rsidR="009C589D" w:rsidRDefault="009C589D" w:rsidP="00C32820">
      <w:pPr>
        <w:rPr>
          <w:bCs/>
          <w:color w:val="000000"/>
          <w:sz w:val="24"/>
          <w:lang w:val="sk-SK"/>
        </w:rPr>
      </w:pPr>
      <w:r w:rsidRPr="00456C8B">
        <w:rPr>
          <w:bCs/>
          <w:color w:val="000000"/>
          <w:sz w:val="24"/>
          <w:lang w:val="sk-SK"/>
        </w:rPr>
        <w:t>Tak ako všetko</w:t>
      </w:r>
      <w:r>
        <w:rPr>
          <w:bCs/>
          <w:color w:val="000000"/>
          <w:sz w:val="24"/>
          <w:lang w:val="sk-SK"/>
        </w:rPr>
        <w:t>,</w:t>
      </w:r>
      <w:r w:rsidRPr="00456C8B">
        <w:rPr>
          <w:bCs/>
          <w:color w:val="000000"/>
          <w:sz w:val="24"/>
          <w:lang w:val="sk-SK"/>
        </w:rPr>
        <w:t xml:space="preserve"> aj pri filozofii môžeme nájsť nie len svetlú</w:t>
      </w:r>
      <w:r>
        <w:rPr>
          <w:bCs/>
          <w:color w:val="000000"/>
          <w:sz w:val="24"/>
          <w:lang w:val="sk-SK"/>
        </w:rPr>
        <w:t>,</w:t>
      </w:r>
      <w:r w:rsidRPr="00456C8B">
        <w:rPr>
          <w:bCs/>
          <w:color w:val="000000"/>
          <w:sz w:val="24"/>
          <w:lang w:val="sk-SK"/>
        </w:rPr>
        <w:t xml:space="preserve"> ale aj tienistú stránku. Z histórie vieme, že </w:t>
      </w:r>
      <w:r>
        <w:rPr>
          <w:bCs/>
          <w:color w:val="000000"/>
          <w:sz w:val="24"/>
          <w:lang w:val="sk-SK"/>
        </w:rPr>
        <w:t>nesprávne</w:t>
      </w:r>
      <w:r w:rsidRPr="00456C8B">
        <w:rPr>
          <w:bCs/>
          <w:color w:val="000000"/>
          <w:sz w:val="24"/>
          <w:lang w:val="sk-SK"/>
        </w:rPr>
        <w:t xml:space="preserve"> pochopenie istej vyslovenej ide</w:t>
      </w:r>
      <w:r>
        <w:rPr>
          <w:bCs/>
          <w:color w:val="000000"/>
          <w:sz w:val="24"/>
          <w:lang w:val="sk-SK"/>
        </w:rPr>
        <w:t>y</w:t>
      </w:r>
      <w:r w:rsidRPr="00456C8B">
        <w:rPr>
          <w:bCs/>
          <w:color w:val="000000"/>
          <w:sz w:val="24"/>
          <w:lang w:val="sk-SK"/>
        </w:rPr>
        <w:t xml:space="preserve"> môže viesť ku katastrofe. Práve preto je dôležité</w:t>
      </w:r>
      <w:ins w:id="71" w:author="Autor">
        <w:r w:rsidR="00C32820">
          <w:rPr>
            <w:bCs/>
            <w:color w:val="000000"/>
            <w:sz w:val="24"/>
            <w:lang w:val="sk-SK"/>
          </w:rPr>
          <w:t xml:space="preserve">, </w:t>
        </w:r>
      </w:ins>
      <w:r w:rsidRPr="00456C8B">
        <w:rPr>
          <w:bCs/>
          <w:color w:val="000000"/>
          <w:sz w:val="24"/>
          <w:lang w:val="sk-SK"/>
        </w:rPr>
        <w:t>aby interpretácie boli dostatočne zrozumiteľné. Otázka, ktorú si musíme bezpodmienečne položiť je, či je dobrý nápad propagovať všetky filozofické myšlienky a ide</w:t>
      </w:r>
      <w:r>
        <w:rPr>
          <w:bCs/>
          <w:color w:val="000000"/>
          <w:sz w:val="24"/>
          <w:lang w:val="sk-SK"/>
        </w:rPr>
        <w:t>y</w:t>
      </w:r>
      <w:r w:rsidRPr="00456C8B">
        <w:rPr>
          <w:bCs/>
          <w:color w:val="000000"/>
          <w:sz w:val="24"/>
          <w:lang w:val="sk-SK"/>
        </w:rPr>
        <w:t>? Niektoré filozofické smery či dokonca filozofické spôsoby života</w:t>
      </w:r>
      <w:r w:rsidRPr="00456C8B">
        <w:rPr>
          <w:rStyle w:val="Odkaznapoznmkupodiarou"/>
          <w:bCs/>
          <w:color w:val="000000"/>
          <w:sz w:val="24"/>
          <w:lang w:val="sk-SK"/>
        </w:rPr>
        <w:footnoteReference w:id="3"/>
      </w:r>
      <w:r w:rsidRPr="00456C8B">
        <w:rPr>
          <w:bCs/>
          <w:color w:val="000000"/>
          <w:sz w:val="24"/>
          <w:lang w:val="sk-SK"/>
        </w:rPr>
        <w:t xml:space="preserve"> by nemuseli byť spoločnosťou pochopené ako vhodné. Práve preto je dôležité vytýčiť tie aspekty filozofie, ktoré budú na prospech spoločnosti. Zle pochopené filozofické myšlienky by mohli viesť ku konaniu proti spoločenskej norme</w:t>
      </w:r>
      <w:r>
        <w:rPr>
          <w:bCs/>
          <w:color w:val="000000"/>
          <w:sz w:val="24"/>
          <w:lang w:val="sk-SK"/>
        </w:rPr>
        <w:t>,</w:t>
      </w:r>
      <w:r w:rsidRPr="00456C8B">
        <w:rPr>
          <w:bCs/>
          <w:color w:val="000000"/>
          <w:sz w:val="24"/>
          <w:lang w:val="sk-SK"/>
        </w:rPr>
        <w:t xml:space="preserve"> čo by popularite filozofie rozhodne nepomohlo. Čo je teda pre spoločnosť správne a čo nie? Je to naozaj ťažká otázka</w:t>
      </w:r>
      <w:r>
        <w:rPr>
          <w:bCs/>
          <w:color w:val="000000"/>
          <w:sz w:val="24"/>
          <w:lang w:val="sk-SK"/>
        </w:rPr>
        <w:t>,</w:t>
      </w:r>
      <w:r w:rsidRPr="00456C8B">
        <w:rPr>
          <w:bCs/>
          <w:color w:val="000000"/>
          <w:sz w:val="24"/>
          <w:lang w:val="sk-SK"/>
        </w:rPr>
        <w:t xml:space="preserve"> avšak celej spoločnosti sa vyhovieť nedá. Možno by sme sa mali pri propagácii sústrediť na tie aspekty filozofie, ktoré rozvíjajú kritické myslenie, než na filozofické spôsoby života.</w:t>
      </w:r>
      <w:r>
        <w:rPr>
          <w:bCs/>
          <w:color w:val="000000"/>
          <w:sz w:val="24"/>
          <w:lang w:val="sk-SK"/>
        </w:rPr>
        <w:t xml:space="preserve"> </w:t>
      </w:r>
    </w:p>
    <w:bookmarkEnd w:id="70"/>
    <w:p w14:paraId="37B58E38" w14:textId="6D9535C9" w:rsidR="00FB0DD5" w:rsidRDefault="00FB0DD5" w:rsidP="00FB0DD5">
      <w:pPr>
        <w:ind w:firstLine="0"/>
        <w:rPr>
          <w:ins w:id="72" w:author="Autor"/>
          <w:bCs/>
          <w:color w:val="000000"/>
          <w:sz w:val="24"/>
          <w:lang w:val="sk-SK"/>
        </w:rPr>
      </w:pPr>
      <w:ins w:id="73" w:author="Autor">
        <w:r>
          <w:rPr>
            <w:bCs/>
            <w:color w:val="000000"/>
            <w:sz w:val="24"/>
            <w:lang w:val="sk-SK"/>
          </w:rPr>
          <w:t>Výber publika?</w:t>
        </w:r>
      </w:ins>
    </w:p>
    <w:p w14:paraId="16035FCA" w14:textId="18A2C6E9" w:rsidR="009C589D" w:rsidRDefault="009C589D" w:rsidP="00FB0DD5">
      <w:pPr>
        <w:ind w:firstLine="0"/>
        <w:rPr>
          <w:bCs/>
          <w:color w:val="000000"/>
          <w:sz w:val="24"/>
          <w:lang w:val="sk-SK"/>
        </w:rPr>
      </w:pPr>
      <w:r w:rsidRPr="00456C8B">
        <w:rPr>
          <w:bCs/>
          <w:color w:val="000000"/>
          <w:sz w:val="24"/>
          <w:lang w:val="sk-SK"/>
        </w:rPr>
        <w:t xml:space="preserve"> </w:t>
      </w:r>
    </w:p>
    <w:p w14:paraId="04F48F79" w14:textId="77777777" w:rsidR="009C589D" w:rsidRPr="00FE4859" w:rsidRDefault="009C589D" w:rsidP="009C589D">
      <w:pPr>
        <w:rPr>
          <w:b/>
          <w:color w:val="000000"/>
          <w:sz w:val="24"/>
          <w:lang w:val="sk-SK"/>
        </w:rPr>
      </w:pPr>
      <w:r w:rsidRPr="00FE4859">
        <w:rPr>
          <w:b/>
          <w:color w:val="000000"/>
          <w:sz w:val="24"/>
          <w:lang w:val="sk-SK"/>
        </w:rPr>
        <w:t xml:space="preserve">3.2 </w:t>
      </w:r>
      <w:proofErr w:type="spellStart"/>
      <w:r w:rsidRPr="00FE4859">
        <w:rPr>
          <w:b/>
          <w:color w:val="000000"/>
          <w:sz w:val="24"/>
          <w:lang w:val="sk-SK"/>
        </w:rPr>
        <w:t>Aristokratickosť</w:t>
      </w:r>
      <w:proofErr w:type="spellEnd"/>
      <w:r w:rsidRPr="00FE4859">
        <w:rPr>
          <w:b/>
          <w:color w:val="000000"/>
          <w:sz w:val="24"/>
          <w:lang w:val="sk-SK"/>
        </w:rPr>
        <w:t xml:space="preserve"> filozofie</w:t>
      </w:r>
    </w:p>
    <w:p w14:paraId="3530C1D7" w14:textId="6CF3192B" w:rsidR="009C589D" w:rsidRDefault="009C589D" w:rsidP="009C589D">
      <w:pPr>
        <w:rPr>
          <w:bCs/>
          <w:color w:val="000000"/>
          <w:sz w:val="24"/>
          <w:lang w:val="sk-SK"/>
        </w:rPr>
      </w:pPr>
      <w:bookmarkStart w:id="74" w:name="_Hlk74292267"/>
      <w:r>
        <w:rPr>
          <w:bCs/>
          <w:color w:val="000000"/>
          <w:sz w:val="24"/>
          <w:lang w:val="sk-SK"/>
        </w:rPr>
        <w:t xml:space="preserve">Niektoré názory tvrdia, že by filozofia mala ostať len akousi „aristokratickou“ disciplínou, pretože nie každý je schopný filozofiu pochopiť. V tomto prípade z polovice súhlasíme. Niektoré otázky a niektoré filozofické teórie by nemali opustiť akademickú pôdu. Z jednoduchého dôvodu, pretože nie sú atraktívne alebo sú príliš odborné. Problémom však je, že aj témy a otázky, na ktoré by ľudí názor filozofov mohol mať pozitívny dopad, ostávajú uzavreté len medzi „ filozofickou aristokraciou“. Netvrdím, že by filozofia nemala mať hranice, avšak jej názor by mohol vo početných prípadoch problém vyriešiť alebo aspoň posunúť k riešeniu. Napríklad v politike by </w:t>
      </w:r>
      <w:commentRangeStart w:id="75"/>
      <w:r>
        <w:rPr>
          <w:bCs/>
          <w:color w:val="000000"/>
          <w:sz w:val="24"/>
          <w:lang w:val="sk-SK"/>
        </w:rPr>
        <w:t>sme ocenili</w:t>
      </w:r>
      <w:commentRangeEnd w:id="75"/>
      <w:r w:rsidR="00FB0DD5">
        <w:rPr>
          <w:rStyle w:val="Odkaznakomentr"/>
        </w:rPr>
        <w:commentReference w:id="75"/>
      </w:r>
      <w:r>
        <w:rPr>
          <w:bCs/>
          <w:color w:val="000000"/>
          <w:sz w:val="24"/>
          <w:lang w:val="sk-SK"/>
        </w:rPr>
        <w:t xml:space="preserve"> trocha kritického nadhľadu na problematiku či už ekonomiky, hospodárstva alebo spoločenských problémov. Avšak tak</w:t>
      </w:r>
      <w:ins w:id="76" w:author="Autor">
        <w:r w:rsidR="00FB0DD5">
          <w:rPr>
            <w:bCs/>
            <w:color w:val="000000"/>
            <w:sz w:val="24"/>
            <w:lang w:val="sk-SK"/>
          </w:rPr>
          <w:t>,</w:t>
        </w:r>
      </w:ins>
      <w:r>
        <w:rPr>
          <w:bCs/>
          <w:color w:val="000000"/>
          <w:sz w:val="24"/>
          <w:lang w:val="sk-SK"/>
        </w:rPr>
        <w:t xml:space="preserve"> ako to tvrdia mnohí autori, úlohou filozofie nie je vládnuť ale vláde/aristokracii radiť. </w:t>
      </w:r>
      <w:commentRangeStart w:id="77"/>
      <w:r>
        <w:rPr>
          <w:bCs/>
          <w:color w:val="000000"/>
          <w:sz w:val="24"/>
          <w:lang w:val="sk-SK"/>
        </w:rPr>
        <w:t>Predstavme si na chvíľu</w:t>
      </w:r>
      <w:commentRangeEnd w:id="77"/>
      <w:r w:rsidR="00FB0DD5">
        <w:rPr>
          <w:rStyle w:val="Odkaznakomentr"/>
        </w:rPr>
        <w:commentReference w:id="77"/>
      </w:r>
      <w:r>
        <w:rPr>
          <w:bCs/>
          <w:color w:val="000000"/>
          <w:sz w:val="24"/>
          <w:lang w:val="sk-SK"/>
        </w:rPr>
        <w:t xml:space="preserve"> filozofiu ako všeobecne rozhľadeného človeka. Za onú všeobecnú rozhľadenosť považujme práve kritické myslenie, ktoré sa dá aplikovať na akúkoľvek otázku. Tak ako si človek občas necháva svoj názor pre seba, tak by to mala robiť aj filozofia. Pretože panujú len dva extrémy v rámci filozofickej komunity. Ten prvý je ten, keď majú filozofi pocit, že sa môžu vyjadrovať ku všetkému, pretože je to práve filozofia, ktorá sa venuje otázkam a problémom. A tým druhým extrémom je to, keď sa filozofi od všetkého naopak dištancujú, hoci by ich pohľad na vec priniesol pozitívne </w:t>
      </w:r>
      <w:commentRangeStart w:id="78"/>
      <w:r>
        <w:rPr>
          <w:bCs/>
          <w:color w:val="000000"/>
          <w:sz w:val="24"/>
          <w:lang w:val="sk-SK"/>
        </w:rPr>
        <w:t>výsledky</w:t>
      </w:r>
      <w:commentRangeEnd w:id="78"/>
      <w:r w:rsidR="00A90C26">
        <w:rPr>
          <w:rStyle w:val="Odkaznakomentr"/>
        </w:rPr>
        <w:commentReference w:id="78"/>
      </w:r>
      <w:r>
        <w:rPr>
          <w:bCs/>
          <w:color w:val="000000"/>
          <w:sz w:val="24"/>
          <w:lang w:val="sk-SK"/>
        </w:rPr>
        <w:t>.</w:t>
      </w:r>
      <w:r w:rsidRPr="00B01225">
        <w:rPr>
          <w:bCs/>
          <w:color w:val="000000"/>
          <w:sz w:val="24"/>
          <w:lang w:val="sk-SK"/>
        </w:rPr>
        <w:t xml:space="preserve"> </w:t>
      </w:r>
      <w:r>
        <w:rPr>
          <w:bCs/>
          <w:color w:val="000000"/>
          <w:sz w:val="24"/>
          <w:lang w:val="sk-SK"/>
        </w:rPr>
        <w:t xml:space="preserve">V dnešnej dobe môžeme vidieť, že oproti minulosti sa nikto nejde poradiť za filozofom, ale obracia sa buď na vedu alebo na náboženských predstaviteľov. </w:t>
      </w:r>
      <w:commentRangeStart w:id="79"/>
      <w:r>
        <w:rPr>
          <w:bCs/>
          <w:color w:val="000000"/>
          <w:sz w:val="24"/>
          <w:lang w:val="sk-SK"/>
        </w:rPr>
        <w:t xml:space="preserve">Podstatnou úlohou je teda rozlišovať situácie, v ktorých je dobré sa oficiálne vyjadriť a v ktorých nie. </w:t>
      </w:r>
      <w:commentRangeEnd w:id="79"/>
      <w:r w:rsidR="00A90C26">
        <w:rPr>
          <w:rStyle w:val="Odkaznakomentr"/>
        </w:rPr>
        <w:commentReference w:id="79"/>
      </w:r>
    </w:p>
    <w:p w14:paraId="2A892761" w14:textId="77777777" w:rsidR="009C589D" w:rsidRDefault="009C589D" w:rsidP="009C589D">
      <w:pPr>
        <w:rPr>
          <w:bCs/>
          <w:color w:val="000000"/>
          <w:sz w:val="24"/>
          <w:lang w:val="sk-SK"/>
        </w:rPr>
      </w:pPr>
    </w:p>
    <w:p w14:paraId="6AB878A5" w14:textId="77777777" w:rsidR="009C589D" w:rsidRPr="00F6519E" w:rsidRDefault="009C589D" w:rsidP="009C589D">
      <w:pPr>
        <w:rPr>
          <w:b/>
          <w:color w:val="000000"/>
          <w:sz w:val="24"/>
          <w:lang w:val="sk-SK"/>
        </w:rPr>
      </w:pPr>
      <w:r w:rsidRPr="00F6519E">
        <w:rPr>
          <w:b/>
          <w:color w:val="000000"/>
          <w:sz w:val="24"/>
          <w:lang w:val="sk-SK"/>
        </w:rPr>
        <w:t>Záver</w:t>
      </w:r>
    </w:p>
    <w:p w14:paraId="41F94BED" w14:textId="77777777" w:rsidR="009C589D" w:rsidRPr="00456C8B" w:rsidRDefault="009C589D" w:rsidP="009C589D">
      <w:pPr>
        <w:rPr>
          <w:bCs/>
          <w:color w:val="000000"/>
          <w:sz w:val="24"/>
          <w:lang w:val="sk-SK"/>
        </w:rPr>
      </w:pPr>
    </w:p>
    <w:p w14:paraId="13E291DA" w14:textId="400F8E26" w:rsidR="009C589D" w:rsidRDefault="009C589D" w:rsidP="009C589D">
      <w:pPr>
        <w:rPr>
          <w:bCs/>
          <w:color w:val="000000"/>
          <w:sz w:val="24"/>
          <w:lang w:val="sk-SK"/>
        </w:rPr>
      </w:pPr>
      <w:r>
        <w:rPr>
          <w:bCs/>
          <w:color w:val="000000"/>
          <w:sz w:val="24"/>
          <w:lang w:val="sk-SK"/>
        </w:rPr>
        <w:t xml:space="preserve">Filozofia má jednoznačne spoločnosti čo povedať a má ju </w:t>
      </w:r>
      <w:commentRangeStart w:id="80"/>
      <w:r>
        <w:rPr>
          <w:bCs/>
          <w:color w:val="000000"/>
          <w:sz w:val="24"/>
          <w:lang w:val="sk-SK"/>
        </w:rPr>
        <w:t>čo naučiť</w:t>
      </w:r>
      <w:commentRangeEnd w:id="80"/>
      <w:r w:rsidR="00A90C26">
        <w:rPr>
          <w:rStyle w:val="Odkaznakomentr"/>
        </w:rPr>
        <w:commentReference w:id="80"/>
      </w:r>
      <w:r>
        <w:rPr>
          <w:bCs/>
          <w:color w:val="000000"/>
          <w:sz w:val="24"/>
          <w:lang w:val="sk-SK"/>
        </w:rPr>
        <w:t xml:space="preserve">. Ak dokážeme ukázať tú prospešnú stránku filozofie, môžeme docieliť pozitívnu zmenu. Filozofia sa môže stať populárnou aj vďaka spomínanej univerzálnosti jej použitia. Práve preto by sme mali túto stránku univerzálnosti ukázať ako metódu nového postoja k mysleniu. </w:t>
      </w:r>
      <w:commentRangeStart w:id="81"/>
      <w:r>
        <w:rPr>
          <w:bCs/>
          <w:color w:val="000000"/>
          <w:sz w:val="24"/>
          <w:lang w:val="sk-SK"/>
        </w:rPr>
        <w:t>Je jasné, že všetkým sa vyhovieť nedá.</w:t>
      </w:r>
      <w:commentRangeEnd w:id="81"/>
      <w:r w:rsidR="00A90C26">
        <w:rPr>
          <w:rStyle w:val="Odkaznakomentr"/>
        </w:rPr>
        <w:commentReference w:id="81"/>
      </w:r>
      <w:r>
        <w:rPr>
          <w:bCs/>
          <w:color w:val="000000"/>
          <w:sz w:val="24"/>
          <w:lang w:val="sk-SK"/>
        </w:rPr>
        <w:t xml:space="preserve"> Asi sa nepodarí osloviť celú spoločnosť, avšak môžeme sa pokúsiť aspoň o čo najväčšiu časť. Kritické myslenie, ktoré filozofia poskytuje, by mohlo zmeniť malé veci. Od každodenného rozhodovania až po veľké zmeny v prípade politiky či ekonomiky. Podporiť by sme mali taktiež vyučovanie filozofie na školách</w:t>
      </w:r>
      <w:ins w:id="82" w:author="Autor">
        <w:r w:rsidR="00A90C26">
          <w:rPr>
            <w:bCs/>
            <w:color w:val="000000"/>
            <w:sz w:val="24"/>
            <w:lang w:val="sk-SK"/>
          </w:rPr>
          <w:t>,</w:t>
        </w:r>
      </w:ins>
      <w:r>
        <w:rPr>
          <w:bCs/>
          <w:color w:val="000000"/>
          <w:sz w:val="24"/>
          <w:lang w:val="sk-SK"/>
        </w:rPr>
        <w:t xml:space="preserve"> a tak priviesť k filozofickému skúmaniu novú generáciu. Generáciu, ktorá </w:t>
      </w:r>
      <w:commentRangeStart w:id="83"/>
      <w:r>
        <w:rPr>
          <w:bCs/>
          <w:color w:val="000000"/>
          <w:sz w:val="24"/>
          <w:lang w:val="sk-SK"/>
        </w:rPr>
        <w:t>možno zmení svet</w:t>
      </w:r>
      <w:commentRangeEnd w:id="83"/>
      <w:r w:rsidR="00A90C26">
        <w:rPr>
          <w:rStyle w:val="Odkaznakomentr"/>
        </w:rPr>
        <w:commentReference w:id="83"/>
      </w:r>
      <w:r>
        <w:rPr>
          <w:bCs/>
          <w:color w:val="000000"/>
          <w:sz w:val="24"/>
          <w:lang w:val="sk-SK"/>
        </w:rPr>
        <w:t>.</w:t>
      </w:r>
    </w:p>
    <w:bookmarkEnd w:id="1"/>
    <w:bookmarkEnd w:id="74"/>
    <w:p w14:paraId="760207FF" w14:textId="77777777" w:rsidR="009C589D" w:rsidRDefault="009C589D" w:rsidP="009C589D">
      <w:pPr>
        <w:ind w:firstLine="0"/>
        <w:rPr>
          <w:bCs/>
          <w:color w:val="000000"/>
          <w:sz w:val="24"/>
          <w:lang w:val="sk-SK"/>
        </w:rPr>
      </w:pPr>
    </w:p>
    <w:p w14:paraId="46F9BD7E" w14:textId="77777777" w:rsidR="009C589D" w:rsidRPr="005351D7" w:rsidRDefault="009C589D" w:rsidP="009C589D">
      <w:pPr>
        <w:ind w:firstLine="0"/>
        <w:rPr>
          <w:rFonts w:asciiTheme="majorBidi" w:hAnsiTheme="majorBidi" w:cstheme="majorBidi"/>
          <w:b/>
          <w:lang w:val="sk-SK"/>
        </w:rPr>
      </w:pPr>
    </w:p>
    <w:p w14:paraId="75E76E5A" w14:textId="77777777" w:rsidR="009C589D" w:rsidRPr="005351D7" w:rsidRDefault="009C589D" w:rsidP="009C589D">
      <w:pPr>
        <w:rPr>
          <w:rFonts w:asciiTheme="majorBidi" w:hAnsiTheme="majorBidi" w:cstheme="majorBidi"/>
          <w:b/>
          <w:lang w:val="sk-SK"/>
        </w:rPr>
      </w:pPr>
      <w:r w:rsidRPr="005351D7">
        <w:rPr>
          <w:rFonts w:asciiTheme="majorBidi" w:hAnsiTheme="majorBidi" w:cstheme="majorBidi"/>
          <w:b/>
          <w:lang w:val="sk-SK"/>
        </w:rPr>
        <w:t>Zoznam bibliografických odkazov</w:t>
      </w:r>
    </w:p>
    <w:p w14:paraId="4A815BE5" w14:textId="5B403B43" w:rsidR="009C589D" w:rsidRPr="00A90C26" w:rsidRDefault="00A90C26" w:rsidP="009C589D">
      <w:pPr>
        <w:jc w:val="left"/>
        <w:rPr>
          <w:rFonts w:asciiTheme="majorBidi" w:hAnsiTheme="majorBidi" w:cstheme="majorBidi"/>
          <w:bCs/>
          <w:sz w:val="24"/>
          <w:lang w:val="sk-SK"/>
        </w:rPr>
      </w:pPr>
      <w:ins w:id="84" w:author="Autor">
        <w:r w:rsidRPr="00A90C26">
          <w:rPr>
            <w:rFonts w:asciiTheme="majorBidi" w:hAnsiTheme="majorBidi" w:cstheme="majorBidi"/>
            <w:bCs/>
            <w:sz w:val="24"/>
            <w:lang w:val="sk-SK"/>
          </w:rPr>
          <w:t>Veľmi málo zdrojov.</w:t>
        </w:r>
      </w:ins>
    </w:p>
    <w:p w14:paraId="5FAF3AEE" w14:textId="77777777" w:rsidR="009C589D" w:rsidRPr="00573817" w:rsidRDefault="009C589D" w:rsidP="009C589D">
      <w:pPr>
        <w:suppressAutoHyphens/>
        <w:ind w:left="284" w:hanging="284"/>
        <w:jc w:val="left"/>
        <w:rPr>
          <w:rFonts w:asciiTheme="majorBidi" w:hAnsiTheme="majorBidi" w:cstheme="majorBidi"/>
          <w:sz w:val="24"/>
          <w:lang w:val="sk-SK"/>
        </w:rPr>
      </w:pPr>
      <w:r w:rsidRPr="00573817">
        <w:rPr>
          <w:rFonts w:asciiTheme="majorBidi" w:hAnsiTheme="majorBidi" w:cstheme="majorBidi"/>
          <w:sz w:val="24"/>
          <w:lang w:val="sk-SK"/>
        </w:rPr>
        <w:t xml:space="preserve">Anonym, </w:t>
      </w:r>
      <w:r w:rsidRPr="005351D7">
        <w:rPr>
          <w:rStyle w:val="Zvraznenie"/>
          <w:i w:val="0"/>
          <w:color w:val="1A1A1A"/>
          <w:sz w:val="24"/>
          <w:shd w:val="clear" w:color="auto" w:fill="FFFFFF"/>
          <w:lang w:val="sk-SK"/>
        </w:rPr>
        <w:t>2017</w:t>
      </w:r>
      <w:r w:rsidRPr="00573817">
        <w:rPr>
          <w:rFonts w:asciiTheme="majorBidi" w:hAnsiTheme="majorBidi" w:cstheme="majorBidi"/>
          <w:sz w:val="24"/>
          <w:lang w:val="sk-SK"/>
        </w:rPr>
        <w:t xml:space="preserve">. </w:t>
      </w:r>
      <w:r w:rsidRPr="005351D7">
        <w:rPr>
          <w:i/>
          <w:sz w:val="24"/>
          <w:lang w:val="sk-SK"/>
        </w:rPr>
        <w:t>Johann Gottfried Herder</w:t>
      </w:r>
      <w:r w:rsidRPr="005351D7">
        <w:rPr>
          <w:sz w:val="24"/>
          <w:lang w:val="sk-SK"/>
        </w:rPr>
        <w:t xml:space="preserve"> </w:t>
      </w:r>
      <w:r w:rsidRPr="00573817">
        <w:rPr>
          <w:rFonts w:asciiTheme="majorBidi" w:hAnsiTheme="majorBidi" w:cstheme="majorBidi"/>
          <w:sz w:val="24"/>
          <w:lang w:val="sk-SK"/>
        </w:rPr>
        <w:t>[online]. [cit. 2021-06-08]. Dostupné z: https://plato.stanford.edu/entries/herder/</w:t>
      </w:r>
    </w:p>
    <w:p w14:paraId="60749506" w14:textId="77777777" w:rsidR="009C589D" w:rsidRPr="00573817" w:rsidRDefault="009C589D" w:rsidP="009C589D">
      <w:pPr>
        <w:ind w:firstLine="0"/>
        <w:jc w:val="left"/>
        <w:rPr>
          <w:color w:val="333333"/>
          <w:sz w:val="24"/>
        </w:rPr>
      </w:pPr>
      <w:r w:rsidRPr="00573817">
        <w:rPr>
          <w:sz w:val="24"/>
        </w:rPr>
        <w:t>RO</w:t>
      </w:r>
      <w:r>
        <w:rPr>
          <w:sz w:val="24"/>
        </w:rPr>
        <w:t>U</w:t>
      </w:r>
      <w:r w:rsidRPr="00573817">
        <w:rPr>
          <w:sz w:val="24"/>
        </w:rPr>
        <w:t>SSEAU, J.</w:t>
      </w:r>
      <w:r>
        <w:rPr>
          <w:sz w:val="24"/>
        </w:rPr>
        <w:t xml:space="preserve"> </w:t>
      </w:r>
      <w:r w:rsidRPr="00573817">
        <w:rPr>
          <w:sz w:val="24"/>
        </w:rPr>
        <w:t>J</w:t>
      </w:r>
      <w:r>
        <w:rPr>
          <w:sz w:val="24"/>
        </w:rPr>
        <w:t>.</w:t>
      </w:r>
      <w:r w:rsidRPr="00573817">
        <w:rPr>
          <w:sz w:val="24"/>
        </w:rPr>
        <w:t xml:space="preserve">, 1949. </w:t>
      </w:r>
      <w:r w:rsidRPr="00573817">
        <w:rPr>
          <w:i/>
          <w:iCs/>
          <w:color w:val="333333"/>
          <w:sz w:val="24"/>
        </w:rPr>
        <w:t xml:space="preserve">O </w:t>
      </w:r>
      <w:proofErr w:type="spellStart"/>
      <w:r w:rsidRPr="00573817">
        <w:rPr>
          <w:i/>
          <w:iCs/>
          <w:color w:val="333333"/>
          <w:sz w:val="24"/>
        </w:rPr>
        <w:t>původu</w:t>
      </w:r>
      <w:proofErr w:type="spellEnd"/>
      <w:r w:rsidRPr="00573817">
        <w:rPr>
          <w:i/>
          <w:iCs/>
          <w:color w:val="333333"/>
          <w:sz w:val="24"/>
        </w:rPr>
        <w:t xml:space="preserve"> </w:t>
      </w:r>
      <w:proofErr w:type="spellStart"/>
      <w:r w:rsidRPr="00573817">
        <w:rPr>
          <w:i/>
          <w:iCs/>
          <w:color w:val="333333"/>
          <w:sz w:val="24"/>
        </w:rPr>
        <w:t>nerovnosti</w:t>
      </w:r>
      <w:proofErr w:type="spellEnd"/>
      <w:r w:rsidRPr="00573817">
        <w:rPr>
          <w:i/>
          <w:iCs/>
          <w:color w:val="333333"/>
          <w:sz w:val="24"/>
        </w:rPr>
        <w:t xml:space="preserve"> </w:t>
      </w:r>
      <w:proofErr w:type="spellStart"/>
      <w:r w:rsidRPr="00573817">
        <w:rPr>
          <w:i/>
          <w:iCs/>
          <w:color w:val="333333"/>
          <w:sz w:val="24"/>
        </w:rPr>
        <w:t>mezi</w:t>
      </w:r>
      <w:proofErr w:type="spellEnd"/>
      <w:r w:rsidRPr="00573817">
        <w:rPr>
          <w:i/>
          <w:iCs/>
          <w:color w:val="333333"/>
          <w:sz w:val="24"/>
        </w:rPr>
        <w:t xml:space="preserve"> </w:t>
      </w:r>
      <w:proofErr w:type="spellStart"/>
      <w:r w:rsidRPr="00573817">
        <w:rPr>
          <w:i/>
          <w:iCs/>
          <w:color w:val="333333"/>
          <w:sz w:val="24"/>
        </w:rPr>
        <w:t>lidmi</w:t>
      </w:r>
      <w:proofErr w:type="spellEnd"/>
      <w:r w:rsidRPr="00573817">
        <w:rPr>
          <w:color w:val="333333"/>
          <w:sz w:val="24"/>
        </w:rPr>
        <w:t xml:space="preserve">. </w:t>
      </w:r>
      <w:r w:rsidRPr="005A0658">
        <w:rPr>
          <w:sz w:val="24"/>
        </w:rPr>
        <w:t>P</w:t>
      </w:r>
      <w:r>
        <w:rPr>
          <w:sz w:val="24"/>
        </w:rPr>
        <w:t>r</w:t>
      </w:r>
      <w:r w:rsidRPr="005A0658">
        <w:rPr>
          <w:sz w:val="24"/>
        </w:rPr>
        <w:t>aha: Svoboda</w:t>
      </w:r>
      <w:r>
        <w:rPr>
          <w:sz w:val="24"/>
        </w:rPr>
        <w:t>.</w:t>
      </w:r>
    </w:p>
    <w:p w14:paraId="7385FBD7" w14:textId="77777777" w:rsidR="009C589D" w:rsidRPr="00573817" w:rsidRDefault="009C589D" w:rsidP="009C589D">
      <w:pPr>
        <w:jc w:val="left"/>
        <w:rPr>
          <w:bCs/>
          <w:color w:val="000000"/>
          <w:sz w:val="24"/>
          <w:lang w:val="sk-SK"/>
        </w:rPr>
      </w:pPr>
    </w:p>
    <w:p w14:paraId="761B6030" w14:textId="77777777" w:rsidR="009C589D" w:rsidRPr="00573817" w:rsidRDefault="009C589D" w:rsidP="009C589D">
      <w:pPr>
        <w:jc w:val="left"/>
        <w:rPr>
          <w:bCs/>
          <w:color w:val="000000"/>
          <w:sz w:val="24"/>
          <w:lang w:val="sk-SK"/>
        </w:rPr>
      </w:pPr>
    </w:p>
    <w:p w14:paraId="1345FFA9" w14:textId="77777777" w:rsidR="009C589D" w:rsidRPr="00456C8B" w:rsidRDefault="009C589D" w:rsidP="009C589D">
      <w:pPr>
        <w:rPr>
          <w:bCs/>
          <w:color w:val="000000"/>
          <w:sz w:val="24"/>
          <w:lang w:val="sk-SK"/>
        </w:rPr>
      </w:pPr>
    </w:p>
    <w:p w14:paraId="7F6DB15C" w14:textId="77777777" w:rsidR="009C589D" w:rsidRPr="00456C8B" w:rsidRDefault="009C589D" w:rsidP="009C589D">
      <w:pPr>
        <w:rPr>
          <w:bCs/>
          <w:color w:val="000000"/>
          <w:sz w:val="24"/>
          <w:lang w:val="sk-SK"/>
        </w:rPr>
      </w:pPr>
    </w:p>
    <w:p w14:paraId="2E3A14C1" w14:textId="77777777" w:rsidR="009C589D" w:rsidRPr="00456C8B" w:rsidRDefault="009C589D" w:rsidP="009C589D">
      <w:pPr>
        <w:rPr>
          <w:bCs/>
          <w:color w:val="000000"/>
          <w:sz w:val="24"/>
          <w:lang w:val="sk-SK"/>
        </w:rPr>
      </w:pPr>
    </w:p>
    <w:p w14:paraId="053AED2F" w14:textId="77777777" w:rsidR="009C589D" w:rsidRPr="00456C8B" w:rsidRDefault="009C589D" w:rsidP="009C589D">
      <w:pPr>
        <w:rPr>
          <w:bCs/>
          <w:color w:val="000000"/>
          <w:sz w:val="24"/>
          <w:lang w:val="sk-SK"/>
        </w:rPr>
      </w:pPr>
    </w:p>
    <w:p w14:paraId="40A9D8F9" w14:textId="77777777" w:rsidR="009C589D" w:rsidRPr="00456C8B" w:rsidRDefault="009C589D" w:rsidP="009C589D">
      <w:pPr>
        <w:rPr>
          <w:bCs/>
          <w:color w:val="000000"/>
          <w:sz w:val="24"/>
          <w:lang w:val="sk-SK"/>
        </w:rPr>
      </w:pPr>
    </w:p>
    <w:p w14:paraId="4EF5AB70" w14:textId="77777777" w:rsidR="009C589D" w:rsidRPr="00456C8B" w:rsidRDefault="009C589D" w:rsidP="009C589D">
      <w:pPr>
        <w:rPr>
          <w:bCs/>
          <w:color w:val="000000"/>
          <w:sz w:val="24"/>
          <w:lang w:val="sk-SK"/>
        </w:rPr>
      </w:pPr>
    </w:p>
    <w:p w14:paraId="41BEBF81" w14:textId="77777777" w:rsidR="009C589D" w:rsidRPr="00456C8B" w:rsidRDefault="009C589D" w:rsidP="009C589D">
      <w:pPr>
        <w:rPr>
          <w:bCs/>
          <w:color w:val="000000"/>
          <w:sz w:val="24"/>
          <w:lang w:val="sk-SK"/>
        </w:rPr>
      </w:pPr>
    </w:p>
    <w:p w14:paraId="4DC58D35" w14:textId="77777777" w:rsidR="009C589D" w:rsidRPr="00456C8B" w:rsidRDefault="009C589D" w:rsidP="009C589D">
      <w:pPr>
        <w:rPr>
          <w:bCs/>
          <w:color w:val="000000"/>
          <w:sz w:val="24"/>
          <w:lang w:val="sk-SK"/>
        </w:rPr>
      </w:pPr>
    </w:p>
    <w:p w14:paraId="2EC6FFD3" w14:textId="77777777" w:rsidR="009C589D" w:rsidRPr="00456C8B" w:rsidRDefault="009C589D" w:rsidP="009C589D">
      <w:pPr>
        <w:rPr>
          <w:bCs/>
          <w:color w:val="000000"/>
          <w:sz w:val="24"/>
          <w:lang w:val="sk-SK"/>
        </w:rPr>
      </w:pPr>
    </w:p>
    <w:p w14:paraId="235105C4" w14:textId="77777777" w:rsidR="009C589D" w:rsidRDefault="009C589D" w:rsidP="009C589D">
      <w:pPr>
        <w:rPr>
          <w:rFonts w:asciiTheme="majorBidi" w:hAnsiTheme="majorBidi" w:cstheme="majorBidi"/>
          <w:bCs/>
          <w:color w:val="000000"/>
          <w:sz w:val="24"/>
          <w:lang w:val="sk-SK"/>
        </w:rPr>
      </w:pPr>
    </w:p>
    <w:p w14:paraId="7656E7F2" w14:textId="77777777" w:rsidR="009C589D" w:rsidRDefault="009C589D" w:rsidP="009C589D">
      <w:pPr>
        <w:rPr>
          <w:rFonts w:asciiTheme="majorBidi" w:hAnsiTheme="majorBidi" w:cstheme="majorBidi"/>
          <w:bCs/>
          <w:color w:val="000000"/>
          <w:sz w:val="24"/>
          <w:lang w:val="sk-SK"/>
        </w:rPr>
      </w:pPr>
    </w:p>
    <w:p w14:paraId="7F0D3482" w14:textId="77777777" w:rsidR="009C589D" w:rsidRDefault="009C589D" w:rsidP="009C589D">
      <w:pPr>
        <w:rPr>
          <w:rFonts w:asciiTheme="majorBidi" w:hAnsiTheme="majorBidi" w:cstheme="majorBidi"/>
          <w:bCs/>
          <w:color w:val="000000"/>
          <w:sz w:val="24"/>
          <w:lang w:val="sk-SK"/>
        </w:rPr>
      </w:pPr>
    </w:p>
    <w:p w14:paraId="38A45A56" w14:textId="77777777" w:rsidR="009C589D" w:rsidRDefault="009C589D" w:rsidP="009C589D">
      <w:pPr>
        <w:rPr>
          <w:rFonts w:asciiTheme="majorBidi" w:hAnsiTheme="majorBidi" w:cstheme="majorBidi"/>
          <w:bCs/>
          <w:color w:val="000000"/>
          <w:sz w:val="24"/>
          <w:lang w:val="sk-SK"/>
        </w:rPr>
      </w:pPr>
    </w:p>
    <w:p w14:paraId="142A5981" w14:textId="77777777" w:rsidR="009C589D" w:rsidRDefault="009C589D" w:rsidP="009C589D">
      <w:pPr>
        <w:rPr>
          <w:rFonts w:asciiTheme="majorBidi" w:hAnsiTheme="majorBidi" w:cstheme="majorBidi"/>
          <w:bCs/>
          <w:color w:val="000000"/>
          <w:sz w:val="24"/>
          <w:lang w:val="sk-SK"/>
        </w:rPr>
      </w:pPr>
    </w:p>
    <w:p w14:paraId="37B86F8C" w14:textId="77777777" w:rsidR="009C589D" w:rsidRDefault="009C589D" w:rsidP="009C589D">
      <w:pPr>
        <w:rPr>
          <w:rFonts w:asciiTheme="majorBidi" w:hAnsiTheme="majorBidi" w:cstheme="majorBidi"/>
          <w:bCs/>
          <w:color w:val="000000"/>
          <w:sz w:val="24"/>
          <w:lang w:val="sk-SK"/>
        </w:rPr>
      </w:pPr>
    </w:p>
    <w:p w14:paraId="399C24DA" w14:textId="77777777" w:rsidR="009C589D" w:rsidRDefault="009C589D" w:rsidP="009C589D">
      <w:pPr>
        <w:rPr>
          <w:rFonts w:asciiTheme="majorBidi" w:hAnsiTheme="majorBidi" w:cstheme="majorBidi"/>
          <w:bCs/>
          <w:color w:val="000000"/>
          <w:sz w:val="24"/>
          <w:lang w:val="sk-SK"/>
        </w:rPr>
      </w:pPr>
    </w:p>
    <w:p w14:paraId="363E949D" w14:textId="77777777" w:rsidR="009C589D" w:rsidRDefault="009C589D" w:rsidP="009C589D">
      <w:pPr>
        <w:rPr>
          <w:rFonts w:asciiTheme="majorBidi" w:hAnsiTheme="majorBidi" w:cstheme="majorBidi"/>
          <w:bCs/>
          <w:color w:val="000000"/>
          <w:sz w:val="24"/>
          <w:lang w:val="sk-SK"/>
        </w:rPr>
      </w:pPr>
    </w:p>
    <w:p w14:paraId="19D82793" w14:textId="77777777" w:rsidR="009C589D" w:rsidRDefault="009C589D" w:rsidP="009C589D">
      <w:pPr>
        <w:rPr>
          <w:rFonts w:asciiTheme="majorBidi" w:hAnsiTheme="majorBidi" w:cstheme="majorBidi"/>
          <w:bCs/>
          <w:color w:val="000000"/>
          <w:sz w:val="24"/>
          <w:lang w:val="sk-SK"/>
        </w:rPr>
      </w:pPr>
    </w:p>
    <w:p w14:paraId="1472F265" w14:textId="77777777" w:rsidR="009C589D" w:rsidRDefault="009C589D" w:rsidP="009C589D">
      <w:pPr>
        <w:rPr>
          <w:rFonts w:asciiTheme="majorBidi" w:hAnsiTheme="majorBidi" w:cstheme="majorBidi"/>
          <w:bCs/>
          <w:color w:val="000000"/>
          <w:sz w:val="24"/>
          <w:lang w:val="sk-SK"/>
        </w:rPr>
      </w:pPr>
    </w:p>
    <w:p w14:paraId="18C9C4D1" w14:textId="77777777" w:rsidR="009C589D" w:rsidRDefault="009C589D" w:rsidP="009C589D">
      <w:pPr>
        <w:rPr>
          <w:rFonts w:asciiTheme="majorBidi" w:hAnsiTheme="majorBidi" w:cstheme="majorBidi"/>
          <w:bCs/>
          <w:color w:val="000000"/>
          <w:sz w:val="24"/>
          <w:lang w:val="sk-SK"/>
        </w:rPr>
      </w:pPr>
    </w:p>
    <w:p w14:paraId="0F903B47" w14:textId="77777777" w:rsidR="009C589D" w:rsidRDefault="009C589D" w:rsidP="009C589D">
      <w:pPr>
        <w:rPr>
          <w:rFonts w:asciiTheme="majorBidi" w:hAnsiTheme="majorBidi" w:cstheme="majorBidi"/>
          <w:bCs/>
          <w:color w:val="000000"/>
          <w:sz w:val="24"/>
          <w:lang w:val="sk-SK"/>
        </w:rPr>
      </w:pPr>
    </w:p>
    <w:p w14:paraId="2B3ED2DC" w14:textId="77777777" w:rsidR="009C589D" w:rsidRDefault="009C589D" w:rsidP="009C589D">
      <w:pPr>
        <w:ind w:firstLine="0"/>
        <w:rPr>
          <w:rFonts w:asciiTheme="majorBidi" w:hAnsiTheme="majorBidi" w:cstheme="majorBidi"/>
          <w:b/>
          <w:color w:val="000000"/>
          <w:sz w:val="24"/>
          <w:lang w:val="sk-SK"/>
        </w:rPr>
      </w:pPr>
    </w:p>
    <w:p w14:paraId="242C0103" w14:textId="77777777" w:rsidR="009C589D" w:rsidRDefault="009C589D" w:rsidP="009C589D">
      <w:pPr>
        <w:ind w:firstLine="0"/>
        <w:rPr>
          <w:rFonts w:asciiTheme="majorBidi" w:hAnsiTheme="majorBidi" w:cstheme="majorBidi"/>
          <w:b/>
          <w:color w:val="000000"/>
          <w:sz w:val="24"/>
          <w:lang w:val="sk-SK"/>
        </w:rPr>
      </w:pPr>
    </w:p>
    <w:p w14:paraId="472FA7AE" w14:textId="77777777" w:rsidR="009C589D" w:rsidRDefault="009C589D" w:rsidP="009C589D">
      <w:pPr>
        <w:ind w:firstLine="0"/>
        <w:rPr>
          <w:rFonts w:asciiTheme="majorBidi" w:hAnsiTheme="majorBidi" w:cstheme="majorBidi"/>
          <w:b/>
          <w:color w:val="000000"/>
          <w:sz w:val="24"/>
          <w:lang w:val="sk-SK"/>
        </w:rPr>
      </w:pPr>
    </w:p>
    <w:p w14:paraId="0A40A504" w14:textId="77777777" w:rsidR="009C589D" w:rsidRDefault="009C589D" w:rsidP="009C589D">
      <w:pPr>
        <w:ind w:firstLine="0"/>
        <w:rPr>
          <w:rFonts w:asciiTheme="majorBidi" w:hAnsiTheme="majorBidi" w:cstheme="majorBidi"/>
          <w:b/>
          <w:color w:val="000000"/>
          <w:sz w:val="24"/>
          <w:lang w:val="sk-SK"/>
        </w:rPr>
      </w:pPr>
    </w:p>
    <w:p w14:paraId="6D074605" w14:textId="77777777" w:rsidR="009C589D" w:rsidRDefault="009C589D" w:rsidP="009C589D">
      <w:pPr>
        <w:ind w:firstLine="0"/>
        <w:rPr>
          <w:rFonts w:asciiTheme="majorBidi" w:hAnsiTheme="majorBidi" w:cstheme="majorBidi"/>
          <w:b/>
          <w:color w:val="000000"/>
          <w:sz w:val="24"/>
          <w:lang w:val="sk-SK"/>
        </w:rPr>
      </w:pPr>
    </w:p>
    <w:p w14:paraId="4B16172A" w14:textId="77777777" w:rsidR="009C589D" w:rsidRPr="009B76DE" w:rsidRDefault="009C589D" w:rsidP="009C589D">
      <w:pPr>
        <w:ind w:firstLine="0"/>
        <w:rPr>
          <w:b/>
          <w:bCs/>
          <w:sz w:val="24"/>
          <w:szCs w:val="28"/>
          <w:lang w:val="sk-SK"/>
        </w:rPr>
      </w:pPr>
    </w:p>
    <w:p w14:paraId="62400E65" w14:textId="4E7535D2" w:rsidR="00CC4752" w:rsidRDefault="00CC4752" w:rsidP="00D66FB9">
      <w:pPr>
        <w:ind w:firstLine="0"/>
        <w:rPr>
          <w:rFonts w:asciiTheme="majorBidi" w:hAnsiTheme="majorBidi" w:cstheme="majorBidi"/>
          <w:b/>
          <w:color w:val="000000"/>
          <w:sz w:val="24"/>
          <w:lang w:val="sk-SK"/>
        </w:rPr>
      </w:pPr>
    </w:p>
    <w:p w14:paraId="019EA02B" w14:textId="3D735428" w:rsidR="00CC4752" w:rsidRDefault="00CC4752" w:rsidP="00D66FB9">
      <w:pPr>
        <w:ind w:firstLine="0"/>
        <w:rPr>
          <w:rFonts w:asciiTheme="majorBidi" w:hAnsiTheme="majorBidi" w:cstheme="majorBidi"/>
          <w:b/>
          <w:color w:val="000000"/>
          <w:sz w:val="24"/>
          <w:lang w:val="sk-SK"/>
        </w:rPr>
      </w:pPr>
    </w:p>
    <w:p w14:paraId="0C7067C4" w14:textId="4F4971FD" w:rsidR="00CC4752" w:rsidRDefault="00CC4752" w:rsidP="00D66FB9">
      <w:pPr>
        <w:ind w:firstLine="0"/>
        <w:rPr>
          <w:rFonts w:asciiTheme="majorBidi" w:hAnsiTheme="majorBidi" w:cstheme="majorBidi"/>
          <w:b/>
          <w:color w:val="000000"/>
          <w:sz w:val="24"/>
          <w:lang w:val="sk-SK"/>
        </w:rPr>
      </w:pPr>
    </w:p>
    <w:p w14:paraId="2287B12A" w14:textId="7DFFC149" w:rsidR="00D66FB9" w:rsidRPr="009B76DE" w:rsidRDefault="00D66FB9" w:rsidP="00D66FB9">
      <w:pPr>
        <w:ind w:firstLine="0"/>
        <w:rPr>
          <w:b/>
          <w:bCs/>
          <w:sz w:val="24"/>
          <w:szCs w:val="28"/>
          <w:lang w:val="sk-SK"/>
        </w:rPr>
      </w:pPr>
    </w:p>
    <w:sectPr w:rsidR="00D66FB9" w:rsidRPr="009B76DE" w:rsidSect="00D66FB9">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Autor" w:initials="A">
    <w:p w14:paraId="48B722DA" w14:textId="0E5A084F" w:rsidR="00C836FF" w:rsidRDefault="00C836FF">
      <w:pPr>
        <w:pStyle w:val="Textkomentra"/>
      </w:pPr>
      <w:r>
        <w:rPr>
          <w:rStyle w:val="Odkaznakomentr"/>
        </w:rPr>
        <w:annotationRef/>
      </w:r>
      <w:proofErr w:type="spellStart"/>
      <w:r>
        <w:t>Čo</w:t>
      </w:r>
      <w:proofErr w:type="spellEnd"/>
      <w:r>
        <w:t xml:space="preserve"> to </w:t>
      </w:r>
      <w:proofErr w:type="spellStart"/>
      <w:r>
        <w:t>znamená</w:t>
      </w:r>
      <w:proofErr w:type="spellEnd"/>
      <w:r>
        <w:t xml:space="preserve">? </w:t>
      </w:r>
    </w:p>
  </w:comment>
  <w:comment w:id="9" w:author="Autor" w:initials="A">
    <w:p w14:paraId="2EFD7147" w14:textId="62A29492" w:rsidR="00C836FF" w:rsidRDefault="00C836FF">
      <w:pPr>
        <w:pStyle w:val="Textkomentra"/>
      </w:pPr>
      <w:r>
        <w:rPr>
          <w:rStyle w:val="Odkaznakomentr"/>
        </w:rPr>
        <w:annotationRef/>
      </w:r>
      <w:proofErr w:type="spellStart"/>
      <w:r>
        <w:t>Aká</w:t>
      </w:r>
      <w:proofErr w:type="spellEnd"/>
      <w:r>
        <w:t xml:space="preserve"> je? </w:t>
      </w:r>
      <w:proofErr w:type="spellStart"/>
      <w:r>
        <w:t>Pomenujte</w:t>
      </w:r>
      <w:proofErr w:type="spellEnd"/>
      <w:r>
        <w:t xml:space="preserve"> to.</w:t>
      </w:r>
    </w:p>
  </w:comment>
  <w:comment w:id="11" w:author="Autor" w:initials="A">
    <w:p w14:paraId="122A91EA" w14:textId="6E3A37BC" w:rsidR="00C836FF" w:rsidRDefault="00C836FF">
      <w:pPr>
        <w:pStyle w:val="Textkomentra"/>
      </w:pPr>
      <w:r>
        <w:rPr>
          <w:rStyle w:val="Odkaznakomentr"/>
        </w:rPr>
        <w:annotationRef/>
      </w:r>
      <w:proofErr w:type="spellStart"/>
      <w:r>
        <w:t>Ako</w:t>
      </w:r>
      <w:proofErr w:type="spellEnd"/>
      <w:r>
        <w:t>?</w:t>
      </w:r>
    </w:p>
  </w:comment>
  <w:comment w:id="12" w:author="Autor" w:initials="A">
    <w:p w14:paraId="4A791750" w14:textId="1352186D" w:rsidR="00C836FF" w:rsidRDefault="00C836FF">
      <w:pPr>
        <w:pStyle w:val="Textkomentra"/>
      </w:pPr>
      <w:r>
        <w:rPr>
          <w:rStyle w:val="Odkaznakomentr"/>
        </w:rPr>
        <w:annotationRef/>
      </w:r>
      <w:r>
        <w:t xml:space="preserve">Toto je </w:t>
      </w:r>
      <w:proofErr w:type="spellStart"/>
      <w:r>
        <w:t>len</w:t>
      </w:r>
      <w:proofErr w:type="spellEnd"/>
      <w:r>
        <w:t xml:space="preserve"> </w:t>
      </w:r>
      <w:proofErr w:type="spellStart"/>
      <w:r>
        <w:t>názor</w:t>
      </w:r>
      <w:proofErr w:type="spellEnd"/>
      <w:r>
        <w:t xml:space="preserve">. </w:t>
      </w:r>
      <w:proofErr w:type="spellStart"/>
      <w:r>
        <w:t>Treba</w:t>
      </w:r>
      <w:proofErr w:type="spellEnd"/>
      <w:r>
        <w:t xml:space="preserve"> to </w:t>
      </w:r>
      <w:proofErr w:type="spellStart"/>
      <w:r>
        <w:t>doložiť</w:t>
      </w:r>
      <w:proofErr w:type="spellEnd"/>
      <w:r>
        <w:t xml:space="preserve">. </w:t>
      </w:r>
    </w:p>
  </w:comment>
  <w:comment w:id="14" w:author="Autor" w:initials="A">
    <w:p w14:paraId="0620ECFB" w14:textId="77777777" w:rsidR="00C836FF" w:rsidRDefault="00C836FF">
      <w:pPr>
        <w:pStyle w:val="Textkomentra"/>
      </w:pPr>
      <w:r>
        <w:rPr>
          <w:rStyle w:val="Odkaznakomentr"/>
        </w:rPr>
        <w:annotationRef/>
      </w:r>
      <w:proofErr w:type="spellStart"/>
      <w:r>
        <w:t>Veľmi</w:t>
      </w:r>
      <w:proofErr w:type="spellEnd"/>
      <w:r>
        <w:t xml:space="preserve"> </w:t>
      </w:r>
      <w:proofErr w:type="spellStart"/>
      <w:r>
        <w:t>neformálne</w:t>
      </w:r>
      <w:proofErr w:type="spellEnd"/>
      <w:r>
        <w:t xml:space="preserve"> </w:t>
      </w:r>
      <w:proofErr w:type="spellStart"/>
      <w:r>
        <w:t>vyjadrovanie</w:t>
      </w:r>
      <w:proofErr w:type="spellEnd"/>
      <w:r>
        <w:t xml:space="preserve">. </w:t>
      </w:r>
    </w:p>
    <w:p w14:paraId="31A3009A" w14:textId="6B35B300" w:rsidR="00C836FF" w:rsidRDefault="00C836FF">
      <w:pPr>
        <w:pStyle w:val="Textkomentra"/>
      </w:pPr>
      <w:proofErr w:type="spellStart"/>
      <w:r>
        <w:t>Slovnik</w:t>
      </w:r>
      <w:proofErr w:type="spellEnd"/>
      <w:r>
        <w:t xml:space="preserve"> XZ </w:t>
      </w:r>
      <w:proofErr w:type="spellStart"/>
      <w:r>
        <w:t>uvádza</w:t>
      </w:r>
      <w:proofErr w:type="spellEnd"/>
      <w:r>
        <w:t xml:space="preserve">, </w:t>
      </w:r>
      <w:proofErr w:type="spellStart"/>
      <w:r>
        <w:t>že</w:t>
      </w:r>
      <w:proofErr w:type="spellEnd"/>
      <w:r>
        <w:t>:</w:t>
      </w:r>
    </w:p>
  </w:comment>
  <w:comment w:id="15" w:author="Autor" w:initials="A">
    <w:p w14:paraId="42C54BCD" w14:textId="49B7F79C" w:rsidR="00C836FF" w:rsidRDefault="00C836FF">
      <w:pPr>
        <w:pStyle w:val="Textkomentra"/>
      </w:pPr>
      <w:r>
        <w:rPr>
          <w:rStyle w:val="Odkaznakomentr"/>
        </w:rPr>
        <w:annotationRef/>
      </w:r>
      <w:proofErr w:type="spellStart"/>
      <w:r>
        <w:t>Akého</w:t>
      </w:r>
      <w:proofErr w:type="spellEnd"/>
      <w:r>
        <w:t xml:space="preserve">? </w:t>
      </w:r>
      <w:proofErr w:type="spellStart"/>
      <w:r>
        <w:t>Zdroj</w:t>
      </w:r>
      <w:proofErr w:type="spellEnd"/>
      <w:r>
        <w:t>?</w:t>
      </w:r>
    </w:p>
  </w:comment>
  <w:comment w:id="16" w:author="Autor" w:initials="A">
    <w:p w14:paraId="4F7FB802" w14:textId="097A2884" w:rsidR="00C836FF" w:rsidRDefault="00C836FF">
      <w:pPr>
        <w:pStyle w:val="Textkomentra"/>
      </w:pPr>
      <w:r>
        <w:rPr>
          <w:rStyle w:val="Odkaznakomentr"/>
        </w:rPr>
        <w:annotationRef/>
      </w:r>
      <w:proofErr w:type="spellStart"/>
      <w:r>
        <w:t>Veľmi</w:t>
      </w:r>
      <w:proofErr w:type="spellEnd"/>
      <w:r>
        <w:t xml:space="preserve"> </w:t>
      </w:r>
      <w:proofErr w:type="spellStart"/>
      <w:r>
        <w:t>neformálne</w:t>
      </w:r>
      <w:proofErr w:type="spellEnd"/>
      <w:r>
        <w:t xml:space="preserve"> </w:t>
      </w:r>
      <w:proofErr w:type="spellStart"/>
      <w:r>
        <w:t>vyjadrovanie</w:t>
      </w:r>
      <w:proofErr w:type="spellEnd"/>
    </w:p>
  </w:comment>
  <w:comment w:id="20" w:author="Autor" w:initials="A">
    <w:p w14:paraId="383014E7" w14:textId="2436A5DA" w:rsidR="00C836FF" w:rsidRDefault="00C836FF">
      <w:pPr>
        <w:pStyle w:val="Textkomentra"/>
      </w:pPr>
      <w:r>
        <w:rPr>
          <w:rStyle w:val="Odkaznakomentr"/>
        </w:rPr>
        <w:annotationRef/>
      </w:r>
      <w:r>
        <w:t xml:space="preserve">K </w:t>
      </w:r>
      <w:proofErr w:type="spellStart"/>
      <w:r>
        <w:t>čomu</w:t>
      </w:r>
      <w:proofErr w:type="spellEnd"/>
      <w:r>
        <w:t xml:space="preserve"> to </w:t>
      </w:r>
      <w:proofErr w:type="spellStart"/>
      <w:r>
        <w:t>patrí</w:t>
      </w:r>
      <w:proofErr w:type="spellEnd"/>
      <w:r>
        <w:t>?</w:t>
      </w:r>
    </w:p>
  </w:comment>
  <w:comment w:id="22" w:author="Autor" w:initials="A">
    <w:p w14:paraId="41155BAA" w14:textId="516E357D" w:rsidR="00C836FF" w:rsidRDefault="00C836FF" w:rsidP="00C836FF">
      <w:pPr>
        <w:pStyle w:val="Textkomentra"/>
      </w:pPr>
      <w:r>
        <w:rPr>
          <w:rStyle w:val="Odkaznakomentr"/>
        </w:rPr>
        <w:annotationRef/>
      </w:r>
      <w:proofErr w:type="spellStart"/>
      <w:r>
        <w:t>Povedal</w:t>
      </w:r>
      <w:proofErr w:type="spellEnd"/>
      <w:r>
        <w:t xml:space="preserve"> </w:t>
      </w:r>
      <w:proofErr w:type="spellStart"/>
      <w:r>
        <w:t>kto</w:t>
      </w:r>
      <w:proofErr w:type="spellEnd"/>
      <w:r>
        <w:t xml:space="preserve">? Z </w:t>
      </w:r>
      <w:proofErr w:type="spellStart"/>
      <w:r>
        <w:t>pohľadu</w:t>
      </w:r>
      <w:proofErr w:type="spellEnd"/>
      <w:r>
        <w:t xml:space="preserve"> </w:t>
      </w:r>
      <w:proofErr w:type="spellStart"/>
      <w:r>
        <w:t>koho</w:t>
      </w:r>
      <w:proofErr w:type="spellEnd"/>
      <w:r>
        <w:t xml:space="preserve"> je to </w:t>
      </w:r>
      <w:proofErr w:type="spellStart"/>
      <w:r>
        <w:t>tak</w:t>
      </w:r>
      <w:proofErr w:type="spellEnd"/>
      <w:r>
        <w:t xml:space="preserve">? </w:t>
      </w:r>
    </w:p>
    <w:p w14:paraId="5F85682C" w14:textId="7D4D9EF7" w:rsidR="00C836FF" w:rsidRDefault="00C836FF">
      <w:pPr>
        <w:pStyle w:val="Textkomentra"/>
      </w:pPr>
      <w:proofErr w:type="spellStart"/>
      <w:r>
        <w:t>Navyše</w:t>
      </w:r>
      <w:proofErr w:type="spellEnd"/>
      <w:r>
        <w:t xml:space="preserve">, ide </w:t>
      </w:r>
      <w:proofErr w:type="spellStart"/>
      <w:r>
        <w:t>len</w:t>
      </w:r>
      <w:proofErr w:type="spellEnd"/>
      <w:r>
        <w:t xml:space="preserve"> o </w:t>
      </w:r>
      <w:proofErr w:type="spellStart"/>
      <w:r>
        <w:t>jeden</w:t>
      </w:r>
      <w:proofErr w:type="spellEnd"/>
      <w:r>
        <w:t xml:space="preserve"> </w:t>
      </w:r>
      <w:proofErr w:type="spellStart"/>
      <w:r>
        <w:t>slovník</w:t>
      </w:r>
      <w:proofErr w:type="spellEnd"/>
      <w:r>
        <w:t xml:space="preserve">. </w:t>
      </w:r>
    </w:p>
  </w:comment>
  <w:comment w:id="23" w:author="Autor" w:initials="A">
    <w:p w14:paraId="66297323" w14:textId="2CB76D0C" w:rsidR="00C836FF" w:rsidRDefault="00C836FF">
      <w:pPr>
        <w:pStyle w:val="Textkomentra"/>
      </w:pPr>
      <w:r>
        <w:rPr>
          <w:rStyle w:val="Odkaznakomentr"/>
        </w:rPr>
        <w:annotationRef/>
      </w:r>
      <w:r>
        <w:t xml:space="preserve">To je </w:t>
      </w:r>
      <w:proofErr w:type="spellStart"/>
      <w:r>
        <w:t>aká</w:t>
      </w:r>
      <w:proofErr w:type="spellEnd"/>
      <w:r>
        <w:t>?</w:t>
      </w:r>
    </w:p>
  </w:comment>
  <w:comment w:id="24" w:author="Autor" w:initials="A">
    <w:p w14:paraId="64C5A0FE" w14:textId="1F4D2DE6" w:rsidR="003338CE" w:rsidRDefault="003338CE" w:rsidP="003338CE">
      <w:pPr>
        <w:pStyle w:val="Textkomentra"/>
      </w:pPr>
      <w:r>
        <w:rPr>
          <w:rStyle w:val="Odkaznakomentr"/>
        </w:rPr>
        <w:annotationRef/>
      </w:r>
      <w:r>
        <w:t xml:space="preserve">Pre </w:t>
      </w:r>
      <w:proofErr w:type="spellStart"/>
      <w:r>
        <w:t>lepší</w:t>
      </w:r>
      <w:proofErr w:type="spellEnd"/>
      <w:r>
        <w:t xml:space="preserve"> </w:t>
      </w:r>
      <w:proofErr w:type="spellStart"/>
      <w:r>
        <w:t>prehľad</w:t>
      </w:r>
      <w:proofErr w:type="spellEnd"/>
      <w:r>
        <w:t xml:space="preserve">? </w:t>
      </w:r>
      <w:proofErr w:type="spellStart"/>
      <w:r>
        <w:t>Nie</w:t>
      </w:r>
      <w:proofErr w:type="spellEnd"/>
      <w:r>
        <w:t xml:space="preserve"> pre </w:t>
      </w:r>
      <w:proofErr w:type="spellStart"/>
      <w:r>
        <w:t>potreby</w:t>
      </w:r>
      <w:proofErr w:type="spellEnd"/>
      <w:r>
        <w:t xml:space="preserve"> </w:t>
      </w:r>
      <w:proofErr w:type="spellStart"/>
      <w:r>
        <w:t>tejto</w:t>
      </w:r>
      <w:proofErr w:type="spellEnd"/>
      <w:r>
        <w:t xml:space="preserve"> </w:t>
      </w:r>
      <w:proofErr w:type="spellStart"/>
      <w:r>
        <w:t>štúdie</w:t>
      </w:r>
      <w:proofErr w:type="spellEnd"/>
      <w:r>
        <w:t xml:space="preserve">? </w:t>
      </w:r>
    </w:p>
  </w:comment>
  <w:comment w:id="26" w:author="Autor" w:initials="A">
    <w:p w14:paraId="23D660F2" w14:textId="120982F8" w:rsidR="0032654E" w:rsidRDefault="0032654E">
      <w:pPr>
        <w:pStyle w:val="Textkomentra"/>
      </w:pPr>
      <w:r>
        <w:rPr>
          <w:rStyle w:val="Odkaznakomentr"/>
        </w:rPr>
        <w:annotationRef/>
      </w:r>
      <w:proofErr w:type="spellStart"/>
      <w:r>
        <w:t>Treba</w:t>
      </w:r>
      <w:proofErr w:type="spellEnd"/>
      <w:r>
        <w:t xml:space="preserve"> </w:t>
      </w:r>
      <w:proofErr w:type="spellStart"/>
      <w:r>
        <w:t>vysvetliť</w:t>
      </w:r>
      <w:proofErr w:type="spellEnd"/>
      <w:r>
        <w:t xml:space="preserve">, </w:t>
      </w:r>
      <w:proofErr w:type="spellStart"/>
      <w:r>
        <w:t>čo</w:t>
      </w:r>
      <w:proofErr w:type="spellEnd"/>
      <w:r>
        <w:t xml:space="preserve"> pod </w:t>
      </w:r>
      <w:proofErr w:type="spellStart"/>
      <w:r>
        <w:t>tým</w:t>
      </w:r>
      <w:proofErr w:type="spellEnd"/>
      <w:r>
        <w:t xml:space="preserve"> </w:t>
      </w:r>
      <w:proofErr w:type="spellStart"/>
      <w:r>
        <w:t>myslíte</w:t>
      </w:r>
      <w:proofErr w:type="spellEnd"/>
      <w:r>
        <w:t xml:space="preserve"> – </w:t>
      </w:r>
      <w:proofErr w:type="spellStart"/>
      <w:r>
        <w:t>porvnať</w:t>
      </w:r>
      <w:proofErr w:type="spellEnd"/>
      <w:r>
        <w:t xml:space="preserve"> to s </w:t>
      </w:r>
      <w:proofErr w:type="spellStart"/>
      <w:r>
        <w:t>inými</w:t>
      </w:r>
      <w:proofErr w:type="spellEnd"/>
      <w:r>
        <w:t xml:space="preserve"> </w:t>
      </w:r>
      <w:proofErr w:type="spellStart"/>
      <w:r>
        <w:t>autormi</w:t>
      </w:r>
      <w:proofErr w:type="spellEnd"/>
      <w:r>
        <w:t xml:space="preserve">. </w:t>
      </w:r>
    </w:p>
  </w:comment>
  <w:comment w:id="25" w:author="Autor" w:initials="A">
    <w:p w14:paraId="6EE68E38" w14:textId="02EB2A7E" w:rsidR="003338CE" w:rsidRDefault="003338CE">
      <w:pPr>
        <w:pStyle w:val="Textkomentra"/>
      </w:pPr>
      <w:r>
        <w:rPr>
          <w:rStyle w:val="Odkaznakomentr"/>
        </w:rPr>
        <w:annotationRef/>
      </w:r>
      <w:proofErr w:type="spellStart"/>
      <w:r>
        <w:t>Ak</w:t>
      </w:r>
      <w:proofErr w:type="spellEnd"/>
      <w:r>
        <w:t xml:space="preserve"> </w:t>
      </w:r>
      <w:proofErr w:type="spellStart"/>
      <w:r>
        <w:t>nemáte</w:t>
      </w:r>
      <w:proofErr w:type="spellEnd"/>
      <w:r>
        <w:t xml:space="preserve"> </w:t>
      </w:r>
      <w:proofErr w:type="spellStart"/>
      <w:r>
        <w:t>samostatnú</w:t>
      </w:r>
      <w:proofErr w:type="spellEnd"/>
      <w:r>
        <w:t xml:space="preserve"> </w:t>
      </w:r>
      <w:proofErr w:type="spellStart"/>
      <w:r>
        <w:t>kapitolu</w:t>
      </w:r>
      <w:proofErr w:type="spellEnd"/>
      <w:r>
        <w:t xml:space="preserve"> k </w:t>
      </w:r>
      <w:proofErr w:type="spellStart"/>
      <w:r>
        <w:t>metodológii</w:t>
      </w:r>
      <w:proofErr w:type="spellEnd"/>
      <w:r>
        <w:t xml:space="preserve">, </w:t>
      </w:r>
      <w:proofErr w:type="spellStart"/>
      <w:r>
        <w:t>tak</w:t>
      </w:r>
      <w:proofErr w:type="spellEnd"/>
      <w:r>
        <w:t xml:space="preserve"> to </w:t>
      </w:r>
      <w:proofErr w:type="spellStart"/>
      <w:r>
        <w:t>začleňte</w:t>
      </w:r>
      <w:proofErr w:type="spellEnd"/>
      <w:r>
        <w:t xml:space="preserve"> do </w:t>
      </w:r>
      <w:proofErr w:type="spellStart"/>
      <w:r>
        <w:t>úvodu</w:t>
      </w:r>
      <w:proofErr w:type="spellEnd"/>
      <w:r>
        <w:t xml:space="preserve">. V </w:t>
      </w:r>
      <w:proofErr w:type="spellStart"/>
      <w:r>
        <w:t>tejto</w:t>
      </w:r>
      <w:proofErr w:type="spellEnd"/>
      <w:r>
        <w:t xml:space="preserve"> </w:t>
      </w:r>
      <w:proofErr w:type="spellStart"/>
      <w:r>
        <w:t>kapitole</w:t>
      </w:r>
      <w:proofErr w:type="spellEnd"/>
      <w:r>
        <w:t xml:space="preserve"> to </w:t>
      </w:r>
      <w:proofErr w:type="spellStart"/>
      <w:r>
        <w:t>nedáva</w:t>
      </w:r>
      <w:proofErr w:type="spellEnd"/>
      <w:r>
        <w:t xml:space="preserve"> </w:t>
      </w:r>
      <w:proofErr w:type="spellStart"/>
      <w:r>
        <w:t>zmysel</w:t>
      </w:r>
      <w:proofErr w:type="spellEnd"/>
      <w:r>
        <w:t xml:space="preserve">. </w:t>
      </w:r>
    </w:p>
  </w:comment>
  <w:comment w:id="27" w:author="Autor" w:initials="A">
    <w:p w14:paraId="71B60117" w14:textId="45FB408F" w:rsidR="009B47BA" w:rsidRDefault="009B47BA">
      <w:pPr>
        <w:pStyle w:val="Textkomentra"/>
      </w:pPr>
      <w:r>
        <w:rPr>
          <w:rStyle w:val="Odkaznakomentr"/>
        </w:rPr>
        <w:annotationRef/>
      </w:r>
      <w:proofErr w:type="spellStart"/>
      <w:r>
        <w:t>Zlá</w:t>
      </w:r>
      <w:proofErr w:type="spellEnd"/>
      <w:r>
        <w:t xml:space="preserve"> </w:t>
      </w:r>
      <w:proofErr w:type="spellStart"/>
      <w:r>
        <w:t>slovesná</w:t>
      </w:r>
      <w:proofErr w:type="spellEnd"/>
      <w:r>
        <w:t xml:space="preserve"> </w:t>
      </w:r>
      <w:proofErr w:type="spellStart"/>
      <w:r>
        <w:t>väzba</w:t>
      </w:r>
      <w:proofErr w:type="spellEnd"/>
      <w:r>
        <w:t xml:space="preserve"> – </w:t>
      </w:r>
      <w:proofErr w:type="spellStart"/>
      <w:r>
        <w:t>chápať</w:t>
      </w:r>
      <w:proofErr w:type="spellEnd"/>
      <w:r>
        <w:t xml:space="preserve"> </w:t>
      </w:r>
      <w:proofErr w:type="spellStart"/>
      <w:r>
        <w:t>niečo</w:t>
      </w:r>
      <w:proofErr w:type="spellEnd"/>
      <w:r>
        <w:t xml:space="preserve">, </w:t>
      </w:r>
      <w:proofErr w:type="spellStart"/>
      <w:r>
        <w:t>rozumieť</w:t>
      </w:r>
      <w:proofErr w:type="spellEnd"/>
      <w:r>
        <w:t xml:space="preserve"> </w:t>
      </w:r>
      <w:proofErr w:type="spellStart"/>
      <w:r>
        <w:t>niečomu</w:t>
      </w:r>
      <w:proofErr w:type="spellEnd"/>
      <w:r>
        <w:t xml:space="preserve">. </w:t>
      </w:r>
    </w:p>
  </w:comment>
  <w:comment w:id="28" w:author="Autor" w:initials="A">
    <w:p w14:paraId="52E879ED" w14:textId="375714D8" w:rsidR="009B47BA" w:rsidRDefault="009B47BA">
      <w:pPr>
        <w:pStyle w:val="Textkomentra"/>
      </w:pPr>
      <w:r>
        <w:rPr>
          <w:rStyle w:val="Odkaznakomentr"/>
        </w:rPr>
        <w:annotationRef/>
      </w:r>
      <w:r>
        <w:t xml:space="preserve">To je </w:t>
      </w:r>
      <w:proofErr w:type="spellStart"/>
      <w:r>
        <w:t>kto</w:t>
      </w:r>
      <w:proofErr w:type="spellEnd"/>
      <w:r>
        <w:t>?</w:t>
      </w:r>
    </w:p>
  </w:comment>
  <w:comment w:id="29" w:author="Autor" w:initials="A">
    <w:p w14:paraId="11F22A88" w14:textId="400BA6EA" w:rsidR="0032654E" w:rsidRDefault="0032654E">
      <w:pPr>
        <w:pStyle w:val="Textkomentra"/>
      </w:pPr>
      <w:r>
        <w:rPr>
          <w:rStyle w:val="Odkaznakomentr"/>
        </w:rPr>
        <w:annotationRef/>
      </w:r>
      <w:r>
        <w:t xml:space="preserve">V </w:t>
      </w:r>
      <w:proofErr w:type="spellStart"/>
      <w:r>
        <w:t>texte</w:t>
      </w:r>
      <w:proofErr w:type="spellEnd"/>
      <w:r>
        <w:t xml:space="preserve"> </w:t>
      </w:r>
      <w:proofErr w:type="spellStart"/>
      <w:r>
        <w:t>používate</w:t>
      </w:r>
      <w:proofErr w:type="spellEnd"/>
      <w:r>
        <w:t xml:space="preserve"> </w:t>
      </w:r>
      <w:proofErr w:type="spellStart"/>
      <w:r>
        <w:t>autorský</w:t>
      </w:r>
      <w:proofErr w:type="spellEnd"/>
      <w:r>
        <w:t xml:space="preserve"> plural, </w:t>
      </w:r>
      <w:proofErr w:type="spellStart"/>
      <w:r>
        <w:t>tu</w:t>
      </w:r>
      <w:proofErr w:type="spellEnd"/>
      <w:r>
        <w:t xml:space="preserve"> je </w:t>
      </w:r>
      <w:proofErr w:type="spellStart"/>
      <w:r>
        <w:t>singulár</w:t>
      </w:r>
      <w:proofErr w:type="spellEnd"/>
    </w:p>
  </w:comment>
  <w:comment w:id="30" w:author="Autor" w:initials="A">
    <w:p w14:paraId="7EBC8256" w14:textId="7F507025" w:rsidR="00391E5F" w:rsidRDefault="00391E5F">
      <w:pPr>
        <w:pStyle w:val="Textkomentra"/>
      </w:pPr>
      <w:r>
        <w:rPr>
          <w:rStyle w:val="Odkaznakomentr"/>
        </w:rPr>
        <w:annotationRef/>
      </w:r>
      <w:proofErr w:type="spellStart"/>
      <w:r>
        <w:t>Prečo</w:t>
      </w:r>
      <w:proofErr w:type="spellEnd"/>
      <w:r>
        <w:t xml:space="preserve"> </w:t>
      </w:r>
      <w:proofErr w:type="spellStart"/>
      <w:r>
        <w:t>nemôže</w:t>
      </w:r>
      <w:proofErr w:type="spellEnd"/>
      <w:r>
        <w:t xml:space="preserve"> </w:t>
      </w:r>
      <w:proofErr w:type="spellStart"/>
      <w:r>
        <w:t>mať</w:t>
      </w:r>
      <w:proofErr w:type="spellEnd"/>
      <w:r>
        <w:t xml:space="preserve"> </w:t>
      </w:r>
      <w:proofErr w:type="spellStart"/>
      <w:r>
        <w:t>dvojitú</w:t>
      </w:r>
      <w:proofErr w:type="spellEnd"/>
      <w:r>
        <w:t xml:space="preserve"> </w:t>
      </w:r>
      <w:proofErr w:type="spellStart"/>
      <w:r>
        <w:t>funkciu</w:t>
      </w:r>
      <w:proofErr w:type="spellEnd"/>
      <w:r>
        <w:t xml:space="preserve">? </w:t>
      </w:r>
      <w:proofErr w:type="spellStart"/>
      <w:r>
        <w:t>Aj</w:t>
      </w:r>
      <w:proofErr w:type="spellEnd"/>
      <w:r>
        <w:t xml:space="preserve"> </w:t>
      </w:r>
      <w:proofErr w:type="spellStart"/>
      <w:r>
        <w:t>veda</w:t>
      </w:r>
      <w:proofErr w:type="spellEnd"/>
      <w:r>
        <w:t xml:space="preserve"> </w:t>
      </w:r>
      <w:proofErr w:type="spellStart"/>
      <w:r>
        <w:t>sa</w:t>
      </w:r>
      <w:proofErr w:type="spellEnd"/>
      <w:r w:rsidR="009B47BA">
        <w:t xml:space="preserve"> </w:t>
      </w:r>
      <w:proofErr w:type="spellStart"/>
      <w:r w:rsidR="009B47BA">
        <w:t>d</w:t>
      </w:r>
      <w:r>
        <w:t>á</w:t>
      </w:r>
      <w:proofErr w:type="spellEnd"/>
      <w:r>
        <w:t xml:space="preserve"> </w:t>
      </w:r>
      <w:proofErr w:type="spellStart"/>
      <w:r>
        <w:t>priblížiť</w:t>
      </w:r>
      <w:proofErr w:type="spellEnd"/>
      <w:r>
        <w:t xml:space="preserve"> </w:t>
      </w:r>
      <w:proofErr w:type="spellStart"/>
      <w:r>
        <w:t>laikom</w:t>
      </w:r>
      <w:proofErr w:type="spellEnd"/>
      <w:r>
        <w:t xml:space="preserve"> bez </w:t>
      </w:r>
      <w:proofErr w:type="spellStart"/>
      <w:r>
        <w:t>toho</w:t>
      </w:r>
      <w:proofErr w:type="spellEnd"/>
      <w:r>
        <w:t xml:space="preserve">, aby </w:t>
      </w:r>
      <w:proofErr w:type="spellStart"/>
      <w:r>
        <w:t>stratila</w:t>
      </w:r>
      <w:proofErr w:type="spellEnd"/>
      <w:r>
        <w:t xml:space="preserve"> status </w:t>
      </w:r>
      <w:proofErr w:type="spellStart"/>
      <w:r>
        <w:t>vedy</w:t>
      </w:r>
      <w:proofErr w:type="spellEnd"/>
      <w:r>
        <w:t xml:space="preserve">. </w:t>
      </w:r>
      <w:proofErr w:type="spellStart"/>
      <w:r w:rsidR="009B47BA">
        <w:t>Úloha</w:t>
      </w:r>
      <w:proofErr w:type="spellEnd"/>
      <w:r w:rsidR="009B47BA">
        <w:t xml:space="preserve"> by </w:t>
      </w:r>
      <w:proofErr w:type="spellStart"/>
      <w:r w:rsidR="009B47BA">
        <w:t>nemala</w:t>
      </w:r>
      <w:proofErr w:type="spellEnd"/>
      <w:r w:rsidR="009B47BA">
        <w:t xml:space="preserve"> </w:t>
      </w:r>
      <w:proofErr w:type="spellStart"/>
      <w:r w:rsidR="009B47BA">
        <w:t>znieť</w:t>
      </w:r>
      <w:proofErr w:type="spellEnd"/>
      <w:r w:rsidR="009B47BA">
        <w:t xml:space="preserve"> </w:t>
      </w:r>
      <w:proofErr w:type="spellStart"/>
      <w:r w:rsidR="009B47BA">
        <w:t>zbaviť</w:t>
      </w:r>
      <w:proofErr w:type="spellEnd"/>
      <w:r w:rsidR="009B47BA">
        <w:t xml:space="preserve"> </w:t>
      </w:r>
      <w:proofErr w:type="spellStart"/>
      <w:r w:rsidR="009B47BA">
        <w:t>filozofiu</w:t>
      </w:r>
      <w:proofErr w:type="spellEnd"/>
      <w:r w:rsidR="009B47BA">
        <w:t xml:space="preserve"> status </w:t>
      </w:r>
      <w:proofErr w:type="spellStart"/>
      <w:r w:rsidR="009B47BA">
        <w:t>vedy</w:t>
      </w:r>
      <w:proofErr w:type="spellEnd"/>
      <w:r w:rsidR="009B47BA">
        <w:t xml:space="preserve">, ale </w:t>
      </w:r>
      <w:proofErr w:type="spellStart"/>
      <w:r w:rsidR="009B47BA">
        <w:t>vytvoriť</w:t>
      </w:r>
      <w:proofErr w:type="spellEnd"/>
      <w:r w:rsidR="009B47BA">
        <w:t xml:space="preserve"> concept, </w:t>
      </w:r>
      <w:proofErr w:type="spellStart"/>
      <w:r w:rsidR="009B47BA">
        <w:t>ako</w:t>
      </w:r>
      <w:proofErr w:type="spellEnd"/>
      <w:r w:rsidR="009B47BA">
        <w:t xml:space="preserve"> </w:t>
      </w:r>
      <w:proofErr w:type="spellStart"/>
      <w:r w:rsidR="009B47BA">
        <w:t>ju</w:t>
      </w:r>
      <w:proofErr w:type="spellEnd"/>
      <w:r w:rsidR="009B47BA">
        <w:t xml:space="preserve"> </w:t>
      </w:r>
      <w:proofErr w:type="spellStart"/>
      <w:r w:rsidR="009B47BA">
        <w:t>popularizovať</w:t>
      </w:r>
      <w:proofErr w:type="spellEnd"/>
      <w:r w:rsidR="009B47BA">
        <w:t>.</w:t>
      </w:r>
    </w:p>
  </w:comment>
  <w:comment w:id="31" w:author="Autor" w:initials="A">
    <w:p w14:paraId="55AC095E" w14:textId="645404FA" w:rsidR="00391E5F" w:rsidRDefault="00391E5F">
      <w:pPr>
        <w:pStyle w:val="Textkomentra"/>
      </w:pPr>
      <w:r>
        <w:rPr>
          <w:rStyle w:val="Odkaznakomentr"/>
        </w:rPr>
        <w:annotationRef/>
      </w:r>
      <w:proofErr w:type="spellStart"/>
      <w:r>
        <w:t>Obávam</w:t>
      </w:r>
      <w:proofErr w:type="spellEnd"/>
      <w:r>
        <w:t xml:space="preserve"> </w:t>
      </w:r>
      <w:proofErr w:type="spellStart"/>
      <w:r>
        <w:t>sa</w:t>
      </w:r>
      <w:proofErr w:type="spellEnd"/>
      <w:r>
        <w:t xml:space="preserve">, </w:t>
      </w:r>
      <w:proofErr w:type="spellStart"/>
      <w:r>
        <w:t>že</w:t>
      </w:r>
      <w:proofErr w:type="spellEnd"/>
      <w:r>
        <w:t xml:space="preserve"> je </w:t>
      </w:r>
      <w:proofErr w:type="spellStart"/>
      <w:r>
        <w:t>naivné</w:t>
      </w:r>
      <w:proofErr w:type="spellEnd"/>
      <w:r>
        <w:t xml:space="preserve"> </w:t>
      </w:r>
      <w:proofErr w:type="spellStart"/>
      <w:r>
        <w:t>si</w:t>
      </w:r>
      <w:proofErr w:type="spellEnd"/>
      <w:r>
        <w:t xml:space="preserve"> </w:t>
      </w:r>
      <w:proofErr w:type="spellStart"/>
      <w:r>
        <w:t>myslieť</w:t>
      </w:r>
      <w:proofErr w:type="spellEnd"/>
      <w:r>
        <w:t xml:space="preserve">, </w:t>
      </w:r>
      <w:proofErr w:type="spellStart"/>
      <w:r>
        <w:t>že</w:t>
      </w:r>
      <w:proofErr w:type="spellEnd"/>
      <w:r>
        <w:t xml:space="preserve"> k </w:t>
      </w:r>
      <w:proofErr w:type="spellStart"/>
      <w:r>
        <w:t>tomu</w:t>
      </w:r>
      <w:proofErr w:type="spellEnd"/>
      <w:r>
        <w:t xml:space="preserve"> </w:t>
      </w:r>
      <w:proofErr w:type="spellStart"/>
      <w:r>
        <w:t>dospejete</w:t>
      </w:r>
      <w:proofErr w:type="spellEnd"/>
      <w:r>
        <w:t xml:space="preserve"> bez </w:t>
      </w:r>
      <w:proofErr w:type="spellStart"/>
      <w:r>
        <w:t>toho</w:t>
      </w:r>
      <w:proofErr w:type="spellEnd"/>
      <w:r>
        <w:t xml:space="preserve">, aby </w:t>
      </w:r>
      <w:proofErr w:type="spellStart"/>
      <w:r>
        <w:t>ste</w:t>
      </w:r>
      <w:proofErr w:type="spellEnd"/>
      <w:r>
        <w:t xml:space="preserve"> </w:t>
      </w:r>
      <w:proofErr w:type="spellStart"/>
      <w:r>
        <w:t>sa</w:t>
      </w:r>
      <w:proofErr w:type="spellEnd"/>
      <w:r>
        <w:t xml:space="preserve"> </w:t>
      </w:r>
      <w:proofErr w:type="spellStart"/>
      <w:r>
        <w:t>na</w:t>
      </w:r>
      <w:proofErr w:type="spellEnd"/>
      <w:r>
        <w:t xml:space="preserve"> </w:t>
      </w:r>
      <w:proofErr w:type="spellStart"/>
      <w:r>
        <w:t>istú</w:t>
      </w:r>
      <w:proofErr w:type="spellEnd"/>
      <w:r>
        <w:t xml:space="preserve"> </w:t>
      </w:r>
      <w:proofErr w:type="spellStart"/>
      <w:r>
        <w:t>problematiku</w:t>
      </w:r>
      <w:proofErr w:type="spellEnd"/>
      <w:r>
        <w:t xml:space="preserve"> </w:t>
      </w:r>
      <w:proofErr w:type="spellStart"/>
      <w:r>
        <w:t>pozreli</w:t>
      </w:r>
      <w:proofErr w:type="spellEnd"/>
      <w:r>
        <w:t xml:space="preserve"> “</w:t>
      </w:r>
      <w:proofErr w:type="spellStart"/>
      <w:r>
        <w:t>vedecky</w:t>
      </w:r>
      <w:proofErr w:type="spellEnd"/>
      <w:r>
        <w:t>”.</w:t>
      </w:r>
    </w:p>
  </w:comment>
  <w:comment w:id="35" w:author="Autor" w:initials="A">
    <w:p w14:paraId="22C767DB" w14:textId="2A3987E3" w:rsidR="009B47BA" w:rsidRDefault="009B47BA">
      <w:pPr>
        <w:pStyle w:val="Textkomentra"/>
      </w:pPr>
      <w:r>
        <w:rPr>
          <w:rStyle w:val="Odkaznakomentr"/>
        </w:rPr>
        <w:annotationRef/>
      </w:r>
      <w:proofErr w:type="spellStart"/>
      <w:r>
        <w:t>Čoho</w:t>
      </w:r>
      <w:proofErr w:type="spellEnd"/>
      <w:r>
        <w:t>?</w:t>
      </w:r>
    </w:p>
  </w:comment>
  <w:comment w:id="38" w:author="Autor" w:initials="A">
    <w:p w14:paraId="0313744C" w14:textId="041FD686" w:rsidR="00A82603" w:rsidRDefault="00A82603">
      <w:pPr>
        <w:pStyle w:val="Textkomentra"/>
      </w:pPr>
      <w:r>
        <w:rPr>
          <w:rStyle w:val="Odkaznakomentr"/>
        </w:rPr>
        <w:annotationRef/>
      </w:r>
      <w:proofErr w:type="spellStart"/>
      <w:r>
        <w:t>Nezmyselné</w:t>
      </w:r>
      <w:proofErr w:type="spellEnd"/>
      <w:r>
        <w:t xml:space="preserve"> pre </w:t>
      </w:r>
      <w:proofErr w:type="spellStart"/>
      <w:r>
        <w:t>koho</w:t>
      </w:r>
      <w:proofErr w:type="spellEnd"/>
      <w:r>
        <w:t xml:space="preserve">? </w:t>
      </w:r>
      <w:proofErr w:type="spellStart"/>
      <w:r>
        <w:t>Prečo</w:t>
      </w:r>
      <w:proofErr w:type="spellEnd"/>
      <w:r>
        <w:t xml:space="preserve">? </w:t>
      </w:r>
      <w:proofErr w:type="spellStart"/>
      <w:r>
        <w:t>Treba</w:t>
      </w:r>
      <w:proofErr w:type="spellEnd"/>
      <w:r>
        <w:t xml:space="preserve"> </w:t>
      </w:r>
      <w:proofErr w:type="spellStart"/>
      <w:r>
        <w:t>vysvetliť</w:t>
      </w:r>
      <w:proofErr w:type="spellEnd"/>
      <w:r>
        <w:t xml:space="preserve">, </w:t>
      </w:r>
      <w:proofErr w:type="spellStart"/>
      <w:r>
        <w:t>argumentovať</w:t>
      </w:r>
      <w:proofErr w:type="spellEnd"/>
      <w:r>
        <w:t>.</w:t>
      </w:r>
    </w:p>
  </w:comment>
  <w:comment w:id="39" w:author="Autor" w:initials="A">
    <w:p w14:paraId="1FDFA9B9" w14:textId="519F9A65" w:rsidR="008D7960" w:rsidRDefault="008D7960">
      <w:pPr>
        <w:pStyle w:val="Textkomentra"/>
      </w:pPr>
      <w:r>
        <w:rPr>
          <w:rStyle w:val="Odkaznakomentr"/>
        </w:rPr>
        <w:annotationRef/>
      </w:r>
      <w:proofErr w:type="spellStart"/>
      <w:r>
        <w:t>Irelevantné</w:t>
      </w:r>
      <w:proofErr w:type="spellEnd"/>
      <w:r>
        <w:t xml:space="preserve">, </w:t>
      </w:r>
      <w:proofErr w:type="spellStart"/>
      <w:r>
        <w:t>ak</w:t>
      </w:r>
      <w:proofErr w:type="spellEnd"/>
      <w:r>
        <w:t xml:space="preserve"> </w:t>
      </w:r>
      <w:proofErr w:type="spellStart"/>
      <w:r>
        <w:t>nedáte</w:t>
      </w:r>
      <w:proofErr w:type="spellEnd"/>
      <w:r>
        <w:t xml:space="preserve"> argument, </w:t>
      </w:r>
      <w:proofErr w:type="spellStart"/>
      <w:r>
        <w:t>príklad</w:t>
      </w:r>
      <w:proofErr w:type="spellEnd"/>
      <w:r>
        <w:t xml:space="preserve">. </w:t>
      </w:r>
    </w:p>
  </w:comment>
  <w:comment w:id="45" w:author="Autor" w:initials="A">
    <w:p w14:paraId="5457776F" w14:textId="6F615B63" w:rsidR="00F75923" w:rsidRDefault="00F75923">
      <w:pPr>
        <w:pStyle w:val="Textkomentra"/>
      </w:pPr>
      <w:r>
        <w:rPr>
          <w:rStyle w:val="Odkaznakomentr"/>
        </w:rPr>
        <w:annotationRef/>
      </w:r>
      <w:proofErr w:type="spellStart"/>
      <w:r>
        <w:t>Akých</w:t>
      </w:r>
      <w:proofErr w:type="spellEnd"/>
      <w:r>
        <w:t xml:space="preserve"> </w:t>
      </w:r>
      <w:proofErr w:type="spellStart"/>
      <w:r>
        <w:t>autorov</w:t>
      </w:r>
      <w:proofErr w:type="spellEnd"/>
      <w:r>
        <w:t xml:space="preserve">? </w:t>
      </w:r>
      <w:proofErr w:type="spellStart"/>
      <w:r>
        <w:t>Treba</w:t>
      </w:r>
      <w:proofErr w:type="spellEnd"/>
      <w:r>
        <w:t xml:space="preserve"> </w:t>
      </w:r>
      <w:proofErr w:type="spellStart"/>
      <w:r>
        <w:t>odlíšiť</w:t>
      </w:r>
      <w:proofErr w:type="spellEnd"/>
      <w:r>
        <w:t xml:space="preserve"> </w:t>
      </w:r>
      <w:proofErr w:type="spellStart"/>
      <w:r>
        <w:t>akademikov</w:t>
      </w:r>
      <w:proofErr w:type="spellEnd"/>
      <w:r>
        <w:t xml:space="preserve"> a </w:t>
      </w:r>
      <w:proofErr w:type="spellStart"/>
      <w:r>
        <w:t>popularizačných</w:t>
      </w:r>
      <w:proofErr w:type="spellEnd"/>
      <w:r>
        <w:t xml:space="preserve"> </w:t>
      </w:r>
      <w:proofErr w:type="spellStart"/>
      <w:r>
        <w:t>autorov</w:t>
      </w:r>
      <w:proofErr w:type="spellEnd"/>
      <w:r>
        <w:t>.</w:t>
      </w:r>
    </w:p>
  </w:comment>
  <w:comment w:id="48" w:author="Autor" w:initials="A">
    <w:p w14:paraId="222D86D1" w14:textId="5C57A0F7" w:rsidR="00AB5009" w:rsidRDefault="00AB5009">
      <w:pPr>
        <w:pStyle w:val="Textkomentra"/>
      </w:pPr>
      <w:r>
        <w:rPr>
          <w:rStyle w:val="Odkaznakomentr"/>
        </w:rPr>
        <w:annotationRef/>
      </w:r>
      <w:proofErr w:type="spellStart"/>
      <w:r>
        <w:t>Akou</w:t>
      </w:r>
      <w:proofErr w:type="spellEnd"/>
      <w:r>
        <w:t xml:space="preserve"> </w:t>
      </w:r>
      <w:proofErr w:type="spellStart"/>
      <w:r>
        <w:t>verejnosťou</w:t>
      </w:r>
      <w:proofErr w:type="spellEnd"/>
      <w:r>
        <w:t xml:space="preserve">? </w:t>
      </w:r>
      <w:proofErr w:type="spellStart"/>
      <w:r>
        <w:t>Odbornou</w:t>
      </w:r>
      <w:proofErr w:type="spellEnd"/>
      <w:r>
        <w:t xml:space="preserve">, </w:t>
      </w:r>
      <w:proofErr w:type="spellStart"/>
      <w:r>
        <w:t>laickou</w:t>
      </w:r>
      <w:proofErr w:type="spellEnd"/>
      <w:r>
        <w:t xml:space="preserve">? </w:t>
      </w:r>
    </w:p>
  </w:comment>
  <w:comment w:id="49" w:author="Autor" w:initials="A">
    <w:p w14:paraId="6A73410D" w14:textId="27E4E812" w:rsidR="002C5E46" w:rsidRDefault="002C5E46">
      <w:pPr>
        <w:pStyle w:val="Textkomentra"/>
      </w:pPr>
      <w:r>
        <w:rPr>
          <w:rStyle w:val="Odkaznakomentr"/>
        </w:rPr>
        <w:annotationRef/>
      </w:r>
      <w:proofErr w:type="spellStart"/>
      <w:r>
        <w:t>Veľmi</w:t>
      </w:r>
      <w:proofErr w:type="spellEnd"/>
      <w:r>
        <w:t xml:space="preserve"> </w:t>
      </w:r>
      <w:proofErr w:type="spellStart"/>
      <w:r>
        <w:t>neformálny</w:t>
      </w:r>
      <w:proofErr w:type="spellEnd"/>
      <w:r>
        <w:t xml:space="preserve"> </w:t>
      </w:r>
      <w:proofErr w:type="spellStart"/>
      <w:r>
        <w:t>štýl</w:t>
      </w:r>
      <w:proofErr w:type="spellEnd"/>
      <w:r>
        <w:t xml:space="preserve">, </w:t>
      </w:r>
      <w:proofErr w:type="spellStart"/>
      <w:r>
        <w:t>nepatrí</w:t>
      </w:r>
      <w:proofErr w:type="spellEnd"/>
      <w:r>
        <w:t xml:space="preserve"> do </w:t>
      </w:r>
      <w:proofErr w:type="spellStart"/>
      <w:r>
        <w:t>tohto</w:t>
      </w:r>
      <w:proofErr w:type="spellEnd"/>
      <w:r>
        <w:t xml:space="preserve"> </w:t>
      </w:r>
      <w:proofErr w:type="spellStart"/>
      <w:r>
        <w:t>textu</w:t>
      </w:r>
      <w:proofErr w:type="spellEnd"/>
      <w:r>
        <w:t>.</w:t>
      </w:r>
    </w:p>
  </w:comment>
  <w:comment w:id="50" w:author="Autor" w:initials="A">
    <w:p w14:paraId="2C22F774" w14:textId="3225C98C" w:rsidR="00E13FE5" w:rsidRDefault="00E13FE5">
      <w:pPr>
        <w:pStyle w:val="Textkomentra"/>
      </w:pPr>
      <w:r>
        <w:rPr>
          <w:rStyle w:val="Odkaznakomentr"/>
        </w:rPr>
        <w:annotationRef/>
      </w:r>
      <w:proofErr w:type="spellStart"/>
      <w:r>
        <w:t>Tu</w:t>
      </w:r>
      <w:proofErr w:type="spellEnd"/>
      <w:r>
        <w:t xml:space="preserve"> </w:t>
      </w:r>
      <w:proofErr w:type="spellStart"/>
      <w:r>
        <w:t>uvádzate</w:t>
      </w:r>
      <w:proofErr w:type="spellEnd"/>
      <w:r>
        <w:t xml:space="preserve"> </w:t>
      </w:r>
      <w:proofErr w:type="spellStart"/>
      <w:r>
        <w:t>myšlienky</w:t>
      </w:r>
      <w:proofErr w:type="spellEnd"/>
      <w:r>
        <w:t xml:space="preserve">, </w:t>
      </w:r>
      <w:proofErr w:type="spellStart"/>
      <w:r>
        <w:t>ktoré</w:t>
      </w:r>
      <w:proofErr w:type="spellEnd"/>
      <w:r>
        <w:t xml:space="preserve"> je </w:t>
      </w:r>
      <w:proofErr w:type="spellStart"/>
      <w:r>
        <w:t>možné</w:t>
      </w:r>
      <w:proofErr w:type="spellEnd"/>
      <w:r>
        <w:t xml:space="preserve"> </w:t>
      </w:r>
      <w:proofErr w:type="spellStart"/>
      <w:r>
        <w:t>použiť</w:t>
      </w:r>
      <w:proofErr w:type="spellEnd"/>
      <w:r>
        <w:t xml:space="preserve"> </w:t>
      </w:r>
      <w:proofErr w:type="spellStart"/>
      <w:r>
        <w:t>ako</w:t>
      </w:r>
      <w:proofErr w:type="spellEnd"/>
      <w:r>
        <w:t xml:space="preserve"> </w:t>
      </w:r>
      <w:proofErr w:type="spellStart"/>
      <w:r>
        <w:t>podporu</w:t>
      </w:r>
      <w:proofErr w:type="spellEnd"/>
      <w:r>
        <w:t xml:space="preserve"> pre </w:t>
      </w:r>
      <w:proofErr w:type="spellStart"/>
      <w:r>
        <w:t>tvrdenie</w:t>
      </w:r>
      <w:proofErr w:type="spellEnd"/>
      <w:r>
        <w:t xml:space="preserve"> v </w:t>
      </w:r>
      <w:proofErr w:type="spellStart"/>
      <w:r>
        <w:t>úvode</w:t>
      </w:r>
      <w:proofErr w:type="spellEnd"/>
      <w:r>
        <w:t xml:space="preserve">. </w:t>
      </w:r>
    </w:p>
  </w:comment>
  <w:comment w:id="52" w:author="Autor" w:initials="A">
    <w:p w14:paraId="736AF008" w14:textId="58D98728" w:rsidR="00E13FE5" w:rsidRDefault="00E13FE5">
      <w:pPr>
        <w:pStyle w:val="Textkomentra"/>
      </w:pPr>
      <w:r>
        <w:rPr>
          <w:rStyle w:val="Odkaznakomentr"/>
        </w:rPr>
        <w:annotationRef/>
      </w:r>
      <w:proofErr w:type="spellStart"/>
      <w:r>
        <w:t>Veľmi</w:t>
      </w:r>
      <w:proofErr w:type="spellEnd"/>
      <w:r>
        <w:t xml:space="preserve"> </w:t>
      </w:r>
      <w:proofErr w:type="spellStart"/>
      <w:r>
        <w:t>neformálne</w:t>
      </w:r>
      <w:proofErr w:type="spellEnd"/>
      <w:r>
        <w:t xml:space="preserve"> </w:t>
      </w:r>
      <w:proofErr w:type="spellStart"/>
      <w:r>
        <w:t>vyjadrovanie</w:t>
      </w:r>
      <w:proofErr w:type="spellEnd"/>
      <w:r>
        <w:t xml:space="preserve">, </w:t>
      </w:r>
      <w:proofErr w:type="spellStart"/>
      <w:r>
        <w:t>treba</w:t>
      </w:r>
      <w:proofErr w:type="spellEnd"/>
      <w:r>
        <w:t xml:space="preserve"> </w:t>
      </w:r>
      <w:proofErr w:type="spellStart"/>
      <w:r>
        <w:t>preštylizovať</w:t>
      </w:r>
      <w:proofErr w:type="spellEnd"/>
      <w:r>
        <w:t>.</w:t>
      </w:r>
    </w:p>
  </w:comment>
  <w:comment w:id="59" w:author="Autor" w:initials="A">
    <w:p w14:paraId="7A3131D6" w14:textId="64F80B32" w:rsidR="00BA64D8" w:rsidRDefault="00BA64D8">
      <w:pPr>
        <w:pStyle w:val="Textkomentra"/>
      </w:pPr>
      <w:r>
        <w:rPr>
          <w:rStyle w:val="Odkaznakomentr"/>
        </w:rPr>
        <w:annotationRef/>
      </w:r>
      <w:proofErr w:type="spellStart"/>
      <w:r>
        <w:t>Ako</w:t>
      </w:r>
      <w:proofErr w:type="spellEnd"/>
      <w:r>
        <w:t xml:space="preserve">? </w:t>
      </w:r>
      <w:proofErr w:type="spellStart"/>
      <w:r>
        <w:t>Vysvetliť</w:t>
      </w:r>
      <w:proofErr w:type="spellEnd"/>
      <w:r>
        <w:t xml:space="preserve">, </w:t>
      </w:r>
      <w:proofErr w:type="spellStart"/>
      <w:r>
        <w:t>dať</w:t>
      </w:r>
      <w:proofErr w:type="spellEnd"/>
      <w:r>
        <w:t xml:space="preserve"> to </w:t>
      </w:r>
      <w:proofErr w:type="spellStart"/>
      <w:r>
        <w:t>ako</w:t>
      </w:r>
      <w:proofErr w:type="spellEnd"/>
      <w:r>
        <w:t xml:space="preserve"> argument. </w:t>
      </w:r>
      <w:proofErr w:type="spellStart"/>
      <w:r>
        <w:t>Nevysvetľujte</w:t>
      </w:r>
      <w:proofErr w:type="spellEnd"/>
      <w:r>
        <w:t xml:space="preserve"> </w:t>
      </w:r>
      <w:proofErr w:type="spellStart"/>
      <w:r>
        <w:t>otázkou</w:t>
      </w:r>
      <w:proofErr w:type="spellEnd"/>
      <w:r>
        <w:t xml:space="preserve">. </w:t>
      </w:r>
    </w:p>
  </w:comment>
  <w:comment w:id="60" w:author="Autor" w:initials="A">
    <w:p w14:paraId="171756A0" w14:textId="045C9AE8" w:rsidR="00A522DE" w:rsidRDefault="00A522DE" w:rsidP="00A522DE">
      <w:pPr>
        <w:pStyle w:val="Textkomentra"/>
        <w:ind w:firstLine="0"/>
      </w:pPr>
      <w:r>
        <w:rPr>
          <w:rStyle w:val="Odkaznakomentr"/>
        </w:rPr>
        <w:annotationRef/>
      </w:r>
      <w:proofErr w:type="spellStart"/>
      <w:r>
        <w:t>Preformulovať</w:t>
      </w:r>
      <w:proofErr w:type="spellEnd"/>
      <w:r>
        <w:t xml:space="preserve"> – </w:t>
      </w:r>
      <w:proofErr w:type="spellStart"/>
      <w:r>
        <w:t>neformálne</w:t>
      </w:r>
      <w:proofErr w:type="spellEnd"/>
      <w:r>
        <w:t xml:space="preserve"> </w:t>
      </w:r>
      <w:proofErr w:type="spellStart"/>
      <w:r>
        <w:t>vyjadrovanie</w:t>
      </w:r>
      <w:proofErr w:type="spellEnd"/>
      <w:r>
        <w:t>.</w:t>
      </w:r>
    </w:p>
  </w:comment>
  <w:comment w:id="61" w:author="Autor" w:initials="A">
    <w:p w14:paraId="1AD26F82" w14:textId="19538186" w:rsidR="00BA64D8" w:rsidRDefault="00BA64D8">
      <w:pPr>
        <w:pStyle w:val="Textkomentra"/>
      </w:pPr>
      <w:r>
        <w:rPr>
          <w:rStyle w:val="Odkaznakomentr"/>
        </w:rPr>
        <w:annotationRef/>
      </w:r>
      <w:proofErr w:type="spellStart"/>
      <w:r>
        <w:t>Slovesná</w:t>
      </w:r>
      <w:proofErr w:type="spellEnd"/>
      <w:r>
        <w:t xml:space="preserve"> </w:t>
      </w:r>
      <w:proofErr w:type="spellStart"/>
      <w:r>
        <w:t>väzba</w:t>
      </w:r>
      <w:proofErr w:type="spellEnd"/>
      <w:r>
        <w:t xml:space="preserve"> – </w:t>
      </w:r>
      <w:proofErr w:type="spellStart"/>
      <w:r>
        <w:t>ktorému</w:t>
      </w:r>
      <w:proofErr w:type="spellEnd"/>
      <w:r>
        <w:t xml:space="preserve"> </w:t>
      </w:r>
      <w:proofErr w:type="spellStart"/>
      <w:r>
        <w:t>nerozumie</w:t>
      </w:r>
      <w:proofErr w:type="spellEnd"/>
      <w:r>
        <w:t xml:space="preserve">, </w:t>
      </w:r>
      <w:proofErr w:type="spellStart"/>
      <w:r>
        <w:t>ktoré</w:t>
      </w:r>
      <w:proofErr w:type="spellEnd"/>
      <w:r>
        <w:t xml:space="preserve"> </w:t>
      </w:r>
      <w:proofErr w:type="spellStart"/>
      <w:r>
        <w:t>nechápe</w:t>
      </w:r>
      <w:proofErr w:type="spellEnd"/>
    </w:p>
  </w:comment>
  <w:comment w:id="67" w:author="Autor" w:initials="A">
    <w:p w14:paraId="19A1B97D" w14:textId="19AD7658" w:rsidR="004769BC" w:rsidRDefault="004769BC">
      <w:pPr>
        <w:pStyle w:val="Textkomentra"/>
      </w:pPr>
      <w:r>
        <w:rPr>
          <w:rStyle w:val="Odkaznakomentr"/>
        </w:rPr>
        <w:annotationRef/>
      </w:r>
      <w:proofErr w:type="spellStart"/>
      <w:r>
        <w:t>Vynechať</w:t>
      </w:r>
      <w:proofErr w:type="spellEnd"/>
      <w:r>
        <w:t xml:space="preserve">, je to </w:t>
      </w:r>
      <w:proofErr w:type="spellStart"/>
      <w:r>
        <w:t>len</w:t>
      </w:r>
      <w:proofErr w:type="spellEnd"/>
      <w:r>
        <w:t xml:space="preserve"> </w:t>
      </w:r>
      <w:proofErr w:type="spellStart"/>
      <w:r>
        <w:t>názor</w:t>
      </w:r>
      <w:proofErr w:type="spellEnd"/>
      <w:r>
        <w:t xml:space="preserve">. </w:t>
      </w:r>
    </w:p>
  </w:comment>
  <w:comment w:id="68" w:author="Autor" w:initials="A">
    <w:p w14:paraId="62202385" w14:textId="5D48DDA8" w:rsidR="001327FD" w:rsidRDefault="001327FD">
      <w:pPr>
        <w:pStyle w:val="Textkomentra"/>
      </w:pPr>
      <w:r>
        <w:rPr>
          <w:rStyle w:val="Odkaznakomentr"/>
        </w:rPr>
        <w:annotationRef/>
      </w:r>
      <w:proofErr w:type="spellStart"/>
      <w:r>
        <w:t>Áno</w:t>
      </w:r>
      <w:proofErr w:type="spellEnd"/>
      <w:r>
        <w:t xml:space="preserve">, ale </w:t>
      </w:r>
      <w:proofErr w:type="spellStart"/>
      <w:r>
        <w:t>samoštúdiom</w:t>
      </w:r>
      <w:proofErr w:type="spellEnd"/>
      <w:r>
        <w:t xml:space="preserve"> z </w:t>
      </w:r>
      <w:proofErr w:type="spellStart"/>
      <w:r>
        <w:t>populárnej</w:t>
      </w:r>
      <w:proofErr w:type="spellEnd"/>
      <w:r>
        <w:t xml:space="preserve"> </w:t>
      </w:r>
      <w:proofErr w:type="spellStart"/>
      <w:r>
        <w:t>literatúry</w:t>
      </w:r>
      <w:proofErr w:type="spellEnd"/>
      <w:r>
        <w:t xml:space="preserve"> </w:t>
      </w:r>
      <w:proofErr w:type="spellStart"/>
      <w:r>
        <w:t>sa</w:t>
      </w:r>
      <w:proofErr w:type="spellEnd"/>
      <w:r>
        <w:t xml:space="preserve"> to </w:t>
      </w:r>
      <w:proofErr w:type="spellStart"/>
      <w:r>
        <w:t>nezíska</w:t>
      </w:r>
      <w:proofErr w:type="spellEnd"/>
      <w:r>
        <w:t xml:space="preserve">. </w:t>
      </w:r>
    </w:p>
  </w:comment>
  <w:comment w:id="69" w:author="Autor" w:initials="A">
    <w:p w14:paraId="4F6C6ED1" w14:textId="47B38160" w:rsidR="001327FD" w:rsidRDefault="001327FD">
      <w:pPr>
        <w:pStyle w:val="Textkomentra"/>
      </w:pPr>
      <w:r>
        <w:rPr>
          <w:rStyle w:val="Odkaznakomentr"/>
        </w:rPr>
        <w:annotationRef/>
      </w:r>
      <w:proofErr w:type="spellStart"/>
      <w:r>
        <w:t>Ako</w:t>
      </w:r>
      <w:proofErr w:type="spellEnd"/>
      <w:r>
        <w:t>?</w:t>
      </w:r>
    </w:p>
  </w:comment>
  <w:comment w:id="75" w:author="Autor" w:initials="A">
    <w:p w14:paraId="103D4E2B" w14:textId="5909EDC2" w:rsidR="00FB0DD5" w:rsidRDefault="00FB0DD5">
      <w:pPr>
        <w:pStyle w:val="Textkomentra"/>
      </w:pPr>
      <w:r>
        <w:rPr>
          <w:rStyle w:val="Odkaznakomentr"/>
        </w:rPr>
        <w:annotationRef/>
      </w:r>
      <w:proofErr w:type="spellStart"/>
      <w:r>
        <w:t>Kto</w:t>
      </w:r>
      <w:proofErr w:type="spellEnd"/>
      <w:r>
        <w:t xml:space="preserve">? </w:t>
      </w:r>
      <w:proofErr w:type="spellStart"/>
      <w:r>
        <w:t>Prečo</w:t>
      </w:r>
      <w:proofErr w:type="spellEnd"/>
      <w:r>
        <w:t xml:space="preserve">? </w:t>
      </w:r>
    </w:p>
  </w:comment>
  <w:comment w:id="77" w:author="Autor" w:initials="A">
    <w:p w14:paraId="451983D4" w14:textId="7B198943" w:rsidR="00FB0DD5" w:rsidRDefault="00FB0DD5">
      <w:pPr>
        <w:pStyle w:val="Textkomentra"/>
      </w:pPr>
      <w:r>
        <w:rPr>
          <w:rStyle w:val="Odkaznakomentr"/>
        </w:rPr>
        <w:annotationRef/>
      </w:r>
      <w:proofErr w:type="spellStart"/>
      <w:r>
        <w:t>Nevhodné</w:t>
      </w:r>
      <w:proofErr w:type="spellEnd"/>
      <w:r>
        <w:t xml:space="preserve"> </w:t>
      </w:r>
      <w:proofErr w:type="spellStart"/>
      <w:r>
        <w:t>vyjadrovanie</w:t>
      </w:r>
      <w:proofErr w:type="spellEnd"/>
      <w:r>
        <w:t>.</w:t>
      </w:r>
    </w:p>
  </w:comment>
  <w:comment w:id="78" w:author="Autor" w:initials="A">
    <w:p w14:paraId="327BD62C" w14:textId="2CD31009" w:rsidR="00A90C26" w:rsidRDefault="00A90C26">
      <w:pPr>
        <w:pStyle w:val="Textkomentra"/>
      </w:pPr>
      <w:r>
        <w:rPr>
          <w:rStyle w:val="Odkaznakomentr"/>
        </w:rPr>
        <w:annotationRef/>
      </w:r>
      <w:proofErr w:type="spellStart"/>
      <w:r>
        <w:t>Aké</w:t>
      </w:r>
      <w:proofErr w:type="spellEnd"/>
      <w:r>
        <w:t>?</w:t>
      </w:r>
    </w:p>
  </w:comment>
  <w:comment w:id="79" w:author="Autor" w:initials="A">
    <w:p w14:paraId="381AE1B1" w14:textId="3DA23FA9" w:rsidR="00A90C26" w:rsidRDefault="00A90C26" w:rsidP="00A90C26">
      <w:pPr>
        <w:pStyle w:val="Textkomentra"/>
      </w:pPr>
      <w:r>
        <w:rPr>
          <w:rStyle w:val="Odkaznakomentr"/>
        </w:rPr>
        <w:annotationRef/>
      </w:r>
      <w:proofErr w:type="spellStart"/>
      <w:r>
        <w:t>Čo</w:t>
      </w:r>
      <w:proofErr w:type="spellEnd"/>
      <w:r>
        <w:t xml:space="preserve"> </w:t>
      </w:r>
      <w:proofErr w:type="spellStart"/>
      <w:r>
        <w:t>tým</w:t>
      </w:r>
      <w:proofErr w:type="spellEnd"/>
      <w:r>
        <w:t xml:space="preserve"> </w:t>
      </w:r>
      <w:proofErr w:type="spellStart"/>
      <w:r>
        <w:t>chcete</w:t>
      </w:r>
      <w:proofErr w:type="spellEnd"/>
      <w:r>
        <w:t xml:space="preserve"> </w:t>
      </w:r>
      <w:proofErr w:type="spellStart"/>
      <w:r>
        <w:t>povedať</w:t>
      </w:r>
      <w:proofErr w:type="spellEnd"/>
      <w:r>
        <w:t xml:space="preserve">? </w:t>
      </w:r>
      <w:proofErr w:type="spellStart"/>
      <w:r>
        <w:t>Ako</w:t>
      </w:r>
      <w:proofErr w:type="spellEnd"/>
      <w:r>
        <w:t xml:space="preserve"> </w:t>
      </w:r>
      <w:proofErr w:type="spellStart"/>
      <w:r>
        <w:t>záverečná</w:t>
      </w:r>
      <w:proofErr w:type="spellEnd"/>
      <w:r>
        <w:t xml:space="preserve"> </w:t>
      </w:r>
      <w:proofErr w:type="spellStart"/>
      <w:r>
        <w:t>veta</w:t>
      </w:r>
      <w:proofErr w:type="spellEnd"/>
      <w:r>
        <w:t xml:space="preserve"> </w:t>
      </w:r>
      <w:proofErr w:type="spellStart"/>
      <w:r>
        <w:t>tohto</w:t>
      </w:r>
      <w:proofErr w:type="spellEnd"/>
      <w:r>
        <w:t xml:space="preserve"> </w:t>
      </w:r>
      <w:proofErr w:type="spellStart"/>
      <w:r>
        <w:t>odseku</w:t>
      </w:r>
      <w:proofErr w:type="spellEnd"/>
      <w:r>
        <w:t xml:space="preserve"> mi to </w:t>
      </w:r>
      <w:proofErr w:type="spellStart"/>
      <w:r>
        <w:t>nedáva</w:t>
      </w:r>
      <w:proofErr w:type="spellEnd"/>
      <w:r>
        <w:t xml:space="preserve"> </w:t>
      </w:r>
      <w:proofErr w:type="spellStart"/>
      <w:r>
        <w:t>zmysel</w:t>
      </w:r>
      <w:proofErr w:type="spellEnd"/>
      <w:r>
        <w:t xml:space="preserve">. </w:t>
      </w:r>
    </w:p>
  </w:comment>
  <w:comment w:id="80" w:author="Autor" w:initials="A">
    <w:p w14:paraId="14710F30" w14:textId="7BC8DD71" w:rsidR="00A90C26" w:rsidRDefault="00A90C26">
      <w:pPr>
        <w:pStyle w:val="Textkomentra"/>
      </w:pPr>
      <w:r>
        <w:rPr>
          <w:rStyle w:val="Odkaznakomentr"/>
        </w:rPr>
        <w:annotationRef/>
      </w:r>
      <w:proofErr w:type="spellStart"/>
      <w:r>
        <w:t>Napr</w:t>
      </w:r>
      <w:proofErr w:type="spellEnd"/>
      <w:r>
        <w:t xml:space="preserve">. ….. </w:t>
      </w:r>
      <w:proofErr w:type="spellStart"/>
      <w:r>
        <w:t>uveďte</w:t>
      </w:r>
      <w:proofErr w:type="spellEnd"/>
      <w:r>
        <w:t xml:space="preserve"> </w:t>
      </w:r>
      <w:proofErr w:type="spellStart"/>
      <w:r>
        <w:t>príklady</w:t>
      </w:r>
      <w:proofErr w:type="spellEnd"/>
      <w:r>
        <w:t xml:space="preserve"> – ale </w:t>
      </w:r>
      <w:proofErr w:type="spellStart"/>
      <w:r>
        <w:t>nie</w:t>
      </w:r>
      <w:proofErr w:type="spellEnd"/>
      <w:r>
        <w:t xml:space="preserve"> v </w:t>
      </w:r>
      <w:proofErr w:type="spellStart"/>
      <w:r>
        <w:t>závere</w:t>
      </w:r>
      <w:proofErr w:type="spellEnd"/>
      <w:r>
        <w:t xml:space="preserve">, </w:t>
      </w:r>
      <w:proofErr w:type="spellStart"/>
      <w:r>
        <w:t>toto</w:t>
      </w:r>
      <w:proofErr w:type="spellEnd"/>
      <w:r>
        <w:t xml:space="preserve"> </w:t>
      </w:r>
      <w:proofErr w:type="spellStart"/>
      <w:r>
        <w:t>malo</w:t>
      </w:r>
      <w:proofErr w:type="spellEnd"/>
      <w:r>
        <w:t xml:space="preserve"> </w:t>
      </w:r>
      <w:proofErr w:type="spellStart"/>
      <w:r>
        <w:t>byť</w:t>
      </w:r>
      <w:proofErr w:type="spellEnd"/>
      <w:r>
        <w:t xml:space="preserve"> v </w:t>
      </w:r>
      <w:proofErr w:type="spellStart"/>
      <w:r>
        <w:t>úvode</w:t>
      </w:r>
      <w:proofErr w:type="spellEnd"/>
      <w:r>
        <w:t xml:space="preserve">. </w:t>
      </w:r>
    </w:p>
  </w:comment>
  <w:comment w:id="81" w:author="Autor" w:initials="A">
    <w:p w14:paraId="63E42C6A" w14:textId="4217B929" w:rsidR="00A90C26" w:rsidRDefault="00A90C26">
      <w:pPr>
        <w:pStyle w:val="Textkomentra"/>
      </w:pPr>
      <w:r>
        <w:rPr>
          <w:rStyle w:val="Odkaznakomentr"/>
        </w:rPr>
        <w:annotationRef/>
      </w:r>
      <w:proofErr w:type="spellStart"/>
      <w:r>
        <w:t>Nepatrí</w:t>
      </w:r>
      <w:proofErr w:type="spellEnd"/>
      <w:r>
        <w:t xml:space="preserve"> to </w:t>
      </w:r>
      <w:proofErr w:type="spellStart"/>
      <w:r>
        <w:t>sem</w:t>
      </w:r>
      <w:proofErr w:type="spellEnd"/>
      <w:r>
        <w:t xml:space="preserve">, </w:t>
      </w:r>
      <w:proofErr w:type="spellStart"/>
      <w:r>
        <w:t>takýto</w:t>
      </w:r>
      <w:proofErr w:type="spellEnd"/>
      <w:r>
        <w:t xml:space="preserve"> </w:t>
      </w:r>
      <w:proofErr w:type="spellStart"/>
      <w:r>
        <w:t>štýl</w:t>
      </w:r>
      <w:proofErr w:type="spellEnd"/>
      <w:r>
        <w:t xml:space="preserve"> </w:t>
      </w:r>
      <w:proofErr w:type="spellStart"/>
      <w:r>
        <w:t>vyjadrovania</w:t>
      </w:r>
      <w:proofErr w:type="spellEnd"/>
      <w:r>
        <w:t xml:space="preserve"> je v </w:t>
      </w:r>
      <w:proofErr w:type="spellStart"/>
      <w:r>
        <w:t>poriadku</w:t>
      </w:r>
      <w:proofErr w:type="spellEnd"/>
      <w:r>
        <w:t xml:space="preserve"> v </w:t>
      </w:r>
      <w:proofErr w:type="spellStart"/>
      <w:r>
        <w:t>rozhovore</w:t>
      </w:r>
      <w:proofErr w:type="spellEnd"/>
      <w:r>
        <w:t xml:space="preserve">, ale </w:t>
      </w:r>
      <w:proofErr w:type="spellStart"/>
      <w:r>
        <w:t>nie</w:t>
      </w:r>
      <w:proofErr w:type="spellEnd"/>
      <w:r>
        <w:t xml:space="preserve"> v </w:t>
      </w:r>
      <w:proofErr w:type="spellStart"/>
      <w:r>
        <w:t>štúdii</w:t>
      </w:r>
      <w:proofErr w:type="spellEnd"/>
      <w:r>
        <w:t>.</w:t>
      </w:r>
    </w:p>
    <w:p w14:paraId="23272FFD" w14:textId="3168CB70" w:rsidR="00A90C26" w:rsidRDefault="00A90C26">
      <w:pPr>
        <w:pStyle w:val="Textkomentra"/>
      </w:pPr>
    </w:p>
    <w:p w14:paraId="1C5148F4" w14:textId="6B4B3A7C" w:rsidR="00A90C26" w:rsidRDefault="00A90C26">
      <w:pPr>
        <w:pStyle w:val="Textkomentra"/>
      </w:pPr>
      <w:proofErr w:type="spellStart"/>
      <w:r>
        <w:t>Navyše</w:t>
      </w:r>
      <w:proofErr w:type="spellEnd"/>
      <w:r>
        <w:t xml:space="preserve">, </w:t>
      </w:r>
      <w:proofErr w:type="spellStart"/>
      <w:r>
        <w:t>nikto</w:t>
      </w:r>
      <w:proofErr w:type="spellEnd"/>
      <w:r>
        <w:t xml:space="preserve"> </w:t>
      </w:r>
      <w:proofErr w:type="spellStart"/>
      <w:r>
        <w:t>nepíše</w:t>
      </w:r>
      <w:proofErr w:type="spellEnd"/>
      <w:r>
        <w:t xml:space="preserve"> </w:t>
      </w:r>
      <w:proofErr w:type="spellStart"/>
      <w:r>
        <w:t>knihy</w:t>
      </w:r>
      <w:proofErr w:type="spellEnd"/>
      <w:r>
        <w:t xml:space="preserve"> pre </w:t>
      </w:r>
      <w:proofErr w:type="spellStart"/>
      <w:r>
        <w:t>celú</w:t>
      </w:r>
      <w:proofErr w:type="spellEnd"/>
      <w:r>
        <w:t xml:space="preserve"> </w:t>
      </w:r>
      <w:proofErr w:type="spellStart"/>
      <w:r>
        <w:t>spoločnosť</w:t>
      </w:r>
      <w:proofErr w:type="spellEnd"/>
      <w:r>
        <w:t xml:space="preserve">. </w:t>
      </w:r>
    </w:p>
  </w:comment>
  <w:comment w:id="83" w:author="Autor" w:initials="A">
    <w:p w14:paraId="5B5BFD68" w14:textId="37EE0A8E" w:rsidR="00A90C26" w:rsidRDefault="00A90C26">
      <w:pPr>
        <w:pStyle w:val="Textkomentra"/>
      </w:pPr>
      <w:r>
        <w:rPr>
          <w:rStyle w:val="Odkaznakomentr"/>
        </w:rPr>
        <w:annotationRef/>
      </w:r>
      <w:proofErr w:type="spellStart"/>
      <w:r>
        <w:t>Ako</w:t>
      </w:r>
      <w:proofErr w:type="spellEnd"/>
      <w:r>
        <w:t xml:space="preserve">? V </w:t>
      </w:r>
      <w:proofErr w:type="spellStart"/>
      <w:r>
        <w:t>akom</w:t>
      </w:r>
      <w:proofErr w:type="spellEnd"/>
      <w:r>
        <w:t xml:space="preserve"> </w:t>
      </w:r>
      <w:proofErr w:type="spellStart"/>
      <w:r>
        <w:t>ohľade</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B722DA" w15:done="0"/>
  <w15:commentEx w15:paraId="2EFD7147" w15:done="0"/>
  <w15:commentEx w15:paraId="122A91EA" w15:done="0"/>
  <w15:commentEx w15:paraId="4A791750" w15:done="0"/>
  <w15:commentEx w15:paraId="31A3009A" w15:done="0"/>
  <w15:commentEx w15:paraId="42C54BCD" w15:done="0"/>
  <w15:commentEx w15:paraId="4F7FB802" w15:done="0"/>
  <w15:commentEx w15:paraId="383014E7" w15:done="0"/>
  <w15:commentEx w15:paraId="5F85682C" w15:done="0"/>
  <w15:commentEx w15:paraId="66297323" w15:done="0"/>
  <w15:commentEx w15:paraId="64C5A0FE" w15:done="0"/>
  <w15:commentEx w15:paraId="23D660F2" w15:done="0"/>
  <w15:commentEx w15:paraId="6EE68E38" w15:done="0"/>
  <w15:commentEx w15:paraId="71B60117" w15:done="0"/>
  <w15:commentEx w15:paraId="52E879ED" w15:done="0"/>
  <w15:commentEx w15:paraId="11F22A88" w15:done="0"/>
  <w15:commentEx w15:paraId="7EBC8256" w15:done="0"/>
  <w15:commentEx w15:paraId="55AC095E" w15:done="0"/>
  <w15:commentEx w15:paraId="22C767DB" w15:done="0"/>
  <w15:commentEx w15:paraId="0313744C" w15:done="0"/>
  <w15:commentEx w15:paraId="1FDFA9B9" w15:done="0"/>
  <w15:commentEx w15:paraId="5457776F" w15:done="0"/>
  <w15:commentEx w15:paraId="222D86D1" w15:done="0"/>
  <w15:commentEx w15:paraId="6A73410D" w15:done="0"/>
  <w15:commentEx w15:paraId="2C22F774" w15:done="0"/>
  <w15:commentEx w15:paraId="736AF008" w15:done="0"/>
  <w15:commentEx w15:paraId="7A3131D6" w15:done="0"/>
  <w15:commentEx w15:paraId="171756A0" w15:done="0"/>
  <w15:commentEx w15:paraId="1AD26F82" w15:done="0"/>
  <w15:commentEx w15:paraId="19A1B97D" w15:done="0"/>
  <w15:commentEx w15:paraId="62202385" w15:done="0"/>
  <w15:commentEx w15:paraId="4F6C6ED1" w15:done="0"/>
  <w15:commentEx w15:paraId="103D4E2B" w15:done="0"/>
  <w15:commentEx w15:paraId="451983D4" w15:done="0"/>
  <w15:commentEx w15:paraId="327BD62C" w15:done="0"/>
  <w15:commentEx w15:paraId="381AE1B1" w15:done="0"/>
  <w15:commentEx w15:paraId="14710F30" w15:done="0"/>
  <w15:commentEx w15:paraId="1C5148F4" w15:done="0"/>
  <w15:commentEx w15:paraId="5B5BFD6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5F8D3" w14:textId="77777777" w:rsidR="00030435" w:rsidRDefault="00030435">
      <w:r>
        <w:separator/>
      </w:r>
    </w:p>
  </w:endnote>
  <w:endnote w:type="continuationSeparator" w:id="0">
    <w:p w14:paraId="277EAE54" w14:textId="77777777" w:rsidR="00030435" w:rsidRDefault="00030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EE"/>
    <w:family w:val="swiss"/>
    <w:pitch w:val="variable"/>
    <w:sig w:usb0="E4002EFF" w:usb1="C000247B" w:usb2="00000009" w:usb3="00000000" w:csb0="000001FF" w:csb1="00000000"/>
  </w:font>
  <w:font w:name="Minion Pro">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4D2B2" w14:textId="77777777" w:rsidR="008D37B4" w:rsidRDefault="008D37B4">
    <w:pPr>
      <w:pStyle w:val="Pt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43C39" w14:textId="77777777" w:rsidR="008D37B4" w:rsidRDefault="008D37B4">
    <w:pPr>
      <w:pStyle w:val="Pt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3A270" w14:textId="77777777" w:rsidR="008D37B4" w:rsidRDefault="008D37B4">
    <w:pPr>
      <w:pStyle w:val="Pt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E22A6" w14:textId="77777777" w:rsidR="00030435" w:rsidRDefault="00030435">
      <w:r>
        <w:separator/>
      </w:r>
    </w:p>
  </w:footnote>
  <w:footnote w:type="continuationSeparator" w:id="0">
    <w:p w14:paraId="32CBBE07" w14:textId="77777777" w:rsidR="00030435" w:rsidRDefault="00030435">
      <w:r>
        <w:continuationSeparator/>
      </w:r>
    </w:p>
  </w:footnote>
  <w:footnote w:id="1">
    <w:p w14:paraId="29838F16" w14:textId="77777777" w:rsidR="009C589D" w:rsidRPr="005815D6" w:rsidRDefault="009C589D" w:rsidP="009C589D">
      <w:pPr>
        <w:pStyle w:val="Textpoznmkypodiarou"/>
        <w:rPr>
          <w:lang w:val="sk-SK"/>
        </w:rPr>
      </w:pPr>
      <w:r>
        <w:rPr>
          <w:rStyle w:val="Odkaznapoznmkupodiarou"/>
        </w:rPr>
        <w:footnoteRef/>
      </w:r>
      <w:r>
        <w:t xml:space="preserve"> </w:t>
      </w:r>
      <w:r w:rsidRPr="005815D6">
        <w:t>http://dai.fmph.uniba.sk/~filit/fvf/filozofia.html</w:t>
      </w:r>
    </w:p>
  </w:footnote>
  <w:footnote w:id="2">
    <w:p w14:paraId="3714F6E4" w14:textId="77777777" w:rsidR="009C589D" w:rsidRPr="002F1A93" w:rsidRDefault="009C589D" w:rsidP="009C589D">
      <w:pPr>
        <w:pStyle w:val="Textpoznmkypodiarou"/>
      </w:pPr>
      <w:r>
        <w:rPr>
          <w:rStyle w:val="Odkaznapoznmkupodiarou"/>
        </w:rPr>
        <w:footnoteRef/>
      </w:r>
      <w:r w:rsidRPr="005351D7">
        <w:rPr>
          <w:lang w:val="sk-SK"/>
        </w:rPr>
        <w:t xml:space="preserve"> Cenová otázka položená spoločnosťou vo švajčiarskom Berne. </w:t>
      </w:r>
      <w:r>
        <w:t xml:space="preserve">Na </w:t>
      </w:r>
      <w:proofErr w:type="spellStart"/>
      <w:r>
        <w:t>túto</w:t>
      </w:r>
      <w:proofErr w:type="spellEnd"/>
      <w:r>
        <w:t xml:space="preserve"> </w:t>
      </w:r>
      <w:proofErr w:type="spellStart"/>
      <w:r>
        <w:t>otázku</w:t>
      </w:r>
      <w:proofErr w:type="spellEnd"/>
      <w:r>
        <w:t xml:space="preserve"> </w:t>
      </w:r>
      <w:proofErr w:type="spellStart"/>
      <w:r>
        <w:t>reagovala</w:t>
      </w:r>
      <w:proofErr w:type="spellEnd"/>
      <w:r>
        <w:t xml:space="preserve"> </w:t>
      </w:r>
      <w:proofErr w:type="spellStart"/>
      <w:r>
        <w:t>aj</w:t>
      </w:r>
      <w:proofErr w:type="spellEnd"/>
      <w:r>
        <w:t xml:space="preserve"> </w:t>
      </w:r>
      <w:proofErr w:type="spellStart"/>
      <w:r>
        <w:t>esej</w:t>
      </w:r>
      <w:proofErr w:type="spellEnd"/>
      <w:r>
        <w:t xml:space="preserve"> </w:t>
      </w:r>
      <w:r w:rsidRPr="00036153">
        <w:t>J</w:t>
      </w:r>
      <w:r>
        <w:t>.</w:t>
      </w:r>
      <w:r w:rsidRPr="00036153">
        <w:t xml:space="preserve"> G</w:t>
      </w:r>
      <w:r>
        <w:t xml:space="preserve">. </w:t>
      </w:r>
      <w:proofErr w:type="spellStart"/>
      <w:r w:rsidRPr="00036153">
        <w:t>Herder</w:t>
      </w:r>
      <w:r>
        <w:t>a</w:t>
      </w:r>
      <w:proofErr w:type="spellEnd"/>
      <w:r>
        <w:t>.</w:t>
      </w:r>
      <w:r w:rsidRPr="00D27006">
        <w:t xml:space="preserve"> </w:t>
      </w:r>
      <w:proofErr w:type="spellStart"/>
      <w:r w:rsidRPr="00D27006">
        <w:t>Táto</w:t>
      </w:r>
      <w:proofErr w:type="spellEnd"/>
      <w:r w:rsidRPr="00D27006">
        <w:t xml:space="preserve"> </w:t>
      </w:r>
      <w:proofErr w:type="spellStart"/>
      <w:r w:rsidRPr="00D27006">
        <w:t>otázka</w:t>
      </w:r>
      <w:proofErr w:type="spellEnd"/>
      <w:r w:rsidRPr="00D27006">
        <w:t xml:space="preserve"> bola </w:t>
      </w:r>
      <w:proofErr w:type="spellStart"/>
      <w:r w:rsidRPr="00D27006">
        <w:t>koncipovaná</w:t>
      </w:r>
      <w:proofErr w:type="spellEnd"/>
      <w:r w:rsidRPr="00D27006">
        <w:t xml:space="preserve"> v </w:t>
      </w:r>
      <w:proofErr w:type="spellStart"/>
      <w:r w:rsidRPr="00D27006">
        <w:t>duchu</w:t>
      </w:r>
      <w:proofErr w:type="spellEnd"/>
      <w:r w:rsidRPr="00D27006">
        <w:t xml:space="preserve"> </w:t>
      </w:r>
      <w:proofErr w:type="spellStart"/>
      <w:r w:rsidRPr="00B755A1">
        <w:rPr>
          <w:i/>
        </w:rPr>
        <w:t>Popularphilosophie</w:t>
      </w:r>
      <w:proofErr w:type="spellEnd"/>
      <w:r w:rsidRPr="00D27006">
        <w:t xml:space="preserve">, </w:t>
      </w:r>
      <w:proofErr w:type="spellStart"/>
      <w:r w:rsidRPr="00D27006">
        <w:t>ktorá</w:t>
      </w:r>
      <w:proofErr w:type="spellEnd"/>
      <w:r w:rsidRPr="00D27006">
        <w:t xml:space="preserve"> v tom </w:t>
      </w:r>
      <w:proofErr w:type="spellStart"/>
      <w:r w:rsidRPr="00D27006">
        <w:t>čase</w:t>
      </w:r>
      <w:proofErr w:type="spellEnd"/>
      <w:r w:rsidRPr="00D27006">
        <w:t xml:space="preserve"> </w:t>
      </w:r>
      <w:proofErr w:type="spellStart"/>
      <w:r w:rsidRPr="00D27006">
        <w:t>konkurovala</w:t>
      </w:r>
      <w:proofErr w:type="spellEnd"/>
      <w:r w:rsidRPr="00D27006">
        <w:t xml:space="preserve"> </w:t>
      </w:r>
      <w:proofErr w:type="spellStart"/>
      <w:r w:rsidRPr="00D27006">
        <w:t>školskej</w:t>
      </w:r>
      <w:proofErr w:type="spellEnd"/>
      <w:r w:rsidRPr="00D27006">
        <w:t xml:space="preserve"> </w:t>
      </w:r>
      <w:proofErr w:type="spellStart"/>
      <w:r w:rsidRPr="00D27006">
        <w:t>filozofii</w:t>
      </w:r>
      <w:proofErr w:type="spellEnd"/>
      <w:r w:rsidRPr="00D27006">
        <w:t xml:space="preserve"> v </w:t>
      </w:r>
      <w:proofErr w:type="spellStart"/>
      <w:r w:rsidRPr="00D27006">
        <w:t>nemecky</w:t>
      </w:r>
      <w:proofErr w:type="spellEnd"/>
      <w:r w:rsidRPr="00D27006">
        <w:t xml:space="preserve"> </w:t>
      </w:r>
      <w:proofErr w:type="spellStart"/>
      <w:r w:rsidRPr="00D27006">
        <w:t>hovoriacom</w:t>
      </w:r>
      <w:proofErr w:type="spellEnd"/>
      <w:r w:rsidRPr="00D27006">
        <w:t xml:space="preserve"> </w:t>
      </w:r>
      <w:proofErr w:type="spellStart"/>
      <w:r w:rsidRPr="00D27006">
        <w:t>svete</w:t>
      </w:r>
      <w:proofErr w:type="spellEnd"/>
      <w:r w:rsidRPr="00D27006">
        <w:t>.</w:t>
      </w:r>
      <w:r>
        <w:t xml:space="preserve"> (</w:t>
      </w:r>
      <w:hyperlink r:id="rId1" w:history="1">
        <w:r w:rsidRPr="007C4BEA">
          <w:rPr>
            <w:rStyle w:val="Hypertextovprepojenie"/>
          </w:rPr>
          <w:t>https://plato.stanford.edu/entries/herder/</w:t>
        </w:r>
      </w:hyperlink>
      <w:r>
        <w:t>)</w:t>
      </w:r>
    </w:p>
  </w:footnote>
  <w:footnote w:id="3">
    <w:p w14:paraId="3A504FA3" w14:textId="77777777" w:rsidR="009C589D" w:rsidRPr="004D26B2" w:rsidRDefault="009C589D" w:rsidP="009C589D">
      <w:pPr>
        <w:pStyle w:val="Textpoznmkypodiarou"/>
        <w:rPr>
          <w:lang w:val="sk-SK"/>
        </w:rPr>
      </w:pPr>
      <w:r>
        <w:rPr>
          <w:rStyle w:val="Odkaznapoznmkupodiarou"/>
        </w:rPr>
        <w:footnoteRef/>
      </w:r>
      <w:r>
        <w:t xml:space="preserve"> </w:t>
      </w:r>
      <w:r>
        <w:rPr>
          <w:lang w:val="sk-SK"/>
        </w:rPr>
        <w:t xml:space="preserve"> Ako je napríklad kynizmus, ktorý by v modernej spoločnosti bol označený v určitých aspektoch ako </w:t>
      </w:r>
      <w:proofErr w:type="spellStart"/>
      <w:r>
        <w:rPr>
          <w:lang w:val="sk-SK"/>
        </w:rPr>
        <w:t>antispoločenský</w:t>
      </w:r>
      <w:proofErr w:type="spellEnd"/>
      <w:r>
        <w:rPr>
          <w:lang w:val="sk-SK"/>
        </w:rPr>
        <w:t xml:space="preserve"> smer porušujúci sociálne normy.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57F31" w14:textId="77777777" w:rsidR="008D37B4" w:rsidRDefault="008D37B4">
    <w:pPr>
      <w:pStyle w:val="Hlavik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53854" w14:textId="77777777" w:rsidR="003C00E3" w:rsidRPr="00CE145A" w:rsidRDefault="00EE2517" w:rsidP="003C00E3">
    <w:pPr>
      <w:pStyle w:val="Hlavika"/>
      <w:pBdr>
        <w:bottom w:val="single" w:sz="4" w:space="1" w:color="auto"/>
      </w:pBdr>
      <w:ind w:firstLine="0"/>
      <w:jc w:val="center"/>
      <w:rPr>
        <w:smallCaps/>
        <w:lang w:val="sk-SK"/>
      </w:rPr>
    </w:pPr>
    <w:r w:rsidRPr="00CE145A">
      <w:rPr>
        <w:smallCaps/>
        <w:lang w:val="sk-SK"/>
      </w:rPr>
      <w:t>1</w:t>
    </w:r>
    <w:r w:rsidR="007D5DF5">
      <w:rPr>
        <w:smallCaps/>
        <w:lang w:val="sk-SK"/>
      </w:rPr>
      <w:t>7</w:t>
    </w:r>
    <w:r w:rsidR="003C00E3" w:rsidRPr="00CE145A">
      <w:rPr>
        <w:smallCaps/>
        <w:lang w:val="sk-SK"/>
      </w:rPr>
      <w:t xml:space="preserve">. študentská vedecká </w:t>
    </w:r>
    <w:r w:rsidR="00CE145A" w:rsidRPr="00CE145A">
      <w:rPr>
        <w:smallCaps/>
        <w:lang w:val="sk-SK"/>
      </w:rPr>
      <w:t xml:space="preserve">a umelecká </w:t>
    </w:r>
    <w:r w:rsidR="003C00E3" w:rsidRPr="00CE145A">
      <w:rPr>
        <w:smallCaps/>
        <w:lang w:val="sk-SK"/>
      </w:rPr>
      <w:t>konferencia</w:t>
    </w:r>
  </w:p>
  <w:p w14:paraId="3B1EB433" w14:textId="77777777" w:rsidR="003C00E3" w:rsidRPr="003C00E3" w:rsidRDefault="003C00E3" w:rsidP="003C00E3">
    <w:pPr>
      <w:pStyle w:val="Hlavik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A4D46" w14:textId="77777777" w:rsidR="008D37B4" w:rsidRDefault="008D37B4">
    <w:pPr>
      <w:pStyle w:val="Hlavik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50ECB"/>
    <w:multiLevelType w:val="multilevel"/>
    <w:tmpl w:val="559A54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E8E70D7"/>
    <w:multiLevelType w:val="hybridMultilevel"/>
    <w:tmpl w:val="36F0F2A4"/>
    <w:lvl w:ilvl="0" w:tplc="0352E248">
      <w:start w:val="1"/>
      <w:numFmt w:val="decimal"/>
      <w:lvlText w:val="%1)"/>
      <w:lvlJc w:val="left"/>
      <w:pPr>
        <w:ind w:left="1776" w:hanging="360"/>
      </w:pPr>
      <w:rPr>
        <w:rFonts w:ascii="Times New Roman" w:hAnsi="Times New Roman" w:cs="Times New Roman" w:hint="default"/>
        <w:sz w:val="24"/>
        <w:szCs w:val="24"/>
      </w:rPr>
    </w:lvl>
    <w:lvl w:ilvl="1" w:tplc="041B0019" w:tentative="1">
      <w:start w:val="1"/>
      <w:numFmt w:val="lowerLetter"/>
      <w:lvlText w:val="%2."/>
      <w:lvlJc w:val="left"/>
      <w:pPr>
        <w:ind w:left="2496" w:hanging="360"/>
      </w:pPr>
    </w:lvl>
    <w:lvl w:ilvl="2" w:tplc="041B001B" w:tentative="1">
      <w:start w:val="1"/>
      <w:numFmt w:val="lowerRoman"/>
      <w:lvlText w:val="%3."/>
      <w:lvlJc w:val="right"/>
      <w:pPr>
        <w:ind w:left="3216" w:hanging="180"/>
      </w:pPr>
    </w:lvl>
    <w:lvl w:ilvl="3" w:tplc="041B000F" w:tentative="1">
      <w:start w:val="1"/>
      <w:numFmt w:val="decimal"/>
      <w:lvlText w:val="%4."/>
      <w:lvlJc w:val="left"/>
      <w:pPr>
        <w:ind w:left="3936" w:hanging="360"/>
      </w:pPr>
    </w:lvl>
    <w:lvl w:ilvl="4" w:tplc="041B0019" w:tentative="1">
      <w:start w:val="1"/>
      <w:numFmt w:val="lowerLetter"/>
      <w:lvlText w:val="%5."/>
      <w:lvlJc w:val="left"/>
      <w:pPr>
        <w:ind w:left="4656" w:hanging="360"/>
      </w:pPr>
    </w:lvl>
    <w:lvl w:ilvl="5" w:tplc="041B001B" w:tentative="1">
      <w:start w:val="1"/>
      <w:numFmt w:val="lowerRoman"/>
      <w:lvlText w:val="%6."/>
      <w:lvlJc w:val="right"/>
      <w:pPr>
        <w:ind w:left="5376" w:hanging="180"/>
      </w:pPr>
    </w:lvl>
    <w:lvl w:ilvl="6" w:tplc="041B000F" w:tentative="1">
      <w:start w:val="1"/>
      <w:numFmt w:val="decimal"/>
      <w:lvlText w:val="%7."/>
      <w:lvlJc w:val="left"/>
      <w:pPr>
        <w:ind w:left="6096" w:hanging="360"/>
      </w:pPr>
    </w:lvl>
    <w:lvl w:ilvl="7" w:tplc="041B0019" w:tentative="1">
      <w:start w:val="1"/>
      <w:numFmt w:val="lowerLetter"/>
      <w:lvlText w:val="%8."/>
      <w:lvlJc w:val="left"/>
      <w:pPr>
        <w:ind w:left="6816" w:hanging="360"/>
      </w:pPr>
    </w:lvl>
    <w:lvl w:ilvl="8" w:tplc="041B001B" w:tentative="1">
      <w:start w:val="1"/>
      <w:numFmt w:val="lowerRoman"/>
      <w:lvlText w:val="%9."/>
      <w:lvlJc w:val="right"/>
      <w:pPr>
        <w:ind w:left="7536" w:hanging="180"/>
      </w:pPr>
    </w:lvl>
  </w:abstractNum>
  <w:abstractNum w:abstractNumId="2" w15:restartNumberingAfterBreak="0">
    <w:nsid w:val="33271F6A"/>
    <w:multiLevelType w:val="hybridMultilevel"/>
    <w:tmpl w:val="776A853C"/>
    <w:lvl w:ilvl="0" w:tplc="51B63292">
      <w:start w:val="1"/>
      <w:numFmt w:val="bullet"/>
      <w:lvlText w:val=""/>
      <w:lvlJc w:val="left"/>
      <w:pPr>
        <w:tabs>
          <w:tab w:val="num" w:pos="567"/>
        </w:tabs>
        <w:ind w:left="567" w:hanging="283"/>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E6451B5"/>
    <w:multiLevelType w:val="multilevel"/>
    <w:tmpl w:val="5BD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175F0"/>
    <w:multiLevelType w:val="hybridMultilevel"/>
    <w:tmpl w:val="2BF0F51C"/>
    <w:lvl w:ilvl="0" w:tplc="0D5A8B24">
      <w:start w:val="1"/>
      <w:numFmt w:val="bullet"/>
      <w:lvlText w:val=""/>
      <w:lvlJc w:val="left"/>
      <w:pPr>
        <w:tabs>
          <w:tab w:val="num" w:pos="851"/>
        </w:tabs>
        <w:ind w:left="0" w:firstLine="567"/>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92C2676"/>
    <w:multiLevelType w:val="hybridMultilevel"/>
    <w:tmpl w:val="53BCAFBE"/>
    <w:lvl w:ilvl="0" w:tplc="0D5A8B24">
      <w:start w:val="1"/>
      <w:numFmt w:val="bullet"/>
      <w:lvlText w:val=""/>
      <w:lvlJc w:val="left"/>
      <w:pPr>
        <w:tabs>
          <w:tab w:val="num" w:pos="851"/>
        </w:tabs>
        <w:ind w:left="0" w:firstLine="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0E1E79"/>
    <w:multiLevelType w:val="hybridMultilevel"/>
    <w:tmpl w:val="0EB6B726"/>
    <w:lvl w:ilvl="0" w:tplc="08AAA6A2">
      <w:start w:val="1"/>
      <w:numFmt w:val="decimal"/>
      <w:lvlText w:val="%1."/>
      <w:lvlJc w:val="left"/>
      <w:pPr>
        <w:tabs>
          <w:tab w:val="num" w:pos="851"/>
        </w:tabs>
        <w:ind w:left="0" w:firstLine="567"/>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36"/>
    <w:rsid w:val="000156D8"/>
    <w:rsid w:val="00025C08"/>
    <w:rsid w:val="00030435"/>
    <w:rsid w:val="000500C0"/>
    <w:rsid w:val="00057EE9"/>
    <w:rsid w:val="00064AF0"/>
    <w:rsid w:val="0007547D"/>
    <w:rsid w:val="00083F9C"/>
    <w:rsid w:val="000947A3"/>
    <w:rsid w:val="00094A0E"/>
    <w:rsid w:val="000B087C"/>
    <w:rsid w:val="000B5DF8"/>
    <w:rsid w:val="000C4598"/>
    <w:rsid w:val="0010264D"/>
    <w:rsid w:val="00106C12"/>
    <w:rsid w:val="0011142B"/>
    <w:rsid w:val="001116D0"/>
    <w:rsid w:val="001327FD"/>
    <w:rsid w:val="00134081"/>
    <w:rsid w:val="0013660A"/>
    <w:rsid w:val="00144AF5"/>
    <w:rsid w:val="001A3362"/>
    <w:rsid w:val="001A6465"/>
    <w:rsid w:val="001A7FB8"/>
    <w:rsid w:val="001B2041"/>
    <w:rsid w:val="001B31E2"/>
    <w:rsid w:val="001C6FE7"/>
    <w:rsid w:val="001D0AB8"/>
    <w:rsid w:val="001E0FC1"/>
    <w:rsid w:val="001E152D"/>
    <w:rsid w:val="001F1F44"/>
    <w:rsid w:val="00202187"/>
    <w:rsid w:val="002463A1"/>
    <w:rsid w:val="00256B7F"/>
    <w:rsid w:val="002621E8"/>
    <w:rsid w:val="00275FE2"/>
    <w:rsid w:val="00293672"/>
    <w:rsid w:val="002B28E5"/>
    <w:rsid w:val="002B3FB8"/>
    <w:rsid w:val="002C10DA"/>
    <w:rsid w:val="002C2115"/>
    <w:rsid w:val="002C5E46"/>
    <w:rsid w:val="002C70A9"/>
    <w:rsid w:val="002E355F"/>
    <w:rsid w:val="002F1A93"/>
    <w:rsid w:val="0032654E"/>
    <w:rsid w:val="003338CE"/>
    <w:rsid w:val="00340AD1"/>
    <w:rsid w:val="00343E7D"/>
    <w:rsid w:val="003576E1"/>
    <w:rsid w:val="00384C1C"/>
    <w:rsid w:val="003869C1"/>
    <w:rsid w:val="00391E5F"/>
    <w:rsid w:val="00397D6F"/>
    <w:rsid w:val="003C00E3"/>
    <w:rsid w:val="003C0548"/>
    <w:rsid w:val="003C1A99"/>
    <w:rsid w:val="003D4FA1"/>
    <w:rsid w:val="003D7210"/>
    <w:rsid w:val="003F72D1"/>
    <w:rsid w:val="00404C27"/>
    <w:rsid w:val="00424892"/>
    <w:rsid w:val="0045106E"/>
    <w:rsid w:val="00456C8B"/>
    <w:rsid w:val="00465B28"/>
    <w:rsid w:val="004769BC"/>
    <w:rsid w:val="0049257E"/>
    <w:rsid w:val="004A4BE1"/>
    <w:rsid w:val="004B5963"/>
    <w:rsid w:val="004B5EFB"/>
    <w:rsid w:val="004D26B2"/>
    <w:rsid w:val="004E048B"/>
    <w:rsid w:val="004E7950"/>
    <w:rsid w:val="0050647F"/>
    <w:rsid w:val="0051618B"/>
    <w:rsid w:val="005165BB"/>
    <w:rsid w:val="00524047"/>
    <w:rsid w:val="00525012"/>
    <w:rsid w:val="005351D7"/>
    <w:rsid w:val="00535B09"/>
    <w:rsid w:val="00535CDB"/>
    <w:rsid w:val="00545FCF"/>
    <w:rsid w:val="00547E75"/>
    <w:rsid w:val="0056069F"/>
    <w:rsid w:val="00561A24"/>
    <w:rsid w:val="00573817"/>
    <w:rsid w:val="00573A4A"/>
    <w:rsid w:val="005815D6"/>
    <w:rsid w:val="005A0658"/>
    <w:rsid w:val="005A52AC"/>
    <w:rsid w:val="005C3376"/>
    <w:rsid w:val="005F7442"/>
    <w:rsid w:val="00605B27"/>
    <w:rsid w:val="0062093E"/>
    <w:rsid w:val="006231DA"/>
    <w:rsid w:val="006634AB"/>
    <w:rsid w:val="006651DE"/>
    <w:rsid w:val="00667716"/>
    <w:rsid w:val="00673D87"/>
    <w:rsid w:val="00674EA9"/>
    <w:rsid w:val="006778E1"/>
    <w:rsid w:val="00691C04"/>
    <w:rsid w:val="006F24C8"/>
    <w:rsid w:val="00706663"/>
    <w:rsid w:val="0071255A"/>
    <w:rsid w:val="00714FA6"/>
    <w:rsid w:val="00730864"/>
    <w:rsid w:val="00731BB0"/>
    <w:rsid w:val="00733B40"/>
    <w:rsid w:val="00786DCE"/>
    <w:rsid w:val="007B1730"/>
    <w:rsid w:val="007C06F7"/>
    <w:rsid w:val="007C2007"/>
    <w:rsid w:val="007D296D"/>
    <w:rsid w:val="007D5DF5"/>
    <w:rsid w:val="007D6390"/>
    <w:rsid w:val="007E6CBD"/>
    <w:rsid w:val="007F0BD6"/>
    <w:rsid w:val="007F3B83"/>
    <w:rsid w:val="00833709"/>
    <w:rsid w:val="008828D6"/>
    <w:rsid w:val="008A45E6"/>
    <w:rsid w:val="008A76AE"/>
    <w:rsid w:val="008B4E17"/>
    <w:rsid w:val="008D37B4"/>
    <w:rsid w:val="008D7960"/>
    <w:rsid w:val="008D7B6C"/>
    <w:rsid w:val="008E6D68"/>
    <w:rsid w:val="008E7642"/>
    <w:rsid w:val="008E7D62"/>
    <w:rsid w:val="009254DA"/>
    <w:rsid w:val="00932DF9"/>
    <w:rsid w:val="00935F9E"/>
    <w:rsid w:val="00936674"/>
    <w:rsid w:val="0094198B"/>
    <w:rsid w:val="00941B7E"/>
    <w:rsid w:val="00945E27"/>
    <w:rsid w:val="00951A1A"/>
    <w:rsid w:val="00953889"/>
    <w:rsid w:val="0097625B"/>
    <w:rsid w:val="00985FEB"/>
    <w:rsid w:val="009A70FE"/>
    <w:rsid w:val="009B47BA"/>
    <w:rsid w:val="009B7553"/>
    <w:rsid w:val="009B76DE"/>
    <w:rsid w:val="009C589D"/>
    <w:rsid w:val="009C7C5E"/>
    <w:rsid w:val="009D73FE"/>
    <w:rsid w:val="009F3FE5"/>
    <w:rsid w:val="009F6630"/>
    <w:rsid w:val="00A00006"/>
    <w:rsid w:val="00A0730C"/>
    <w:rsid w:val="00A2585C"/>
    <w:rsid w:val="00A40936"/>
    <w:rsid w:val="00A43A61"/>
    <w:rsid w:val="00A4463E"/>
    <w:rsid w:val="00A522DE"/>
    <w:rsid w:val="00A559EB"/>
    <w:rsid w:val="00A82603"/>
    <w:rsid w:val="00A85E20"/>
    <w:rsid w:val="00A90C26"/>
    <w:rsid w:val="00A94470"/>
    <w:rsid w:val="00AA1CB9"/>
    <w:rsid w:val="00AA6288"/>
    <w:rsid w:val="00AB5009"/>
    <w:rsid w:val="00AB5633"/>
    <w:rsid w:val="00AB5C00"/>
    <w:rsid w:val="00AC4594"/>
    <w:rsid w:val="00AC6018"/>
    <w:rsid w:val="00AD74F3"/>
    <w:rsid w:val="00AF263E"/>
    <w:rsid w:val="00B01225"/>
    <w:rsid w:val="00B179E2"/>
    <w:rsid w:val="00B80EF9"/>
    <w:rsid w:val="00B905DE"/>
    <w:rsid w:val="00BA42E8"/>
    <w:rsid w:val="00BA64D8"/>
    <w:rsid w:val="00BB69BB"/>
    <w:rsid w:val="00BC0071"/>
    <w:rsid w:val="00BC2E56"/>
    <w:rsid w:val="00BD4245"/>
    <w:rsid w:val="00BD52F0"/>
    <w:rsid w:val="00BE23CD"/>
    <w:rsid w:val="00BF5D45"/>
    <w:rsid w:val="00C32820"/>
    <w:rsid w:val="00C34F40"/>
    <w:rsid w:val="00C57CE4"/>
    <w:rsid w:val="00C622CB"/>
    <w:rsid w:val="00C65DEE"/>
    <w:rsid w:val="00C836FF"/>
    <w:rsid w:val="00C8794A"/>
    <w:rsid w:val="00CA35A3"/>
    <w:rsid w:val="00CC2A1F"/>
    <w:rsid w:val="00CC4752"/>
    <w:rsid w:val="00CD3CE8"/>
    <w:rsid w:val="00CE145A"/>
    <w:rsid w:val="00CE31CC"/>
    <w:rsid w:val="00CF5524"/>
    <w:rsid w:val="00CF7B2E"/>
    <w:rsid w:val="00D20714"/>
    <w:rsid w:val="00D25971"/>
    <w:rsid w:val="00D3362C"/>
    <w:rsid w:val="00D531BD"/>
    <w:rsid w:val="00D57ECC"/>
    <w:rsid w:val="00D64BD0"/>
    <w:rsid w:val="00D66FB9"/>
    <w:rsid w:val="00D71ABF"/>
    <w:rsid w:val="00D739F6"/>
    <w:rsid w:val="00D77EF0"/>
    <w:rsid w:val="00D80279"/>
    <w:rsid w:val="00D81E72"/>
    <w:rsid w:val="00DA001B"/>
    <w:rsid w:val="00DA4A7E"/>
    <w:rsid w:val="00DD737D"/>
    <w:rsid w:val="00E10A4C"/>
    <w:rsid w:val="00E13FE5"/>
    <w:rsid w:val="00E274C4"/>
    <w:rsid w:val="00E31C90"/>
    <w:rsid w:val="00E36106"/>
    <w:rsid w:val="00E4331E"/>
    <w:rsid w:val="00E647E4"/>
    <w:rsid w:val="00E65A14"/>
    <w:rsid w:val="00E678ED"/>
    <w:rsid w:val="00E67EC4"/>
    <w:rsid w:val="00EA5A6B"/>
    <w:rsid w:val="00EB0712"/>
    <w:rsid w:val="00EB4274"/>
    <w:rsid w:val="00EC4031"/>
    <w:rsid w:val="00EC432E"/>
    <w:rsid w:val="00EC6082"/>
    <w:rsid w:val="00ED12E2"/>
    <w:rsid w:val="00EE110F"/>
    <w:rsid w:val="00EE2517"/>
    <w:rsid w:val="00F07544"/>
    <w:rsid w:val="00F132FB"/>
    <w:rsid w:val="00F14C52"/>
    <w:rsid w:val="00F22D72"/>
    <w:rsid w:val="00F27B3F"/>
    <w:rsid w:val="00F532C9"/>
    <w:rsid w:val="00F6519E"/>
    <w:rsid w:val="00F75923"/>
    <w:rsid w:val="00F7761A"/>
    <w:rsid w:val="00F813BA"/>
    <w:rsid w:val="00FA5872"/>
    <w:rsid w:val="00FB0DD5"/>
    <w:rsid w:val="00FC0279"/>
    <w:rsid w:val="00FC0F8A"/>
    <w:rsid w:val="00FD24CD"/>
    <w:rsid w:val="00FE0A68"/>
    <w:rsid w:val="00FE4859"/>
    <w:rsid w:val="00FE4A99"/>
    <w:rsid w:val="00FF076C"/>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D5F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E2517"/>
    <w:pPr>
      <w:ind w:firstLine="284"/>
      <w:jc w:val="both"/>
    </w:pPr>
    <w:rPr>
      <w:sz w:val="22"/>
      <w:szCs w:val="24"/>
      <w:lang w:val="en-US" w:eastAsia="en-US"/>
    </w:rPr>
  </w:style>
  <w:style w:type="paragraph" w:styleId="Nadpis1">
    <w:name w:val="heading 1"/>
    <w:basedOn w:val="Normlny"/>
    <w:next w:val="Normlny"/>
    <w:link w:val="Nadpis1Char"/>
    <w:qFormat/>
    <w:rsid w:val="00C8794A"/>
    <w:pPr>
      <w:keepNext/>
      <w:spacing w:before="240" w:after="60"/>
      <w:ind w:firstLine="0"/>
      <w:jc w:val="center"/>
      <w:outlineLvl w:val="0"/>
    </w:pPr>
    <w:rPr>
      <w:rFonts w:ascii="Arial" w:hAnsi="Arial" w:cs="Arial"/>
      <w:b/>
      <w:bCs/>
      <w:kern w:val="32"/>
      <w:sz w:val="26"/>
      <w:szCs w:val="32"/>
    </w:rPr>
  </w:style>
  <w:style w:type="paragraph" w:styleId="Nadpis2">
    <w:name w:val="heading 2"/>
    <w:basedOn w:val="Normlny"/>
    <w:next w:val="Normlny"/>
    <w:link w:val="Nadpis2Char"/>
    <w:unhideWhenUsed/>
    <w:qFormat/>
    <w:rsid w:val="00935F9E"/>
    <w:pPr>
      <w:keepNext/>
      <w:spacing w:before="240" w:after="240"/>
      <w:ind w:firstLine="0"/>
      <w:jc w:val="center"/>
      <w:outlineLvl w:val="1"/>
    </w:pPr>
    <w:rPr>
      <w:rFonts w:ascii="Arial" w:hAnsi="Arial"/>
      <w:b/>
      <w:bCs/>
      <w:iCs/>
      <w:sz w:val="24"/>
      <w:szCs w:val="28"/>
    </w:rPr>
  </w:style>
  <w:style w:type="paragraph" w:styleId="Nadpis3">
    <w:name w:val="heading 3"/>
    <w:basedOn w:val="Normlny"/>
    <w:next w:val="Normlny"/>
    <w:link w:val="Nadpis3Char"/>
    <w:semiHidden/>
    <w:unhideWhenUsed/>
    <w:qFormat/>
    <w:rsid w:val="008E6D68"/>
    <w:pPr>
      <w:keepNext/>
      <w:spacing w:before="240" w:after="60"/>
      <w:outlineLvl w:val="2"/>
    </w:pPr>
    <w:rPr>
      <w:rFonts w:ascii="Cambria" w:hAnsi="Cambria"/>
      <w:b/>
      <w:bCs/>
      <w:sz w:val="26"/>
      <w:szCs w:val="26"/>
    </w:rPr>
  </w:style>
  <w:style w:type="paragraph" w:styleId="Nadpis4">
    <w:name w:val="heading 4"/>
    <w:basedOn w:val="Normlny"/>
    <w:next w:val="Normlny"/>
    <w:link w:val="Nadpis4Char"/>
    <w:semiHidden/>
    <w:unhideWhenUsed/>
    <w:qFormat/>
    <w:rsid w:val="008E6D68"/>
    <w:pPr>
      <w:keepNext/>
      <w:spacing w:before="240" w:after="60"/>
      <w:outlineLvl w:val="3"/>
    </w:pPr>
    <w:rPr>
      <w:rFonts w:ascii="Calibri" w:hAnsi="Calibri"/>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link w:val="PtaChar"/>
    <w:uiPriority w:val="99"/>
    <w:rsid w:val="00A40936"/>
    <w:pPr>
      <w:tabs>
        <w:tab w:val="center" w:pos="4320"/>
        <w:tab w:val="right" w:pos="8640"/>
      </w:tabs>
    </w:pPr>
  </w:style>
  <w:style w:type="character" w:styleId="slostrany">
    <w:name w:val="page number"/>
    <w:basedOn w:val="Predvolenpsmoodseku"/>
    <w:uiPriority w:val="99"/>
    <w:rsid w:val="00A40936"/>
  </w:style>
  <w:style w:type="paragraph" w:styleId="Normlnywebov">
    <w:name w:val="Normal (Web)"/>
    <w:basedOn w:val="Normlny"/>
    <w:uiPriority w:val="99"/>
    <w:rsid w:val="00A40936"/>
    <w:pPr>
      <w:spacing w:before="100" w:beforeAutospacing="1" w:after="100" w:afterAutospacing="1"/>
    </w:pPr>
  </w:style>
  <w:style w:type="character" w:customStyle="1" w:styleId="apple-tab-span">
    <w:name w:val="apple-tab-span"/>
    <w:basedOn w:val="Predvolenpsmoodseku"/>
    <w:rsid w:val="00A40936"/>
  </w:style>
  <w:style w:type="paragraph" w:styleId="Textpoznmkypodiarou">
    <w:name w:val="footnote text"/>
    <w:aliases w:val=" Char"/>
    <w:basedOn w:val="Normlny"/>
    <w:link w:val="TextpoznmkypodiarouChar"/>
    <w:rsid w:val="00A40936"/>
    <w:rPr>
      <w:sz w:val="20"/>
      <w:szCs w:val="20"/>
    </w:rPr>
  </w:style>
  <w:style w:type="character" w:styleId="Odkaznapoznmkupodiarou">
    <w:name w:val="footnote reference"/>
    <w:rsid w:val="00A40936"/>
    <w:rPr>
      <w:vertAlign w:val="superscript"/>
    </w:rPr>
  </w:style>
  <w:style w:type="character" w:styleId="Hypertextovprepojenie">
    <w:name w:val="Hyperlink"/>
    <w:rsid w:val="00A559EB"/>
    <w:rPr>
      <w:color w:val="0000FF"/>
      <w:u w:val="single"/>
    </w:rPr>
  </w:style>
  <w:style w:type="character" w:customStyle="1" w:styleId="apple-converted-space">
    <w:name w:val="apple-converted-space"/>
    <w:basedOn w:val="Predvolenpsmoodseku"/>
    <w:rsid w:val="00A559EB"/>
  </w:style>
  <w:style w:type="character" w:styleId="Zvraznenie">
    <w:name w:val="Emphasis"/>
    <w:uiPriority w:val="20"/>
    <w:qFormat/>
    <w:rsid w:val="00A559EB"/>
    <w:rPr>
      <w:i/>
      <w:iCs/>
    </w:rPr>
  </w:style>
  <w:style w:type="paragraph" w:customStyle="1" w:styleId="Default">
    <w:name w:val="Default"/>
    <w:link w:val="DefaultChar"/>
    <w:uiPriority w:val="99"/>
    <w:rsid w:val="00A559EB"/>
    <w:pPr>
      <w:autoSpaceDE w:val="0"/>
      <w:autoSpaceDN w:val="0"/>
      <w:adjustRightInd w:val="0"/>
    </w:pPr>
    <w:rPr>
      <w:rFonts w:ascii="Minion Pro" w:hAnsi="Minion Pro" w:cs="Minion Pro"/>
      <w:color w:val="000000"/>
      <w:sz w:val="24"/>
      <w:szCs w:val="24"/>
    </w:rPr>
  </w:style>
  <w:style w:type="character" w:customStyle="1" w:styleId="Zdraznnjemn">
    <w:name w:val="Zdůraznění – jemné"/>
    <w:qFormat/>
    <w:rsid w:val="00A559EB"/>
    <w:rPr>
      <w:i/>
      <w:iCs/>
      <w:color w:val="808080"/>
    </w:rPr>
  </w:style>
  <w:style w:type="character" w:customStyle="1" w:styleId="plainlinks">
    <w:name w:val="plainlinks"/>
    <w:basedOn w:val="Predvolenpsmoodseku"/>
    <w:rsid w:val="00A559EB"/>
  </w:style>
  <w:style w:type="character" w:customStyle="1" w:styleId="DefaultChar">
    <w:name w:val="Default Char"/>
    <w:link w:val="Default"/>
    <w:uiPriority w:val="99"/>
    <w:rsid w:val="00A559EB"/>
    <w:rPr>
      <w:rFonts w:ascii="Minion Pro" w:hAnsi="Minion Pro" w:cs="Minion Pro"/>
      <w:color w:val="000000"/>
      <w:sz w:val="24"/>
      <w:szCs w:val="24"/>
      <w:lang w:val="sk-SK" w:eastAsia="sk-SK" w:bidi="ar-SA"/>
    </w:rPr>
  </w:style>
  <w:style w:type="character" w:customStyle="1" w:styleId="addmd">
    <w:name w:val="addmd"/>
    <w:basedOn w:val="Predvolenpsmoodseku"/>
    <w:rsid w:val="00A559EB"/>
  </w:style>
  <w:style w:type="paragraph" w:styleId="Hlavika">
    <w:name w:val="header"/>
    <w:basedOn w:val="Normlny"/>
    <w:link w:val="HlavikaChar"/>
    <w:rsid w:val="009254DA"/>
    <w:pPr>
      <w:tabs>
        <w:tab w:val="center" w:pos="4677"/>
        <w:tab w:val="right" w:pos="9355"/>
      </w:tabs>
    </w:pPr>
  </w:style>
  <w:style w:type="character" w:customStyle="1" w:styleId="HlavikaChar">
    <w:name w:val="Hlavička Char"/>
    <w:link w:val="Hlavika"/>
    <w:rsid w:val="009254DA"/>
    <w:rPr>
      <w:sz w:val="24"/>
      <w:szCs w:val="24"/>
      <w:lang w:val="en-US" w:eastAsia="en-US"/>
    </w:rPr>
  </w:style>
  <w:style w:type="character" w:customStyle="1" w:styleId="Nadpis2Char">
    <w:name w:val="Nadpis 2 Char"/>
    <w:link w:val="Nadpis2"/>
    <w:rsid w:val="00935F9E"/>
    <w:rPr>
      <w:rFonts w:ascii="Arial" w:hAnsi="Arial"/>
      <w:b/>
      <w:bCs/>
      <w:iCs/>
      <w:sz w:val="24"/>
      <w:szCs w:val="28"/>
      <w:lang w:val="en-US" w:eastAsia="en-US"/>
    </w:rPr>
  </w:style>
  <w:style w:type="character" w:customStyle="1" w:styleId="Nadpis3Char">
    <w:name w:val="Nadpis 3 Char"/>
    <w:link w:val="Nadpis3"/>
    <w:semiHidden/>
    <w:rsid w:val="008E6D68"/>
    <w:rPr>
      <w:rFonts w:ascii="Cambria" w:eastAsia="Times New Roman" w:hAnsi="Cambria" w:cs="Times New Roman"/>
      <w:b/>
      <w:bCs/>
      <w:sz w:val="26"/>
      <w:szCs w:val="26"/>
      <w:lang w:val="en-US" w:eastAsia="en-US"/>
    </w:rPr>
  </w:style>
  <w:style w:type="character" w:customStyle="1" w:styleId="TextpoznmkypodiarouChar">
    <w:name w:val="Text poznámky pod čiarou Char"/>
    <w:aliases w:val=" Char Char"/>
    <w:link w:val="Textpoznmkypodiarou"/>
    <w:rsid w:val="008E6D68"/>
    <w:rPr>
      <w:lang w:val="en-US" w:eastAsia="en-US"/>
    </w:rPr>
  </w:style>
  <w:style w:type="character" w:customStyle="1" w:styleId="PtaChar">
    <w:name w:val="Päta Char"/>
    <w:link w:val="Pta"/>
    <w:uiPriority w:val="99"/>
    <w:rsid w:val="008E6D68"/>
    <w:rPr>
      <w:sz w:val="24"/>
      <w:szCs w:val="24"/>
      <w:lang w:val="en-US" w:eastAsia="en-US"/>
    </w:rPr>
  </w:style>
  <w:style w:type="character" w:customStyle="1" w:styleId="Nadpis4Char">
    <w:name w:val="Nadpis 4 Char"/>
    <w:link w:val="Nadpis4"/>
    <w:semiHidden/>
    <w:rsid w:val="008E6D68"/>
    <w:rPr>
      <w:rFonts w:ascii="Calibri" w:eastAsia="Times New Roman" w:hAnsi="Calibri" w:cs="Times New Roman"/>
      <w:b/>
      <w:bCs/>
      <w:sz w:val="28"/>
      <w:szCs w:val="28"/>
      <w:lang w:val="en-US" w:eastAsia="en-US"/>
    </w:rPr>
  </w:style>
  <w:style w:type="paragraph" w:customStyle="1" w:styleId="NormalnytextDP">
    <w:name w:val="Normalny text DP"/>
    <w:uiPriority w:val="99"/>
    <w:rsid w:val="008E6D68"/>
    <w:pPr>
      <w:spacing w:before="60" w:line="360" w:lineRule="auto"/>
      <w:ind w:left="227" w:right="113" w:firstLine="510"/>
      <w:jc w:val="both"/>
    </w:pPr>
    <w:rPr>
      <w:sz w:val="24"/>
      <w:szCs w:val="22"/>
      <w:lang w:eastAsia="en-US"/>
    </w:rPr>
  </w:style>
  <w:style w:type="paragraph" w:styleId="Odsekzoznamu">
    <w:name w:val="List Paragraph"/>
    <w:basedOn w:val="Normlny"/>
    <w:uiPriority w:val="34"/>
    <w:qFormat/>
    <w:rsid w:val="008E6D68"/>
    <w:pPr>
      <w:spacing w:after="200" w:line="276" w:lineRule="auto"/>
      <w:ind w:left="720" w:firstLine="709"/>
      <w:contextualSpacing/>
    </w:pPr>
    <w:rPr>
      <w:rFonts w:ascii="Calibri" w:eastAsia="Calibri" w:hAnsi="Calibri"/>
      <w:szCs w:val="22"/>
      <w:lang w:val="sk-SK"/>
    </w:rPr>
  </w:style>
  <w:style w:type="character" w:customStyle="1" w:styleId="Nadpis1Char">
    <w:name w:val="Nadpis 1 Char"/>
    <w:link w:val="Nadpis1"/>
    <w:rsid w:val="00C8794A"/>
    <w:rPr>
      <w:rFonts w:ascii="Arial" w:hAnsi="Arial" w:cs="Arial"/>
      <w:b/>
      <w:bCs/>
      <w:kern w:val="32"/>
      <w:sz w:val="26"/>
      <w:szCs w:val="32"/>
      <w:lang w:val="en-US" w:eastAsia="en-US"/>
    </w:rPr>
  </w:style>
  <w:style w:type="character" w:customStyle="1" w:styleId="st">
    <w:name w:val="st"/>
    <w:basedOn w:val="Predvolenpsmoodseku"/>
    <w:rsid w:val="00083F9C"/>
  </w:style>
  <w:style w:type="character" w:customStyle="1" w:styleId="apple-style-span">
    <w:name w:val="apple-style-span"/>
    <w:basedOn w:val="Predvolenpsmoodseku"/>
    <w:rsid w:val="00083F9C"/>
  </w:style>
  <w:style w:type="paragraph" w:styleId="truktradokumentu">
    <w:name w:val="Document Map"/>
    <w:basedOn w:val="Normlny"/>
    <w:link w:val="truktradokumentuChar"/>
    <w:rsid w:val="009B7553"/>
    <w:rPr>
      <w:rFonts w:ascii="Tahoma" w:hAnsi="Tahoma" w:cs="Tahoma"/>
      <w:sz w:val="16"/>
      <w:szCs w:val="16"/>
    </w:rPr>
  </w:style>
  <w:style w:type="character" w:customStyle="1" w:styleId="truktradokumentuChar">
    <w:name w:val="Štruktúra dokumentu Char"/>
    <w:link w:val="truktradokumentu"/>
    <w:rsid w:val="009B7553"/>
    <w:rPr>
      <w:rFonts w:ascii="Tahoma" w:hAnsi="Tahoma" w:cs="Tahoma"/>
      <w:sz w:val="16"/>
      <w:szCs w:val="16"/>
      <w:lang w:val="en-US" w:eastAsia="en-US"/>
    </w:rPr>
  </w:style>
  <w:style w:type="paragraph" w:styleId="Nzov">
    <w:name w:val="Title"/>
    <w:basedOn w:val="Normlny"/>
    <w:next w:val="Normlny"/>
    <w:link w:val="NzovChar"/>
    <w:qFormat/>
    <w:rsid w:val="00D81E72"/>
    <w:pPr>
      <w:spacing w:before="240" w:after="60"/>
      <w:ind w:firstLine="0"/>
      <w:jc w:val="center"/>
      <w:outlineLvl w:val="0"/>
    </w:pPr>
    <w:rPr>
      <w:rFonts w:ascii="Arial" w:hAnsi="Arial"/>
      <w:b/>
      <w:bCs/>
      <w:kern w:val="28"/>
      <w:sz w:val="36"/>
      <w:szCs w:val="32"/>
    </w:rPr>
  </w:style>
  <w:style w:type="character" w:customStyle="1" w:styleId="NzovChar">
    <w:name w:val="Názov Char"/>
    <w:link w:val="Nzov"/>
    <w:rsid w:val="00D81E72"/>
    <w:rPr>
      <w:rFonts w:ascii="Arial" w:eastAsia="Times New Roman" w:hAnsi="Arial" w:cs="Times New Roman"/>
      <w:b/>
      <w:bCs/>
      <w:kern w:val="28"/>
      <w:sz w:val="36"/>
      <w:szCs w:val="32"/>
      <w:lang w:val="en-US" w:eastAsia="en-US"/>
    </w:rPr>
  </w:style>
  <w:style w:type="paragraph" w:customStyle="1" w:styleId="KlucoveAbstrakt">
    <w:name w:val="Klucove+Abstrakt"/>
    <w:rsid w:val="00EE2517"/>
    <w:pPr>
      <w:spacing w:after="60"/>
      <w:jc w:val="both"/>
    </w:pPr>
    <w:rPr>
      <w:b/>
      <w:sz w:val="22"/>
      <w:szCs w:val="22"/>
      <w:lang w:eastAsia="cs-CZ"/>
    </w:rPr>
  </w:style>
  <w:style w:type="paragraph" w:styleId="Textbubliny">
    <w:name w:val="Balloon Text"/>
    <w:basedOn w:val="Normlny"/>
    <w:link w:val="TextbublinyChar"/>
    <w:rsid w:val="006778E1"/>
    <w:rPr>
      <w:rFonts w:ascii="Segoe UI" w:hAnsi="Segoe UI" w:cs="Segoe UI"/>
      <w:sz w:val="18"/>
      <w:szCs w:val="18"/>
    </w:rPr>
  </w:style>
  <w:style w:type="character" w:customStyle="1" w:styleId="TextbublinyChar">
    <w:name w:val="Text bubliny Char"/>
    <w:basedOn w:val="Predvolenpsmoodseku"/>
    <w:link w:val="Textbubliny"/>
    <w:rsid w:val="006778E1"/>
    <w:rPr>
      <w:rFonts w:ascii="Segoe UI" w:hAnsi="Segoe UI" w:cs="Segoe UI"/>
      <w:sz w:val="18"/>
      <w:szCs w:val="18"/>
      <w:lang w:val="en-US" w:eastAsia="en-US"/>
    </w:rPr>
  </w:style>
  <w:style w:type="character" w:customStyle="1" w:styleId="b0">
    <w:name w:val="b0"/>
    <w:basedOn w:val="Predvolenpsmoodseku"/>
    <w:rsid w:val="00FE0A68"/>
  </w:style>
  <w:style w:type="character" w:customStyle="1" w:styleId="highlight">
    <w:name w:val="highlight"/>
    <w:basedOn w:val="Predvolenpsmoodseku"/>
    <w:rsid w:val="00FE0A68"/>
  </w:style>
  <w:style w:type="character" w:customStyle="1" w:styleId="t">
    <w:name w:val="t"/>
    <w:basedOn w:val="Predvolenpsmoodseku"/>
    <w:rsid w:val="00FE0A68"/>
  </w:style>
  <w:style w:type="character" w:customStyle="1" w:styleId="b1">
    <w:name w:val="b1"/>
    <w:basedOn w:val="Predvolenpsmoodseku"/>
    <w:rsid w:val="00FE0A68"/>
  </w:style>
  <w:style w:type="character" w:customStyle="1" w:styleId="i">
    <w:name w:val="i"/>
    <w:basedOn w:val="Predvolenpsmoodseku"/>
    <w:rsid w:val="00FE0A68"/>
  </w:style>
  <w:style w:type="character" w:customStyle="1" w:styleId="Nevyrieenzmienka1">
    <w:name w:val="Nevyriešená zmienka1"/>
    <w:basedOn w:val="Predvolenpsmoodseku"/>
    <w:uiPriority w:val="99"/>
    <w:semiHidden/>
    <w:unhideWhenUsed/>
    <w:rsid w:val="00FE0A68"/>
    <w:rPr>
      <w:color w:val="605E5C"/>
      <w:shd w:val="clear" w:color="auto" w:fill="E1DFDD"/>
    </w:rPr>
  </w:style>
  <w:style w:type="character" w:styleId="Odkaznakomentr">
    <w:name w:val="annotation reference"/>
    <w:basedOn w:val="Predvolenpsmoodseku"/>
    <w:rsid w:val="00E65A14"/>
    <w:rPr>
      <w:sz w:val="16"/>
      <w:szCs w:val="16"/>
    </w:rPr>
  </w:style>
  <w:style w:type="paragraph" w:styleId="Textkomentra">
    <w:name w:val="annotation text"/>
    <w:basedOn w:val="Normlny"/>
    <w:link w:val="TextkomentraChar"/>
    <w:rsid w:val="00E65A14"/>
    <w:rPr>
      <w:sz w:val="20"/>
      <w:szCs w:val="20"/>
    </w:rPr>
  </w:style>
  <w:style w:type="character" w:customStyle="1" w:styleId="TextkomentraChar">
    <w:name w:val="Text komentára Char"/>
    <w:basedOn w:val="Predvolenpsmoodseku"/>
    <w:link w:val="Textkomentra"/>
    <w:rsid w:val="00E65A14"/>
    <w:rPr>
      <w:lang w:val="en-US" w:eastAsia="en-US"/>
    </w:rPr>
  </w:style>
  <w:style w:type="paragraph" w:styleId="Predmetkomentra">
    <w:name w:val="annotation subject"/>
    <w:basedOn w:val="Textkomentra"/>
    <w:next w:val="Textkomentra"/>
    <w:link w:val="PredmetkomentraChar"/>
    <w:semiHidden/>
    <w:unhideWhenUsed/>
    <w:rsid w:val="00E65A14"/>
    <w:rPr>
      <w:b/>
      <w:bCs/>
    </w:rPr>
  </w:style>
  <w:style w:type="character" w:customStyle="1" w:styleId="PredmetkomentraChar">
    <w:name w:val="Predmet komentára Char"/>
    <w:basedOn w:val="TextkomentraChar"/>
    <w:link w:val="Predmetkomentra"/>
    <w:semiHidden/>
    <w:rsid w:val="00E65A14"/>
    <w:rPr>
      <w:b/>
      <w:bCs/>
      <w:lang w:val="en-US" w:eastAsia="en-US"/>
    </w:rPr>
  </w:style>
  <w:style w:type="character" w:customStyle="1" w:styleId="UnresolvedMention">
    <w:name w:val="Unresolved Mention"/>
    <w:basedOn w:val="Predvolenpsmoodseku"/>
    <w:uiPriority w:val="99"/>
    <w:semiHidden/>
    <w:unhideWhenUsed/>
    <w:rsid w:val="002F1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99026">
      <w:bodyDiv w:val="1"/>
      <w:marLeft w:val="0"/>
      <w:marRight w:val="0"/>
      <w:marTop w:val="0"/>
      <w:marBottom w:val="0"/>
      <w:divBdr>
        <w:top w:val="none" w:sz="0" w:space="0" w:color="auto"/>
        <w:left w:val="none" w:sz="0" w:space="0" w:color="auto"/>
        <w:bottom w:val="none" w:sz="0" w:space="0" w:color="auto"/>
        <w:right w:val="none" w:sz="0" w:space="0" w:color="auto"/>
      </w:divBdr>
    </w:div>
    <w:div w:id="391999683">
      <w:bodyDiv w:val="1"/>
      <w:marLeft w:val="0"/>
      <w:marRight w:val="0"/>
      <w:marTop w:val="0"/>
      <w:marBottom w:val="0"/>
      <w:divBdr>
        <w:top w:val="none" w:sz="0" w:space="0" w:color="auto"/>
        <w:left w:val="none" w:sz="0" w:space="0" w:color="auto"/>
        <w:bottom w:val="none" w:sz="0" w:space="0" w:color="auto"/>
        <w:right w:val="none" w:sz="0" w:space="0" w:color="auto"/>
      </w:divBdr>
    </w:div>
    <w:div w:id="417681937">
      <w:bodyDiv w:val="1"/>
      <w:marLeft w:val="0"/>
      <w:marRight w:val="0"/>
      <w:marTop w:val="0"/>
      <w:marBottom w:val="0"/>
      <w:divBdr>
        <w:top w:val="none" w:sz="0" w:space="0" w:color="auto"/>
        <w:left w:val="none" w:sz="0" w:space="0" w:color="auto"/>
        <w:bottom w:val="none" w:sz="0" w:space="0" w:color="auto"/>
        <w:right w:val="none" w:sz="0" w:space="0" w:color="auto"/>
      </w:divBdr>
      <w:divsChild>
        <w:div w:id="2014454477">
          <w:marLeft w:val="0"/>
          <w:marRight w:val="0"/>
          <w:marTop w:val="0"/>
          <w:marBottom w:val="0"/>
          <w:divBdr>
            <w:top w:val="none" w:sz="0" w:space="0" w:color="auto"/>
            <w:left w:val="none" w:sz="0" w:space="0" w:color="auto"/>
            <w:bottom w:val="none" w:sz="0" w:space="0" w:color="auto"/>
            <w:right w:val="none" w:sz="0" w:space="0" w:color="auto"/>
          </w:divBdr>
          <w:divsChild>
            <w:div w:id="14800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2292">
      <w:bodyDiv w:val="1"/>
      <w:marLeft w:val="0"/>
      <w:marRight w:val="0"/>
      <w:marTop w:val="0"/>
      <w:marBottom w:val="0"/>
      <w:divBdr>
        <w:top w:val="none" w:sz="0" w:space="0" w:color="auto"/>
        <w:left w:val="none" w:sz="0" w:space="0" w:color="auto"/>
        <w:bottom w:val="none" w:sz="0" w:space="0" w:color="auto"/>
        <w:right w:val="none" w:sz="0" w:space="0" w:color="auto"/>
      </w:divBdr>
    </w:div>
    <w:div w:id="1178614055">
      <w:bodyDiv w:val="1"/>
      <w:marLeft w:val="0"/>
      <w:marRight w:val="0"/>
      <w:marTop w:val="0"/>
      <w:marBottom w:val="0"/>
      <w:divBdr>
        <w:top w:val="none" w:sz="0" w:space="0" w:color="auto"/>
        <w:left w:val="none" w:sz="0" w:space="0" w:color="auto"/>
        <w:bottom w:val="none" w:sz="0" w:space="0" w:color="auto"/>
        <w:right w:val="none" w:sz="0" w:space="0" w:color="auto"/>
      </w:divBdr>
    </w:div>
    <w:div w:id="1185628545">
      <w:bodyDiv w:val="1"/>
      <w:marLeft w:val="0"/>
      <w:marRight w:val="0"/>
      <w:marTop w:val="0"/>
      <w:marBottom w:val="0"/>
      <w:divBdr>
        <w:top w:val="none" w:sz="0" w:space="0" w:color="auto"/>
        <w:left w:val="none" w:sz="0" w:space="0" w:color="auto"/>
        <w:bottom w:val="none" w:sz="0" w:space="0" w:color="auto"/>
        <w:right w:val="none" w:sz="0" w:space="0" w:color="auto"/>
      </w:divBdr>
    </w:div>
    <w:div w:id="1275476764">
      <w:bodyDiv w:val="1"/>
      <w:marLeft w:val="0"/>
      <w:marRight w:val="0"/>
      <w:marTop w:val="0"/>
      <w:marBottom w:val="0"/>
      <w:divBdr>
        <w:top w:val="none" w:sz="0" w:space="0" w:color="auto"/>
        <w:left w:val="none" w:sz="0" w:space="0" w:color="auto"/>
        <w:bottom w:val="none" w:sz="0" w:space="0" w:color="auto"/>
        <w:right w:val="none" w:sz="0" w:space="0" w:color="auto"/>
      </w:divBdr>
    </w:div>
    <w:div w:id="1287737154">
      <w:bodyDiv w:val="1"/>
      <w:marLeft w:val="0"/>
      <w:marRight w:val="0"/>
      <w:marTop w:val="0"/>
      <w:marBottom w:val="0"/>
      <w:divBdr>
        <w:top w:val="none" w:sz="0" w:space="0" w:color="auto"/>
        <w:left w:val="none" w:sz="0" w:space="0" w:color="auto"/>
        <w:bottom w:val="none" w:sz="0" w:space="0" w:color="auto"/>
        <w:right w:val="none" w:sz="0" w:space="0" w:color="auto"/>
      </w:divBdr>
    </w:div>
    <w:div w:id="13496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plato.stanford.edu/entries/herder/"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76A446-1FAA-4C1F-B6FD-312E7B7F5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2399</Words>
  <Characters>13676</Characters>
  <Application>Microsoft Office Word</Application>
  <DocSecurity>0</DocSecurity>
  <Lines>113</Lines>
  <Paragraphs>32</Paragraphs>
  <ScaleCrop>false</ScaleCrop>
  <HeadingPairs>
    <vt:vector size="4" baseType="variant">
      <vt:variant>
        <vt:lpstr>Názov</vt:lpstr>
      </vt:variant>
      <vt:variant>
        <vt:i4>1</vt:i4>
      </vt:variant>
      <vt:variant>
        <vt:lpstr>Nadpisy</vt:lpstr>
      </vt:variant>
      <vt:variant>
        <vt:i4>1</vt:i4>
      </vt:variant>
    </vt:vector>
  </HeadingPairs>
  <TitlesOfParts>
    <vt:vector size="2" baseType="lpstr">
      <vt:lpstr/>
      <vt:lpstr>Atraktívnosť filozofie vo verejnom priestore</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2021-09-25T19:17:00Z</dcterms:created>
  <dcterms:modified xsi:type="dcterms:W3CDTF">2021-10-03T09:33:00Z</dcterms:modified>
</cp:coreProperties>
</file>